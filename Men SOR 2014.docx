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9DF" w:rsidRDefault="004A49DF" w:rsidP="004A49DF">
      <w:pPr>
        <w:jc w:val="center"/>
      </w:pPr>
      <w:r>
        <w:t>OFFICE OF THE ENGINEER-IN-CHIEF,</w:t>
      </w:r>
    </w:p>
    <w:p w:rsidR="004A49DF" w:rsidRDefault="004A49DF" w:rsidP="004A49DF">
      <w:pPr>
        <w:jc w:val="center"/>
      </w:pPr>
      <w:r>
        <w:t>M.P., P.W.D. SATPURA BHAWAN, BHOPAL</w:t>
      </w:r>
    </w:p>
    <w:p w:rsidR="004A49DF" w:rsidRDefault="004A49DF" w:rsidP="004A49DF">
      <w:pPr>
        <w:jc w:val="center"/>
      </w:pPr>
      <w:r>
        <w:t>SCHEDULE OF RATES FOR BUILDING WORKS (w.e.f. 15/06/2009)</w:t>
      </w:r>
    </w:p>
    <w:p w:rsidR="004A49DF" w:rsidRDefault="004A49DF" w:rsidP="004A49DF">
      <w:pPr>
        <w:jc w:val="center"/>
      </w:pPr>
      <w:r>
        <w:t>(ERRATA/AMMENDMENT/ADDENDUM NO.6)</w:t>
      </w:r>
    </w:p>
    <w:p w:rsidR="004A49DF" w:rsidRDefault="004A49DF" w:rsidP="004A49DF">
      <w:pPr>
        <w:jc w:val="center"/>
      </w:pPr>
      <w:r>
        <w:t xml:space="preserve">The rates of Chapter-II to Chapter-XXII of building SOR w.e.f. 01.08.2014 are revised as </w:t>
      </w:r>
      <w:r w:rsidR="003F7204">
        <w:t>follows:</w:t>
      </w:r>
      <w:r>
        <w:t>-</w:t>
      </w:r>
    </w:p>
    <w:p w:rsidR="004A49DF" w:rsidRPr="00255376" w:rsidRDefault="004A49DF" w:rsidP="004A49DF">
      <w:pPr>
        <w:jc w:val="center"/>
        <w:rPr>
          <w:b/>
        </w:rPr>
      </w:pPr>
      <w:r w:rsidRPr="00255376">
        <w:rPr>
          <w:b/>
        </w:rPr>
        <w:t>CHAPTER-II</w:t>
      </w:r>
    </w:p>
    <w:p w:rsidR="004A49DF" w:rsidRPr="00255376" w:rsidRDefault="004A49DF" w:rsidP="004A49DF">
      <w:pPr>
        <w:jc w:val="center"/>
        <w:rPr>
          <w:b/>
        </w:rPr>
      </w:pPr>
      <w:r w:rsidRPr="00255376">
        <w:rPr>
          <w:b/>
        </w:rPr>
        <w:t>Excavation for foundation</w:t>
      </w:r>
    </w:p>
    <w:tbl>
      <w:tblPr>
        <w:tblStyle w:val="TableGrid"/>
        <w:tblW w:w="8964" w:type="dxa"/>
        <w:jc w:val="center"/>
        <w:tblLook w:val="04A0"/>
      </w:tblPr>
      <w:tblGrid>
        <w:gridCol w:w="918"/>
        <w:gridCol w:w="5130"/>
        <w:gridCol w:w="1620"/>
        <w:gridCol w:w="1296"/>
      </w:tblGrid>
      <w:tr w:rsidR="004A49D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sidRPr="00E5676F">
              <w:rPr>
                <w:rFonts w:ascii="Times New Roman" w:hAnsi="Times New Roman" w:cs="Times New Roman"/>
                <w:sz w:val="19"/>
                <w:szCs w:val="19"/>
              </w:rPr>
              <w:t>2.1</w:t>
            </w:r>
          </w:p>
        </w:tc>
        <w:tc>
          <w:tcPr>
            <w:tcW w:w="5130" w:type="dxa"/>
          </w:tcPr>
          <w:p w:rsidR="004A49DF" w:rsidRPr="00E5676F" w:rsidRDefault="004A49DF" w:rsidP="004D2427">
            <w:pPr>
              <w:widowControl w:val="0"/>
              <w:autoSpaceDE w:val="0"/>
              <w:autoSpaceDN w:val="0"/>
              <w:adjustRightInd w:val="0"/>
              <w:snapToGrid w:val="0"/>
              <w:rPr>
                <w:rFonts w:ascii="Times New Roman" w:hAnsi="Times New Roman" w:cs="Times New Roman"/>
                <w:sz w:val="19"/>
                <w:szCs w:val="19"/>
              </w:rPr>
            </w:pPr>
            <w:r w:rsidRPr="00E5676F">
              <w:rPr>
                <w:rFonts w:ascii="Times New Roman" w:hAnsi="Times New Roman" w:cs="Times New Roman"/>
                <w:color w:val="000000"/>
                <w:sz w:val="19"/>
                <w:szCs w:val="19"/>
              </w:rPr>
              <w:t>Suface dressing of the ground including removing vegetation and in-</w:t>
            </w:r>
          </w:p>
          <w:p w:rsidR="004A49DF" w:rsidRPr="00E5676F" w:rsidRDefault="004A49DF" w:rsidP="004D2427">
            <w:pPr>
              <w:widowControl w:val="0"/>
              <w:autoSpaceDE w:val="0"/>
              <w:autoSpaceDN w:val="0"/>
              <w:adjustRightInd w:val="0"/>
              <w:snapToGrid w:val="0"/>
              <w:rPr>
                <w:rFonts w:ascii="Times New Roman" w:hAnsi="Times New Roman" w:cs="Times New Roman"/>
                <w:sz w:val="19"/>
                <w:szCs w:val="19"/>
              </w:rPr>
            </w:pPr>
            <w:r w:rsidRPr="00E5676F">
              <w:rPr>
                <w:rFonts w:ascii="Times New Roman" w:hAnsi="Times New Roman" w:cs="Times New Roman"/>
                <w:color w:val="000000"/>
                <w:sz w:val="19"/>
                <w:szCs w:val="19"/>
              </w:rPr>
              <w:t>equalities not exceeding 15 cm deep and disposal of 2.1.1 all kings of soil</w:t>
            </w:r>
          </w:p>
          <w:p w:rsidR="004A49DF" w:rsidRPr="00E5676F" w:rsidRDefault="004A49DF" w:rsidP="004D2427">
            <w:pPr>
              <w:widowControl w:val="0"/>
              <w:autoSpaceDE w:val="0"/>
              <w:autoSpaceDN w:val="0"/>
              <w:adjustRightInd w:val="0"/>
              <w:snapToGrid w:val="0"/>
              <w:rPr>
                <w:rFonts w:ascii="Times New Roman" w:hAnsi="Times New Roman" w:cs="Times New Roman"/>
                <w:color w:val="000000"/>
                <w:sz w:val="19"/>
                <w:szCs w:val="19"/>
              </w:rPr>
            </w:pPr>
            <w:r w:rsidRPr="00E5676F">
              <w:rPr>
                <w:rFonts w:ascii="Times New Roman" w:hAnsi="Times New Roman" w:cs="Times New Roman"/>
                <w:color w:val="000000"/>
                <w:sz w:val="19"/>
                <w:szCs w:val="19"/>
              </w:rPr>
              <w:t>rubbish, lead upto 50m and lift upto 1.5 m.</w:t>
            </w:r>
          </w:p>
        </w:tc>
        <w:tc>
          <w:tcPr>
            <w:tcW w:w="1620"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r w:rsidRPr="00E5676F">
              <w:rPr>
                <w:rFonts w:ascii="Times New Roman" w:hAnsi="Times New Roman" w:cs="Times New Roman"/>
                <w:color w:val="000000"/>
                <w:sz w:val="19"/>
                <w:szCs w:val="19"/>
              </w:rPr>
              <w:t>100 sqm</w:t>
            </w:r>
          </w:p>
        </w:tc>
        <w:tc>
          <w:tcPr>
            <w:tcW w:w="1296"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r w:rsidRPr="00E5676F">
              <w:rPr>
                <w:rFonts w:ascii="Times New Roman" w:hAnsi="Times New Roman" w:cs="Times New Roman"/>
                <w:color w:val="000000"/>
                <w:sz w:val="19"/>
                <w:szCs w:val="19"/>
              </w:rPr>
              <w:t>803.00</w:t>
            </w:r>
          </w:p>
        </w:tc>
      </w:tr>
      <w:tr w:rsidR="004A49DF" w:rsidTr="004D2427">
        <w:trPr>
          <w:jc w:val="center"/>
        </w:trPr>
        <w:tc>
          <w:tcPr>
            <w:tcW w:w="918"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r w:rsidRPr="00E5676F">
              <w:rPr>
                <w:rFonts w:ascii="Times New Roman" w:hAnsi="Times New Roman" w:cs="Times New Roman"/>
                <w:color w:val="000000"/>
                <w:sz w:val="19"/>
                <w:szCs w:val="19"/>
              </w:rPr>
              <w:t>2.2</w:t>
            </w:r>
          </w:p>
          <w:p w:rsidR="004A49DF" w:rsidRPr="00E5676F" w:rsidRDefault="004A49DF" w:rsidP="004D2427">
            <w:pPr>
              <w:rPr>
                <w:rFonts w:ascii="Times New Roman" w:hAnsi="Times New Roman" w:cs="Times New Roman"/>
                <w:sz w:val="19"/>
                <w:szCs w:val="19"/>
              </w:rPr>
            </w:pPr>
          </w:p>
        </w:tc>
        <w:tc>
          <w:tcPr>
            <w:tcW w:w="5130" w:type="dxa"/>
          </w:tcPr>
          <w:p w:rsidR="004A49DF" w:rsidRPr="00186098" w:rsidRDefault="004A49DF" w:rsidP="004D2427">
            <w:pPr>
              <w:widowControl w:val="0"/>
              <w:autoSpaceDE w:val="0"/>
              <w:autoSpaceDN w:val="0"/>
              <w:adjustRightInd w:val="0"/>
              <w:snapToGrid w:val="0"/>
              <w:jc w:val="both"/>
              <w:rPr>
                <w:rFonts w:ascii="Times New Roman" w:hAnsi="Times New Roman" w:cs="Times New Roman"/>
                <w:color w:val="000000"/>
                <w:sz w:val="19"/>
                <w:szCs w:val="19"/>
              </w:rPr>
            </w:pPr>
            <w:r w:rsidRPr="00E5676F">
              <w:rPr>
                <w:rFonts w:ascii="Times New Roman" w:hAnsi="Times New Roman" w:cs="Times New Roman"/>
                <w:color w:val="000000"/>
                <w:sz w:val="19"/>
                <w:szCs w:val="19"/>
              </w:rPr>
              <w:t>Clearing jungle including uprooting of rank vegetation,grass brush wood trees</w:t>
            </w:r>
            <w:r>
              <w:rPr>
                <w:rFonts w:ascii="Times New Roman" w:hAnsi="Times New Roman" w:cs="Times New Roman"/>
                <w:color w:val="000000"/>
                <w:sz w:val="19"/>
                <w:szCs w:val="19"/>
              </w:rPr>
              <w:t xml:space="preserve"> </w:t>
            </w:r>
            <w:r w:rsidRPr="00E5676F">
              <w:rPr>
                <w:rFonts w:ascii="Times New Roman" w:hAnsi="Times New Roman" w:cs="Times New Roman"/>
                <w:color w:val="000000"/>
                <w:sz w:val="19"/>
                <w:szCs w:val="19"/>
              </w:rPr>
              <w:t>and saplings of girth upto 30 cm measured at a height of 1 m above ground</w:t>
            </w:r>
            <w:r>
              <w:rPr>
                <w:rFonts w:ascii="Times New Roman" w:hAnsi="Times New Roman" w:cs="Times New Roman"/>
                <w:color w:val="000000"/>
                <w:sz w:val="19"/>
                <w:szCs w:val="19"/>
              </w:rPr>
              <w:t xml:space="preserve"> </w:t>
            </w:r>
            <w:r w:rsidRPr="00E5676F">
              <w:rPr>
                <w:rFonts w:ascii="Times New Roman" w:hAnsi="Times New Roman" w:cs="Times New Roman"/>
                <w:color w:val="000000"/>
                <w:sz w:val="19"/>
                <w:szCs w:val="19"/>
              </w:rPr>
              <w:t>level and removal of rubbish upto a distance of 50m outside the periphery of</w:t>
            </w:r>
            <w:r>
              <w:rPr>
                <w:rFonts w:ascii="Times New Roman" w:hAnsi="Times New Roman" w:cs="Times New Roman"/>
                <w:color w:val="000000"/>
                <w:sz w:val="19"/>
                <w:szCs w:val="19"/>
              </w:rPr>
              <w:t xml:space="preserve"> </w:t>
            </w:r>
            <w:r w:rsidRPr="00E5676F">
              <w:rPr>
                <w:rFonts w:ascii="Times New Roman" w:hAnsi="Times New Roman" w:cs="Times New Roman"/>
                <w:color w:val="000000"/>
                <w:sz w:val="19"/>
                <w:szCs w:val="19"/>
              </w:rPr>
              <w:t>the area cleared.</w:t>
            </w:r>
          </w:p>
        </w:tc>
        <w:tc>
          <w:tcPr>
            <w:tcW w:w="1620"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r w:rsidRPr="00E5676F">
              <w:rPr>
                <w:rFonts w:ascii="Times New Roman" w:hAnsi="Times New Roman" w:cs="Times New Roman"/>
                <w:color w:val="000000"/>
                <w:sz w:val="19"/>
                <w:szCs w:val="19"/>
              </w:rPr>
              <w:t>100 sqm</w:t>
            </w:r>
          </w:p>
        </w:tc>
        <w:tc>
          <w:tcPr>
            <w:tcW w:w="1296"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r w:rsidRPr="00E5676F">
              <w:rPr>
                <w:rFonts w:ascii="Times New Roman" w:hAnsi="Times New Roman" w:cs="Times New Roman"/>
                <w:color w:val="000000"/>
                <w:sz w:val="19"/>
                <w:szCs w:val="19"/>
              </w:rPr>
              <w:t>414.00</w:t>
            </w:r>
          </w:p>
        </w:tc>
      </w:tr>
      <w:tr w:rsidR="004A49DF" w:rsidTr="004D2427">
        <w:trPr>
          <w:jc w:val="center"/>
        </w:trPr>
        <w:tc>
          <w:tcPr>
            <w:tcW w:w="918"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r w:rsidRPr="00E5676F">
              <w:rPr>
                <w:rFonts w:ascii="Times New Roman" w:hAnsi="Times New Roman" w:cs="Times New Roman"/>
                <w:color w:val="000000"/>
                <w:sz w:val="19"/>
                <w:szCs w:val="19"/>
              </w:rPr>
              <w:t>2.3</w:t>
            </w:r>
          </w:p>
          <w:p w:rsidR="004A49DF" w:rsidRPr="00E5676F" w:rsidRDefault="004A49DF" w:rsidP="004D2427">
            <w:pPr>
              <w:jc w:val="center"/>
              <w:rPr>
                <w:rFonts w:ascii="Times New Roman" w:hAnsi="Times New Roman" w:cs="Times New Roman"/>
                <w:sz w:val="19"/>
                <w:szCs w:val="19"/>
              </w:rPr>
            </w:pPr>
          </w:p>
        </w:tc>
        <w:tc>
          <w:tcPr>
            <w:tcW w:w="5130" w:type="dxa"/>
          </w:tcPr>
          <w:p w:rsidR="004A49DF" w:rsidRPr="00E5676F" w:rsidRDefault="004A49DF" w:rsidP="004D2427">
            <w:pPr>
              <w:widowControl w:val="0"/>
              <w:autoSpaceDE w:val="0"/>
              <w:autoSpaceDN w:val="0"/>
              <w:adjustRightInd w:val="0"/>
              <w:snapToGrid w:val="0"/>
              <w:jc w:val="both"/>
              <w:rPr>
                <w:rFonts w:ascii="Times New Roman" w:hAnsi="Times New Roman" w:cs="Times New Roman"/>
                <w:sz w:val="19"/>
                <w:szCs w:val="19"/>
              </w:rPr>
            </w:pPr>
            <w:r w:rsidRPr="00E5676F">
              <w:rPr>
                <w:rFonts w:ascii="Times New Roman" w:hAnsi="Times New Roman" w:cs="Times New Roman"/>
                <w:color w:val="000000"/>
                <w:sz w:val="19"/>
                <w:szCs w:val="19"/>
              </w:rPr>
              <w:t>Clearing grass and removal of the rubbish upto a distance of 50 m outside</w:t>
            </w:r>
            <w:r>
              <w:rPr>
                <w:rFonts w:ascii="Times New Roman" w:hAnsi="Times New Roman" w:cs="Times New Roman"/>
                <w:sz w:val="19"/>
                <w:szCs w:val="19"/>
              </w:rPr>
              <w:t xml:space="preserve"> </w:t>
            </w:r>
            <w:r w:rsidRPr="00E5676F">
              <w:rPr>
                <w:rFonts w:ascii="Times New Roman" w:hAnsi="Times New Roman" w:cs="Times New Roman"/>
                <w:color w:val="000000"/>
                <w:sz w:val="19"/>
                <w:szCs w:val="19"/>
              </w:rPr>
              <w:t>the periphery of area cleared.</w:t>
            </w:r>
          </w:p>
        </w:tc>
        <w:tc>
          <w:tcPr>
            <w:tcW w:w="1620"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r w:rsidRPr="00E5676F">
              <w:rPr>
                <w:rFonts w:ascii="Times New Roman" w:hAnsi="Times New Roman" w:cs="Times New Roman"/>
                <w:color w:val="000000"/>
                <w:sz w:val="19"/>
                <w:szCs w:val="19"/>
              </w:rPr>
              <w:t>100 sqm</w:t>
            </w:r>
          </w:p>
        </w:tc>
        <w:tc>
          <w:tcPr>
            <w:tcW w:w="1296"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r w:rsidRPr="00E5676F">
              <w:rPr>
                <w:rFonts w:ascii="Times New Roman" w:hAnsi="Times New Roman" w:cs="Times New Roman"/>
                <w:color w:val="000000"/>
                <w:sz w:val="19"/>
                <w:szCs w:val="19"/>
              </w:rPr>
              <w:t>213.00</w:t>
            </w:r>
          </w:p>
        </w:tc>
      </w:tr>
      <w:tr w:rsidR="004A49DF" w:rsidTr="004D2427">
        <w:trPr>
          <w:jc w:val="center"/>
        </w:trPr>
        <w:tc>
          <w:tcPr>
            <w:tcW w:w="918"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r w:rsidRPr="00E5676F">
              <w:rPr>
                <w:rFonts w:ascii="Times New Roman" w:hAnsi="Times New Roman" w:cs="Times New Roman"/>
                <w:color w:val="000000"/>
                <w:sz w:val="19"/>
                <w:szCs w:val="19"/>
              </w:rPr>
              <w:t>2.4</w:t>
            </w:r>
          </w:p>
          <w:p w:rsidR="004A49DF" w:rsidRPr="00E5676F" w:rsidRDefault="004A49DF" w:rsidP="004D2427">
            <w:pPr>
              <w:jc w:val="center"/>
              <w:rPr>
                <w:rFonts w:ascii="Times New Roman" w:hAnsi="Times New Roman" w:cs="Times New Roman"/>
                <w:sz w:val="19"/>
                <w:szCs w:val="19"/>
              </w:rPr>
            </w:pPr>
          </w:p>
        </w:tc>
        <w:tc>
          <w:tcPr>
            <w:tcW w:w="5130" w:type="dxa"/>
          </w:tcPr>
          <w:p w:rsidR="004A49DF" w:rsidRPr="00E5676F" w:rsidRDefault="004A49DF" w:rsidP="004D2427">
            <w:pPr>
              <w:widowControl w:val="0"/>
              <w:autoSpaceDE w:val="0"/>
              <w:autoSpaceDN w:val="0"/>
              <w:adjustRightInd w:val="0"/>
              <w:snapToGrid w:val="0"/>
              <w:jc w:val="both"/>
              <w:rPr>
                <w:rFonts w:ascii="Times New Roman" w:hAnsi="Times New Roman" w:cs="Times New Roman"/>
                <w:sz w:val="19"/>
                <w:szCs w:val="19"/>
              </w:rPr>
            </w:pPr>
            <w:r w:rsidRPr="00E5676F">
              <w:rPr>
                <w:rFonts w:ascii="Times New Roman" w:hAnsi="Times New Roman" w:cs="Times New Roman"/>
                <w:color w:val="000000"/>
                <w:sz w:val="19"/>
                <w:szCs w:val="19"/>
              </w:rPr>
              <w:t>Felling trees of the girth (measured at a height of 1 m above ground level)</w:t>
            </w:r>
            <w:r>
              <w:rPr>
                <w:rFonts w:ascii="Times New Roman" w:hAnsi="Times New Roman" w:cs="Times New Roman"/>
                <w:sz w:val="19"/>
                <w:szCs w:val="19"/>
              </w:rPr>
              <w:t xml:space="preserve"> </w:t>
            </w:r>
            <w:r w:rsidRPr="00E5676F">
              <w:rPr>
                <w:rFonts w:ascii="Times New Roman" w:hAnsi="Times New Roman" w:cs="Times New Roman"/>
                <w:color w:val="000000"/>
                <w:sz w:val="19"/>
                <w:szCs w:val="19"/>
              </w:rPr>
              <w:t>including cutting of trunks and branches removing the roots and stacking of</w:t>
            </w:r>
            <w:r>
              <w:rPr>
                <w:rFonts w:ascii="Times New Roman" w:hAnsi="Times New Roman" w:cs="Times New Roman"/>
                <w:sz w:val="19"/>
                <w:szCs w:val="19"/>
              </w:rPr>
              <w:t xml:space="preserve"> </w:t>
            </w:r>
            <w:r w:rsidRPr="00E5676F">
              <w:rPr>
                <w:rFonts w:ascii="Times New Roman" w:hAnsi="Times New Roman" w:cs="Times New Roman"/>
                <w:color w:val="000000"/>
                <w:sz w:val="19"/>
                <w:szCs w:val="19"/>
              </w:rPr>
              <w:t>serviceable material and disposal of unserviceable material.</w:t>
            </w:r>
          </w:p>
        </w:tc>
        <w:tc>
          <w:tcPr>
            <w:tcW w:w="1620" w:type="dxa"/>
          </w:tcPr>
          <w:p w:rsidR="004A49DF" w:rsidRPr="00E5676F" w:rsidRDefault="004A49DF" w:rsidP="004D2427">
            <w:pPr>
              <w:jc w:val="center"/>
              <w:rPr>
                <w:rFonts w:ascii="Times New Roman" w:hAnsi="Times New Roman" w:cs="Times New Roman"/>
                <w:sz w:val="19"/>
                <w:szCs w:val="19"/>
              </w:rPr>
            </w:pPr>
          </w:p>
        </w:tc>
        <w:tc>
          <w:tcPr>
            <w:tcW w:w="1296" w:type="dxa"/>
          </w:tcPr>
          <w:p w:rsidR="004A49DF" w:rsidRPr="00E5676F" w:rsidRDefault="004A49DF" w:rsidP="004D2427">
            <w:pPr>
              <w:jc w:val="center"/>
              <w:rPr>
                <w:rFonts w:ascii="Times New Roman" w:hAnsi="Times New Roman" w:cs="Times New Roman"/>
                <w:sz w:val="19"/>
                <w:szCs w:val="19"/>
              </w:rPr>
            </w:pPr>
          </w:p>
        </w:tc>
      </w:tr>
      <w:tr w:rsidR="004A49D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sidRPr="00E5676F">
              <w:rPr>
                <w:rFonts w:ascii="Times New Roman" w:hAnsi="Times New Roman" w:cs="Times New Roman"/>
                <w:sz w:val="19"/>
                <w:szCs w:val="19"/>
              </w:rPr>
              <w:t>2.4.1</w:t>
            </w:r>
          </w:p>
        </w:tc>
        <w:tc>
          <w:tcPr>
            <w:tcW w:w="5130" w:type="dxa"/>
          </w:tcPr>
          <w:p w:rsidR="004A49DF" w:rsidRPr="00E5676F" w:rsidRDefault="004A49DF" w:rsidP="004D2427">
            <w:pPr>
              <w:rPr>
                <w:rFonts w:ascii="Times New Roman" w:hAnsi="Times New Roman" w:cs="Times New Roman"/>
                <w:sz w:val="19"/>
                <w:szCs w:val="19"/>
              </w:rPr>
            </w:pPr>
            <w:r w:rsidRPr="00E5676F">
              <w:rPr>
                <w:rFonts w:ascii="Times New Roman" w:hAnsi="Times New Roman" w:cs="Times New Roman"/>
                <w:color w:val="000000"/>
                <w:sz w:val="19"/>
                <w:szCs w:val="19"/>
              </w:rPr>
              <w:t>Beyond 30 cm girth upto and including 60 cm girth</w:t>
            </w:r>
          </w:p>
        </w:tc>
        <w:tc>
          <w:tcPr>
            <w:tcW w:w="1620"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Each</w:t>
            </w:r>
          </w:p>
        </w:tc>
        <w:tc>
          <w:tcPr>
            <w:tcW w:w="1296"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129.00</w:t>
            </w:r>
          </w:p>
        </w:tc>
      </w:tr>
      <w:tr w:rsidR="004A49D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sidRPr="00E5676F">
              <w:rPr>
                <w:rFonts w:ascii="Times New Roman" w:hAnsi="Times New Roman" w:cs="Times New Roman"/>
                <w:sz w:val="19"/>
                <w:szCs w:val="19"/>
              </w:rPr>
              <w:t>2.4.2</w:t>
            </w:r>
          </w:p>
        </w:tc>
        <w:tc>
          <w:tcPr>
            <w:tcW w:w="5130" w:type="dxa"/>
          </w:tcPr>
          <w:p w:rsidR="004A49DF" w:rsidRPr="00E5676F" w:rsidRDefault="004A49DF" w:rsidP="004D2427">
            <w:pPr>
              <w:rPr>
                <w:rFonts w:ascii="Times New Roman" w:hAnsi="Times New Roman" w:cs="Times New Roman"/>
                <w:sz w:val="19"/>
                <w:szCs w:val="19"/>
              </w:rPr>
            </w:pPr>
            <w:r w:rsidRPr="00E5676F">
              <w:rPr>
                <w:rFonts w:ascii="Times New Roman" w:hAnsi="Times New Roman" w:cs="Times New Roman"/>
                <w:color w:val="000000"/>
                <w:sz w:val="19"/>
                <w:szCs w:val="19"/>
              </w:rPr>
              <w:t>Beyond 60 cm girth upto and including 120 cm girthgirth.</w:t>
            </w:r>
          </w:p>
        </w:tc>
        <w:tc>
          <w:tcPr>
            <w:tcW w:w="1620" w:type="dxa"/>
          </w:tcPr>
          <w:p w:rsidR="004A49DF" w:rsidRDefault="004A49DF" w:rsidP="004D2427">
            <w:pPr>
              <w:jc w:val="center"/>
            </w:pPr>
            <w:r w:rsidRPr="00CE3960">
              <w:rPr>
                <w:rFonts w:ascii="Times New Roman" w:hAnsi="Times New Roman" w:cs="Times New Roman"/>
                <w:sz w:val="19"/>
                <w:szCs w:val="19"/>
              </w:rPr>
              <w:t>Each</w:t>
            </w:r>
          </w:p>
        </w:tc>
        <w:tc>
          <w:tcPr>
            <w:tcW w:w="1296"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565.00</w:t>
            </w:r>
          </w:p>
        </w:tc>
      </w:tr>
      <w:tr w:rsidR="004A49D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sidRPr="00E5676F">
              <w:rPr>
                <w:rFonts w:ascii="Times New Roman" w:hAnsi="Times New Roman" w:cs="Times New Roman"/>
                <w:sz w:val="19"/>
                <w:szCs w:val="19"/>
              </w:rPr>
              <w:t>2.4.3</w:t>
            </w:r>
          </w:p>
        </w:tc>
        <w:tc>
          <w:tcPr>
            <w:tcW w:w="5130" w:type="dxa"/>
          </w:tcPr>
          <w:p w:rsidR="004A49DF" w:rsidRPr="00E5676F" w:rsidRDefault="004A49DF" w:rsidP="004D2427">
            <w:pPr>
              <w:widowControl w:val="0"/>
              <w:autoSpaceDE w:val="0"/>
              <w:autoSpaceDN w:val="0"/>
              <w:adjustRightInd w:val="0"/>
              <w:snapToGrid w:val="0"/>
              <w:rPr>
                <w:rFonts w:ascii="Times New Roman" w:hAnsi="Times New Roman" w:cs="Times New Roman"/>
                <w:sz w:val="19"/>
                <w:szCs w:val="19"/>
              </w:rPr>
            </w:pPr>
            <w:r w:rsidRPr="00E5676F">
              <w:rPr>
                <w:rFonts w:ascii="Times New Roman" w:hAnsi="Times New Roman" w:cs="Times New Roman"/>
                <w:color w:val="000000"/>
                <w:sz w:val="19"/>
                <w:szCs w:val="19"/>
              </w:rPr>
              <w:t>Beyond 120 cm girth upto and including 240 cm girth</w:t>
            </w:r>
          </w:p>
        </w:tc>
        <w:tc>
          <w:tcPr>
            <w:tcW w:w="1620" w:type="dxa"/>
          </w:tcPr>
          <w:p w:rsidR="004A49DF" w:rsidRDefault="004A49DF" w:rsidP="004D2427">
            <w:pPr>
              <w:jc w:val="center"/>
            </w:pPr>
            <w:r w:rsidRPr="00CE3960">
              <w:rPr>
                <w:rFonts w:ascii="Times New Roman" w:hAnsi="Times New Roman" w:cs="Times New Roman"/>
                <w:sz w:val="19"/>
                <w:szCs w:val="19"/>
              </w:rPr>
              <w:t>Each</w:t>
            </w:r>
          </w:p>
        </w:tc>
        <w:tc>
          <w:tcPr>
            <w:tcW w:w="1296"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2601.00</w:t>
            </w:r>
          </w:p>
        </w:tc>
      </w:tr>
      <w:tr w:rsidR="004A49D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sidRPr="00E5676F">
              <w:rPr>
                <w:rFonts w:ascii="Times New Roman" w:hAnsi="Times New Roman" w:cs="Times New Roman"/>
                <w:sz w:val="19"/>
                <w:szCs w:val="19"/>
              </w:rPr>
              <w:t>2.4.4</w:t>
            </w:r>
          </w:p>
        </w:tc>
        <w:tc>
          <w:tcPr>
            <w:tcW w:w="5130" w:type="dxa"/>
          </w:tcPr>
          <w:p w:rsidR="004A49DF" w:rsidRPr="00E5676F" w:rsidRDefault="004A49DF" w:rsidP="004D2427">
            <w:pPr>
              <w:rPr>
                <w:rFonts w:ascii="Times New Roman" w:hAnsi="Times New Roman" w:cs="Times New Roman"/>
                <w:sz w:val="19"/>
                <w:szCs w:val="19"/>
              </w:rPr>
            </w:pPr>
            <w:r w:rsidRPr="00E5676F">
              <w:rPr>
                <w:rFonts w:ascii="Times New Roman" w:hAnsi="Times New Roman" w:cs="Times New Roman"/>
                <w:sz w:val="19"/>
                <w:szCs w:val="19"/>
              </w:rPr>
              <w:t>2.4.4 Above 240 cm girth</w:t>
            </w:r>
          </w:p>
        </w:tc>
        <w:tc>
          <w:tcPr>
            <w:tcW w:w="1620" w:type="dxa"/>
          </w:tcPr>
          <w:p w:rsidR="004A49DF" w:rsidRDefault="004A49DF" w:rsidP="004D2427">
            <w:pPr>
              <w:jc w:val="center"/>
            </w:pPr>
            <w:r w:rsidRPr="00CE3960">
              <w:rPr>
                <w:rFonts w:ascii="Times New Roman" w:hAnsi="Times New Roman" w:cs="Times New Roman"/>
                <w:sz w:val="19"/>
                <w:szCs w:val="19"/>
              </w:rPr>
              <w:t>Each</w:t>
            </w:r>
          </w:p>
        </w:tc>
        <w:tc>
          <w:tcPr>
            <w:tcW w:w="1296"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5224.00</w:t>
            </w:r>
          </w:p>
        </w:tc>
      </w:tr>
      <w:tr w:rsidR="004A49D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2.5</w:t>
            </w:r>
          </w:p>
        </w:tc>
        <w:tc>
          <w:tcPr>
            <w:tcW w:w="5130" w:type="dxa"/>
          </w:tcPr>
          <w:p w:rsidR="004A49DF" w:rsidRDefault="004A49DF" w:rsidP="004D2427">
            <w:pPr>
              <w:autoSpaceDE w:val="0"/>
              <w:autoSpaceDN w:val="0"/>
              <w:adjustRightInd w:val="0"/>
              <w:jc w:val="both"/>
              <w:rPr>
                <w:rFonts w:ascii="Arial" w:hAnsi="Arial" w:cs="Arial"/>
                <w:sz w:val="18"/>
                <w:szCs w:val="18"/>
              </w:rPr>
            </w:pPr>
            <w:r>
              <w:rPr>
                <w:rFonts w:ascii="Arial" w:hAnsi="Arial" w:cs="Arial"/>
                <w:sz w:val="18"/>
                <w:szCs w:val="18"/>
              </w:rPr>
              <w:t>Earth work in surface excavation not exceeding 30 cm in depth but exceeding 1.5 m in width as well as 10 sqm on plan including disposal of excavated earth upto 50 m and lift upto 1.5 m disposed soil to be levelled and neatly dressed:</w:t>
            </w:r>
          </w:p>
          <w:p w:rsidR="004A49DF" w:rsidRPr="00486EA0" w:rsidRDefault="004A49DF" w:rsidP="004D2427">
            <w:pPr>
              <w:autoSpaceDE w:val="0"/>
              <w:autoSpaceDN w:val="0"/>
              <w:adjustRightInd w:val="0"/>
              <w:jc w:val="both"/>
              <w:rPr>
                <w:rFonts w:ascii="Arial" w:hAnsi="Arial" w:cs="Arial"/>
                <w:sz w:val="18"/>
                <w:szCs w:val="18"/>
              </w:rPr>
            </w:pPr>
            <w:r>
              <w:rPr>
                <w:rFonts w:ascii="Arial" w:hAnsi="Arial" w:cs="Arial"/>
                <w:sz w:val="18"/>
                <w:szCs w:val="18"/>
              </w:rPr>
              <w:t>All kinds of soil</w:t>
            </w:r>
          </w:p>
        </w:tc>
        <w:tc>
          <w:tcPr>
            <w:tcW w:w="1620" w:type="dxa"/>
          </w:tcPr>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sqm</w:t>
            </w:r>
          </w:p>
        </w:tc>
        <w:tc>
          <w:tcPr>
            <w:tcW w:w="1296" w:type="dxa"/>
          </w:tcPr>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33.00</w:t>
            </w:r>
          </w:p>
        </w:tc>
      </w:tr>
      <w:tr w:rsidR="004A49D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2.6</w:t>
            </w:r>
          </w:p>
        </w:tc>
        <w:tc>
          <w:tcPr>
            <w:tcW w:w="5130" w:type="dxa"/>
          </w:tcPr>
          <w:p w:rsidR="004A49DF" w:rsidRDefault="004A49DF" w:rsidP="004D2427">
            <w:pPr>
              <w:autoSpaceDE w:val="0"/>
              <w:autoSpaceDN w:val="0"/>
              <w:adjustRightInd w:val="0"/>
              <w:jc w:val="both"/>
              <w:rPr>
                <w:rFonts w:ascii="Arial" w:hAnsi="Arial" w:cs="Arial"/>
                <w:sz w:val="18"/>
                <w:szCs w:val="18"/>
              </w:rPr>
            </w:pPr>
            <w:r>
              <w:rPr>
                <w:rFonts w:ascii="Arial" w:hAnsi="Arial" w:cs="Arial"/>
                <w:sz w:val="18"/>
                <w:szCs w:val="18"/>
              </w:rPr>
              <w:t xml:space="preserve">Earth work in excavation by mechanical means (Hydraulic excavator)/ manual means in over areas (exceeding 30cm in depth 1.5m in width as well as 10 sqm on plan) including dressing of sides and ramming of bottom ,disposal of expatiated earth leed up to 50m  lift upto 1.5 m disposed earth to be leveled and neatly dressed (No extra lift is payable if work is done by mechanical means) </w:t>
            </w:r>
          </w:p>
          <w:p w:rsidR="004A49DF" w:rsidRPr="00486EA0" w:rsidRDefault="004A49DF" w:rsidP="004D2427">
            <w:pPr>
              <w:autoSpaceDE w:val="0"/>
              <w:autoSpaceDN w:val="0"/>
              <w:adjustRightInd w:val="0"/>
              <w:jc w:val="both"/>
              <w:rPr>
                <w:rFonts w:ascii="Arial" w:hAnsi="Arial" w:cs="Arial"/>
                <w:sz w:val="18"/>
                <w:szCs w:val="18"/>
              </w:rPr>
            </w:pPr>
            <w:r>
              <w:rPr>
                <w:rFonts w:ascii="Arial" w:hAnsi="Arial" w:cs="Arial"/>
                <w:sz w:val="18"/>
                <w:szCs w:val="18"/>
              </w:rPr>
              <w:t>All kinds of soil.</w:t>
            </w:r>
          </w:p>
        </w:tc>
        <w:tc>
          <w:tcPr>
            <w:tcW w:w="1620" w:type="dxa"/>
          </w:tcPr>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129.00</w:t>
            </w:r>
          </w:p>
        </w:tc>
      </w:tr>
      <w:tr w:rsidR="004A49D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2.7</w:t>
            </w:r>
          </w:p>
        </w:tc>
        <w:tc>
          <w:tcPr>
            <w:tcW w:w="5130" w:type="dxa"/>
          </w:tcPr>
          <w:p w:rsidR="004A49DF" w:rsidRDefault="004A49DF" w:rsidP="004D2427">
            <w:pPr>
              <w:autoSpaceDE w:val="0"/>
              <w:autoSpaceDN w:val="0"/>
              <w:adjustRightInd w:val="0"/>
              <w:jc w:val="both"/>
              <w:rPr>
                <w:rFonts w:ascii="Arial" w:hAnsi="Arial" w:cs="Arial"/>
                <w:sz w:val="18"/>
                <w:szCs w:val="18"/>
              </w:rPr>
            </w:pPr>
            <w:r>
              <w:rPr>
                <w:rFonts w:ascii="Arial" w:hAnsi="Arial" w:cs="Arial"/>
                <w:sz w:val="18"/>
                <w:szCs w:val="18"/>
              </w:rPr>
              <w:t>Earth work in excavation by mechanical means ( Hydraulic</w:t>
            </w:r>
          </w:p>
          <w:p w:rsidR="004A49DF" w:rsidRPr="00534AD2" w:rsidRDefault="004A49DF" w:rsidP="004D2427">
            <w:pPr>
              <w:autoSpaceDE w:val="0"/>
              <w:autoSpaceDN w:val="0"/>
              <w:adjustRightInd w:val="0"/>
              <w:jc w:val="both"/>
              <w:rPr>
                <w:rFonts w:ascii="Arial" w:hAnsi="Arial" w:cs="Arial"/>
                <w:sz w:val="18"/>
                <w:szCs w:val="18"/>
              </w:rPr>
            </w:pPr>
            <w:r>
              <w:rPr>
                <w:rFonts w:ascii="Arial" w:hAnsi="Arial" w:cs="Arial"/>
                <w:sz w:val="18"/>
                <w:szCs w:val="18"/>
              </w:rPr>
              <w:t>excavator)/manual means over areas (exceeding 30 cm in depth.1.5 m in width as well as 10 sqm on plan) including disposal of eccavated earth lead upto 50 m and lift upto 1.5m disposed earth to be levelled and neatly dressed.</w:t>
            </w:r>
          </w:p>
        </w:tc>
        <w:tc>
          <w:tcPr>
            <w:tcW w:w="1620" w:type="dxa"/>
          </w:tcPr>
          <w:p w:rsidR="004A49DF" w:rsidRPr="00E5676F" w:rsidRDefault="004A49DF" w:rsidP="004D2427">
            <w:pPr>
              <w:jc w:val="center"/>
              <w:rPr>
                <w:rFonts w:ascii="Times New Roman" w:hAnsi="Times New Roman" w:cs="Times New Roman"/>
                <w:sz w:val="19"/>
                <w:szCs w:val="19"/>
              </w:rPr>
            </w:pPr>
          </w:p>
        </w:tc>
        <w:tc>
          <w:tcPr>
            <w:tcW w:w="1296" w:type="dxa"/>
          </w:tcPr>
          <w:p w:rsidR="004A49DF" w:rsidRPr="00E5676F" w:rsidRDefault="004A49DF" w:rsidP="004D2427">
            <w:pPr>
              <w:jc w:val="center"/>
              <w:rPr>
                <w:rFonts w:ascii="Times New Roman" w:hAnsi="Times New Roman" w:cs="Times New Roman"/>
                <w:sz w:val="19"/>
                <w:szCs w:val="19"/>
              </w:rPr>
            </w:pPr>
          </w:p>
        </w:tc>
      </w:tr>
      <w:tr w:rsidR="004A49D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sidRPr="001606A1">
              <w:rPr>
                <w:rFonts w:ascii="Arial" w:hAnsi="Arial" w:cs="Arial"/>
                <w:sz w:val="18"/>
                <w:szCs w:val="18"/>
              </w:rPr>
              <w:t>2.7.1</w:t>
            </w:r>
          </w:p>
        </w:tc>
        <w:tc>
          <w:tcPr>
            <w:tcW w:w="5130" w:type="dxa"/>
          </w:tcPr>
          <w:p w:rsidR="004A49DF" w:rsidRPr="001606A1" w:rsidRDefault="004A49DF" w:rsidP="004D2427">
            <w:pPr>
              <w:autoSpaceDE w:val="0"/>
              <w:autoSpaceDN w:val="0"/>
              <w:adjustRightInd w:val="0"/>
              <w:rPr>
                <w:rFonts w:ascii="Arial" w:hAnsi="Arial" w:cs="Arial"/>
                <w:sz w:val="18"/>
                <w:szCs w:val="18"/>
              </w:rPr>
            </w:pPr>
            <w:r w:rsidRPr="001606A1">
              <w:rPr>
                <w:rFonts w:ascii="Arial" w:hAnsi="Arial" w:cs="Arial"/>
                <w:sz w:val="18"/>
                <w:szCs w:val="18"/>
              </w:rPr>
              <w:t xml:space="preserve">Ordinary rock </w:t>
            </w:r>
          </w:p>
        </w:tc>
        <w:tc>
          <w:tcPr>
            <w:tcW w:w="1620" w:type="dxa"/>
          </w:tcPr>
          <w:p w:rsidR="004A49DF" w:rsidRDefault="004A49DF" w:rsidP="004D2427">
            <w:pPr>
              <w:jc w:val="center"/>
            </w:pPr>
            <w:r w:rsidRPr="008523EC">
              <w:rPr>
                <w:rFonts w:ascii="Arial" w:hAnsi="Arial" w:cs="Arial"/>
                <w:sz w:val="18"/>
                <w:szCs w:val="18"/>
              </w:rPr>
              <w:t>Cum</w:t>
            </w:r>
          </w:p>
        </w:tc>
        <w:tc>
          <w:tcPr>
            <w:tcW w:w="1296"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203.00</w:t>
            </w:r>
          </w:p>
        </w:tc>
      </w:tr>
      <w:tr w:rsidR="004A49D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sidRPr="001606A1">
              <w:rPr>
                <w:rFonts w:ascii="Arial" w:hAnsi="Arial" w:cs="Arial"/>
                <w:sz w:val="18"/>
                <w:szCs w:val="18"/>
              </w:rPr>
              <w:t>2.7.2</w:t>
            </w:r>
          </w:p>
        </w:tc>
        <w:tc>
          <w:tcPr>
            <w:tcW w:w="5130" w:type="dxa"/>
          </w:tcPr>
          <w:p w:rsidR="004A49DF" w:rsidRPr="001606A1" w:rsidRDefault="004A49DF" w:rsidP="004D2427">
            <w:pPr>
              <w:autoSpaceDE w:val="0"/>
              <w:autoSpaceDN w:val="0"/>
              <w:adjustRightInd w:val="0"/>
              <w:rPr>
                <w:rFonts w:ascii="Arial" w:hAnsi="Arial" w:cs="Arial"/>
                <w:sz w:val="18"/>
                <w:szCs w:val="18"/>
              </w:rPr>
            </w:pPr>
            <w:r w:rsidRPr="001606A1">
              <w:rPr>
                <w:rFonts w:ascii="Arial" w:hAnsi="Arial" w:cs="Arial"/>
                <w:sz w:val="18"/>
                <w:szCs w:val="18"/>
              </w:rPr>
              <w:t>Hard rock ( requiring blasting).</w:t>
            </w:r>
          </w:p>
        </w:tc>
        <w:tc>
          <w:tcPr>
            <w:tcW w:w="1620" w:type="dxa"/>
          </w:tcPr>
          <w:p w:rsidR="004A49DF" w:rsidRDefault="004A49DF" w:rsidP="004D2427">
            <w:pPr>
              <w:jc w:val="center"/>
            </w:pPr>
            <w:r w:rsidRPr="008523EC">
              <w:rPr>
                <w:rFonts w:ascii="Arial" w:hAnsi="Arial" w:cs="Arial"/>
                <w:sz w:val="18"/>
                <w:szCs w:val="18"/>
              </w:rPr>
              <w:t>Cum</w:t>
            </w:r>
          </w:p>
        </w:tc>
        <w:tc>
          <w:tcPr>
            <w:tcW w:w="1296"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402.00</w:t>
            </w:r>
          </w:p>
        </w:tc>
      </w:tr>
      <w:tr w:rsidR="004A49D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sidRPr="001606A1">
              <w:rPr>
                <w:rFonts w:ascii="Arial" w:hAnsi="Arial" w:cs="Arial"/>
                <w:sz w:val="18"/>
                <w:szCs w:val="18"/>
              </w:rPr>
              <w:t>2.7.3</w:t>
            </w:r>
          </w:p>
        </w:tc>
        <w:tc>
          <w:tcPr>
            <w:tcW w:w="5130" w:type="dxa"/>
          </w:tcPr>
          <w:p w:rsidR="004A49DF" w:rsidRDefault="004A49DF" w:rsidP="004D2427">
            <w:r w:rsidRPr="001606A1">
              <w:rPr>
                <w:rFonts w:ascii="Arial" w:hAnsi="Arial" w:cs="Arial"/>
                <w:sz w:val="18"/>
                <w:szCs w:val="18"/>
              </w:rPr>
              <w:t>Hard rock ( blsting prohibited)</w:t>
            </w:r>
          </w:p>
        </w:tc>
        <w:tc>
          <w:tcPr>
            <w:tcW w:w="1620" w:type="dxa"/>
          </w:tcPr>
          <w:p w:rsidR="004A49DF" w:rsidRDefault="004A49DF" w:rsidP="004D2427">
            <w:pPr>
              <w:jc w:val="center"/>
            </w:pPr>
            <w:r w:rsidRPr="008523EC">
              <w:rPr>
                <w:rFonts w:ascii="Arial" w:hAnsi="Arial" w:cs="Arial"/>
                <w:sz w:val="18"/>
                <w:szCs w:val="18"/>
              </w:rPr>
              <w:t>Cum</w:t>
            </w:r>
          </w:p>
        </w:tc>
        <w:tc>
          <w:tcPr>
            <w:tcW w:w="1296"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491.00</w:t>
            </w:r>
          </w:p>
        </w:tc>
      </w:tr>
    </w:tbl>
    <w:p w:rsidR="004A49DF" w:rsidRDefault="004A49DF" w:rsidP="004A49DF"/>
    <w:p w:rsidR="004A49DF" w:rsidRDefault="004A49DF" w:rsidP="004A49DF"/>
    <w:p w:rsidR="004A49DF" w:rsidRDefault="004A49DF" w:rsidP="004A49DF">
      <w:pPr>
        <w:jc w:val="center"/>
      </w:pPr>
      <w:r>
        <w:t>Page No. 22</w:t>
      </w: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9270F1" w:rsidRDefault="009270F1" w:rsidP="004A49DF">
      <w:pPr>
        <w:jc w:val="center"/>
      </w:pPr>
    </w:p>
    <w:p w:rsidR="009270F1" w:rsidRDefault="009270F1" w:rsidP="004A49DF">
      <w:pPr>
        <w:jc w:val="center"/>
      </w:pPr>
    </w:p>
    <w:p w:rsidR="009270F1" w:rsidRDefault="009270F1" w:rsidP="004A49DF">
      <w:pPr>
        <w:jc w:val="center"/>
      </w:pPr>
    </w:p>
    <w:p w:rsidR="009270F1" w:rsidRDefault="009270F1" w:rsidP="004A49DF">
      <w:pPr>
        <w:jc w:val="center"/>
      </w:pPr>
    </w:p>
    <w:p w:rsidR="009270F1" w:rsidRDefault="009270F1" w:rsidP="004A49DF">
      <w:pPr>
        <w:jc w:val="center"/>
      </w:pPr>
    </w:p>
    <w:p w:rsidR="004A49DF" w:rsidRDefault="004A49DF" w:rsidP="004A49DF">
      <w:pPr>
        <w:jc w:val="center"/>
      </w:pPr>
    </w:p>
    <w:tbl>
      <w:tblPr>
        <w:tblStyle w:val="TableGrid"/>
        <w:tblW w:w="8964" w:type="dxa"/>
        <w:jc w:val="center"/>
        <w:tblLook w:val="04A0"/>
      </w:tblPr>
      <w:tblGrid>
        <w:gridCol w:w="918"/>
        <w:gridCol w:w="5130"/>
        <w:gridCol w:w="1620"/>
        <w:gridCol w:w="1296"/>
      </w:tblGrid>
      <w:tr w:rsidR="004A49DF" w:rsidRPr="00E5676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2.8</w:t>
            </w:r>
          </w:p>
        </w:tc>
        <w:tc>
          <w:tcPr>
            <w:tcW w:w="5130" w:type="dxa"/>
          </w:tcPr>
          <w:p w:rsidR="004A49DF" w:rsidRDefault="004A49DF" w:rsidP="004D2427">
            <w:pPr>
              <w:widowControl w:val="0"/>
              <w:autoSpaceDE w:val="0"/>
              <w:autoSpaceDN w:val="0"/>
              <w:adjustRightInd w:val="0"/>
              <w:snapToGrid w:val="0"/>
              <w:jc w:val="both"/>
              <w:rPr>
                <w:rFonts w:ascii="Times New Roman" w:hAnsi="Times New Roman" w:cs="Times New Roman"/>
                <w:color w:val="000000"/>
                <w:sz w:val="19"/>
                <w:szCs w:val="19"/>
              </w:rPr>
            </w:pPr>
            <w:r>
              <w:rPr>
                <w:rFonts w:ascii="Times New Roman" w:hAnsi="Times New Roman" w:cs="Times New Roman"/>
                <w:color w:val="000000"/>
                <w:sz w:val="19"/>
                <w:szCs w:val="19"/>
              </w:rPr>
              <w:t xml:space="preserve">Earth work in excavation by mechanical means (Hydraulic Excavator)/ manual means in foundation trenches or drains (not exceeding 1.5 m in width or 10 sqm on plan) including dressing of sides and ramming of bottoms. Lift upto 1.5 m, including getting out the excavated soil and disposal of surplus excavates soil as directed width a lead of 50m (No extra lift is payable if work is done by mechanical means) </w:t>
            </w:r>
          </w:p>
          <w:p w:rsidR="004A49DF" w:rsidRPr="00E5676F" w:rsidRDefault="004A49DF" w:rsidP="004D2427">
            <w:pPr>
              <w:widowControl w:val="0"/>
              <w:autoSpaceDE w:val="0"/>
              <w:autoSpaceDN w:val="0"/>
              <w:adjustRightInd w:val="0"/>
              <w:snapToGrid w:val="0"/>
              <w:jc w:val="both"/>
              <w:rPr>
                <w:rFonts w:ascii="Times New Roman" w:hAnsi="Times New Roman" w:cs="Times New Roman"/>
                <w:color w:val="000000"/>
                <w:sz w:val="19"/>
                <w:szCs w:val="19"/>
              </w:rPr>
            </w:pPr>
            <w:r>
              <w:rPr>
                <w:rFonts w:ascii="Times New Roman" w:hAnsi="Times New Roman" w:cs="Times New Roman"/>
                <w:color w:val="000000"/>
                <w:sz w:val="19"/>
                <w:szCs w:val="19"/>
              </w:rPr>
              <w:t>All kinds soil</w:t>
            </w:r>
          </w:p>
        </w:tc>
        <w:tc>
          <w:tcPr>
            <w:tcW w:w="1620"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color w:val="000000"/>
                <w:sz w:val="19"/>
                <w:szCs w:val="19"/>
              </w:rPr>
              <w:t>cum</w:t>
            </w:r>
          </w:p>
        </w:tc>
        <w:tc>
          <w:tcPr>
            <w:tcW w:w="1296"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color w:val="000000"/>
                <w:sz w:val="19"/>
                <w:szCs w:val="19"/>
              </w:rPr>
              <w:t>131.00</w:t>
            </w:r>
          </w:p>
        </w:tc>
      </w:tr>
      <w:tr w:rsidR="004A49DF" w:rsidRPr="00E5676F" w:rsidTr="004D2427">
        <w:trPr>
          <w:jc w:val="center"/>
        </w:trPr>
        <w:tc>
          <w:tcPr>
            <w:tcW w:w="918"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color w:val="000000"/>
                <w:sz w:val="19"/>
                <w:szCs w:val="19"/>
              </w:rPr>
              <w:t>2.9</w:t>
            </w:r>
          </w:p>
          <w:p w:rsidR="004A49DF" w:rsidRPr="00E5676F" w:rsidRDefault="004A49DF" w:rsidP="004D2427">
            <w:pPr>
              <w:rPr>
                <w:rFonts w:ascii="Times New Roman" w:hAnsi="Times New Roman" w:cs="Times New Roman"/>
                <w:sz w:val="19"/>
                <w:szCs w:val="19"/>
              </w:rPr>
            </w:pPr>
          </w:p>
        </w:tc>
        <w:tc>
          <w:tcPr>
            <w:tcW w:w="5130" w:type="dxa"/>
          </w:tcPr>
          <w:p w:rsidR="004A49DF" w:rsidRPr="00186098" w:rsidRDefault="004A49DF" w:rsidP="004D2427">
            <w:pPr>
              <w:widowControl w:val="0"/>
              <w:autoSpaceDE w:val="0"/>
              <w:autoSpaceDN w:val="0"/>
              <w:adjustRightInd w:val="0"/>
              <w:snapToGrid w:val="0"/>
              <w:jc w:val="both"/>
              <w:rPr>
                <w:rFonts w:ascii="Times New Roman" w:hAnsi="Times New Roman" w:cs="Times New Roman"/>
                <w:color w:val="000000"/>
                <w:sz w:val="19"/>
                <w:szCs w:val="19"/>
              </w:rPr>
            </w:pPr>
            <w:r>
              <w:rPr>
                <w:rFonts w:ascii="Times New Roman" w:hAnsi="Times New Roman" w:cs="Times New Roman"/>
                <w:color w:val="000000"/>
                <w:sz w:val="19"/>
                <w:szCs w:val="19"/>
              </w:rPr>
              <w:t>Excavation work by mechanical means (Hydraulic excavator)/ manual means in foundation trenches or drains not exceeding 1.5 m in width or 10 sqm on plan including dressing of sides and ramming of bottoms lift upto 1.5 m, including getting out the excavated soil and disposal of surplus excavated soil as directed width a lead of 50m</w:t>
            </w:r>
          </w:p>
        </w:tc>
        <w:tc>
          <w:tcPr>
            <w:tcW w:w="1620"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p>
        </w:tc>
        <w:tc>
          <w:tcPr>
            <w:tcW w:w="1296"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p>
        </w:tc>
      </w:tr>
      <w:tr w:rsidR="004A49DF" w:rsidRPr="00E5676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2.9.1</w:t>
            </w:r>
          </w:p>
        </w:tc>
        <w:tc>
          <w:tcPr>
            <w:tcW w:w="5130" w:type="dxa"/>
          </w:tcPr>
          <w:p w:rsidR="004A49DF" w:rsidRPr="00E5676F" w:rsidRDefault="004A49DF" w:rsidP="004D2427">
            <w:pPr>
              <w:widowControl w:val="0"/>
              <w:autoSpaceDE w:val="0"/>
              <w:autoSpaceDN w:val="0"/>
              <w:adjustRightInd w:val="0"/>
              <w:snapToGrid w:val="0"/>
              <w:jc w:val="both"/>
              <w:rPr>
                <w:rFonts w:ascii="Times New Roman" w:hAnsi="Times New Roman" w:cs="Times New Roman"/>
                <w:sz w:val="19"/>
                <w:szCs w:val="19"/>
              </w:rPr>
            </w:pPr>
            <w:r>
              <w:rPr>
                <w:rFonts w:ascii="Times New Roman" w:hAnsi="Times New Roman" w:cs="Times New Roman"/>
                <w:sz w:val="19"/>
                <w:szCs w:val="19"/>
              </w:rPr>
              <w:t>Ordinary rock</w:t>
            </w:r>
          </w:p>
        </w:tc>
        <w:tc>
          <w:tcPr>
            <w:tcW w:w="1620"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216.00</w:t>
            </w:r>
          </w:p>
        </w:tc>
      </w:tr>
      <w:tr w:rsidR="004A49DF" w:rsidRPr="00E5676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2.9.2</w:t>
            </w:r>
          </w:p>
        </w:tc>
        <w:tc>
          <w:tcPr>
            <w:tcW w:w="5130" w:type="dxa"/>
          </w:tcPr>
          <w:p w:rsidR="004A49DF" w:rsidRPr="00E5676F" w:rsidRDefault="004A49DF" w:rsidP="004D2427">
            <w:pPr>
              <w:widowControl w:val="0"/>
              <w:autoSpaceDE w:val="0"/>
              <w:autoSpaceDN w:val="0"/>
              <w:adjustRightInd w:val="0"/>
              <w:snapToGrid w:val="0"/>
              <w:jc w:val="both"/>
              <w:rPr>
                <w:rFonts w:ascii="Times New Roman" w:hAnsi="Times New Roman" w:cs="Times New Roman"/>
                <w:sz w:val="19"/>
                <w:szCs w:val="19"/>
              </w:rPr>
            </w:pPr>
            <w:r>
              <w:rPr>
                <w:rFonts w:ascii="Times New Roman" w:hAnsi="Times New Roman" w:cs="Times New Roman"/>
                <w:sz w:val="19"/>
                <w:szCs w:val="19"/>
              </w:rPr>
              <w:t>Hard rock (requiring blasting)</w:t>
            </w:r>
          </w:p>
        </w:tc>
        <w:tc>
          <w:tcPr>
            <w:tcW w:w="1620" w:type="dxa"/>
          </w:tcPr>
          <w:p w:rsidR="004A49DF" w:rsidRDefault="004A49DF" w:rsidP="004D2427">
            <w:pPr>
              <w:jc w:val="center"/>
            </w:pPr>
            <w:r w:rsidRPr="00D8743D">
              <w:rPr>
                <w:rFonts w:ascii="Times New Roman" w:hAnsi="Times New Roman" w:cs="Times New Roman"/>
                <w:sz w:val="19"/>
                <w:szCs w:val="19"/>
              </w:rPr>
              <w:t>Cum</w:t>
            </w:r>
          </w:p>
        </w:tc>
        <w:tc>
          <w:tcPr>
            <w:tcW w:w="1296"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452.00</w:t>
            </w:r>
          </w:p>
        </w:tc>
      </w:tr>
      <w:tr w:rsidR="004A49DF" w:rsidRPr="00E5676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2.9.3</w:t>
            </w:r>
          </w:p>
        </w:tc>
        <w:tc>
          <w:tcPr>
            <w:tcW w:w="5130" w:type="dxa"/>
          </w:tcPr>
          <w:p w:rsidR="004A49DF" w:rsidRPr="00E5676F" w:rsidRDefault="004A49DF" w:rsidP="004D2427">
            <w:pPr>
              <w:rPr>
                <w:rFonts w:ascii="Times New Roman" w:hAnsi="Times New Roman" w:cs="Times New Roman"/>
                <w:sz w:val="19"/>
                <w:szCs w:val="19"/>
              </w:rPr>
            </w:pPr>
            <w:r>
              <w:rPr>
                <w:rFonts w:ascii="Times New Roman" w:hAnsi="Times New Roman" w:cs="Times New Roman"/>
                <w:sz w:val="19"/>
                <w:szCs w:val="19"/>
              </w:rPr>
              <w:t>Hard rock (blasting prohibited)</w:t>
            </w:r>
          </w:p>
        </w:tc>
        <w:tc>
          <w:tcPr>
            <w:tcW w:w="1620" w:type="dxa"/>
          </w:tcPr>
          <w:p w:rsidR="004A49DF" w:rsidRDefault="004A49DF" w:rsidP="004D2427">
            <w:pPr>
              <w:jc w:val="center"/>
            </w:pPr>
            <w:r w:rsidRPr="00D8743D">
              <w:rPr>
                <w:rFonts w:ascii="Times New Roman" w:hAnsi="Times New Roman" w:cs="Times New Roman"/>
                <w:sz w:val="19"/>
                <w:szCs w:val="19"/>
              </w:rPr>
              <w:t>Cum</w:t>
            </w:r>
          </w:p>
        </w:tc>
        <w:tc>
          <w:tcPr>
            <w:tcW w:w="1296"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493.00</w:t>
            </w:r>
          </w:p>
        </w:tc>
      </w:tr>
      <w:tr w:rsidR="004A49DF" w:rsidRPr="00E5676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2.10</w:t>
            </w:r>
          </w:p>
        </w:tc>
        <w:tc>
          <w:tcPr>
            <w:tcW w:w="5130" w:type="dxa"/>
          </w:tcPr>
          <w:p w:rsidR="004A49DF" w:rsidRPr="00DA2D14" w:rsidRDefault="004A49DF" w:rsidP="004D2427">
            <w:pPr>
              <w:autoSpaceDE w:val="0"/>
              <w:autoSpaceDN w:val="0"/>
              <w:adjustRightInd w:val="0"/>
              <w:jc w:val="both"/>
              <w:rPr>
                <w:rFonts w:ascii="Arial" w:hAnsi="Arial" w:cs="Arial"/>
                <w:sz w:val="18"/>
                <w:szCs w:val="18"/>
              </w:rPr>
            </w:pPr>
            <w:r>
              <w:rPr>
                <w:rFonts w:ascii="Arial" w:hAnsi="Arial" w:cs="Arial"/>
                <w:sz w:val="18"/>
                <w:szCs w:val="18"/>
              </w:rPr>
              <w:t xml:space="preserve">Excavating trenches of required width for pipes, cables,etc including excavation for sockets, and dressing of sides, ramming of bottoms, depth upto 1.5 m including getting out the excavated soil, and then returning the soil as required, in layers not exceeding 20cm in depth including consolidating each deposited layer by ramming, watering, etc and diposing of surplus excavated soil as directed, width a lead of 50m: (No extra lift is payable if work is done by mechanical means) </w:t>
            </w:r>
          </w:p>
        </w:tc>
        <w:tc>
          <w:tcPr>
            <w:tcW w:w="1620" w:type="dxa"/>
          </w:tcPr>
          <w:p w:rsidR="004A49DF" w:rsidRDefault="004A49DF" w:rsidP="004D2427">
            <w:pPr>
              <w:jc w:val="center"/>
            </w:pPr>
          </w:p>
        </w:tc>
        <w:tc>
          <w:tcPr>
            <w:tcW w:w="1296" w:type="dxa"/>
          </w:tcPr>
          <w:p w:rsidR="004A49DF" w:rsidRPr="00E5676F" w:rsidRDefault="004A49DF" w:rsidP="004D2427">
            <w:pPr>
              <w:jc w:val="center"/>
              <w:rPr>
                <w:rFonts w:ascii="Times New Roman" w:hAnsi="Times New Roman" w:cs="Times New Roman"/>
                <w:sz w:val="19"/>
                <w:szCs w:val="19"/>
              </w:rPr>
            </w:pPr>
          </w:p>
        </w:tc>
      </w:tr>
      <w:tr w:rsidR="004A49DF" w:rsidRPr="00E5676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2.10.1</w:t>
            </w:r>
          </w:p>
        </w:tc>
        <w:tc>
          <w:tcPr>
            <w:tcW w:w="5130" w:type="dxa"/>
          </w:tcPr>
          <w:p w:rsidR="004A49DF" w:rsidRPr="00E5676F" w:rsidRDefault="004A49DF" w:rsidP="004D2427">
            <w:pPr>
              <w:widowControl w:val="0"/>
              <w:autoSpaceDE w:val="0"/>
              <w:autoSpaceDN w:val="0"/>
              <w:adjustRightInd w:val="0"/>
              <w:snapToGrid w:val="0"/>
              <w:rPr>
                <w:rFonts w:ascii="Times New Roman" w:hAnsi="Times New Roman" w:cs="Times New Roman"/>
                <w:sz w:val="19"/>
                <w:szCs w:val="19"/>
              </w:rPr>
            </w:pPr>
            <w:r>
              <w:rPr>
                <w:rFonts w:ascii="Times New Roman" w:hAnsi="Times New Roman" w:cs="Times New Roman"/>
                <w:sz w:val="19"/>
                <w:szCs w:val="19"/>
              </w:rPr>
              <w:t>All kinds of soil</w:t>
            </w:r>
          </w:p>
        </w:tc>
        <w:tc>
          <w:tcPr>
            <w:tcW w:w="1620"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 xml:space="preserve">Meter </w:t>
            </w:r>
          </w:p>
        </w:tc>
        <w:tc>
          <w:tcPr>
            <w:tcW w:w="1296" w:type="dxa"/>
          </w:tcPr>
          <w:p w:rsidR="004A49DF" w:rsidRPr="00031F8F" w:rsidRDefault="004A49DF" w:rsidP="004D2427">
            <w:pPr>
              <w:jc w:val="center"/>
              <w:rPr>
                <w:rFonts w:ascii="Times New Roman" w:hAnsi="Times New Roman" w:cs="Times New Roman"/>
                <w:sz w:val="19"/>
                <w:szCs w:val="19"/>
              </w:rPr>
            </w:pPr>
          </w:p>
        </w:tc>
      </w:tr>
      <w:tr w:rsidR="004A49DF" w:rsidRPr="00E5676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2.10.1.1</w:t>
            </w:r>
          </w:p>
        </w:tc>
        <w:tc>
          <w:tcPr>
            <w:tcW w:w="5130" w:type="dxa"/>
          </w:tcPr>
          <w:p w:rsidR="004A49DF" w:rsidRPr="00E5676F" w:rsidRDefault="004A49DF" w:rsidP="004D2427">
            <w:pPr>
              <w:rPr>
                <w:rFonts w:ascii="Times New Roman" w:hAnsi="Times New Roman" w:cs="Times New Roman"/>
                <w:sz w:val="19"/>
                <w:szCs w:val="19"/>
              </w:rPr>
            </w:pPr>
            <w:r>
              <w:rPr>
                <w:rFonts w:ascii="Times New Roman" w:hAnsi="Times New Roman" w:cs="Times New Roman"/>
                <w:sz w:val="19"/>
                <w:szCs w:val="19"/>
              </w:rPr>
              <w:t>Pipes, cables, etc, not exceeding 80mm dia</w:t>
            </w:r>
          </w:p>
        </w:tc>
        <w:tc>
          <w:tcPr>
            <w:tcW w:w="1620"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 xml:space="preserve">Meter </w:t>
            </w:r>
          </w:p>
        </w:tc>
        <w:tc>
          <w:tcPr>
            <w:tcW w:w="1296"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96.00</w:t>
            </w:r>
          </w:p>
        </w:tc>
      </w:tr>
      <w:tr w:rsidR="004A49DF" w:rsidRPr="00E5676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2.10.1.2</w:t>
            </w:r>
          </w:p>
        </w:tc>
        <w:tc>
          <w:tcPr>
            <w:tcW w:w="5130" w:type="dxa"/>
          </w:tcPr>
          <w:p w:rsidR="004A49DF" w:rsidRPr="00031F8F" w:rsidRDefault="004A49DF" w:rsidP="004D2427">
            <w:pPr>
              <w:autoSpaceDE w:val="0"/>
              <w:autoSpaceDN w:val="0"/>
              <w:adjustRightInd w:val="0"/>
              <w:jc w:val="both"/>
              <w:rPr>
                <w:rFonts w:ascii="Times New Roman" w:hAnsi="Times New Roman" w:cs="Times New Roman"/>
                <w:sz w:val="19"/>
                <w:szCs w:val="19"/>
              </w:rPr>
            </w:pPr>
            <w:r w:rsidRPr="00031F8F">
              <w:rPr>
                <w:rFonts w:ascii="Times New Roman" w:hAnsi="Times New Roman" w:cs="Times New Roman"/>
                <w:sz w:val="19"/>
                <w:szCs w:val="19"/>
              </w:rPr>
              <w:t>Pipes, cables etc, exceeding 80mm dia, but not exceeding 300mm dia.</w:t>
            </w:r>
          </w:p>
        </w:tc>
        <w:tc>
          <w:tcPr>
            <w:tcW w:w="1620"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 xml:space="preserve">Meter </w:t>
            </w:r>
          </w:p>
        </w:tc>
        <w:tc>
          <w:tcPr>
            <w:tcW w:w="1296"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156.00</w:t>
            </w:r>
          </w:p>
        </w:tc>
      </w:tr>
      <w:tr w:rsidR="004A49DF" w:rsidRPr="00E5676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2.10.1.3</w:t>
            </w:r>
          </w:p>
        </w:tc>
        <w:tc>
          <w:tcPr>
            <w:tcW w:w="5130" w:type="dxa"/>
          </w:tcPr>
          <w:p w:rsidR="004A49DF" w:rsidRPr="00031F8F" w:rsidRDefault="004A49DF" w:rsidP="004D2427">
            <w:pPr>
              <w:autoSpaceDE w:val="0"/>
              <w:autoSpaceDN w:val="0"/>
              <w:adjustRightInd w:val="0"/>
              <w:jc w:val="both"/>
              <w:rPr>
                <w:rFonts w:ascii="Times New Roman" w:hAnsi="Times New Roman" w:cs="Times New Roman"/>
                <w:sz w:val="19"/>
                <w:szCs w:val="19"/>
              </w:rPr>
            </w:pPr>
            <w:r w:rsidRPr="00031F8F">
              <w:rPr>
                <w:rFonts w:ascii="Times New Roman" w:hAnsi="Times New Roman" w:cs="Times New Roman"/>
                <w:sz w:val="19"/>
                <w:szCs w:val="19"/>
              </w:rPr>
              <w:t>Pipes, cables etc, exceeding 300mm dia but not exceeding 600mm.</w:t>
            </w:r>
          </w:p>
        </w:tc>
        <w:tc>
          <w:tcPr>
            <w:tcW w:w="1620"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 xml:space="preserve">Meter </w:t>
            </w:r>
          </w:p>
        </w:tc>
        <w:tc>
          <w:tcPr>
            <w:tcW w:w="1296"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244.00</w:t>
            </w:r>
          </w:p>
        </w:tc>
      </w:tr>
      <w:tr w:rsidR="004A49DF" w:rsidRPr="00E5676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2.11</w:t>
            </w:r>
          </w:p>
        </w:tc>
        <w:tc>
          <w:tcPr>
            <w:tcW w:w="5130" w:type="dxa"/>
          </w:tcPr>
          <w:p w:rsidR="004A49DF" w:rsidRPr="00031F8F" w:rsidRDefault="004A49DF" w:rsidP="004D2427">
            <w:pPr>
              <w:autoSpaceDE w:val="0"/>
              <w:autoSpaceDN w:val="0"/>
              <w:adjustRightInd w:val="0"/>
              <w:jc w:val="both"/>
              <w:rPr>
                <w:rFonts w:ascii="Times New Roman" w:hAnsi="Times New Roman" w:cs="Times New Roman"/>
                <w:sz w:val="19"/>
                <w:szCs w:val="19"/>
              </w:rPr>
            </w:pPr>
            <w:r w:rsidRPr="00031F8F">
              <w:rPr>
                <w:rFonts w:ascii="Times New Roman" w:hAnsi="Times New Roman" w:cs="Times New Roman"/>
                <w:sz w:val="19"/>
                <w:szCs w:val="19"/>
              </w:rPr>
              <w:t>Extra for excavating trenches for pipes cables etc in all kinds of soil for depth exceeding 1.5m but not exceeding 3m (Rate is over corresponding basic item for depth upto 1.5meter)</w:t>
            </w:r>
          </w:p>
        </w:tc>
        <w:tc>
          <w:tcPr>
            <w:tcW w:w="1620"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Meter</w:t>
            </w:r>
          </w:p>
        </w:tc>
        <w:tc>
          <w:tcPr>
            <w:tcW w:w="1296"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134%</w:t>
            </w:r>
          </w:p>
        </w:tc>
      </w:tr>
      <w:tr w:rsidR="004A49DF" w:rsidRPr="00E5676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2.12</w:t>
            </w:r>
          </w:p>
        </w:tc>
        <w:tc>
          <w:tcPr>
            <w:tcW w:w="5130" w:type="dxa"/>
          </w:tcPr>
          <w:p w:rsidR="004A49DF" w:rsidRPr="00031F8F" w:rsidRDefault="004A49DF" w:rsidP="004D2427">
            <w:pPr>
              <w:autoSpaceDE w:val="0"/>
              <w:autoSpaceDN w:val="0"/>
              <w:adjustRightInd w:val="0"/>
              <w:jc w:val="both"/>
              <w:rPr>
                <w:rFonts w:ascii="Times New Roman" w:hAnsi="Times New Roman" w:cs="Times New Roman"/>
                <w:sz w:val="19"/>
                <w:szCs w:val="19"/>
              </w:rPr>
            </w:pPr>
            <w:r w:rsidRPr="00031F8F">
              <w:rPr>
                <w:rFonts w:ascii="Times New Roman" w:hAnsi="Times New Roman" w:cs="Times New Roman"/>
                <w:sz w:val="19"/>
                <w:szCs w:val="19"/>
              </w:rPr>
              <w:t>Extra for excavating trenches for pipes cables etc in all kinds of soil for depth exceeding 3m in depth but not exceeding 4.5m (Rate is over corresponding basic item for depth upto 1.5 meter)</w:t>
            </w:r>
          </w:p>
        </w:tc>
        <w:tc>
          <w:tcPr>
            <w:tcW w:w="1620"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Meter</w:t>
            </w:r>
          </w:p>
        </w:tc>
        <w:tc>
          <w:tcPr>
            <w:tcW w:w="1296"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345%</w:t>
            </w:r>
          </w:p>
        </w:tc>
      </w:tr>
      <w:tr w:rsidR="004A49DF" w:rsidRPr="00E5676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2.13</w:t>
            </w:r>
          </w:p>
        </w:tc>
        <w:tc>
          <w:tcPr>
            <w:tcW w:w="5130" w:type="dxa"/>
          </w:tcPr>
          <w:p w:rsidR="004A49DF" w:rsidRDefault="004A49DF" w:rsidP="004D2427">
            <w:pPr>
              <w:autoSpaceDE w:val="0"/>
              <w:autoSpaceDN w:val="0"/>
              <w:adjustRightInd w:val="0"/>
              <w:jc w:val="both"/>
              <w:rPr>
                <w:rFonts w:ascii="Times New Roman" w:hAnsi="Times New Roman" w:cs="Times New Roman"/>
                <w:sz w:val="19"/>
                <w:szCs w:val="19"/>
              </w:rPr>
            </w:pPr>
            <w:r w:rsidRPr="00031F8F">
              <w:rPr>
                <w:rFonts w:ascii="Times New Roman" w:hAnsi="Times New Roman" w:cs="Times New Roman"/>
                <w:sz w:val="19"/>
                <w:szCs w:val="19"/>
              </w:rPr>
              <w:t>Excavatin</w:t>
            </w:r>
            <w:r>
              <w:rPr>
                <w:rFonts w:ascii="Times New Roman" w:hAnsi="Times New Roman" w:cs="Times New Roman"/>
                <w:sz w:val="19"/>
                <w:szCs w:val="19"/>
              </w:rPr>
              <w:t>g</w:t>
            </w:r>
            <w:r w:rsidRPr="00031F8F">
              <w:rPr>
                <w:rFonts w:ascii="Times New Roman" w:hAnsi="Times New Roman" w:cs="Times New Roman"/>
                <w:sz w:val="19"/>
                <w:szCs w:val="19"/>
              </w:rPr>
              <w:t xml:space="preserve"> trenches of required width for pipes, cables etc.</w:t>
            </w:r>
          </w:p>
          <w:p w:rsidR="004A49DF" w:rsidRPr="00031F8F" w:rsidRDefault="004A49DF" w:rsidP="004D2427">
            <w:pPr>
              <w:autoSpaceDE w:val="0"/>
              <w:autoSpaceDN w:val="0"/>
              <w:adjustRightInd w:val="0"/>
              <w:jc w:val="both"/>
              <w:rPr>
                <w:rFonts w:ascii="Times New Roman" w:hAnsi="Times New Roman" w:cs="Times New Roman"/>
                <w:sz w:val="19"/>
                <w:szCs w:val="19"/>
              </w:rPr>
            </w:pPr>
            <w:r w:rsidRPr="00031F8F">
              <w:rPr>
                <w:rFonts w:ascii="Times New Roman" w:hAnsi="Times New Roman" w:cs="Times New Roman"/>
                <w:sz w:val="19"/>
                <w:szCs w:val="19"/>
              </w:rPr>
              <w:t>including excavation for sockets, depth upto 1.5 m including getting out the excavated materials</w:t>
            </w:r>
            <w:r>
              <w:rPr>
                <w:rFonts w:ascii="Times New Roman" w:hAnsi="Times New Roman" w:cs="Times New Roman"/>
                <w:sz w:val="19"/>
                <w:szCs w:val="19"/>
              </w:rPr>
              <w:t xml:space="preserve"> </w:t>
            </w:r>
            <w:r w:rsidRPr="00031F8F">
              <w:rPr>
                <w:rFonts w:ascii="Times New Roman" w:hAnsi="Times New Roman" w:cs="Times New Roman"/>
                <w:sz w:val="19"/>
                <w:szCs w:val="19"/>
              </w:rPr>
              <w:t>refilling the excavated soil as required in layers not exceeding 20 cm in depth</w:t>
            </w:r>
            <w:r>
              <w:rPr>
                <w:rFonts w:ascii="Times New Roman" w:hAnsi="Times New Roman" w:cs="Times New Roman"/>
                <w:sz w:val="19"/>
                <w:szCs w:val="19"/>
              </w:rPr>
              <w:t xml:space="preserve"> </w:t>
            </w:r>
            <w:r w:rsidRPr="00031F8F">
              <w:rPr>
                <w:rFonts w:ascii="Times New Roman" w:hAnsi="Times New Roman" w:cs="Times New Roman"/>
                <w:sz w:val="19"/>
                <w:szCs w:val="19"/>
              </w:rPr>
              <w:t>including consolidating each deposited layers by ramming watering etc.</w:t>
            </w:r>
          </w:p>
          <w:p w:rsidR="004A49DF" w:rsidRPr="00031F8F" w:rsidRDefault="004A49DF" w:rsidP="004D2427">
            <w:pPr>
              <w:autoSpaceDE w:val="0"/>
              <w:autoSpaceDN w:val="0"/>
              <w:adjustRightInd w:val="0"/>
              <w:jc w:val="both"/>
              <w:rPr>
                <w:rFonts w:ascii="Times New Roman" w:hAnsi="Times New Roman" w:cs="Times New Roman"/>
                <w:sz w:val="19"/>
                <w:szCs w:val="19"/>
              </w:rPr>
            </w:pPr>
            <w:r w:rsidRPr="00031F8F">
              <w:rPr>
                <w:rFonts w:ascii="Times New Roman" w:hAnsi="Times New Roman" w:cs="Times New Roman"/>
                <w:sz w:val="19"/>
                <w:szCs w:val="19"/>
              </w:rPr>
              <w:t>stacking serviceable material for measurements and disposal of</w:t>
            </w:r>
            <w:r>
              <w:rPr>
                <w:rFonts w:ascii="Times New Roman" w:hAnsi="Times New Roman" w:cs="Times New Roman"/>
                <w:sz w:val="19"/>
                <w:szCs w:val="19"/>
              </w:rPr>
              <w:t xml:space="preserve"> </w:t>
            </w:r>
            <w:r w:rsidRPr="00031F8F">
              <w:rPr>
                <w:rFonts w:ascii="Times New Roman" w:hAnsi="Times New Roman" w:cs="Times New Roman"/>
                <w:sz w:val="19"/>
                <w:szCs w:val="19"/>
              </w:rPr>
              <w:t>unserviceable martial as directed within a lead of 50 m</w:t>
            </w:r>
          </w:p>
        </w:tc>
        <w:tc>
          <w:tcPr>
            <w:tcW w:w="1620" w:type="dxa"/>
          </w:tcPr>
          <w:p w:rsidR="004A49DF" w:rsidRDefault="004A49DF" w:rsidP="004D2427">
            <w:pPr>
              <w:jc w:val="center"/>
              <w:rPr>
                <w:rFonts w:ascii="Times New Roman" w:hAnsi="Times New Roman" w:cs="Times New Roman"/>
                <w:sz w:val="19"/>
                <w:szCs w:val="19"/>
              </w:rPr>
            </w:pPr>
          </w:p>
          <w:p w:rsidR="004A49DF" w:rsidRDefault="004A49DF" w:rsidP="004D2427">
            <w:pPr>
              <w:rPr>
                <w:rFonts w:ascii="Times New Roman" w:hAnsi="Times New Roman" w:cs="Times New Roman"/>
                <w:sz w:val="19"/>
                <w:szCs w:val="19"/>
              </w:rPr>
            </w:pPr>
          </w:p>
          <w:p w:rsidR="004A49DF" w:rsidRDefault="004A49DF" w:rsidP="004D2427">
            <w:pP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Pr="00031F8F" w:rsidRDefault="004A49DF" w:rsidP="004D2427">
            <w:pPr>
              <w:jc w:val="center"/>
              <w:rPr>
                <w:rFonts w:ascii="Times New Roman" w:hAnsi="Times New Roman" w:cs="Times New Roman"/>
                <w:sz w:val="19"/>
                <w:szCs w:val="19"/>
              </w:rPr>
            </w:pPr>
          </w:p>
        </w:tc>
        <w:tc>
          <w:tcPr>
            <w:tcW w:w="1296" w:type="dxa"/>
          </w:tcPr>
          <w:p w:rsidR="004A49DF" w:rsidRPr="00031F8F" w:rsidRDefault="004A49DF" w:rsidP="004D2427">
            <w:pPr>
              <w:jc w:val="center"/>
              <w:rPr>
                <w:rFonts w:ascii="Times New Roman" w:hAnsi="Times New Roman" w:cs="Times New Roman"/>
                <w:sz w:val="19"/>
                <w:szCs w:val="19"/>
              </w:rPr>
            </w:pPr>
          </w:p>
        </w:tc>
      </w:tr>
    </w:tbl>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r>
        <w:t>Page No. 23</w:t>
      </w: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9270F1" w:rsidRDefault="009270F1" w:rsidP="004A49DF">
      <w:pPr>
        <w:jc w:val="center"/>
      </w:pPr>
    </w:p>
    <w:p w:rsidR="004A49DF" w:rsidRDefault="004A49DF" w:rsidP="004A49DF">
      <w:pPr>
        <w:jc w:val="center"/>
      </w:pPr>
    </w:p>
    <w:tbl>
      <w:tblPr>
        <w:tblStyle w:val="TableGrid"/>
        <w:tblW w:w="8964" w:type="dxa"/>
        <w:jc w:val="center"/>
        <w:tblLook w:val="04A0"/>
      </w:tblPr>
      <w:tblGrid>
        <w:gridCol w:w="918"/>
        <w:gridCol w:w="5130"/>
        <w:gridCol w:w="1620"/>
        <w:gridCol w:w="1296"/>
      </w:tblGrid>
      <w:tr w:rsidR="004A49DF" w:rsidRPr="00E5676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lastRenderedPageBreak/>
              <w:t>2.13.1</w:t>
            </w:r>
          </w:p>
        </w:tc>
        <w:tc>
          <w:tcPr>
            <w:tcW w:w="5130" w:type="dxa"/>
          </w:tcPr>
          <w:p w:rsidR="004A49DF" w:rsidRPr="00E5676F" w:rsidRDefault="004A49DF" w:rsidP="004D2427">
            <w:pPr>
              <w:widowControl w:val="0"/>
              <w:autoSpaceDE w:val="0"/>
              <w:autoSpaceDN w:val="0"/>
              <w:adjustRightInd w:val="0"/>
              <w:snapToGrid w:val="0"/>
              <w:rPr>
                <w:rFonts w:ascii="Times New Roman" w:hAnsi="Times New Roman" w:cs="Times New Roman"/>
                <w:color w:val="000000"/>
                <w:sz w:val="19"/>
                <w:szCs w:val="19"/>
              </w:rPr>
            </w:pPr>
            <w:r>
              <w:rPr>
                <w:rFonts w:ascii="Arial" w:hAnsi="Arial" w:cs="Arial"/>
                <w:sz w:val="18"/>
                <w:szCs w:val="18"/>
              </w:rPr>
              <w:t>Ordinary rock</w:t>
            </w:r>
          </w:p>
        </w:tc>
        <w:tc>
          <w:tcPr>
            <w:tcW w:w="1620"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 xml:space="preserve">Meter </w:t>
            </w:r>
          </w:p>
        </w:tc>
        <w:tc>
          <w:tcPr>
            <w:tcW w:w="1296"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139.00</w:t>
            </w:r>
          </w:p>
        </w:tc>
      </w:tr>
      <w:tr w:rsidR="004A49DF" w:rsidRPr="00E5676F" w:rsidTr="004D2427">
        <w:trPr>
          <w:jc w:val="center"/>
        </w:trPr>
        <w:tc>
          <w:tcPr>
            <w:tcW w:w="918" w:type="dxa"/>
          </w:tcPr>
          <w:p w:rsidR="004A49DF" w:rsidRPr="00E5676F" w:rsidRDefault="004A49DF" w:rsidP="004D2427">
            <w:pPr>
              <w:rPr>
                <w:rFonts w:ascii="Times New Roman" w:hAnsi="Times New Roman" w:cs="Times New Roman"/>
                <w:sz w:val="19"/>
                <w:szCs w:val="19"/>
              </w:rPr>
            </w:pPr>
            <w:r>
              <w:rPr>
                <w:rFonts w:ascii="Times New Roman" w:hAnsi="Times New Roman" w:cs="Times New Roman"/>
                <w:sz w:val="19"/>
                <w:szCs w:val="19"/>
              </w:rPr>
              <w:t>2.13.1.1</w:t>
            </w:r>
          </w:p>
        </w:tc>
        <w:tc>
          <w:tcPr>
            <w:tcW w:w="5130" w:type="dxa"/>
          </w:tcPr>
          <w:p w:rsidR="004A49DF" w:rsidRPr="00186098" w:rsidRDefault="004A49DF" w:rsidP="004D2427">
            <w:pPr>
              <w:widowControl w:val="0"/>
              <w:autoSpaceDE w:val="0"/>
              <w:autoSpaceDN w:val="0"/>
              <w:adjustRightInd w:val="0"/>
              <w:snapToGrid w:val="0"/>
              <w:jc w:val="both"/>
              <w:rPr>
                <w:rFonts w:ascii="Times New Roman" w:hAnsi="Times New Roman" w:cs="Times New Roman"/>
                <w:color w:val="000000"/>
                <w:sz w:val="19"/>
                <w:szCs w:val="19"/>
              </w:rPr>
            </w:pPr>
            <w:r>
              <w:rPr>
                <w:rFonts w:ascii="Arial" w:hAnsi="Arial" w:cs="Arial"/>
                <w:sz w:val="18"/>
                <w:szCs w:val="18"/>
              </w:rPr>
              <w:t>pipes, cables etc. not exceeding 80 mm dia</w:t>
            </w:r>
          </w:p>
        </w:tc>
        <w:tc>
          <w:tcPr>
            <w:tcW w:w="1620"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 xml:space="preserve">Meter </w:t>
            </w:r>
          </w:p>
        </w:tc>
        <w:tc>
          <w:tcPr>
            <w:tcW w:w="1296"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344.00</w:t>
            </w:r>
          </w:p>
        </w:tc>
      </w:tr>
      <w:tr w:rsidR="004A49DF" w:rsidRPr="00E5676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2.13.1.2</w:t>
            </w:r>
          </w:p>
        </w:tc>
        <w:tc>
          <w:tcPr>
            <w:tcW w:w="5130" w:type="dxa"/>
          </w:tcPr>
          <w:p w:rsidR="004A49DF" w:rsidRPr="00E5676F" w:rsidRDefault="004A49DF" w:rsidP="004D2427">
            <w:pPr>
              <w:widowControl w:val="0"/>
              <w:autoSpaceDE w:val="0"/>
              <w:autoSpaceDN w:val="0"/>
              <w:adjustRightInd w:val="0"/>
              <w:snapToGrid w:val="0"/>
              <w:jc w:val="both"/>
              <w:rPr>
                <w:rFonts w:ascii="Times New Roman" w:hAnsi="Times New Roman" w:cs="Times New Roman"/>
                <w:sz w:val="19"/>
                <w:szCs w:val="19"/>
              </w:rPr>
            </w:pPr>
            <w:r>
              <w:rPr>
                <w:rFonts w:ascii="Arial" w:hAnsi="Arial" w:cs="Arial"/>
                <w:sz w:val="18"/>
                <w:szCs w:val="18"/>
              </w:rPr>
              <w:t>pipes, cables etc. exceeding 80 mm dia but not exceeding 300 mm dia.</w:t>
            </w:r>
          </w:p>
        </w:tc>
        <w:tc>
          <w:tcPr>
            <w:tcW w:w="1620"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 xml:space="preserve">Meter </w:t>
            </w:r>
          </w:p>
        </w:tc>
        <w:tc>
          <w:tcPr>
            <w:tcW w:w="1296" w:type="dxa"/>
          </w:tcPr>
          <w:p w:rsidR="004A49DF" w:rsidRPr="00E5676F" w:rsidRDefault="004A49D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395.00</w:t>
            </w:r>
          </w:p>
        </w:tc>
      </w:tr>
      <w:tr w:rsidR="004A49DF" w:rsidRPr="00E5676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2.13.1.3</w:t>
            </w:r>
          </w:p>
        </w:tc>
        <w:tc>
          <w:tcPr>
            <w:tcW w:w="5130" w:type="dxa"/>
          </w:tcPr>
          <w:p w:rsidR="004A49DF" w:rsidRPr="00E5676F" w:rsidRDefault="004A49DF" w:rsidP="004D2427">
            <w:pPr>
              <w:widowControl w:val="0"/>
              <w:autoSpaceDE w:val="0"/>
              <w:autoSpaceDN w:val="0"/>
              <w:adjustRightInd w:val="0"/>
              <w:snapToGrid w:val="0"/>
              <w:jc w:val="both"/>
              <w:rPr>
                <w:rFonts w:ascii="Times New Roman" w:hAnsi="Times New Roman" w:cs="Times New Roman"/>
                <w:sz w:val="19"/>
                <w:szCs w:val="19"/>
              </w:rPr>
            </w:pPr>
            <w:r>
              <w:rPr>
                <w:rFonts w:ascii="Arial" w:hAnsi="Arial" w:cs="Arial"/>
                <w:sz w:val="18"/>
                <w:szCs w:val="18"/>
              </w:rPr>
              <w:t>pipes, cables etc. exceeding 300 mm dia but not exceeding 600 mm dia.</w:t>
            </w:r>
          </w:p>
        </w:tc>
        <w:tc>
          <w:tcPr>
            <w:tcW w:w="1620"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 xml:space="preserve">Meter </w:t>
            </w:r>
          </w:p>
        </w:tc>
        <w:tc>
          <w:tcPr>
            <w:tcW w:w="1296" w:type="dxa"/>
          </w:tcPr>
          <w:p w:rsidR="004A49DF" w:rsidRPr="00E5676F" w:rsidRDefault="004A49DF" w:rsidP="004D2427">
            <w:pPr>
              <w:jc w:val="center"/>
              <w:rPr>
                <w:rFonts w:ascii="Times New Roman" w:hAnsi="Times New Roman" w:cs="Times New Roman"/>
                <w:sz w:val="19"/>
                <w:szCs w:val="19"/>
              </w:rPr>
            </w:pPr>
          </w:p>
        </w:tc>
      </w:tr>
      <w:tr w:rsidR="004A49DF" w:rsidRPr="00E5676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2.13.2</w:t>
            </w:r>
          </w:p>
        </w:tc>
        <w:tc>
          <w:tcPr>
            <w:tcW w:w="5130" w:type="dxa"/>
          </w:tcPr>
          <w:p w:rsidR="004A49DF" w:rsidRPr="00E5676F" w:rsidRDefault="004A49DF" w:rsidP="004D2427">
            <w:pPr>
              <w:rPr>
                <w:rFonts w:ascii="Times New Roman" w:hAnsi="Times New Roman" w:cs="Times New Roman"/>
                <w:sz w:val="19"/>
                <w:szCs w:val="19"/>
              </w:rPr>
            </w:pPr>
            <w:r>
              <w:rPr>
                <w:rFonts w:ascii="Arial" w:hAnsi="Arial" w:cs="Arial"/>
                <w:sz w:val="18"/>
                <w:szCs w:val="18"/>
              </w:rPr>
              <w:t>Hard rock (requiring blasting)</w:t>
            </w:r>
          </w:p>
        </w:tc>
        <w:tc>
          <w:tcPr>
            <w:tcW w:w="1620" w:type="dxa"/>
          </w:tcPr>
          <w:p w:rsidR="004A49DF" w:rsidRPr="00031F8F" w:rsidRDefault="004A49DF" w:rsidP="004D2427">
            <w:pPr>
              <w:jc w:val="center"/>
              <w:rPr>
                <w:rFonts w:ascii="Times New Roman" w:hAnsi="Times New Roman" w:cs="Times New Roman"/>
                <w:sz w:val="19"/>
                <w:szCs w:val="19"/>
              </w:rPr>
            </w:pPr>
          </w:p>
        </w:tc>
        <w:tc>
          <w:tcPr>
            <w:tcW w:w="1296" w:type="dxa"/>
          </w:tcPr>
          <w:p w:rsidR="004A49DF" w:rsidRPr="00E5676F" w:rsidRDefault="004A49DF" w:rsidP="004D2427">
            <w:pPr>
              <w:jc w:val="center"/>
              <w:rPr>
                <w:rFonts w:ascii="Times New Roman" w:hAnsi="Times New Roman" w:cs="Times New Roman"/>
                <w:sz w:val="19"/>
                <w:szCs w:val="19"/>
              </w:rPr>
            </w:pPr>
          </w:p>
        </w:tc>
      </w:tr>
      <w:tr w:rsidR="004A49DF" w:rsidRPr="00E5676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2.13.2.1</w:t>
            </w:r>
          </w:p>
        </w:tc>
        <w:tc>
          <w:tcPr>
            <w:tcW w:w="5130" w:type="dxa"/>
          </w:tcPr>
          <w:p w:rsidR="004A49DF" w:rsidRPr="00DA2D14" w:rsidRDefault="004A49DF" w:rsidP="004D2427">
            <w:pPr>
              <w:autoSpaceDE w:val="0"/>
              <w:autoSpaceDN w:val="0"/>
              <w:adjustRightInd w:val="0"/>
              <w:jc w:val="both"/>
              <w:rPr>
                <w:rFonts w:ascii="Arial" w:hAnsi="Arial" w:cs="Arial"/>
                <w:sz w:val="18"/>
                <w:szCs w:val="18"/>
              </w:rPr>
            </w:pPr>
            <w:r>
              <w:rPr>
                <w:rFonts w:ascii="Arial" w:hAnsi="Arial" w:cs="Arial"/>
                <w:sz w:val="18"/>
                <w:szCs w:val="18"/>
              </w:rPr>
              <w:t>pipes, cables etc. exceeding 80 mm dia</w:t>
            </w:r>
          </w:p>
        </w:tc>
        <w:tc>
          <w:tcPr>
            <w:tcW w:w="1620" w:type="dxa"/>
          </w:tcPr>
          <w:p w:rsidR="004A49DF" w:rsidRDefault="004A49DF" w:rsidP="004D2427">
            <w:pPr>
              <w:jc w:val="center"/>
            </w:pPr>
          </w:p>
        </w:tc>
        <w:tc>
          <w:tcPr>
            <w:tcW w:w="1296"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251.00</w:t>
            </w:r>
          </w:p>
        </w:tc>
      </w:tr>
      <w:tr w:rsidR="004A49DF" w:rsidRPr="00031F8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2.13.2.2</w:t>
            </w:r>
          </w:p>
        </w:tc>
        <w:tc>
          <w:tcPr>
            <w:tcW w:w="5130" w:type="dxa"/>
          </w:tcPr>
          <w:p w:rsidR="004A49DF" w:rsidRPr="00E5676F" w:rsidRDefault="004A49DF" w:rsidP="004D2427">
            <w:pPr>
              <w:widowControl w:val="0"/>
              <w:autoSpaceDE w:val="0"/>
              <w:autoSpaceDN w:val="0"/>
              <w:adjustRightInd w:val="0"/>
              <w:snapToGrid w:val="0"/>
              <w:rPr>
                <w:rFonts w:ascii="Times New Roman" w:hAnsi="Times New Roman" w:cs="Times New Roman"/>
                <w:sz w:val="19"/>
                <w:szCs w:val="19"/>
              </w:rPr>
            </w:pPr>
            <w:r>
              <w:rPr>
                <w:rFonts w:ascii="Arial" w:hAnsi="Arial" w:cs="Arial"/>
                <w:sz w:val="18"/>
                <w:szCs w:val="18"/>
              </w:rPr>
              <w:t>pipes, cables etc. exceeding 80 mm dia but not exceeding 300 mm dia.</w:t>
            </w:r>
          </w:p>
        </w:tc>
        <w:tc>
          <w:tcPr>
            <w:tcW w:w="1620"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 xml:space="preserve">Meter </w:t>
            </w:r>
          </w:p>
        </w:tc>
        <w:tc>
          <w:tcPr>
            <w:tcW w:w="1296"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621.00</w:t>
            </w:r>
          </w:p>
        </w:tc>
      </w:tr>
      <w:tr w:rsidR="004A49DF" w:rsidRPr="00031F8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2.13.2.3</w:t>
            </w:r>
          </w:p>
        </w:tc>
        <w:tc>
          <w:tcPr>
            <w:tcW w:w="5130" w:type="dxa"/>
          </w:tcPr>
          <w:p w:rsidR="004A49DF" w:rsidRPr="00E5676F" w:rsidRDefault="004A49DF" w:rsidP="004D2427">
            <w:pPr>
              <w:rPr>
                <w:rFonts w:ascii="Times New Roman" w:hAnsi="Times New Roman" w:cs="Times New Roman"/>
                <w:sz w:val="19"/>
                <w:szCs w:val="19"/>
              </w:rPr>
            </w:pPr>
            <w:r>
              <w:rPr>
                <w:rFonts w:ascii="Arial" w:hAnsi="Arial" w:cs="Arial"/>
                <w:sz w:val="18"/>
                <w:szCs w:val="18"/>
              </w:rPr>
              <w:t>pipes, cables etc. not exceeding 300 mm dia but not exceeding 600 mm dia.</w:t>
            </w:r>
          </w:p>
        </w:tc>
        <w:tc>
          <w:tcPr>
            <w:tcW w:w="1620"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 xml:space="preserve">Meter </w:t>
            </w:r>
          </w:p>
        </w:tc>
        <w:tc>
          <w:tcPr>
            <w:tcW w:w="1296" w:type="dxa"/>
          </w:tcPr>
          <w:p w:rsidR="004A49DF" w:rsidRPr="00031F8F" w:rsidRDefault="004A49DF" w:rsidP="004D2427">
            <w:pPr>
              <w:jc w:val="center"/>
              <w:rPr>
                <w:rFonts w:ascii="Times New Roman" w:hAnsi="Times New Roman" w:cs="Times New Roman"/>
                <w:sz w:val="19"/>
                <w:szCs w:val="19"/>
              </w:rPr>
            </w:pPr>
            <w:r>
              <w:rPr>
                <w:rFonts w:ascii="Times New Roman" w:hAnsi="Times New Roman" w:cs="Times New Roman"/>
                <w:sz w:val="19"/>
                <w:szCs w:val="19"/>
              </w:rPr>
              <w:t>715.00</w:t>
            </w:r>
          </w:p>
        </w:tc>
      </w:tr>
      <w:tr w:rsidR="004A49DF" w:rsidRPr="00031F8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2.13.3</w:t>
            </w:r>
          </w:p>
        </w:tc>
        <w:tc>
          <w:tcPr>
            <w:tcW w:w="5130" w:type="dxa"/>
          </w:tcPr>
          <w:p w:rsidR="004A49DF" w:rsidRPr="00031F8F" w:rsidRDefault="004A49DF" w:rsidP="004D2427">
            <w:pPr>
              <w:autoSpaceDE w:val="0"/>
              <w:autoSpaceDN w:val="0"/>
              <w:adjustRightInd w:val="0"/>
              <w:jc w:val="both"/>
              <w:rPr>
                <w:rFonts w:ascii="Times New Roman" w:hAnsi="Times New Roman" w:cs="Times New Roman"/>
                <w:sz w:val="19"/>
                <w:szCs w:val="19"/>
              </w:rPr>
            </w:pPr>
            <w:r>
              <w:rPr>
                <w:rFonts w:ascii="Arial" w:hAnsi="Arial" w:cs="Arial"/>
                <w:sz w:val="18"/>
                <w:szCs w:val="18"/>
              </w:rPr>
              <w:t>Hard rock (requiring prohibited)</w:t>
            </w:r>
          </w:p>
        </w:tc>
        <w:tc>
          <w:tcPr>
            <w:tcW w:w="1620"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 xml:space="preserve">Meter </w:t>
            </w:r>
          </w:p>
        </w:tc>
        <w:tc>
          <w:tcPr>
            <w:tcW w:w="1296" w:type="dxa"/>
          </w:tcPr>
          <w:p w:rsidR="004A49DF" w:rsidRPr="00031F8F" w:rsidRDefault="004A49DF" w:rsidP="004D2427">
            <w:pPr>
              <w:jc w:val="center"/>
              <w:rPr>
                <w:rFonts w:ascii="Times New Roman" w:hAnsi="Times New Roman" w:cs="Times New Roman"/>
                <w:sz w:val="19"/>
                <w:szCs w:val="19"/>
              </w:rPr>
            </w:pPr>
          </w:p>
        </w:tc>
      </w:tr>
      <w:tr w:rsidR="004A49DF" w:rsidRPr="00031F8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2.13.3.1</w:t>
            </w:r>
          </w:p>
        </w:tc>
        <w:tc>
          <w:tcPr>
            <w:tcW w:w="5130" w:type="dxa"/>
          </w:tcPr>
          <w:p w:rsidR="004A49DF" w:rsidRPr="00031F8F" w:rsidRDefault="004A49DF" w:rsidP="004D2427">
            <w:pPr>
              <w:autoSpaceDE w:val="0"/>
              <w:autoSpaceDN w:val="0"/>
              <w:adjustRightInd w:val="0"/>
              <w:jc w:val="both"/>
              <w:rPr>
                <w:rFonts w:ascii="Times New Roman" w:hAnsi="Times New Roman" w:cs="Times New Roman"/>
                <w:sz w:val="19"/>
                <w:szCs w:val="19"/>
              </w:rPr>
            </w:pPr>
            <w:r>
              <w:rPr>
                <w:rFonts w:ascii="Arial" w:hAnsi="Arial" w:cs="Arial"/>
                <w:sz w:val="18"/>
                <w:szCs w:val="18"/>
              </w:rPr>
              <w:t>pipes, cables etc. not exceeding 80 mm dia</w:t>
            </w:r>
          </w:p>
        </w:tc>
        <w:tc>
          <w:tcPr>
            <w:tcW w:w="1620"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 xml:space="preserve">Meter </w:t>
            </w:r>
          </w:p>
        </w:tc>
        <w:tc>
          <w:tcPr>
            <w:tcW w:w="1296" w:type="dxa"/>
          </w:tcPr>
          <w:p w:rsidR="004A49DF" w:rsidRPr="00031F8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270.00</w:t>
            </w:r>
          </w:p>
        </w:tc>
      </w:tr>
      <w:tr w:rsidR="004A49DF" w:rsidRPr="00031F8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2.13.3.2</w:t>
            </w:r>
          </w:p>
        </w:tc>
        <w:tc>
          <w:tcPr>
            <w:tcW w:w="5130" w:type="dxa"/>
          </w:tcPr>
          <w:p w:rsidR="004A49DF" w:rsidRPr="00031F8F" w:rsidRDefault="004A49DF" w:rsidP="004D2427">
            <w:pPr>
              <w:autoSpaceDE w:val="0"/>
              <w:autoSpaceDN w:val="0"/>
              <w:adjustRightInd w:val="0"/>
              <w:jc w:val="both"/>
              <w:rPr>
                <w:rFonts w:ascii="Times New Roman" w:hAnsi="Times New Roman" w:cs="Times New Roman"/>
                <w:sz w:val="19"/>
                <w:szCs w:val="19"/>
              </w:rPr>
            </w:pPr>
            <w:r>
              <w:rPr>
                <w:rFonts w:ascii="Arial" w:hAnsi="Arial" w:cs="Arial"/>
                <w:sz w:val="18"/>
                <w:szCs w:val="18"/>
              </w:rPr>
              <w:t>pipes cables etc. exceeding 80 mm dia but not exceeding 300 mm dia</w:t>
            </w:r>
          </w:p>
        </w:tc>
        <w:tc>
          <w:tcPr>
            <w:tcW w:w="1620"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Meter</w:t>
            </w:r>
          </w:p>
        </w:tc>
        <w:tc>
          <w:tcPr>
            <w:tcW w:w="1296" w:type="dxa"/>
          </w:tcPr>
          <w:p w:rsidR="004A49DF" w:rsidRPr="00031F8F" w:rsidRDefault="004A49DF" w:rsidP="004D2427">
            <w:pPr>
              <w:jc w:val="center"/>
              <w:rPr>
                <w:rFonts w:ascii="Times New Roman" w:hAnsi="Times New Roman" w:cs="Times New Roman"/>
                <w:sz w:val="19"/>
                <w:szCs w:val="19"/>
              </w:rPr>
            </w:pPr>
            <w:r>
              <w:rPr>
                <w:rFonts w:ascii="Times New Roman" w:hAnsi="Times New Roman" w:cs="Times New Roman"/>
                <w:sz w:val="19"/>
                <w:szCs w:val="19"/>
              </w:rPr>
              <w:t>670.00</w:t>
            </w:r>
          </w:p>
        </w:tc>
      </w:tr>
      <w:tr w:rsidR="004A49DF" w:rsidRPr="00031F8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2.13.3.3</w:t>
            </w:r>
          </w:p>
        </w:tc>
        <w:tc>
          <w:tcPr>
            <w:tcW w:w="5130" w:type="dxa"/>
          </w:tcPr>
          <w:p w:rsidR="004A49DF" w:rsidRPr="00031F8F" w:rsidRDefault="004A49DF" w:rsidP="004D2427">
            <w:pPr>
              <w:autoSpaceDE w:val="0"/>
              <w:autoSpaceDN w:val="0"/>
              <w:adjustRightInd w:val="0"/>
              <w:jc w:val="both"/>
              <w:rPr>
                <w:rFonts w:ascii="Times New Roman" w:hAnsi="Times New Roman" w:cs="Times New Roman"/>
                <w:sz w:val="19"/>
                <w:szCs w:val="19"/>
              </w:rPr>
            </w:pPr>
            <w:r>
              <w:rPr>
                <w:rFonts w:ascii="Arial" w:hAnsi="Arial" w:cs="Arial"/>
                <w:sz w:val="18"/>
                <w:szCs w:val="18"/>
              </w:rPr>
              <w:t>pipes cables etc. exceeding 300 mm dia but not exceeding 300 mm dia 600</w:t>
            </w:r>
          </w:p>
        </w:tc>
        <w:tc>
          <w:tcPr>
            <w:tcW w:w="1620" w:type="dxa"/>
          </w:tcPr>
          <w:p w:rsidR="004A49DF" w:rsidRPr="00031F8F" w:rsidRDefault="004A49DF" w:rsidP="004D2427">
            <w:pPr>
              <w:jc w:val="center"/>
              <w:rPr>
                <w:rFonts w:ascii="Times New Roman" w:hAnsi="Times New Roman" w:cs="Times New Roman"/>
                <w:sz w:val="19"/>
                <w:szCs w:val="19"/>
              </w:rPr>
            </w:pPr>
            <w:r w:rsidRPr="00031F8F">
              <w:rPr>
                <w:rFonts w:ascii="Times New Roman" w:hAnsi="Times New Roman" w:cs="Times New Roman"/>
                <w:sz w:val="19"/>
                <w:szCs w:val="19"/>
              </w:rPr>
              <w:t>Meter</w:t>
            </w:r>
          </w:p>
        </w:tc>
        <w:tc>
          <w:tcPr>
            <w:tcW w:w="1296" w:type="dxa"/>
          </w:tcPr>
          <w:p w:rsidR="004A49DF" w:rsidRPr="00031F8F" w:rsidRDefault="004A49DF" w:rsidP="004D2427">
            <w:pPr>
              <w:jc w:val="center"/>
              <w:rPr>
                <w:rFonts w:ascii="Times New Roman" w:hAnsi="Times New Roman" w:cs="Times New Roman"/>
                <w:sz w:val="19"/>
                <w:szCs w:val="19"/>
              </w:rPr>
            </w:pPr>
            <w:r>
              <w:rPr>
                <w:rFonts w:ascii="Times New Roman" w:hAnsi="Times New Roman" w:cs="Times New Roman"/>
                <w:sz w:val="19"/>
                <w:szCs w:val="19"/>
              </w:rPr>
              <w:t>770.00</w:t>
            </w:r>
          </w:p>
        </w:tc>
      </w:tr>
      <w:tr w:rsidR="004A49DF" w:rsidRPr="00031F8F" w:rsidTr="004D2427">
        <w:trPr>
          <w:trHeight w:val="584"/>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2.14</w:t>
            </w:r>
          </w:p>
        </w:tc>
        <w:tc>
          <w:tcPr>
            <w:tcW w:w="5130" w:type="dxa"/>
          </w:tcPr>
          <w:p w:rsidR="004A49DF" w:rsidRPr="00EE3634" w:rsidRDefault="004A49DF" w:rsidP="004D2427">
            <w:pPr>
              <w:autoSpaceDE w:val="0"/>
              <w:autoSpaceDN w:val="0"/>
              <w:adjustRightInd w:val="0"/>
              <w:jc w:val="both"/>
              <w:rPr>
                <w:rFonts w:ascii="Arial" w:hAnsi="Arial" w:cs="Arial"/>
                <w:sz w:val="18"/>
                <w:szCs w:val="18"/>
              </w:rPr>
            </w:pPr>
            <w:r>
              <w:rPr>
                <w:rFonts w:ascii="Arial" w:hAnsi="Arial" w:cs="Arial"/>
                <w:sz w:val="18"/>
                <w:szCs w:val="18"/>
              </w:rPr>
              <w:t>Extra for excavating trenches for pipes, cables etc. in ordinary/hard rock exceeding 3m in depth but not exceeding 4.5 m (Rate in over corresponding basic item for depth upto 1.5m)</w:t>
            </w:r>
          </w:p>
        </w:tc>
        <w:tc>
          <w:tcPr>
            <w:tcW w:w="1620" w:type="dxa"/>
          </w:tcPr>
          <w:p w:rsidR="004A49DF" w:rsidRDefault="004A49DF" w:rsidP="004D2427">
            <w:pPr>
              <w:jc w:val="center"/>
              <w:rPr>
                <w:rFonts w:ascii="Times New Roman" w:hAnsi="Times New Roman" w:cs="Times New Roman"/>
                <w:sz w:val="19"/>
                <w:szCs w:val="19"/>
              </w:rPr>
            </w:pPr>
          </w:p>
          <w:p w:rsidR="004A49DF" w:rsidRDefault="004A49DF" w:rsidP="004D2427">
            <w:pPr>
              <w:rPr>
                <w:rFonts w:ascii="Times New Roman" w:hAnsi="Times New Roman" w:cs="Times New Roman"/>
                <w:sz w:val="19"/>
                <w:szCs w:val="19"/>
              </w:rPr>
            </w:pPr>
          </w:p>
          <w:p w:rsidR="004A49DF" w:rsidRPr="00031F8F"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Meter </w:t>
            </w:r>
          </w:p>
        </w:tc>
        <w:tc>
          <w:tcPr>
            <w:tcW w:w="1296" w:type="dxa"/>
          </w:tcPr>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Pr="00031F8F" w:rsidRDefault="004A49DF" w:rsidP="004D2427">
            <w:pPr>
              <w:jc w:val="center"/>
              <w:rPr>
                <w:rFonts w:ascii="Times New Roman" w:hAnsi="Times New Roman" w:cs="Times New Roman"/>
                <w:sz w:val="19"/>
                <w:szCs w:val="19"/>
              </w:rPr>
            </w:pPr>
            <w:r>
              <w:rPr>
                <w:rFonts w:ascii="Times New Roman" w:hAnsi="Times New Roman" w:cs="Times New Roman"/>
                <w:sz w:val="19"/>
                <w:szCs w:val="19"/>
              </w:rPr>
              <w:t>102%</w:t>
            </w:r>
          </w:p>
        </w:tc>
      </w:tr>
      <w:tr w:rsidR="004A49DF" w:rsidRPr="00031F8F" w:rsidTr="004D2427">
        <w:trPr>
          <w:trHeight w:val="584"/>
          <w:jc w:val="center"/>
        </w:trPr>
        <w:tc>
          <w:tcPr>
            <w:tcW w:w="918" w:type="dxa"/>
          </w:tcPr>
          <w:p w:rsidR="004A49D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2.15</w:t>
            </w:r>
          </w:p>
        </w:tc>
        <w:tc>
          <w:tcPr>
            <w:tcW w:w="5130" w:type="dxa"/>
          </w:tcPr>
          <w:p w:rsidR="004A49DF" w:rsidRDefault="004A49DF" w:rsidP="004D2427">
            <w:pPr>
              <w:autoSpaceDE w:val="0"/>
              <w:autoSpaceDN w:val="0"/>
              <w:adjustRightInd w:val="0"/>
              <w:jc w:val="both"/>
              <w:rPr>
                <w:rFonts w:ascii="Arial" w:hAnsi="Arial" w:cs="Arial"/>
                <w:sz w:val="18"/>
                <w:szCs w:val="18"/>
              </w:rPr>
            </w:pPr>
            <w:r>
              <w:rPr>
                <w:rFonts w:ascii="Arial" w:hAnsi="Arial" w:cs="Arial"/>
                <w:sz w:val="18"/>
                <w:szCs w:val="18"/>
              </w:rPr>
              <w:t>Extra for excavating trenches for pipes,cables etc. in ordinary/hard rock exceeding 3m in depth but not exceeding 4.5 m (Rate in over corresponding basic item for depth upto 1.5m)</w:t>
            </w:r>
          </w:p>
        </w:tc>
        <w:tc>
          <w:tcPr>
            <w:tcW w:w="1620" w:type="dxa"/>
          </w:tcPr>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Meter </w:t>
            </w:r>
          </w:p>
        </w:tc>
        <w:tc>
          <w:tcPr>
            <w:tcW w:w="1296" w:type="dxa"/>
          </w:tcPr>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252%</w:t>
            </w:r>
          </w:p>
        </w:tc>
      </w:tr>
      <w:tr w:rsidR="004A49DF" w:rsidRPr="00031F8F" w:rsidTr="004D2427">
        <w:trPr>
          <w:jc w:val="center"/>
        </w:trPr>
        <w:tc>
          <w:tcPr>
            <w:tcW w:w="918" w:type="dxa"/>
          </w:tcPr>
          <w:p w:rsidR="004A49DF" w:rsidRPr="00E5676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2.16</w:t>
            </w:r>
          </w:p>
        </w:tc>
        <w:tc>
          <w:tcPr>
            <w:tcW w:w="5130" w:type="dxa"/>
          </w:tcPr>
          <w:p w:rsidR="004A49DF" w:rsidRPr="00EE3634" w:rsidRDefault="004A49DF" w:rsidP="004D2427">
            <w:pPr>
              <w:autoSpaceDE w:val="0"/>
              <w:autoSpaceDN w:val="0"/>
              <w:adjustRightInd w:val="0"/>
              <w:jc w:val="both"/>
              <w:rPr>
                <w:rFonts w:ascii="Arial" w:hAnsi="Arial" w:cs="Arial"/>
                <w:sz w:val="18"/>
                <w:szCs w:val="18"/>
              </w:rPr>
            </w:pPr>
            <w:r>
              <w:rPr>
                <w:rFonts w:ascii="Arial" w:hAnsi="Arial" w:cs="Arial"/>
                <w:sz w:val="18"/>
                <w:szCs w:val="18"/>
              </w:rPr>
              <w:t>Close timbering in trenches including strutting shoring and packing cavities (wherever required) complete (measurements to be taken of the face area timbered).</w:t>
            </w:r>
          </w:p>
        </w:tc>
        <w:tc>
          <w:tcPr>
            <w:tcW w:w="1620" w:type="dxa"/>
          </w:tcPr>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Pr="00031F8F" w:rsidRDefault="004A49DF" w:rsidP="004D2427">
            <w:pPr>
              <w:jc w:val="center"/>
              <w:rPr>
                <w:rFonts w:ascii="Times New Roman" w:hAnsi="Times New Roman" w:cs="Times New Roman"/>
                <w:sz w:val="19"/>
                <w:szCs w:val="19"/>
              </w:rPr>
            </w:pPr>
          </w:p>
        </w:tc>
        <w:tc>
          <w:tcPr>
            <w:tcW w:w="1296" w:type="dxa"/>
          </w:tcPr>
          <w:p w:rsidR="004A49DF" w:rsidRPr="00031F8F" w:rsidRDefault="004A49DF" w:rsidP="004D2427">
            <w:pPr>
              <w:jc w:val="center"/>
              <w:rPr>
                <w:rFonts w:ascii="Times New Roman" w:hAnsi="Times New Roman" w:cs="Times New Roman"/>
                <w:sz w:val="19"/>
                <w:szCs w:val="19"/>
              </w:rPr>
            </w:pPr>
          </w:p>
        </w:tc>
      </w:tr>
      <w:tr w:rsidR="004A49DF" w:rsidRPr="00031F8F" w:rsidTr="004D2427">
        <w:trPr>
          <w:jc w:val="center"/>
        </w:trPr>
        <w:tc>
          <w:tcPr>
            <w:tcW w:w="918" w:type="dxa"/>
          </w:tcPr>
          <w:p w:rsidR="004A49D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2.16.1</w:t>
            </w:r>
          </w:p>
        </w:tc>
        <w:tc>
          <w:tcPr>
            <w:tcW w:w="5130" w:type="dxa"/>
          </w:tcPr>
          <w:p w:rsidR="004A49DF" w:rsidRPr="00706006" w:rsidRDefault="004A49DF" w:rsidP="004D2427">
            <w:pPr>
              <w:autoSpaceDE w:val="0"/>
              <w:autoSpaceDN w:val="0"/>
              <w:adjustRightInd w:val="0"/>
              <w:rPr>
                <w:rFonts w:ascii="Arial" w:hAnsi="Arial" w:cs="Arial"/>
                <w:sz w:val="18"/>
                <w:szCs w:val="18"/>
              </w:rPr>
            </w:pPr>
            <w:r w:rsidRPr="00706006">
              <w:rPr>
                <w:rFonts w:ascii="Arial" w:hAnsi="Arial" w:cs="Arial"/>
                <w:sz w:val="18"/>
                <w:szCs w:val="18"/>
              </w:rPr>
              <w:t xml:space="preserve"> Depth not exceeding 1.5 m </w:t>
            </w:r>
          </w:p>
        </w:tc>
        <w:tc>
          <w:tcPr>
            <w:tcW w:w="1620" w:type="dxa"/>
          </w:tcPr>
          <w:p w:rsidR="004A49DF"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4A49DF" w:rsidRPr="00031F8F" w:rsidRDefault="004A49DF" w:rsidP="004D2427">
            <w:pPr>
              <w:jc w:val="center"/>
              <w:rPr>
                <w:rFonts w:ascii="Times New Roman" w:hAnsi="Times New Roman" w:cs="Times New Roman"/>
                <w:sz w:val="19"/>
                <w:szCs w:val="19"/>
              </w:rPr>
            </w:pPr>
            <w:r>
              <w:rPr>
                <w:rFonts w:ascii="Times New Roman" w:hAnsi="Times New Roman" w:cs="Times New Roman"/>
                <w:sz w:val="19"/>
                <w:szCs w:val="19"/>
              </w:rPr>
              <w:t>118.00</w:t>
            </w:r>
          </w:p>
        </w:tc>
      </w:tr>
      <w:tr w:rsidR="004A49DF" w:rsidRPr="00031F8F" w:rsidTr="004D2427">
        <w:trPr>
          <w:jc w:val="center"/>
        </w:trPr>
        <w:tc>
          <w:tcPr>
            <w:tcW w:w="918" w:type="dxa"/>
          </w:tcPr>
          <w:p w:rsidR="004A49D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2.16.2</w:t>
            </w:r>
          </w:p>
        </w:tc>
        <w:tc>
          <w:tcPr>
            <w:tcW w:w="5130" w:type="dxa"/>
          </w:tcPr>
          <w:p w:rsidR="004A49DF" w:rsidRPr="00706006" w:rsidRDefault="004A49DF" w:rsidP="004D2427">
            <w:pPr>
              <w:autoSpaceDE w:val="0"/>
              <w:autoSpaceDN w:val="0"/>
              <w:adjustRightInd w:val="0"/>
              <w:rPr>
                <w:rFonts w:ascii="Arial" w:hAnsi="Arial" w:cs="Arial"/>
                <w:sz w:val="18"/>
                <w:szCs w:val="18"/>
              </w:rPr>
            </w:pPr>
            <w:r w:rsidRPr="00706006">
              <w:rPr>
                <w:rFonts w:ascii="Arial" w:hAnsi="Arial" w:cs="Arial"/>
                <w:sz w:val="18"/>
                <w:szCs w:val="18"/>
              </w:rPr>
              <w:t xml:space="preserve"> Depth exceeding 1.5 but not exceeding 3m. </w:t>
            </w:r>
          </w:p>
        </w:tc>
        <w:tc>
          <w:tcPr>
            <w:tcW w:w="1620" w:type="dxa"/>
          </w:tcPr>
          <w:p w:rsidR="004A49DF"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4A49DF" w:rsidRPr="00031F8F" w:rsidRDefault="004A49DF" w:rsidP="004D2427">
            <w:pPr>
              <w:jc w:val="center"/>
              <w:rPr>
                <w:rFonts w:ascii="Times New Roman" w:hAnsi="Times New Roman" w:cs="Times New Roman"/>
                <w:sz w:val="19"/>
                <w:szCs w:val="19"/>
              </w:rPr>
            </w:pPr>
            <w:r>
              <w:rPr>
                <w:rFonts w:ascii="Times New Roman" w:hAnsi="Times New Roman" w:cs="Times New Roman"/>
                <w:sz w:val="19"/>
                <w:szCs w:val="19"/>
              </w:rPr>
              <w:t>122.00</w:t>
            </w:r>
          </w:p>
        </w:tc>
      </w:tr>
      <w:tr w:rsidR="004A49DF" w:rsidRPr="00031F8F" w:rsidTr="004D2427">
        <w:trPr>
          <w:jc w:val="center"/>
        </w:trPr>
        <w:tc>
          <w:tcPr>
            <w:tcW w:w="918" w:type="dxa"/>
          </w:tcPr>
          <w:p w:rsidR="004A49D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2.16.3</w:t>
            </w:r>
          </w:p>
        </w:tc>
        <w:tc>
          <w:tcPr>
            <w:tcW w:w="5130" w:type="dxa"/>
          </w:tcPr>
          <w:p w:rsidR="004A49DF" w:rsidRDefault="004A49DF" w:rsidP="004D2427">
            <w:r w:rsidRPr="00706006">
              <w:rPr>
                <w:rFonts w:ascii="Arial" w:hAnsi="Arial" w:cs="Arial"/>
                <w:sz w:val="18"/>
                <w:szCs w:val="18"/>
              </w:rPr>
              <w:t xml:space="preserve"> Dept exceeding 3m but not exceeding 4.5m</w:t>
            </w:r>
          </w:p>
        </w:tc>
        <w:tc>
          <w:tcPr>
            <w:tcW w:w="1620" w:type="dxa"/>
          </w:tcPr>
          <w:p w:rsidR="004A49DF"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4A49DF" w:rsidRPr="00031F8F" w:rsidRDefault="004A49DF" w:rsidP="004D2427">
            <w:pPr>
              <w:jc w:val="center"/>
              <w:rPr>
                <w:rFonts w:ascii="Times New Roman" w:hAnsi="Times New Roman" w:cs="Times New Roman"/>
                <w:sz w:val="19"/>
                <w:szCs w:val="19"/>
              </w:rPr>
            </w:pPr>
            <w:r>
              <w:rPr>
                <w:rFonts w:ascii="Times New Roman" w:hAnsi="Times New Roman" w:cs="Times New Roman"/>
                <w:sz w:val="19"/>
                <w:szCs w:val="19"/>
              </w:rPr>
              <w:t>130.00</w:t>
            </w:r>
          </w:p>
        </w:tc>
      </w:tr>
      <w:tr w:rsidR="004A49DF" w:rsidRPr="00031F8F" w:rsidTr="004D2427">
        <w:trPr>
          <w:jc w:val="center"/>
        </w:trPr>
        <w:tc>
          <w:tcPr>
            <w:tcW w:w="918" w:type="dxa"/>
          </w:tcPr>
          <w:p w:rsidR="004A49D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2.17</w:t>
            </w:r>
          </w:p>
        </w:tc>
        <w:tc>
          <w:tcPr>
            <w:tcW w:w="5130" w:type="dxa"/>
          </w:tcPr>
          <w:p w:rsidR="004A49DF" w:rsidRDefault="004A49DF" w:rsidP="004D2427">
            <w:pPr>
              <w:autoSpaceDE w:val="0"/>
              <w:autoSpaceDN w:val="0"/>
              <w:adjustRightInd w:val="0"/>
              <w:jc w:val="both"/>
              <w:rPr>
                <w:rFonts w:ascii="Arial" w:hAnsi="Arial" w:cs="Arial"/>
                <w:sz w:val="18"/>
                <w:szCs w:val="18"/>
              </w:rPr>
            </w:pPr>
            <w:r>
              <w:rPr>
                <w:rFonts w:ascii="Arial" w:hAnsi="Arial" w:cs="Arial"/>
                <w:sz w:val="18"/>
                <w:szCs w:val="18"/>
              </w:rPr>
              <w:t>Close timbering in case of shafts wells. cesspits manholes and the like including shutting shoring and packing cavities (wherever required) etc. complete (measurements to be taken of the face area timbered)</w:t>
            </w:r>
          </w:p>
        </w:tc>
        <w:tc>
          <w:tcPr>
            <w:tcW w:w="1620" w:type="dxa"/>
          </w:tcPr>
          <w:p w:rsidR="004A49DF" w:rsidRDefault="004A49DF" w:rsidP="004D2427">
            <w:pPr>
              <w:jc w:val="center"/>
              <w:rPr>
                <w:rFonts w:ascii="Times New Roman" w:hAnsi="Times New Roman" w:cs="Times New Roman"/>
                <w:sz w:val="19"/>
                <w:szCs w:val="19"/>
              </w:rPr>
            </w:pPr>
          </w:p>
        </w:tc>
        <w:tc>
          <w:tcPr>
            <w:tcW w:w="1296" w:type="dxa"/>
          </w:tcPr>
          <w:p w:rsidR="004A49DF" w:rsidRPr="00031F8F" w:rsidRDefault="004A49DF" w:rsidP="004D2427">
            <w:pPr>
              <w:jc w:val="center"/>
              <w:rPr>
                <w:rFonts w:ascii="Times New Roman" w:hAnsi="Times New Roman" w:cs="Times New Roman"/>
                <w:sz w:val="19"/>
                <w:szCs w:val="19"/>
              </w:rPr>
            </w:pPr>
          </w:p>
        </w:tc>
      </w:tr>
      <w:tr w:rsidR="004A49DF" w:rsidRPr="00031F8F" w:rsidTr="004D2427">
        <w:trPr>
          <w:jc w:val="center"/>
        </w:trPr>
        <w:tc>
          <w:tcPr>
            <w:tcW w:w="918" w:type="dxa"/>
          </w:tcPr>
          <w:p w:rsidR="004A49D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2.17.1</w:t>
            </w:r>
          </w:p>
        </w:tc>
        <w:tc>
          <w:tcPr>
            <w:tcW w:w="5130" w:type="dxa"/>
          </w:tcPr>
          <w:p w:rsidR="004A49DF" w:rsidRPr="00C72BF6" w:rsidRDefault="004A49DF" w:rsidP="004D2427">
            <w:pPr>
              <w:autoSpaceDE w:val="0"/>
              <w:autoSpaceDN w:val="0"/>
              <w:adjustRightInd w:val="0"/>
              <w:rPr>
                <w:rFonts w:ascii="Arial" w:hAnsi="Arial" w:cs="Arial"/>
                <w:sz w:val="18"/>
                <w:szCs w:val="18"/>
              </w:rPr>
            </w:pPr>
            <w:r w:rsidRPr="00C72BF6">
              <w:rPr>
                <w:rFonts w:ascii="Arial" w:hAnsi="Arial" w:cs="Arial"/>
                <w:sz w:val="18"/>
                <w:szCs w:val="18"/>
              </w:rPr>
              <w:t xml:space="preserve">Depth not exceeding 1.5 m </w:t>
            </w:r>
          </w:p>
        </w:tc>
        <w:tc>
          <w:tcPr>
            <w:tcW w:w="1620" w:type="dxa"/>
          </w:tcPr>
          <w:p w:rsidR="004A49DF"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4A49DF" w:rsidRPr="00031F8F" w:rsidRDefault="004A49DF" w:rsidP="004D2427">
            <w:pPr>
              <w:jc w:val="center"/>
              <w:rPr>
                <w:rFonts w:ascii="Times New Roman" w:hAnsi="Times New Roman" w:cs="Times New Roman"/>
                <w:sz w:val="19"/>
                <w:szCs w:val="19"/>
              </w:rPr>
            </w:pPr>
            <w:r>
              <w:rPr>
                <w:rFonts w:ascii="Times New Roman" w:hAnsi="Times New Roman" w:cs="Times New Roman"/>
                <w:sz w:val="19"/>
                <w:szCs w:val="19"/>
              </w:rPr>
              <w:t>120.00</w:t>
            </w:r>
          </w:p>
        </w:tc>
      </w:tr>
      <w:tr w:rsidR="004A49DF" w:rsidRPr="00031F8F" w:rsidTr="004D2427">
        <w:trPr>
          <w:jc w:val="center"/>
        </w:trPr>
        <w:tc>
          <w:tcPr>
            <w:tcW w:w="918" w:type="dxa"/>
          </w:tcPr>
          <w:p w:rsidR="004A49DF"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2.17.2</w:t>
            </w:r>
          </w:p>
        </w:tc>
        <w:tc>
          <w:tcPr>
            <w:tcW w:w="5130" w:type="dxa"/>
          </w:tcPr>
          <w:p w:rsidR="004A49DF" w:rsidRDefault="004A49DF" w:rsidP="004D2427">
            <w:r w:rsidRPr="00C72BF6">
              <w:rPr>
                <w:rFonts w:ascii="Arial" w:hAnsi="Arial" w:cs="Arial"/>
                <w:sz w:val="18"/>
                <w:szCs w:val="18"/>
              </w:rPr>
              <w:t>Depth exceeding 1.5 but not exceeding 3 m</w:t>
            </w:r>
          </w:p>
        </w:tc>
        <w:tc>
          <w:tcPr>
            <w:tcW w:w="1620" w:type="dxa"/>
          </w:tcPr>
          <w:p w:rsidR="004A49DF"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4A49DF" w:rsidRPr="00031F8F" w:rsidRDefault="004A49DF" w:rsidP="004D2427">
            <w:pPr>
              <w:jc w:val="center"/>
              <w:rPr>
                <w:rFonts w:ascii="Times New Roman" w:hAnsi="Times New Roman" w:cs="Times New Roman"/>
                <w:sz w:val="19"/>
                <w:szCs w:val="19"/>
              </w:rPr>
            </w:pPr>
            <w:r>
              <w:rPr>
                <w:rFonts w:ascii="Times New Roman" w:hAnsi="Times New Roman" w:cs="Times New Roman"/>
                <w:sz w:val="19"/>
                <w:szCs w:val="19"/>
              </w:rPr>
              <w:t>128.00</w:t>
            </w:r>
          </w:p>
        </w:tc>
      </w:tr>
    </w:tbl>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r>
        <w:t>Page No.24</w:t>
      </w: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9270F1" w:rsidRDefault="009270F1" w:rsidP="004A49DF">
      <w:pPr>
        <w:jc w:val="center"/>
      </w:pPr>
    </w:p>
    <w:p w:rsidR="004A49DF" w:rsidRDefault="004A49DF" w:rsidP="004A49DF">
      <w:pPr>
        <w:jc w:val="center"/>
      </w:pPr>
    </w:p>
    <w:tbl>
      <w:tblPr>
        <w:tblStyle w:val="TableGrid"/>
        <w:tblW w:w="8964" w:type="dxa"/>
        <w:jc w:val="center"/>
        <w:tblLook w:val="04A0"/>
      </w:tblPr>
      <w:tblGrid>
        <w:gridCol w:w="918"/>
        <w:gridCol w:w="5130"/>
        <w:gridCol w:w="1620"/>
        <w:gridCol w:w="1296"/>
      </w:tblGrid>
      <w:tr w:rsidR="004A49DF" w:rsidRPr="00E5676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sidRPr="006E3907">
              <w:rPr>
                <w:rFonts w:ascii="Times New Roman" w:hAnsi="Times New Roman" w:cs="Times New Roman"/>
                <w:sz w:val="19"/>
                <w:szCs w:val="19"/>
              </w:rPr>
              <w:lastRenderedPageBreak/>
              <w:t>2.17.3</w:t>
            </w:r>
          </w:p>
        </w:tc>
        <w:tc>
          <w:tcPr>
            <w:tcW w:w="5130" w:type="dxa"/>
          </w:tcPr>
          <w:p w:rsidR="004A49DF" w:rsidRPr="006E3907" w:rsidRDefault="004A49DF" w:rsidP="004D2427">
            <w:pPr>
              <w:widowControl w:val="0"/>
              <w:autoSpaceDE w:val="0"/>
              <w:autoSpaceDN w:val="0"/>
              <w:adjustRightInd w:val="0"/>
              <w:snapToGrid w:val="0"/>
              <w:rPr>
                <w:rFonts w:ascii="Times New Roman" w:hAnsi="Times New Roman" w:cs="Times New Roman"/>
                <w:color w:val="000000"/>
                <w:sz w:val="19"/>
                <w:szCs w:val="19"/>
              </w:rPr>
            </w:pPr>
            <w:r w:rsidRPr="006E3907">
              <w:rPr>
                <w:rFonts w:ascii="Times New Roman" w:hAnsi="Times New Roman" w:cs="Times New Roman"/>
                <w:sz w:val="19"/>
                <w:szCs w:val="19"/>
              </w:rPr>
              <w:t>Depth exceeding 3 m but not exceeding 4.5 m</w:t>
            </w:r>
          </w:p>
        </w:tc>
        <w:tc>
          <w:tcPr>
            <w:tcW w:w="1620" w:type="dxa"/>
          </w:tcPr>
          <w:p w:rsidR="004A49DF" w:rsidRPr="006E3907" w:rsidRDefault="004A49DF" w:rsidP="004D2427">
            <w:pPr>
              <w:jc w:val="center"/>
              <w:rPr>
                <w:rFonts w:ascii="Times New Roman" w:hAnsi="Times New Roman" w:cs="Times New Roman"/>
                <w:sz w:val="19"/>
                <w:szCs w:val="19"/>
              </w:rPr>
            </w:pPr>
            <w:r w:rsidRPr="006E3907">
              <w:rPr>
                <w:rFonts w:ascii="Times New Roman" w:hAnsi="Times New Roman" w:cs="Times New Roman"/>
                <w:sz w:val="19"/>
                <w:szCs w:val="19"/>
              </w:rPr>
              <w:t xml:space="preserve">Sqm </w:t>
            </w:r>
          </w:p>
        </w:tc>
        <w:tc>
          <w:tcPr>
            <w:tcW w:w="1296" w:type="dxa"/>
          </w:tcPr>
          <w:p w:rsidR="004A49DF" w:rsidRPr="006E3907" w:rsidRDefault="004A49DF" w:rsidP="004D2427">
            <w:pPr>
              <w:widowControl w:val="0"/>
              <w:autoSpaceDE w:val="0"/>
              <w:autoSpaceDN w:val="0"/>
              <w:adjustRightInd w:val="0"/>
              <w:snapToGrid w:val="0"/>
              <w:jc w:val="center"/>
              <w:rPr>
                <w:rFonts w:ascii="Times New Roman" w:hAnsi="Times New Roman" w:cs="Times New Roman"/>
                <w:sz w:val="19"/>
                <w:szCs w:val="19"/>
              </w:rPr>
            </w:pPr>
            <w:r w:rsidRPr="006E3907">
              <w:rPr>
                <w:rFonts w:ascii="Times New Roman" w:hAnsi="Times New Roman" w:cs="Times New Roman"/>
                <w:sz w:val="19"/>
                <w:szCs w:val="19"/>
              </w:rPr>
              <w:t>136.00</w:t>
            </w:r>
          </w:p>
        </w:tc>
      </w:tr>
      <w:tr w:rsidR="004A49DF" w:rsidRPr="00E5676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sidRPr="006E3907">
              <w:rPr>
                <w:rFonts w:ascii="Times New Roman" w:hAnsi="Times New Roman" w:cs="Times New Roman"/>
                <w:sz w:val="19"/>
                <w:szCs w:val="19"/>
              </w:rPr>
              <w:t>2.18</w:t>
            </w:r>
          </w:p>
        </w:tc>
        <w:tc>
          <w:tcPr>
            <w:tcW w:w="5130" w:type="dxa"/>
          </w:tcPr>
          <w:p w:rsidR="004A49DF" w:rsidRPr="006E3907" w:rsidRDefault="004A49DF" w:rsidP="004D2427">
            <w:pPr>
              <w:autoSpaceDE w:val="0"/>
              <w:autoSpaceDN w:val="0"/>
              <w:adjustRightInd w:val="0"/>
              <w:jc w:val="both"/>
              <w:rPr>
                <w:rFonts w:ascii="Times New Roman" w:hAnsi="Times New Roman" w:cs="Times New Roman"/>
                <w:sz w:val="19"/>
                <w:szCs w:val="19"/>
              </w:rPr>
            </w:pPr>
            <w:r w:rsidRPr="006E3907">
              <w:rPr>
                <w:rFonts w:ascii="Times New Roman" w:hAnsi="Times New Roman" w:cs="Times New Roman"/>
                <w:sz w:val="19"/>
                <w:szCs w:val="19"/>
              </w:rPr>
              <w:t>Close timbering over areas including strutting shoring and packing cavities (wherever required) etc. complete (measurements to be taken of the face area timbered):</w:t>
            </w:r>
          </w:p>
        </w:tc>
        <w:tc>
          <w:tcPr>
            <w:tcW w:w="1620" w:type="dxa"/>
          </w:tcPr>
          <w:p w:rsidR="004A49DF" w:rsidRPr="006E3907" w:rsidRDefault="004A49DF" w:rsidP="004D2427">
            <w:pPr>
              <w:jc w:val="center"/>
              <w:rPr>
                <w:rFonts w:ascii="Times New Roman" w:hAnsi="Times New Roman" w:cs="Times New Roman"/>
                <w:sz w:val="19"/>
                <w:szCs w:val="19"/>
              </w:rPr>
            </w:pPr>
          </w:p>
        </w:tc>
        <w:tc>
          <w:tcPr>
            <w:tcW w:w="1296" w:type="dxa"/>
          </w:tcPr>
          <w:p w:rsidR="004A49DF" w:rsidRPr="006E3907" w:rsidRDefault="004A49DF" w:rsidP="004D2427">
            <w:pPr>
              <w:widowControl w:val="0"/>
              <w:autoSpaceDE w:val="0"/>
              <w:autoSpaceDN w:val="0"/>
              <w:adjustRightInd w:val="0"/>
              <w:snapToGrid w:val="0"/>
              <w:jc w:val="center"/>
              <w:rPr>
                <w:rFonts w:ascii="Times New Roman" w:hAnsi="Times New Roman" w:cs="Times New Roman"/>
                <w:sz w:val="19"/>
                <w:szCs w:val="19"/>
              </w:rPr>
            </w:pPr>
          </w:p>
        </w:tc>
      </w:tr>
      <w:tr w:rsidR="004A49DF" w:rsidRPr="00E5676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2.18.1</w:t>
            </w:r>
          </w:p>
        </w:tc>
        <w:tc>
          <w:tcPr>
            <w:tcW w:w="5130" w:type="dxa"/>
          </w:tcPr>
          <w:p w:rsidR="004A49DF" w:rsidRPr="00FD434A" w:rsidRDefault="004A49DF" w:rsidP="004D2427">
            <w:pPr>
              <w:autoSpaceDE w:val="0"/>
              <w:autoSpaceDN w:val="0"/>
              <w:adjustRightInd w:val="0"/>
              <w:rPr>
                <w:rFonts w:ascii="Arial" w:hAnsi="Arial" w:cs="Arial"/>
                <w:sz w:val="18"/>
                <w:szCs w:val="18"/>
              </w:rPr>
            </w:pPr>
            <w:r w:rsidRPr="00FD434A">
              <w:rPr>
                <w:rFonts w:ascii="Arial" w:hAnsi="Arial" w:cs="Arial"/>
                <w:sz w:val="18"/>
                <w:szCs w:val="18"/>
              </w:rPr>
              <w:t xml:space="preserve">Depth not exceeding 1.5 m </w:t>
            </w:r>
          </w:p>
        </w:tc>
        <w:tc>
          <w:tcPr>
            <w:tcW w:w="1620" w:type="dxa"/>
          </w:tcPr>
          <w:p w:rsidR="004A49DF" w:rsidRDefault="004A49DF" w:rsidP="004D2427">
            <w:pPr>
              <w:jc w:val="center"/>
            </w:pPr>
            <w:r w:rsidRPr="005F66A1">
              <w:rPr>
                <w:rFonts w:ascii="Times New Roman" w:hAnsi="Times New Roman" w:cs="Times New Roman"/>
                <w:sz w:val="19"/>
                <w:szCs w:val="19"/>
              </w:rPr>
              <w:t>Sqm</w:t>
            </w:r>
          </w:p>
        </w:tc>
        <w:tc>
          <w:tcPr>
            <w:tcW w:w="1296" w:type="dxa"/>
          </w:tcPr>
          <w:p w:rsidR="004A49DF" w:rsidRPr="006E3907" w:rsidRDefault="004A49D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105.00</w:t>
            </w:r>
          </w:p>
        </w:tc>
      </w:tr>
      <w:tr w:rsidR="004A49DF" w:rsidRPr="00E5676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2.18.2</w:t>
            </w:r>
          </w:p>
        </w:tc>
        <w:tc>
          <w:tcPr>
            <w:tcW w:w="5130" w:type="dxa"/>
          </w:tcPr>
          <w:p w:rsidR="004A49DF" w:rsidRPr="00FD434A" w:rsidRDefault="004A49DF" w:rsidP="004D2427">
            <w:pPr>
              <w:autoSpaceDE w:val="0"/>
              <w:autoSpaceDN w:val="0"/>
              <w:adjustRightInd w:val="0"/>
              <w:rPr>
                <w:rFonts w:ascii="Arial" w:hAnsi="Arial" w:cs="Arial"/>
                <w:sz w:val="18"/>
                <w:szCs w:val="18"/>
              </w:rPr>
            </w:pPr>
            <w:r w:rsidRPr="00FD434A">
              <w:rPr>
                <w:rFonts w:ascii="Arial" w:hAnsi="Arial" w:cs="Arial"/>
                <w:sz w:val="18"/>
                <w:szCs w:val="18"/>
              </w:rPr>
              <w:t xml:space="preserve">Depth exceeding 1.5 but not exceeding 3 m </w:t>
            </w:r>
          </w:p>
        </w:tc>
        <w:tc>
          <w:tcPr>
            <w:tcW w:w="1620" w:type="dxa"/>
          </w:tcPr>
          <w:p w:rsidR="004A49DF" w:rsidRDefault="004A49DF" w:rsidP="004D2427">
            <w:pPr>
              <w:jc w:val="center"/>
            </w:pPr>
            <w:r w:rsidRPr="005F66A1">
              <w:rPr>
                <w:rFonts w:ascii="Times New Roman" w:hAnsi="Times New Roman" w:cs="Times New Roman"/>
                <w:sz w:val="19"/>
                <w:szCs w:val="19"/>
              </w:rPr>
              <w:t>Sqm</w:t>
            </w:r>
          </w:p>
        </w:tc>
        <w:tc>
          <w:tcPr>
            <w:tcW w:w="1296"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109.00</w:t>
            </w:r>
          </w:p>
        </w:tc>
      </w:tr>
      <w:tr w:rsidR="004A49DF" w:rsidRPr="00E5676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2.18.3</w:t>
            </w:r>
          </w:p>
        </w:tc>
        <w:tc>
          <w:tcPr>
            <w:tcW w:w="5130" w:type="dxa"/>
          </w:tcPr>
          <w:p w:rsidR="004A49DF" w:rsidRDefault="004A49DF" w:rsidP="004D2427">
            <w:r w:rsidRPr="00FD434A">
              <w:rPr>
                <w:rFonts w:ascii="Arial" w:hAnsi="Arial" w:cs="Arial"/>
                <w:sz w:val="18"/>
                <w:szCs w:val="18"/>
              </w:rPr>
              <w:t>Depth exceeding 3 m but not exceeding 4.5 m</w:t>
            </w:r>
          </w:p>
        </w:tc>
        <w:tc>
          <w:tcPr>
            <w:tcW w:w="1620" w:type="dxa"/>
          </w:tcPr>
          <w:p w:rsidR="004A49DF" w:rsidRDefault="004A49DF" w:rsidP="004D2427">
            <w:pPr>
              <w:jc w:val="center"/>
            </w:pPr>
            <w:r w:rsidRPr="005F66A1">
              <w:rPr>
                <w:rFonts w:ascii="Times New Roman" w:hAnsi="Times New Roman" w:cs="Times New Roman"/>
                <w:sz w:val="19"/>
                <w:szCs w:val="19"/>
              </w:rPr>
              <w:t>Sqm</w:t>
            </w:r>
          </w:p>
        </w:tc>
        <w:tc>
          <w:tcPr>
            <w:tcW w:w="1296"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114.00</w:t>
            </w:r>
          </w:p>
        </w:tc>
      </w:tr>
      <w:tr w:rsidR="004A49DF" w:rsidRPr="00E5676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2.19</w:t>
            </w:r>
          </w:p>
        </w:tc>
        <w:tc>
          <w:tcPr>
            <w:tcW w:w="5130" w:type="dxa"/>
          </w:tcPr>
          <w:p w:rsidR="004A49DF" w:rsidRPr="0038754B" w:rsidRDefault="004A49DF" w:rsidP="004D2427">
            <w:pPr>
              <w:autoSpaceDE w:val="0"/>
              <w:autoSpaceDN w:val="0"/>
              <w:adjustRightInd w:val="0"/>
              <w:jc w:val="both"/>
              <w:rPr>
                <w:rFonts w:ascii="Arial" w:hAnsi="Arial" w:cs="Arial"/>
                <w:sz w:val="18"/>
                <w:szCs w:val="18"/>
              </w:rPr>
            </w:pPr>
            <w:r>
              <w:rPr>
                <w:rFonts w:ascii="Arial" w:hAnsi="Arial" w:cs="Arial"/>
                <w:sz w:val="18"/>
                <w:szCs w:val="18"/>
              </w:rPr>
              <w:t>Extra for planking, strutting and packing materials for cavities (in close timbering) if required to be left permanently in position (face area of timber permanently left to be measured)</w:t>
            </w:r>
          </w:p>
        </w:tc>
        <w:tc>
          <w:tcPr>
            <w:tcW w:w="1620" w:type="dxa"/>
          </w:tcPr>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1558.00</w:t>
            </w:r>
          </w:p>
        </w:tc>
      </w:tr>
      <w:tr w:rsidR="004A49DF" w:rsidRPr="00E5676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2.20</w:t>
            </w:r>
          </w:p>
        </w:tc>
        <w:tc>
          <w:tcPr>
            <w:tcW w:w="5130" w:type="dxa"/>
          </w:tcPr>
          <w:p w:rsidR="004A49DF" w:rsidRPr="00EE600B" w:rsidRDefault="004A49DF" w:rsidP="004D2427">
            <w:pPr>
              <w:autoSpaceDE w:val="0"/>
              <w:autoSpaceDN w:val="0"/>
              <w:adjustRightInd w:val="0"/>
              <w:jc w:val="both"/>
              <w:rPr>
                <w:rFonts w:ascii="Arial" w:hAnsi="Arial" w:cs="Arial"/>
                <w:sz w:val="18"/>
                <w:szCs w:val="18"/>
              </w:rPr>
            </w:pPr>
            <w:r w:rsidRPr="00EE600B">
              <w:rPr>
                <w:rFonts w:ascii="Arial" w:hAnsi="Arial" w:cs="Arial"/>
                <w:sz w:val="18"/>
                <w:szCs w:val="18"/>
              </w:rPr>
              <w:t>Open timbering in trenches including strutting and shoring complete(measurements to be taken of the face area timbered):</w:t>
            </w:r>
          </w:p>
        </w:tc>
        <w:tc>
          <w:tcPr>
            <w:tcW w:w="1620" w:type="dxa"/>
          </w:tcPr>
          <w:p w:rsidR="004A49DF" w:rsidRDefault="004A49DF" w:rsidP="004D2427">
            <w:pPr>
              <w:jc w:val="center"/>
            </w:pPr>
          </w:p>
        </w:tc>
        <w:tc>
          <w:tcPr>
            <w:tcW w:w="1296" w:type="dxa"/>
          </w:tcPr>
          <w:p w:rsidR="004A49DF" w:rsidRPr="006E3907" w:rsidRDefault="004A49DF" w:rsidP="004D2427">
            <w:pPr>
              <w:jc w:val="center"/>
              <w:rPr>
                <w:rFonts w:ascii="Times New Roman" w:hAnsi="Times New Roman" w:cs="Times New Roman"/>
                <w:sz w:val="19"/>
                <w:szCs w:val="19"/>
              </w:rPr>
            </w:pPr>
          </w:p>
        </w:tc>
      </w:tr>
      <w:tr w:rsidR="004A49DF" w:rsidRPr="00031F8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p>
        </w:tc>
        <w:tc>
          <w:tcPr>
            <w:tcW w:w="5130" w:type="dxa"/>
          </w:tcPr>
          <w:p w:rsidR="004A49DF" w:rsidRPr="00584D76" w:rsidRDefault="004A49DF" w:rsidP="004D2427">
            <w:pPr>
              <w:autoSpaceDE w:val="0"/>
              <w:autoSpaceDN w:val="0"/>
              <w:adjustRightInd w:val="0"/>
              <w:rPr>
                <w:rFonts w:ascii="Arial" w:hAnsi="Arial" w:cs="Arial"/>
                <w:sz w:val="18"/>
                <w:szCs w:val="18"/>
              </w:rPr>
            </w:pPr>
            <w:r w:rsidRPr="00584D76">
              <w:rPr>
                <w:rFonts w:ascii="Arial" w:hAnsi="Arial" w:cs="Arial"/>
                <w:sz w:val="18"/>
                <w:szCs w:val="18"/>
              </w:rPr>
              <w:t xml:space="preserve">Depth nor exceeding 1.5 m </w:t>
            </w:r>
          </w:p>
        </w:tc>
        <w:tc>
          <w:tcPr>
            <w:tcW w:w="1620" w:type="dxa"/>
          </w:tcPr>
          <w:p w:rsidR="004A49DF" w:rsidRDefault="004A49DF" w:rsidP="004D2427">
            <w:pPr>
              <w:jc w:val="center"/>
            </w:pPr>
            <w:r w:rsidRPr="00010D2F">
              <w:rPr>
                <w:rFonts w:ascii="Times New Roman" w:hAnsi="Times New Roman" w:cs="Times New Roman"/>
                <w:sz w:val="19"/>
                <w:szCs w:val="19"/>
              </w:rPr>
              <w:t>Sqm</w:t>
            </w:r>
          </w:p>
        </w:tc>
        <w:tc>
          <w:tcPr>
            <w:tcW w:w="1296"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59.00</w:t>
            </w:r>
          </w:p>
        </w:tc>
      </w:tr>
      <w:tr w:rsidR="004A49DF" w:rsidRPr="00031F8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p>
        </w:tc>
        <w:tc>
          <w:tcPr>
            <w:tcW w:w="5130" w:type="dxa"/>
          </w:tcPr>
          <w:p w:rsidR="004A49DF" w:rsidRPr="00584D76" w:rsidRDefault="004A49DF" w:rsidP="004D2427">
            <w:pPr>
              <w:autoSpaceDE w:val="0"/>
              <w:autoSpaceDN w:val="0"/>
              <w:adjustRightInd w:val="0"/>
              <w:rPr>
                <w:rFonts w:ascii="Arial" w:hAnsi="Arial" w:cs="Arial"/>
                <w:sz w:val="18"/>
                <w:szCs w:val="18"/>
              </w:rPr>
            </w:pPr>
            <w:r w:rsidRPr="00584D76">
              <w:rPr>
                <w:rFonts w:ascii="Arial" w:hAnsi="Arial" w:cs="Arial"/>
                <w:sz w:val="18"/>
                <w:szCs w:val="18"/>
              </w:rPr>
              <w:t xml:space="preserve">Depth exceedign 1.5 m but not exceeding 3 m </w:t>
            </w:r>
          </w:p>
        </w:tc>
        <w:tc>
          <w:tcPr>
            <w:tcW w:w="1620" w:type="dxa"/>
          </w:tcPr>
          <w:p w:rsidR="004A49DF" w:rsidRDefault="004A49DF" w:rsidP="004D2427">
            <w:pPr>
              <w:jc w:val="center"/>
            </w:pPr>
            <w:r w:rsidRPr="00010D2F">
              <w:rPr>
                <w:rFonts w:ascii="Times New Roman" w:hAnsi="Times New Roman" w:cs="Times New Roman"/>
                <w:sz w:val="19"/>
                <w:szCs w:val="19"/>
              </w:rPr>
              <w:t>Sqm</w:t>
            </w:r>
          </w:p>
        </w:tc>
        <w:tc>
          <w:tcPr>
            <w:tcW w:w="1296"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62.00</w:t>
            </w:r>
          </w:p>
        </w:tc>
      </w:tr>
      <w:tr w:rsidR="004A49DF" w:rsidRPr="00031F8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p>
        </w:tc>
        <w:tc>
          <w:tcPr>
            <w:tcW w:w="5130" w:type="dxa"/>
          </w:tcPr>
          <w:p w:rsidR="004A49DF" w:rsidRDefault="004A49DF" w:rsidP="004D2427">
            <w:r w:rsidRPr="00584D76">
              <w:rPr>
                <w:rFonts w:ascii="Arial" w:hAnsi="Arial" w:cs="Arial"/>
                <w:sz w:val="18"/>
                <w:szCs w:val="18"/>
              </w:rPr>
              <w:t>Depth exceeding 3 m but not exceeding 4.5 m</w:t>
            </w:r>
          </w:p>
        </w:tc>
        <w:tc>
          <w:tcPr>
            <w:tcW w:w="1620" w:type="dxa"/>
          </w:tcPr>
          <w:p w:rsidR="004A49DF" w:rsidRDefault="004A49DF" w:rsidP="004D2427">
            <w:pPr>
              <w:jc w:val="center"/>
            </w:pPr>
            <w:r w:rsidRPr="00010D2F">
              <w:rPr>
                <w:rFonts w:ascii="Times New Roman" w:hAnsi="Times New Roman" w:cs="Times New Roman"/>
                <w:sz w:val="19"/>
                <w:szCs w:val="19"/>
              </w:rPr>
              <w:t>Sqm</w:t>
            </w:r>
          </w:p>
        </w:tc>
        <w:tc>
          <w:tcPr>
            <w:tcW w:w="1296"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66.00</w:t>
            </w:r>
          </w:p>
        </w:tc>
      </w:tr>
      <w:tr w:rsidR="004A49DF" w:rsidRPr="00031F8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2.21</w:t>
            </w:r>
          </w:p>
        </w:tc>
        <w:tc>
          <w:tcPr>
            <w:tcW w:w="5130" w:type="dxa"/>
          </w:tcPr>
          <w:p w:rsidR="004A49DF" w:rsidRPr="00A40F9E" w:rsidRDefault="004A49DF" w:rsidP="004D2427">
            <w:pPr>
              <w:autoSpaceDE w:val="0"/>
              <w:autoSpaceDN w:val="0"/>
              <w:adjustRightInd w:val="0"/>
              <w:jc w:val="both"/>
              <w:rPr>
                <w:rFonts w:ascii="Arial" w:hAnsi="Arial" w:cs="Arial"/>
                <w:sz w:val="18"/>
                <w:szCs w:val="18"/>
              </w:rPr>
            </w:pPr>
            <w:r>
              <w:rPr>
                <w:rFonts w:ascii="Arial" w:hAnsi="Arial" w:cs="Arial"/>
                <w:sz w:val="18"/>
                <w:szCs w:val="18"/>
              </w:rPr>
              <w:t>Open timbering in case of wells cesspits manholes and the like including strutting and shoring complete (Measurements to be taken face area timbered.):</w:t>
            </w:r>
          </w:p>
        </w:tc>
        <w:tc>
          <w:tcPr>
            <w:tcW w:w="1620" w:type="dxa"/>
          </w:tcPr>
          <w:p w:rsidR="004A49DF" w:rsidRPr="006E3907" w:rsidRDefault="004A49DF" w:rsidP="004D2427">
            <w:pPr>
              <w:jc w:val="center"/>
              <w:rPr>
                <w:rFonts w:ascii="Times New Roman" w:hAnsi="Times New Roman" w:cs="Times New Roman"/>
                <w:sz w:val="19"/>
                <w:szCs w:val="19"/>
              </w:rPr>
            </w:pPr>
          </w:p>
        </w:tc>
        <w:tc>
          <w:tcPr>
            <w:tcW w:w="1296" w:type="dxa"/>
          </w:tcPr>
          <w:p w:rsidR="004A49DF" w:rsidRPr="006E3907" w:rsidRDefault="004A49DF" w:rsidP="004D2427">
            <w:pPr>
              <w:jc w:val="center"/>
              <w:rPr>
                <w:rFonts w:ascii="Times New Roman" w:hAnsi="Times New Roman" w:cs="Times New Roman"/>
                <w:sz w:val="19"/>
                <w:szCs w:val="19"/>
              </w:rPr>
            </w:pPr>
          </w:p>
        </w:tc>
      </w:tr>
      <w:tr w:rsidR="004A49DF" w:rsidRPr="00031F8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2.21.1</w:t>
            </w:r>
          </w:p>
        </w:tc>
        <w:tc>
          <w:tcPr>
            <w:tcW w:w="5130" w:type="dxa"/>
          </w:tcPr>
          <w:p w:rsidR="004A49DF" w:rsidRPr="00F4059B" w:rsidRDefault="004A49DF" w:rsidP="004D2427">
            <w:pPr>
              <w:autoSpaceDE w:val="0"/>
              <w:autoSpaceDN w:val="0"/>
              <w:adjustRightInd w:val="0"/>
              <w:rPr>
                <w:rFonts w:ascii="Arial" w:hAnsi="Arial" w:cs="Arial"/>
                <w:sz w:val="18"/>
                <w:szCs w:val="18"/>
              </w:rPr>
            </w:pPr>
            <w:r w:rsidRPr="00F4059B">
              <w:rPr>
                <w:rFonts w:ascii="Arial" w:hAnsi="Arial" w:cs="Arial"/>
                <w:sz w:val="18"/>
                <w:szCs w:val="18"/>
              </w:rPr>
              <w:t xml:space="preserve">Depth not exceeding 1.5m </w:t>
            </w:r>
          </w:p>
        </w:tc>
        <w:tc>
          <w:tcPr>
            <w:tcW w:w="1620" w:type="dxa"/>
          </w:tcPr>
          <w:p w:rsidR="004A49DF" w:rsidRDefault="004A49DF" w:rsidP="004D2427">
            <w:pPr>
              <w:jc w:val="center"/>
            </w:pPr>
            <w:r w:rsidRPr="00010D2F">
              <w:rPr>
                <w:rFonts w:ascii="Times New Roman" w:hAnsi="Times New Roman" w:cs="Times New Roman"/>
                <w:sz w:val="19"/>
                <w:szCs w:val="19"/>
              </w:rPr>
              <w:t>Sqm</w:t>
            </w:r>
          </w:p>
        </w:tc>
        <w:tc>
          <w:tcPr>
            <w:tcW w:w="1296"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51.00</w:t>
            </w:r>
          </w:p>
        </w:tc>
      </w:tr>
      <w:tr w:rsidR="004A49DF" w:rsidRPr="00031F8F" w:rsidTr="004D2427">
        <w:trPr>
          <w:trHeight w:val="296"/>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2.21.2</w:t>
            </w:r>
          </w:p>
        </w:tc>
        <w:tc>
          <w:tcPr>
            <w:tcW w:w="5130" w:type="dxa"/>
          </w:tcPr>
          <w:p w:rsidR="004A49DF" w:rsidRPr="00F4059B" w:rsidRDefault="004A49DF" w:rsidP="004D2427">
            <w:pPr>
              <w:autoSpaceDE w:val="0"/>
              <w:autoSpaceDN w:val="0"/>
              <w:adjustRightInd w:val="0"/>
              <w:rPr>
                <w:rFonts w:ascii="Arial" w:hAnsi="Arial" w:cs="Arial"/>
                <w:sz w:val="18"/>
                <w:szCs w:val="18"/>
              </w:rPr>
            </w:pPr>
            <w:r w:rsidRPr="00F4059B">
              <w:rPr>
                <w:rFonts w:ascii="Arial" w:hAnsi="Arial" w:cs="Arial"/>
                <w:sz w:val="18"/>
                <w:szCs w:val="18"/>
              </w:rPr>
              <w:t xml:space="preserve">Depth exceeding 1.5 m but not exceeding 3m. </w:t>
            </w:r>
          </w:p>
        </w:tc>
        <w:tc>
          <w:tcPr>
            <w:tcW w:w="1620" w:type="dxa"/>
          </w:tcPr>
          <w:p w:rsidR="004A49DF" w:rsidRDefault="004A49DF" w:rsidP="004D2427">
            <w:pPr>
              <w:jc w:val="center"/>
            </w:pPr>
            <w:r w:rsidRPr="00010D2F">
              <w:rPr>
                <w:rFonts w:ascii="Times New Roman" w:hAnsi="Times New Roman" w:cs="Times New Roman"/>
                <w:sz w:val="19"/>
                <w:szCs w:val="19"/>
              </w:rPr>
              <w:t>Sqm</w:t>
            </w:r>
          </w:p>
        </w:tc>
        <w:tc>
          <w:tcPr>
            <w:tcW w:w="1296"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55.00</w:t>
            </w:r>
          </w:p>
        </w:tc>
      </w:tr>
      <w:tr w:rsidR="004A49DF" w:rsidTr="004D2427">
        <w:trPr>
          <w:trHeight w:val="152"/>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2.21.3</w:t>
            </w:r>
          </w:p>
        </w:tc>
        <w:tc>
          <w:tcPr>
            <w:tcW w:w="5130" w:type="dxa"/>
          </w:tcPr>
          <w:p w:rsidR="004A49DF" w:rsidRDefault="004A49DF" w:rsidP="004D2427">
            <w:r w:rsidRPr="00F4059B">
              <w:rPr>
                <w:rFonts w:ascii="Arial" w:hAnsi="Arial" w:cs="Arial"/>
                <w:sz w:val="18"/>
                <w:szCs w:val="18"/>
              </w:rPr>
              <w:t>Depth exceeding 3m. but not exceeding 4.5m.</w:t>
            </w:r>
          </w:p>
        </w:tc>
        <w:tc>
          <w:tcPr>
            <w:tcW w:w="1620" w:type="dxa"/>
          </w:tcPr>
          <w:p w:rsidR="004A49DF" w:rsidRDefault="004A49DF" w:rsidP="004D2427">
            <w:pPr>
              <w:jc w:val="center"/>
            </w:pPr>
            <w:r w:rsidRPr="00010D2F">
              <w:rPr>
                <w:rFonts w:ascii="Times New Roman" w:hAnsi="Times New Roman" w:cs="Times New Roman"/>
                <w:sz w:val="19"/>
                <w:szCs w:val="19"/>
              </w:rPr>
              <w:t>Sqm</w:t>
            </w:r>
          </w:p>
        </w:tc>
        <w:tc>
          <w:tcPr>
            <w:tcW w:w="1296"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59.00</w:t>
            </w:r>
          </w:p>
        </w:tc>
      </w:tr>
      <w:tr w:rsidR="004A49DF" w:rsidRPr="00031F8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2.22</w:t>
            </w:r>
          </w:p>
        </w:tc>
        <w:tc>
          <w:tcPr>
            <w:tcW w:w="5130" w:type="dxa"/>
          </w:tcPr>
          <w:p w:rsidR="004A49DF" w:rsidRPr="00607CEB" w:rsidRDefault="004A49DF" w:rsidP="004D2427">
            <w:pPr>
              <w:autoSpaceDE w:val="0"/>
              <w:autoSpaceDN w:val="0"/>
              <w:adjustRightInd w:val="0"/>
              <w:jc w:val="both"/>
              <w:rPr>
                <w:rFonts w:ascii="Arial" w:hAnsi="Arial" w:cs="Arial"/>
                <w:sz w:val="18"/>
                <w:szCs w:val="18"/>
              </w:rPr>
            </w:pPr>
            <w:r>
              <w:rPr>
                <w:rFonts w:ascii="Arial" w:hAnsi="Arial" w:cs="Arial"/>
                <w:sz w:val="18"/>
                <w:szCs w:val="18"/>
              </w:rPr>
              <w:t>Open timbering over areas including strutting shoring etc. complete  (Measurements tube taken of the face area timbered)</w:t>
            </w:r>
          </w:p>
        </w:tc>
        <w:tc>
          <w:tcPr>
            <w:tcW w:w="1620" w:type="dxa"/>
          </w:tcPr>
          <w:p w:rsidR="004A49DF" w:rsidRPr="006E3907" w:rsidRDefault="004A49DF" w:rsidP="004D2427">
            <w:pPr>
              <w:jc w:val="center"/>
              <w:rPr>
                <w:rFonts w:ascii="Times New Roman" w:hAnsi="Times New Roman" w:cs="Times New Roman"/>
                <w:sz w:val="19"/>
                <w:szCs w:val="19"/>
              </w:rPr>
            </w:pPr>
          </w:p>
          <w:p w:rsidR="004A49DF" w:rsidRPr="006E3907" w:rsidRDefault="004A49DF" w:rsidP="004D2427">
            <w:pPr>
              <w:jc w:val="center"/>
              <w:rPr>
                <w:rFonts w:ascii="Times New Roman" w:hAnsi="Times New Roman" w:cs="Times New Roman"/>
                <w:sz w:val="19"/>
                <w:szCs w:val="19"/>
              </w:rPr>
            </w:pPr>
          </w:p>
          <w:p w:rsidR="004A49DF" w:rsidRPr="006E3907" w:rsidRDefault="004A49DF" w:rsidP="004D2427">
            <w:pPr>
              <w:jc w:val="center"/>
              <w:rPr>
                <w:rFonts w:ascii="Times New Roman" w:hAnsi="Times New Roman" w:cs="Times New Roman"/>
                <w:sz w:val="19"/>
                <w:szCs w:val="19"/>
              </w:rPr>
            </w:pPr>
          </w:p>
        </w:tc>
        <w:tc>
          <w:tcPr>
            <w:tcW w:w="1296" w:type="dxa"/>
          </w:tcPr>
          <w:p w:rsidR="004A49DF" w:rsidRPr="006E3907" w:rsidRDefault="004A49DF" w:rsidP="004D2427">
            <w:pPr>
              <w:jc w:val="center"/>
              <w:rPr>
                <w:rFonts w:ascii="Times New Roman" w:hAnsi="Times New Roman" w:cs="Times New Roman"/>
                <w:sz w:val="19"/>
                <w:szCs w:val="19"/>
              </w:rPr>
            </w:pPr>
          </w:p>
        </w:tc>
      </w:tr>
      <w:tr w:rsidR="004A49DF" w:rsidRPr="00031F8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2.22.1</w:t>
            </w:r>
          </w:p>
        </w:tc>
        <w:tc>
          <w:tcPr>
            <w:tcW w:w="5130" w:type="dxa"/>
          </w:tcPr>
          <w:p w:rsidR="004A49DF" w:rsidRPr="006A508A" w:rsidRDefault="004A49DF" w:rsidP="004D2427">
            <w:pPr>
              <w:autoSpaceDE w:val="0"/>
              <w:autoSpaceDN w:val="0"/>
              <w:adjustRightInd w:val="0"/>
              <w:rPr>
                <w:rFonts w:ascii="Arial" w:hAnsi="Arial" w:cs="Arial"/>
                <w:sz w:val="18"/>
                <w:szCs w:val="18"/>
              </w:rPr>
            </w:pPr>
            <w:r w:rsidRPr="006A508A">
              <w:rPr>
                <w:rFonts w:ascii="Arial" w:hAnsi="Arial" w:cs="Arial"/>
                <w:sz w:val="18"/>
                <w:szCs w:val="18"/>
              </w:rPr>
              <w:t>Depth not exceeding 1.5m sqm 24.00</w:t>
            </w:r>
          </w:p>
        </w:tc>
        <w:tc>
          <w:tcPr>
            <w:tcW w:w="1620" w:type="dxa"/>
          </w:tcPr>
          <w:p w:rsidR="004A49DF" w:rsidRPr="006E3907" w:rsidRDefault="004A49DF" w:rsidP="004D2427">
            <w:pPr>
              <w:jc w:val="center"/>
              <w:rPr>
                <w:rFonts w:ascii="Times New Roman" w:hAnsi="Times New Roman" w:cs="Times New Roman"/>
                <w:sz w:val="19"/>
                <w:szCs w:val="19"/>
              </w:rPr>
            </w:pPr>
            <w:r w:rsidRPr="006E3907">
              <w:rPr>
                <w:rFonts w:ascii="Times New Roman" w:hAnsi="Times New Roman" w:cs="Times New Roman"/>
                <w:sz w:val="19"/>
                <w:szCs w:val="19"/>
              </w:rPr>
              <w:t xml:space="preserve">Sqm </w:t>
            </w:r>
          </w:p>
        </w:tc>
        <w:tc>
          <w:tcPr>
            <w:tcW w:w="1296"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32.00</w:t>
            </w:r>
          </w:p>
        </w:tc>
      </w:tr>
      <w:tr w:rsidR="004A49DF" w:rsidRPr="00031F8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2.22.2</w:t>
            </w:r>
          </w:p>
        </w:tc>
        <w:tc>
          <w:tcPr>
            <w:tcW w:w="5130" w:type="dxa"/>
          </w:tcPr>
          <w:p w:rsidR="004A49DF" w:rsidRPr="006A508A" w:rsidRDefault="004A49DF" w:rsidP="004D2427">
            <w:pPr>
              <w:autoSpaceDE w:val="0"/>
              <w:autoSpaceDN w:val="0"/>
              <w:adjustRightInd w:val="0"/>
              <w:rPr>
                <w:rFonts w:ascii="Arial" w:hAnsi="Arial" w:cs="Arial"/>
                <w:sz w:val="18"/>
                <w:szCs w:val="18"/>
              </w:rPr>
            </w:pPr>
            <w:r w:rsidRPr="006A508A">
              <w:rPr>
                <w:rFonts w:ascii="Arial" w:hAnsi="Arial" w:cs="Arial"/>
                <w:sz w:val="18"/>
                <w:szCs w:val="18"/>
              </w:rPr>
              <w:t xml:space="preserve">Depth exceeding 1.5 m but not exceeding 3m. </w:t>
            </w:r>
          </w:p>
        </w:tc>
        <w:tc>
          <w:tcPr>
            <w:tcW w:w="1620" w:type="dxa"/>
          </w:tcPr>
          <w:p w:rsidR="004A49DF" w:rsidRPr="006E3907" w:rsidRDefault="004A49DF" w:rsidP="004D2427">
            <w:pPr>
              <w:jc w:val="center"/>
              <w:rPr>
                <w:rFonts w:ascii="Times New Roman" w:hAnsi="Times New Roman" w:cs="Times New Roman"/>
                <w:sz w:val="19"/>
                <w:szCs w:val="19"/>
              </w:rPr>
            </w:pPr>
            <w:r w:rsidRPr="006E3907">
              <w:rPr>
                <w:rFonts w:ascii="Times New Roman" w:hAnsi="Times New Roman" w:cs="Times New Roman"/>
                <w:sz w:val="19"/>
                <w:szCs w:val="19"/>
              </w:rPr>
              <w:t xml:space="preserve">Sqm </w:t>
            </w:r>
          </w:p>
        </w:tc>
        <w:tc>
          <w:tcPr>
            <w:tcW w:w="1296"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35.00</w:t>
            </w:r>
          </w:p>
        </w:tc>
      </w:tr>
      <w:tr w:rsidR="004A49DF" w:rsidRPr="00031F8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2.22.3</w:t>
            </w:r>
          </w:p>
        </w:tc>
        <w:tc>
          <w:tcPr>
            <w:tcW w:w="5130" w:type="dxa"/>
          </w:tcPr>
          <w:p w:rsidR="004A49DF" w:rsidRDefault="004A49DF" w:rsidP="004D2427">
            <w:r w:rsidRPr="006A508A">
              <w:rPr>
                <w:rFonts w:ascii="Arial" w:hAnsi="Arial" w:cs="Arial"/>
                <w:sz w:val="18"/>
                <w:szCs w:val="18"/>
              </w:rPr>
              <w:t>Depth exceeding 3m. but not exceeding 4.5m.</w:t>
            </w:r>
          </w:p>
        </w:tc>
        <w:tc>
          <w:tcPr>
            <w:tcW w:w="1620" w:type="dxa"/>
          </w:tcPr>
          <w:p w:rsidR="004A49DF" w:rsidRPr="006E3907" w:rsidRDefault="004A49DF" w:rsidP="004D2427">
            <w:pPr>
              <w:jc w:val="center"/>
              <w:rPr>
                <w:rFonts w:ascii="Times New Roman" w:hAnsi="Times New Roman" w:cs="Times New Roman"/>
                <w:sz w:val="19"/>
                <w:szCs w:val="19"/>
              </w:rPr>
            </w:pPr>
            <w:r w:rsidRPr="006E3907">
              <w:rPr>
                <w:rFonts w:ascii="Times New Roman" w:hAnsi="Times New Roman" w:cs="Times New Roman"/>
                <w:sz w:val="19"/>
                <w:szCs w:val="19"/>
              </w:rPr>
              <w:t xml:space="preserve">Sqm </w:t>
            </w:r>
          </w:p>
        </w:tc>
        <w:tc>
          <w:tcPr>
            <w:tcW w:w="1296"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39.00</w:t>
            </w:r>
          </w:p>
        </w:tc>
      </w:tr>
      <w:tr w:rsidR="004A49DF" w:rsidRPr="00031F8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2.23</w:t>
            </w:r>
          </w:p>
        </w:tc>
        <w:tc>
          <w:tcPr>
            <w:tcW w:w="5130" w:type="dxa"/>
          </w:tcPr>
          <w:p w:rsidR="004A49DF" w:rsidRPr="004F6436" w:rsidRDefault="004A49DF" w:rsidP="004D2427">
            <w:pPr>
              <w:autoSpaceDE w:val="0"/>
              <w:autoSpaceDN w:val="0"/>
              <w:adjustRightInd w:val="0"/>
              <w:jc w:val="both"/>
              <w:rPr>
                <w:rFonts w:ascii="Arial" w:hAnsi="Arial" w:cs="Arial"/>
                <w:sz w:val="18"/>
                <w:szCs w:val="18"/>
              </w:rPr>
            </w:pPr>
            <w:r>
              <w:rPr>
                <w:rFonts w:ascii="Arial" w:hAnsi="Arial" w:cs="Arial"/>
                <w:sz w:val="18"/>
                <w:szCs w:val="18"/>
              </w:rPr>
              <w:t>Extra for planking and strutting in open timbering in required to be left permanently in position. (Face area of the timber permanently left to be measured.)</w:t>
            </w:r>
          </w:p>
        </w:tc>
        <w:tc>
          <w:tcPr>
            <w:tcW w:w="1620" w:type="dxa"/>
          </w:tcPr>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784.00</w:t>
            </w:r>
          </w:p>
        </w:tc>
      </w:tr>
      <w:tr w:rsidR="004A49DF" w:rsidRPr="00031F8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2.24</w:t>
            </w:r>
          </w:p>
        </w:tc>
        <w:tc>
          <w:tcPr>
            <w:tcW w:w="5130" w:type="dxa"/>
          </w:tcPr>
          <w:p w:rsidR="004A49DF" w:rsidRPr="006E3907" w:rsidRDefault="004A49DF" w:rsidP="004D2427">
            <w:pPr>
              <w:autoSpaceDE w:val="0"/>
              <w:autoSpaceDN w:val="0"/>
              <w:adjustRightInd w:val="0"/>
              <w:rPr>
                <w:rFonts w:ascii="Times New Roman" w:hAnsi="Times New Roman" w:cs="Times New Roman"/>
                <w:sz w:val="19"/>
                <w:szCs w:val="19"/>
              </w:rPr>
            </w:pPr>
            <w:r>
              <w:rPr>
                <w:rFonts w:ascii="Arial" w:hAnsi="Arial" w:cs="Arial"/>
                <w:sz w:val="18"/>
                <w:szCs w:val="18"/>
              </w:rPr>
              <w:t>Extra rate for quantities fo works executed.</w:t>
            </w:r>
          </w:p>
        </w:tc>
        <w:tc>
          <w:tcPr>
            <w:tcW w:w="1620" w:type="dxa"/>
          </w:tcPr>
          <w:p w:rsidR="004A49DF" w:rsidRPr="006E3907" w:rsidRDefault="004A49DF" w:rsidP="004D2427">
            <w:pPr>
              <w:jc w:val="center"/>
              <w:rPr>
                <w:rFonts w:ascii="Times New Roman" w:hAnsi="Times New Roman" w:cs="Times New Roman"/>
                <w:sz w:val="19"/>
                <w:szCs w:val="19"/>
              </w:rPr>
            </w:pPr>
          </w:p>
        </w:tc>
        <w:tc>
          <w:tcPr>
            <w:tcW w:w="1296" w:type="dxa"/>
          </w:tcPr>
          <w:p w:rsidR="004A49DF" w:rsidRPr="006E3907" w:rsidRDefault="004A49DF" w:rsidP="004D2427">
            <w:pPr>
              <w:jc w:val="center"/>
              <w:rPr>
                <w:rFonts w:ascii="Times New Roman" w:hAnsi="Times New Roman" w:cs="Times New Roman"/>
                <w:sz w:val="19"/>
                <w:szCs w:val="19"/>
              </w:rPr>
            </w:pPr>
          </w:p>
        </w:tc>
      </w:tr>
      <w:tr w:rsidR="004A49DF" w:rsidRPr="00031F8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2.24.1</w:t>
            </w:r>
          </w:p>
        </w:tc>
        <w:tc>
          <w:tcPr>
            <w:tcW w:w="5130" w:type="dxa"/>
          </w:tcPr>
          <w:p w:rsidR="004A49DF" w:rsidRPr="006E3907" w:rsidRDefault="004A49DF" w:rsidP="004D2427">
            <w:pPr>
              <w:rPr>
                <w:rFonts w:ascii="Times New Roman" w:hAnsi="Times New Roman" w:cs="Times New Roman"/>
                <w:sz w:val="19"/>
                <w:szCs w:val="19"/>
              </w:rPr>
            </w:pPr>
            <w:r>
              <w:rPr>
                <w:rFonts w:ascii="Arial" w:hAnsi="Arial" w:cs="Arial"/>
                <w:sz w:val="18"/>
                <w:szCs w:val="18"/>
              </w:rPr>
              <w:t>in or under water and/or liquid mud, including pumping out water as requried</w:t>
            </w:r>
          </w:p>
        </w:tc>
        <w:tc>
          <w:tcPr>
            <w:tcW w:w="1620"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Meter depth </w:t>
            </w:r>
          </w:p>
        </w:tc>
        <w:tc>
          <w:tcPr>
            <w:tcW w:w="1296"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20%</w:t>
            </w:r>
          </w:p>
        </w:tc>
      </w:tr>
    </w:tbl>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r>
        <w:t>Page No.25</w:t>
      </w: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9270F1" w:rsidRDefault="009270F1" w:rsidP="004A49DF">
      <w:pPr>
        <w:jc w:val="center"/>
      </w:pPr>
    </w:p>
    <w:p w:rsidR="004A49DF" w:rsidRDefault="004A49DF" w:rsidP="004A49DF">
      <w:pPr>
        <w:jc w:val="center"/>
      </w:pPr>
    </w:p>
    <w:tbl>
      <w:tblPr>
        <w:tblStyle w:val="TableGrid"/>
        <w:tblW w:w="8964" w:type="dxa"/>
        <w:jc w:val="center"/>
        <w:tblLook w:val="04A0"/>
      </w:tblPr>
      <w:tblGrid>
        <w:gridCol w:w="918"/>
        <w:gridCol w:w="5130"/>
        <w:gridCol w:w="1620"/>
        <w:gridCol w:w="1296"/>
      </w:tblGrid>
      <w:tr w:rsidR="004A49DF" w:rsidRPr="00E5676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lastRenderedPageBreak/>
              <w:t>2.24.2</w:t>
            </w:r>
          </w:p>
        </w:tc>
        <w:tc>
          <w:tcPr>
            <w:tcW w:w="5130" w:type="dxa"/>
          </w:tcPr>
          <w:p w:rsidR="004A49DF" w:rsidRPr="006E3907" w:rsidRDefault="004A49DF" w:rsidP="004D2427">
            <w:pPr>
              <w:widowControl w:val="0"/>
              <w:autoSpaceDE w:val="0"/>
              <w:autoSpaceDN w:val="0"/>
              <w:adjustRightInd w:val="0"/>
              <w:snapToGrid w:val="0"/>
              <w:rPr>
                <w:rFonts w:ascii="Times New Roman" w:hAnsi="Times New Roman" w:cs="Times New Roman"/>
                <w:color w:val="000000"/>
                <w:sz w:val="19"/>
                <w:szCs w:val="19"/>
              </w:rPr>
            </w:pPr>
            <w:r>
              <w:rPr>
                <w:rFonts w:ascii="Arial" w:hAnsi="Arial" w:cs="Arial"/>
                <w:sz w:val="18"/>
                <w:szCs w:val="18"/>
              </w:rPr>
              <w:t>In or under foul position including pumping water as requried.</w:t>
            </w:r>
          </w:p>
        </w:tc>
        <w:tc>
          <w:tcPr>
            <w:tcW w:w="1620"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Meter depth</w:t>
            </w:r>
          </w:p>
        </w:tc>
        <w:tc>
          <w:tcPr>
            <w:tcW w:w="1296" w:type="dxa"/>
          </w:tcPr>
          <w:p w:rsidR="004A49DF" w:rsidRPr="006E3907" w:rsidRDefault="004A49D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25%</w:t>
            </w:r>
          </w:p>
        </w:tc>
      </w:tr>
      <w:tr w:rsidR="004A49DF" w:rsidRPr="00E5676F"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p>
        </w:tc>
        <w:tc>
          <w:tcPr>
            <w:tcW w:w="5130" w:type="dxa"/>
          </w:tcPr>
          <w:p w:rsidR="004A49DF" w:rsidRPr="008F4DF9" w:rsidRDefault="004A49DF" w:rsidP="004D2427">
            <w:pPr>
              <w:autoSpaceDE w:val="0"/>
              <w:autoSpaceDN w:val="0"/>
              <w:adjustRightInd w:val="0"/>
              <w:jc w:val="both"/>
              <w:rPr>
                <w:rFonts w:ascii="Times New Roman" w:hAnsi="Times New Roman" w:cs="Times New Roman"/>
                <w:b/>
                <w:sz w:val="19"/>
                <w:szCs w:val="19"/>
              </w:rPr>
            </w:pPr>
            <w:r w:rsidRPr="008F4DF9">
              <w:rPr>
                <w:rFonts w:ascii="Times New Roman" w:hAnsi="Times New Roman" w:cs="Times New Roman"/>
                <w:b/>
                <w:sz w:val="19"/>
                <w:szCs w:val="19"/>
              </w:rPr>
              <w:t xml:space="preserve">Note:- </w:t>
            </w:r>
            <w:r w:rsidRPr="008F4DF9">
              <w:rPr>
                <w:rFonts w:ascii="Times New Roman" w:hAnsi="Times New Roman" w:cs="Times New Roman"/>
                <w:sz w:val="19"/>
                <w:szCs w:val="19"/>
              </w:rPr>
              <w:t>the extra percentage rate applicable in respect of each item but limited to quantities of work executed in these different conditions the unit, namely, metre depth, to be considered for payment, shall be the depth measured  from the sub soil water level upto the center of gravity of the quantity executed in difficult conditions. The depth shall be reckoned correct to 0.1 meter. 0.05 meter or more shall be taken as 0.1 metre and less than 0.05 meter ignored.</w:t>
            </w:r>
            <w:r>
              <w:rPr>
                <w:rFonts w:ascii="Times New Roman" w:hAnsi="Times New Roman" w:cs="Times New Roman"/>
                <w:b/>
                <w:sz w:val="19"/>
                <w:szCs w:val="19"/>
              </w:rPr>
              <w:t xml:space="preserve"> </w:t>
            </w:r>
          </w:p>
        </w:tc>
        <w:tc>
          <w:tcPr>
            <w:tcW w:w="1620" w:type="dxa"/>
          </w:tcPr>
          <w:p w:rsidR="004A49DF" w:rsidRPr="006E3907" w:rsidRDefault="004A49DF" w:rsidP="004D2427">
            <w:pPr>
              <w:jc w:val="center"/>
              <w:rPr>
                <w:rFonts w:ascii="Times New Roman" w:hAnsi="Times New Roman" w:cs="Times New Roman"/>
                <w:sz w:val="19"/>
                <w:szCs w:val="19"/>
              </w:rPr>
            </w:pPr>
          </w:p>
        </w:tc>
        <w:tc>
          <w:tcPr>
            <w:tcW w:w="1296" w:type="dxa"/>
          </w:tcPr>
          <w:p w:rsidR="004A49DF" w:rsidRPr="006E3907" w:rsidRDefault="004A49DF" w:rsidP="004D2427">
            <w:pPr>
              <w:widowControl w:val="0"/>
              <w:autoSpaceDE w:val="0"/>
              <w:autoSpaceDN w:val="0"/>
              <w:adjustRightInd w:val="0"/>
              <w:snapToGrid w:val="0"/>
              <w:jc w:val="center"/>
              <w:rPr>
                <w:rFonts w:ascii="Times New Roman" w:hAnsi="Times New Roman" w:cs="Times New Roman"/>
                <w:sz w:val="19"/>
                <w:szCs w:val="19"/>
              </w:rPr>
            </w:pPr>
          </w:p>
        </w:tc>
      </w:tr>
      <w:tr w:rsidR="004A49DF" w:rsidRPr="00E5676F" w:rsidTr="004D2427">
        <w:trPr>
          <w:jc w:val="center"/>
        </w:trPr>
        <w:tc>
          <w:tcPr>
            <w:tcW w:w="918" w:type="dxa"/>
          </w:tcPr>
          <w:p w:rsidR="004A49DF" w:rsidRPr="00D17553" w:rsidRDefault="004A49DF" w:rsidP="004D2427">
            <w:pPr>
              <w:jc w:val="center"/>
              <w:rPr>
                <w:rFonts w:ascii="Times New Roman" w:hAnsi="Times New Roman" w:cs="Times New Roman"/>
                <w:sz w:val="19"/>
                <w:szCs w:val="19"/>
              </w:rPr>
            </w:pPr>
            <w:r w:rsidRPr="00D17553">
              <w:rPr>
                <w:rFonts w:ascii="Times New Roman" w:hAnsi="Times New Roman" w:cs="Times New Roman"/>
                <w:sz w:val="19"/>
                <w:szCs w:val="19"/>
              </w:rPr>
              <w:t>2.25</w:t>
            </w:r>
          </w:p>
        </w:tc>
        <w:tc>
          <w:tcPr>
            <w:tcW w:w="5130" w:type="dxa"/>
          </w:tcPr>
          <w:p w:rsidR="004A49DF" w:rsidRPr="00D17553" w:rsidRDefault="004A49DF" w:rsidP="004D2427">
            <w:pPr>
              <w:autoSpaceDE w:val="0"/>
              <w:autoSpaceDN w:val="0"/>
              <w:adjustRightInd w:val="0"/>
              <w:jc w:val="both"/>
              <w:rPr>
                <w:rFonts w:ascii="Times New Roman" w:hAnsi="Times New Roman" w:cs="Times New Roman"/>
                <w:sz w:val="19"/>
                <w:szCs w:val="19"/>
              </w:rPr>
            </w:pPr>
            <w:r w:rsidRPr="00D17553">
              <w:rPr>
                <w:rFonts w:ascii="Times New Roman" w:hAnsi="Times New Roman" w:cs="Times New Roman"/>
                <w:sz w:val="19"/>
                <w:szCs w:val="19"/>
              </w:rPr>
              <w:t>Filling available excavated earth (excluding hard rock/ordinary rock) in trenches plinth sides of foundations etc. in layers not exceeding 20 cm in Depth. Consolidating each deposited layer by ramming and watering lead up to 50 m and lift upto 1.5m</w:t>
            </w:r>
          </w:p>
        </w:tc>
        <w:tc>
          <w:tcPr>
            <w:tcW w:w="1620" w:type="dxa"/>
          </w:tcPr>
          <w:p w:rsidR="004A49DF" w:rsidRPr="00D17553" w:rsidRDefault="004A49DF" w:rsidP="004D2427">
            <w:pPr>
              <w:jc w:val="center"/>
              <w:rPr>
                <w:rFonts w:ascii="Times New Roman" w:hAnsi="Times New Roman" w:cs="Times New Roman"/>
                <w:sz w:val="19"/>
                <w:szCs w:val="19"/>
              </w:rPr>
            </w:pPr>
          </w:p>
          <w:p w:rsidR="004A49DF" w:rsidRPr="00D17553" w:rsidRDefault="004A49DF" w:rsidP="004D2427">
            <w:pPr>
              <w:jc w:val="center"/>
              <w:rPr>
                <w:rFonts w:ascii="Times New Roman" w:hAnsi="Times New Roman" w:cs="Times New Roman"/>
                <w:sz w:val="19"/>
                <w:szCs w:val="19"/>
              </w:rPr>
            </w:pPr>
          </w:p>
          <w:p w:rsidR="004A49DF" w:rsidRPr="00D17553" w:rsidRDefault="004A49DF" w:rsidP="004D2427">
            <w:pPr>
              <w:jc w:val="center"/>
              <w:rPr>
                <w:rFonts w:ascii="Times New Roman" w:hAnsi="Times New Roman" w:cs="Times New Roman"/>
                <w:sz w:val="19"/>
                <w:szCs w:val="19"/>
              </w:rPr>
            </w:pPr>
          </w:p>
          <w:p w:rsidR="004A49DF" w:rsidRPr="00D17553" w:rsidRDefault="004A49DF" w:rsidP="004D2427">
            <w:pPr>
              <w:jc w:val="center"/>
              <w:rPr>
                <w:rFonts w:ascii="Times New Roman" w:hAnsi="Times New Roman" w:cs="Times New Roman"/>
                <w:sz w:val="19"/>
                <w:szCs w:val="19"/>
              </w:rPr>
            </w:pPr>
            <w:r w:rsidRPr="00D17553">
              <w:rPr>
                <w:rFonts w:ascii="Times New Roman" w:hAnsi="Times New Roman" w:cs="Times New Roman"/>
                <w:sz w:val="19"/>
                <w:szCs w:val="19"/>
              </w:rPr>
              <w:t xml:space="preserve">Cum </w:t>
            </w:r>
          </w:p>
        </w:tc>
        <w:tc>
          <w:tcPr>
            <w:tcW w:w="1296" w:type="dxa"/>
          </w:tcPr>
          <w:p w:rsidR="004A49DF" w:rsidRPr="00D17553" w:rsidRDefault="004A49DF" w:rsidP="004D2427">
            <w:pPr>
              <w:widowControl w:val="0"/>
              <w:autoSpaceDE w:val="0"/>
              <w:autoSpaceDN w:val="0"/>
              <w:adjustRightInd w:val="0"/>
              <w:snapToGrid w:val="0"/>
              <w:jc w:val="center"/>
              <w:rPr>
                <w:rFonts w:ascii="Times New Roman" w:hAnsi="Times New Roman" w:cs="Times New Roman"/>
                <w:sz w:val="19"/>
                <w:szCs w:val="19"/>
              </w:rPr>
            </w:pPr>
          </w:p>
          <w:p w:rsidR="004A49DF" w:rsidRPr="00D17553" w:rsidRDefault="004A49DF" w:rsidP="004D2427">
            <w:pPr>
              <w:widowControl w:val="0"/>
              <w:autoSpaceDE w:val="0"/>
              <w:autoSpaceDN w:val="0"/>
              <w:adjustRightInd w:val="0"/>
              <w:snapToGrid w:val="0"/>
              <w:jc w:val="center"/>
              <w:rPr>
                <w:rFonts w:ascii="Times New Roman" w:hAnsi="Times New Roman" w:cs="Times New Roman"/>
                <w:sz w:val="19"/>
                <w:szCs w:val="19"/>
              </w:rPr>
            </w:pPr>
          </w:p>
          <w:p w:rsidR="004A49DF" w:rsidRPr="00D17553" w:rsidRDefault="004A49DF" w:rsidP="004D2427">
            <w:pPr>
              <w:widowControl w:val="0"/>
              <w:autoSpaceDE w:val="0"/>
              <w:autoSpaceDN w:val="0"/>
              <w:adjustRightInd w:val="0"/>
              <w:snapToGrid w:val="0"/>
              <w:jc w:val="center"/>
              <w:rPr>
                <w:rFonts w:ascii="Times New Roman" w:hAnsi="Times New Roman" w:cs="Times New Roman"/>
                <w:sz w:val="19"/>
                <w:szCs w:val="19"/>
              </w:rPr>
            </w:pPr>
          </w:p>
          <w:p w:rsidR="004A49DF" w:rsidRPr="00D17553" w:rsidRDefault="004A49DF" w:rsidP="004D2427">
            <w:pPr>
              <w:widowControl w:val="0"/>
              <w:autoSpaceDE w:val="0"/>
              <w:autoSpaceDN w:val="0"/>
              <w:adjustRightInd w:val="0"/>
              <w:snapToGrid w:val="0"/>
              <w:jc w:val="center"/>
              <w:rPr>
                <w:rFonts w:ascii="Times New Roman" w:hAnsi="Times New Roman" w:cs="Times New Roman"/>
                <w:sz w:val="19"/>
                <w:szCs w:val="19"/>
              </w:rPr>
            </w:pPr>
          </w:p>
          <w:p w:rsidR="004A49DF" w:rsidRPr="00D17553" w:rsidRDefault="004A49DF" w:rsidP="004D2427">
            <w:pPr>
              <w:widowControl w:val="0"/>
              <w:autoSpaceDE w:val="0"/>
              <w:autoSpaceDN w:val="0"/>
              <w:adjustRightInd w:val="0"/>
              <w:snapToGrid w:val="0"/>
              <w:jc w:val="center"/>
              <w:rPr>
                <w:rFonts w:ascii="Times New Roman" w:hAnsi="Times New Roman" w:cs="Times New Roman"/>
                <w:sz w:val="19"/>
                <w:szCs w:val="19"/>
              </w:rPr>
            </w:pPr>
            <w:r w:rsidRPr="00D17553">
              <w:rPr>
                <w:rFonts w:ascii="Times New Roman" w:hAnsi="Times New Roman" w:cs="Times New Roman"/>
                <w:sz w:val="19"/>
                <w:szCs w:val="19"/>
              </w:rPr>
              <w:t>72.00</w:t>
            </w:r>
          </w:p>
        </w:tc>
      </w:tr>
      <w:tr w:rsidR="004A49DF" w:rsidRPr="00E5676F" w:rsidTr="004D2427">
        <w:trPr>
          <w:jc w:val="center"/>
        </w:trPr>
        <w:tc>
          <w:tcPr>
            <w:tcW w:w="918" w:type="dxa"/>
          </w:tcPr>
          <w:p w:rsidR="004A49DF" w:rsidRPr="00D17553" w:rsidRDefault="004A49DF" w:rsidP="004D2427">
            <w:pPr>
              <w:jc w:val="center"/>
              <w:rPr>
                <w:rFonts w:ascii="Times New Roman" w:hAnsi="Times New Roman" w:cs="Times New Roman"/>
                <w:sz w:val="19"/>
                <w:szCs w:val="19"/>
              </w:rPr>
            </w:pPr>
            <w:r w:rsidRPr="00D17553">
              <w:rPr>
                <w:rFonts w:ascii="Times New Roman" w:hAnsi="Times New Roman" w:cs="Times New Roman"/>
                <w:sz w:val="19"/>
                <w:szCs w:val="19"/>
              </w:rPr>
              <w:t>2.26</w:t>
            </w:r>
          </w:p>
        </w:tc>
        <w:tc>
          <w:tcPr>
            <w:tcW w:w="5130" w:type="dxa"/>
          </w:tcPr>
          <w:p w:rsidR="004A49DF" w:rsidRPr="00D17553" w:rsidRDefault="004A49DF" w:rsidP="004D2427">
            <w:pPr>
              <w:autoSpaceDE w:val="0"/>
              <w:autoSpaceDN w:val="0"/>
              <w:adjustRightInd w:val="0"/>
              <w:rPr>
                <w:rFonts w:ascii="Times New Roman" w:hAnsi="Times New Roman" w:cs="Times New Roman"/>
                <w:sz w:val="19"/>
                <w:szCs w:val="19"/>
              </w:rPr>
            </w:pPr>
            <w:r w:rsidRPr="00D17553">
              <w:rPr>
                <w:rFonts w:ascii="Times New Roman" w:hAnsi="Times New Roman" w:cs="Times New Roman"/>
                <w:sz w:val="19"/>
                <w:szCs w:val="19"/>
              </w:rPr>
              <w:t>Extra for every additional lift of 1.5m or part thereof in excavation (No extra lift is payable if work is done by mechanical means)</w:t>
            </w:r>
          </w:p>
        </w:tc>
        <w:tc>
          <w:tcPr>
            <w:tcW w:w="1620" w:type="dxa"/>
          </w:tcPr>
          <w:p w:rsidR="004A49DF" w:rsidRPr="00D17553" w:rsidRDefault="004A49DF" w:rsidP="004D2427">
            <w:pPr>
              <w:jc w:val="center"/>
              <w:rPr>
                <w:rFonts w:ascii="Times New Roman" w:hAnsi="Times New Roman" w:cs="Times New Roman"/>
                <w:sz w:val="19"/>
                <w:szCs w:val="19"/>
              </w:rPr>
            </w:pPr>
          </w:p>
        </w:tc>
        <w:tc>
          <w:tcPr>
            <w:tcW w:w="1296" w:type="dxa"/>
          </w:tcPr>
          <w:p w:rsidR="004A49DF" w:rsidRPr="00D17553" w:rsidRDefault="004A49DF" w:rsidP="004D2427">
            <w:pPr>
              <w:jc w:val="center"/>
              <w:rPr>
                <w:rFonts w:ascii="Times New Roman" w:hAnsi="Times New Roman" w:cs="Times New Roman"/>
                <w:sz w:val="19"/>
                <w:szCs w:val="19"/>
              </w:rPr>
            </w:pPr>
          </w:p>
        </w:tc>
      </w:tr>
      <w:tr w:rsidR="004A49DF" w:rsidRPr="00E5676F" w:rsidTr="004D2427">
        <w:trPr>
          <w:jc w:val="center"/>
        </w:trPr>
        <w:tc>
          <w:tcPr>
            <w:tcW w:w="918" w:type="dxa"/>
          </w:tcPr>
          <w:p w:rsidR="004A49DF" w:rsidRPr="00D17553" w:rsidRDefault="004A49DF" w:rsidP="004D2427">
            <w:pPr>
              <w:jc w:val="center"/>
              <w:rPr>
                <w:rFonts w:ascii="Times New Roman" w:hAnsi="Times New Roman" w:cs="Times New Roman"/>
                <w:sz w:val="19"/>
                <w:szCs w:val="19"/>
              </w:rPr>
            </w:pPr>
            <w:r w:rsidRPr="00D17553">
              <w:rPr>
                <w:rFonts w:ascii="Times New Roman" w:hAnsi="Times New Roman" w:cs="Times New Roman"/>
                <w:sz w:val="19"/>
                <w:szCs w:val="19"/>
              </w:rPr>
              <w:t>2.26.1</w:t>
            </w:r>
          </w:p>
        </w:tc>
        <w:tc>
          <w:tcPr>
            <w:tcW w:w="5130" w:type="dxa"/>
          </w:tcPr>
          <w:p w:rsidR="004A49DF" w:rsidRPr="00D17553" w:rsidRDefault="004A49DF" w:rsidP="004D2427">
            <w:pPr>
              <w:autoSpaceDE w:val="0"/>
              <w:autoSpaceDN w:val="0"/>
              <w:adjustRightInd w:val="0"/>
              <w:rPr>
                <w:rFonts w:ascii="Times New Roman" w:hAnsi="Times New Roman" w:cs="Times New Roman"/>
                <w:sz w:val="19"/>
                <w:szCs w:val="19"/>
              </w:rPr>
            </w:pPr>
            <w:r w:rsidRPr="00D17553">
              <w:rPr>
                <w:rFonts w:ascii="Times New Roman" w:hAnsi="Times New Roman" w:cs="Times New Roman"/>
                <w:sz w:val="19"/>
                <w:szCs w:val="19"/>
              </w:rPr>
              <w:t xml:space="preserve">All kinds of soil </w:t>
            </w:r>
          </w:p>
        </w:tc>
        <w:tc>
          <w:tcPr>
            <w:tcW w:w="1620" w:type="dxa"/>
          </w:tcPr>
          <w:p w:rsidR="004A49DF" w:rsidRPr="00D17553" w:rsidRDefault="004A49DF" w:rsidP="004D2427">
            <w:pPr>
              <w:jc w:val="center"/>
              <w:rPr>
                <w:rFonts w:ascii="Times New Roman" w:hAnsi="Times New Roman" w:cs="Times New Roman"/>
                <w:sz w:val="19"/>
                <w:szCs w:val="19"/>
              </w:rPr>
            </w:pPr>
            <w:r w:rsidRPr="00D17553">
              <w:rPr>
                <w:rFonts w:ascii="Times New Roman" w:hAnsi="Times New Roman" w:cs="Times New Roman"/>
                <w:sz w:val="19"/>
                <w:szCs w:val="19"/>
              </w:rPr>
              <w:t xml:space="preserve">Cum </w:t>
            </w:r>
          </w:p>
        </w:tc>
        <w:tc>
          <w:tcPr>
            <w:tcW w:w="1296" w:type="dxa"/>
          </w:tcPr>
          <w:p w:rsidR="004A49DF" w:rsidRPr="00D17553" w:rsidRDefault="004A49DF" w:rsidP="004D2427">
            <w:pPr>
              <w:jc w:val="center"/>
              <w:rPr>
                <w:rFonts w:ascii="Times New Roman" w:hAnsi="Times New Roman" w:cs="Times New Roman"/>
                <w:sz w:val="19"/>
                <w:szCs w:val="19"/>
              </w:rPr>
            </w:pPr>
            <w:r w:rsidRPr="00D17553">
              <w:rPr>
                <w:rFonts w:ascii="Times New Roman" w:hAnsi="Times New Roman" w:cs="Times New Roman"/>
                <w:sz w:val="19"/>
                <w:szCs w:val="19"/>
              </w:rPr>
              <w:t>30.00</w:t>
            </w:r>
          </w:p>
        </w:tc>
      </w:tr>
      <w:tr w:rsidR="004A49DF" w:rsidRPr="00E5676F" w:rsidTr="004D2427">
        <w:trPr>
          <w:jc w:val="center"/>
        </w:trPr>
        <w:tc>
          <w:tcPr>
            <w:tcW w:w="918" w:type="dxa"/>
          </w:tcPr>
          <w:p w:rsidR="004A49DF" w:rsidRPr="00D17553" w:rsidRDefault="004A49DF" w:rsidP="004D2427">
            <w:pPr>
              <w:jc w:val="center"/>
              <w:rPr>
                <w:rFonts w:ascii="Times New Roman" w:hAnsi="Times New Roman" w:cs="Times New Roman"/>
                <w:sz w:val="19"/>
                <w:szCs w:val="19"/>
              </w:rPr>
            </w:pPr>
            <w:r w:rsidRPr="00D17553">
              <w:rPr>
                <w:rFonts w:ascii="Times New Roman" w:hAnsi="Times New Roman" w:cs="Times New Roman"/>
                <w:sz w:val="19"/>
                <w:szCs w:val="19"/>
              </w:rPr>
              <w:t>2.26.1</w:t>
            </w:r>
          </w:p>
        </w:tc>
        <w:tc>
          <w:tcPr>
            <w:tcW w:w="5130" w:type="dxa"/>
          </w:tcPr>
          <w:p w:rsidR="004A49DF" w:rsidRPr="00D17553" w:rsidRDefault="004A49DF" w:rsidP="004D2427">
            <w:pPr>
              <w:rPr>
                <w:rFonts w:ascii="Times New Roman" w:hAnsi="Times New Roman" w:cs="Times New Roman"/>
                <w:sz w:val="19"/>
                <w:szCs w:val="19"/>
              </w:rPr>
            </w:pPr>
            <w:r w:rsidRPr="00D17553">
              <w:rPr>
                <w:rFonts w:ascii="Times New Roman" w:hAnsi="Times New Roman" w:cs="Times New Roman"/>
                <w:sz w:val="19"/>
                <w:szCs w:val="19"/>
              </w:rPr>
              <w:t>Ordinary or hard  rock</w:t>
            </w:r>
          </w:p>
        </w:tc>
        <w:tc>
          <w:tcPr>
            <w:tcW w:w="1620" w:type="dxa"/>
          </w:tcPr>
          <w:p w:rsidR="004A49DF" w:rsidRPr="00D17553" w:rsidRDefault="004A49DF" w:rsidP="004D2427">
            <w:pPr>
              <w:jc w:val="center"/>
              <w:rPr>
                <w:rFonts w:ascii="Times New Roman" w:hAnsi="Times New Roman" w:cs="Times New Roman"/>
                <w:sz w:val="19"/>
                <w:szCs w:val="19"/>
              </w:rPr>
            </w:pPr>
            <w:r w:rsidRPr="00D17553">
              <w:rPr>
                <w:rFonts w:ascii="Times New Roman" w:hAnsi="Times New Roman" w:cs="Times New Roman"/>
                <w:sz w:val="19"/>
                <w:szCs w:val="19"/>
              </w:rPr>
              <w:t xml:space="preserve">Cum </w:t>
            </w:r>
          </w:p>
        </w:tc>
        <w:tc>
          <w:tcPr>
            <w:tcW w:w="1296" w:type="dxa"/>
          </w:tcPr>
          <w:p w:rsidR="004A49DF" w:rsidRPr="00D17553" w:rsidRDefault="004A49DF" w:rsidP="004D2427">
            <w:pPr>
              <w:jc w:val="center"/>
              <w:rPr>
                <w:rFonts w:ascii="Times New Roman" w:hAnsi="Times New Roman" w:cs="Times New Roman"/>
                <w:sz w:val="19"/>
                <w:szCs w:val="19"/>
              </w:rPr>
            </w:pPr>
            <w:r w:rsidRPr="00D17553">
              <w:rPr>
                <w:rFonts w:ascii="Times New Roman" w:hAnsi="Times New Roman" w:cs="Times New Roman"/>
                <w:sz w:val="19"/>
                <w:szCs w:val="19"/>
              </w:rPr>
              <w:t>53.00</w:t>
            </w:r>
          </w:p>
        </w:tc>
      </w:tr>
      <w:tr w:rsidR="004A49DF" w:rsidRPr="00E5676F" w:rsidTr="004D2427">
        <w:trPr>
          <w:jc w:val="center"/>
        </w:trPr>
        <w:tc>
          <w:tcPr>
            <w:tcW w:w="918" w:type="dxa"/>
          </w:tcPr>
          <w:p w:rsidR="004A49DF" w:rsidRPr="00D17553" w:rsidRDefault="004A49DF" w:rsidP="004D2427">
            <w:pPr>
              <w:jc w:val="center"/>
              <w:rPr>
                <w:rFonts w:ascii="Times New Roman" w:hAnsi="Times New Roman" w:cs="Times New Roman"/>
                <w:sz w:val="19"/>
                <w:szCs w:val="19"/>
              </w:rPr>
            </w:pPr>
            <w:r w:rsidRPr="00D17553">
              <w:rPr>
                <w:rFonts w:ascii="Times New Roman" w:hAnsi="Times New Roman" w:cs="Times New Roman"/>
                <w:sz w:val="19"/>
                <w:szCs w:val="19"/>
              </w:rPr>
              <w:t>2.27</w:t>
            </w:r>
          </w:p>
        </w:tc>
        <w:tc>
          <w:tcPr>
            <w:tcW w:w="5130" w:type="dxa"/>
          </w:tcPr>
          <w:p w:rsidR="004A49DF" w:rsidRPr="00D17553" w:rsidRDefault="004A49DF" w:rsidP="004D2427">
            <w:pPr>
              <w:autoSpaceDE w:val="0"/>
              <w:autoSpaceDN w:val="0"/>
              <w:adjustRightInd w:val="0"/>
              <w:jc w:val="both"/>
              <w:rPr>
                <w:rFonts w:ascii="Times New Roman" w:hAnsi="Times New Roman" w:cs="Times New Roman"/>
                <w:sz w:val="19"/>
                <w:szCs w:val="19"/>
              </w:rPr>
            </w:pPr>
            <w:r w:rsidRPr="00D17553">
              <w:rPr>
                <w:rFonts w:ascii="Times New Roman" w:hAnsi="Times New Roman" w:cs="Times New Roman"/>
                <w:sz w:val="19"/>
                <w:szCs w:val="19"/>
              </w:rPr>
              <w:t>supplying and filling in plinth with crusher stone dust/coarse sand under floors</w:t>
            </w:r>
            <w:r>
              <w:rPr>
                <w:rFonts w:ascii="Times New Roman" w:hAnsi="Times New Roman" w:cs="Times New Roman"/>
                <w:sz w:val="19"/>
                <w:szCs w:val="19"/>
              </w:rPr>
              <w:t xml:space="preserve"> </w:t>
            </w:r>
            <w:r w:rsidRPr="00D17553">
              <w:rPr>
                <w:rFonts w:ascii="Times New Roman" w:hAnsi="Times New Roman" w:cs="Times New Roman"/>
                <w:sz w:val="19"/>
                <w:szCs w:val="19"/>
              </w:rPr>
              <w:t>including watering ramming consolidating in layer not exceeding 20 cm in</w:t>
            </w:r>
            <w:r>
              <w:rPr>
                <w:rFonts w:ascii="Times New Roman" w:hAnsi="Times New Roman" w:cs="Times New Roman"/>
                <w:sz w:val="19"/>
                <w:szCs w:val="19"/>
              </w:rPr>
              <w:t xml:space="preserve"> </w:t>
            </w:r>
            <w:r w:rsidRPr="00D17553">
              <w:rPr>
                <w:rFonts w:ascii="Times New Roman" w:hAnsi="Times New Roman" w:cs="Times New Roman"/>
                <w:sz w:val="19"/>
                <w:szCs w:val="19"/>
              </w:rPr>
              <w:t>depth in layers not exceeding 20cm in depth and dressing complete.</w:t>
            </w:r>
          </w:p>
        </w:tc>
        <w:tc>
          <w:tcPr>
            <w:tcW w:w="1620" w:type="dxa"/>
          </w:tcPr>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672.00</w:t>
            </w:r>
          </w:p>
        </w:tc>
      </w:tr>
      <w:tr w:rsidR="004A49DF" w:rsidRPr="00031F8F" w:rsidTr="004D2427">
        <w:trPr>
          <w:jc w:val="center"/>
        </w:trPr>
        <w:tc>
          <w:tcPr>
            <w:tcW w:w="918"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2.28</w:t>
            </w:r>
          </w:p>
        </w:tc>
        <w:tc>
          <w:tcPr>
            <w:tcW w:w="5130" w:type="dxa"/>
          </w:tcPr>
          <w:p w:rsidR="004A49DF" w:rsidRPr="00D17553" w:rsidRDefault="004A49DF" w:rsidP="004D2427">
            <w:pPr>
              <w:autoSpaceDE w:val="0"/>
              <w:autoSpaceDN w:val="0"/>
              <w:adjustRightInd w:val="0"/>
              <w:jc w:val="both"/>
              <w:rPr>
                <w:rFonts w:ascii="Times New Roman" w:hAnsi="Times New Roman" w:cs="Times New Roman"/>
                <w:sz w:val="19"/>
                <w:szCs w:val="19"/>
              </w:rPr>
            </w:pPr>
            <w:r w:rsidRPr="00D17553">
              <w:rPr>
                <w:rFonts w:ascii="Times New Roman" w:hAnsi="Times New Roman" w:cs="Times New Roman"/>
                <w:sz w:val="19"/>
                <w:szCs w:val="19"/>
              </w:rPr>
              <w:t xml:space="preserve">supplying and filling in plinth with </w:t>
            </w:r>
            <w:r>
              <w:rPr>
                <w:rFonts w:ascii="Times New Roman" w:hAnsi="Times New Roman" w:cs="Times New Roman"/>
                <w:sz w:val="19"/>
                <w:szCs w:val="19"/>
              </w:rPr>
              <w:t xml:space="preserve">hard muram/hard copra </w:t>
            </w:r>
            <w:r w:rsidRPr="00D17553">
              <w:rPr>
                <w:rFonts w:ascii="Times New Roman" w:hAnsi="Times New Roman" w:cs="Times New Roman"/>
                <w:sz w:val="19"/>
                <w:szCs w:val="19"/>
              </w:rPr>
              <w:t>under floors</w:t>
            </w:r>
            <w:r>
              <w:rPr>
                <w:rFonts w:ascii="Times New Roman" w:hAnsi="Times New Roman" w:cs="Times New Roman"/>
                <w:sz w:val="19"/>
                <w:szCs w:val="19"/>
              </w:rPr>
              <w:t xml:space="preserve"> </w:t>
            </w:r>
            <w:r w:rsidRPr="00D17553">
              <w:rPr>
                <w:rFonts w:ascii="Times New Roman" w:hAnsi="Times New Roman" w:cs="Times New Roman"/>
                <w:sz w:val="19"/>
                <w:szCs w:val="19"/>
              </w:rPr>
              <w:t>including watering ramming consolidating in layer not exceeding 20 cm in</w:t>
            </w:r>
            <w:r>
              <w:rPr>
                <w:rFonts w:ascii="Times New Roman" w:hAnsi="Times New Roman" w:cs="Times New Roman"/>
                <w:sz w:val="19"/>
                <w:szCs w:val="19"/>
              </w:rPr>
              <w:t xml:space="preserve"> </w:t>
            </w:r>
            <w:r w:rsidRPr="00D17553">
              <w:rPr>
                <w:rFonts w:ascii="Times New Roman" w:hAnsi="Times New Roman" w:cs="Times New Roman"/>
                <w:sz w:val="19"/>
                <w:szCs w:val="19"/>
              </w:rPr>
              <w:t xml:space="preserve">depth </w:t>
            </w:r>
            <w:r>
              <w:rPr>
                <w:rFonts w:ascii="Times New Roman" w:hAnsi="Times New Roman" w:cs="Times New Roman"/>
                <w:sz w:val="19"/>
                <w:szCs w:val="19"/>
              </w:rPr>
              <w:t>dressing complete.</w:t>
            </w:r>
          </w:p>
        </w:tc>
        <w:tc>
          <w:tcPr>
            <w:tcW w:w="1620"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471.00</w:t>
            </w:r>
          </w:p>
        </w:tc>
      </w:tr>
      <w:tr w:rsidR="004A49DF" w:rsidRPr="00031F8F" w:rsidTr="004D2427">
        <w:trPr>
          <w:jc w:val="center"/>
        </w:trPr>
        <w:tc>
          <w:tcPr>
            <w:tcW w:w="918"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2.29</w:t>
            </w:r>
          </w:p>
        </w:tc>
        <w:tc>
          <w:tcPr>
            <w:tcW w:w="5130" w:type="dxa"/>
          </w:tcPr>
          <w:p w:rsidR="004A49DF" w:rsidRPr="00D17553" w:rsidRDefault="004A49DF" w:rsidP="004D2427">
            <w:pPr>
              <w:autoSpaceDE w:val="0"/>
              <w:autoSpaceDN w:val="0"/>
              <w:adjustRightInd w:val="0"/>
              <w:jc w:val="both"/>
              <w:rPr>
                <w:rFonts w:ascii="Times New Roman" w:hAnsi="Times New Roman" w:cs="Times New Roman"/>
                <w:sz w:val="19"/>
                <w:szCs w:val="19"/>
              </w:rPr>
            </w:pPr>
            <w:r w:rsidRPr="0039022D">
              <w:rPr>
                <w:rFonts w:ascii="Times New Roman" w:hAnsi="Times New Roman" w:cs="Times New Roman"/>
                <w:sz w:val="19"/>
                <w:szCs w:val="19"/>
              </w:rPr>
              <w:t>Exceeding holes upto 0.</w:t>
            </w:r>
            <w:r>
              <w:rPr>
                <w:rFonts w:ascii="Times New Roman" w:hAnsi="Times New Roman" w:cs="Times New Roman"/>
                <w:sz w:val="19"/>
                <w:szCs w:val="19"/>
              </w:rPr>
              <w:t>10</w:t>
            </w:r>
            <w:r w:rsidRPr="0039022D">
              <w:rPr>
                <w:rFonts w:ascii="Times New Roman" w:hAnsi="Times New Roman" w:cs="Times New Roman"/>
                <w:sz w:val="19"/>
                <w:szCs w:val="19"/>
              </w:rPr>
              <w:t xml:space="preserve">cm </w:t>
            </w:r>
            <w:r>
              <w:rPr>
                <w:rFonts w:ascii="Times New Roman" w:hAnsi="Times New Roman" w:cs="Times New Roman"/>
                <w:sz w:val="19"/>
                <w:szCs w:val="19"/>
              </w:rPr>
              <w:t xml:space="preserve">&amp; upto 0.5 cum </w:t>
            </w:r>
            <w:r w:rsidRPr="0039022D">
              <w:rPr>
                <w:rFonts w:ascii="Times New Roman" w:hAnsi="Times New Roman" w:cs="Times New Roman"/>
                <w:sz w:val="19"/>
                <w:szCs w:val="19"/>
              </w:rPr>
              <w:t>including getting out the excavated soil then</w:t>
            </w:r>
            <w:r>
              <w:rPr>
                <w:rFonts w:ascii="Times New Roman" w:hAnsi="Times New Roman" w:cs="Times New Roman"/>
                <w:sz w:val="19"/>
                <w:szCs w:val="19"/>
              </w:rPr>
              <w:t xml:space="preserve"> </w:t>
            </w:r>
            <w:r w:rsidRPr="0039022D">
              <w:rPr>
                <w:rFonts w:ascii="Times New Roman" w:hAnsi="Times New Roman" w:cs="Times New Roman"/>
                <w:sz w:val="19"/>
                <w:szCs w:val="19"/>
              </w:rPr>
              <w:t>returning the soil as required in layer not exceeding 20cm in depth. Including</w:t>
            </w:r>
            <w:r>
              <w:rPr>
                <w:rFonts w:ascii="Times New Roman" w:hAnsi="Times New Roman" w:cs="Times New Roman"/>
                <w:sz w:val="19"/>
                <w:szCs w:val="19"/>
              </w:rPr>
              <w:t xml:space="preserve"> </w:t>
            </w:r>
            <w:r w:rsidRPr="0039022D">
              <w:rPr>
                <w:rFonts w:ascii="Times New Roman" w:hAnsi="Times New Roman" w:cs="Times New Roman"/>
                <w:sz w:val="19"/>
                <w:szCs w:val="19"/>
              </w:rPr>
              <w:t xml:space="preserve">consolidating each deposited layer by ramming watering etc. disposing </w:t>
            </w:r>
            <w:r>
              <w:rPr>
                <w:rFonts w:ascii="Times New Roman" w:hAnsi="Times New Roman" w:cs="Times New Roman"/>
                <w:sz w:val="19"/>
                <w:szCs w:val="19"/>
              </w:rPr>
              <w:t xml:space="preserve">of </w:t>
            </w:r>
            <w:r w:rsidRPr="0039022D">
              <w:rPr>
                <w:rFonts w:ascii="Times New Roman" w:hAnsi="Times New Roman" w:cs="Times New Roman"/>
                <w:sz w:val="19"/>
                <w:szCs w:val="19"/>
              </w:rPr>
              <w:t>surplus excavated soil. as directed within a lead of 50m. and lift upto 1.5cm</w:t>
            </w:r>
          </w:p>
        </w:tc>
        <w:tc>
          <w:tcPr>
            <w:tcW w:w="1620" w:type="dxa"/>
          </w:tcPr>
          <w:p w:rsidR="004A49DF" w:rsidRPr="00D17553" w:rsidRDefault="004A49DF" w:rsidP="004D2427">
            <w:pPr>
              <w:jc w:val="center"/>
              <w:rPr>
                <w:rFonts w:ascii="Times New Roman" w:hAnsi="Times New Roman" w:cs="Times New Roman"/>
                <w:sz w:val="19"/>
                <w:szCs w:val="19"/>
              </w:rPr>
            </w:pPr>
          </w:p>
        </w:tc>
        <w:tc>
          <w:tcPr>
            <w:tcW w:w="1296" w:type="dxa"/>
          </w:tcPr>
          <w:p w:rsidR="004A49DF" w:rsidRPr="00D17553" w:rsidRDefault="004A49DF" w:rsidP="004D2427">
            <w:pPr>
              <w:jc w:val="center"/>
              <w:rPr>
                <w:rFonts w:ascii="Times New Roman" w:hAnsi="Times New Roman" w:cs="Times New Roman"/>
                <w:sz w:val="19"/>
                <w:szCs w:val="19"/>
              </w:rPr>
            </w:pPr>
          </w:p>
        </w:tc>
      </w:tr>
      <w:tr w:rsidR="004A49DF" w:rsidRPr="00031F8F" w:rsidTr="004D2427">
        <w:trPr>
          <w:jc w:val="center"/>
        </w:trPr>
        <w:tc>
          <w:tcPr>
            <w:tcW w:w="918"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2.29.1</w:t>
            </w:r>
          </w:p>
        </w:tc>
        <w:tc>
          <w:tcPr>
            <w:tcW w:w="5130" w:type="dxa"/>
          </w:tcPr>
          <w:p w:rsidR="004A49DF" w:rsidRPr="007C42B3" w:rsidRDefault="004A49DF" w:rsidP="004D2427">
            <w:pPr>
              <w:autoSpaceDE w:val="0"/>
              <w:autoSpaceDN w:val="0"/>
              <w:adjustRightInd w:val="0"/>
              <w:rPr>
                <w:rFonts w:ascii="Arial" w:hAnsi="Arial" w:cs="Arial"/>
                <w:sz w:val="18"/>
                <w:szCs w:val="18"/>
              </w:rPr>
            </w:pPr>
            <w:r w:rsidRPr="007C42B3">
              <w:rPr>
                <w:rFonts w:ascii="Arial" w:hAnsi="Arial" w:cs="Arial"/>
                <w:sz w:val="18"/>
                <w:szCs w:val="18"/>
              </w:rPr>
              <w:t xml:space="preserve">All kinds of soil </w:t>
            </w:r>
          </w:p>
        </w:tc>
        <w:tc>
          <w:tcPr>
            <w:tcW w:w="1620"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Each</w:t>
            </w:r>
          </w:p>
        </w:tc>
        <w:tc>
          <w:tcPr>
            <w:tcW w:w="1296"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42.00</w:t>
            </w:r>
          </w:p>
        </w:tc>
      </w:tr>
      <w:tr w:rsidR="004A49DF" w:rsidRPr="00031F8F" w:rsidTr="004D2427">
        <w:trPr>
          <w:jc w:val="center"/>
        </w:trPr>
        <w:tc>
          <w:tcPr>
            <w:tcW w:w="918"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2.29.2</w:t>
            </w:r>
          </w:p>
        </w:tc>
        <w:tc>
          <w:tcPr>
            <w:tcW w:w="5130" w:type="dxa"/>
          </w:tcPr>
          <w:p w:rsidR="004A49DF" w:rsidRPr="007C42B3" w:rsidRDefault="004A49DF" w:rsidP="004D2427">
            <w:pPr>
              <w:autoSpaceDE w:val="0"/>
              <w:autoSpaceDN w:val="0"/>
              <w:adjustRightInd w:val="0"/>
              <w:rPr>
                <w:rFonts w:ascii="Arial" w:hAnsi="Arial" w:cs="Arial"/>
                <w:sz w:val="18"/>
                <w:szCs w:val="18"/>
              </w:rPr>
            </w:pPr>
            <w:r w:rsidRPr="007C42B3">
              <w:rPr>
                <w:rFonts w:ascii="Arial" w:hAnsi="Arial" w:cs="Arial"/>
                <w:sz w:val="18"/>
                <w:szCs w:val="18"/>
              </w:rPr>
              <w:t xml:space="preserve">Ordinary rock </w:t>
            </w:r>
          </w:p>
        </w:tc>
        <w:tc>
          <w:tcPr>
            <w:tcW w:w="1620"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Each</w:t>
            </w:r>
          </w:p>
        </w:tc>
        <w:tc>
          <w:tcPr>
            <w:tcW w:w="1296"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68.00</w:t>
            </w:r>
          </w:p>
        </w:tc>
      </w:tr>
      <w:tr w:rsidR="004A49DF" w:rsidRPr="00031F8F" w:rsidTr="004D2427">
        <w:trPr>
          <w:jc w:val="center"/>
        </w:trPr>
        <w:tc>
          <w:tcPr>
            <w:tcW w:w="918"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2.29.3</w:t>
            </w:r>
          </w:p>
        </w:tc>
        <w:tc>
          <w:tcPr>
            <w:tcW w:w="5130" w:type="dxa"/>
          </w:tcPr>
          <w:p w:rsidR="004A49DF" w:rsidRPr="007C42B3" w:rsidRDefault="004A49DF" w:rsidP="004D2427">
            <w:pPr>
              <w:autoSpaceDE w:val="0"/>
              <w:autoSpaceDN w:val="0"/>
              <w:adjustRightInd w:val="0"/>
              <w:rPr>
                <w:rFonts w:ascii="Arial" w:hAnsi="Arial" w:cs="Arial"/>
                <w:sz w:val="18"/>
                <w:szCs w:val="18"/>
              </w:rPr>
            </w:pPr>
            <w:r w:rsidRPr="007C42B3">
              <w:rPr>
                <w:rFonts w:ascii="Arial" w:hAnsi="Arial" w:cs="Arial"/>
                <w:sz w:val="18"/>
                <w:szCs w:val="18"/>
              </w:rPr>
              <w:t xml:space="preserve">Hard rock (requiring blasting) </w:t>
            </w:r>
          </w:p>
        </w:tc>
        <w:tc>
          <w:tcPr>
            <w:tcW w:w="1620"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Each </w:t>
            </w:r>
          </w:p>
        </w:tc>
        <w:tc>
          <w:tcPr>
            <w:tcW w:w="1296"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138.00</w:t>
            </w:r>
          </w:p>
        </w:tc>
      </w:tr>
      <w:tr w:rsidR="004A49DF" w:rsidRPr="00031F8F" w:rsidTr="004D2427">
        <w:trPr>
          <w:trHeight w:val="296"/>
          <w:jc w:val="center"/>
        </w:trPr>
        <w:tc>
          <w:tcPr>
            <w:tcW w:w="918"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2.29.4</w:t>
            </w:r>
          </w:p>
        </w:tc>
        <w:tc>
          <w:tcPr>
            <w:tcW w:w="5130" w:type="dxa"/>
          </w:tcPr>
          <w:p w:rsidR="004A49DF" w:rsidRDefault="004A49DF" w:rsidP="004D2427">
            <w:r w:rsidRPr="007C42B3">
              <w:rPr>
                <w:rFonts w:ascii="Arial" w:hAnsi="Arial" w:cs="Arial"/>
                <w:sz w:val="18"/>
                <w:szCs w:val="18"/>
              </w:rPr>
              <w:t>Hard rock (blasting prohibited)</w:t>
            </w:r>
          </w:p>
        </w:tc>
        <w:tc>
          <w:tcPr>
            <w:tcW w:w="1620"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Each</w:t>
            </w:r>
          </w:p>
        </w:tc>
        <w:tc>
          <w:tcPr>
            <w:tcW w:w="1296"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151.00</w:t>
            </w:r>
          </w:p>
        </w:tc>
      </w:tr>
      <w:tr w:rsidR="004A49DF" w:rsidTr="004D2427">
        <w:trPr>
          <w:trHeight w:val="152"/>
          <w:jc w:val="center"/>
        </w:trPr>
        <w:tc>
          <w:tcPr>
            <w:tcW w:w="918"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2.30</w:t>
            </w:r>
          </w:p>
        </w:tc>
        <w:tc>
          <w:tcPr>
            <w:tcW w:w="5130" w:type="dxa"/>
          </w:tcPr>
          <w:p w:rsidR="004A49DF" w:rsidRPr="006F7AF4" w:rsidRDefault="004A49DF" w:rsidP="004D2427">
            <w:pPr>
              <w:autoSpaceDE w:val="0"/>
              <w:autoSpaceDN w:val="0"/>
              <w:adjustRightInd w:val="0"/>
              <w:jc w:val="both"/>
              <w:rPr>
                <w:rFonts w:ascii="Arial" w:hAnsi="Arial" w:cs="Arial"/>
                <w:sz w:val="18"/>
                <w:szCs w:val="18"/>
              </w:rPr>
            </w:pPr>
            <w:r>
              <w:rPr>
                <w:rFonts w:ascii="Arial" w:hAnsi="Arial" w:cs="Arial"/>
                <w:sz w:val="18"/>
                <w:szCs w:val="18"/>
              </w:rPr>
              <w:t>Diluting and injecting chemical emulsion for OSTCONSTRUCTIONAL ant termite treatment (including cost of emulsion) :</w:t>
            </w:r>
          </w:p>
        </w:tc>
        <w:tc>
          <w:tcPr>
            <w:tcW w:w="1620" w:type="dxa"/>
          </w:tcPr>
          <w:p w:rsidR="004A49DF" w:rsidRPr="00D17553" w:rsidRDefault="004A49DF" w:rsidP="004D2427">
            <w:pPr>
              <w:jc w:val="center"/>
              <w:rPr>
                <w:rFonts w:ascii="Times New Roman" w:hAnsi="Times New Roman" w:cs="Times New Roman"/>
                <w:sz w:val="19"/>
                <w:szCs w:val="19"/>
              </w:rPr>
            </w:pPr>
          </w:p>
        </w:tc>
        <w:tc>
          <w:tcPr>
            <w:tcW w:w="1296" w:type="dxa"/>
          </w:tcPr>
          <w:p w:rsidR="004A49DF" w:rsidRPr="00D17553" w:rsidRDefault="004A49DF" w:rsidP="004D2427">
            <w:pPr>
              <w:jc w:val="center"/>
              <w:rPr>
                <w:rFonts w:ascii="Times New Roman" w:hAnsi="Times New Roman" w:cs="Times New Roman"/>
                <w:sz w:val="19"/>
                <w:szCs w:val="19"/>
              </w:rPr>
            </w:pPr>
          </w:p>
        </w:tc>
      </w:tr>
      <w:tr w:rsidR="004A49DF" w:rsidRPr="00031F8F" w:rsidTr="004D2427">
        <w:trPr>
          <w:jc w:val="center"/>
        </w:trPr>
        <w:tc>
          <w:tcPr>
            <w:tcW w:w="918"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2.30.1</w:t>
            </w:r>
          </w:p>
        </w:tc>
        <w:tc>
          <w:tcPr>
            <w:tcW w:w="5130" w:type="dxa"/>
          </w:tcPr>
          <w:p w:rsidR="004A49DF" w:rsidRPr="0031136E" w:rsidRDefault="004A49DF" w:rsidP="004D2427">
            <w:pPr>
              <w:autoSpaceDE w:val="0"/>
              <w:autoSpaceDN w:val="0"/>
              <w:adjustRightInd w:val="0"/>
              <w:jc w:val="both"/>
              <w:rPr>
                <w:rFonts w:ascii="Arial" w:hAnsi="Arial" w:cs="Arial"/>
                <w:sz w:val="18"/>
                <w:szCs w:val="18"/>
              </w:rPr>
            </w:pPr>
            <w:r>
              <w:rPr>
                <w:rFonts w:ascii="Arial" w:hAnsi="Arial" w:cs="Arial"/>
                <w:sz w:val="18"/>
                <w:szCs w:val="18"/>
              </w:rPr>
              <w:t>Along external wall where the apron is not provided using chemical emulsion @ 7.5 litres / sqm of the vertical surface of the substructure to a depth of 300 mm including excavation channel along the wall &amp; rodding etc. complete:</w:t>
            </w:r>
          </w:p>
        </w:tc>
        <w:tc>
          <w:tcPr>
            <w:tcW w:w="1620" w:type="dxa"/>
          </w:tcPr>
          <w:p w:rsidR="004A49DF" w:rsidRPr="00D17553" w:rsidRDefault="004A49DF" w:rsidP="004D2427">
            <w:pPr>
              <w:jc w:val="center"/>
              <w:rPr>
                <w:rFonts w:ascii="Times New Roman" w:hAnsi="Times New Roman" w:cs="Times New Roman"/>
                <w:sz w:val="19"/>
                <w:szCs w:val="19"/>
              </w:rPr>
            </w:pPr>
          </w:p>
        </w:tc>
        <w:tc>
          <w:tcPr>
            <w:tcW w:w="1296" w:type="dxa"/>
          </w:tcPr>
          <w:p w:rsidR="004A49DF" w:rsidRPr="00D17553" w:rsidRDefault="004A49DF" w:rsidP="004D2427">
            <w:pPr>
              <w:jc w:val="center"/>
              <w:rPr>
                <w:rFonts w:ascii="Times New Roman" w:hAnsi="Times New Roman" w:cs="Times New Roman"/>
                <w:sz w:val="19"/>
                <w:szCs w:val="19"/>
              </w:rPr>
            </w:pPr>
          </w:p>
        </w:tc>
      </w:tr>
    </w:tbl>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r>
        <w:t>Page No. 26</w:t>
      </w: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9270F1" w:rsidRDefault="009270F1" w:rsidP="004A49DF">
      <w:pPr>
        <w:jc w:val="center"/>
      </w:pPr>
    </w:p>
    <w:p w:rsidR="009270F1" w:rsidRDefault="009270F1" w:rsidP="004A49DF">
      <w:pPr>
        <w:jc w:val="center"/>
      </w:pPr>
    </w:p>
    <w:p w:rsidR="004A49DF" w:rsidRDefault="004A49DF" w:rsidP="004A49DF">
      <w:pPr>
        <w:jc w:val="center"/>
      </w:pPr>
    </w:p>
    <w:p w:rsidR="004A49DF" w:rsidRDefault="004A49DF" w:rsidP="004A49DF">
      <w:pPr>
        <w:jc w:val="center"/>
      </w:pPr>
    </w:p>
    <w:tbl>
      <w:tblPr>
        <w:tblStyle w:val="TableGrid"/>
        <w:tblW w:w="8964" w:type="dxa"/>
        <w:jc w:val="center"/>
        <w:tblLook w:val="04A0"/>
      </w:tblPr>
      <w:tblGrid>
        <w:gridCol w:w="918"/>
        <w:gridCol w:w="5130"/>
        <w:gridCol w:w="1620"/>
        <w:gridCol w:w="1296"/>
        <w:tblGridChange w:id="0">
          <w:tblGrid>
            <w:gridCol w:w="918"/>
            <w:gridCol w:w="5130"/>
            <w:gridCol w:w="1620"/>
            <w:gridCol w:w="1296"/>
          </w:tblGrid>
        </w:tblGridChange>
      </w:tblGrid>
      <w:tr w:rsidR="004A49DF" w:rsidRPr="006E3907"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2.30.1.1</w:t>
            </w:r>
          </w:p>
        </w:tc>
        <w:tc>
          <w:tcPr>
            <w:tcW w:w="5130" w:type="dxa"/>
          </w:tcPr>
          <w:p w:rsidR="004A49DF" w:rsidRPr="006E3907" w:rsidRDefault="004A49DF" w:rsidP="004D2427">
            <w:pPr>
              <w:widowControl w:val="0"/>
              <w:autoSpaceDE w:val="0"/>
              <w:autoSpaceDN w:val="0"/>
              <w:adjustRightInd w:val="0"/>
              <w:snapToGrid w:val="0"/>
              <w:jc w:val="both"/>
              <w:rPr>
                <w:rFonts w:ascii="Times New Roman" w:hAnsi="Times New Roman" w:cs="Times New Roman"/>
                <w:color w:val="000000"/>
                <w:sz w:val="19"/>
                <w:szCs w:val="19"/>
              </w:rPr>
            </w:pPr>
            <w:r>
              <w:rPr>
                <w:rFonts w:ascii="Arial" w:hAnsi="Arial" w:cs="Arial"/>
                <w:sz w:val="18"/>
                <w:szCs w:val="18"/>
              </w:rPr>
              <w:t>With Chlorpyriphos / Lindane E.C. 20% with 1% concentration.</w:t>
            </w:r>
          </w:p>
        </w:tc>
        <w:tc>
          <w:tcPr>
            <w:tcW w:w="1620"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Metre </w:t>
            </w:r>
          </w:p>
        </w:tc>
        <w:tc>
          <w:tcPr>
            <w:tcW w:w="1296" w:type="dxa"/>
          </w:tcPr>
          <w:p w:rsidR="004A49DF" w:rsidRPr="006E3907" w:rsidRDefault="004A49D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36.00</w:t>
            </w:r>
          </w:p>
        </w:tc>
      </w:tr>
      <w:tr w:rsidR="004A49DF" w:rsidRPr="006E3907"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2.30.2</w:t>
            </w:r>
          </w:p>
        </w:tc>
        <w:tc>
          <w:tcPr>
            <w:tcW w:w="5130" w:type="dxa"/>
          </w:tcPr>
          <w:p w:rsidR="004A49DF" w:rsidRPr="004A12C7" w:rsidRDefault="004A49DF" w:rsidP="004D2427">
            <w:pPr>
              <w:autoSpaceDE w:val="0"/>
              <w:autoSpaceDN w:val="0"/>
              <w:adjustRightInd w:val="0"/>
              <w:jc w:val="both"/>
              <w:rPr>
                <w:rFonts w:ascii="Arial" w:hAnsi="Arial" w:cs="Arial"/>
                <w:sz w:val="18"/>
                <w:szCs w:val="18"/>
              </w:rPr>
            </w:pPr>
            <w:r>
              <w:rPr>
                <w:rFonts w:ascii="Arial" w:hAnsi="Arial" w:cs="Arial"/>
                <w:sz w:val="18"/>
                <w:szCs w:val="18"/>
              </w:rPr>
              <w:t>Along external wall below concrete or masonry apron using chemical emulsion @ 2.25 liters per linear metre including drilling and plugging holes etc.</w:t>
            </w:r>
          </w:p>
        </w:tc>
        <w:tc>
          <w:tcPr>
            <w:tcW w:w="1620" w:type="dxa"/>
          </w:tcPr>
          <w:p w:rsidR="004A49DF" w:rsidRPr="006E3907" w:rsidRDefault="004A49DF" w:rsidP="004D2427">
            <w:pPr>
              <w:jc w:val="center"/>
              <w:rPr>
                <w:rFonts w:ascii="Times New Roman" w:hAnsi="Times New Roman" w:cs="Times New Roman"/>
                <w:sz w:val="19"/>
                <w:szCs w:val="19"/>
              </w:rPr>
            </w:pPr>
          </w:p>
        </w:tc>
        <w:tc>
          <w:tcPr>
            <w:tcW w:w="1296" w:type="dxa"/>
          </w:tcPr>
          <w:p w:rsidR="004A49DF" w:rsidRPr="006E3907" w:rsidRDefault="004A49DF" w:rsidP="004D2427">
            <w:pPr>
              <w:widowControl w:val="0"/>
              <w:autoSpaceDE w:val="0"/>
              <w:autoSpaceDN w:val="0"/>
              <w:adjustRightInd w:val="0"/>
              <w:snapToGrid w:val="0"/>
              <w:jc w:val="center"/>
              <w:rPr>
                <w:rFonts w:ascii="Times New Roman" w:hAnsi="Times New Roman" w:cs="Times New Roman"/>
                <w:sz w:val="19"/>
                <w:szCs w:val="19"/>
              </w:rPr>
            </w:pPr>
          </w:p>
        </w:tc>
      </w:tr>
      <w:tr w:rsidR="004A49DF" w:rsidRPr="00D17553" w:rsidTr="004D2427">
        <w:trPr>
          <w:jc w:val="center"/>
        </w:trPr>
        <w:tc>
          <w:tcPr>
            <w:tcW w:w="918"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2.30.2.1</w:t>
            </w:r>
          </w:p>
        </w:tc>
        <w:tc>
          <w:tcPr>
            <w:tcW w:w="5130" w:type="dxa"/>
          </w:tcPr>
          <w:p w:rsidR="004A49DF" w:rsidRPr="00D17553" w:rsidRDefault="004A49DF" w:rsidP="004D2427">
            <w:pPr>
              <w:autoSpaceDE w:val="0"/>
              <w:autoSpaceDN w:val="0"/>
              <w:adjustRightInd w:val="0"/>
              <w:jc w:val="both"/>
              <w:rPr>
                <w:rFonts w:ascii="Times New Roman" w:hAnsi="Times New Roman" w:cs="Times New Roman"/>
                <w:sz w:val="19"/>
                <w:szCs w:val="19"/>
              </w:rPr>
            </w:pPr>
            <w:r>
              <w:rPr>
                <w:rFonts w:ascii="Arial" w:hAnsi="Arial" w:cs="Arial"/>
                <w:sz w:val="18"/>
                <w:szCs w:val="18"/>
              </w:rPr>
              <w:t>With Chlorpyriphos/ Lindane E.C. 20% with 1% concentration.</w:t>
            </w:r>
          </w:p>
        </w:tc>
        <w:tc>
          <w:tcPr>
            <w:tcW w:w="1620"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Metre </w:t>
            </w:r>
          </w:p>
        </w:tc>
        <w:tc>
          <w:tcPr>
            <w:tcW w:w="1296" w:type="dxa"/>
          </w:tcPr>
          <w:p w:rsidR="004A49DF" w:rsidRPr="00D17553" w:rsidRDefault="004A49D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42.00</w:t>
            </w:r>
          </w:p>
        </w:tc>
      </w:tr>
      <w:tr w:rsidR="004A49DF" w:rsidRPr="00D17553" w:rsidTr="004D2427">
        <w:trPr>
          <w:jc w:val="center"/>
        </w:trPr>
        <w:tc>
          <w:tcPr>
            <w:tcW w:w="918"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2.30.3</w:t>
            </w:r>
          </w:p>
        </w:tc>
        <w:tc>
          <w:tcPr>
            <w:tcW w:w="5130" w:type="dxa"/>
          </w:tcPr>
          <w:p w:rsidR="004A49DF" w:rsidRPr="004A12C7" w:rsidRDefault="004A49DF" w:rsidP="004D2427">
            <w:pPr>
              <w:autoSpaceDE w:val="0"/>
              <w:autoSpaceDN w:val="0"/>
              <w:adjustRightInd w:val="0"/>
              <w:jc w:val="both"/>
              <w:rPr>
                <w:rFonts w:ascii="Arial" w:hAnsi="Arial" w:cs="Arial"/>
                <w:sz w:val="18"/>
                <w:szCs w:val="18"/>
              </w:rPr>
            </w:pPr>
            <w:r>
              <w:rPr>
                <w:rFonts w:ascii="Arial" w:hAnsi="Arial" w:cs="Arial"/>
                <w:sz w:val="18"/>
                <w:szCs w:val="18"/>
              </w:rPr>
              <w:t>Treatment of soil under existing floors using chemical emulsion @ one litre per hole, 300 mm apart including drilling 12 mm diameter holes and plugging with cement mortar 1 :2 (1 cement : 2 sand) to match the existing floor :</w:t>
            </w:r>
          </w:p>
        </w:tc>
        <w:tc>
          <w:tcPr>
            <w:tcW w:w="1620" w:type="dxa"/>
          </w:tcPr>
          <w:p w:rsidR="004A49DF" w:rsidRPr="00D17553" w:rsidRDefault="004A49DF" w:rsidP="004D2427">
            <w:pPr>
              <w:jc w:val="center"/>
              <w:rPr>
                <w:rFonts w:ascii="Times New Roman" w:hAnsi="Times New Roman" w:cs="Times New Roman"/>
                <w:sz w:val="19"/>
                <w:szCs w:val="19"/>
              </w:rPr>
            </w:pPr>
          </w:p>
        </w:tc>
        <w:tc>
          <w:tcPr>
            <w:tcW w:w="1296" w:type="dxa"/>
          </w:tcPr>
          <w:p w:rsidR="004A49DF" w:rsidRPr="00D17553" w:rsidRDefault="004A49DF" w:rsidP="004D2427">
            <w:pPr>
              <w:jc w:val="center"/>
              <w:rPr>
                <w:rFonts w:ascii="Times New Roman" w:hAnsi="Times New Roman" w:cs="Times New Roman"/>
                <w:sz w:val="19"/>
                <w:szCs w:val="19"/>
              </w:rPr>
            </w:pPr>
          </w:p>
        </w:tc>
      </w:tr>
      <w:tr w:rsidR="004A49DF" w:rsidRPr="00D17553" w:rsidTr="004D2427">
        <w:trPr>
          <w:jc w:val="center"/>
        </w:trPr>
        <w:tc>
          <w:tcPr>
            <w:tcW w:w="918"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2.30.3.1</w:t>
            </w:r>
          </w:p>
        </w:tc>
        <w:tc>
          <w:tcPr>
            <w:tcW w:w="5130" w:type="dxa"/>
          </w:tcPr>
          <w:p w:rsidR="004A49DF" w:rsidRPr="00D17553" w:rsidRDefault="004A49DF" w:rsidP="004D2427">
            <w:pPr>
              <w:autoSpaceDE w:val="0"/>
              <w:autoSpaceDN w:val="0"/>
              <w:adjustRightInd w:val="0"/>
              <w:rPr>
                <w:rFonts w:ascii="Times New Roman" w:hAnsi="Times New Roman" w:cs="Times New Roman"/>
                <w:sz w:val="19"/>
                <w:szCs w:val="19"/>
              </w:rPr>
            </w:pPr>
            <w:r>
              <w:rPr>
                <w:rFonts w:ascii="Arial" w:hAnsi="Arial" w:cs="Arial"/>
                <w:sz w:val="18"/>
                <w:szCs w:val="18"/>
              </w:rPr>
              <w:t>With Chlorpyriphos/Lindane E.C. 20% with 1% concentration.</w:t>
            </w:r>
          </w:p>
        </w:tc>
        <w:tc>
          <w:tcPr>
            <w:tcW w:w="1620"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199.00</w:t>
            </w:r>
          </w:p>
        </w:tc>
      </w:tr>
      <w:tr w:rsidR="004A49DF" w:rsidRPr="00D17553" w:rsidTr="004D2427">
        <w:trPr>
          <w:jc w:val="center"/>
        </w:trPr>
        <w:tc>
          <w:tcPr>
            <w:tcW w:w="918"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2.30.4</w:t>
            </w:r>
          </w:p>
        </w:tc>
        <w:tc>
          <w:tcPr>
            <w:tcW w:w="5130" w:type="dxa"/>
          </w:tcPr>
          <w:p w:rsidR="004A49DF" w:rsidRPr="00D17553" w:rsidRDefault="004A49DF" w:rsidP="004D2427">
            <w:pPr>
              <w:jc w:val="both"/>
              <w:rPr>
                <w:rFonts w:ascii="Times New Roman" w:hAnsi="Times New Roman" w:cs="Times New Roman"/>
                <w:sz w:val="19"/>
                <w:szCs w:val="19"/>
              </w:rPr>
            </w:pPr>
            <w:r>
              <w:rPr>
                <w:rFonts w:ascii="Arial" w:hAnsi="Arial" w:cs="Arial"/>
                <w:sz w:val="18"/>
                <w:szCs w:val="18"/>
              </w:rPr>
              <w:t>Treatment of existing masonry using chemical emulsion @ one litre per hole, 300 mm interval including drilling 10 mm diameter and 200mm deep  holes at 45 degree  and plugging them  with cement mortar 1 :2 (1 cement : 2 sand) to the full depth of the hole :</w:t>
            </w:r>
          </w:p>
        </w:tc>
        <w:tc>
          <w:tcPr>
            <w:tcW w:w="1620" w:type="dxa"/>
          </w:tcPr>
          <w:p w:rsidR="004A49DF" w:rsidRPr="00D17553" w:rsidRDefault="004A49DF" w:rsidP="004D2427">
            <w:pPr>
              <w:jc w:val="center"/>
              <w:rPr>
                <w:rFonts w:ascii="Times New Roman" w:hAnsi="Times New Roman" w:cs="Times New Roman"/>
                <w:sz w:val="19"/>
                <w:szCs w:val="19"/>
              </w:rPr>
            </w:pPr>
          </w:p>
        </w:tc>
        <w:tc>
          <w:tcPr>
            <w:tcW w:w="1296" w:type="dxa"/>
          </w:tcPr>
          <w:p w:rsidR="004A49DF" w:rsidRPr="00D17553" w:rsidRDefault="004A49DF" w:rsidP="004D2427">
            <w:pPr>
              <w:jc w:val="center"/>
              <w:rPr>
                <w:rFonts w:ascii="Times New Roman" w:hAnsi="Times New Roman" w:cs="Times New Roman"/>
                <w:sz w:val="19"/>
                <w:szCs w:val="19"/>
              </w:rPr>
            </w:pPr>
          </w:p>
        </w:tc>
      </w:tr>
      <w:tr w:rsidR="004A49DF" w:rsidRPr="00D17553" w:rsidTr="004D2427">
        <w:trPr>
          <w:trHeight w:val="269"/>
          <w:jc w:val="center"/>
        </w:trPr>
        <w:tc>
          <w:tcPr>
            <w:tcW w:w="918"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2.30.4.1</w:t>
            </w:r>
          </w:p>
        </w:tc>
        <w:tc>
          <w:tcPr>
            <w:tcW w:w="5130" w:type="dxa"/>
          </w:tcPr>
          <w:p w:rsidR="004A49DF" w:rsidRPr="00D17553" w:rsidRDefault="004A49DF" w:rsidP="004D2427">
            <w:pPr>
              <w:autoSpaceDE w:val="0"/>
              <w:autoSpaceDN w:val="0"/>
              <w:adjustRightInd w:val="0"/>
              <w:jc w:val="both"/>
              <w:rPr>
                <w:rFonts w:ascii="Times New Roman" w:hAnsi="Times New Roman" w:cs="Times New Roman"/>
                <w:sz w:val="19"/>
                <w:szCs w:val="19"/>
              </w:rPr>
            </w:pPr>
            <w:r>
              <w:rPr>
                <w:rFonts w:ascii="Arial" w:hAnsi="Arial" w:cs="Arial"/>
                <w:sz w:val="18"/>
                <w:szCs w:val="18"/>
              </w:rPr>
              <w:t>With Chlorpyriphos/Lindane E.C. 20% with 1% concentration.</w:t>
            </w:r>
          </w:p>
        </w:tc>
        <w:tc>
          <w:tcPr>
            <w:tcW w:w="1620" w:type="dxa"/>
          </w:tcPr>
          <w:p w:rsidR="004A49DF" w:rsidRPr="00D17553" w:rsidRDefault="004A49DF" w:rsidP="004D2427">
            <w:pPr>
              <w:jc w:val="center"/>
              <w:rPr>
                <w:rFonts w:ascii="Times New Roman" w:hAnsi="Times New Roman" w:cs="Times New Roman"/>
                <w:sz w:val="19"/>
                <w:szCs w:val="19"/>
              </w:rPr>
            </w:pPr>
          </w:p>
        </w:tc>
        <w:tc>
          <w:tcPr>
            <w:tcW w:w="1296"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50.00</w:t>
            </w:r>
          </w:p>
        </w:tc>
      </w:tr>
      <w:tr w:rsidR="004A49DF" w:rsidRPr="00D17553" w:rsidTr="004D2427">
        <w:trPr>
          <w:jc w:val="center"/>
        </w:trPr>
        <w:tc>
          <w:tcPr>
            <w:tcW w:w="918"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2.30.5</w:t>
            </w:r>
          </w:p>
        </w:tc>
        <w:tc>
          <w:tcPr>
            <w:tcW w:w="5130" w:type="dxa"/>
          </w:tcPr>
          <w:p w:rsidR="004A49DF" w:rsidRPr="009F1A1A" w:rsidRDefault="004A49DF" w:rsidP="004D2427">
            <w:pPr>
              <w:autoSpaceDE w:val="0"/>
              <w:autoSpaceDN w:val="0"/>
              <w:adjustRightInd w:val="0"/>
              <w:jc w:val="both"/>
              <w:rPr>
                <w:rFonts w:ascii="Arial" w:hAnsi="Arial" w:cs="Arial"/>
                <w:sz w:val="18"/>
                <w:szCs w:val="18"/>
              </w:rPr>
            </w:pPr>
            <w:r>
              <w:rPr>
                <w:rFonts w:ascii="Arial" w:hAnsi="Arial" w:cs="Arial"/>
                <w:sz w:val="18"/>
                <w:szCs w:val="18"/>
              </w:rPr>
              <w:t>Treatment at points of contact of wood work by chemical emulsion Chlorpyriphos/ Lindane (in oil or kerosene based solution) @ 0.5 litres per hole by drilling 6 mm dia holes at downward angle of 45 degree at 150mm centre to centre and sealing the same.</w:t>
            </w:r>
          </w:p>
        </w:tc>
        <w:tc>
          <w:tcPr>
            <w:tcW w:w="1620"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Metre </w:t>
            </w:r>
          </w:p>
        </w:tc>
        <w:tc>
          <w:tcPr>
            <w:tcW w:w="1296"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201.00</w:t>
            </w:r>
          </w:p>
        </w:tc>
      </w:tr>
      <w:tr w:rsidR="004A49DF" w:rsidRPr="00D17553" w:rsidTr="004D2427">
        <w:trPr>
          <w:jc w:val="center"/>
        </w:trPr>
        <w:tc>
          <w:tcPr>
            <w:tcW w:w="918"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2.31</w:t>
            </w:r>
          </w:p>
        </w:tc>
        <w:tc>
          <w:tcPr>
            <w:tcW w:w="5130" w:type="dxa"/>
          </w:tcPr>
          <w:p w:rsidR="004A49DF" w:rsidRPr="008261DF" w:rsidRDefault="004A49DF" w:rsidP="004D2427">
            <w:pPr>
              <w:autoSpaceDE w:val="0"/>
              <w:autoSpaceDN w:val="0"/>
              <w:adjustRightInd w:val="0"/>
              <w:jc w:val="both"/>
              <w:rPr>
                <w:rFonts w:ascii="Arial" w:hAnsi="Arial" w:cs="Arial"/>
                <w:sz w:val="18"/>
                <w:szCs w:val="18"/>
              </w:rPr>
            </w:pPr>
            <w:r>
              <w:rPr>
                <w:rFonts w:ascii="Arial" w:hAnsi="Arial" w:cs="Arial"/>
                <w:sz w:val="18"/>
                <w:szCs w:val="18"/>
              </w:rPr>
              <w:t>Deduct for disposed soil not leveled and neatly dressed .</w:t>
            </w:r>
          </w:p>
        </w:tc>
        <w:tc>
          <w:tcPr>
            <w:tcW w:w="1620"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22.00</w:t>
            </w:r>
          </w:p>
        </w:tc>
      </w:tr>
      <w:tr w:rsidR="004A49DF" w:rsidRPr="00D17553" w:rsidTr="00B90E30">
        <w:tblPrEx>
          <w:tblW w:w="8964" w:type="dxa"/>
          <w:jc w:val="center"/>
          <w:tblPrExChange w:id="1" w:author="Admin" w:date="2015-11-27T12:29:00Z">
            <w:tblPrEx>
              <w:tblW w:w="8964" w:type="dxa"/>
              <w:jc w:val="center"/>
            </w:tblPrEx>
          </w:tblPrExChange>
        </w:tblPrEx>
        <w:trPr>
          <w:trHeight w:val="3401"/>
          <w:jc w:val="center"/>
          <w:trPrChange w:id="2" w:author="Admin" w:date="2015-11-27T12:29:00Z">
            <w:trPr>
              <w:jc w:val="center"/>
            </w:trPr>
          </w:trPrChange>
        </w:trPr>
        <w:tc>
          <w:tcPr>
            <w:tcW w:w="918" w:type="dxa"/>
            <w:tcPrChange w:id="3" w:author="Admin" w:date="2015-11-27T12:29:00Z">
              <w:tcPr>
                <w:tcW w:w="918" w:type="dxa"/>
              </w:tcPr>
            </w:tcPrChange>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2.32</w:t>
            </w:r>
          </w:p>
        </w:tc>
        <w:tc>
          <w:tcPr>
            <w:tcW w:w="5130" w:type="dxa"/>
            <w:tcPrChange w:id="4" w:author="Admin" w:date="2015-11-27T12:29:00Z">
              <w:tcPr>
                <w:tcW w:w="5130" w:type="dxa"/>
              </w:tcPr>
            </w:tcPrChange>
          </w:tcPr>
          <w:p w:rsidR="004A49DF" w:rsidRDefault="004A49DF" w:rsidP="004D2427">
            <w:pPr>
              <w:autoSpaceDE w:val="0"/>
              <w:autoSpaceDN w:val="0"/>
              <w:adjustRightInd w:val="0"/>
              <w:jc w:val="both"/>
              <w:rPr>
                <w:rFonts w:ascii="Arial" w:hAnsi="Arial" w:cs="Arial"/>
                <w:sz w:val="18"/>
                <w:szCs w:val="18"/>
              </w:rPr>
            </w:pPr>
            <w:r>
              <w:rPr>
                <w:rFonts w:ascii="Arial" w:hAnsi="Arial" w:cs="Arial"/>
                <w:sz w:val="18"/>
                <w:szCs w:val="18"/>
              </w:rPr>
              <w:t>Preconstruction curative Cum. preventive antitermite treatment to the building under construction by providing (i) surface treatment by spreading emulsion over the plinth area before laying the base concrete under floors @ 5.0 litres/Sqm.(ii) Pumping the emulsion in plinth masonry on filling side at floor junction @ 7.5 litres/Sqm. (iii) Pumping the emulsion from outer side of the plinth below ground alround the masonry @ 5.0 litres/Sqm as per I.S. 8944 (1Chlorpyrifos: 19 water) with five years service guarantee Emulsion. (Measurements to be taken for plinth area)</w:t>
            </w:r>
          </w:p>
          <w:p w:rsidR="004A49DF" w:rsidRPr="008261DF" w:rsidRDefault="004A49DF" w:rsidP="004D2427">
            <w:pPr>
              <w:autoSpaceDE w:val="0"/>
              <w:autoSpaceDN w:val="0"/>
              <w:adjustRightInd w:val="0"/>
              <w:jc w:val="both"/>
              <w:rPr>
                <w:rFonts w:ascii="Arial" w:hAnsi="Arial" w:cs="Arial"/>
                <w:b/>
                <w:sz w:val="18"/>
                <w:szCs w:val="18"/>
              </w:rPr>
            </w:pPr>
            <w:r w:rsidRPr="008261DF">
              <w:rPr>
                <w:rFonts w:ascii="Arial" w:hAnsi="Arial" w:cs="Arial"/>
                <w:b/>
                <w:sz w:val="18"/>
                <w:szCs w:val="18"/>
              </w:rPr>
              <w:t xml:space="preserve"> Note</w:t>
            </w:r>
            <w:r w:rsidRPr="008261DF">
              <w:rPr>
                <w:rFonts w:ascii="Arial" w:hAnsi="Arial" w:cs="Arial"/>
                <w:sz w:val="18"/>
                <w:szCs w:val="18"/>
              </w:rPr>
              <w:t>:- treatment should start when foundation trenches and pits are ready to take concrete or leveling course in foundations. Laying of bed concrete start when the chemical emulsion has been absorbed by the soil and the surface is reasonably dry treatment should not subsoil water. This also applies to filled up soil within the plinth area before laying the sub grade for flooring.</w:t>
            </w:r>
          </w:p>
        </w:tc>
        <w:tc>
          <w:tcPr>
            <w:tcW w:w="1620" w:type="dxa"/>
            <w:tcPrChange w:id="5" w:author="Admin" w:date="2015-11-27T12:29:00Z">
              <w:tcPr>
                <w:tcW w:w="1620" w:type="dxa"/>
              </w:tcPr>
            </w:tcPrChange>
          </w:tcPr>
          <w:p w:rsidR="004A49DF" w:rsidRDefault="004A49DF" w:rsidP="004D2427">
            <w:pPr>
              <w:jc w:val="center"/>
              <w:rPr>
                <w:rFonts w:ascii="Times New Roman" w:hAnsi="Times New Roman" w:cs="Times New Roman"/>
                <w:sz w:val="19"/>
                <w:szCs w:val="19"/>
              </w:rPr>
            </w:pPr>
            <w:r>
              <w:rPr>
                <w:rFonts w:ascii="Times New Roman" w:hAnsi="Times New Roman" w:cs="Times New Roman"/>
                <w:sz w:val="19"/>
                <w:szCs w:val="19"/>
              </w:rPr>
              <w:t>sqm</w:t>
            </w: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Default="004A49DF" w:rsidP="004D2427">
            <w:pPr>
              <w:jc w:val="center"/>
              <w:rPr>
                <w:rFonts w:ascii="Times New Roman" w:hAnsi="Times New Roman" w:cs="Times New Roman"/>
                <w:sz w:val="19"/>
                <w:szCs w:val="19"/>
              </w:rPr>
            </w:pPr>
          </w:p>
          <w:p w:rsidR="004A49DF" w:rsidRPr="00D17553" w:rsidRDefault="004A49DF" w:rsidP="004D2427">
            <w:pPr>
              <w:jc w:val="center"/>
              <w:rPr>
                <w:rFonts w:ascii="Times New Roman" w:hAnsi="Times New Roman" w:cs="Times New Roman"/>
                <w:sz w:val="19"/>
                <w:szCs w:val="19"/>
              </w:rPr>
            </w:pPr>
          </w:p>
        </w:tc>
        <w:tc>
          <w:tcPr>
            <w:tcW w:w="1296" w:type="dxa"/>
            <w:tcPrChange w:id="6" w:author="Admin" w:date="2015-11-27T12:29:00Z">
              <w:tcPr>
                <w:tcW w:w="1296" w:type="dxa"/>
              </w:tcPr>
            </w:tcPrChange>
          </w:tcPr>
          <w:p w:rsidR="004A49DF" w:rsidRPr="00D17553" w:rsidRDefault="004A49DF" w:rsidP="004D2427">
            <w:pPr>
              <w:jc w:val="center"/>
              <w:rPr>
                <w:rFonts w:ascii="Times New Roman" w:hAnsi="Times New Roman" w:cs="Times New Roman"/>
                <w:sz w:val="19"/>
                <w:szCs w:val="19"/>
              </w:rPr>
            </w:pPr>
            <w:r>
              <w:rPr>
                <w:rFonts w:ascii="Times New Roman" w:hAnsi="Times New Roman" w:cs="Times New Roman"/>
                <w:sz w:val="19"/>
                <w:szCs w:val="19"/>
              </w:rPr>
              <w:t>136.00</w:t>
            </w:r>
          </w:p>
        </w:tc>
      </w:tr>
    </w:tbl>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r>
        <w:t>Page No.27</w:t>
      </w: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4A49DF" w:rsidRDefault="004A49DF" w:rsidP="004A49DF">
      <w:pPr>
        <w:jc w:val="center"/>
      </w:pPr>
    </w:p>
    <w:p w:rsidR="009270F1" w:rsidRDefault="009270F1" w:rsidP="004A49DF">
      <w:pPr>
        <w:jc w:val="center"/>
      </w:pPr>
    </w:p>
    <w:p w:rsidR="004A49DF" w:rsidRDefault="004A49DF" w:rsidP="004A49DF">
      <w:pPr>
        <w:jc w:val="center"/>
      </w:pPr>
    </w:p>
    <w:tbl>
      <w:tblPr>
        <w:tblStyle w:val="TableGrid"/>
        <w:tblW w:w="8964" w:type="dxa"/>
        <w:jc w:val="center"/>
        <w:tblLook w:val="04A0"/>
      </w:tblPr>
      <w:tblGrid>
        <w:gridCol w:w="918"/>
        <w:gridCol w:w="5130"/>
        <w:gridCol w:w="1620"/>
        <w:gridCol w:w="1296"/>
      </w:tblGrid>
      <w:tr w:rsidR="004A49DF" w:rsidRPr="006E3907" w:rsidTr="004D2427">
        <w:trPr>
          <w:jc w:val="center"/>
        </w:trPr>
        <w:tc>
          <w:tcPr>
            <w:tcW w:w="918"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lastRenderedPageBreak/>
              <w:t>2.33</w:t>
            </w:r>
          </w:p>
        </w:tc>
        <w:tc>
          <w:tcPr>
            <w:tcW w:w="5130" w:type="dxa"/>
          </w:tcPr>
          <w:p w:rsidR="004A49DF" w:rsidRPr="00F01534" w:rsidRDefault="004A49DF" w:rsidP="004D2427">
            <w:pPr>
              <w:autoSpaceDE w:val="0"/>
              <w:autoSpaceDN w:val="0"/>
              <w:adjustRightInd w:val="0"/>
              <w:jc w:val="both"/>
              <w:rPr>
                <w:rFonts w:ascii="Arial" w:hAnsi="Arial" w:cs="Arial"/>
                <w:sz w:val="18"/>
                <w:szCs w:val="18"/>
              </w:rPr>
            </w:pPr>
            <w:r>
              <w:rPr>
                <w:rFonts w:ascii="Arial" w:hAnsi="Arial" w:cs="Arial"/>
                <w:sz w:val="18"/>
                <w:szCs w:val="18"/>
              </w:rPr>
              <w:t>Making bore holes for providing dowel bars at designed depth in rock foundation by drilling 40 mm dia bore hole in rock including necessary bending hooking, in position and grouting with cement slurry etc. complete as per drawing and spectification. (Steel to be paid separately).</w:t>
            </w:r>
          </w:p>
        </w:tc>
        <w:tc>
          <w:tcPr>
            <w:tcW w:w="1620" w:type="dxa"/>
          </w:tcPr>
          <w:p w:rsidR="004A49DF" w:rsidRPr="006E3907" w:rsidRDefault="004A49DF" w:rsidP="004D2427">
            <w:pPr>
              <w:jc w:val="center"/>
              <w:rPr>
                <w:rFonts w:ascii="Times New Roman" w:hAnsi="Times New Roman" w:cs="Times New Roman"/>
                <w:sz w:val="19"/>
                <w:szCs w:val="19"/>
              </w:rPr>
            </w:pPr>
            <w:r>
              <w:rPr>
                <w:rFonts w:ascii="Times New Roman" w:hAnsi="Times New Roman" w:cs="Times New Roman"/>
                <w:sz w:val="19"/>
                <w:szCs w:val="19"/>
              </w:rPr>
              <w:t xml:space="preserve">Metre </w:t>
            </w:r>
          </w:p>
        </w:tc>
        <w:tc>
          <w:tcPr>
            <w:tcW w:w="1296" w:type="dxa"/>
          </w:tcPr>
          <w:p w:rsidR="004A49DF" w:rsidRPr="006E3907" w:rsidRDefault="004A49D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205.00</w:t>
            </w:r>
          </w:p>
        </w:tc>
      </w:tr>
    </w:tbl>
    <w:p w:rsidR="004A49DF" w:rsidRDefault="004A49DF" w:rsidP="004A49DF">
      <w:pPr>
        <w:jc w:val="center"/>
      </w:pPr>
    </w:p>
    <w:p w:rsidR="004A49DF" w:rsidRDefault="004A49DF" w:rsidP="004A49DF">
      <w:pPr>
        <w:jc w:val="center"/>
      </w:pPr>
    </w:p>
    <w:p w:rsidR="004A49DF" w:rsidRDefault="004A49DF" w:rsidP="004A49DF">
      <w:pPr>
        <w:jc w:val="center"/>
      </w:pPr>
      <w:r>
        <w:t>Page No. 28</w:t>
      </w:r>
    </w:p>
    <w:p w:rsidR="00B523C4" w:rsidRDefault="00B523C4"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tbl>
      <w:tblPr>
        <w:tblW w:w="0" w:type="auto"/>
        <w:tblInd w:w="15" w:type="dxa"/>
        <w:tblLayout w:type="fixed"/>
        <w:tblCellMar>
          <w:left w:w="0" w:type="dxa"/>
          <w:right w:w="0" w:type="dxa"/>
        </w:tblCellMar>
        <w:tblLook w:val="04A0"/>
      </w:tblPr>
      <w:tblGrid>
        <w:gridCol w:w="1140"/>
        <w:gridCol w:w="5760"/>
        <w:gridCol w:w="1485"/>
        <w:gridCol w:w="1725"/>
      </w:tblGrid>
      <w:tr w:rsidR="00C2508B" w:rsidTr="004D2427">
        <w:trPr>
          <w:trHeight w:hRule="exact" w:val="698"/>
        </w:trPr>
        <w:tc>
          <w:tcPr>
            <w:tcW w:w="1140" w:type="dxa"/>
            <w:tcBorders>
              <w:top w:val="single" w:sz="6" w:space="0" w:color="000000"/>
              <w:left w:val="single" w:sz="6" w:space="0" w:color="000000"/>
              <w:bottom w:val="single" w:sz="6" w:space="0" w:color="000000"/>
              <w:right w:val="single" w:sz="6" w:space="0" w:color="000000"/>
            </w:tcBorders>
          </w:tcPr>
          <w:p w:rsidR="00C2508B" w:rsidRDefault="00C2508B" w:rsidP="004D2427">
            <w:pPr>
              <w:jc w:val="center"/>
              <w:rPr>
                <w:rFonts w:ascii="Times New Roman" w:hAnsi="Times New Roman"/>
                <w:color w:val="000000"/>
                <w:sz w:val="26"/>
              </w:rPr>
            </w:pPr>
            <w:r>
              <w:rPr>
                <w:rFonts w:ascii="Times New Roman" w:hAnsi="Times New Roman"/>
                <w:color w:val="000000"/>
                <w:sz w:val="26"/>
              </w:rPr>
              <w:lastRenderedPageBreak/>
              <w:t xml:space="preserve">Item </w:t>
            </w:r>
            <w:r>
              <w:rPr>
                <w:rFonts w:ascii="Times New Roman" w:hAnsi="Times New Roman"/>
                <w:color w:val="000000"/>
                <w:sz w:val="26"/>
              </w:rPr>
              <w:br/>
              <w:t>No.</w:t>
            </w:r>
          </w:p>
        </w:tc>
        <w:tc>
          <w:tcPr>
            <w:tcW w:w="5760"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2198"/>
              <w:jc w:val="right"/>
              <w:rPr>
                <w:rFonts w:ascii="Times New Roman" w:hAnsi="Times New Roman"/>
                <w:color w:val="000000"/>
                <w:sz w:val="26"/>
              </w:rPr>
            </w:pPr>
            <w:r>
              <w:rPr>
                <w:rFonts w:ascii="Times New Roman" w:hAnsi="Times New Roman"/>
                <w:color w:val="000000"/>
                <w:sz w:val="26"/>
              </w:rPr>
              <w:t>Description</w:t>
            </w:r>
          </w:p>
        </w:tc>
        <w:tc>
          <w:tcPr>
            <w:tcW w:w="148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95"/>
              <w:jc w:val="right"/>
              <w:rPr>
                <w:rFonts w:ascii="Times New Roman" w:hAnsi="Times New Roman"/>
                <w:color w:val="000000"/>
                <w:sz w:val="26"/>
              </w:rPr>
            </w:pPr>
            <w:r>
              <w:rPr>
                <w:rFonts w:ascii="Times New Roman" w:hAnsi="Times New Roman"/>
                <w:color w:val="000000"/>
                <w:sz w:val="26"/>
              </w:rPr>
              <w:t>Unit</w:t>
            </w:r>
          </w:p>
        </w:tc>
        <w:tc>
          <w:tcPr>
            <w:tcW w:w="1725" w:type="dxa"/>
            <w:tcBorders>
              <w:top w:val="single" w:sz="6" w:space="0" w:color="000000"/>
              <w:left w:val="single" w:sz="6" w:space="0" w:color="000000"/>
              <w:bottom w:val="single" w:sz="6" w:space="0" w:color="000000"/>
              <w:right w:val="single" w:sz="6" w:space="0" w:color="000000"/>
            </w:tcBorders>
          </w:tcPr>
          <w:p w:rsidR="00C2508B" w:rsidRDefault="00C2508B" w:rsidP="004D2427">
            <w:pPr>
              <w:jc w:val="center"/>
              <w:rPr>
                <w:rFonts w:ascii="Times New Roman" w:hAnsi="Times New Roman"/>
                <w:color w:val="000000"/>
                <w:sz w:val="26"/>
              </w:rPr>
            </w:pPr>
            <w:r>
              <w:rPr>
                <w:rFonts w:ascii="Times New Roman" w:hAnsi="Times New Roman"/>
                <w:color w:val="000000"/>
                <w:sz w:val="26"/>
              </w:rPr>
              <w:t>Rate (in Rs.)</w:t>
            </w:r>
          </w:p>
        </w:tc>
      </w:tr>
      <w:tr w:rsidR="00C2508B" w:rsidTr="004D2427">
        <w:trPr>
          <w:trHeight w:hRule="exact" w:val="367"/>
        </w:trPr>
        <w:tc>
          <w:tcPr>
            <w:tcW w:w="1140" w:type="dxa"/>
            <w:tcBorders>
              <w:top w:val="single" w:sz="6" w:space="0" w:color="000000"/>
              <w:left w:val="single" w:sz="6" w:space="0" w:color="000000"/>
              <w:bottom w:val="single" w:sz="6" w:space="0" w:color="000000"/>
              <w:right w:val="single" w:sz="6" w:space="0" w:color="000000"/>
            </w:tcBorders>
          </w:tcPr>
          <w:p w:rsidR="00C2508B" w:rsidRDefault="00C2508B" w:rsidP="004D2427">
            <w:pPr>
              <w:rPr>
                <w:rFonts w:ascii="Times New Roman" w:hAnsi="Times New Roman"/>
                <w:color w:val="000000"/>
                <w:sz w:val="20"/>
              </w:rPr>
            </w:pPr>
          </w:p>
        </w:tc>
        <w:tc>
          <w:tcPr>
            <w:tcW w:w="5760" w:type="dxa"/>
            <w:tcBorders>
              <w:top w:val="single" w:sz="6" w:space="0" w:color="000000"/>
              <w:left w:val="single" w:sz="6" w:space="0" w:color="000000"/>
              <w:bottom w:val="single" w:sz="6" w:space="0" w:color="000000"/>
              <w:right w:val="single" w:sz="6" w:space="0" w:color="000000"/>
            </w:tcBorders>
          </w:tcPr>
          <w:p w:rsidR="00C2508B" w:rsidRDefault="00C2508B" w:rsidP="004D2427">
            <w:pPr>
              <w:rPr>
                <w:rFonts w:ascii="Times New Roman" w:hAnsi="Times New Roman"/>
                <w:color w:val="000000"/>
                <w:sz w:val="20"/>
              </w:rPr>
            </w:pPr>
          </w:p>
        </w:tc>
        <w:tc>
          <w:tcPr>
            <w:tcW w:w="1485" w:type="dxa"/>
            <w:tcBorders>
              <w:top w:val="single" w:sz="6" w:space="0" w:color="000000"/>
              <w:left w:val="single" w:sz="6" w:space="0" w:color="000000"/>
              <w:bottom w:val="single" w:sz="6" w:space="0" w:color="000000"/>
              <w:right w:val="single" w:sz="6" w:space="0" w:color="000000"/>
            </w:tcBorders>
          </w:tcPr>
          <w:p w:rsidR="00C2508B" w:rsidRDefault="00C2508B" w:rsidP="004D2427">
            <w:pPr>
              <w:rPr>
                <w:rFonts w:ascii="Times New Roman" w:hAnsi="Times New Roman"/>
                <w:color w:val="000000"/>
                <w:sz w:val="20"/>
              </w:rPr>
            </w:pPr>
          </w:p>
        </w:tc>
        <w:tc>
          <w:tcPr>
            <w:tcW w:w="1725" w:type="dxa"/>
            <w:tcBorders>
              <w:top w:val="single" w:sz="6" w:space="0" w:color="000000"/>
              <w:left w:val="single" w:sz="6" w:space="0" w:color="000000"/>
              <w:bottom w:val="single" w:sz="6" w:space="0" w:color="000000"/>
              <w:right w:val="single" w:sz="6" w:space="0" w:color="000000"/>
            </w:tcBorders>
          </w:tcPr>
          <w:p w:rsidR="00C2508B" w:rsidRDefault="00C2508B" w:rsidP="004D2427">
            <w:pPr>
              <w:rPr>
                <w:rFonts w:ascii="Times New Roman" w:hAnsi="Times New Roman"/>
                <w:color w:val="000000"/>
                <w:sz w:val="20"/>
              </w:rPr>
            </w:pPr>
          </w:p>
        </w:tc>
      </w:tr>
      <w:tr w:rsidR="00C2508B" w:rsidTr="004D2427">
        <w:trPr>
          <w:trHeight w:hRule="exact" w:val="570"/>
        </w:trPr>
        <w:tc>
          <w:tcPr>
            <w:tcW w:w="1140"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375"/>
              <w:jc w:val="right"/>
              <w:rPr>
                <w:rFonts w:ascii="Times New Roman" w:hAnsi="Times New Roman"/>
                <w:color w:val="000000"/>
                <w:sz w:val="26"/>
              </w:rPr>
            </w:pPr>
            <w:r>
              <w:rPr>
                <w:rFonts w:ascii="Times New Roman" w:hAnsi="Times New Roman"/>
                <w:color w:val="000000"/>
                <w:sz w:val="26"/>
              </w:rPr>
              <w:t>3.1</w:t>
            </w:r>
          </w:p>
        </w:tc>
        <w:tc>
          <w:tcPr>
            <w:tcW w:w="5760" w:type="dxa"/>
            <w:tcBorders>
              <w:top w:val="single" w:sz="6" w:space="0" w:color="000000"/>
              <w:left w:val="single" w:sz="6" w:space="0" w:color="000000"/>
              <w:bottom w:val="single" w:sz="6" w:space="0" w:color="000000"/>
              <w:right w:val="single" w:sz="6" w:space="0" w:color="000000"/>
            </w:tcBorders>
          </w:tcPr>
          <w:p w:rsidR="00C2508B" w:rsidRDefault="00C2508B" w:rsidP="004D2427">
            <w:pPr>
              <w:ind w:left="90"/>
              <w:rPr>
                <w:rFonts w:ascii="Times New Roman" w:hAnsi="Times New Roman"/>
                <w:color w:val="000000"/>
                <w:spacing w:val="-5"/>
                <w:sz w:val="26"/>
              </w:rPr>
            </w:pPr>
            <w:r>
              <w:rPr>
                <w:rFonts w:ascii="Times New Roman" w:hAnsi="Times New Roman"/>
                <w:color w:val="000000"/>
                <w:spacing w:val="-5"/>
                <w:sz w:val="26"/>
              </w:rPr>
              <w:t>Cement Mortar 1:1 (1 cement : 1 sand)</w:t>
            </w:r>
          </w:p>
        </w:tc>
        <w:tc>
          <w:tcPr>
            <w:tcW w:w="148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95"/>
              <w:jc w:val="right"/>
              <w:rPr>
                <w:rFonts w:ascii="Times New Roman" w:hAnsi="Times New Roman"/>
                <w:color w:val="000000"/>
                <w:sz w:val="26"/>
              </w:rPr>
            </w:pPr>
            <w:r>
              <w:rPr>
                <w:rFonts w:ascii="Times New Roman" w:hAnsi="Times New Roman"/>
                <w:color w:val="000000"/>
                <w:sz w:val="26"/>
              </w:rPr>
              <w:t>cum</w:t>
            </w:r>
          </w:p>
        </w:tc>
        <w:tc>
          <w:tcPr>
            <w:tcW w:w="172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65"/>
              <w:jc w:val="right"/>
              <w:rPr>
                <w:rFonts w:ascii="Times New Roman" w:hAnsi="Times New Roman"/>
                <w:color w:val="000000"/>
                <w:sz w:val="26"/>
              </w:rPr>
            </w:pPr>
            <w:r>
              <w:rPr>
                <w:rFonts w:ascii="Times New Roman" w:hAnsi="Times New Roman"/>
                <w:color w:val="000000"/>
                <w:sz w:val="26"/>
              </w:rPr>
              <w:t>8096.00</w:t>
            </w:r>
          </w:p>
        </w:tc>
      </w:tr>
      <w:tr w:rsidR="00C2508B" w:rsidTr="004D2427">
        <w:trPr>
          <w:trHeight w:hRule="exact" w:val="578"/>
        </w:trPr>
        <w:tc>
          <w:tcPr>
            <w:tcW w:w="1140"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375"/>
              <w:jc w:val="right"/>
              <w:rPr>
                <w:rFonts w:ascii="Times New Roman" w:hAnsi="Times New Roman"/>
                <w:color w:val="000000"/>
                <w:sz w:val="26"/>
              </w:rPr>
            </w:pPr>
            <w:r>
              <w:rPr>
                <w:rFonts w:ascii="Times New Roman" w:hAnsi="Times New Roman"/>
                <w:color w:val="000000"/>
                <w:sz w:val="26"/>
              </w:rPr>
              <w:t>3.2</w:t>
            </w:r>
          </w:p>
        </w:tc>
        <w:tc>
          <w:tcPr>
            <w:tcW w:w="5760" w:type="dxa"/>
            <w:tcBorders>
              <w:top w:val="single" w:sz="6" w:space="0" w:color="000000"/>
              <w:left w:val="single" w:sz="6" w:space="0" w:color="000000"/>
              <w:bottom w:val="single" w:sz="6" w:space="0" w:color="000000"/>
              <w:right w:val="single" w:sz="6" w:space="0" w:color="000000"/>
            </w:tcBorders>
          </w:tcPr>
          <w:p w:rsidR="00C2508B" w:rsidRDefault="00C2508B" w:rsidP="004D2427">
            <w:pPr>
              <w:ind w:left="90"/>
              <w:rPr>
                <w:rFonts w:ascii="Times New Roman" w:hAnsi="Times New Roman"/>
                <w:color w:val="000000"/>
                <w:spacing w:val="-5"/>
                <w:sz w:val="26"/>
              </w:rPr>
            </w:pPr>
            <w:r>
              <w:rPr>
                <w:rFonts w:ascii="Times New Roman" w:hAnsi="Times New Roman"/>
                <w:color w:val="000000"/>
                <w:spacing w:val="-5"/>
                <w:sz w:val="26"/>
              </w:rPr>
              <w:t>Cement mortar 1:2 (1 cement : 2 sand).</w:t>
            </w:r>
          </w:p>
        </w:tc>
        <w:tc>
          <w:tcPr>
            <w:tcW w:w="148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95"/>
              <w:jc w:val="right"/>
              <w:rPr>
                <w:rFonts w:ascii="Times New Roman" w:hAnsi="Times New Roman"/>
                <w:color w:val="000000"/>
                <w:sz w:val="26"/>
              </w:rPr>
            </w:pPr>
            <w:r>
              <w:rPr>
                <w:rFonts w:ascii="Times New Roman" w:hAnsi="Times New Roman"/>
                <w:color w:val="000000"/>
                <w:sz w:val="26"/>
              </w:rPr>
              <w:t>cum</w:t>
            </w:r>
          </w:p>
        </w:tc>
        <w:tc>
          <w:tcPr>
            <w:tcW w:w="172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65"/>
              <w:jc w:val="right"/>
              <w:rPr>
                <w:rFonts w:ascii="Times New Roman" w:hAnsi="Times New Roman"/>
                <w:color w:val="000000"/>
                <w:sz w:val="26"/>
              </w:rPr>
            </w:pPr>
            <w:r>
              <w:rPr>
                <w:rFonts w:ascii="Times New Roman" w:hAnsi="Times New Roman"/>
                <w:color w:val="000000"/>
                <w:sz w:val="26"/>
              </w:rPr>
              <w:t>6156.00</w:t>
            </w:r>
          </w:p>
        </w:tc>
      </w:tr>
      <w:tr w:rsidR="00C2508B" w:rsidTr="004D2427">
        <w:trPr>
          <w:trHeight w:hRule="exact" w:val="570"/>
        </w:trPr>
        <w:tc>
          <w:tcPr>
            <w:tcW w:w="1140"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375"/>
              <w:jc w:val="right"/>
              <w:rPr>
                <w:rFonts w:ascii="Times New Roman" w:hAnsi="Times New Roman"/>
                <w:color w:val="000000"/>
                <w:sz w:val="26"/>
              </w:rPr>
            </w:pPr>
            <w:r>
              <w:rPr>
                <w:rFonts w:ascii="Times New Roman" w:hAnsi="Times New Roman"/>
                <w:color w:val="000000"/>
                <w:sz w:val="26"/>
              </w:rPr>
              <w:t>3,3</w:t>
            </w:r>
          </w:p>
        </w:tc>
        <w:tc>
          <w:tcPr>
            <w:tcW w:w="5760" w:type="dxa"/>
            <w:tcBorders>
              <w:top w:val="single" w:sz="6" w:space="0" w:color="000000"/>
              <w:left w:val="single" w:sz="6" w:space="0" w:color="000000"/>
              <w:bottom w:val="single" w:sz="6" w:space="0" w:color="000000"/>
              <w:right w:val="single" w:sz="6" w:space="0" w:color="000000"/>
            </w:tcBorders>
          </w:tcPr>
          <w:p w:rsidR="00C2508B" w:rsidRDefault="00C2508B" w:rsidP="004D2427">
            <w:pPr>
              <w:ind w:left="90"/>
              <w:rPr>
                <w:rFonts w:ascii="Times New Roman" w:hAnsi="Times New Roman"/>
                <w:color w:val="000000"/>
                <w:spacing w:val="-5"/>
                <w:sz w:val="26"/>
              </w:rPr>
            </w:pPr>
            <w:r>
              <w:rPr>
                <w:rFonts w:ascii="Times New Roman" w:hAnsi="Times New Roman"/>
                <w:color w:val="000000"/>
                <w:spacing w:val="-5"/>
                <w:sz w:val="26"/>
              </w:rPr>
              <w:t>Cement mortar 1:3 (1 cement : 3 sand).</w:t>
            </w:r>
          </w:p>
        </w:tc>
        <w:tc>
          <w:tcPr>
            <w:tcW w:w="148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95"/>
              <w:jc w:val="right"/>
              <w:rPr>
                <w:rFonts w:ascii="Times New Roman" w:hAnsi="Times New Roman"/>
                <w:color w:val="000000"/>
                <w:sz w:val="26"/>
              </w:rPr>
            </w:pPr>
            <w:r>
              <w:rPr>
                <w:rFonts w:ascii="Times New Roman" w:hAnsi="Times New Roman"/>
                <w:color w:val="000000"/>
                <w:sz w:val="26"/>
              </w:rPr>
              <w:t>cum</w:t>
            </w:r>
          </w:p>
        </w:tc>
        <w:tc>
          <w:tcPr>
            <w:tcW w:w="172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65"/>
              <w:jc w:val="right"/>
              <w:rPr>
                <w:rFonts w:ascii="Times New Roman" w:hAnsi="Times New Roman"/>
                <w:color w:val="000000"/>
                <w:sz w:val="26"/>
              </w:rPr>
            </w:pPr>
            <w:r>
              <w:rPr>
                <w:rFonts w:ascii="Times New Roman" w:hAnsi="Times New Roman"/>
                <w:color w:val="000000"/>
                <w:sz w:val="26"/>
              </w:rPr>
              <w:t>5186,00</w:t>
            </w:r>
          </w:p>
        </w:tc>
      </w:tr>
      <w:tr w:rsidR="00C2508B" w:rsidTr="004D2427">
        <w:trPr>
          <w:trHeight w:hRule="exact" w:val="577"/>
        </w:trPr>
        <w:tc>
          <w:tcPr>
            <w:tcW w:w="1140"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375"/>
              <w:jc w:val="right"/>
              <w:rPr>
                <w:rFonts w:ascii="Times New Roman" w:hAnsi="Times New Roman"/>
                <w:color w:val="000000"/>
                <w:sz w:val="26"/>
              </w:rPr>
            </w:pPr>
            <w:r>
              <w:rPr>
                <w:rFonts w:ascii="Times New Roman" w:hAnsi="Times New Roman"/>
                <w:color w:val="000000"/>
                <w:sz w:val="26"/>
              </w:rPr>
              <w:t>3.4</w:t>
            </w:r>
          </w:p>
        </w:tc>
        <w:tc>
          <w:tcPr>
            <w:tcW w:w="5760" w:type="dxa"/>
            <w:tcBorders>
              <w:top w:val="single" w:sz="6" w:space="0" w:color="000000"/>
              <w:left w:val="single" w:sz="6" w:space="0" w:color="000000"/>
              <w:bottom w:val="single" w:sz="6" w:space="0" w:color="000000"/>
              <w:right w:val="single" w:sz="6" w:space="0" w:color="000000"/>
            </w:tcBorders>
          </w:tcPr>
          <w:p w:rsidR="00C2508B" w:rsidRDefault="00C2508B" w:rsidP="004D2427">
            <w:pPr>
              <w:ind w:left="90"/>
              <w:rPr>
                <w:rFonts w:ascii="Times New Roman" w:hAnsi="Times New Roman"/>
                <w:color w:val="000000"/>
                <w:spacing w:val="-6"/>
                <w:sz w:val="26"/>
              </w:rPr>
            </w:pPr>
            <w:r>
              <w:rPr>
                <w:rFonts w:ascii="Times New Roman" w:hAnsi="Times New Roman"/>
                <w:color w:val="000000"/>
                <w:spacing w:val="-6"/>
                <w:sz w:val="26"/>
              </w:rPr>
              <w:t xml:space="preserve">Cement mortar 1:4 (1 cement : 4 </w:t>
            </w:r>
            <w:r>
              <w:rPr>
                <w:rFonts w:ascii="Times New Roman" w:hAnsi="Times New Roman"/>
                <w:i/>
                <w:color w:val="000000"/>
                <w:spacing w:val="-6"/>
                <w:sz w:val="27"/>
              </w:rPr>
              <w:t>sand).</w:t>
            </w:r>
          </w:p>
        </w:tc>
        <w:tc>
          <w:tcPr>
            <w:tcW w:w="148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95"/>
              <w:jc w:val="right"/>
              <w:rPr>
                <w:rFonts w:ascii="Times New Roman" w:hAnsi="Times New Roman"/>
                <w:color w:val="000000"/>
                <w:sz w:val="26"/>
              </w:rPr>
            </w:pPr>
            <w:r>
              <w:rPr>
                <w:rFonts w:ascii="Times New Roman" w:hAnsi="Times New Roman"/>
                <w:color w:val="000000"/>
                <w:sz w:val="26"/>
              </w:rPr>
              <w:t>cum</w:t>
            </w:r>
          </w:p>
        </w:tc>
        <w:tc>
          <w:tcPr>
            <w:tcW w:w="172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65"/>
              <w:jc w:val="right"/>
              <w:rPr>
                <w:rFonts w:ascii="Times New Roman" w:hAnsi="Times New Roman"/>
                <w:color w:val="000000"/>
                <w:sz w:val="26"/>
              </w:rPr>
            </w:pPr>
            <w:r>
              <w:rPr>
                <w:rFonts w:ascii="Times New Roman" w:hAnsi="Times New Roman"/>
                <w:color w:val="000000"/>
                <w:sz w:val="26"/>
              </w:rPr>
              <w:t>4317.00</w:t>
            </w:r>
          </w:p>
        </w:tc>
      </w:tr>
      <w:tr w:rsidR="00C2508B" w:rsidTr="004D2427">
        <w:trPr>
          <w:trHeight w:hRule="exact" w:val="570"/>
        </w:trPr>
        <w:tc>
          <w:tcPr>
            <w:tcW w:w="1140"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375"/>
              <w:jc w:val="right"/>
              <w:rPr>
                <w:rFonts w:ascii="Times New Roman" w:hAnsi="Times New Roman"/>
                <w:color w:val="000000"/>
                <w:sz w:val="26"/>
              </w:rPr>
            </w:pPr>
            <w:r>
              <w:rPr>
                <w:rFonts w:ascii="Times New Roman" w:hAnsi="Times New Roman"/>
                <w:color w:val="000000"/>
                <w:sz w:val="26"/>
              </w:rPr>
              <w:t>3.5</w:t>
            </w:r>
          </w:p>
        </w:tc>
        <w:tc>
          <w:tcPr>
            <w:tcW w:w="5760" w:type="dxa"/>
            <w:tcBorders>
              <w:top w:val="single" w:sz="6" w:space="0" w:color="000000"/>
              <w:left w:val="single" w:sz="6" w:space="0" w:color="000000"/>
              <w:bottom w:val="single" w:sz="6" w:space="0" w:color="000000"/>
              <w:right w:val="single" w:sz="6" w:space="0" w:color="000000"/>
            </w:tcBorders>
          </w:tcPr>
          <w:p w:rsidR="00C2508B" w:rsidRDefault="00C2508B" w:rsidP="004D2427">
            <w:pPr>
              <w:ind w:left="90"/>
              <w:rPr>
                <w:rFonts w:ascii="Times New Roman" w:hAnsi="Times New Roman"/>
                <w:color w:val="000000"/>
                <w:spacing w:val="-5"/>
                <w:sz w:val="26"/>
              </w:rPr>
            </w:pPr>
            <w:r>
              <w:rPr>
                <w:rFonts w:ascii="Times New Roman" w:hAnsi="Times New Roman"/>
                <w:color w:val="000000"/>
                <w:spacing w:val="-5"/>
                <w:sz w:val="26"/>
              </w:rPr>
              <w:t>Cement mortar 1:5 (1 cement : 5 sand).</w:t>
            </w:r>
          </w:p>
        </w:tc>
        <w:tc>
          <w:tcPr>
            <w:tcW w:w="148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95"/>
              <w:jc w:val="right"/>
              <w:rPr>
                <w:rFonts w:ascii="Times New Roman" w:hAnsi="Times New Roman"/>
                <w:color w:val="000000"/>
                <w:sz w:val="26"/>
              </w:rPr>
            </w:pPr>
            <w:r>
              <w:rPr>
                <w:rFonts w:ascii="Times New Roman" w:hAnsi="Times New Roman"/>
                <w:color w:val="000000"/>
                <w:sz w:val="26"/>
              </w:rPr>
              <w:t>cum</w:t>
            </w:r>
          </w:p>
        </w:tc>
        <w:tc>
          <w:tcPr>
            <w:tcW w:w="172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65"/>
              <w:jc w:val="right"/>
              <w:rPr>
                <w:rFonts w:ascii="Times New Roman" w:hAnsi="Times New Roman"/>
                <w:color w:val="000000"/>
                <w:sz w:val="26"/>
              </w:rPr>
            </w:pPr>
            <w:r>
              <w:rPr>
                <w:rFonts w:ascii="Times New Roman" w:hAnsi="Times New Roman"/>
                <w:color w:val="000000"/>
                <w:sz w:val="26"/>
              </w:rPr>
              <w:t>3848.00</w:t>
            </w:r>
          </w:p>
        </w:tc>
      </w:tr>
      <w:tr w:rsidR="00C2508B" w:rsidTr="004D2427">
        <w:trPr>
          <w:trHeight w:hRule="exact" w:val="570"/>
        </w:trPr>
        <w:tc>
          <w:tcPr>
            <w:tcW w:w="1140"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375"/>
              <w:jc w:val="right"/>
              <w:rPr>
                <w:rFonts w:ascii="Times New Roman" w:hAnsi="Times New Roman"/>
                <w:color w:val="000000"/>
                <w:sz w:val="26"/>
              </w:rPr>
            </w:pPr>
            <w:r>
              <w:rPr>
                <w:rFonts w:ascii="Times New Roman" w:hAnsi="Times New Roman"/>
                <w:color w:val="000000"/>
                <w:sz w:val="26"/>
              </w:rPr>
              <w:t>3.6</w:t>
            </w:r>
          </w:p>
        </w:tc>
        <w:tc>
          <w:tcPr>
            <w:tcW w:w="5760" w:type="dxa"/>
            <w:tcBorders>
              <w:top w:val="single" w:sz="6" w:space="0" w:color="000000"/>
              <w:left w:val="single" w:sz="6" w:space="0" w:color="000000"/>
              <w:bottom w:val="single" w:sz="6" w:space="0" w:color="000000"/>
              <w:right w:val="single" w:sz="6" w:space="0" w:color="000000"/>
            </w:tcBorders>
          </w:tcPr>
          <w:p w:rsidR="00C2508B" w:rsidRDefault="00C2508B" w:rsidP="004D2427">
            <w:pPr>
              <w:ind w:left="90"/>
              <w:rPr>
                <w:rFonts w:ascii="Times New Roman" w:hAnsi="Times New Roman"/>
                <w:color w:val="000000"/>
                <w:spacing w:val="-5"/>
                <w:sz w:val="26"/>
              </w:rPr>
            </w:pPr>
            <w:r>
              <w:rPr>
                <w:rFonts w:ascii="Times New Roman" w:hAnsi="Times New Roman"/>
                <w:color w:val="000000"/>
                <w:spacing w:val="-5"/>
                <w:sz w:val="26"/>
              </w:rPr>
              <w:t>Cement mortar 1:6 (1 cement : 6 sand).</w:t>
            </w:r>
          </w:p>
        </w:tc>
        <w:tc>
          <w:tcPr>
            <w:tcW w:w="148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95"/>
              <w:jc w:val="right"/>
              <w:rPr>
                <w:rFonts w:ascii="Times New Roman" w:hAnsi="Times New Roman"/>
                <w:color w:val="000000"/>
                <w:sz w:val="26"/>
              </w:rPr>
            </w:pPr>
            <w:r>
              <w:rPr>
                <w:rFonts w:ascii="Times New Roman" w:hAnsi="Times New Roman"/>
                <w:color w:val="000000"/>
                <w:sz w:val="26"/>
              </w:rPr>
              <w:t>cum</w:t>
            </w:r>
          </w:p>
        </w:tc>
        <w:tc>
          <w:tcPr>
            <w:tcW w:w="172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65"/>
              <w:jc w:val="right"/>
              <w:rPr>
                <w:rFonts w:ascii="Times New Roman" w:hAnsi="Times New Roman"/>
                <w:color w:val="000000"/>
                <w:sz w:val="26"/>
              </w:rPr>
            </w:pPr>
            <w:r>
              <w:rPr>
                <w:rFonts w:ascii="Times New Roman" w:hAnsi="Times New Roman"/>
                <w:color w:val="000000"/>
                <w:sz w:val="26"/>
              </w:rPr>
              <w:t>3447.00</w:t>
            </w:r>
          </w:p>
        </w:tc>
      </w:tr>
      <w:tr w:rsidR="00C2508B" w:rsidTr="004D2427">
        <w:trPr>
          <w:trHeight w:hRule="exact" w:val="578"/>
        </w:trPr>
        <w:tc>
          <w:tcPr>
            <w:tcW w:w="1140"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375"/>
              <w:jc w:val="right"/>
              <w:rPr>
                <w:rFonts w:ascii="Times New Roman" w:hAnsi="Times New Roman"/>
                <w:color w:val="000000"/>
                <w:sz w:val="26"/>
              </w:rPr>
            </w:pPr>
            <w:r>
              <w:rPr>
                <w:rFonts w:ascii="Times New Roman" w:hAnsi="Times New Roman"/>
                <w:color w:val="000000"/>
                <w:sz w:val="26"/>
              </w:rPr>
              <w:t>3.7</w:t>
            </w:r>
          </w:p>
        </w:tc>
        <w:tc>
          <w:tcPr>
            <w:tcW w:w="5760" w:type="dxa"/>
            <w:tcBorders>
              <w:top w:val="single" w:sz="6" w:space="0" w:color="000000"/>
              <w:left w:val="single" w:sz="6" w:space="0" w:color="000000"/>
              <w:bottom w:val="single" w:sz="6" w:space="0" w:color="000000"/>
              <w:right w:val="single" w:sz="6" w:space="0" w:color="000000"/>
            </w:tcBorders>
          </w:tcPr>
          <w:p w:rsidR="00C2508B" w:rsidRDefault="00C2508B" w:rsidP="004D2427">
            <w:pPr>
              <w:ind w:left="90"/>
              <w:rPr>
                <w:rFonts w:ascii="Times New Roman" w:hAnsi="Times New Roman"/>
                <w:color w:val="000000"/>
                <w:spacing w:val="-4"/>
                <w:sz w:val="26"/>
              </w:rPr>
            </w:pPr>
            <w:r>
              <w:rPr>
                <w:rFonts w:ascii="Times New Roman" w:hAnsi="Times New Roman"/>
                <w:color w:val="000000"/>
                <w:spacing w:val="-4"/>
                <w:sz w:val="26"/>
              </w:rPr>
              <w:t>Cement mortar 1:2 (1 cement : 2 stone dust).</w:t>
            </w:r>
          </w:p>
        </w:tc>
        <w:tc>
          <w:tcPr>
            <w:tcW w:w="148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95"/>
              <w:jc w:val="right"/>
              <w:rPr>
                <w:rFonts w:ascii="Times New Roman" w:hAnsi="Times New Roman"/>
                <w:color w:val="000000"/>
                <w:sz w:val="26"/>
              </w:rPr>
            </w:pPr>
            <w:r>
              <w:rPr>
                <w:rFonts w:ascii="Times New Roman" w:hAnsi="Times New Roman"/>
                <w:color w:val="000000"/>
                <w:sz w:val="26"/>
              </w:rPr>
              <w:t>cum</w:t>
            </w:r>
          </w:p>
        </w:tc>
        <w:tc>
          <w:tcPr>
            <w:tcW w:w="172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65"/>
              <w:jc w:val="right"/>
              <w:rPr>
                <w:rFonts w:ascii="Times New Roman" w:hAnsi="Times New Roman"/>
                <w:color w:val="000000"/>
                <w:sz w:val="26"/>
              </w:rPr>
            </w:pPr>
            <w:r>
              <w:rPr>
                <w:rFonts w:ascii="Times New Roman" w:hAnsi="Times New Roman"/>
                <w:color w:val="000000"/>
                <w:sz w:val="26"/>
              </w:rPr>
              <w:t>5416.00</w:t>
            </w:r>
          </w:p>
        </w:tc>
      </w:tr>
      <w:tr w:rsidR="00C2508B" w:rsidTr="004D2427">
        <w:trPr>
          <w:trHeight w:hRule="exact" w:val="607"/>
        </w:trPr>
        <w:tc>
          <w:tcPr>
            <w:tcW w:w="1140"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375"/>
              <w:jc w:val="right"/>
              <w:rPr>
                <w:rFonts w:ascii="Times New Roman" w:hAnsi="Times New Roman"/>
                <w:color w:val="000000"/>
                <w:sz w:val="26"/>
              </w:rPr>
            </w:pPr>
            <w:r>
              <w:rPr>
                <w:rFonts w:ascii="Times New Roman" w:hAnsi="Times New Roman"/>
                <w:color w:val="000000"/>
                <w:sz w:val="26"/>
              </w:rPr>
              <w:t>3,8</w:t>
            </w:r>
          </w:p>
        </w:tc>
        <w:tc>
          <w:tcPr>
            <w:tcW w:w="5760" w:type="dxa"/>
            <w:tcBorders>
              <w:top w:val="single" w:sz="6" w:space="0" w:color="000000"/>
              <w:left w:val="single" w:sz="6" w:space="0" w:color="000000"/>
              <w:bottom w:val="single" w:sz="6" w:space="0" w:color="000000"/>
              <w:right w:val="single" w:sz="6" w:space="0" w:color="000000"/>
            </w:tcBorders>
          </w:tcPr>
          <w:p w:rsidR="00C2508B" w:rsidRDefault="00C2508B" w:rsidP="004D2427">
            <w:pPr>
              <w:ind w:left="90"/>
              <w:rPr>
                <w:rFonts w:ascii="Times New Roman" w:hAnsi="Times New Roman"/>
                <w:color w:val="000000"/>
                <w:spacing w:val="-4"/>
                <w:sz w:val="26"/>
              </w:rPr>
            </w:pPr>
            <w:r>
              <w:rPr>
                <w:rFonts w:ascii="Times New Roman" w:hAnsi="Times New Roman"/>
                <w:color w:val="000000"/>
                <w:spacing w:val="-4"/>
                <w:sz w:val="26"/>
              </w:rPr>
              <w:t>Cement mortar 1:2 (1 cement : 2 marble dust),</w:t>
            </w:r>
          </w:p>
        </w:tc>
        <w:tc>
          <w:tcPr>
            <w:tcW w:w="148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95"/>
              <w:jc w:val="right"/>
              <w:rPr>
                <w:rFonts w:ascii="Times New Roman" w:hAnsi="Times New Roman"/>
                <w:b/>
                <w:color w:val="000000"/>
                <w:sz w:val="18"/>
              </w:rPr>
            </w:pPr>
            <w:r>
              <w:rPr>
                <w:rFonts w:ascii="Times New Roman" w:hAnsi="Times New Roman"/>
                <w:b/>
                <w:color w:val="000000"/>
                <w:sz w:val="18"/>
              </w:rPr>
              <w:t>CUM</w:t>
            </w:r>
          </w:p>
        </w:tc>
        <w:tc>
          <w:tcPr>
            <w:tcW w:w="172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65"/>
              <w:jc w:val="right"/>
              <w:rPr>
                <w:rFonts w:ascii="Times New Roman" w:hAnsi="Times New Roman"/>
                <w:color w:val="000000"/>
                <w:sz w:val="26"/>
              </w:rPr>
            </w:pPr>
            <w:r>
              <w:rPr>
                <w:rFonts w:ascii="Times New Roman" w:hAnsi="Times New Roman"/>
                <w:color w:val="000000"/>
                <w:sz w:val="26"/>
              </w:rPr>
              <w:t>5969,00</w:t>
            </w:r>
          </w:p>
        </w:tc>
      </w:tr>
      <w:tr w:rsidR="00C2508B" w:rsidTr="004D2427">
        <w:trPr>
          <w:trHeight w:hRule="exact" w:val="803"/>
        </w:trPr>
        <w:tc>
          <w:tcPr>
            <w:tcW w:w="1140"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375"/>
              <w:jc w:val="right"/>
              <w:rPr>
                <w:rFonts w:ascii="Times New Roman" w:hAnsi="Times New Roman"/>
                <w:color w:val="000000"/>
                <w:sz w:val="26"/>
              </w:rPr>
            </w:pPr>
            <w:r>
              <w:rPr>
                <w:rFonts w:ascii="Times New Roman" w:hAnsi="Times New Roman"/>
                <w:color w:val="000000"/>
                <w:sz w:val="26"/>
              </w:rPr>
              <w:t>3.9</w:t>
            </w:r>
          </w:p>
        </w:tc>
        <w:tc>
          <w:tcPr>
            <w:tcW w:w="5760" w:type="dxa"/>
            <w:tcBorders>
              <w:top w:val="single" w:sz="6" w:space="0" w:color="000000"/>
              <w:left w:val="single" w:sz="6" w:space="0" w:color="000000"/>
              <w:bottom w:val="single" w:sz="6" w:space="0" w:color="000000"/>
              <w:right w:val="single" w:sz="6" w:space="0" w:color="000000"/>
            </w:tcBorders>
          </w:tcPr>
          <w:p w:rsidR="00C2508B" w:rsidRDefault="00C2508B" w:rsidP="004D2427">
            <w:pPr>
              <w:ind w:left="108" w:right="396"/>
              <w:rPr>
                <w:rFonts w:ascii="Times New Roman" w:hAnsi="Times New Roman"/>
                <w:color w:val="000000"/>
                <w:spacing w:val="-9"/>
                <w:sz w:val="26"/>
              </w:rPr>
            </w:pPr>
            <w:r>
              <w:rPr>
                <w:rFonts w:ascii="Times New Roman" w:hAnsi="Times New Roman"/>
                <w:color w:val="000000"/>
                <w:spacing w:val="-9"/>
                <w:sz w:val="26"/>
              </w:rPr>
              <w:t xml:space="preserve">White cement mortar 1:2 (1 white cement • 2 marble </w:t>
            </w:r>
            <w:r>
              <w:rPr>
                <w:rFonts w:ascii="Times New Roman" w:hAnsi="Times New Roman"/>
                <w:color w:val="000000"/>
                <w:sz w:val="26"/>
              </w:rPr>
              <w:t>dust).</w:t>
            </w:r>
          </w:p>
        </w:tc>
        <w:tc>
          <w:tcPr>
            <w:tcW w:w="148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95"/>
              <w:jc w:val="right"/>
              <w:rPr>
                <w:rFonts w:ascii="Times New Roman" w:hAnsi="Times New Roman"/>
                <w:color w:val="000000"/>
                <w:sz w:val="26"/>
              </w:rPr>
            </w:pPr>
            <w:r>
              <w:rPr>
                <w:rFonts w:ascii="Times New Roman" w:hAnsi="Times New Roman"/>
                <w:color w:val="000000"/>
                <w:sz w:val="26"/>
              </w:rPr>
              <w:t>cum</w:t>
            </w:r>
          </w:p>
        </w:tc>
        <w:tc>
          <w:tcPr>
            <w:tcW w:w="1725" w:type="dxa"/>
            <w:tcBorders>
              <w:top w:val="single" w:sz="6" w:space="0" w:color="000000"/>
              <w:left w:val="single" w:sz="6" w:space="0" w:color="000000"/>
              <w:bottom w:val="single" w:sz="6" w:space="0" w:color="000000"/>
              <w:right w:val="single" w:sz="6" w:space="0" w:color="000000"/>
            </w:tcBorders>
          </w:tcPr>
          <w:p w:rsidR="00C2508B" w:rsidRDefault="00C2508B" w:rsidP="004D2427">
            <w:pPr>
              <w:jc w:val="center"/>
              <w:rPr>
                <w:rFonts w:ascii="Times New Roman" w:hAnsi="Times New Roman"/>
                <w:color w:val="000000"/>
                <w:sz w:val="26"/>
              </w:rPr>
            </w:pPr>
            <w:r>
              <w:rPr>
                <w:rFonts w:ascii="Times New Roman" w:hAnsi="Times New Roman"/>
                <w:color w:val="000000"/>
                <w:sz w:val="26"/>
              </w:rPr>
              <w:t>14420.00</w:t>
            </w:r>
          </w:p>
        </w:tc>
      </w:tr>
      <w:tr w:rsidR="00C2508B" w:rsidTr="004D2427">
        <w:trPr>
          <w:trHeight w:hRule="exact" w:val="607"/>
        </w:trPr>
        <w:tc>
          <w:tcPr>
            <w:tcW w:w="1140"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285"/>
              <w:jc w:val="right"/>
              <w:rPr>
                <w:rFonts w:ascii="Times New Roman" w:hAnsi="Times New Roman"/>
                <w:color w:val="000000"/>
                <w:sz w:val="26"/>
              </w:rPr>
            </w:pPr>
            <w:r>
              <w:rPr>
                <w:rFonts w:ascii="Times New Roman" w:hAnsi="Times New Roman"/>
                <w:color w:val="000000"/>
                <w:sz w:val="26"/>
              </w:rPr>
              <w:t>3.10</w:t>
            </w:r>
          </w:p>
        </w:tc>
        <w:tc>
          <w:tcPr>
            <w:tcW w:w="5760" w:type="dxa"/>
            <w:tcBorders>
              <w:top w:val="single" w:sz="6" w:space="0" w:color="000000"/>
              <w:left w:val="single" w:sz="6" w:space="0" w:color="000000"/>
              <w:bottom w:val="single" w:sz="6" w:space="0" w:color="000000"/>
              <w:right w:val="single" w:sz="6" w:space="0" w:color="000000"/>
            </w:tcBorders>
          </w:tcPr>
          <w:p w:rsidR="00C2508B" w:rsidRDefault="00C2508B" w:rsidP="004D2427">
            <w:pPr>
              <w:ind w:left="90"/>
              <w:rPr>
                <w:rFonts w:ascii="Times New Roman" w:hAnsi="Times New Roman"/>
                <w:color w:val="000000"/>
                <w:spacing w:val="-4"/>
                <w:sz w:val="26"/>
              </w:rPr>
            </w:pPr>
            <w:r>
              <w:rPr>
                <w:rFonts w:ascii="Times New Roman" w:hAnsi="Times New Roman"/>
                <w:color w:val="000000"/>
                <w:spacing w:val="-4"/>
                <w:sz w:val="26"/>
              </w:rPr>
              <w:t>Cement mortar 1:5 (1 cement : 5 marble dust).</w:t>
            </w:r>
          </w:p>
        </w:tc>
        <w:tc>
          <w:tcPr>
            <w:tcW w:w="148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95"/>
              <w:jc w:val="right"/>
              <w:rPr>
                <w:rFonts w:ascii="Times New Roman" w:hAnsi="Times New Roman"/>
                <w:color w:val="000000"/>
                <w:sz w:val="26"/>
              </w:rPr>
            </w:pPr>
            <w:r>
              <w:rPr>
                <w:rFonts w:ascii="Times New Roman" w:hAnsi="Times New Roman"/>
                <w:color w:val="000000"/>
                <w:sz w:val="26"/>
              </w:rPr>
              <w:t>cum</w:t>
            </w:r>
          </w:p>
        </w:tc>
        <w:tc>
          <w:tcPr>
            <w:tcW w:w="172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65"/>
              <w:jc w:val="right"/>
              <w:rPr>
                <w:rFonts w:ascii="Times New Roman" w:hAnsi="Times New Roman"/>
                <w:color w:val="000000"/>
                <w:sz w:val="26"/>
              </w:rPr>
            </w:pPr>
            <w:r>
              <w:rPr>
                <w:rFonts w:ascii="Times New Roman" w:hAnsi="Times New Roman"/>
                <w:color w:val="000000"/>
                <w:sz w:val="26"/>
              </w:rPr>
              <w:t>3637.00</w:t>
            </w:r>
          </w:p>
        </w:tc>
      </w:tr>
      <w:tr w:rsidR="00C2508B" w:rsidTr="004D2427">
        <w:trPr>
          <w:trHeight w:hRule="exact" w:val="803"/>
        </w:trPr>
        <w:tc>
          <w:tcPr>
            <w:tcW w:w="1140"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375"/>
              <w:jc w:val="right"/>
              <w:rPr>
                <w:rFonts w:ascii="Times New Roman" w:hAnsi="Times New Roman"/>
                <w:color w:val="000000"/>
                <w:sz w:val="26"/>
              </w:rPr>
            </w:pPr>
            <w:r>
              <w:rPr>
                <w:rFonts w:ascii="Times New Roman" w:hAnsi="Times New Roman"/>
                <w:color w:val="000000"/>
                <w:sz w:val="26"/>
              </w:rPr>
              <w:t>3.11</w:t>
            </w:r>
          </w:p>
        </w:tc>
        <w:tc>
          <w:tcPr>
            <w:tcW w:w="5760" w:type="dxa"/>
            <w:tcBorders>
              <w:top w:val="single" w:sz="6" w:space="0" w:color="000000"/>
              <w:left w:val="single" w:sz="6" w:space="0" w:color="000000"/>
              <w:bottom w:val="single" w:sz="6" w:space="0" w:color="000000"/>
              <w:right w:val="single" w:sz="6" w:space="0" w:color="000000"/>
            </w:tcBorders>
          </w:tcPr>
          <w:p w:rsidR="00C2508B" w:rsidRDefault="00C2508B" w:rsidP="004D2427">
            <w:pPr>
              <w:ind w:left="72" w:right="432"/>
              <w:rPr>
                <w:rFonts w:ascii="Times New Roman" w:hAnsi="Times New Roman"/>
                <w:color w:val="000000"/>
                <w:spacing w:val="-9"/>
                <w:sz w:val="26"/>
              </w:rPr>
            </w:pPr>
            <w:r>
              <w:rPr>
                <w:rFonts w:ascii="Times New Roman" w:hAnsi="Times New Roman"/>
                <w:color w:val="000000"/>
                <w:spacing w:val="-9"/>
                <w:sz w:val="26"/>
              </w:rPr>
              <w:t xml:space="preserve">White cement mortar 1:3 (1 white cement : 3 marble </w:t>
            </w:r>
            <w:r>
              <w:rPr>
                <w:rFonts w:ascii="Times New Roman" w:hAnsi="Times New Roman"/>
                <w:color w:val="000000"/>
                <w:sz w:val="26"/>
              </w:rPr>
              <w:t>dust).</w:t>
            </w:r>
          </w:p>
        </w:tc>
        <w:tc>
          <w:tcPr>
            <w:tcW w:w="148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95"/>
              <w:jc w:val="right"/>
              <w:rPr>
                <w:rFonts w:ascii="Times New Roman" w:hAnsi="Times New Roman"/>
                <w:color w:val="000000"/>
                <w:sz w:val="26"/>
              </w:rPr>
            </w:pPr>
            <w:r>
              <w:rPr>
                <w:rFonts w:ascii="Times New Roman" w:hAnsi="Times New Roman"/>
                <w:color w:val="000000"/>
                <w:sz w:val="26"/>
              </w:rPr>
              <w:t>cum</w:t>
            </w:r>
          </w:p>
        </w:tc>
        <w:tc>
          <w:tcPr>
            <w:tcW w:w="1725" w:type="dxa"/>
            <w:tcBorders>
              <w:top w:val="single" w:sz="6" w:space="0" w:color="000000"/>
              <w:left w:val="single" w:sz="6" w:space="0" w:color="000000"/>
              <w:bottom w:val="single" w:sz="6" w:space="0" w:color="000000"/>
              <w:right w:val="single" w:sz="6" w:space="0" w:color="000000"/>
            </w:tcBorders>
          </w:tcPr>
          <w:p w:rsidR="00C2508B" w:rsidRDefault="00C2508B" w:rsidP="004D2427">
            <w:pPr>
              <w:jc w:val="center"/>
              <w:rPr>
                <w:rFonts w:ascii="Times New Roman" w:hAnsi="Times New Roman"/>
                <w:color w:val="000000"/>
                <w:sz w:val="26"/>
              </w:rPr>
            </w:pPr>
            <w:r>
              <w:rPr>
                <w:rFonts w:ascii="Times New Roman" w:hAnsi="Times New Roman"/>
                <w:color w:val="000000"/>
                <w:sz w:val="26"/>
              </w:rPr>
              <w:t>11313.00</w:t>
            </w:r>
          </w:p>
        </w:tc>
      </w:tr>
      <w:tr w:rsidR="00C2508B" w:rsidTr="004D2427">
        <w:trPr>
          <w:trHeight w:hRule="exact" w:val="810"/>
        </w:trPr>
        <w:tc>
          <w:tcPr>
            <w:tcW w:w="1140"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285"/>
              <w:jc w:val="right"/>
              <w:rPr>
                <w:rFonts w:ascii="Times New Roman" w:hAnsi="Times New Roman"/>
                <w:color w:val="000000"/>
                <w:sz w:val="26"/>
              </w:rPr>
            </w:pPr>
            <w:r>
              <w:rPr>
                <w:rFonts w:ascii="Times New Roman" w:hAnsi="Times New Roman"/>
                <w:color w:val="000000"/>
                <w:sz w:val="26"/>
              </w:rPr>
              <w:t>3,12</w:t>
            </w:r>
          </w:p>
        </w:tc>
        <w:tc>
          <w:tcPr>
            <w:tcW w:w="5760" w:type="dxa"/>
            <w:tcBorders>
              <w:top w:val="single" w:sz="6" w:space="0" w:color="000000"/>
              <w:left w:val="single" w:sz="6" w:space="0" w:color="000000"/>
              <w:bottom w:val="single" w:sz="6" w:space="0" w:color="000000"/>
              <w:right w:val="single" w:sz="6" w:space="0" w:color="000000"/>
            </w:tcBorders>
          </w:tcPr>
          <w:p w:rsidR="00C2508B" w:rsidRDefault="00C2508B" w:rsidP="004D2427">
            <w:pPr>
              <w:ind w:left="72" w:right="432"/>
              <w:rPr>
                <w:rFonts w:ascii="Times New Roman" w:hAnsi="Times New Roman"/>
                <w:color w:val="000000"/>
                <w:spacing w:val="-9"/>
                <w:sz w:val="26"/>
              </w:rPr>
            </w:pPr>
            <w:r>
              <w:rPr>
                <w:rFonts w:ascii="Times New Roman" w:hAnsi="Times New Roman"/>
                <w:color w:val="000000"/>
                <w:spacing w:val="-9"/>
                <w:sz w:val="26"/>
              </w:rPr>
              <w:t xml:space="preserve">White cement mortar 1:5 (1 white cement : 5 marble </w:t>
            </w:r>
            <w:r>
              <w:rPr>
                <w:rFonts w:ascii="Times New Roman" w:hAnsi="Times New Roman"/>
                <w:color w:val="000000"/>
                <w:sz w:val="26"/>
              </w:rPr>
              <w:t>dust).</w:t>
            </w:r>
          </w:p>
        </w:tc>
        <w:tc>
          <w:tcPr>
            <w:tcW w:w="148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95"/>
              <w:jc w:val="right"/>
              <w:rPr>
                <w:rFonts w:ascii="Times New Roman" w:hAnsi="Times New Roman"/>
                <w:color w:val="000000"/>
                <w:sz w:val="26"/>
              </w:rPr>
            </w:pPr>
            <w:r>
              <w:rPr>
                <w:rFonts w:ascii="Times New Roman" w:hAnsi="Times New Roman"/>
                <w:color w:val="000000"/>
                <w:sz w:val="26"/>
              </w:rPr>
              <w:t>cum</w:t>
            </w:r>
          </w:p>
        </w:tc>
        <w:tc>
          <w:tcPr>
            <w:tcW w:w="172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65"/>
              <w:jc w:val="right"/>
              <w:rPr>
                <w:rFonts w:ascii="Times New Roman" w:hAnsi="Times New Roman"/>
                <w:color w:val="000000"/>
                <w:sz w:val="26"/>
              </w:rPr>
            </w:pPr>
            <w:r>
              <w:rPr>
                <w:rFonts w:ascii="Times New Roman" w:hAnsi="Times New Roman"/>
                <w:color w:val="000000"/>
                <w:sz w:val="26"/>
              </w:rPr>
              <w:t>7490.00</w:t>
            </w:r>
          </w:p>
        </w:tc>
      </w:tr>
      <w:tr w:rsidR="00C2508B" w:rsidTr="004D2427">
        <w:trPr>
          <w:trHeight w:hRule="exact" w:val="1012"/>
        </w:trPr>
        <w:tc>
          <w:tcPr>
            <w:tcW w:w="1140"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375"/>
              <w:jc w:val="right"/>
              <w:rPr>
                <w:rFonts w:ascii="Times New Roman" w:hAnsi="Times New Roman"/>
                <w:color w:val="000000"/>
                <w:sz w:val="26"/>
              </w:rPr>
            </w:pPr>
            <w:r>
              <w:rPr>
                <w:rFonts w:ascii="Times New Roman" w:hAnsi="Times New Roman"/>
                <w:color w:val="000000"/>
                <w:sz w:val="26"/>
              </w:rPr>
              <w:t>3.13</w:t>
            </w:r>
          </w:p>
        </w:tc>
        <w:tc>
          <w:tcPr>
            <w:tcW w:w="5760" w:type="dxa"/>
            <w:tcBorders>
              <w:top w:val="single" w:sz="6" w:space="0" w:color="000000"/>
              <w:left w:val="single" w:sz="6" w:space="0" w:color="000000"/>
              <w:bottom w:val="single" w:sz="6" w:space="0" w:color="000000"/>
              <w:right w:val="single" w:sz="6" w:space="0" w:color="000000"/>
            </w:tcBorders>
          </w:tcPr>
          <w:p w:rsidR="00C2508B" w:rsidRDefault="00C2508B" w:rsidP="004D2427">
            <w:pPr>
              <w:ind w:left="72" w:right="900"/>
              <w:rPr>
                <w:rFonts w:ascii="Times New Roman" w:hAnsi="Times New Roman"/>
                <w:color w:val="000000"/>
                <w:spacing w:val="-9"/>
                <w:sz w:val="26"/>
              </w:rPr>
            </w:pPr>
            <w:r>
              <w:rPr>
                <w:rFonts w:ascii="Times New Roman" w:hAnsi="Times New Roman"/>
                <w:color w:val="000000"/>
                <w:spacing w:val="-9"/>
                <w:sz w:val="26"/>
              </w:rPr>
              <w:t xml:space="preserve">Mortar in lime , surkhi ( 50% red and 50% light </w:t>
            </w:r>
            <w:r>
              <w:rPr>
                <w:rFonts w:ascii="Times New Roman" w:hAnsi="Times New Roman"/>
                <w:color w:val="000000"/>
                <w:spacing w:val="-4"/>
                <w:sz w:val="26"/>
              </w:rPr>
              <w:t>yellow) and marble dust 1:1.5:0,5</w:t>
            </w:r>
          </w:p>
        </w:tc>
        <w:tc>
          <w:tcPr>
            <w:tcW w:w="148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95"/>
              <w:jc w:val="right"/>
              <w:rPr>
                <w:rFonts w:ascii="Times New Roman" w:hAnsi="Times New Roman"/>
                <w:color w:val="000000"/>
                <w:sz w:val="26"/>
              </w:rPr>
            </w:pPr>
            <w:r>
              <w:rPr>
                <w:rFonts w:ascii="Times New Roman" w:hAnsi="Times New Roman"/>
                <w:color w:val="000000"/>
                <w:sz w:val="26"/>
              </w:rPr>
              <w:t>cum</w:t>
            </w:r>
          </w:p>
        </w:tc>
        <w:tc>
          <w:tcPr>
            <w:tcW w:w="1725" w:type="dxa"/>
            <w:tcBorders>
              <w:top w:val="single" w:sz="6" w:space="0" w:color="000000"/>
              <w:left w:val="single" w:sz="6" w:space="0" w:color="000000"/>
              <w:bottom w:val="single" w:sz="6" w:space="0" w:color="000000"/>
              <w:right w:val="single" w:sz="6" w:space="0" w:color="000000"/>
            </w:tcBorders>
          </w:tcPr>
          <w:p w:rsidR="00C2508B" w:rsidRDefault="00C2508B" w:rsidP="004D2427">
            <w:pPr>
              <w:ind w:right="465"/>
              <w:jc w:val="right"/>
              <w:rPr>
                <w:rFonts w:ascii="Times New Roman" w:hAnsi="Times New Roman"/>
                <w:color w:val="000000"/>
                <w:sz w:val="26"/>
              </w:rPr>
            </w:pPr>
            <w:r>
              <w:rPr>
                <w:rFonts w:ascii="Times New Roman" w:hAnsi="Times New Roman"/>
                <w:color w:val="000000"/>
                <w:sz w:val="26"/>
              </w:rPr>
              <w:t>4024.00</w:t>
            </w:r>
          </w:p>
        </w:tc>
      </w:tr>
    </w:tbl>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C2508B">
      <w:pPr>
        <w:jc w:val="center"/>
        <w:rPr>
          <w:rFonts w:ascii="Times New Roman" w:hAnsi="Times New Roman" w:cs="Times New Roman"/>
        </w:rPr>
      </w:pPr>
    </w:p>
    <w:p w:rsidR="004A49DF" w:rsidRDefault="004A49DF" w:rsidP="00B523C4">
      <w:pPr>
        <w:rPr>
          <w:rFonts w:ascii="Times New Roman" w:hAnsi="Times New Roman" w:cs="Times New Roman"/>
        </w:rPr>
      </w:pPr>
    </w:p>
    <w:p w:rsidR="00C2508B" w:rsidRDefault="00C2508B" w:rsidP="00C2508B">
      <w:pPr>
        <w:jc w:val="center"/>
      </w:pPr>
      <w:r>
        <w:t>Page No. 36</w:t>
      </w: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Default="004A49DF" w:rsidP="00B523C4">
      <w:pPr>
        <w:rPr>
          <w:rFonts w:ascii="Times New Roman" w:hAnsi="Times New Roman" w:cs="Times New Roman"/>
        </w:rPr>
      </w:pPr>
    </w:p>
    <w:p w:rsidR="004A49DF" w:rsidRPr="00B8189F" w:rsidRDefault="004A49DF" w:rsidP="00B523C4">
      <w:pPr>
        <w:rPr>
          <w:rFonts w:ascii="Times New Roman" w:hAnsi="Times New Roman" w:cs="Times New Roman"/>
        </w:rPr>
      </w:pPr>
    </w:p>
    <w:tbl>
      <w:tblPr>
        <w:tblStyle w:val="TableGrid"/>
        <w:tblW w:w="0" w:type="auto"/>
        <w:tblInd w:w="-162" w:type="dxa"/>
        <w:tblLook w:val="04A0"/>
      </w:tblPr>
      <w:tblGrid>
        <w:gridCol w:w="1080"/>
        <w:gridCol w:w="5490"/>
        <w:gridCol w:w="1260"/>
        <w:gridCol w:w="1908"/>
        <w:tblGridChange w:id="7">
          <w:tblGrid>
            <w:gridCol w:w="972"/>
            <w:gridCol w:w="108"/>
            <w:gridCol w:w="972"/>
            <w:gridCol w:w="4518"/>
            <w:gridCol w:w="972"/>
            <w:gridCol w:w="288"/>
            <w:gridCol w:w="972"/>
            <w:gridCol w:w="936"/>
            <w:gridCol w:w="972"/>
          </w:tblGrid>
        </w:tblGridChange>
      </w:tblGrid>
      <w:tr w:rsidR="00B523C4" w:rsidRPr="00B8189F" w:rsidTr="004D2427">
        <w:tc>
          <w:tcPr>
            <w:tcW w:w="1080" w:type="dxa"/>
          </w:tcPr>
          <w:p w:rsidR="00B523C4" w:rsidRPr="00AC2ED5" w:rsidRDefault="00B523C4" w:rsidP="004D2427">
            <w:pPr>
              <w:rPr>
                <w:rFonts w:ascii="Times New Roman" w:hAnsi="Times New Roman" w:cs="Times New Roman"/>
                <w:b/>
                <w:bCs/>
              </w:rPr>
            </w:pPr>
            <w:r w:rsidRPr="00AC2ED5">
              <w:rPr>
                <w:rFonts w:ascii="Times New Roman" w:hAnsi="Times New Roman" w:cs="Times New Roman"/>
                <w:b/>
                <w:bCs/>
              </w:rPr>
              <w:lastRenderedPageBreak/>
              <w:t>Item No.</w:t>
            </w:r>
          </w:p>
        </w:tc>
        <w:tc>
          <w:tcPr>
            <w:tcW w:w="54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Description</w:t>
            </w:r>
          </w:p>
        </w:tc>
        <w:tc>
          <w:tcPr>
            <w:tcW w:w="126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Unit</w:t>
            </w:r>
          </w:p>
        </w:tc>
        <w:tc>
          <w:tcPr>
            <w:tcW w:w="1908"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Rate (In Rs.)</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sidRPr="005954DE">
              <w:rPr>
                <w:rFonts w:ascii="Times New Roman" w:hAnsi="Times New Roman" w:cs="Times New Roman"/>
              </w:rPr>
              <w:t>4.1</w:t>
            </w:r>
          </w:p>
        </w:tc>
        <w:tc>
          <w:tcPr>
            <w:tcW w:w="5490" w:type="dxa"/>
          </w:tcPr>
          <w:p w:rsidR="00B523C4" w:rsidRDefault="00B523C4" w:rsidP="004D2427">
            <w:pPr>
              <w:autoSpaceDE w:val="0"/>
              <w:autoSpaceDN w:val="0"/>
              <w:adjustRightInd w:val="0"/>
              <w:spacing w:line="360" w:lineRule="auto"/>
              <w:jc w:val="both"/>
              <w:rPr>
                <w:ins w:id="8" w:author="Admin" w:date="2016-07-26T13:31:00Z"/>
                <w:rFonts w:ascii="Arial" w:hAnsi="Arial" w:cs="Arial"/>
                <w:sz w:val="19"/>
                <w:szCs w:val="19"/>
                <w:lang w:bidi="hi-IN"/>
              </w:rPr>
            </w:pPr>
            <w:r>
              <w:rPr>
                <w:rFonts w:ascii="Arial" w:hAnsi="Arial" w:cs="Arial"/>
                <w:sz w:val="19"/>
                <w:szCs w:val="19"/>
                <w:lang w:bidi="hi-IN"/>
              </w:rPr>
              <w:t>Providing and laying in position cement concrete of specified grade excluding the cost of centering and shuttering - All work up to plinth level :</w:t>
            </w:r>
          </w:p>
          <w:p w:rsidR="008316CC" w:rsidRPr="005954DE" w:rsidRDefault="008316CC" w:rsidP="004D2427">
            <w:pPr>
              <w:autoSpaceDE w:val="0"/>
              <w:autoSpaceDN w:val="0"/>
              <w:adjustRightInd w:val="0"/>
              <w:spacing w:line="360" w:lineRule="auto"/>
              <w:jc w:val="both"/>
              <w:rPr>
                <w:rFonts w:ascii="Arial" w:hAnsi="Arial" w:cs="Arial"/>
                <w:sz w:val="19"/>
                <w:szCs w:val="19"/>
                <w:lang w:bidi="hi-IN"/>
              </w:rPr>
            </w:pPr>
          </w:p>
        </w:tc>
        <w:tc>
          <w:tcPr>
            <w:tcW w:w="1260" w:type="dxa"/>
          </w:tcPr>
          <w:p w:rsidR="00B523C4" w:rsidRDefault="00B523C4" w:rsidP="004D2427">
            <w:pPr>
              <w:spacing w:line="360" w:lineRule="auto"/>
              <w:jc w:val="center"/>
              <w:rPr>
                <w:rFonts w:ascii="Times New Roman" w:hAnsi="Times New Roman" w:cs="Times New Roman"/>
              </w:rP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Arial" w:hAnsi="Arial" w:cs="Arial"/>
                <w:sz w:val="19"/>
                <w:szCs w:val="19"/>
                <w:lang w:bidi="hi-IN"/>
              </w:rPr>
              <w:t>4.1.1 With 20mm nominal size graded stone aggregate.</w:t>
            </w:r>
          </w:p>
        </w:tc>
        <w:tc>
          <w:tcPr>
            <w:tcW w:w="1260" w:type="dxa"/>
          </w:tcPr>
          <w:p w:rsidR="00B523C4" w:rsidRDefault="00B523C4" w:rsidP="004D2427">
            <w:pPr>
              <w:spacing w:line="360" w:lineRule="auto"/>
              <w:jc w:val="center"/>
              <w:rPr>
                <w:rFonts w:ascii="Times New Roman" w:hAnsi="Times New Roman" w:cs="Times New Roman"/>
              </w:rP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3431BC">
        <w:tblPrEx>
          <w:tblW w:w="0" w:type="auto"/>
          <w:tblInd w:w="-162" w:type="dxa"/>
          <w:tblPrExChange w:id="9" w:author="Admin" w:date="2016-12-02T11:28:00Z">
            <w:tblPrEx>
              <w:tblW w:w="0" w:type="auto"/>
              <w:tblInd w:w="-162" w:type="dxa"/>
            </w:tblPrEx>
          </w:tblPrExChange>
        </w:tblPrEx>
        <w:trPr>
          <w:trHeight w:val="449"/>
          <w:trPrChange w:id="10" w:author="Admin" w:date="2016-12-02T11:28:00Z">
            <w:trPr>
              <w:gridBefore w:val="1"/>
            </w:trPr>
          </w:trPrChange>
        </w:trPr>
        <w:tc>
          <w:tcPr>
            <w:tcW w:w="1080" w:type="dxa"/>
            <w:tcPrChange w:id="11" w:author="Admin" w:date="2016-12-02T11:28:00Z">
              <w:tcPr>
                <w:tcW w:w="1080" w:type="dxa"/>
                <w:gridSpan w:val="2"/>
              </w:tcPr>
            </w:tcPrChange>
          </w:tcPr>
          <w:p w:rsidR="00B523C4" w:rsidRPr="00B8189F" w:rsidRDefault="00B523C4" w:rsidP="004D2427">
            <w:pPr>
              <w:spacing w:line="360" w:lineRule="auto"/>
              <w:jc w:val="center"/>
              <w:rPr>
                <w:rFonts w:ascii="Times New Roman" w:hAnsi="Times New Roman" w:cs="Times New Roman"/>
              </w:rPr>
            </w:pPr>
          </w:p>
        </w:tc>
        <w:tc>
          <w:tcPr>
            <w:tcW w:w="5490" w:type="dxa"/>
            <w:tcPrChange w:id="12" w:author="Admin" w:date="2016-12-02T11:28:00Z">
              <w:tcPr>
                <w:tcW w:w="5490" w:type="dxa"/>
                <w:gridSpan w:val="2"/>
              </w:tcPr>
            </w:tcPrChange>
          </w:tcPr>
          <w:p w:rsidR="00B523C4" w:rsidRPr="0029441C" w:rsidRDefault="00B523C4" w:rsidP="004D2427">
            <w:pPr>
              <w:autoSpaceDE w:val="0"/>
              <w:autoSpaceDN w:val="0"/>
              <w:adjustRightInd w:val="0"/>
              <w:spacing w:line="360" w:lineRule="auto"/>
              <w:rPr>
                <w:rFonts w:ascii="Arial" w:hAnsi="Arial" w:cs="Arial"/>
                <w:sz w:val="19"/>
                <w:szCs w:val="19"/>
              </w:rPr>
            </w:pPr>
            <w:r w:rsidRPr="0029441C">
              <w:rPr>
                <w:rFonts w:ascii="Arial" w:hAnsi="Arial" w:cs="Arial"/>
                <w:sz w:val="19"/>
                <w:szCs w:val="19"/>
                <w:lang w:bidi="hi-IN"/>
              </w:rPr>
              <w:t>4.1.1.1 M 25</w:t>
            </w:r>
            <w:r>
              <w:rPr>
                <w:rFonts w:ascii="Arial" w:hAnsi="Arial" w:cs="Arial"/>
                <w:sz w:val="19"/>
                <w:szCs w:val="19"/>
                <w:lang w:bidi="hi-IN"/>
              </w:rPr>
              <w:t xml:space="preserve"> – Grade concrete </w:t>
            </w:r>
          </w:p>
        </w:tc>
        <w:tc>
          <w:tcPr>
            <w:tcW w:w="1260" w:type="dxa"/>
            <w:tcPrChange w:id="13" w:author="Admin" w:date="2016-12-02T11:28:00Z">
              <w:tcPr>
                <w:tcW w:w="1260" w:type="dxa"/>
                <w:gridSpan w:val="2"/>
              </w:tcPr>
            </w:tcPrChange>
          </w:tcPr>
          <w:p w:rsidR="00B523C4" w:rsidRDefault="00B523C4" w:rsidP="004D2427">
            <w:pPr>
              <w:spacing w:line="360" w:lineRule="auto"/>
              <w:jc w:val="center"/>
            </w:pPr>
            <w:r w:rsidRPr="008C6F3F">
              <w:rPr>
                <w:rFonts w:ascii="Times New Roman" w:hAnsi="Times New Roman" w:cs="Times New Roman"/>
              </w:rPr>
              <w:t>Cum</w:t>
            </w:r>
          </w:p>
        </w:tc>
        <w:tc>
          <w:tcPr>
            <w:tcW w:w="1908" w:type="dxa"/>
            <w:tcPrChange w:id="14" w:author="Admin" w:date="2016-12-02T11:28:00Z">
              <w:tcPr>
                <w:tcW w:w="1908" w:type="dxa"/>
                <w:gridSpan w:val="2"/>
              </w:tcPr>
            </w:tcPrChange>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6338.00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spacing w:line="360" w:lineRule="auto"/>
              <w:rPr>
                <w:rFonts w:ascii="Arial" w:hAnsi="Arial" w:cs="Arial"/>
                <w:sz w:val="19"/>
                <w:szCs w:val="19"/>
              </w:rPr>
            </w:pPr>
            <w:r w:rsidRPr="0029441C">
              <w:rPr>
                <w:rFonts w:ascii="Arial" w:hAnsi="Arial" w:cs="Arial"/>
                <w:sz w:val="19"/>
                <w:szCs w:val="19"/>
                <w:lang w:bidi="hi-IN"/>
              </w:rPr>
              <w:t>4.1.1.2 M 20</w:t>
            </w:r>
            <w:r>
              <w:rPr>
                <w:rFonts w:ascii="Arial" w:hAnsi="Arial" w:cs="Arial"/>
                <w:sz w:val="19"/>
                <w:szCs w:val="19"/>
                <w:lang w:bidi="hi-IN"/>
              </w:rPr>
              <w:t xml:space="preserve"> – Grade concrete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4933.00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spacing w:line="360" w:lineRule="auto"/>
              <w:rPr>
                <w:rFonts w:ascii="Arial" w:hAnsi="Arial" w:cs="Arial"/>
                <w:sz w:val="19"/>
                <w:szCs w:val="19"/>
              </w:rPr>
            </w:pPr>
            <w:r w:rsidRPr="0029441C">
              <w:rPr>
                <w:rFonts w:ascii="Arial" w:hAnsi="Arial" w:cs="Arial"/>
                <w:sz w:val="19"/>
                <w:szCs w:val="19"/>
                <w:lang w:bidi="hi-IN"/>
              </w:rPr>
              <w:t>4.1.1.3 M 15</w:t>
            </w:r>
            <w:r>
              <w:rPr>
                <w:rFonts w:ascii="Arial" w:hAnsi="Arial" w:cs="Arial"/>
                <w:sz w:val="19"/>
                <w:szCs w:val="19"/>
                <w:lang w:bidi="hi-IN"/>
              </w:rPr>
              <w:t xml:space="preserve"> - Grade concrete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4471.00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pPr>
            <w:r w:rsidRPr="0029441C">
              <w:rPr>
                <w:rFonts w:ascii="Arial" w:hAnsi="Arial" w:cs="Arial"/>
                <w:sz w:val="19"/>
                <w:szCs w:val="19"/>
                <w:lang w:bidi="hi-IN"/>
              </w:rPr>
              <w:t xml:space="preserve">4.1.1.4 </w:t>
            </w:r>
            <w:r>
              <w:rPr>
                <w:rFonts w:ascii="Arial" w:hAnsi="Arial" w:cs="Arial"/>
                <w:sz w:val="19"/>
                <w:szCs w:val="19"/>
                <w:lang w:bidi="hi-IN"/>
              </w:rPr>
              <w:t xml:space="preserve">Nominal Mix – 1 Cement : 3 sand : 6 graded stone </w:t>
            </w:r>
            <w:r>
              <w:rPr>
                <w:rFonts w:ascii="Arial" w:hAnsi="Arial" w:cs="Arial"/>
                <w:sz w:val="19"/>
                <w:szCs w:val="19"/>
                <w:lang w:bidi="hi-IN"/>
              </w:rPr>
              <w:tab/>
              <w:t>aggregate (M 10)</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3890.00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Arial" w:hAnsi="Arial" w:cs="Arial"/>
                <w:sz w:val="19"/>
                <w:szCs w:val="19"/>
                <w:lang w:bidi="hi-IN"/>
              </w:rPr>
              <w:t>4.1.2 With 40mm nominal size graded stone aggregate.</w:t>
            </w:r>
          </w:p>
        </w:tc>
        <w:tc>
          <w:tcPr>
            <w:tcW w:w="1260" w:type="dxa"/>
          </w:tcPr>
          <w:p w:rsidR="00B523C4" w:rsidRDefault="00B523C4" w:rsidP="004D2427">
            <w:pPr>
              <w:spacing w:line="360" w:lineRule="auto"/>
              <w:jc w:val="center"/>
              <w:rPr>
                <w:rFonts w:ascii="Times New Roman" w:hAnsi="Times New Roman" w:cs="Times New Roman"/>
              </w:rP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9827A9" w:rsidRDefault="00B523C4" w:rsidP="004D2427">
            <w:pPr>
              <w:autoSpaceDE w:val="0"/>
              <w:autoSpaceDN w:val="0"/>
              <w:adjustRightInd w:val="0"/>
              <w:spacing w:line="360" w:lineRule="auto"/>
              <w:rPr>
                <w:rFonts w:ascii="Arial" w:hAnsi="Arial" w:cs="Arial"/>
                <w:sz w:val="19"/>
                <w:szCs w:val="19"/>
              </w:rPr>
            </w:pPr>
            <w:r w:rsidRPr="009827A9">
              <w:rPr>
                <w:rFonts w:ascii="Arial" w:hAnsi="Arial" w:cs="Arial"/>
                <w:sz w:val="19"/>
                <w:szCs w:val="19"/>
                <w:lang w:bidi="hi-IN"/>
              </w:rPr>
              <w:t>4.1.2.1 M 15</w:t>
            </w:r>
            <w:r>
              <w:rPr>
                <w:rFonts w:ascii="Arial" w:hAnsi="Arial" w:cs="Arial"/>
                <w:sz w:val="19"/>
                <w:szCs w:val="19"/>
                <w:lang w:bidi="hi-IN"/>
              </w:rPr>
              <w:t xml:space="preserve"> – Grade concrete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4403.00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9827A9" w:rsidRDefault="00B523C4" w:rsidP="004D2427">
            <w:pPr>
              <w:autoSpaceDE w:val="0"/>
              <w:autoSpaceDN w:val="0"/>
              <w:adjustRightInd w:val="0"/>
              <w:spacing w:line="360" w:lineRule="auto"/>
              <w:rPr>
                <w:rFonts w:ascii="Arial" w:hAnsi="Arial" w:cs="Arial"/>
                <w:sz w:val="19"/>
                <w:szCs w:val="19"/>
              </w:rPr>
            </w:pPr>
            <w:r w:rsidRPr="009827A9">
              <w:rPr>
                <w:rFonts w:ascii="Arial" w:hAnsi="Arial" w:cs="Arial"/>
                <w:sz w:val="19"/>
                <w:szCs w:val="19"/>
                <w:lang w:bidi="hi-IN"/>
              </w:rPr>
              <w:t xml:space="preserve">4.1.2.2 </w:t>
            </w:r>
            <w:r>
              <w:rPr>
                <w:rFonts w:ascii="Arial" w:hAnsi="Arial" w:cs="Arial"/>
                <w:sz w:val="19"/>
                <w:szCs w:val="19"/>
                <w:lang w:bidi="hi-IN"/>
              </w:rPr>
              <w:t xml:space="preserve">Nominal Mix – 1 Cement : 3 sand : 6 graded stone </w:t>
            </w:r>
            <w:r>
              <w:rPr>
                <w:rFonts w:ascii="Arial" w:hAnsi="Arial" w:cs="Arial"/>
                <w:sz w:val="19"/>
                <w:szCs w:val="19"/>
                <w:lang w:bidi="hi-IN"/>
              </w:rPr>
              <w:tab/>
              <w:t>aggregate (M 10)</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3808.00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9827A9" w:rsidRDefault="00B523C4" w:rsidP="004D2427">
            <w:pPr>
              <w:autoSpaceDE w:val="0"/>
              <w:autoSpaceDN w:val="0"/>
              <w:adjustRightInd w:val="0"/>
              <w:spacing w:line="360" w:lineRule="auto"/>
              <w:rPr>
                <w:rFonts w:ascii="Arial" w:hAnsi="Arial" w:cs="Arial"/>
                <w:sz w:val="19"/>
                <w:szCs w:val="19"/>
              </w:rPr>
            </w:pPr>
            <w:r w:rsidRPr="009827A9">
              <w:rPr>
                <w:rFonts w:ascii="Arial" w:hAnsi="Arial" w:cs="Arial"/>
                <w:sz w:val="19"/>
                <w:szCs w:val="19"/>
                <w:lang w:bidi="hi-IN"/>
              </w:rPr>
              <w:t xml:space="preserve">4.1.2.3 </w:t>
            </w:r>
            <w:r>
              <w:rPr>
                <w:rFonts w:ascii="Arial" w:hAnsi="Arial" w:cs="Arial"/>
                <w:sz w:val="19"/>
                <w:szCs w:val="19"/>
                <w:lang w:bidi="hi-IN"/>
              </w:rPr>
              <w:t xml:space="preserve">Nominal Mix – 1 Cement : 3 sand : 6 graded stone </w:t>
            </w:r>
            <w:r>
              <w:rPr>
                <w:rFonts w:ascii="Arial" w:hAnsi="Arial" w:cs="Arial"/>
                <w:sz w:val="19"/>
                <w:szCs w:val="19"/>
                <w:lang w:bidi="hi-IN"/>
              </w:rPr>
              <w:tab/>
              <w:t>aggregate (M 7.5)</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3474.00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pPr>
            <w:r>
              <w:rPr>
                <w:rFonts w:ascii="Arial" w:hAnsi="Arial" w:cs="Arial"/>
                <w:sz w:val="19"/>
                <w:szCs w:val="19"/>
                <w:lang w:bidi="hi-IN"/>
              </w:rPr>
              <w:t>4.1.3 With Fly ash</w:t>
            </w:r>
          </w:p>
        </w:tc>
        <w:tc>
          <w:tcPr>
            <w:tcW w:w="1260" w:type="dxa"/>
          </w:tcPr>
          <w:p w:rsidR="00B523C4" w:rsidRDefault="00B523C4" w:rsidP="004D2427">
            <w:pPr>
              <w:spacing w:line="360" w:lineRule="auto"/>
              <w:jc w:val="cente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852F51" w:rsidRDefault="00B523C4" w:rsidP="004D2427">
            <w:pPr>
              <w:autoSpaceDE w:val="0"/>
              <w:autoSpaceDN w:val="0"/>
              <w:adjustRightInd w:val="0"/>
              <w:spacing w:line="360" w:lineRule="auto"/>
              <w:rPr>
                <w:rFonts w:ascii="Arial" w:hAnsi="Arial" w:cs="Arial"/>
                <w:sz w:val="19"/>
                <w:szCs w:val="19"/>
                <w:lang w:bidi="hi-IN"/>
              </w:rPr>
            </w:pPr>
            <w:r>
              <w:rPr>
                <w:rFonts w:ascii="Arial" w:hAnsi="Arial" w:cs="Arial"/>
                <w:sz w:val="19"/>
                <w:szCs w:val="19"/>
                <w:lang w:bidi="hi-IN"/>
              </w:rPr>
              <w:t xml:space="preserve">4.1.3.1 1:2:3½:9 (1 ordinary portland cement : 2 Fly ash : 3½ </w:t>
            </w:r>
            <w:r>
              <w:rPr>
                <w:rFonts w:ascii="Arial" w:hAnsi="Arial" w:cs="Arial"/>
                <w:sz w:val="19"/>
                <w:szCs w:val="19"/>
                <w:lang w:bidi="hi-IN"/>
              </w:rPr>
              <w:tab/>
              <w:t>sand : 9 graded stone aggregate 40 mm nominal size)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3459.00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autoSpaceDE w:val="0"/>
              <w:autoSpaceDN w:val="0"/>
              <w:adjustRightInd w:val="0"/>
              <w:spacing w:line="360" w:lineRule="auto"/>
              <w:rPr>
                <w:rFonts w:ascii="Arial" w:hAnsi="Arial" w:cs="Arial"/>
                <w:sz w:val="19"/>
                <w:szCs w:val="19"/>
                <w:lang w:bidi="hi-IN"/>
              </w:rPr>
            </w:pPr>
            <w:r>
              <w:rPr>
                <w:rFonts w:ascii="Arial" w:hAnsi="Arial" w:cs="Arial"/>
                <w:sz w:val="19"/>
                <w:szCs w:val="19"/>
                <w:lang w:bidi="hi-IN"/>
              </w:rPr>
              <w:t>4.1.3.2 1:2½:4:11 (1 ordinary portland cement : 2½ fly ash : 4</w:t>
            </w:r>
          </w:p>
          <w:p w:rsidR="00B523C4" w:rsidRDefault="00B523C4" w:rsidP="004D2427">
            <w:pPr>
              <w:spacing w:line="360" w:lineRule="auto"/>
              <w:jc w:val="both"/>
              <w:rPr>
                <w:rFonts w:ascii="Times New Roman" w:hAnsi="Times New Roman" w:cs="Times New Roman"/>
              </w:rPr>
            </w:pPr>
            <w:r>
              <w:rPr>
                <w:rFonts w:ascii="Arial" w:hAnsi="Arial" w:cs="Arial"/>
                <w:sz w:val="19"/>
                <w:szCs w:val="19"/>
                <w:lang w:bidi="hi-IN"/>
              </w:rPr>
              <w:tab/>
              <w:t xml:space="preserve">sand : 11 graded stone aggregate 40 mm nominal </w:t>
            </w:r>
            <w:r>
              <w:rPr>
                <w:rFonts w:ascii="Arial" w:hAnsi="Arial" w:cs="Arial"/>
                <w:sz w:val="19"/>
                <w:szCs w:val="19"/>
                <w:lang w:bidi="hi-IN"/>
              </w:rPr>
              <w:tab/>
              <w:t>size)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3150.00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Times New Roman" w:hAnsi="Times New Roman" w:cs="Times New Roman"/>
              </w:rPr>
              <w:t xml:space="preserve">Note: No fly ash is to be added to Portland Puzzolona cement in any case which itself contains fly ash </w:t>
            </w:r>
          </w:p>
        </w:tc>
        <w:tc>
          <w:tcPr>
            <w:tcW w:w="1260" w:type="dxa"/>
          </w:tcPr>
          <w:p w:rsidR="00B523C4" w:rsidRDefault="00B523C4" w:rsidP="004D2427">
            <w:pPr>
              <w:spacing w:line="360" w:lineRule="auto"/>
              <w:jc w:val="center"/>
              <w:rPr>
                <w:rFonts w:ascii="Times New Roman" w:hAnsi="Times New Roman" w:cs="Times New Roman"/>
              </w:rP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4.2</w:t>
            </w:r>
          </w:p>
        </w:tc>
        <w:tc>
          <w:tcPr>
            <w:tcW w:w="5490" w:type="dxa"/>
          </w:tcPr>
          <w:p w:rsidR="00B523C4" w:rsidRDefault="00B523C4" w:rsidP="004D2427">
            <w:pPr>
              <w:autoSpaceDE w:val="0"/>
              <w:autoSpaceDN w:val="0"/>
              <w:adjustRightInd w:val="0"/>
              <w:spacing w:line="360" w:lineRule="auto"/>
              <w:jc w:val="both"/>
              <w:rPr>
                <w:rFonts w:ascii="Arial" w:hAnsi="Arial" w:cs="Arial"/>
                <w:sz w:val="19"/>
                <w:szCs w:val="19"/>
                <w:lang w:bidi="hi-IN"/>
              </w:rPr>
            </w:pPr>
            <w:r>
              <w:rPr>
                <w:rFonts w:ascii="Arial" w:hAnsi="Arial" w:cs="Arial"/>
                <w:sz w:val="19"/>
                <w:szCs w:val="19"/>
                <w:lang w:bidi="hi-IN"/>
              </w:rPr>
              <w:t>Providing and laying cement concrete in retaining walls, return</w:t>
            </w:r>
          </w:p>
          <w:p w:rsidR="00B523C4" w:rsidRPr="00757A07" w:rsidRDefault="00B523C4" w:rsidP="004D2427">
            <w:pPr>
              <w:autoSpaceDE w:val="0"/>
              <w:autoSpaceDN w:val="0"/>
              <w:adjustRightInd w:val="0"/>
              <w:spacing w:line="360" w:lineRule="auto"/>
              <w:jc w:val="both"/>
              <w:rPr>
                <w:rFonts w:ascii="Arial" w:hAnsi="Arial" w:cs="Arial"/>
                <w:sz w:val="19"/>
                <w:szCs w:val="19"/>
                <w:lang w:bidi="hi-IN"/>
              </w:rPr>
            </w:pPr>
            <w:r>
              <w:rPr>
                <w:rFonts w:ascii="Arial" w:hAnsi="Arial" w:cs="Arial"/>
                <w:sz w:val="19"/>
                <w:szCs w:val="19"/>
                <w:lang w:bidi="hi-IN"/>
              </w:rPr>
              <w:t>walls, walls (any thickness) including attached pilasters, columns, pillars, posts, struts, buttresses, string or lacing courses, parapets, coping, bed blocks, anchor blocks, plain window sills, fillets etc. up to floor two level, excluding the cost of centering, shuttering and finishing :</w:t>
            </w:r>
          </w:p>
        </w:tc>
        <w:tc>
          <w:tcPr>
            <w:tcW w:w="1260" w:type="dxa"/>
          </w:tcPr>
          <w:p w:rsidR="00B523C4" w:rsidRDefault="00B523C4" w:rsidP="004D2427">
            <w:pPr>
              <w:spacing w:line="360" w:lineRule="auto"/>
              <w:jc w:val="center"/>
              <w:rPr>
                <w:rFonts w:ascii="Times New Roman" w:hAnsi="Times New Roman" w:cs="Times New Roman"/>
              </w:rP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Arial" w:hAnsi="Arial" w:cs="Arial"/>
                <w:sz w:val="19"/>
                <w:szCs w:val="19"/>
                <w:lang w:bidi="hi-IN"/>
              </w:rPr>
              <w:t>4.2.1 With 20mm nominal size graded stone aggregate</w:t>
            </w:r>
          </w:p>
        </w:tc>
        <w:tc>
          <w:tcPr>
            <w:tcW w:w="1260" w:type="dxa"/>
          </w:tcPr>
          <w:p w:rsidR="00B523C4" w:rsidRDefault="00B523C4" w:rsidP="004D2427">
            <w:pPr>
              <w:spacing w:line="360" w:lineRule="auto"/>
              <w:jc w:val="center"/>
              <w:rPr>
                <w:rFonts w:ascii="Times New Roman" w:hAnsi="Times New Roman" w:cs="Times New Roman"/>
              </w:rP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F21FDD" w:rsidRDefault="00B523C4" w:rsidP="004D2427">
            <w:pPr>
              <w:autoSpaceDE w:val="0"/>
              <w:autoSpaceDN w:val="0"/>
              <w:adjustRightInd w:val="0"/>
              <w:spacing w:line="360" w:lineRule="auto"/>
              <w:rPr>
                <w:rFonts w:ascii="Arial" w:hAnsi="Arial" w:cs="Arial"/>
                <w:sz w:val="19"/>
                <w:szCs w:val="19"/>
              </w:rPr>
            </w:pPr>
            <w:r w:rsidRPr="00F21FDD">
              <w:rPr>
                <w:rFonts w:ascii="Arial" w:hAnsi="Arial" w:cs="Arial"/>
                <w:sz w:val="19"/>
                <w:szCs w:val="19"/>
                <w:lang w:bidi="hi-IN"/>
              </w:rPr>
              <w:t>4.2.1.1 M 25</w:t>
            </w:r>
            <w:r>
              <w:rPr>
                <w:rFonts w:ascii="Arial" w:hAnsi="Arial" w:cs="Arial"/>
                <w:sz w:val="19"/>
                <w:szCs w:val="19"/>
                <w:lang w:bidi="hi-IN"/>
              </w:rPr>
              <w:t xml:space="preserve"> – Grade concrete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6582.00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F21FDD" w:rsidRDefault="00B523C4" w:rsidP="004D2427">
            <w:pPr>
              <w:autoSpaceDE w:val="0"/>
              <w:autoSpaceDN w:val="0"/>
              <w:adjustRightInd w:val="0"/>
              <w:spacing w:line="360" w:lineRule="auto"/>
              <w:rPr>
                <w:rFonts w:ascii="Arial" w:hAnsi="Arial" w:cs="Arial"/>
                <w:sz w:val="19"/>
                <w:szCs w:val="19"/>
              </w:rPr>
            </w:pPr>
            <w:r w:rsidRPr="00F21FDD">
              <w:rPr>
                <w:rFonts w:ascii="Arial" w:hAnsi="Arial" w:cs="Arial"/>
                <w:sz w:val="19"/>
                <w:szCs w:val="19"/>
                <w:lang w:bidi="hi-IN"/>
              </w:rPr>
              <w:t>4.2.1.2 M 20</w:t>
            </w:r>
            <w:r>
              <w:rPr>
                <w:rFonts w:ascii="Arial" w:hAnsi="Arial" w:cs="Arial"/>
                <w:sz w:val="19"/>
                <w:szCs w:val="19"/>
                <w:lang w:bidi="hi-IN"/>
              </w:rPr>
              <w:t xml:space="preserve"> – Grade concrete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5177.00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pPr>
            <w:r w:rsidRPr="00F21FDD">
              <w:rPr>
                <w:rFonts w:ascii="Arial" w:hAnsi="Arial" w:cs="Arial"/>
                <w:sz w:val="19"/>
                <w:szCs w:val="19"/>
                <w:lang w:bidi="hi-IN"/>
              </w:rPr>
              <w:t>4.2.1.3 M 15</w:t>
            </w:r>
            <w:r>
              <w:rPr>
                <w:rFonts w:ascii="Arial" w:hAnsi="Arial" w:cs="Arial"/>
                <w:sz w:val="19"/>
                <w:szCs w:val="19"/>
                <w:lang w:bidi="hi-IN"/>
              </w:rPr>
              <w:t xml:space="preserve"> – Grade concrete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4714.00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Times New Roman" w:hAnsi="Times New Roman" w:cs="Times New Roman"/>
              </w:rPr>
              <w:t xml:space="preserve">4.2.1.4 </w:t>
            </w:r>
            <w:r>
              <w:rPr>
                <w:rFonts w:ascii="Arial" w:hAnsi="Arial" w:cs="Arial"/>
                <w:sz w:val="19"/>
                <w:szCs w:val="19"/>
                <w:lang w:bidi="hi-IN"/>
              </w:rPr>
              <w:t xml:space="preserve">Nominal Mix – 1 Cement : 3 sand : 6 graded stone </w:t>
            </w:r>
            <w:r>
              <w:rPr>
                <w:rFonts w:ascii="Arial" w:hAnsi="Arial" w:cs="Arial"/>
                <w:sz w:val="19"/>
                <w:szCs w:val="19"/>
                <w:lang w:bidi="hi-IN"/>
              </w:rPr>
              <w:tab/>
              <w:t>aggregate (M 10)</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4134.00</w:t>
            </w:r>
          </w:p>
        </w:tc>
      </w:tr>
    </w:tbl>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jc w:val="center"/>
        <w:rPr>
          <w:rFonts w:ascii="Times New Roman" w:hAnsi="Times New Roman" w:cs="Times New Roman"/>
        </w:rPr>
      </w:pPr>
      <w:r>
        <w:rPr>
          <w:rFonts w:ascii="Times New Roman" w:hAnsi="Times New Roman" w:cs="Times New Roman"/>
        </w:rPr>
        <w:t>Page No. 45</w:t>
      </w:r>
    </w:p>
    <w:p w:rsidR="00507BD4" w:rsidRDefault="00507BD4" w:rsidP="00B523C4">
      <w:pPr>
        <w:jc w:val="center"/>
        <w:rPr>
          <w:rFonts w:ascii="Times New Roman" w:hAnsi="Times New Roman" w:cs="Times New Roman"/>
        </w:rPr>
      </w:pPr>
    </w:p>
    <w:p w:rsidR="00507BD4" w:rsidRDefault="00507BD4" w:rsidP="00B523C4">
      <w:pPr>
        <w:jc w:val="center"/>
        <w:rPr>
          <w:rFonts w:ascii="Times New Roman" w:hAnsi="Times New Roman" w:cs="Times New Roman"/>
        </w:rPr>
      </w:pPr>
    </w:p>
    <w:p w:rsidR="00507BD4" w:rsidRDefault="00507BD4" w:rsidP="00B523C4">
      <w:pPr>
        <w:jc w:val="center"/>
        <w:rPr>
          <w:rFonts w:ascii="Times New Roman" w:hAnsi="Times New Roman" w:cs="Times New Roman"/>
        </w:rPr>
      </w:pPr>
    </w:p>
    <w:p w:rsidR="00507BD4" w:rsidRDefault="00507BD4" w:rsidP="00B523C4">
      <w:pPr>
        <w:jc w:val="center"/>
        <w:rPr>
          <w:rFonts w:ascii="Times New Roman" w:hAnsi="Times New Roman" w:cs="Times New Roman"/>
        </w:rPr>
      </w:pPr>
    </w:p>
    <w:p w:rsidR="00507BD4" w:rsidRDefault="00507BD4" w:rsidP="00B523C4">
      <w:pPr>
        <w:jc w:val="center"/>
        <w:rPr>
          <w:rFonts w:ascii="Times New Roman" w:hAnsi="Times New Roman" w:cs="Times New Roman"/>
        </w:rPr>
      </w:pPr>
    </w:p>
    <w:p w:rsidR="00507BD4" w:rsidRDefault="00507BD4" w:rsidP="00B523C4">
      <w:pPr>
        <w:jc w:val="center"/>
        <w:rPr>
          <w:rFonts w:ascii="Times New Roman" w:hAnsi="Times New Roman" w:cs="Times New Roman"/>
        </w:rPr>
      </w:pPr>
    </w:p>
    <w:p w:rsidR="00C2508B" w:rsidRDefault="00C2508B" w:rsidP="00B523C4">
      <w:pPr>
        <w:jc w:val="center"/>
        <w:rPr>
          <w:rFonts w:ascii="Times New Roman" w:hAnsi="Times New Roman" w:cs="Times New Roman"/>
        </w:rPr>
      </w:pPr>
    </w:p>
    <w:p w:rsidR="00B523C4" w:rsidRPr="00B8189F" w:rsidRDefault="00B523C4" w:rsidP="00B523C4">
      <w:pPr>
        <w:rPr>
          <w:rFonts w:ascii="Times New Roman" w:hAnsi="Times New Roman" w:cs="Times New Roman"/>
        </w:rPr>
      </w:pPr>
    </w:p>
    <w:tbl>
      <w:tblPr>
        <w:tblStyle w:val="TableGrid"/>
        <w:tblW w:w="0" w:type="auto"/>
        <w:tblInd w:w="-162" w:type="dxa"/>
        <w:tblLook w:val="04A0"/>
      </w:tblPr>
      <w:tblGrid>
        <w:gridCol w:w="1080"/>
        <w:gridCol w:w="5490"/>
        <w:gridCol w:w="1260"/>
        <w:gridCol w:w="1908"/>
      </w:tblGrid>
      <w:tr w:rsidR="00B523C4" w:rsidRPr="00B8189F" w:rsidTr="004D2427">
        <w:tc>
          <w:tcPr>
            <w:tcW w:w="1080" w:type="dxa"/>
          </w:tcPr>
          <w:p w:rsidR="00B523C4" w:rsidRPr="00AC2ED5" w:rsidRDefault="00B523C4" w:rsidP="004D2427">
            <w:pPr>
              <w:rPr>
                <w:rFonts w:ascii="Times New Roman" w:hAnsi="Times New Roman" w:cs="Times New Roman"/>
                <w:b/>
                <w:bCs/>
              </w:rPr>
            </w:pPr>
            <w:r w:rsidRPr="00AC2ED5">
              <w:rPr>
                <w:rFonts w:ascii="Times New Roman" w:hAnsi="Times New Roman" w:cs="Times New Roman"/>
                <w:b/>
                <w:bCs/>
              </w:rPr>
              <w:t>Item No.</w:t>
            </w:r>
          </w:p>
        </w:tc>
        <w:tc>
          <w:tcPr>
            <w:tcW w:w="54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Description</w:t>
            </w:r>
          </w:p>
        </w:tc>
        <w:tc>
          <w:tcPr>
            <w:tcW w:w="126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Unit</w:t>
            </w:r>
          </w:p>
        </w:tc>
        <w:tc>
          <w:tcPr>
            <w:tcW w:w="1908"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Rate (In Rs.)</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5954DE" w:rsidRDefault="00B523C4" w:rsidP="004D2427">
            <w:pPr>
              <w:autoSpaceDE w:val="0"/>
              <w:autoSpaceDN w:val="0"/>
              <w:adjustRightInd w:val="0"/>
              <w:spacing w:line="360" w:lineRule="auto"/>
              <w:jc w:val="both"/>
              <w:rPr>
                <w:rFonts w:ascii="Arial" w:hAnsi="Arial" w:cs="Arial"/>
                <w:sz w:val="19"/>
                <w:szCs w:val="19"/>
                <w:lang w:bidi="hi-IN"/>
              </w:rPr>
            </w:pPr>
            <w:r>
              <w:rPr>
                <w:rFonts w:ascii="Arial" w:hAnsi="Arial" w:cs="Arial"/>
                <w:sz w:val="19"/>
                <w:szCs w:val="19"/>
                <w:lang w:bidi="hi-IN"/>
              </w:rPr>
              <w:t>4.2.2 With 40mm nominal size graded stone aggregate</w:t>
            </w:r>
          </w:p>
        </w:tc>
        <w:tc>
          <w:tcPr>
            <w:tcW w:w="1260" w:type="dxa"/>
          </w:tcPr>
          <w:p w:rsidR="00B523C4" w:rsidRDefault="00B523C4" w:rsidP="004D2427">
            <w:pPr>
              <w:spacing w:line="360" w:lineRule="auto"/>
              <w:jc w:val="center"/>
              <w:rPr>
                <w:rFonts w:ascii="Times New Roman" w:hAnsi="Times New Roman" w:cs="Times New Roman"/>
              </w:rP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Arial" w:hAnsi="Arial" w:cs="Arial"/>
                <w:sz w:val="19"/>
                <w:szCs w:val="19"/>
                <w:lang w:bidi="hi-IN"/>
              </w:rPr>
              <w:t>4.2.2.1 M 15 – Grade concrete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4647.00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spacing w:line="360" w:lineRule="auto"/>
              <w:rPr>
                <w:rFonts w:ascii="Arial" w:hAnsi="Arial" w:cs="Arial"/>
                <w:sz w:val="19"/>
                <w:szCs w:val="19"/>
              </w:rPr>
            </w:pPr>
            <w:r>
              <w:rPr>
                <w:rFonts w:ascii="Arial" w:hAnsi="Arial" w:cs="Arial"/>
                <w:sz w:val="19"/>
                <w:szCs w:val="19"/>
                <w:lang w:bidi="hi-IN"/>
              </w:rPr>
              <w:t xml:space="preserve">4.2.2.2 Nominal Mix – 1 Cement : 3 sand : 6 graded stone </w:t>
            </w:r>
            <w:r>
              <w:rPr>
                <w:rFonts w:ascii="Arial" w:hAnsi="Arial" w:cs="Arial"/>
                <w:sz w:val="19"/>
                <w:szCs w:val="19"/>
                <w:lang w:bidi="hi-IN"/>
              </w:rPr>
              <w:tab/>
              <w:t>aggregate (M 10)</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4052.00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sidRPr="00E03873">
              <w:rPr>
                <w:rFonts w:ascii="Times New Roman" w:hAnsi="Times New Roman" w:cs="Times New Roman"/>
              </w:rPr>
              <w:t>4.3</w:t>
            </w:r>
          </w:p>
        </w:tc>
        <w:tc>
          <w:tcPr>
            <w:tcW w:w="5490" w:type="dxa"/>
          </w:tcPr>
          <w:p w:rsidR="00B523C4" w:rsidRDefault="00B523C4" w:rsidP="004D2427">
            <w:pPr>
              <w:autoSpaceDE w:val="0"/>
              <w:autoSpaceDN w:val="0"/>
              <w:adjustRightInd w:val="0"/>
              <w:rPr>
                <w:rFonts w:ascii="Arial" w:hAnsi="Arial" w:cs="Arial"/>
                <w:sz w:val="19"/>
                <w:szCs w:val="19"/>
                <w:lang w:bidi="hi-IN"/>
              </w:rPr>
            </w:pPr>
            <w:r>
              <w:rPr>
                <w:rFonts w:ascii="Arial" w:hAnsi="Arial" w:cs="Arial"/>
                <w:sz w:val="19"/>
                <w:szCs w:val="19"/>
                <w:lang w:bidi="hi-IN"/>
              </w:rPr>
              <w:t>Centering and shuttering including strutting, propping etc. and</w:t>
            </w:r>
          </w:p>
          <w:p w:rsidR="00B523C4" w:rsidRPr="0029441C" w:rsidRDefault="00B523C4" w:rsidP="004D2427">
            <w:pPr>
              <w:autoSpaceDE w:val="0"/>
              <w:autoSpaceDN w:val="0"/>
              <w:adjustRightInd w:val="0"/>
              <w:spacing w:line="360" w:lineRule="auto"/>
              <w:rPr>
                <w:rFonts w:ascii="Arial" w:hAnsi="Arial" w:cs="Arial"/>
                <w:sz w:val="19"/>
                <w:szCs w:val="19"/>
              </w:rPr>
            </w:pPr>
            <w:r>
              <w:rPr>
                <w:rFonts w:ascii="Arial" w:hAnsi="Arial" w:cs="Arial"/>
                <w:sz w:val="19"/>
                <w:szCs w:val="19"/>
                <w:lang w:bidi="hi-IN"/>
              </w:rPr>
              <w:t>removal of form work for :</w:t>
            </w:r>
          </w:p>
        </w:tc>
        <w:tc>
          <w:tcPr>
            <w:tcW w:w="1260" w:type="dxa"/>
          </w:tcPr>
          <w:p w:rsidR="00B523C4" w:rsidRDefault="00B523C4" w:rsidP="004D2427">
            <w:pPr>
              <w:spacing w:line="360" w:lineRule="auto"/>
              <w:jc w:val="cente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B23C81" w:rsidRDefault="00B523C4" w:rsidP="004D2427">
            <w:pPr>
              <w:autoSpaceDE w:val="0"/>
              <w:autoSpaceDN w:val="0"/>
              <w:adjustRightInd w:val="0"/>
              <w:rPr>
                <w:rFonts w:ascii="Arial" w:hAnsi="Arial" w:cs="Arial"/>
                <w:sz w:val="19"/>
                <w:szCs w:val="19"/>
              </w:rPr>
            </w:pPr>
            <w:r w:rsidRPr="00B23C81">
              <w:rPr>
                <w:rFonts w:ascii="Arial" w:hAnsi="Arial" w:cs="Arial"/>
                <w:sz w:val="19"/>
                <w:szCs w:val="19"/>
                <w:lang w:bidi="hi-IN"/>
              </w:rPr>
              <w:t>4.3.1 Foundations, footings, bases for columns.</w:t>
            </w:r>
          </w:p>
        </w:tc>
        <w:tc>
          <w:tcPr>
            <w:tcW w:w="1260" w:type="dxa"/>
          </w:tcPr>
          <w:p w:rsidR="00B523C4" w:rsidRDefault="00B523C4" w:rsidP="004D2427">
            <w:pPr>
              <w:spacing w:line="360" w:lineRule="auto"/>
              <w:jc w:val="center"/>
            </w:pPr>
            <w:r>
              <w:t xml:space="preserve">Sqm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169.00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B23C81" w:rsidRDefault="00B523C4" w:rsidP="004D2427">
            <w:pPr>
              <w:autoSpaceDE w:val="0"/>
              <w:autoSpaceDN w:val="0"/>
              <w:adjustRightInd w:val="0"/>
              <w:jc w:val="both"/>
              <w:rPr>
                <w:rFonts w:ascii="Arial" w:hAnsi="Arial" w:cs="Arial"/>
                <w:sz w:val="19"/>
                <w:szCs w:val="19"/>
              </w:rPr>
            </w:pPr>
            <w:r w:rsidRPr="00B23C81">
              <w:rPr>
                <w:rFonts w:ascii="Arial" w:hAnsi="Arial" w:cs="Arial"/>
                <w:sz w:val="19"/>
                <w:szCs w:val="19"/>
                <w:lang w:bidi="hi-IN"/>
              </w:rPr>
              <w:t xml:space="preserve">4.3.2 Retaining walls,return walls,walls (any thickness) </w:t>
            </w:r>
            <w:r>
              <w:rPr>
                <w:rFonts w:ascii="Arial" w:hAnsi="Arial" w:cs="Arial"/>
                <w:sz w:val="19"/>
                <w:szCs w:val="19"/>
                <w:lang w:bidi="hi-IN"/>
              </w:rPr>
              <w:tab/>
            </w:r>
            <w:r w:rsidRPr="00B23C81">
              <w:rPr>
                <w:rFonts w:ascii="Arial" w:hAnsi="Arial" w:cs="Arial"/>
                <w:sz w:val="19"/>
                <w:szCs w:val="19"/>
                <w:lang w:bidi="hi-IN"/>
              </w:rPr>
              <w:t xml:space="preserve">including attached pilasters, buttresses, plinth and </w:t>
            </w:r>
            <w:r>
              <w:rPr>
                <w:rFonts w:ascii="Arial" w:hAnsi="Arial" w:cs="Arial"/>
                <w:sz w:val="19"/>
                <w:szCs w:val="19"/>
                <w:lang w:bidi="hi-IN"/>
              </w:rPr>
              <w:tab/>
            </w:r>
            <w:r w:rsidRPr="00B23C81">
              <w:rPr>
                <w:rFonts w:ascii="Arial" w:hAnsi="Arial" w:cs="Arial"/>
                <w:sz w:val="19"/>
                <w:szCs w:val="19"/>
                <w:lang w:bidi="hi-IN"/>
              </w:rPr>
              <w:t>string courses</w:t>
            </w:r>
          </w:p>
        </w:tc>
        <w:tc>
          <w:tcPr>
            <w:tcW w:w="1260" w:type="dxa"/>
          </w:tcPr>
          <w:p w:rsidR="00B523C4" w:rsidRDefault="00B523C4" w:rsidP="004D2427">
            <w:pPr>
              <w:jc w:val="center"/>
            </w:pPr>
            <w:r w:rsidRPr="00707887">
              <w:t>Sqm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267.00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B23C81" w:rsidRDefault="00B523C4" w:rsidP="004D2427">
            <w:pPr>
              <w:autoSpaceDE w:val="0"/>
              <w:autoSpaceDN w:val="0"/>
              <w:adjustRightInd w:val="0"/>
              <w:rPr>
                <w:rFonts w:ascii="Arial" w:hAnsi="Arial" w:cs="Arial"/>
                <w:sz w:val="19"/>
                <w:szCs w:val="19"/>
              </w:rPr>
            </w:pPr>
            <w:r>
              <w:rPr>
                <w:rFonts w:ascii="Arial" w:hAnsi="Arial" w:cs="Arial"/>
                <w:sz w:val="19"/>
                <w:szCs w:val="19"/>
                <w:lang w:bidi="hi-IN"/>
              </w:rPr>
              <w:t>4.3.3 Columns, piers, abutments, pillars, posts and struts.</w:t>
            </w:r>
          </w:p>
        </w:tc>
        <w:tc>
          <w:tcPr>
            <w:tcW w:w="1260" w:type="dxa"/>
          </w:tcPr>
          <w:p w:rsidR="00B523C4" w:rsidRDefault="00B523C4" w:rsidP="004D2427">
            <w:pPr>
              <w:jc w:val="center"/>
            </w:pPr>
            <w:r w:rsidRPr="00707887">
              <w:t>Sqm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356.00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Arial" w:hAnsi="Arial" w:cs="Arial"/>
                <w:sz w:val="19"/>
                <w:szCs w:val="19"/>
                <w:lang w:bidi="hi-IN"/>
              </w:rPr>
              <w:t>4.4</w:t>
            </w:r>
          </w:p>
        </w:tc>
        <w:tc>
          <w:tcPr>
            <w:tcW w:w="5490" w:type="dxa"/>
          </w:tcPr>
          <w:p w:rsidR="00B523C4" w:rsidRPr="009827A9"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and laying cement concrete in kerbs, steps and the like at or near ground level excluding the cost of centering, shuttering and finishing.</w:t>
            </w:r>
          </w:p>
        </w:tc>
        <w:tc>
          <w:tcPr>
            <w:tcW w:w="1260" w:type="dxa"/>
          </w:tcPr>
          <w:p w:rsidR="00B523C4" w:rsidRDefault="00B523C4" w:rsidP="004D2427">
            <w:pPr>
              <w:spacing w:line="360" w:lineRule="auto"/>
              <w:jc w:val="cente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9827A9" w:rsidRDefault="00B523C4" w:rsidP="004D2427">
            <w:pPr>
              <w:autoSpaceDE w:val="0"/>
              <w:autoSpaceDN w:val="0"/>
              <w:adjustRightInd w:val="0"/>
              <w:spacing w:line="360" w:lineRule="auto"/>
              <w:rPr>
                <w:rFonts w:ascii="Arial" w:hAnsi="Arial" w:cs="Arial"/>
                <w:sz w:val="19"/>
                <w:szCs w:val="19"/>
              </w:rPr>
            </w:pPr>
            <w:r>
              <w:rPr>
                <w:rFonts w:ascii="Arial" w:hAnsi="Arial" w:cs="Arial"/>
                <w:sz w:val="19"/>
                <w:szCs w:val="19"/>
                <w:lang w:bidi="hi-IN"/>
              </w:rPr>
              <w:t>4.4.1 M15 (With 20mm nominal size graded stone aggregrate)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4471.00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9827A9" w:rsidRDefault="00B523C4" w:rsidP="004D2427">
            <w:pPr>
              <w:autoSpaceDE w:val="0"/>
              <w:autoSpaceDN w:val="0"/>
              <w:adjustRightInd w:val="0"/>
              <w:spacing w:line="360" w:lineRule="auto"/>
              <w:jc w:val="both"/>
              <w:rPr>
                <w:rFonts w:ascii="Arial" w:hAnsi="Arial" w:cs="Arial"/>
                <w:sz w:val="19"/>
                <w:szCs w:val="19"/>
              </w:rPr>
            </w:pPr>
            <w:r>
              <w:rPr>
                <w:rFonts w:ascii="Arial" w:hAnsi="Arial" w:cs="Arial"/>
                <w:sz w:val="19"/>
                <w:szCs w:val="19"/>
                <w:lang w:bidi="hi-IN"/>
              </w:rPr>
              <w:t xml:space="preserve">4.4.2 Nominal Mix – 1 Cement : 3 sand : 6 graded stone </w:t>
            </w:r>
            <w:r>
              <w:rPr>
                <w:rFonts w:ascii="Arial" w:hAnsi="Arial" w:cs="Arial"/>
                <w:sz w:val="19"/>
                <w:szCs w:val="19"/>
                <w:lang w:bidi="hi-IN"/>
              </w:rPr>
              <w:tab/>
              <w:t xml:space="preserve">aggregate (M 10) (With 20mm nominal size graded </w:t>
            </w:r>
            <w:r>
              <w:rPr>
                <w:rFonts w:ascii="Arial" w:hAnsi="Arial" w:cs="Arial"/>
                <w:sz w:val="19"/>
                <w:szCs w:val="19"/>
                <w:lang w:bidi="hi-IN"/>
              </w:rPr>
              <w:tab/>
              <w:t>stone aggregrate)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3890.00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4.5</w:t>
            </w:r>
          </w:p>
        </w:tc>
        <w:tc>
          <w:tcPr>
            <w:tcW w:w="5490" w:type="dxa"/>
          </w:tcPr>
          <w:p w:rsidR="00B523C4" w:rsidRPr="00800930"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and fixing up to floor two level precast cement concrete string or lacing courses, copings, bed plates, anchor blocks, plain window sills, shelves, louvers, steps, stair case s, etc. Including hoisting and setting in position with cement mortar 1:3 (1 Cement : 3 sand), cost of required centering, shuttering and finishing smooth with 6mm thick cement plaster 1:3 (1 Cement : 3 sand) on exposed surfaces complete.</w:t>
            </w:r>
          </w:p>
        </w:tc>
        <w:tc>
          <w:tcPr>
            <w:tcW w:w="1260" w:type="dxa"/>
          </w:tcPr>
          <w:p w:rsidR="00B523C4" w:rsidRDefault="00B523C4" w:rsidP="004D2427">
            <w:pPr>
              <w:spacing w:line="360" w:lineRule="auto"/>
              <w:jc w:val="cente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0E14F0" w:rsidRDefault="00B523C4" w:rsidP="004D2427">
            <w:pPr>
              <w:autoSpaceDE w:val="0"/>
              <w:autoSpaceDN w:val="0"/>
              <w:adjustRightInd w:val="0"/>
              <w:rPr>
                <w:rFonts w:ascii="Arial" w:hAnsi="Arial" w:cs="Arial"/>
                <w:sz w:val="19"/>
                <w:szCs w:val="19"/>
              </w:rPr>
            </w:pPr>
            <w:r>
              <w:rPr>
                <w:rFonts w:ascii="Arial" w:hAnsi="Arial" w:cs="Arial"/>
                <w:sz w:val="19"/>
                <w:szCs w:val="19"/>
                <w:lang w:bidi="hi-IN"/>
              </w:rPr>
              <w:t>4.5.1 M20</w:t>
            </w:r>
            <w:r w:rsidRPr="000E14F0">
              <w:rPr>
                <w:rFonts w:ascii="Arial" w:hAnsi="Arial" w:cs="Arial"/>
                <w:sz w:val="19"/>
                <w:szCs w:val="19"/>
                <w:lang w:bidi="hi-IN"/>
              </w:rPr>
              <w:t xml:space="preserve"> (With 20mm nominal size graded stone aggregate)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5558.00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r>
              <w:rPr>
                <w:rFonts w:ascii="Arial" w:hAnsi="Arial" w:cs="Arial"/>
                <w:sz w:val="19"/>
                <w:szCs w:val="19"/>
                <w:lang w:bidi="hi-IN"/>
              </w:rPr>
              <w:t>4.5.2 M15</w:t>
            </w:r>
            <w:r w:rsidRPr="000E14F0">
              <w:rPr>
                <w:rFonts w:ascii="Arial" w:hAnsi="Arial" w:cs="Arial"/>
                <w:sz w:val="19"/>
                <w:szCs w:val="19"/>
                <w:lang w:bidi="hi-IN"/>
              </w:rPr>
              <w:t xml:space="preserve"> (With 20mm nominal size graded stone aggregate)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5095.00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Times New Roman" w:hAnsi="Times New Roman" w:cs="Times New Roman"/>
              </w:rPr>
              <w:t xml:space="preserve">4.5.3 </w:t>
            </w:r>
            <w:r>
              <w:rPr>
                <w:rFonts w:ascii="Arial" w:hAnsi="Arial" w:cs="Arial"/>
                <w:sz w:val="19"/>
                <w:szCs w:val="19"/>
                <w:lang w:bidi="hi-IN"/>
              </w:rPr>
              <w:t xml:space="preserve">Nominal Mix – 1 Cement : 3 sand : 6 graded stone </w:t>
            </w:r>
            <w:r>
              <w:rPr>
                <w:rFonts w:ascii="Arial" w:hAnsi="Arial" w:cs="Arial"/>
                <w:sz w:val="19"/>
                <w:szCs w:val="19"/>
                <w:lang w:bidi="hi-IN"/>
              </w:rPr>
              <w:tab/>
              <w:t xml:space="preserve">aggregate (M 10) (With 20mm nominal size graded </w:t>
            </w:r>
            <w:r>
              <w:rPr>
                <w:rFonts w:ascii="Arial" w:hAnsi="Arial" w:cs="Arial"/>
                <w:sz w:val="19"/>
                <w:szCs w:val="19"/>
                <w:lang w:bidi="hi-IN"/>
              </w:rPr>
              <w:tab/>
              <w:t>stone aggregrate)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4515.00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4.6</w:t>
            </w: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and fixing at or near ground level precast cement</w:t>
            </w:r>
          </w:p>
          <w:p w:rsidR="00B523C4" w:rsidRPr="00757A07"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concrete in kerbs, edgings etc. as per approved pattern and setting in position with cement mortar 1:3 (1 Cement : 3 sand) including the cost of required centering, shuttering and finishing smooth with 6mm thick cement plaster 1:3 (1 cement : 3 fine sand) on exposed surfaces complete.</w:t>
            </w:r>
          </w:p>
        </w:tc>
        <w:tc>
          <w:tcPr>
            <w:tcW w:w="1260" w:type="dxa"/>
          </w:tcPr>
          <w:p w:rsidR="00B523C4" w:rsidRDefault="00B523C4" w:rsidP="004D2427">
            <w:pPr>
              <w:spacing w:line="360" w:lineRule="auto"/>
              <w:jc w:val="center"/>
              <w:rPr>
                <w:rFonts w:ascii="Times New Roman" w:hAnsi="Times New Roman" w:cs="Times New Roman"/>
              </w:rP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Times New Roman" w:hAnsi="Times New Roman" w:cs="Times New Roman"/>
              </w:rPr>
              <w:t xml:space="preserve">4.6.1 </w:t>
            </w:r>
            <w:r>
              <w:rPr>
                <w:rFonts w:ascii="Arial" w:hAnsi="Arial" w:cs="Arial"/>
                <w:sz w:val="19"/>
                <w:szCs w:val="19"/>
                <w:lang w:bidi="hi-IN"/>
              </w:rPr>
              <w:t>M15 (With 20mm nominal size graded stone aggregate)</w:t>
            </w:r>
          </w:p>
        </w:tc>
        <w:tc>
          <w:tcPr>
            <w:tcW w:w="1260" w:type="dxa"/>
          </w:tcPr>
          <w:p w:rsidR="00B523C4" w:rsidRDefault="00B523C4" w:rsidP="004D2427">
            <w:pPr>
              <w:spacing w:line="360" w:lineRule="auto"/>
              <w:jc w:val="center"/>
              <w:rPr>
                <w:rFonts w:ascii="Times New Roman" w:hAnsi="Times New Roman" w:cs="Times New Roman"/>
              </w:rP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4702.00</w:t>
            </w:r>
          </w:p>
        </w:tc>
      </w:tr>
    </w:tbl>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jc w:val="center"/>
        <w:rPr>
          <w:rFonts w:ascii="Times New Roman" w:hAnsi="Times New Roman" w:cs="Times New Roman"/>
        </w:rPr>
      </w:pPr>
      <w:r>
        <w:rPr>
          <w:rFonts w:ascii="Times New Roman" w:hAnsi="Times New Roman" w:cs="Times New Roman"/>
        </w:rPr>
        <w:t>Page No. 46</w:t>
      </w: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B523C4" w:rsidRPr="00B8189F" w:rsidRDefault="00B523C4" w:rsidP="00B523C4">
      <w:pPr>
        <w:rPr>
          <w:rFonts w:ascii="Times New Roman" w:hAnsi="Times New Roman" w:cs="Times New Roman"/>
        </w:rPr>
      </w:pPr>
    </w:p>
    <w:tbl>
      <w:tblPr>
        <w:tblStyle w:val="TableGrid"/>
        <w:tblW w:w="0" w:type="auto"/>
        <w:tblInd w:w="-162" w:type="dxa"/>
        <w:tblLook w:val="04A0"/>
      </w:tblPr>
      <w:tblGrid>
        <w:gridCol w:w="1080"/>
        <w:gridCol w:w="5490"/>
        <w:gridCol w:w="1260"/>
        <w:gridCol w:w="1908"/>
      </w:tblGrid>
      <w:tr w:rsidR="00B523C4" w:rsidRPr="00B8189F" w:rsidTr="004D2427">
        <w:tc>
          <w:tcPr>
            <w:tcW w:w="1080" w:type="dxa"/>
          </w:tcPr>
          <w:p w:rsidR="00B523C4" w:rsidRPr="00AC2ED5" w:rsidRDefault="00B523C4" w:rsidP="004D2427">
            <w:pPr>
              <w:rPr>
                <w:rFonts w:ascii="Times New Roman" w:hAnsi="Times New Roman" w:cs="Times New Roman"/>
                <w:b/>
                <w:bCs/>
              </w:rPr>
            </w:pPr>
            <w:r w:rsidRPr="00AC2ED5">
              <w:rPr>
                <w:rFonts w:ascii="Times New Roman" w:hAnsi="Times New Roman" w:cs="Times New Roman"/>
                <w:b/>
                <w:bCs/>
              </w:rPr>
              <w:t>Item No.</w:t>
            </w:r>
          </w:p>
        </w:tc>
        <w:tc>
          <w:tcPr>
            <w:tcW w:w="54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Description</w:t>
            </w:r>
          </w:p>
        </w:tc>
        <w:tc>
          <w:tcPr>
            <w:tcW w:w="126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Unit</w:t>
            </w:r>
          </w:p>
        </w:tc>
        <w:tc>
          <w:tcPr>
            <w:tcW w:w="1908"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Rate (In Rs.)</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4.7</w:t>
            </w:r>
          </w:p>
        </w:tc>
        <w:tc>
          <w:tcPr>
            <w:tcW w:w="5490" w:type="dxa"/>
          </w:tcPr>
          <w:p w:rsidR="00B523C4" w:rsidRPr="005954DE"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and fixing up to floor two level precast cement concrete solid block including hoisting and setting in position with cement mortar 1:3 (1 cement : 3 sand), cost of required centering, shuttering and finishing smooth with 6mm thick cement plaster 1:3 (1 cement : 3 fine sand) on exposed surfaces complete :</w:t>
            </w:r>
          </w:p>
        </w:tc>
        <w:tc>
          <w:tcPr>
            <w:tcW w:w="1260" w:type="dxa"/>
          </w:tcPr>
          <w:p w:rsidR="00B523C4" w:rsidRDefault="00B523C4" w:rsidP="004D2427">
            <w:pPr>
              <w:spacing w:line="360" w:lineRule="auto"/>
              <w:jc w:val="center"/>
              <w:rPr>
                <w:rFonts w:ascii="Times New Roman" w:hAnsi="Times New Roman" w:cs="Times New Roman"/>
              </w:rP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Arial" w:hAnsi="Arial" w:cs="Arial"/>
                <w:sz w:val="19"/>
                <w:szCs w:val="19"/>
                <w:lang w:bidi="hi-IN"/>
              </w:rPr>
              <w:t>4.7.1 M15 (With 20mm nominal size graded stone aggregate)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7057.00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spacing w:line="360" w:lineRule="auto"/>
              <w:rPr>
                <w:rFonts w:ascii="Arial" w:hAnsi="Arial" w:cs="Arial"/>
                <w:sz w:val="19"/>
                <w:szCs w:val="19"/>
              </w:rPr>
            </w:pPr>
            <w:r>
              <w:rPr>
                <w:rFonts w:ascii="Arial" w:hAnsi="Arial" w:cs="Arial"/>
                <w:sz w:val="19"/>
                <w:szCs w:val="19"/>
              </w:rPr>
              <w:t xml:space="preserve">4.7.2 </w:t>
            </w:r>
            <w:r>
              <w:rPr>
                <w:rFonts w:ascii="Arial" w:hAnsi="Arial" w:cs="Arial"/>
                <w:sz w:val="19"/>
                <w:szCs w:val="19"/>
                <w:lang w:bidi="hi-IN"/>
              </w:rPr>
              <w:t xml:space="preserve">Nominal Mix – 1 Cement : 3 sand : 6 graded stone </w:t>
            </w:r>
            <w:r>
              <w:rPr>
                <w:rFonts w:ascii="Arial" w:hAnsi="Arial" w:cs="Arial"/>
                <w:sz w:val="19"/>
                <w:szCs w:val="19"/>
                <w:lang w:bidi="hi-IN"/>
              </w:rPr>
              <w:tab/>
              <w:t xml:space="preserve">aggregate (M 10) (With 20mm nominal size graded </w:t>
            </w:r>
            <w:r>
              <w:rPr>
                <w:rFonts w:ascii="Arial" w:hAnsi="Arial" w:cs="Arial"/>
                <w:sz w:val="19"/>
                <w:szCs w:val="19"/>
                <w:lang w:bidi="hi-IN"/>
              </w:rPr>
              <w:tab/>
              <w:t>stone aggregrate)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6477.00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4.8</w:t>
            </w: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and fixing up to floor two level precast cement concrete hollow block including hoisting and setting in position with cement mortar 1:3 (1 cement : 3 sand), cost of required centering, shuttering and finishing smooth with 6mm thick cement plaster 1:3 (1 cement : 3 fine sand) on exposed surfaces complete :</w:t>
            </w:r>
          </w:p>
        </w:tc>
        <w:tc>
          <w:tcPr>
            <w:tcW w:w="1260" w:type="dxa"/>
          </w:tcPr>
          <w:p w:rsidR="00B523C4" w:rsidRDefault="00B523C4" w:rsidP="004D2427">
            <w:pPr>
              <w:spacing w:line="360" w:lineRule="auto"/>
              <w:jc w:val="cente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B23C81" w:rsidRDefault="00B523C4" w:rsidP="004D2427">
            <w:pPr>
              <w:autoSpaceDE w:val="0"/>
              <w:autoSpaceDN w:val="0"/>
              <w:adjustRightInd w:val="0"/>
              <w:rPr>
                <w:rFonts w:ascii="Arial" w:hAnsi="Arial" w:cs="Arial"/>
                <w:sz w:val="19"/>
                <w:szCs w:val="19"/>
              </w:rPr>
            </w:pPr>
            <w:r>
              <w:rPr>
                <w:rFonts w:ascii="Arial" w:hAnsi="Arial" w:cs="Arial"/>
                <w:sz w:val="19"/>
                <w:szCs w:val="19"/>
                <w:lang w:bidi="hi-IN"/>
              </w:rPr>
              <w:t>4.8.1 M15 (With 20mm nominal size graded stone aggregate)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5339.00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B23C81" w:rsidRDefault="00B523C4" w:rsidP="004D2427">
            <w:pPr>
              <w:autoSpaceDE w:val="0"/>
              <w:autoSpaceDN w:val="0"/>
              <w:adjustRightInd w:val="0"/>
              <w:jc w:val="both"/>
              <w:rPr>
                <w:rFonts w:ascii="Arial" w:hAnsi="Arial" w:cs="Arial"/>
                <w:sz w:val="19"/>
                <w:szCs w:val="19"/>
              </w:rPr>
            </w:pPr>
            <w:r>
              <w:rPr>
                <w:rFonts w:ascii="Arial" w:hAnsi="Arial" w:cs="Arial"/>
                <w:sz w:val="19"/>
                <w:szCs w:val="19"/>
              </w:rPr>
              <w:t xml:space="preserve">4.8.2 </w:t>
            </w:r>
            <w:r>
              <w:rPr>
                <w:rFonts w:ascii="Arial" w:hAnsi="Arial" w:cs="Arial"/>
                <w:sz w:val="19"/>
                <w:szCs w:val="19"/>
                <w:lang w:bidi="hi-IN"/>
              </w:rPr>
              <w:t xml:space="preserve">Nominal Mix – 1 Cement : 3 sand : 6 graded stone </w:t>
            </w:r>
            <w:r>
              <w:rPr>
                <w:rFonts w:ascii="Arial" w:hAnsi="Arial" w:cs="Arial"/>
                <w:sz w:val="19"/>
                <w:szCs w:val="19"/>
                <w:lang w:bidi="hi-IN"/>
              </w:rPr>
              <w:tab/>
              <w:t xml:space="preserve">aggregate (M 10) (With 20mm nominal size graded </w:t>
            </w:r>
            <w:r>
              <w:rPr>
                <w:rFonts w:ascii="Arial" w:hAnsi="Arial" w:cs="Arial"/>
                <w:sz w:val="19"/>
                <w:szCs w:val="19"/>
                <w:lang w:bidi="hi-IN"/>
              </w:rPr>
              <w:tab/>
              <w:t>stone aggregrate)</w:t>
            </w:r>
          </w:p>
        </w:tc>
        <w:tc>
          <w:tcPr>
            <w:tcW w:w="1260" w:type="dxa"/>
          </w:tcPr>
          <w:p w:rsidR="00B523C4" w:rsidRDefault="00B523C4" w:rsidP="004D2427">
            <w:pPr>
              <w:spacing w:line="360" w:lineRule="auto"/>
              <w:jc w:val="center"/>
            </w:pPr>
            <w:r w:rsidRPr="008C6F3F">
              <w:rPr>
                <w:rFonts w:ascii="Times New Roman" w:hAnsi="Times New Roman" w:cs="Times New Roman"/>
              </w:rPr>
              <w:t>Cum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5072.00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4.9</w:t>
            </w:r>
          </w:p>
        </w:tc>
        <w:tc>
          <w:tcPr>
            <w:tcW w:w="5490" w:type="dxa"/>
          </w:tcPr>
          <w:p w:rsidR="00B523C4" w:rsidRPr="00B23C81" w:rsidRDefault="00B523C4" w:rsidP="004D2427">
            <w:pPr>
              <w:autoSpaceDE w:val="0"/>
              <w:autoSpaceDN w:val="0"/>
              <w:adjustRightInd w:val="0"/>
              <w:jc w:val="both"/>
              <w:rPr>
                <w:rFonts w:ascii="Arial" w:hAnsi="Arial" w:cs="Arial"/>
                <w:sz w:val="19"/>
                <w:szCs w:val="19"/>
              </w:rPr>
            </w:pPr>
            <w:r>
              <w:rPr>
                <w:rFonts w:ascii="Arial" w:hAnsi="Arial" w:cs="Arial"/>
                <w:sz w:val="19"/>
                <w:szCs w:val="19"/>
              </w:rPr>
              <w:t xml:space="preserve">Add extra for item no. 4.7 and 4.8 above floor II level for every additional floor or part there of </w:t>
            </w:r>
          </w:p>
        </w:tc>
        <w:tc>
          <w:tcPr>
            <w:tcW w:w="1260" w:type="dxa"/>
          </w:tcPr>
          <w:p w:rsidR="00B523C4" w:rsidRDefault="00B523C4" w:rsidP="004D2427">
            <w:pPr>
              <w:jc w:val="center"/>
            </w:pPr>
            <w:r>
              <w:t xml:space="preserve">Cum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4.10</w:t>
            </w:r>
          </w:p>
        </w:tc>
        <w:tc>
          <w:tcPr>
            <w:tcW w:w="5490" w:type="dxa"/>
          </w:tcPr>
          <w:p w:rsidR="00B523C4" w:rsidRPr="009827A9"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and laying damp-proof course 40mm thick with cement concrete 1:2:4 (1 cement : 2 sand : 4 graded stone aggregate 12.5mm nominal size).</w:t>
            </w:r>
          </w:p>
        </w:tc>
        <w:tc>
          <w:tcPr>
            <w:tcW w:w="1260" w:type="dxa"/>
          </w:tcPr>
          <w:p w:rsidR="00B523C4" w:rsidRDefault="00B523C4" w:rsidP="004D2427">
            <w:pPr>
              <w:spacing w:line="360" w:lineRule="auto"/>
              <w:jc w:val="center"/>
            </w:pPr>
            <w:r>
              <w:t xml:space="preserve">Sqm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200.00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4.11</w:t>
            </w:r>
          </w:p>
        </w:tc>
        <w:tc>
          <w:tcPr>
            <w:tcW w:w="5490" w:type="dxa"/>
          </w:tcPr>
          <w:p w:rsidR="00B523C4" w:rsidRPr="009827A9"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and laying damp-proof course 50mm thick with cement concrete 1:2:4 (1 cement : 2 sand : 4 graded stone aggregate 20mm nominal size).</w:t>
            </w:r>
          </w:p>
        </w:tc>
        <w:tc>
          <w:tcPr>
            <w:tcW w:w="1260" w:type="dxa"/>
          </w:tcPr>
          <w:p w:rsidR="00B523C4" w:rsidRDefault="00B523C4" w:rsidP="004D2427">
            <w:pPr>
              <w:spacing w:line="360" w:lineRule="auto"/>
              <w:jc w:val="center"/>
            </w:pPr>
            <w:r>
              <w:t xml:space="preserve">Sqm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247.00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4.12</w:t>
            </w:r>
          </w:p>
        </w:tc>
        <w:tc>
          <w:tcPr>
            <w:tcW w:w="5490" w:type="dxa"/>
          </w:tcPr>
          <w:p w:rsidR="00B523C4" w:rsidRPr="009827A9" w:rsidRDefault="00B523C4" w:rsidP="004D2427">
            <w:pPr>
              <w:autoSpaceDE w:val="0"/>
              <w:autoSpaceDN w:val="0"/>
              <w:adjustRightInd w:val="0"/>
              <w:spacing w:line="360" w:lineRule="auto"/>
              <w:jc w:val="both"/>
              <w:rPr>
                <w:rFonts w:ascii="Arial" w:hAnsi="Arial" w:cs="Arial"/>
                <w:sz w:val="19"/>
                <w:szCs w:val="19"/>
              </w:rPr>
            </w:pPr>
            <w:r>
              <w:rPr>
                <w:rFonts w:ascii="Arial" w:hAnsi="Arial" w:cs="Arial"/>
                <w:sz w:val="19"/>
                <w:szCs w:val="19"/>
              </w:rPr>
              <w:t xml:space="preserve">Extra for providing and mixing water proofing material as per IS standard in cement concrete work quantity as prescribed by the manufacturer. </w:t>
            </w:r>
          </w:p>
        </w:tc>
        <w:tc>
          <w:tcPr>
            <w:tcW w:w="1260" w:type="dxa"/>
          </w:tcPr>
          <w:p w:rsidR="00B523C4" w:rsidRDefault="00B523C4" w:rsidP="004D2427">
            <w:pPr>
              <w:jc w:val="center"/>
            </w:pPr>
            <w:r>
              <w:t xml:space="preserve">Per bag of 50 kg of cement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44.00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4.13</w:t>
            </w: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Applying a coat of residual petroleum bitumen of penetration</w:t>
            </w:r>
          </w:p>
          <w:p w:rsidR="00B523C4" w:rsidRPr="00800930"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80/100 of approved quality using 1.7kg per square metre on damp proof course after cleaning the surface with brushes and finally with a piece of cloth lightly soaked in kerosene oil.</w:t>
            </w:r>
          </w:p>
        </w:tc>
        <w:tc>
          <w:tcPr>
            <w:tcW w:w="1260" w:type="dxa"/>
          </w:tcPr>
          <w:p w:rsidR="00B523C4" w:rsidRDefault="00B523C4" w:rsidP="004D2427">
            <w:pPr>
              <w:jc w:val="center"/>
            </w:pPr>
            <w:r>
              <w:t xml:space="preserve">Sqm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124.00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4.14</w:t>
            </w:r>
          </w:p>
        </w:tc>
        <w:tc>
          <w:tcPr>
            <w:tcW w:w="5490" w:type="dxa"/>
          </w:tcPr>
          <w:p w:rsidR="00B523C4" w:rsidRPr="000E14F0"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Extra for concrete work in superstructure above floor two level for each floors or part thereof.</w:t>
            </w:r>
          </w:p>
        </w:tc>
        <w:tc>
          <w:tcPr>
            <w:tcW w:w="1260" w:type="dxa"/>
          </w:tcPr>
          <w:p w:rsidR="00B523C4" w:rsidRDefault="00B523C4" w:rsidP="004D2427">
            <w:pPr>
              <w:jc w:val="center"/>
            </w:pPr>
            <w:r>
              <w:t xml:space="preserve">Cum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4.15</w:t>
            </w: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Extra for laying concrete in or under water and/or liquid mud</w:t>
            </w:r>
          </w:p>
          <w:p w:rsidR="00B523C4" w:rsidRPr="00417A00"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including cost of pumping or bailing out water and removing slush etc. complete.</w:t>
            </w:r>
          </w:p>
        </w:tc>
        <w:tc>
          <w:tcPr>
            <w:tcW w:w="1260" w:type="dxa"/>
          </w:tcPr>
          <w:p w:rsidR="00B523C4" w:rsidRDefault="00B523C4" w:rsidP="004D2427">
            <w:pPr>
              <w:jc w:val="center"/>
            </w:pPr>
            <w:r>
              <w:t>Cum per meter depth</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297.00</w:t>
            </w:r>
          </w:p>
        </w:tc>
      </w:tr>
    </w:tbl>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Pr="00B8189F" w:rsidRDefault="00B523C4" w:rsidP="00B523C4">
      <w:pPr>
        <w:jc w:val="center"/>
        <w:rPr>
          <w:rFonts w:ascii="Times New Roman" w:hAnsi="Times New Roman" w:cs="Times New Roman"/>
        </w:rPr>
      </w:pPr>
      <w:r>
        <w:rPr>
          <w:rFonts w:ascii="Times New Roman" w:hAnsi="Times New Roman" w:cs="Times New Roman"/>
        </w:rPr>
        <w:t>Page No. 47</w:t>
      </w: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B523C4" w:rsidRPr="00B8189F" w:rsidRDefault="00B523C4" w:rsidP="00B523C4">
      <w:pPr>
        <w:rPr>
          <w:rFonts w:ascii="Times New Roman" w:hAnsi="Times New Roman" w:cs="Times New Roman"/>
        </w:rPr>
      </w:pPr>
    </w:p>
    <w:tbl>
      <w:tblPr>
        <w:tblStyle w:val="TableGrid"/>
        <w:tblW w:w="0" w:type="auto"/>
        <w:tblInd w:w="-162" w:type="dxa"/>
        <w:tblLook w:val="04A0"/>
      </w:tblPr>
      <w:tblGrid>
        <w:gridCol w:w="1080"/>
        <w:gridCol w:w="5490"/>
        <w:gridCol w:w="1260"/>
        <w:gridCol w:w="1908"/>
      </w:tblGrid>
      <w:tr w:rsidR="00B523C4" w:rsidRPr="00B8189F" w:rsidTr="004D2427">
        <w:tc>
          <w:tcPr>
            <w:tcW w:w="1080" w:type="dxa"/>
          </w:tcPr>
          <w:p w:rsidR="00B523C4" w:rsidRPr="00AC2ED5" w:rsidRDefault="00B523C4" w:rsidP="004D2427">
            <w:pPr>
              <w:rPr>
                <w:rFonts w:ascii="Times New Roman" w:hAnsi="Times New Roman" w:cs="Times New Roman"/>
                <w:b/>
                <w:bCs/>
              </w:rPr>
            </w:pPr>
            <w:r w:rsidRPr="00AC2ED5">
              <w:rPr>
                <w:rFonts w:ascii="Times New Roman" w:hAnsi="Times New Roman" w:cs="Times New Roman"/>
                <w:b/>
                <w:bCs/>
              </w:rPr>
              <w:t>Item No.</w:t>
            </w:r>
          </w:p>
        </w:tc>
        <w:tc>
          <w:tcPr>
            <w:tcW w:w="54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Description</w:t>
            </w:r>
          </w:p>
        </w:tc>
        <w:tc>
          <w:tcPr>
            <w:tcW w:w="126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Unit</w:t>
            </w:r>
          </w:p>
        </w:tc>
        <w:tc>
          <w:tcPr>
            <w:tcW w:w="1908"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Rate (In Rs.)</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5954DE" w:rsidRDefault="00B523C4" w:rsidP="004D2427">
            <w:pPr>
              <w:autoSpaceDE w:val="0"/>
              <w:autoSpaceDN w:val="0"/>
              <w:adjustRightInd w:val="0"/>
              <w:jc w:val="both"/>
              <w:rPr>
                <w:rFonts w:ascii="Arial" w:hAnsi="Arial" w:cs="Arial"/>
                <w:sz w:val="19"/>
                <w:szCs w:val="19"/>
                <w:lang w:bidi="hi-IN"/>
              </w:rPr>
            </w:pPr>
            <w:r w:rsidRPr="00DF77A8">
              <w:rPr>
                <w:rFonts w:ascii="Arial" w:hAnsi="Arial" w:cs="Arial"/>
                <w:b/>
                <w:bCs/>
                <w:sz w:val="19"/>
                <w:szCs w:val="19"/>
                <w:lang w:bidi="hi-IN"/>
              </w:rPr>
              <w:t>Note for item No. 4.15:-</w:t>
            </w:r>
            <w:r>
              <w:rPr>
                <w:rFonts w:ascii="Arial" w:hAnsi="Arial" w:cs="Arial"/>
                <w:sz w:val="19"/>
                <w:szCs w:val="19"/>
                <w:lang w:bidi="hi-IN"/>
              </w:rPr>
              <w:t xml:space="preserve"> The quantity will be calculated by multiplying the depth measured from the sub-soil water level up to centre of gravity of concrete under sub-soil water level with quantity of concrete in cum executed under sub-soil water. The depth of centre of gravity shall be reckoned correct to 0.1m. 0.05m or more shall be taken as 0.1m and less than 0.05m ignored.</w:t>
            </w:r>
          </w:p>
        </w:tc>
        <w:tc>
          <w:tcPr>
            <w:tcW w:w="1260" w:type="dxa"/>
          </w:tcPr>
          <w:p w:rsidR="00B523C4" w:rsidRDefault="00B523C4" w:rsidP="004D2427">
            <w:pPr>
              <w:spacing w:line="360" w:lineRule="auto"/>
              <w:jc w:val="center"/>
              <w:rPr>
                <w:rFonts w:ascii="Times New Roman" w:hAnsi="Times New Roman" w:cs="Times New Roman"/>
              </w:rP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4.16</w:t>
            </w:r>
          </w:p>
        </w:tc>
        <w:tc>
          <w:tcPr>
            <w:tcW w:w="5490" w:type="dxa"/>
          </w:tcPr>
          <w:p w:rsidR="00B523C4" w:rsidRDefault="00B523C4" w:rsidP="004D2427">
            <w:pPr>
              <w:spacing w:line="360" w:lineRule="auto"/>
              <w:jc w:val="both"/>
              <w:rPr>
                <w:rFonts w:ascii="Times New Roman" w:hAnsi="Times New Roman" w:cs="Times New Roman"/>
              </w:rPr>
            </w:pPr>
            <w:r>
              <w:rPr>
                <w:rFonts w:ascii="Arial" w:hAnsi="Arial" w:cs="Arial"/>
                <w:sz w:val="19"/>
                <w:szCs w:val="19"/>
                <w:lang w:bidi="hi-IN"/>
              </w:rPr>
              <w:t>Extra for laying concrete in or under foul positions.</w:t>
            </w:r>
          </w:p>
        </w:tc>
        <w:tc>
          <w:tcPr>
            <w:tcW w:w="1260" w:type="dxa"/>
          </w:tcPr>
          <w:p w:rsidR="00B523C4" w:rsidRDefault="00B523C4" w:rsidP="004D2427">
            <w:pPr>
              <w:spacing w:line="360" w:lineRule="auto"/>
              <w:jc w:val="center"/>
            </w:pPr>
            <w:r>
              <w:t xml:space="preserve">Cum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109.00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4.17</w:t>
            </w: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Making plinth protection 50mm thick of cement concrete grade M 10 over 75mm bed of dry metal ballast 40mm nominal size well rammed and consolidated and filled with sand including finishing the top smooth (with 20mm nominal size graded stone aggregate.)</w:t>
            </w:r>
          </w:p>
        </w:tc>
        <w:tc>
          <w:tcPr>
            <w:tcW w:w="1260" w:type="dxa"/>
          </w:tcPr>
          <w:p w:rsidR="00B523C4" w:rsidRDefault="00B523C4" w:rsidP="004D2427">
            <w:pPr>
              <w:spacing w:line="360" w:lineRule="auto"/>
              <w:jc w:val="center"/>
            </w:pPr>
            <w:r>
              <w:t xml:space="preserve">Sqm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351.00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4.18</w:t>
            </w: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Extra for addition of synthetic polyester triangular fibre of length 12 mm. effective diameter 10-40 microns and specific gravity of 1.34 to 1.40 in cement concrete/RCC/Flooring/Water retaining structure by using 125 gms of synthetic polyester triangular fibre for 50 kgs cement used as per directions of Engineer-in-charge.</w:t>
            </w:r>
          </w:p>
        </w:tc>
        <w:tc>
          <w:tcPr>
            <w:tcW w:w="1260" w:type="dxa"/>
          </w:tcPr>
          <w:p w:rsidR="00B523C4" w:rsidRDefault="00B523C4" w:rsidP="004D2427">
            <w:pPr>
              <w:spacing w:line="360" w:lineRule="auto"/>
              <w:jc w:val="center"/>
            </w:pPr>
            <w:r>
              <w:t xml:space="preserve">Per bag of 50 kg of cement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45.00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4.19</w:t>
            </w:r>
          </w:p>
        </w:tc>
        <w:tc>
          <w:tcPr>
            <w:tcW w:w="5490" w:type="dxa"/>
          </w:tcPr>
          <w:p w:rsidR="00B523C4" w:rsidRPr="00B23C81" w:rsidRDefault="00B523C4" w:rsidP="004D2427">
            <w:pPr>
              <w:autoSpaceDE w:val="0"/>
              <w:autoSpaceDN w:val="0"/>
              <w:adjustRightInd w:val="0"/>
              <w:jc w:val="both"/>
              <w:rPr>
                <w:rFonts w:ascii="Arial" w:hAnsi="Arial" w:cs="Arial"/>
                <w:sz w:val="19"/>
                <w:szCs w:val="19"/>
              </w:rPr>
            </w:pPr>
            <w:r>
              <w:rPr>
                <w:rFonts w:ascii="Arial" w:hAnsi="Arial" w:cs="Arial"/>
                <w:sz w:val="19"/>
                <w:szCs w:val="19"/>
              </w:rPr>
              <w:t xml:space="preserve">Precasting and placing in position 125 mm dia Ballards 600 mm high of required shape including providing M.S. Pipe sleeve 50 mm dia 300 mm long in the Bollard and M.S. Pipes 40 mm dia and 450 mm long with 150x150x6 mm MS. Plate welded at bottom and embedded 150 mm in cement concrete 1:3:6 (1 cement :3 and  : 6 graded stone aggregate 20 mm nominal size) including necessary excavation of size 250x250x450 mm deep for the same in bitumen/concrete pavement at specified spacing </w:t>
            </w:r>
          </w:p>
        </w:tc>
        <w:tc>
          <w:tcPr>
            <w:tcW w:w="1260" w:type="dxa"/>
          </w:tcPr>
          <w:p w:rsidR="00B523C4" w:rsidRDefault="00B523C4" w:rsidP="004D2427">
            <w:pPr>
              <w:spacing w:line="360" w:lineRule="auto"/>
              <w:jc w:val="center"/>
            </w:pPr>
            <w:r>
              <w:t xml:space="preserve">Each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485.00</w:t>
            </w:r>
          </w:p>
        </w:tc>
      </w:tr>
    </w:tbl>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jc w:val="center"/>
        <w:rPr>
          <w:rFonts w:ascii="Times New Roman" w:hAnsi="Times New Roman" w:cs="Times New Roman"/>
        </w:rPr>
      </w:pPr>
      <w:r>
        <w:rPr>
          <w:rFonts w:ascii="Times New Roman" w:hAnsi="Times New Roman" w:cs="Times New Roman"/>
        </w:rPr>
        <w:t>Page No. 48</w:t>
      </w: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Pr="00B8189F" w:rsidRDefault="00B523C4" w:rsidP="00B523C4">
      <w:pPr>
        <w:rPr>
          <w:rFonts w:ascii="Times New Roman" w:hAnsi="Times New Roman" w:cs="Times New Roman"/>
        </w:rPr>
      </w:pPr>
    </w:p>
    <w:tbl>
      <w:tblPr>
        <w:tblStyle w:val="TableGrid"/>
        <w:tblW w:w="0" w:type="auto"/>
        <w:tblInd w:w="-162" w:type="dxa"/>
        <w:tblLook w:val="04A0"/>
      </w:tblPr>
      <w:tblGrid>
        <w:gridCol w:w="1080"/>
        <w:gridCol w:w="5490"/>
        <w:gridCol w:w="1260"/>
        <w:gridCol w:w="1908"/>
      </w:tblGrid>
      <w:tr w:rsidR="00B523C4" w:rsidRPr="00B8189F" w:rsidTr="004D2427">
        <w:tc>
          <w:tcPr>
            <w:tcW w:w="1080" w:type="dxa"/>
          </w:tcPr>
          <w:p w:rsidR="00B523C4" w:rsidRPr="00AC2ED5" w:rsidRDefault="00B523C4" w:rsidP="004D2427">
            <w:pPr>
              <w:rPr>
                <w:rFonts w:ascii="Times New Roman" w:hAnsi="Times New Roman" w:cs="Times New Roman"/>
                <w:b/>
                <w:bCs/>
              </w:rPr>
            </w:pPr>
            <w:r w:rsidRPr="00AC2ED5">
              <w:rPr>
                <w:rFonts w:ascii="Times New Roman" w:hAnsi="Times New Roman" w:cs="Times New Roman"/>
                <w:b/>
                <w:bCs/>
              </w:rPr>
              <w:t>Item No.</w:t>
            </w:r>
          </w:p>
        </w:tc>
        <w:tc>
          <w:tcPr>
            <w:tcW w:w="54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Description</w:t>
            </w:r>
          </w:p>
        </w:tc>
        <w:tc>
          <w:tcPr>
            <w:tcW w:w="126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Unit</w:t>
            </w:r>
          </w:p>
        </w:tc>
        <w:tc>
          <w:tcPr>
            <w:tcW w:w="1908"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Rate (In Rs.)</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5.1</w:t>
            </w: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and laying in position specified grade of reinforced</w:t>
            </w:r>
          </w:p>
          <w:p w:rsidR="00B523C4" w:rsidRPr="005954DE"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cement concrete (with 20mm nominal size graded stone aggregate) excluding the cost of centering, shuttering, finishing and reinforcement - All work up to plinth level :</w:t>
            </w:r>
          </w:p>
        </w:tc>
        <w:tc>
          <w:tcPr>
            <w:tcW w:w="1260" w:type="dxa"/>
          </w:tcPr>
          <w:p w:rsidR="00B523C4" w:rsidRDefault="00B523C4" w:rsidP="004D2427">
            <w:pPr>
              <w:spacing w:line="360" w:lineRule="auto"/>
              <w:jc w:val="center"/>
              <w:rPr>
                <w:rFonts w:ascii="Times New Roman" w:hAnsi="Times New Roman" w:cs="Times New Roman"/>
              </w:rP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Times New Roman" w:hAnsi="Times New Roman" w:cs="Times New Roman"/>
              </w:rPr>
              <w:t xml:space="preserve">5.1.1 M 20 – Grade Concrete </w:t>
            </w:r>
          </w:p>
        </w:tc>
        <w:tc>
          <w:tcPr>
            <w:tcW w:w="126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 xml:space="preserve">Cum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5091.00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spacing w:line="360" w:lineRule="auto"/>
              <w:rPr>
                <w:rFonts w:ascii="Arial" w:hAnsi="Arial" w:cs="Arial"/>
                <w:sz w:val="19"/>
                <w:szCs w:val="19"/>
              </w:rPr>
            </w:pPr>
            <w:r>
              <w:rPr>
                <w:rFonts w:ascii="Arial" w:hAnsi="Arial" w:cs="Arial"/>
                <w:sz w:val="19"/>
                <w:szCs w:val="19"/>
              </w:rPr>
              <w:t xml:space="preserve">5.1.2  M 20 – Grade Concrete </w:t>
            </w:r>
          </w:p>
        </w:tc>
        <w:tc>
          <w:tcPr>
            <w:tcW w:w="1260" w:type="dxa"/>
          </w:tcPr>
          <w:p w:rsidR="00B523C4" w:rsidRDefault="00B523C4" w:rsidP="004D2427">
            <w:pPr>
              <w:spacing w:line="360" w:lineRule="auto"/>
              <w:jc w:val="center"/>
            </w:pPr>
            <w:r>
              <w:t xml:space="preserve">Cum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4629.00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5.2</w:t>
            </w: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Reinforced cement concrete work (with 20mm nominal size graded stone aggregate) in walls (any thickness), including attached pilasters, buttresses, plinth and string courses, fillets, columns, pillars, posts and struts su spended floor roof slab, beams, etc. up to floor two level excluding cost of centering, shuttering, finishing and reinforcement :</w:t>
            </w:r>
          </w:p>
        </w:tc>
        <w:tc>
          <w:tcPr>
            <w:tcW w:w="1260" w:type="dxa"/>
          </w:tcPr>
          <w:p w:rsidR="00B523C4" w:rsidRDefault="00B523C4" w:rsidP="004D2427">
            <w:pPr>
              <w:spacing w:line="360" w:lineRule="auto"/>
              <w:jc w:val="cente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Times New Roman" w:hAnsi="Times New Roman" w:cs="Times New Roman"/>
              </w:rPr>
              <w:t xml:space="preserve">5.2.1 M 20 – Grade Concrete </w:t>
            </w:r>
          </w:p>
        </w:tc>
        <w:tc>
          <w:tcPr>
            <w:tcW w:w="126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 xml:space="preserve">Cum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5202.00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spacing w:line="360" w:lineRule="auto"/>
              <w:rPr>
                <w:rFonts w:ascii="Arial" w:hAnsi="Arial" w:cs="Arial"/>
                <w:sz w:val="19"/>
                <w:szCs w:val="19"/>
              </w:rPr>
            </w:pPr>
            <w:r>
              <w:rPr>
                <w:rFonts w:ascii="Arial" w:hAnsi="Arial" w:cs="Arial"/>
                <w:sz w:val="19"/>
                <w:szCs w:val="19"/>
              </w:rPr>
              <w:t xml:space="preserve">5.2.2 M 20 – Grade Concrete </w:t>
            </w:r>
          </w:p>
        </w:tc>
        <w:tc>
          <w:tcPr>
            <w:tcW w:w="1260" w:type="dxa"/>
          </w:tcPr>
          <w:p w:rsidR="00B523C4" w:rsidRDefault="00B523C4" w:rsidP="004D2427">
            <w:pPr>
              <w:spacing w:line="360" w:lineRule="auto"/>
              <w:jc w:val="center"/>
            </w:pPr>
            <w:r>
              <w:t xml:space="preserve">Cum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4739.00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5.3</w:t>
            </w: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Reinforced cement concrete work (with 20mm nominal size graded stone aggregate) in beams, suspended floors, roofs having slope of any degree landings, balconies, shelves,</w:t>
            </w:r>
          </w:p>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chajjas, lintels, bands, plain window sills, staircases and spiral stair cases up to floor two level excluding the cost of centering,</w:t>
            </w:r>
          </w:p>
          <w:p w:rsidR="00B523C4" w:rsidRDefault="00B523C4" w:rsidP="004D2427">
            <w:pPr>
              <w:spacing w:line="360" w:lineRule="auto"/>
              <w:jc w:val="both"/>
              <w:rPr>
                <w:rFonts w:ascii="Times New Roman" w:hAnsi="Times New Roman" w:cs="Times New Roman"/>
              </w:rPr>
            </w:pPr>
            <w:r>
              <w:rPr>
                <w:rFonts w:ascii="Arial" w:hAnsi="Arial" w:cs="Arial"/>
                <w:sz w:val="19"/>
                <w:szCs w:val="19"/>
                <w:lang w:bidi="hi-IN"/>
              </w:rPr>
              <w:t>shuttering, finishing and reinforcement in concrete grade.</w:t>
            </w:r>
          </w:p>
        </w:tc>
        <w:tc>
          <w:tcPr>
            <w:tcW w:w="1260" w:type="dxa"/>
          </w:tcPr>
          <w:p w:rsidR="00B523C4" w:rsidRDefault="00B523C4" w:rsidP="004D2427">
            <w:pPr>
              <w:spacing w:line="360" w:lineRule="auto"/>
              <w:jc w:val="center"/>
              <w:rPr>
                <w:rFonts w:ascii="Times New Roman" w:hAnsi="Times New Roman" w:cs="Times New Roman"/>
              </w:rP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Times New Roman" w:hAnsi="Times New Roman" w:cs="Times New Roman"/>
              </w:rPr>
              <w:t xml:space="preserve">5.3.1 M 20 – Grade Concrete </w:t>
            </w:r>
          </w:p>
        </w:tc>
        <w:tc>
          <w:tcPr>
            <w:tcW w:w="126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 xml:space="preserve">Cum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5284.00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spacing w:line="360" w:lineRule="auto"/>
              <w:rPr>
                <w:rFonts w:ascii="Arial" w:hAnsi="Arial" w:cs="Arial"/>
                <w:sz w:val="19"/>
                <w:szCs w:val="19"/>
              </w:rPr>
            </w:pPr>
            <w:r>
              <w:rPr>
                <w:rFonts w:ascii="Arial" w:hAnsi="Arial" w:cs="Arial"/>
                <w:sz w:val="19"/>
                <w:szCs w:val="19"/>
              </w:rPr>
              <w:t xml:space="preserve">5.3.2 M 20 – Grade Concrete </w:t>
            </w:r>
          </w:p>
        </w:tc>
        <w:tc>
          <w:tcPr>
            <w:tcW w:w="1260" w:type="dxa"/>
          </w:tcPr>
          <w:p w:rsidR="00B523C4" w:rsidRDefault="00B523C4" w:rsidP="004D2427">
            <w:pPr>
              <w:spacing w:line="360" w:lineRule="auto"/>
              <w:jc w:val="center"/>
            </w:pPr>
            <w:r>
              <w:t xml:space="preserve">Cum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4844.00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5.4</w:t>
            </w: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and laying up to floor two level reinforced cement</w:t>
            </w:r>
          </w:p>
          <w:p w:rsidR="00B523C4" w:rsidRPr="009827A9"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 xml:space="preserve">concrete (with 20mm nominal size graded stone aggregate) in kerbs, steps and the like excluding the cost of centering, shuttering, finishing and reinforcement with Concrete grade </w:t>
            </w:r>
          </w:p>
        </w:tc>
        <w:tc>
          <w:tcPr>
            <w:tcW w:w="1260" w:type="dxa"/>
          </w:tcPr>
          <w:p w:rsidR="00B523C4" w:rsidRDefault="00B523C4" w:rsidP="004D2427">
            <w:pPr>
              <w:spacing w:line="360" w:lineRule="auto"/>
              <w:jc w:val="cente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Times New Roman" w:hAnsi="Times New Roman" w:cs="Times New Roman"/>
              </w:rPr>
              <w:t xml:space="preserve">5.4.1 M 20 – Grade Concrete </w:t>
            </w:r>
          </w:p>
        </w:tc>
        <w:tc>
          <w:tcPr>
            <w:tcW w:w="126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 xml:space="preserve">Cum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5038.00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spacing w:line="360" w:lineRule="auto"/>
              <w:rPr>
                <w:rFonts w:ascii="Arial" w:hAnsi="Arial" w:cs="Arial"/>
                <w:sz w:val="19"/>
                <w:szCs w:val="19"/>
              </w:rPr>
            </w:pPr>
            <w:r>
              <w:rPr>
                <w:rFonts w:ascii="Arial" w:hAnsi="Arial" w:cs="Arial"/>
                <w:sz w:val="19"/>
                <w:szCs w:val="19"/>
              </w:rPr>
              <w:t xml:space="preserve">5.4.2 M 20 – Grade Concrete </w:t>
            </w:r>
          </w:p>
        </w:tc>
        <w:tc>
          <w:tcPr>
            <w:tcW w:w="1260" w:type="dxa"/>
          </w:tcPr>
          <w:p w:rsidR="00B523C4" w:rsidRDefault="00B523C4" w:rsidP="004D2427">
            <w:pPr>
              <w:spacing w:line="360" w:lineRule="auto"/>
              <w:jc w:val="center"/>
            </w:pPr>
            <w:r>
              <w:t xml:space="preserve">Cum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4575.00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5.5</w:t>
            </w: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Reinforced cement concrete work (with 20mm nominal size graded stone aggregate) in arches, archribs, domes,</w:t>
            </w:r>
          </w:p>
          <w:p w:rsidR="00B523C4" w:rsidRPr="001876DD"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vaults, shells, folded plate and roofs having slope at any degree up to floor two level excluding the cost of centering, shuttering, finishing and reinforcement in Concrete grade.</w:t>
            </w:r>
          </w:p>
        </w:tc>
        <w:tc>
          <w:tcPr>
            <w:tcW w:w="1260" w:type="dxa"/>
          </w:tcPr>
          <w:p w:rsidR="00B523C4" w:rsidRDefault="00B523C4" w:rsidP="004D2427">
            <w:pPr>
              <w:spacing w:line="360" w:lineRule="auto"/>
              <w:jc w:val="cente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Times New Roman" w:hAnsi="Times New Roman" w:cs="Times New Roman"/>
              </w:rPr>
              <w:t xml:space="preserve">5.5.1M 20 – Grade Concrete </w:t>
            </w:r>
          </w:p>
        </w:tc>
        <w:tc>
          <w:tcPr>
            <w:tcW w:w="126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 xml:space="preserve">Cum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5460.00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spacing w:line="360" w:lineRule="auto"/>
              <w:rPr>
                <w:rFonts w:ascii="Arial" w:hAnsi="Arial" w:cs="Arial"/>
                <w:sz w:val="19"/>
                <w:szCs w:val="19"/>
              </w:rPr>
            </w:pPr>
            <w:r>
              <w:rPr>
                <w:rFonts w:ascii="Arial" w:hAnsi="Arial" w:cs="Arial"/>
                <w:sz w:val="19"/>
                <w:szCs w:val="19"/>
              </w:rPr>
              <w:t xml:space="preserve">5.5.2 M 20 – Grade Concrete </w:t>
            </w:r>
          </w:p>
        </w:tc>
        <w:tc>
          <w:tcPr>
            <w:tcW w:w="1260" w:type="dxa"/>
          </w:tcPr>
          <w:p w:rsidR="00B523C4" w:rsidRDefault="00B523C4" w:rsidP="004D2427">
            <w:pPr>
              <w:spacing w:line="360" w:lineRule="auto"/>
              <w:jc w:val="center"/>
            </w:pPr>
            <w:r>
              <w:t xml:space="preserve">Cum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4997.00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5.6</w:t>
            </w:r>
          </w:p>
        </w:tc>
        <w:tc>
          <w:tcPr>
            <w:tcW w:w="5490" w:type="dxa"/>
          </w:tcPr>
          <w:p w:rsidR="00B523C4" w:rsidRDefault="00B523C4" w:rsidP="004D2427">
            <w:pPr>
              <w:jc w:val="both"/>
              <w:rPr>
                <w:rFonts w:ascii="Times New Roman" w:hAnsi="Times New Roman" w:cs="Times New Roman"/>
              </w:rPr>
            </w:pPr>
            <w:r w:rsidRPr="00EC7E33">
              <w:rPr>
                <w:rFonts w:ascii="Times New Roman" w:hAnsi="Times New Roman" w:cs="Times New Roman"/>
              </w:rPr>
              <w:t>Reinforced cement concrete work (with 20mm nominal size graded stone aggregate)</w:t>
            </w:r>
            <w:r>
              <w:rPr>
                <w:rFonts w:ascii="Times New Roman" w:hAnsi="Times New Roman" w:cs="Times New Roman"/>
              </w:rPr>
              <w:t xml:space="preserve"> in chimneys, shaft, up to floor two level excluding the cost of centring, shuttering, finishing and reinforcement with M 20 – Grade Concrete</w:t>
            </w:r>
          </w:p>
        </w:tc>
        <w:tc>
          <w:tcPr>
            <w:tcW w:w="1260" w:type="dxa"/>
          </w:tcPr>
          <w:p w:rsidR="00B523C4" w:rsidRDefault="00B523C4" w:rsidP="004D2427">
            <w:pPr>
              <w:spacing w:line="360" w:lineRule="auto"/>
              <w:jc w:val="center"/>
            </w:pPr>
          </w:p>
          <w:p w:rsidR="00B523C4" w:rsidRDefault="00B523C4" w:rsidP="004D2427">
            <w:pPr>
              <w:spacing w:line="360" w:lineRule="auto"/>
              <w:jc w:val="center"/>
            </w:pPr>
          </w:p>
          <w:p w:rsidR="00B523C4" w:rsidRDefault="00B523C4" w:rsidP="004D2427">
            <w:pPr>
              <w:jc w:val="center"/>
              <w:rPr>
                <w:rFonts w:ascii="Times New Roman" w:hAnsi="Times New Roman" w:cs="Times New Roman"/>
              </w:rPr>
            </w:pPr>
            <w:r>
              <w:t>Cum</w:t>
            </w:r>
          </w:p>
        </w:tc>
        <w:tc>
          <w:tcPr>
            <w:tcW w:w="1908" w:type="dxa"/>
          </w:tcPr>
          <w:p w:rsidR="00B523C4" w:rsidRDefault="00B523C4" w:rsidP="004D2427">
            <w:pPr>
              <w:spacing w:line="360" w:lineRule="auto"/>
              <w:jc w:val="center"/>
              <w:rPr>
                <w:rFonts w:ascii="Times New Roman" w:hAnsi="Times New Roman" w:cs="Times New Roman"/>
              </w:rPr>
            </w:pPr>
          </w:p>
          <w:p w:rsidR="00B523C4" w:rsidRDefault="00B523C4" w:rsidP="004D2427">
            <w:pPr>
              <w:spacing w:line="360" w:lineRule="auto"/>
              <w:jc w:val="center"/>
              <w:rPr>
                <w:rFonts w:ascii="Times New Roman" w:hAnsi="Times New Roman" w:cs="Times New Roman"/>
              </w:rPr>
            </w:pPr>
          </w:p>
          <w:p w:rsidR="00B523C4" w:rsidRDefault="00B523C4" w:rsidP="004D2427">
            <w:pPr>
              <w:jc w:val="center"/>
              <w:rPr>
                <w:rFonts w:ascii="Times New Roman" w:hAnsi="Times New Roman" w:cs="Times New Roman"/>
              </w:rPr>
            </w:pPr>
            <w:r>
              <w:rPr>
                <w:rFonts w:ascii="Times New Roman" w:hAnsi="Times New Roman" w:cs="Times New Roman"/>
              </w:rPr>
              <w:t>5266.00</w:t>
            </w:r>
          </w:p>
        </w:tc>
      </w:tr>
    </w:tbl>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jc w:val="center"/>
        <w:rPr>
          <w:rFonts w:ascii="Times New Roman" w:hAnsi="Times New Roman" w:cs="Times New Roman"/>
        </w:rPr>
      </w:pPr>
      <w:r>
        <w:rPr>
          <w:rFonts w:ascii="Times New Roman" w:hAnsi="Times New Roman" w:cs="Times New Roman"/>
        </w:rPr>
        <w:t>Page No. 65</w:t>
      </w: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C2508B" w:rsidRDefault="00C2508B"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B523C4" w:rsidRPr="00B8189F" w:rsidRDefault="00B523C4" w:rsidP="00B523C4">
      <w:pPr>
        <w:rPr>
          <w:rFonts w:ascii="Times New Roman" w:hAnsi="Times New Roman" w:cs="Times New Roman"/>
        </w:rPr>
      </w:pPr>
    </w:p>
    <w:tbl>
      <w:tblPr>
        <w:tblStyle w:val="TableGrid"/>
        <w:tblW w:w="0" w:type="auto"/>
        <w:tblInd w:w="-162" w:type="dxa"/>
        <w:tblLook w:val="04A0"/>
      </w:tblPr>
      <w:tblGrid>
        <w:gridCol w:w="1080"/>
        <w:gridCol w:w="5490"/>
        <w:gridCol w:w="1260"/>
        <w:gridCol w:w="1908"/>
        <w:tblGridChange w:id="15">
          <w:tblGrid>
            <w:gridCol w:w="1080"/>
            <w:gridCol w:w="3942"/>
            <w:gridCol w:w="648"/>
            <w:gridCol w:w="432"/>
            <w:gridCol w:w="468"/>
            <w:gridCol w:w="72"/>
            <w:gridCol w:w="108"/>
            <w:gridCol w:w="972"/>
            <w:gridCol w:w="108"/>
            <w:gridCol w:w="1908"/>
            <w:gridCol w:w="1854"/>
            <w:gridCol w:w="648"/>
            <w:gridCol w:w="612"/>
            <w:gridCol w:w="360"/>
            <w:gridCol w:w="288"/>
            <w:gridCol w:w="972"/>
            <w:gridCol w:w="288"/>
            <w:gridCol w:w="648"/>
            <w:gridCol w:w="972"/>
          </w:tblGrid>
        </w:tblGridChange>
      </w:tblGrid>
      <w:tr w:rsidR="00B523C4" w:rsidRPr="00B8189F" w:rsidTr="004D2427">
        <w:tc>
          <w:tcPr>
            <w:tcW w:w="1080" w:type="dxa"/>
          </w:tcPr>
          <w:p w:rsidR="00B523C4" w:rsidRPr="00AC2ED5" w:rsidRDefault="00B523C4" w:rsidP="004D2427">
            <w:pPr>
              <w:rPr>
                <w:rFonts w:ascii="Times New Roman" w:hAnsi="Times New Roman" w:cs="Times New Roman"/>
                <w:b/>
                <w:bCs/>
              </w:rPr>
            </w:pPr>
            <w:r w:rsidRPr="00AC2ED5">
              <w:rPr>
                <w:rFonts w:ascii="Times New Roman" w:hAnsi="Times New Roman" w:cs="Times New Roman"/>
                <w:b/>
                <w:bCs/>
              </w:rPr>
              <w:t>Item No.</w:t>
            </w:r>
          </w:p>
        </w:tc>
        <w:tc>
          <w:tcPr>
            <w:tcW w:w="54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Description</w:t>
            </w:r>
          </w:p>
        </w:tc>
        <w:tc>
          <w:tcPr>
            <w:tcW w:w="126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Unit</w:t>
            </w:r>
          </w:p>
        </w:tc>
        <w:tc>
          <w:tcPr>
            <w:tcW w:w="1908"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Rate (In Rs.)</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5.7</w:t>
            </w:r>
          </w:p>
        </w:tc>
        <w:tc>
          <w:tcPr>
            <w:tcW w:w="5490" w:type="dxa"/>
          </w:tcPr>
          <w:p w:rsidR="00B523C4" w:rsidRPr="005954DE"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 xml:space="preserve">Reinforced cement concrete work </w:t>
            </w:r>
            <w:r w:rsidRPr="00EC7E33">
              <w:rPr>
                <w:rFonts w:ascii="Times New Roman" w:hAnsi="Times New Roman" w:cs="Times New Roman"/>
              </w:rPr>
              <w:t>(with 20mm nominal size graded stone aggregate)</w:t>
            </w:r>
            <w:r>
              <w:rPr>
                <w:rFonts w:ascii="Times New Roman" w:hAnsi="Times New Roman" w:cs="Times New Roman"/>
              </w:rPr>
              <w:t xml:space="preserve"> </w:t>
            </w:r>
            <w:r>
              <w:rPr>
                <w:rFonts w:ascii="Arial" w:hAnsi="Arial" w:cs="Arial"/>
                <w:sz w:val="19"/>
                <w:szCs w:val="19"/>
                <w:lang w:bidi="hi-IN"/>
              </w:rPr>
              <w:t>in well-steining excluding the cost of centering, shuttering, finishing and reinforcement in concrete grade</w:t>
            </w:r>
          </w:p>
        </w:tc>
        <w:tc>
          <w:tcPr>
            <w:tcW w:w="126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 xml:space="preserve">Cum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4953.00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5.8</w:t>
            </w:r>
          </w:p>
        </w:tc>
        <w:tc>
          <w:tcPr>
            <w:tcW w:w="5490" w:type="dxa"/>
          </w:tcPr>
          <w:p w:rsidR="00B523C4" w:rsidRPr="00276295"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 xml:space="preserve">Reinforced cement concrete work </w:t>
            </w:r>
            <w:r w:rsidRPr="00276295">
              <w:rPr>
                <w:rFonts w:ascii="Arial" w:hAnsi="Arial" w:cs="Arial"/>
                <w:sz w:val="19"/>
                <w:szCs w:val="19"/>
                <w:lang w:bidi="hi-IN"/>
              </w:rPr>
              <w:t xml:space="preserve">(with 20mm nominal size graded stone aggregate) </w:t>
            </w:r>
            <w:r>
              <w:rPr>
                <w:rFonts w:ascii="Arial" w:hAnsi="Arial" w:cs="Arial"/>
                <w:sz w:val="19"/>
                <w:szCs w:val="19"/>
                <w:lang w:bidi="hi-IN"/>
              </w:rPr>
              <w:t xml:space="preserve">in vertical and horizontal fins individually or forming box louvers, facias and eaves boards up to floor two level excluding the cost of centering, shuttering, finishing and reinforcement in M – 20 grade. concrete </w:t>
            </w:r>
          </w:p>
        </w:tc>
        <w:tc>
          <w:tcPr>
            <w:tcW w:w="126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 xml:space="preserve">Cum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5339.00</w:t>
            </w:r>
          </w:p>
        </w:tc>
      </w:tr>
      <w:tr w:rsidR="00B523C4" w:rsidRPr="00B8189F" w:rsidTr="00D77CDC">
        <w:tblPrEx>
          <w:tblW w:w="0" w:type="auto"/>
          <w:tblInd w:w="-162" w:type="dxa"/>
          <w:tblPrExChange w:id="16" w:author="xds" w:date="2015-02-05T23:10:00Z">
            <w:tblPrEx>
              <w:tblW w:w="0" w:type="auto"/>
              <w:tblInd w:w="-162" w:type="dxa"/>
            </w:tblPrEx>
          </w:tblPrExChange>
        </w:tblPrEx>
        <w:trPr>
          <w:trHeight w:val="737"/>
          <w:trPrChange w:id="17" w:author="xds" w:date="2015-02-05T23:10:00Z">
            <w:trPr>
              <w:gridBefore w:val="6"/>
            </w:trPr>
          </w:trPrChange>
        </w:trPr>
        <w:tc>
          <w:tcPr>
            <w:tcW w:w="1080" w:type="dxa"/>
            <w:tcPrChange w:id="18" w:author="xds" w:date="2015-02-05T23:10:00Z">
              <w:tcPr>
                <w:tcW w:w="1080" w:type="dxa"/>
                <w:gridSpan w:val="2"/>
              </w:tcPr>
            </w:tcPrChange>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5.9</w:t>
            </w:r>
          </w:p>
        </w:tc>
        <w:tc>
          <w:tcPr>
            <w:tcW w:w="5490" w:type="dxa"/>
            <w:tcPrChange w:id="19" w:author="xds" w:date="2015-02-05T23:10:00Z">
              <w:tcPr>
                <w:tcW w:w="5490" w:type="dxa"/>
                <w:gridSpan w:val="6"/>
              </w:tcPr>
            </w:tcPrChange>
          </w:tcPr>
          <w:p w:rsidR="00B523C4" w:rsidRDefault="00B523C4" w:rsidP="004D2427">
            <w:pPr>
              <w:autoSpaceDE w:val="0"/>
              <w:autoSpaceDN w:val="0"/>
              <w:adjustRightInd w:val="0"/>
              <w:rPr>
                <w:rFonts w:ascii="Arial" w:hAnsi="Arial" w:cs="Arial"/>
                <w:sz w:val="19"/>
                <w:szCs w:val="19"/>
                <w:lang w:bidi="hi-IN"/>
              </w:rPr>
            </w:pPr>
            <w:r>
              <w:rPr>
                <w:rFonts w:ascii="Arial" w:hAnsi="Arial" w:cs="Arial"/>
                <w:sz w:val="19"/>
                <w:szCs w:val="19"/>
                <w:lang w:bidi="hi-IN"/>
              </w:rPr>
              <w:t>Centering and shuttering including strutting, propping etc. and</w:t>
            </w:r>
          </w:p>
          <w:p w:rsidR="00B523C4" w:rsidRPr="0029441C" w:rsidRDefault="00B523C4" w:rsidP="004D2427">
            <w:pPr>
              <w:autoSpaceDE w:val="0"/>
              <w:autoSpaceDN w:val="0"/>
              <w:adjustRightInd w:val="0"/>
              <w:spacing w:line="360" w:lineRule="auto"/>
              <w:rPr>
                <w:rFonts w:ascii="Arial" w:hAnsi="Arial" w:cs="Arial"/>
                <w:sz w:val="19"/>
                <w:szCs w:val="19"/>
              </w:rPr>
            </w:pPr>
            <w:r>
              <w:rPr>
                <w:rFonts w:ascii="Arial" w:hAnsi="Arial" w:cs="Arial"/>
                <w:sz w:val="19"/>
                <w:szCs w:val="19"/>
                <w:lang w:bidi="hi-IN"/>
              </w:rPr>
              <w:t>removal of form for :</w:t>
            </w:r>
          </w:p>
        </w:tc>
        <w:tc>
          <w:tcPr>
            <w:tcW w:w="1260" w:type="dxa"/>
            <w:tcPrChange w:id="20" w:author="xds" w:date="2015-02-05T23:10:00Z">
              <w:tcPr>
                <w:tcW w:w="1260" w:type="dxa"/>
                <w:gridSpan w:val="2"/>
              </w:tcPr>
            </w:tcPrChange>
          </w:tcPr>
          <w:p w:rsidR="00B523C4" w:rsidRDefault="00B523C4" w:rsidP="004D2427">
            <w:pPr>
              <w:spacing w:line="360" w:lineRule="auto"/>
              <w:jc w:val="center"/>
            </w:pPr>
          </w:p>
        </w:tc>
        <w:tc>
          <w:tcPr>
            <w:tcW w:w="1908" w:type="dxa"/>
            <w:tcPrChange w:id="21" w:author="xds" w:date="2015-02-05T23:10:00Z">
              <w:tcPr>
                <w:tcW w:w="1908" w:type="dxa"/>
                <w:gridSpan w:val="3"/>
              </w:tcPr>
            </w:tcPrChange>
          </w:tcPr>
          <w:p w:rsidR="00B523C4" w:rsidRDefault="00B523C4" w:rsidP="004D2427">
            <w:pPr>
              <w:spacing w:line="360" w:lineRule="auto"/>
              <w:jc w:val="center"/>
              <w:rPr>
                <w:rFonts w:ascii="Times New Roman" w:hAnsi="Times New Roman" w:cs="Times New Roman"/>
              </w:rPr>
            </w:pPr>
          </w:p>
        </w:tc>
      </w:tr>
      <w:tr w:rsidR="00B523C4" w:rsidRPr="00B8189F" w:rsidTr="008C6936">
        <w:tblPrEx>
          <w:tblW w:w="0" w:type="auto"/>
          <w:tblInd w:w="-162" w:type="dxa"/>
          <w:tblPrExChange w:id="22" w:author="Admin" w:date="2015-05-30T15:04:00Z">
            <w:tblPrEx>
              <w:tblW w:w="0" w:type="auto"/>
              <w:tblInd w:w="-162" w:type="dxa"/>
            </w:tblPrEx>
          </w:tblPrExChange>
        </w:tblPrEx>
        <w:trPr>
          <w:trHeight w:val="341"/>
          <w:trPrChange w:id="23" w:author="Admin" w:date="2015-05-30T15:04:00Z">
            <w:trPr>
              <w:gridBefore w:val="2"/>
              <w:gridAfter w:val="0"/>
            </w:trPr>
          </w:trPrChange>
        </w:trPr>
        <w:tc>
          <w:tcPr>
            <w:tcW w:w="1080" w:type="dxa"/>
            <w:tcPrChange w:id="24" w:author="Admin" w:date="2015-05-30T15:04:00Z">
              <w:tcPr>
                <w:tcW w:w="1080" w:type="dxa"/>
                <w:gridSpan w:val="2"/>
              </w:tcPr>
            </w:tcPrChange>
          </w:tcPr>
          <w:p w:rsidR="00B523C4" w:rsidRPr="00B8189F" w:rsidRDefault="00B523C4" w:rsidP="004D2427">
            <w:pPr>
              <w:spacing w:line="360" w:lineRule="auto"/>
              <w:jc w:val="center"/>
              <w:rPr>
                <w:rFonts w:ascii="Times New Roman" w:hAnsi="Times New Roman" w:cs="Times New Roman"/>
              </w:rPr>
            </w:pPr>
          </w:p>
        </w:tc>
        <w:tc>
          <w:tcPr>
            <w:tcW w:w="5490" w:type="dxa"/>
            <w:tcPrChange w:id="25" w:author="Admin" w:date="2015-05-30T15:04:00Z">
              <w:tcPr>
                <w:tcW w:w="5490" w:type="dxa"/>
                <w:gridSpan w:val="7"/>
              </w:tcPr>
            </w:tcPrChange>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5.9.1 Foundations, footings, bases of columns, etc. for mass</w:t>
            </w:r>
          </w:p>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ab/>
              <w:t>concrete up to plinth level.</w:t>
            </w:r>
          </w:p>
        </w:tc>
        <w:tc>
          <w:tcPr>
            <w:tcW w:w="1260" w:type="dxa"/>
            <w:tcPrChange w:id="26" w:author="Admin" w:date="2015-05-30T15:04:00Z">
              <w:tcPr>
                <w:tcW w:w="1260" w:type="dxa"/>
                <w:gridSpan w:val="2"/>
              </w:tcPr>
            </w:tcPrChange>
          </w:tcPr>
          <w:p w:rsidR="00B523C4" w:rsidRDefault="00B523C4" w:rsidP="004D2427">
            <w:pPr>
              <w:spacing w:line="360" w:lineRule="auto"/>
              <w:jc w:val="center"/>
            </w:pPr>
            <w:r>
              <w:t>Sqm</w:t>
            </w:r>
          </w:p>
        </w:tc>
        <w:tc>
          <w:tcPr>
            <w:tcW w:w="1908" w:type="dxa"/>
            <w:tcPrChange w:id="27" w:author="Admin" w:date="2015-05-30T15:04:00Z">
              <w:tcPr>
                <w:tcW w:w="1908" w:type="dxa"/>
                <w:gridSpan w:val="4"/>
              </w:tcPr>
            </w:tcPrChange>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174.00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5.9.2 Walls (any thickness) including attached pilasters</w:t>
            </w:r>
          </w:p>
          <w:p w:rsidR="00B523C4" w:rsidRPr="00CF5406"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ab/>
              <w:t xml:space="preserve">butteresse s, plinth beams and string courses etc.up </w:t>
            </w:r>
            <w:r>
              <w:rPr>
                <w:rFonts w:ascii="Arial" w:hAnsi="Arial" w:cs="Arial"/>
                <w:sz w:val="19"/>
                <w:szCs w:val="19"/>
                <w:lang w:bidi="hi-IN"/>
              </w:rPr>
              <w:tab/>
              <w:t>to plinth level.</w:t>
            </w:r>
          </w:p>
        </w:tc>
        <w:tc>
          <w:tcPr>
            <w:tcW w:w="1260" w:type="dxa"/>
          </w:tcPr>
          <w:p w:rsidR="00B523C4" w:rsidRDefault="00B523C4" w:rsidP="004D2427">
            <w:pPr>
              <w:jc w:val="center"/>
            </w:pPr>
            <w:r w:rsidRPr="001D35A2">
              <w:t>Sqm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267.00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5.9.3 Suspended floors, roofs, landings, balconies and access</w:t>
            </w:r>
          </w:p>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ab/>
              <w:t xml:space="preserve">platform. Shelves (Cast in situ) Lintels, beams, </w:t>
            </w:r>
            <w:r>
              <w:rPr>
                <w:rFonts w:ascii="Arial" w:hAnsi="Arial" w:cs="Arial"/>
                <w:sz w:val="19"/>
                <w:szCs w:val="19"/>
                <w:lang w:bidi="hi-IN"/>
              </w:rPr>
              <w:tab/>
              <w:t xml:space="preserve">beams, girders, bressumers and cantilevers, </w:t>
            </w:r>
            <w:r>
              <w:rPr>
                <w:rFonts w:ascii="Arial" w:hAnsi="Arial" w:cs="Arial"/>
                <w:sz w:val="19"/>
                <w:szCs w:val="19"/>
                <w:lang w:bidi="hi-IN"/>
              </w:rPr>
              <w:tab/>
              <w:t xml:space="preserve">Columns, Pillars,Posts and Struts Walls in super </w:t>
            </w:r>
            <w:r>
              <w:rPr>
                <w:rFonts w:ascii="Arial" w:hAnsi="Arial" w:cs="Arial"/>
                <w:sz w:val="19"/>
                <w:szCs w:val="19"/>
                <w:lang w:bidi="hi-IN"/>
              </w:rPr>
              <w:tab/>
              <w:t>structure.</w:t>
            </w:r>
          </w:p>
        </w:tc>
        <w:tc>
          <w:tcPr>
            <w:tcW w:w="1260" w:type="dxa"/>
          </w:tcPr>
          <w:p w:rsidR="00B523C4" w:rsidRDefault="00B523C4" w:rsidP="004D2427">
            <w:pPr>
              <w:jc w:val="center"/>
            </w:pPr>
            <w:r w:rsidRPr="001D35A2">
              <w:t>Sqm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264.00</w:t>
            </w:r>
          </w:p>
        </w:tc>
      </w:tr>
      <w:tr w:rsidR="00B523C4" w:rsidRPr="00B8189F" w:rsidTr="00AA3F1C">
        <w:tblPrEx>
          <w:tblW w:w="0" w:type="auto"/>
          <w:tblInd w:w="-162" w:type="dxa"/>
          <w:tblPrExChange w:id="28" w:author="xds" w:date="2015-04-06T03:25:00Z">
            <w:tblPrEx>
              <w:tblW w:w="0" w:type="auto"/>
              <w:tblInd w:w="-162" w:type="dxa"/>
            </w:tblPrEx>
          </w:tblPrExChange>
        </w:tblPrEx>
        <w:trPr>
          <w:trHeight w:val="476"/>
          <w:trPrChange w:id="29" w:author="xds" w:date="2015-04-06T03:25:00Z">
            <w:trPr>
              <w:gridBefore w:val="3"/>
              <w:gridAfter w:val="0"/>
            </w:trPr>
          </w:trPrChange>
        </w:trPr>
        <w:tc>
          <w:tcPr>
            <w:tcW w:w="1080" w:type="dxa"/>
            <w:tcPrChange w:id="30" w:author="xds" w:date="2015-04-06T03:25:00Z">
              <w:tcPr>
                <w:tcW w:w="1080" w:type="dxa"/>
                <w:gridSpan w:val="4"/>
              </w:tcPr>
            </w:tcPrChange>
          </w:tcPr>
          <w:p w:rsidR="00B523C4" w:rsidRPr="00B8189F" w:rsidRDefault="00B523C4" w:rsidP="004D2427">
            <w:pPr>
              <w:spacing w:line="360" w:lineRule="auto"/>
              <w:jc w:val="center"/>
              <w:rPr>
                <w:rFonts w:ascii="Times New Roman" w:hAnsi="Times New Roman" w:cs="Times New Roman"/>
              </w:rPr>
            </w:pPr>
          </w:p>
        </w:tc>
        <w:tc>
          <w:tcPr>
            <w:tcW w:w="5490" w:type="dxa"/>
            <w:tcPrChange w:id="31" w:author="xds" w:date="2015-04-06T03:25:00Z">
              <w:tcPr>
                <w:tcW w:w="5490" w:type="dxa"/>
                <w:gridSpan w:val="5"/>
              </w:tcPr>
            </w:tcPrChange>
          </w:tcPr>
          <w:p w:rsidR="00B523C4" w:rsidRDefault="00B523C4" w:rsidP="004D2427">
            <w:pPr>
              <w:spacing w:line="360" w:lineRule="auto"/>
              <w:jc w:val="both"/>
              <w:rPr>
                <w:rFonts w:ascii="Times New Roman" w:hAnsi="Times New Roman" w:cs="Times New Roman"/>
              </w:rPr>
            </w:pPr>
            <w:r>
              <w:rPr>
                <w:rFonts w:ascii="Times New Roman" w:hAnsi="Times New Roman" w:cs="Times New Roman"/>
              </w:rPr>
              <w:t>5.9.4 Shelves (Cast in situ)</w:t>
            </w:r>
          </w:p>
        </w:tc>
        <w:tc>
          <w:tcPr>
            <w:tcW w:w="1260" w:type="dxa"/>
            <w:tcPrChange w:id="32" w:author="xds" w:date="2015-04-06T03:25:00Z">
              <w:tcPr>
                <w:tcW w:w="1260" w:type="dxa"/>
                <w:gridSpan w:val="3"/>
              </w:tcPr>
            </w:tcPrChange>
          </w:tcPr>
          <w:p w:rsidR="00B523C4" w:rsidRDefault="00B523C4" w:rsidP="004D2427">
            <w:pPr>
              <w:jc w:val="center"/>
            </w:pPr>
            <w:r w:rsidRPr="001D35A2">
              <w:t>Sqm</w:t>
            </w:r>
          </w:p>
        </w:tc>
        <w:tc>
          <w:tcPr>
            <w:tcW w:w="1908" w:type="dxa"/>
            <w:tcPrChange w:id="33" w:author="xds" w:date="2015-04-06T03:25:00Z">
              <w:tcPr>
                <w:tcW w:w="1908" w:type="dxa"/>
                <w:gridSpan w:val="3"/>
              </w:tcPr>
            </w:tcPrChange>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264.00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Times New Roman" w:hAnsi="Times New Roman" w:cs="Times New Roman"/>
              </w:rPr>
              <w:t>5.9.5 Lintels, beams, girders, bressumers and cantilevers.</w:t>
            </w:r>
          </w:p>
        </w:tc>
        <w:tc>
          <w:tcPr>
            <w:tcW w:w="1260" w:type="dxa"/>
          </w:tcPr>
          <w:p w:rsidR="00B523C4" w:rsidRDefault="00B523C4" w:rsidP="004D2427">
            <w:pPr>
              <w:jc w:val="center"/>
            </w:pPr>
            <w:r w:rsidRPr="001D35A2">
              <w:t>Sqm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227.00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spacing w:line="360" w:lineRule="auto"/>
              <w:rPr>
                <w:rFonts w:ascii="Arial" w:hAnsi="Arial" w:cs="Arial"/>
                <w:sz w:val="19"/>
                <w:szCs w:val="19"/>
              </w:rPr>
            </w:pPr>
            <w:r>
              <w:rPr>
                <w:rFonts w:ascii="Arial" w:hAnsi="Arial" w:cs="Arial"/>
                <w:sz w:val="19"/>
                <w:szCs w:val="19"/>
              </w:rPr>
              <w:t>5.9.6 Columns, Pillars, Piers, Abutments, Posts and Struts.</w:t>
            </w:r>
          </w:p>
        </w:tc>
        <w:tc>
          <w:tcPr>
            <w:tcW w:w="1260" w:type="dxa"/>
          </w:tcPr>
          <w:p w:rsidR="00B523C4" w:rsidRDefault="00B523C4" w:rsidP="004D2427">
            <w:pPr>
              <w:jc w:val="center"/>
            </w:pPr>
            <w:r w:rsidRPr="001D35A2">
              <w:t>Sqm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356.00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9827A9"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5.9.7 Stairs, (excluding landings) except spiral-staircases.</w:t>
            </w:r>
          </w:p>
        </w:tc>
        <w:tc>
          <w:tcPr>
            <w:tcW w:w="1260" w:type="dxa"/>
          </w:tcPr>
          <w:p w:rsidR="00B523C4" w:rsidRDefault="00B523C4" w:rsidP="004D2427">
            <w:pPr>
              <w:jc w:val="center"/>
            </w:pPr>
            <w:r w:rsidRPr="001D35A2">
              <w:t>Sqm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332.00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Times New Roman" w:hAnsi="Times New Roman" w:cs="Times New Roman"/>
              </w:rPr>
              <w:t>5.9.8 Spiral staircases (including landing)</w:t>
            </w:r>
          </w:p>
        </w:tc>
        <w:tc>
          <w:tcPr>
            <w:tcW w:w="1260" w:type="dxa"/>
          </w:tcPr>
          <w:p w:rsidR="00B523C4" w:rsidRDefault="00B523C4" w:rsidP="004D2427">
            <w:pPr>
              <w:jc w:val="center"/>
            </w:pPr>
            <w:r w:rsidRPr="001D35A2">
              <w:t>Sqm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322.00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spacing w:line="360" w:lineRule="auto"/>
              <w:rPr>
                <w:rFonts w:ascii="Arial" w:hAnsi="Arial" w:cs="Arial"/>
                <w:sz w:val="19"/>
                <w:szCs w:val="19"/>
              </w:rPr>
            </w:pPr>
            <w:r>
              <w:rPr>
                <w:rFonts w:ascii="Arial" w:hAnsi="Arial" w:cs="Arial"/>
                <w:sz w:val="19"/>
                <w:szCs w:val="19"/>
              </w:rPr>
              <w:t>5.9.9 Arches, domes, vaults up to 6 m span</w:t>
            </w:r>
          </w:p>
        </w:tc>
        <w:tc>
          <w:tcPr>
            <w:tcW w:w="1260" w:type="dxa"/>
          </w:tcPr>
          <w:p w:rsidR="00B523C4" w:rsidRDefault="00B523C4" w:rsidP="004D2427">
            <w:pPr>
              <w:jc w:val="center"/>
            </w:pPr>
            <w:r w:rsidRPr="001D35A2">
              <w:t>Sqm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836.00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1876DD"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5.9.10 Extra for arches, domes, vaults exceeding 6 m span</w:t>
            </w:r>
          </w:p>
        </w:tc>
        <w:tc>
          <w:tcPr>
            <w:tcW w:w="1260" w:type="dxa"/>
          </w:tcPr>
          <w:p w:rsidR="00B523C4" w:rsidRDefault="00B523C4" w:rsidP="004D2427">
            <w:pPr>
              <w:jc w:val="center"/>
            </w:pPr>
            <w:r w:rsidRPr="001D35A2">
              <w:t>Sqm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451.00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Times New Roman" w:hAnsi="Times New Roman" w:cs="Times New Roman"/>
              </w:rPr>
              <w:t>5.9.11 Chimneys and shafts</w:t>
            </w:r>
          </w:p>
        </w:tc>
        <w:tc>
          <w:tcPr>
            <w:tcW w:w="1260" w:type="dxa"/>
          </w:tcPr>
          <w:p w:rsidR="00B523C4" w:rsidRDefault="00B523C4" w:rsidP="004D2427">
            <w:pPr>
              <w:jc w:val="center"/>
            </w:pPr>
            <w:r w:rsidRPr="001D35A2">
              <w:t>Sqm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267.00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spacing w:line="360" w:lineRule="auto"/>
              <w:rPr>
                <w:rFonts w:ascii="Arial" w:hAnsi="Arial" w:cs="Arial"/>
                <w:sz w:val="19"/>
                <w:szCs w:val="19"/>
              </w:rPr>
            </w:pPr>
            <w:r>
              <w:rPr>
                <w:rFonts w:ascii="Arial" w:hAnsi="Arial" w:cs="Arial"/>
                <w:sz w:val="19"/>
                <w:szCs w:val="19"/>
              </w:rPr>
              <w:t>5.9.12 Coffer/waffle slab of any size or shape as shown in the drawing.</w:t>
            </w:r>
          </w:p>
        </w:tc>
        <w:tc>
          <w:tcPr>
            <w:tcW w:w="1260" w:type="dxa"/>
          </w:tcPr>
          <w:p w:rsidR="00B523C4" w:rsidRDefault="00B523C4" w:rsidP="004D2427">
            <w:pPr>
              <w:jc w:val="center"/>
            </w:pPr>
            <w:r w:rsidRPr="001D35A2">
              <w:t>Sqm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1346.00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jc w:val="both"/>
              <w:rPr>
                <w:rFonts w:ascii="Times New Roman" w:hAnsi="Times New Roman" w:cs="Times New Roman"/>
              </w:rPr>
            </w:pPr>
            <w:r>
              <w:rPr>
                <w:rFonts w:ascii="Times New Roman" w:hAnsi="Times New Roman" w:cs="Times New Roman"/>
              </w:rPr>
              <w:t xml:space="preserve">5.9.13 Well steining </w:t>
            </w:r>
          </w:p>
        </w:tc>
        <w:tc>
          <w:tcPr>
            <w:tcW w:w="1260" w:type="dxa"/>
          </w:tcPr>
          <w:p w:rsidR="00B523C4" w:rsidRDefault="00B523C4" w:rsidP="004D2427">
            <w:pPr>
              <w:jc w:val="center"/>
            </w:pPr>
            <w:r w:rsidRPr="001D35A2">
              <w:t>Sqm</w:t>
            </w:r>
          </w:p>
        </w:tc>
        <w:tc>
          <w:tcPr>
            <w:tcW w:w="1908" w:type="dxa"/>
          </w:tcPr>
          <w:p w:rsidR="00B523C4" w:rsidRDefault="00B523C4" w:rsidP="004D2427">
            <w:pPr>
              <w:jc w:val="center"/>
              <w:rPr>
                <w:rFonts w:ascii="Times New Roman" w:hAnsi="Times New Roman" w:cs="Times New Roman"/>
              </w:rPr>
            </w:pPr>
            <w:r>
              <w:rPr>
                <w:rFonts w:ascii="Times New Roman" w:hAnsi="Times New Roman" w:cs="Times New Roman"/>
              </w:rPr>
              <w:t>240.00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jc w:val="both"/>
              <w:rPr>
                <w:rFonts w:ascii="Times New Roman" w:hAnsi="Times New Roman" w:cs="Times New Roman"/>
              </w:rPr>
            </w:pPr>
            <w:r>
              <w:rPr>
                <w:rFonts w:ascii="Times New Roman" w:hAnsi="Times New Roman" w:cs="Times New Roman"/>
              </w:rPr>
              <w:t>5.9.14 Vertical and horizontal fins individually or formatting box louvers band, facia and eaves boards.</w:t>
            </w:r>
          </w:p>
        </w:tc>
        <w:tc>
          <w:tcPr>
            <w:tcW w:w="1260" w:type="dxa"/>
          </w:tcPr>
          <w:p w:rsidR="00B523C4" w:rsidRDefault="00B523C4" w:rsidP="004D2427">
            <w:pPr>
              <w:jc w:val="center"/>
            </w:pPr>
            <w:r w:rsidRPr="001D35A2">
              <w:t>Sqm</w:t>
            </w:r>
          </w:p>
        </w:tc>
        <w:tc>
          <w:tcPr>
            <w:tcW w:w="1908" w:type="dxa"/>
          </w:tcPr>
          <w:p w:rsidR="00B523C4" w:rsidRDefault="00B523C4" w:rsidP="004D2427">
            <w:pPr>
              <w:jc w:val="center"/>
              <w:rPr>
                <w:rFonts w:ascii="Times New Roman" w:hAnsi="Times New Roman" w:cs="Times New Roman"/>
              </w:rPr>
            </w:pPr>
            <w:r>
              <w:rPr>
                <w:rFonts w:ascii="Times New Roman" w:hAnsi="Times New Roman" w:cs="Times New Roman"/>
              </w:rPr>
              <w:t>481.00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jc w:val="both"/>
              <w:rPr>
                <w:rFonts w:ascii="Times New Roman" w:hAnsi="Times New Roman" w:cs="Times New Roman"/>
              </w:rPr>
            </w:pPr>
            <w:r>
              <w:rPr>
                <w:rFonts w:ascii="Times New Roman" w:hAnsi="Times New Roman" w:cs="Times New Roman"/>
              </w:rPr>
              <w:t>5.9.15 Extra for shuttering in circular work or any other geometrical shape (20% of respective centering and shuttering items)</w:t>
            </w:r>
          </w:p>
        </w:tc>
        <w:tc>
          <w:tcPr>
            <w:tcW w:w="1260" w:type="dxa"/>
          </w:tcPr>
          <w:p w:rsidR="00B523C4" w:rsidRDefault="00B523C4" w:rsidP="004D2427">
            <w:pPr>
              <w:jc w:val="center"/>
            </w:pPr>
            <w:r w:rsidRPr="001D35A2">
              <w:t>Sqm</w:t>
            </w:r>
          </w:p>
        </w:tc>
        <w:tc>
          <w:tcPr>
            <w:tcW w:w="1908" w:type="dxa"/>
          </w:tcPr>
          <w:p w:rsidR="00B523C4" w:rsidRDefault="00B523C4" w:rsidP="004D2427">
            <w:pPr>
              <w:jc w:val="center"/>
              <w:rPr>
                <w:rFonts w:ascii="Times New Roman" w:hAnsi="Times New Roman" w:cs="Times New Roman"/>
              </w:rPr>
            </w:pPr>
            <w:r>
              <w:rPr>
                <w:rFonts w:ascii="Times New Roman" w:hAnsi="Times New Roman" w:cs="Times New Roman"/>
              </w:rPr>
              <w:t>20%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jc w:val="both"/>
              <w:rPr>
                <w:rFonts w:ascii="Times New Roman" w:hAnsi="Times New Roman" w:cs="Times New Roman"/>
              </w:rPr>
            </w:pPr>
            <w:r>
              <w:rPr>
                <w:rFonts w:ascii="Times New Roman" w:hAnsi="Times New Roman" w:cs="Times New Roman"/>
              </w:rPr>
              <w:t>5.9.16 Small lintels not exceeding 1.5 m clear span, moulding as in cornices, window sills, string courses, bands, copings, bed plates, anchor blocks and the like.</w:t>
            </w:r>
          </w:p>
        </w:tc>
        <w:tc>
          <w:tcPr>
            <w:tcW w:w="1260" w:type="dxa"/>
          </w:tcPr>
          <w:p w:rsidR="00B523C4" w:rsidRDefault="00B523C4" w:rsidP="004D2427">
            <w:pPr>
              <w:jc w:val="center"/>
            </w:pPr>
            <w:r w:rsidRPr="001D35A2">
              <w:t>Sqm</w:t>
            </w:r>
          </w:p>
        </w:tc>
        <w:tc>
          <w:tcPr>
            <w:tcW w:w="1908" w:type="dxa"/>
          </w:tcPr>
          <w:p w:rsidR="00B523C4" w:rsidRDefault="00B523C4" w:rsidP="004D2427">
            <w:pPr>
              <w:jc w:val="center"/>
              <w:rPr>
                <w:rFonts w:ascii="Times New Roman" w:hAnsi="Times New Roman" w:cs="Times New Roman"/>
              </w:rPr>
            </w:pPr>
            <w:r>
              <w:rPr>
                <w:rFonts w:ascii="Times New Roman" w:hAnsi="Times New Roman" w:cs="Times New Roman"/>
              </w:rPr>
              <w:t>174.00</w:t>
            </w:r>
          </w:p>
        </w:tc>
      </w:tr>
    </w:tbl>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Pr="00B8189F" w:rsidRDefault="00B523C4" w:rsidP="00B523C4">
      <w:pPr>
        <w:jc w:val="center"/>
        <w:rPr>
          <w:rFonts w:ascii="Times New Roman" w:hAnsi="Times New Roman" w:cs="Times New Roman"/>
        </w:rPr>
      </w:pPr>
      <w:r>
        <w:rPr>
          <w:rFonts w:ascii="Times New Roman" w:hAnsi="Times New Roman" w:cs="Times New Roman"/>
        </w:rPr>
        <w:t>Page No. 66</w:t>
      </w: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Pr="00B8189F" w:rsidRDefault="00507BD4" w:rsidP="00B523C4">
      <w:pPr>
        <w:rPr>
          <w:rFonts w:ascii="Times New Roman" w:hAnsi="Times New Roman" w:cs="Times New Roman"/>
        </w:rPr>
      </w:pPr>
    </w:p>
    <w:tbl>
      <w:tblPr>
        <w:tblStyle w:val="TableGrid"/>
        <w:tblW w:w="0" w:type="auto"/>
        <w:tblInd w:w="-162" w:type="dxa"/>
        <w:tblLook w:val="04A0"/>
      </w:tblPr>
      <w:tblGrid>
        <w:gridCol w:w="1080"/>
        <w:gridCol w:w="5490"/>
        <w:gridCol w:w="1260"/>
        <w:gridCol w:w="1908"/>
      </w:tblGrid>
      <w:tr w:rsidR="00B523C4" w:rsidRPr="00B8189F" w:rsidTr="004D2427">
        <w:tc>
          <w:tcPr>
            <w:tcW w:w="1080" w:type="dxa"/>
          </w:tcPr>
          <w:p w:rsidR="00B523C4" w:rsidRPr="00AC2ED5" w:rsidRDefault="00B523C4" w:rsidP="004D2427">
            <w:pPr>
              <w:rPr>
                <w:rFonts w:ascii="Times New Roman" w:hAnsi="Times New Roman" w:cs="Times New Roman"/>
                <w:b/>
                <w:bCs/>
              </w:rPr>
            </w:pPr>
            <w:r w:rsidRPr="00AC2ED5">
              <w:rPr>
                <w:rFonts w:ascii="Times New Roman" w:hAnsi="Times New Roman" w:cs="Times New Roman"/>
                <w:b/>
                <w:bCs/>
              </w:rPr>
              <w:t>Item No.</w:t>
            </w:r>
          </w:p>
        </w:tc>
        <w:tc>
          <w:tcPr>
            <w:tcW w:w="54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Description</w:t>
            </w:r>
          </w:p>
        </w:tc>
        <w:tc>
          <w:tcPr>
            <w:tcW w:w="126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Unit</w:t>
            </w:r>
          </w:p>
        </w:tc>
        <w:tc>
          <w:tcPr>
            <w:tcW w:w="1908"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Rate (In Rs.)</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5954DE"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5.9.17 cornices and mouldings</w:t>
            </w:r>
          </w:p>
        </w:tc>
        <w:tc>
          <w:tcPr>
            <w:tcW w:w="126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 xml:space="preserve">Sqm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576.00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76295"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5.9.18 Small surfaces such as cantilever ends, brackets and ends of steps, caps and bases to pilasters and columns and the like.</w:t>
            </w:r>
          </w:p>
        </w:tc>
        <w:tc>
          <w:tcPr>
            <w:tcW w:w="1260" w:type="dxa"/>
          </w:tcPr>
          <w:p w:rsidR="00B523C4" w:rsidRDefault="00B523C4" w:rsidP="004D2427">
            <w:pPr>
              <w:jc w:val="center"/>
            </w:pPr>
            <w:r w:rsidRPr="002E6BB5">
              <w:rPr>
                <w:rFonts w:ascii="Times New Roman" w:hAnsi="Times New Roman" w:cs="Times New Roman"/>
              </w:rPr>
              <w:t>Sqm</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415.00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spacing w:line="360" w:lineRule="auto"/>
              <w:rPr>
                <w:rFonts w:ascii="Arial" w:hAnsi="Arial" w:cs="Arial"/>
                <w:sz w:val="19"/>
                <w:szCs w:val="19"/>
              </w:rPr>
            </w:pPr>
            <w:r>
              <w:rPr>
                <w:rFonts w:ascii="Arial" w:hAnsi="Arial" w:cs="Arial"/>
                <w:sz w:val="19"/>
                <w:szCs w:val="19"/>
              </w:rPr>
              <w:t>5.9.19 Weather shade, chajjas, corbels etc., including edges.</w:t>
            </w:r>
          </w:p>
        </w:tc>
        <w:tc>
          <w:tcPr>
            <w:tcW w:w="1260" w:type="dxa"/>
          </w:tcPr>
          <w:p w:rsidR="00B523C4" w:rsidRDefault="00B523C4" w:rsidP="004D2427">
            <w:pPr>
              <w:jc w:val="center"/>
            </w:pPr>
            <w:r w:rsidRPr="002E6BB5">
              <w:rPr>
                <w:rFonts w:ascii="Times New Roman" w:hAnsi="Times New Roman" w:cs="Times New Roman"/>
              </w:rPr>
              <w:t>Sqm</w:t>
            </w:r>
          </w:p>
        </w:tc>
        <w:tc>
          <w:tcPr>
            <w:tcW w:w="1908" w:type="dxa"/>
          </w:tcPr>
          <w:p w:rsidR="00B523C4" w:rsidRDefault="00B523C4" w:rsidP="004D2427">
            <w:pPr>
              <w:spacing w:line="360" w:lineRule="auto"/>
              <w:jc w:val="center"/>
            </w:pPr>
            <w:r>
              <w:t>451.00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5.9.20 Suspended floors, roofs, landings, balconies and access platform with water proof ply 12 mm thick (item to be executed with prior permission of S.E. in case of B &amp; R works and from Additional Project Director in case of PIU works)</w:t>
            </w:r>
          </w:p>
        </w:tc>
        <w:tc>
          <w:tcPr>
            <w:tcW w:w="1260" w:type="dxa"/>
          </w:tcPr>
          <w:p w:rsidR="00B523C4" w:rsidRDefault="00B523C4" w:rsidP="004D2427">
            <w:pPr>
              <w:jc w:val="center"/>
            </w:pPr>
            <w:r w:rsidRPr="002E6BB5">
              <w:rPr>
                <w:rFonts w:ascii="Times New Roman" w:hAnsi="Times New Roman" w:cs="Times New Roman"/>
              </w:rPr>
              <w:t>Sqm</w:t>
            </w:r>
          </w:p>
        </w:tc>
        <w:tc>
          <w:tcPr>
            <w:tcW w:w="1908" w:type="dxa"/>
          </w:tcPr>
          <w:p w:rsidR="00B523C4" w:rsidRDefault="00B523C4" w:rsidP="004D2427">
            <w:pPr>
              <w:spacing w:line="360" w:lineRule="auto"/>
              <w:jc w:val="center"/>
            </w:pPr>
            <w:r>
              <w:t>381.00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CF5406"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5.9.21 Lintels, beams, columns, girders, bressumers and cantilevers with water proof ply 12 mm thick (item to be executed with prior permission of S.E. in case B &amp; R works and from Additional Project Director in case of PIU works)</w:t>
            </w:r>
          </w:p>
        </w:tc>
        <w:tc>
          <w:tcPr>
            <w:tcW w:w="1260" w:type="dxa"/>
          </w:tcPr>
          <w:p w:rsidR="00B523C4" w:rsidRDefault="00B523C4" w:rsidP="004D2427">
            <w:pPr>
              <w:jc w:val="center"/>
            </w:pPr>
            <w:r w:rsidRPr="002E6BB5">
              <w:rPr>
                <w:rFonts w:ascii="Times New Roman" w:hAnsi="Times New Roman" w:cs="Times New Roman"/>
              </w:rPr>
              <w:t>Sqm</w:t>
            </w:r>
          </w:p>
        </w:tc>
        <w:tc>
          <w:tcPr>
            <w:tcW w:w="1908" w:type="dxa"/>
          </w:tcPr>
          <w:p w:rsidR="00B523C4" w:rsidRDefault="00B523C4" w:rsidP="004D2427">
            <w:pPr>
              <w:jc w:val="center"/>
            </w:pPr>
            <w:r>
              <w:t>343.00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5.9 A</w:t>
            </w: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 xml:space="preserve">Providing and fixing tie bolt, spring coil and plasting cone in wall shuttering complete as per the direction of Engineer-in-charge </w:t>
            </w:r>
          </w:p>
        </w:tc>
        <w:tc>
          <w:tcPr>
            <w:tcW w:w="1260" w:type="dxa"/>
          </w:tcPr>
          <w:p w:rsidR="00B523C4" w:rsidRDefault="00B523C4" w:rsidP="004D2427">
            <w:pPr>
              <w:jc w:val="cente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Times New Roman" w:hAnsi="Times New Roman" w:cs="Times New Roman"/>
              </w:rPr>
              <w:t>5.9A.1 12 mm dia. &amp; 100 mm length</w:t>
            </w:r>
          </w:p>
        </w:tc>
        <w:tc>
          <w:tcPr>
            <w:tcW w:w="1260" w:type="dxa"/>
          </w:tcPr>
          <w:p w:rsidR="00B523C4" w:rsidRDefault="00B523C4" w:rsidP="004D2427">
            <w:pPr>
              <w:jc w:val="center"/>
            </w:pPr>
            <w:r>
              <w:t xml:space="preserve">Each set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140.00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Times New Roman" w:hAnsi="Times New Roman" w:cs="Times New Roman"/>
              </w:rPr>
              <w:t>5.9A.2 12 mm dia. &amp; 150 mm length</w:t>
            </w:r>
          </w:p>
        </w:tc>
        <w:tc>
          <w:tcPr>
            <w:tcW w:w="1260" w:type="dxa"/>
          </w:tcPr>
          <w:p w:rsidR="00B523C4" w:rsidRDefault="00B523C4" w:rsidP="004D2427">
            <w:pPr>
              <w:jc w:val="center"/>
            </w:pPr>
            <w:r w:rsidRPr="00600A88">
              <w:t>Each set</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152.00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Times New Roman" w:hAnsi="Times New Roman" w:cs="Times New Roman"/>
              </w:rPr>
              <w:t xml:space="preserve">5.9A.3 20 mm dia. &amp; 150 mm length </w:t>
            </w:r>
          </w:p>
        </w:tc>
        <w:tc>
          <w:tcPr>
            <w:tcW w:w="1260" w:type="dxa"/>
          </w:tcPr>
          <w:p w:rsidR="00B523C4" w:rsidRDefault="00B523C4" w:rsidP="004D2427">
            <w:pPr>
              <w:jc w:val="center"/>
            </w:pPr>
            <w:r w:rsidRPr="00600A88">
              <w:t>Each set</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169.00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spacing w:line="360" w:lineRule="auto"/>
              <w:jc w:val="both"/>
              <w:rPr>
                <w:rFonts w:ascii="Times New Roman" w:hAnsi="Times New Roman" w:cs="Times New Roman"/>
              </w:rPr>
            </w:pPr>
            <w:r>
              <w:rPr>
                <w:rFonts w:ascii="Times New Roman" w:hAnsi="Times New Roman" w:cs="Times New Roman"/>
              </w:rPr>
              <w:t xml:space="preserve">5.9A.4 20 mm dia. &amp; 225 mm length </w:t>
            </w:r>
          </w:p>
        </w:tc>
        <w:tc>
          <w:tcPr>
            <w:tcW w:w="1260" w:type="dxa"/>
          </w:tcPr>
          <w:p w:rsidR="00B523C4" w:rsidRDefault="00B523C4" w:rsidP="004D2427">
            <w:pPr>
              <w:jc w:val="center"/>
            </w:pPr>
            <w:r w:rsidRPr="00600A88">
              <w:t>Each set</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187.00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5.10</w:t>
            </w: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Extra for additional height in centering, shuttering where ever</w:t>
            </w:r>
          </w:p>
          <w:p w:rsidR="00B523C4" w:rsidRPr="00E248B2"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required with adequate bracing, propping etc. including cost of deshuttering and decentering at all levels, over a height of 3.6 m, for every additional height of 1 metre or part thereof (Plan area to be measured)</w:t>
            </w:r>
          </w:p>
        </w:tc>
        <w:tc>
          <w:tcPr>
            <w:tcW w:w="1260" w:type="dxa"/>
          </w:tcPr>
          <w:p w:rsidR="00B523C4" w:rsidRDefault="00B523C4" w:rsidP="004D2427">
            <w:pPr>
              <w:jc w:val="cente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spacing w:line="360" w:lineRule="auto"/>
              <w:rPr>
                <w:rFonts w:ascii="Arial" w:hAnsi="Arial" w:cs="Arial"/>
                <w:sz w:val="19"/>
                <w:szCs w:val="19"/>
              </w:rPr>
            </w:pPr>
            <w:r>
              <w:rPr>
                <w:rFonts w:ascii="Arial" w:hAnsi="Arial" w:cs="Arial"/>
                <w:sz w:val="19"/>
                <w:szCs w:val="19"/>
                <w:lang w:bidi="hi-IN"/>
              </w:rPr>
              <w:t>5.10.1 Suspended floors, roofs, landing, beams and balconies</w:t>
            </w:r>
          </w:p>
        </w:tc>
        <w:tc>
          <w:tcPr>
            <w:tcW w:w="1260" w:type="dxa"/>
          </w:tcPr>
          <w:p w:rsidR="00B523C4" w:rsidRDefault="00B523C4" w:rsidP="004D2427">
            <w:pPr>
              <w:jc w:val="center"/>
            </w:pPr>
            <w:r>
              <w:t xml:space="preserve">Sqm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107.00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5.11</w:t>
            </w:r>
          </w:p>
        </w:tc>
        <w:tc>
          <w:tcPr>
            <w:tcW w:w="5490" w:type="dxa"/>
          </w:tcPr>
          <w:p w:rsidR="00B523C4" w:rsidRDefault="00B523C4" w:rsidP="004D2427">
            <w:pPr>
              <w:autoSpaceDE w:val="0"/>
              <w:autoSpaceDN w:val="0"/>
              <w:adjustRightInd w:val="0"/>
              <w:rPr>
                <w:rFonts w:ascii="Arial" w:hAnsi="Arial" w:cs="Arial"/>
                <w:sz w:val="19"/>
                <w:szCs w:val="19"/>
                <w:lang w:bidi="hi-IN"/>
              </w:rPr>
            </w:pPr>
            <w:r>
              <w:rPr>
                <w:rFonts w:ascii="Arial" w:hAnsi="Arial" w:cs="Arial"/>
                <w:sz w:val="19"/>
                <w:szCs w:val="19"/>
                <w:lang w:bidi="hi-IN"/>
              </w:rPr>
              <w:t>Providing, hoisting and fixing up to floor two level precast</w:t>
            </w:r>
          </w:p>
          <w:p w:rsidR="00B523C4" w:rsidRPr="001876DD" w:rsidRDefault="00B523C4" w:rsidP="004D2427">
            <w:pPr>
              <w:autoSpaceDE w:val="0"/>
              <w:autoSpaceDN w:val="0"/>
              <w:adjustRightInd w:val="0"/>
              <w:rPr>
                <w:rFonts w:ascii="Arial" w:hAnsi="Arial" w:cs="Arial"/>
                <w:sz w:val="19"/>
                <w:szCs w:val="19"/>
                <w:lang w:bidi="hi-IN"/>
              </w:rPr>
            </w:pPr>
            <w:r>
              <w:rPr>
                <w:rFonts w:ascii="Arial" w:hAnsi="Arial" w:cs="Arial"/>
                <w:sz w:val="19"/>
                <w:szCs w:val="19"/>
                <w:lang w:bidi="hi-IN"/>
              </w:rPr>
              <w:t xml:space="preserve">reinforced cement concrete in shelves including setting in cement mortar 1:3 (1 cement : 3 sand), cost of required centering, shuttering and finishing with neat cement punning on exposed surfaces but excluding the cost of reinforcement with concrete grade M 15 – Grade Concrete </w:t>
            </w:r>
          </w:p>
        </w:tc>
        <w:tc>
          <w:tcPr>
            <w:tcW w:w="1260" w:type="dxa"/>
          </w:tcPr>
          <w:p w:rsidR="00B523C4" w:rsidRDefault="00B523C4" w:rsidP="004D2427">
            <w:pPr>
              <w:jc w:val="center"/>
            </w:pPr>
            <w:r>
              <w:t xml:space="preserve">Cum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7830.00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5.12</w:t>
            </w:r>
          </w:p>
        </w:tc>
        <w:tc>
          <w:tcPr>
            <w:tcW w:w="5490" w:type="dxa"/>
          </w:tcPr>
          <w:p w:rsidR="00B523C4" w:rsidRPr="003F3539"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precast cement concrete Jali 1:2:4 (1cement :2sand:4 graded stone aggregate 6mm nominal size) reinforced with 1.6 mm dia mild steel wire including centering and shuttering, roughening cleaning, fixing and finishing in cement mortar 1:3 (1cement:3 fine sand) etc. complete excluding plastering of the jambs, ills and soffits.</w:t>
            </w:r>
          </w:p>
        </w:tc>
        <w:tc>
          <w:tcPr>
            <w:tcW w:w="1260" w:type="dxa"/>
          </w:tcPr>
          <w:p w:rsidR="00B523C4" w:rsidRDefault="00B523C4" w:rsidP="004D2427">
            <w:pPr>
              <w:jc w:val="center"/>
            </w:pPr>
          </w:p>
        </w:tc>
        <w:tc>
          <w:tcPr>
            <w:tcW w:w="1908"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spacing w:line="360" w:lineRule="auto"/>
              <w:rPr>
                <w:rFonts w:ascii="Arial" w:hAnsi="Arial" w:cs="Arial"/>
                <w:sz w:val="19"/>
                <w:szCs w:val="19"/>
              </w:rPr>
            </w:pPr>
            <w:r>
              <w:rPr>
                <w:rFonts w:ascii="Arial" w:hAnsi="Arial" w:cs="Arial"/>
                <w:sz w:val="19"/>
                <w:szCs w:val="19"/>
                <w:lang w:bidi="hi-IN"/>
              </w:rPr>
              <w:t>5.12.1 50 mm thick</w:t>
            </w:r>
          </w:p>
        </w:tc>
        <w:tc>
          <w:tcPr>
            <w:tcW w:w="1260" w:type="dxa"/>
          </w:tcPr>
          <w:p w:rsidR="00B523C4" w:rsidRDefault="00B523C4" w:rsidP="004D2427">
            <w:pPr>
              <w:jc w:val="center"/>
            </w:pPr>
            <w:r>
              <w:t xml:space="preserve">Sqm </w:t>
            </w:r>
          </w:p>
        </w:tc>
        <w:tc>
          <w:tcPr>
            <w:tcW w:w="1908"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790.00</w:t>
            </w:r>
          </w:p>
        </w:tc>
      </w:tr>
    </w:tbl>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Pr="00B8189F" w:rsidRDefault="00B523C4" w:rsidP="00B523C4">
      <w:pPr>
        <w:jc w:val="center"/>
        <w:rPr>
          <w:rFonts w:ascii="Times New Roman" w:hAnsi="Times New Roman" w:cs="Times New Roman"/>
        </w:rPr>
      </w:pPr>
      <w:r>
        <w:rPr>
          <w:rFonts w:ascii="Times New Roman" w:hAnsi="Times New Roman" w:cs="Times New Roman"/>
        </w:rPr>
        <w:t>Page No. 67</w:t>
      </w: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B523C4" w:rsidRPr="00B8189F" w:rsidRDefault="00B523C4" w:rsidP="00B523C4">
      <w:pPr>
        <w:rPr>
          <w:rFonts w:ascii="Times New Roman" w:hAnsi="Times New Roman" w:cs="Times New Roman"/>
        </w:rPr>
      </w:pPr>
    </w:p>
    <w:tbl>
      <w:tblPr>
        <w:tblStyle w:val="TableGrid"/>
        <w:tblW w:w="10170" w:type="dxa"/>
        <w:tblInd w:w="-162" w:type="dxa"/>
        <w:tblLook w:val="04A0"/>
      </w:tblPr>
      <w:tblGrid>
        <w:gridCol w:w="1080"/>
        <w:gridCol w:w="5490"/>
        <w:gridCol w:w="1710"/>
        <w:gridCol w:w="1890"/>
        <w:tblGridChange w:id="34">
          <w:tblGrid>
            <w:gridCol w:w="1080"/>
            <w:gridCol w:w="5490"/>
            <w:gridCol w:w="72"/>
            <w:gridCol w:w="1080"/>
            <w:gridCol w:w="558"/>
            <w:gridCol w:w="1890"/>
            <w:gridCol w:w="3042"/>
            <w:gridCol w:w="1710"/>
            <w:gridCol w:w="1890"/>
          </w:tblGrid>
        </w:tblGridChange>
      </w:tblGrid>
      <w:tr w:rsidR="00B523C4" w:rsidRPr="00B8189F" w:rsidTr="004D2427">
        <w:tc>
          <w:tcPr>
            <w:tcW w:w="1080" w:type="dxa"/>
          </w:tcPr>
          <w:p w:rsidR="00B523C4" w:rsidRPr="00AC2ED5" w:rsidRDefault="00B523C4" w:rsidP="004D2427">
            <w:pPr>
              <w:rPr>
                <w:rFonts w:ascii="Times New Roman" w:hAnsi="Times New Roman" w:cs="Times New Roman"/>
                <w:b/>
                <w:bCs/>
              </w:rPr>
            </w:pPr>
            <w:r w:rsidRPr="00AC2ED5">
              <w:rPr>
                <w:rFonts w:ascii="Times New Roman" w:hAnsi="Times New Roman" w:cs="Times New Roman"/>
                <w:b/>
                <w:bCs/>
              </w:rPr>
              <w:t>Item No.</w:t>
            </w:r>
          </w:p>
        </w:tc>
        <w:tc>
          <w:tcPr>
            <w:tcW w:w="54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Description</w:t>
            </w:r>
          </w:p>
        </w:tc>
        <w:tc>
          <w:tcPr>
            <w:tcW w:w="171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Unit</w:t>
            </w:r>
          </w:p>
        </w:tc>
        <w:tc>
          <w:tcPr>
            <w:tcW w:w="18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Rate (In Rs.)</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317672" w:rsidRDefault="00B523C4" w:rsidP="004D2427">
            <w:pPr>
              <w:autoSpaceDE w:val="0"/>
              <w:autoSpaceDN w:val="0"/>
              <w:adjustRightInd w:val="0"/>
              <w:rPr>
                <w:rFonts w:ascii="Arial" w:hAnsi="Arial" w:cs="Arial"/>
                <w:sz w:val="19"/>
                <w:szCs w:val="19"/>
              </w:rPr>
            </w:pPr>
            <w:r w:rsidRPr="00317672">
              <w:rPr>
                <w:rFonts w:ascii="Arial" w:hAnsi="Arial" w:cs="Arial"/>
                <w:sz w:val="19"/>
                <w:szCs w:val="19"/>
                <w:lang w:bidi="hi-IN"/>
              </w:rPr>
              <w:t>5.12.2 40 mm thick</w:t>
            </w:r>
          </w:p>
        </w:tc>
        <w:tc>
          <w:tcPr>
            <w:tcW w:w="171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 xml:space="preserve">Sqm </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689.00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r w:rsidRPr="00317672">
              <w:rPr>
                <w:rFonts w:ascii="Arial" w:hAnsi="Arial" w:cs="Arial"/>
                <w:sz w:val="19"/>
                <w:szCs w:val="19"/>
                <w:lang w:bidi="hi-IN"/>
              </w:rPr>
              <w:t>5.12.3 25 mm thick</w:t>
            </w:r>
          </w:p>
        </w:tc>
        <w:tc>
          <w:tcPr>
            <w:tcW w:w="1710" w:type="dxa"/>
          </w:tcPr>
          <w:p w:rsidR="00B523C4" w:rsidRDefault="00B523C4" w:rsidP="004D2427">
            <w:pPr>
              <w:jc w:val="center"/>
            </w:pPr>
            <w:r>
              <w:t xml:space="preserve">Sqm </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598.00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5.13</w:t>
            </w: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Encasing rolled steel sections, in beams and columns, with cement concrete M 15 (1 cement: 2 sand: 4 graded stone aggregate 20mm nominal size) including centering and shuttering complete but excluding cost of reinforcement.</w:t>
            </w:r>
          </w:p>
        </w:tc>
        <w:tc>
          <w:tcPr>
            <w:tcW w:w="1710" w:type="dxa"/>
          </w:tcPr>
          <w:p w:rsidR="00B523C4" w:rsidRDefault="00B523C4" w:rsidP="004D2427">
            <w:pPr>
              <w:jc w:val="center"/>
            </w:pPr>
            <w:r>
              <w:t xml:space="preserve">Cum </w:t>
            </w:r>
          </w:p>
        </w:tc>
        <w:tc>
          <w:tcPr>
            <w:tcW w:w="1890" w:type="dxa"/>
          </w:tcPr>
          <w:p w:rsidR="00B523C4" w:rsidRDefault="00B523C4" w:rsidP="004D2427">
            <w:pPr>
              <w:spacing w:line="360" w:lineRule="auto"/>
              <w:jc w:val="center"/>
            </w:pPr>
            <w:r>
              <w:t>6934.00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5.14</w:t>
            </w: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Encasing rolled steel section in grillages with cement concrete M15 (1 cement: 2 sand: 4 graded stone aggregate 20 mm nominal size) including centering and shuttering but excluding cost of expanded metal and hangers.</w:t>
            </w:r>
          </w:p>
        </w:tc>
        <w:tc>
          <w:tcPr>
            <w:tcW w:w="1710" w:type="dxa"/>
          </w:tcPr>
          <w:p w:rsidR="00B523C4" w:rsidRDefault="00B523C4" w:rsidP="004D2427">
            <w:pPr>
              <w:jc w:val="center"/>
            </w:pPr>
            <w:r>
              <w:t xml:space="preserve">Cum </w:t>
            </w:r>
          </w:p>
        </w:tc>
        <w:tc>
          <w:tcPr>
            <w:tcW w:w="1890" w:type="dxa"/>
          </w:tcPr>
          <w:p w:rsidR="00B523C4" w:rsidRDefault="00B523C4" w:rsidP="004D2427">
            <w:pPr>
              <w:spacing w:line="360" w:lineRule="auto"/>
              <w:jc w:val="center"/>
            </w:pPr>
            <w:r>
              <w:t>4835.00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5.15</w:t>
            </w: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Extra for providing and fixing expanded metal mesh of size</w:t>
            </w:r>
          </w:p>
          <w:p w:rsidR="00B523C4" w:rsidRPr="00CF5406"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20x60mm and strands 3.25mm wide 1.6mm thick weighing 3.64 kg. per sqm. for encasing of rolled steel sections in beams, columns and grillages excluding cost of hangers.</w:t>
            </w:r>
          </w:p>
        </w:tc>
        <w:tc>
          <w:tcPr>
            <w:tcW w:w="1710" w:type="dxa"/>
          </w:tcPr>
          <w:p w:rsidR="00B523C4" w:rsidRDefault="00B523C4" w:rsidP="004D2427">
            <w:pPr>
              <w:jc w:val="center"/>
            </w:pPr>
            <w:r>
              <w:t xml:space="preserve">Sqm </w:t>
            </w:r>
          </w:p>
        </w:tc>
        <w:tc>
          <w:tcPr>
            <w:tcW w:w="1890" w:type="dxa"/>
          </w:tcPr>
          <w:p w:rsidR="00B523C4" w:rsidRDefault="00B523C4" w:rsidP="004D2427">
            <w:pPr>
              <w:jc w:val="center"/>
            </w:pPr>
            <w:r>
              <w:t>408.00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5.16</w:t>
            </w: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Reinforcement for R.C.C. work including straightening, cutting,</w:t>
            </w:r>
          </w:p>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bending, placing in position and binding including cost of binding wire up to floor two level including all wastage etc. complete.</w:t>
            </w:r>
          </w:p>
        </w:tc>
        <w:tc>
          <w:tcPr>
            <w:tcW w:w="1710" w:type="dxa"/>
          </w:tcPr>
          <w:p w:rsidR="00B523C4" w:rsidRDefault="00B523C4" w:rsidP="004D2427">
            <w:pPr>
              <w:jc w:val="center"/>
            </w:pPr>
          </w:p>
        </w:tc>
        <w:tc>
          <w:tcPr>
            <w:tcW w:w="1890"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344AB9" w:rsidRDefault="00B523C4" w:rsidP="004D2427">
            <w:pPr>
              <w:autoSpaceDE w:val="0"/>
              <w:autoSpaceDN w:val="0"/>
              <w:adjustRightInd w:val="0"/>
              <w:rPr>
                <w:rFonts w:ascii="Arial" w:hAnsi="Arial" w:cs="Arial"/>
                <w:sz w:val="19"/>
                <w:szCs w:val="19"/>
              </w:rPr>
            </w:pPr>
            <w:r w:rsidRPr="00344AB9">
              <w:rPr>
                <w:rFonts w:ascii="Arial" w:hAnsi="Arial" w:cs="Arial"/>
                <w:sz w:val="19"/>
                <w:szCs w:val="19"/>
                <w:lang w:bidi="hi-IN"/>
              </w:rPr>
              <w:t>5.16.1 Mild steel and Medium Tensile steel bars.</w:t>
            </w:r>
          </w:p>
        </w:tc>
        <w:tc>
          <w:tcPr>
            <w:tcW w:w="1710" w:type="dxa"/>
          </w:tcPr>
          <w:p w:rsidR="00B523C4" w:rsidRDefault="00B523C4" w:rsidP="004D2427">
            <w:pPr>
              <w:jc w:val="center"/>
            </w:pPr>
            <w:r>
              <w:t xml:space="preserve">Kg </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60.50</w:t>
            </w:r>
          </w:p>
        </w:tc>
      </w:tr>
      <w:tr w:rsidR="00B523C4" w:rsidRPr="00B8189F" w:rsidTr="005F070B">
        <w:tblPrEx>
          <w:tblW w:w="10170" w:type="dxa"/>
          <w:tblInd w:w="-162" w:type="dxa"/>
          <w:tblPrExChange w:id="35" w:author="Admin" w:date="2017-01-06T10:44:00Z">
            <w:tblPrEx>
              <w:tblW w:w="10170" w:type="dxa"/>
              <w:tblInd w:w="-162" w:type="dxa"/>
            </w:tblPrEx>
          </w:tblPrExChange>
        </w:tblPrEx>
        <w:trPr>
          <w:trHeight w:val="278"/>
          <w:trPrChange w:id="36" w:author="Admin" w:date="2017-01-06T10:44:00Z">
            <w:trPr>
              <w:gridBefore w:val="3"/>
            </w:trPr>
          </w:trPrChange>
        </w:trPr>
        <w:tc>
          <w:tcPr>
            <w:tcW w:w="1080" w:type="dxa"/>
            <w:tcPrChange w:id="37" w:author="Admin" w:date="2017-01-06T10:44:00Z">
              <w:tcPr>
                <w:tcW w:w="1080" w:type="dxa"/>
              </w:tcPr>
            </w:tcPrChange>
          </w:tcPr>
          <w:p w:rsidR="00B523C4" w:rsidRPr="00B8189F" w:rsidRDefault="00B523C4" w:rsidP="004D2427">
            <w:pPr>
              <w:spacing w:line="360" w:lineRule="auto"/>
              <w:jc w:val="center"/>
              <w:rPr>
                <w:rFonts w:ascii="Times New Roman" w:hAnsi="Times New Roman" w:cs="Times New Roman"/>
              </w:rPr>
            </w:pPr>
          </w:p>
        </w:tc>
        <w:tc>
          <w:tcPr>
            <w:tcW w:w="5490" w:type="dxa"/>
            <w:tcPrChange w:id="38" w:author="Admin" w:date="2017-01-06T10:44:00Z">
              <w:tcPr>
                <w:tcW w:w="5490" w:type="dxa"/>
                <w:gridSpan w:val="3"/>
              </w:tcPr>
            </w:tcPrChange>
          </w:tcPr>
          <w:p w:rsidR="00B523C4" w:rsidRPr="00344AB9" w:rsidRDefault="00B523C4" w:rsidP="004D2427">
            <w:pPr>
              <w:autoSpaceDE w:val="0"/>
              <w:autoSpaceDN w:val="0"/>
              <w:adjustRightInd w:val="0"/>
              <w:rPr>
                <w:rFonts w:ascii="Arial" w:hAnsi="Arial" w:cs="Arial"/>
                <w:sz w:val="19"/>
                <w:szCs w:val="19"/>
              </w:rPr>
            </w:pPr>
            <w:r w:rsidRPr="00344AB9">
              <w:rPr>
                <w:rFonts w:ascii="Arial" w:hAnsi="Arial" w:cs="Arial"/>
                <w:sz w:val="19"/>
                <w:szCs w:val="19"/>
                <w:lang w:bidi="hi-IN"/>
              </w:rPr>
              <w:t>5.16.2 Hard drawn steel wire</w:t>
            </w:r>
          </w:p>
        </w:tc>
        <w:tc>
          <w:tcPr>
            <w:tcW w:w="1710" w:type="dxa"/>
            <w:tcPrChange w:id="39" w:author="Admin" w:date="2017-01-06T10:44:00Z">
              <w:tcPr>
                <w:tcW w:w="1710" w:type="dxa"/>
              </w:tcPr>
            </w:tcPrChange>
          </w:tcPr>
          <w:p w:rsidR="00B523C4" w:rsidRDefault="00B523C4" w:rsidP="004D2427">
            <w:pPr>
              <w:jc w:val="center"/>
            </w:pPr>
            <w:r w:rsidRPr="00474BB4">
              <w:t>Kg</w:t>
            </w:r>
          </w:p>
        </w:tc>
        <w:tc>
          <w:tcPr>
            <w:tcW w:w="1890" w:type="dxa"/>
            <w:tcPrChange w:id="40" w:author="Admin" w:date="2017-01-06T10:44:00Z">
              <w:tcPr>
                <w:tcW w:w="1890" w:type="dxa"/>
              </w:tcPr>
            </w:tcPrChange>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72.75</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344AB9" w:rsidRDefault="00B523C4" w:rsidP="004D2427">
            <w:pPr>
              <w:autoSpaceDE w:val="0"/>
              <w:autoSpaceDN w:val="0"/>
              <w:adjustRightInd w:val="0"/>
              <w:rPr>
                <w:rFonts w:ascii="Arial" w:hAnsi="Arial" w:cs="Arial"/>
                <w:sz w:val="19"/>
                <w:szCs w:val="19"/>
              </w:rPr>
            </w:pPr>
            <w:r w:rsidRPr="00344AB9">
              <w:rPr>
                <w:rFonts w:ascii="Arial" w:hAnsi="Arial" w:cs="Arial"/>
                <w:sz w:val="19"/>
                <w:szCs w:val="19"/>
                <w:lang w:bidi="hi-IN"/>
              </w:rPr>
              <w:t>5.16.3 Cold twisted bars (CTD)</w:t>
            </w:r>
          </w:p>
        </w:tc>
        <w:tc>
          <w:tcPr>
            <w:tcW w:w="1710" w:type="dxa"/>
          </w:tcPr>
          <w:p w:rsidR="00B523C4" w:rsidRDefault="00B523C4" w:rsidP="004D2427">
            <w:pPr>
              <w:jc w:val="center"/>
            </w:pPr>
            <w:r w:rsidRPr="00474BB4">
              <w:t>Kg</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62.90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344AB9" w:rsidRDefault="00B523C4" w:rsidP="004D2427">
            <w:pPr>
              <w:autoSpaceDE w:val="0"/>
              <w:autoSpaceDN w:val="0"/>
              <w:adjustRightInd w:val="0"/>
              <w:rPr>
                <w:rFonts w:ascii="Arial" w:hAnsi="Arial" w:cs="Arial"/>
                <w:sz w:val="19"/>
                <w:szCs w:val="19"/>
              </w:rPr>
            </w:pPr>
            <w:r w:rsidRPr="00344AB9">
              <w:rPr>
                <w:rFonts w:ascii="Arial" w:hAnsi="Arial" w:cs="Arial"/>
                <w:sz w:val="19"/>
                <w:szCs w:val="19"/>
                <w:lang w:bidi="hi-IN"/>
              </w:rPr>
              <w:t>5.16.4 Hot rolled deformed bars</w:t>
            </w:r>
          </w:p>
        </w:tc>
        <w:tc>
          <w:tcPr>
            <w:tcW w:w="1710" w:type="dxa"/>
          </w:tcPr>
          <w:p w:rsidR="00B523C4" w:rsidRDefault="00B523C4" w:rsidP="004D2427">
            <w:pPr>
              <w:jc w:val="center"/>
            </w:pPr>
            <w:r w:rsidRPr="00474BB4">
              <w:t>Kg</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62.90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344AB9" w:rsidRDefault="00B523C4" w:rsidP="004D2427">
            <w:pPr>
              <w:autoSpaceDE w:val="0"/>
              <w:autoSpaceDN w:val="0"/>
              <w:adjustRightInd w:val="0"/>
              <w:rPr>
                <w:rFonts w:ascii="Arial" w:hAnsi="Arial" w:cs="Arial"/>
                <w:sz w:val="19"/>
                <w:szCs w:val="19"/>
              </w:rPr>
            </w:pPr>
            <w:r w:rsidRPr="00344AB9">
              <w:rPr>
                <w:rFonts w:ascii="Arial" w:hAnsi="Arial" w:cs="Arial"/>
                <w:sz w:val="19"/>
                <w:szCs w:val="19"/>
                <w:lang w:bidi="hi-IN"/>
              </w:rPr>
              <w:t>5.16.5 Hard drawn steel wire fabric</w:t>
            </w:r>
          </w:p>
        </w:tc>
        <w:tc>
          <w:tcPr>
            <w:tcW w:w="1710" w:type="dxa"/>
          </w:tcPr>
          <w:p w:rsidR="00B523C4" w:rsidRDefault="00B523C4" w:rsidP="004D2427">
            <w:pPr>
              <w:jc w:val="center"/>
            </w:pPr>
            <w:r w:rsidRPr="00474BB4">
              <w:t>Kg</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75.90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r w:rsidRPr="00344AB9">
              <w:rPr>
                <w:rFonts w:ascii="Arial" w:hAnsi="Arial" w:cs="Arial"/>
                <w:sz w:val="19"/>
                <w:szCs w:val="19"/>
                <w:lang w:bidi="hi-IN"/>
              </w:rPr>
              <w:t>5.16.6 Thermo-Mechanically Treated bars.(TMT)</w:t>
            </w:r>
          </w:p>
        </w:tc>
        <w:tc>
          <w:tcPr>
            <w:tcW w:w="1710" w:type="dxa"/>
          </w:tcPr>
          <w:p w:rsidR="00B523C4" w:rsidRDefault="00B523C4" w:rsidP="004D2427">
            <w:pPr>
              <w:jc w:val="center"/>
            </w:pPr>
            <w:r w:rsidRPr="00474BB4">
              <w:t>Kg</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62.90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5.17</w:t>
            </w: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Add extra for providing reinforcement above Floor two level for</w:t>
            </w:r>
          </w:p>
          <w:p w:rsidR="00B523C4" w:rsidRPr="001876DD"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every additional floor or part there of.</w:t>
            </w:r>
          </w:p>
        </w:tc>
        <w:tc>
          <w:tcPr>
            <w:tcW w:w="1710" w:type="dxa"/>
          </w:tcPr>
          <w:p w:rsidR="00B523C4" w:rsidRDefault="00B523C4" w:rsidP="004D2427">
            <w:pPr>
              <w:jc w:val="center"/>
            </w:pPr>
            <w:r w:rsidRPr="00DB0EAA">
              <w:t>Kg</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0.20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5.18</w:t>
            </w: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and fixing in position copper plate as per design for</w:t>
            </w:r>
          </w:p>
          <w:p w:rsidR="00B523C4" w:rsidRPr="003F3539"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expansion joints.</w:t>
            </w:r>
          </w:p>
        </w:tc>
        <w:tc>
          <w:tcPr>
            <w:tcW w:w="1710" w:type="dxa"/>
          </w:tcPr>
          <w:p w:rsidR="00B523C4" w:rsidRDefault="00B523C4" w:rsidP="004D2427">
            <w:pPr>
              <w:jc w:val="center"/>
            </w:pPr>
            <w:r w:rsidRPr="00DB0EAA">
              <w:t>Kg</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472.00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5.19</w:t>
            </w:r>
          </w:p>
        </w:tc>
        <w:tc>
          <w:tcPr>
            <w:tcW w:w="5490" w:type="dxa"/>
          </w:tcPr>
          <w:p w:rsidR="00B523C4" w:rsidRPr="0029441C" w:rsidRDefault="00B523C4" w:rsidP="004D2427">
            <w:pPr>
              <w:autoSpaceDE w:val="0"/>
              <w:autoSpaceDN w:val="0"/>
              <w:adjustRightInd w:val="0"/>
              <w:spacing w:line="360" w:lineRule="auto"/>
              <w:jc w:val="both"/>
              <w:rPr>
                <w:rFonts w:ascii="Arial" w:hAnsi="Arial" w:cs="Arial"/>
                <w:sz w:val="19"/>
                <w:szCs w:val="19"/>
              </w:rPr>
            </w:pPr>
            <w:r>
              <w:rPr>
                <w:rFonts w:ascii="Arial" w:hAnsi="Arial" w:cs="Arial"/>
                <w:sz w:val="19"/>
                <w:szCs w:val="19"/>
                <w:lang w:bidi="hi-IN"/>
              </w:rPr>
              <w:t>Providing and filling in position, blown bitumen in expansion joints</w:t>
            </w:r>
          </w:p>
        </w:tc>
        <w:tc>
          <w:tcPr>
            <w:tcW w:w="1710" w:type="dxa"/>
          </w:tcPr>
          <w:p w:rsidR="00B523C4" w:rsidRDefault="00B523C4" w:rsidP="004D2427">
            <w:pPr>
              <w:jc w:val="center"/>
            </w:pPr>
            <w:r>
              <w:t>Per cm depth per cm width 100 metre long.</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723.00</w:t>
            </w:r>
          </w:p>
        </w:tc>
      </w:tr>
      <w:tr w:rsidR="00B523C4" w:rsidRPr="00B8189F" w:rsidTr="004D2427">
        <w:tc>
          <w:tcPr>
            <w:tcW w:w="108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5.20</w:t>
            </w: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 xml:space="preserve">Providing and filling in position bitumen mix filler of Proportion 80  kg. of hot bitumen, 1 kg. Of cement and 0.25 cubic meter of sand for expansion joints </w:t>
            </w:r>
          </w:p>
        </w:tc>
        <w:tc>
          <w:tcPr>
            <w:tcW w:w="1710" w:type="dxa"/>
          </w:tcPr>
          <w:p w:rsidR="00B523C4" w:rsidRDefault="00B523C4" w:rsidP="004D2427">
            <w:pPr>
              <w:jc w:val="center"/>
            </w:pPr>
            <w:r>
              <w:t>Per cm depth per cm width 100 metre long.</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204.00</w:t>
            </w:r>
          </w:p>
        </w:tc>
      </w:tr>
    </w:tbl>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Pr="00B8189F" w:rsidRDefault="00B523C4" w:rsidP="00B523C4">
      <w:pPr>
        <w:jc w:val="center"/>
        <w:rPr>
          <w:rFonts w:ascii="Times New Roman" w:hAnsi="Times New Roman" w:cs="Times New Roman"/>
        </w:rPr>
      </w:pPr>
      <w:r>
        <w:rPr>
          <w:rFonts w:ascii="Times New Roman" w:hAnsi="Times New Roman" w:cs="Times New Roman"/>
        </w:rPr>
        <w:t>Page No. 68</w:t>
      </w: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B523C4" w:rsidRPr="00B8189F" w:rsidRDefault="00B523C4" w:rsidP="00B523C4">
      <w:pPr>
        <w:rPr>
          <w:rFonts w:ascii="Times New Roman" w:hAnsi="Times New Roman" w:cs="Times New Roman"/>
        </w:rPr>
      </w:pPr>
    </w:p>
    <w:tbl>
      <w:tblPr>
        <w:tblStyle w:val="TableGrid"/>
        <w:tblW w:w="10170" w:type="dxa"/>
        <w:tblInd w:w="-162" w:type="dxa"/>
        <w:tblLook w:val="04A0"/>
      </w:tblPr>
      <w:tblGrid>
        <w:gridCol w:w="1080"/>
        <w:gridCol w:w="5490"/>
        <w:gridCol w:w="1710"/>
        <w:gridCol w:w="1890"/>
      </w:tblGrid>
      <w:tr w:rsidR="00B523C4" w:rsidRPr="00B8189F" w:rsidTr="004D2427">
        <w:tc>
          <w:tcPr>
            <w:tcW w:w="1080" w:type="dxa"/>
          </w:tcPr>
          <w:p w:rsidR="00B523C4" w:rsidRPr="00AC2ED5" w:rsidRDefault="00B523C4" w:rsidP="004D2427">
            <w:pPr>
              <w:rPr>
                <w:rFonts w:ascii="Times New Roman" w:hAnsi="Times New Roman" w:cs="Times New Roman"/>
                <w:b/>
                <w:bCs/>
              </w:rPr>
            </w:pPr>
            <w:r w:rsidRPr="00AC2ED5">
              <w:rPr>
                <w:rFonts w:ascii="Times New Roman" w:hAnsi="Times New Roman" w:cs="Times New Roman"/>
                <w:b/>
                <w:bCs/>
              </w:rPr>
              <w:t>Item No.</w:t>
            </w:r>
          </w:p>
        </w:tc>
        <w:tc>
          <w:tcPr>
            <w:tcW w:w="54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Description</w:t>
            </w:r>
          </w:p>
        </w:tc>
        <w:tc>
          <w:tcPr>
            <w:tcW w:w="171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Unit</w:t>
            </w:r>
          </w:p>
        </w:tc>
        <w:tc>
          <w:tcPr>
            <w:tcW w:w="18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Rate (In Rs.)</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5.21</w:t>
            </w:r>
          </w:p>
        </w:tc>
        <w:tc>
          <w:tcPr>
            <w:tcW w:w="5490" w:type="dxa"/>
          </w:tcPr>
          <w:p w:rsidR="00B523C4" w:rsidRPr="00317672" w:rsidRDefault="00B523C4" w:rsidP="004D2427">
            <w:pPr>
              <w:autoSpaceDE w:val="0"/>
              <w:autoSpaceDN w:val="0"/>
              <w:adjustRightInd w:val="0"/>
              <w:jc w:val="both"/>
              <w:rPr>
                <w:rFonts w:ascii="Arial" w:hAnsi="Arial" w:cs="Arial"/>
                <w:sz w:val="19"/>
                <w:szCs w:val="19"/>
              </w:rPr>
            </w:pPr>
            <w:r>
              <w:rPr>
                <w:rFonts w:ascii="Arial" w:hAnsi="Arial" w:cs="Arial"/>
                <w:sz w:val="19"/>
                <w:szCs w:val="19"/>
              </w:rPr>
              <w:t>Providing and filling gap in expansion joint between RCC/Stone/Ceremic tiles/Granite/Marble by providing silicon sealant over backer rod of approved quality weather sealant as per drawing and direction of engineer in charge up to 25 mm width &amp; 12 mm depth.</w:t>
            </w:r>
          </w:p>
        </w:tc>
        <w:tc>
          <w:tcPr>
            <w:tcW w:w="1710" w:type="dxa"/>
          </w:tcPr>
          <w:p w:rsidR="00B523C4" w:rsidRDefault="00B523C4" w:rsidP="004D2427">
            <w:pPr>
              <w:jc w:val="center"/>
              <w:rPr>
                <w:rFonts w:ascii="Times New Roman" w:hAnsi="Times New Roman" w:cs="Times New Roman"/>
              </w:rPr>
            </w:pPr>
            <w:r w:rsidRPr="001140B6">
              <w:rPr>
                <w:rFonts w:ascii="Times New Roman" w:hAnsi="Times New Roman" w:cs="Times New Roman"/>
              </w:rPr>
              <w:t>Per cm depth per cm width 100 metre long.</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10454.00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5.22</w:t>
            </w:r>
          </w:p>
        </w:tc>
        <w:tc>
          <w:tcPr>
            <w:tcW w:w="5490" w:type="dxa"/>
          </w:tcPr>
          <w:p w:rsidR="00B523C4" w:rsidRPr="007F419B"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and fixing in position bitumen impregnated fibre board conforming to IS: 1838 including cost of primer, sealing compound in expansion joints.</w:t>
            </w:r>
          </w:p>
        </w:tc>
        <w:tc>
          <w:tcPr>
            <w:tcW w:w="1710" w:type="dxa"/>
          </w:tcPr>
          <w:p w:rsidR="00B523C4" w:rsidRDefault="00B523C4" w:rsidP="004D2427">
            <w:pPr>
              <w:jc w:val="center"/>
            </w:pPr>
          </w:p>
        </w:tc>
        <w:tc>
          <w:tcPr>
            <w:tcW w:w="1890"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5.22.1 12 mm thick</w:t>
            </w:r>
          </w:p>
        </w:tc>
        <w:tc>
          <w:tcPr>
            <w:tcW w:w="1710" w:type="dxa"/>
          </w:tcPr>
          <w:p w:rsidR="00B523C4" w:rsidRDefault="00B523C4" w:rsidP="004D2427">
            <w:pPr>
              <w:jc w:val="center"/>
            </w:pPr>
            <w:r>
              <w:t xml:space="preserve">Sqm </w:t>
            </w:r>
          </w:p>
        </w:tc>
        <w:tc>
          <w:tcPr>
            <w:tcW w:w="1890" w:type="dxa"/>
          </w:tcPr>
          <w:p w:rsidR="00B523C4" w:rsidRDefault="00B523C4" w:rsidP="004D2427">
            <w:pPr>
              <w:spacing w:line="360" w:lineRule="auto"/>
              <w:jc w:val="center"/>
            </w:pPr>
            <w:r>
              <w:t>402.00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 xml:space="preserve">5.22.2 25 mm thick </w:t>
            </w:r>
          </w:p>
        </w:tc>
        <w:tc>
          <w:tcPr>
            <w:tcW w:w="1710" w:type="dxa"/>
          </w:tcPr>
          <w:p w:rsidR="00B523C4" w:rsidRDefault="00B523C4" w:rsidP="004D2427">
            <w:pPr>
              <w:jc w:val="center"/>
            </w:pPr>
            <w:r>
              <w:t xml:space="preserve">Sqm </w:t>
            </w:r>
          </w:p>
        </w:tc>
        <w:tc>
          <w:tcPr>
            <w:tcW w:w="1890" w:type="dxa"/>
          </w:tcPr>
          <w:p w:rsidR="00B523C4" w:rsidRDefault="00B523C4" w:rsidP="004D2427">
            <w:pPr>
              <w:spacing w:line="360" w:lineRule="auto"/>
              <w:jc w:val="center"/>
            </w:pPr>
            <w:r>
              <w:t>574.00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5.23</w:t>
            </w:r>
          </w:p>
        </w:tc>
        <w:tc>
          <w:tcPr>
            <w:tcW w:w="5490" w:type="dxa"/>
          </w:tcPr>
          <w:p w:rsidR="00B523C4" w:rsidRPr="00CF5406"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and fixing sheet covering over expansion joints with iron screws as per design</w:t>
            </w:r>
          </w:p>
        </w:tc>
        <w:tc>
          <w:tcPr>
            <w:tcW w:w="1710" w:type="dxa"/>
          </w:tcPr>
          <w:p w:rsidR="00B523C4" w:rsidRDefault="00B523C4" w:rsidP="004D2427">
            <w:pPr>
              <w:jc w:val="center"/>
            </w:pPr>
          </w:p>
        </w:tc>
        <w:tc>
          <w:tcPr>
            <w:tcW w:w="1890" w:type="dxa"/>
          </w:tcPr>
          <w:p w:rsidR="00B523C4" w:rsidRDefault="00B523C4" w:rsidP="004D2427">
            <w:pPr>
              <w:jc w:val="cente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autoSpaceDE w:val="0"/>
              <w:autoSpaceDN w:val="0"/>
              <w:adjustRightInd w:val="0"/>
              <w:rPr>
                <w:rFonts w:ascii="Arial" w:hAnsi="Arial" w:cs="Arial"/>
                <w:sz w:val="19"/>
                <w:szCs w:val="19"/>
                <w:lang w:bidi="hi-IN"/>
              </w:rPr>
            </w:pPr>
            <w:r>
              <w:rPr>
                <w:rFonts w:ascii="Arial" w:hAnsi="Arial" w:cs="Arial"/>
                <w:sz w:val="19"/>
                <w:szCs w:val="19"/>
                <w:lang w:bidi="hi-IN"/>
              </w:rPr>
              <w:t>5.23.1 Non-asbestos fibre cement board 6mm thick as per</w:t>
            </w:r>
          </w:p>
          <w:p w:rsidR="00B523C4" w:rsidRPr="0029441C" w:rsidRDefault="00B523C4" w:rsidP="004D2427">
            <w:pPr>
              <w:autoSpaceDE w:val="0"/>
              <w:autoSpaceDN w:val="0"/>
              <w:adjustRightInd w:val="0"/>
              <w:rPr>
                <w:rFonts w:ascii="Arial" w:hAnsi="Arial" w:cs="Arial"/>
                <w:sz w:val="19"/>
                <w:szCs w:val="19"/>
                <w:lang w:bidi="hi-IN"/>
              </w:rPr>
            </w:pPr>
            <w:r>
              <w:rPr>
                <w:rFonts w:ascii="Arial" w:hAnsi="Arial" w:cs="Arial"/>
                <w:sz w:val="19"/>
                <w:szCs w:val="19"/>
                <w:lang w:bidi="hi-IN"/>
              </w:rPr>
              <w:tab/>
              <w:t>IS:14862.</w:t>
            </w:r>
          </w:p>
        </w:tc>
        <w:tc>
          <w:tcPr>
            <w:tcW w:w="1710" w:type="dxa"/>
          </w:tcPr>
          <w:p w:rsidR="00B523C4" w:rsidRDefault="00B523C4" w:rsidP="004D2427">
            <w:pPr>
              <w:jc w:val="center"/>
            </w:pPr>
          </w:p>
        </w:tc>
        <w:tc>
          <w:tcPr>
            <w:tcW w:w="1890"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344AB9" w:rsidRDefault="00B523C4" w:rsidP="004D2427">
            <w:pPr>
              <w:autoSpaceDE w:val="0"/>
              <w:autoSpaceDN w:val="0"/>
              <w:adjustRightInd w:val="0"/>
              <w:rPr>
                <w:rFonts w:ascii="Arial" w:hAnsi="Arial" w:cs="Arial"/>
                <w:sz w:val="19"/>
                <w:szCs w:val="19"/>
              </w:rPr>
            </w:pPr>
            <w:r>
              <w:rPr>
                <w:rFonts w:ascii="Arial" w:hAnsi="Arial" w:cs="Arial"/>
                <w:sz w:val="19"/>
                <w:szCs w:val="19"/>
              </w:rPr>
              <w:t xml:space="preserve">5.23.1.1 </w:t>
            </w:r>
            <w:r>
              <w:rPr>
                <w:rFonts w:ascii="Arial" w:hAnsi="Arial" w:cs="Arial"/>
                <w:sz w:val="19"/>
                <w:szCs w:val="19"/>
                <w:lang w:bidi="hi-IN"/>
              </w:rPr>
              <w:t>150mm wide.</w:t>
            </w:r>
          </w:p>
        </w:tc>
        <w:tc>
          <w:tcPr>
            <w:tcW w:w="1710" w:type="dxa"/>
          </w:tcPr>
          <w:p w:rsidR="00B523C4" w:rsidRDefault="00B523C4" w:rsidP="004D2427">
            <w:pPr>
              <w:jc w:val="center"/>
            </w:pPr>
            <w:r>
              <w:t>RM</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102.00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344AB9" w:rsidRDefault="00B523C4" w:rsidP="004D2427">
            <w:pPr>
              <w:autoSpaceDE w:val="0"/>
              <w:autoSpaceDN w:val="0"/>
              <w:adjustRightInd w:val="0"/>
              <w:rPr>
                <w:rFonts w:ascii="Arial" w:hAnsi="Arial" w:cs="Arial"/>
                <w:sz w:val="19"/>
                <w:szCs w:val="19"/>
              </w:rPr>
            </w:pPr>
            <w:r>
              <w:rPr>
                <w:rFonts w:ascii="Arial" w:hAnsi="Arial" w:cs="Arial"/>
                <w:sz w:val="19"/>
                <w:szCs w:val="19"/>
              </w:rPr>
              <w:t xml:space="preserve">5.23.1.2 </w:t>
            </w:r>
            <w:r>
              <w:rPr>
                <w:rFonts w:ascii="Arial" w:hAnsi="Arial" w:cs="Arial"/>
                <w:sz w:val="19"/>
                <w:szCs w:val="19"/>
                <w:lang w:bidi="hi-IN"/>
              </w:rPr>
              <w:t>200mm wide.</w:t>
            </w:r>
          </w:p>
        </w:tc>
        <w:tc>
          <w:tcPr>
            <w:tcW w:w="1710" w:type="dxa"/>
          </w:tcPr>
          <w:p w:rsidR="00B523C4" w:rsidRDefault="00B523C4" w:rsidP="004D2427">
            <w:pPr>
              <w:jc w:val="center"/>
            </w:pPr>
            <w:r>
              <w:t>RM</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137.00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344AB9" w:rsidRDefault="00B523C4" w:rsidP="004D2427">
            <w:pPr>
              <w:autoSpaceDE w:val="0"/>
              <w:autoSpaceDN w:val="0"/>
              <w:adjustRightInd w:val="0"/>
              <w:rPr>
                <w:rFonts w:ascii="Arial" w:hAnsi="Arial" w:cs="Arial"/>
                <w:sz w:val="19"/>
                <w:szCs w:val="19"/>
              </w:rPr>
            </w:pPr>
            <w:r>
              <w:rPr>
                <w:rFonts w:ascii="Arial" w:hAnsi="Arial" w:cs="Arial"/>
                <w:sz w:val="19"/>
                <w:szCs w:val="19"/>
              </w:rPr>
              <w:t xml:space="preserve">5.23.2 </w:t>
            </w:r>
            <w:r>
              <w:rPr>
                <w:rFonts w:ascii="Arial" w:hAnsi="Arial" w:cs="Arial"/>
                <w:sz w:val="19"/>
                <w:szCs w:val="19"/>
                <w:lang w:bidi="hi-IN"/>
              </w:rPr>
              <w:t>Aluminium fluted strips 3.15mm thick.</w:t>
            </w:r>
          </w:p>
        </w:tc>
        <w:tc>
          <w:tcPr>
            <w:tcW w:w="1710" w:type="dxa"/>
          </w:tcPr>
          <w:p w:rsidR="00B523C4" w:rsidRDefault="00B523C4" w:rsidP="004D2427">
            <w:pPr>
              <w:jc w:val="center"/>
            </w:pPr>
          </w:p>
        </w:tc>
        <w:tc>
          <w:tcPr>
            <w:tcW w:w="1890"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344AB9" w:rsidRDefault="00B523C4" w:rsidP="004D2427">
            <w:pPr>
              <w:autoSpaceDE w:val="0"/>
              <w:autoSpaceDN w:val="0"/>
              <w:adjustRightInd w:val="0"/>
              <w:rPr>
                <w:rFonts w:ascii="Arial" w:hAnsi="Arial" w:cs="Arial"/>
                <w:sz w:val="19"/>
                <w:szCs w:val="19"/>
              </w:rPr>
            </w:pPr>
            <w:r>
              <w:rPr>
                <w:rFonts w:ascii="Arial" w:hAnsi="Arial" w:cs="Arial"/>
                <w:sz w:val="19"/>
                <w:szCs w:val="19"/>
              </w:rPr>
              <w:t xml:space="preserve">5.23.2.1 </w:t>
            </w:r>
            <w:r>
              <w:rPr>
                <w:rFonts w:ascii="Arial" w:hAnsi="Arial" w:cs="Arial"/>
                <w:sz w:val="19"/>
                <w:szCs w:val="19"/>
                <w:lang w:bidi="hi-IN"/>
              </w:rPr>
              <w:t>150 mm wide.</w:t>
            </w:r>
          </w:p>
        </w:tc>
        <w:tc>
          <w:tcPr>
            <w:tcW w:w="1710" w:type="dxa"/>
          </w:tcPr>
          <w:p w:rsidR="00B523C4" w:rsidRDefault="00B523C4" w:rsidP="004D2427">
            <w:pPr>
              <w:jc w:val="center"/>
            </w:pPr>
            <w:r>
              <w:t>RM</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483.00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344AB9" w:rsidRDefault="00B523C4" w:rsidP="004D2427">
            <w:pPr>
              <w:autoSpaceDE w:val="0"/>
              <w:autoSpaceDN w:val="0"/>
              <w:adjustRightInd w:val="0"/>
              <w:rPr>
                <w:rFonts w:ascii="Arial" w:hAnsi="Arial" w:cs="Arial"/>
                <w:sz w:val="19"/>
                <w:szCs w:val="19"/>
              </w:rPr>
            </w:pPr>
            <w:r>
              <w:rPr>
                <w:rFonts w:ascii="Arial" w:hAnsi="Arial" w:cs="Arial"/>
                <w:sz w:val="19"/>
                <w:szCs w:val="19"/>
              </w:rPr>
              <w:t xml:space="preserve">5.23.2.2 </w:t>
            </w:r>
            <w:r>
              <w:rPr>
                <w:rFonts w:ascii="Arial" w:hAnsi="Arial" w:cs="Arial"/>
                <w:sz w:val="19"/>
                <w:szCs w:val="19"/>
                <w:lang w:bidi="hi-IN"/>
              </w:rPr>
              <w:t>200mm wide.</w:t>
            </w:r>
          </w:p>
        </w:tc>
        <w:tc>
          <w:tcPr>
            <w:tcW w:w="1710" w:type="dxa"/>
          </w:tcPr>
          <w:p w:rsidR="00B523C4" w:rsidRDefault="00B523C4" w:rsidP="004D2427">
            <w:pPr>
              <w:jc w:val="center"/>
            </w:pPr>
            <w:r>
              <w:t>RM</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646.00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r>
              <w:t xml:space="preserve">5.23.3 Providing and fixing in position stainless steel Grade </w:t>
            </w:r>
            <w:r>
              <w:tab/>
              <w:t xml:space="preserve">304 plate – 1.0 mm thick as per design for </w:t>
            </w:r>
            <w:r>
              <w:tab/>
              <w:t>expansion joints</w:t>
            </w:r>
          </w:p>
        </w:tc>
        <w:tc>
          <w:tcPr>
            <w:tcW w:w="1710" w:type="dxa"/>
          </w:tcPr>
          <w:p w:rsidR="00B523C4" w:rsidRDefault="00B523C4" w:rsidP="004D2427">
            <w:pPr>
              <w:jc w:val="center"/>
            </w:pPr>
          </w:p>
        </w:tc>
        <w:tc>
          <w:tcPr>
            <w:tcW w:w="1890"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1876DD"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5.23.3.1 150 mm wide.</w:t>
            </w:r>
          </w:p>
        </w:tc>
        <w:tc>
          <w:tcPr>
            <w:tcW w:w="1710" w:type="dxa"/>
          </w:tcPr>
          <w:p w:rsidR="00B523C4" w:rsidRDefault="00B523C4" w:rsidP="004D2427">
            <w:pPr>
              <w:jc w:val="center"/>
            </w:pPr>
            <w:r>
              <w:t>RM</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367.00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3F3539"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5.23.3.2 200mm wide.</w:t>
            </w:r>
          </w:p>
        </w:tc>
        <w:tc>
          <w:tcPr>
            <w:tcW w:w="1710" w:type="dxa"/>
          </w:tcPr>
          <w:p w:rsidR="00B523C4" w:rsidRDefault="00B523C4" w:rsidP="004D2427">
            <w:pPr>
              <w:jc w:val="center"/>
            </w:pPr>
            <w:r>
              <w:t>RM</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443.00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5.24</w:t>
            </w: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for plaster drip course/ groove in plastered surface or moulding to R.C.C. projections.</w:t>
            </w:r>
          </w:p>
        </w:tc>
        <w:tc>
          <w:tcPr>
            <w:tcW w:w="1710" w:type="dxa"/>
          </w:tcPr>
          <w:p w:rsidR="00B523C4" w:rsidRDefault="00B523C4" w:rsidP="004D2427">
            <w:pPr>
              <w:jc w:val="center"/>
            </w:pPr>
            <w:r>
              <w:t>RM</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18.50</w:t>
            </w:r>
          </w:p>
        </w:tc>
      </w:tr>
      <w:tr w:rsidR="00B523C4" w:rsidRPr="00B8189F" w:rsidTr="004D2427">
        <w:tc>
          <w:tcPr>
            <w:tcW w:w="108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5.25</w:t>
            </w: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Extra for laying reinforced cement concrete in or under water and/ or liquid mud including cost of pumping or bailing out water and removing slush etc., complete.</w:t>
            </w:r>
          </w:p>
          <w:p w:rsidR="00B523C4" w:rsidRPr="0029441C" w:rsidRDefault="00B523C4" w:rsidP="004D2427">
            <w:pPr>
              <w:autoSpaceDE w:val="0"/>
              <w:autoSpaceDN w:val="0"/>
              <w:adjustRightInd w:val="0"/>
              <w:jc w:val="both"/>
              <w:rPr>
                <w:rFonts w:ascii="Arial" w:hAnsi="Arial" w:cs="Arial"/>
                <w:sz w:val="19"/>
                <w:szCs w:val="19"/>
                <w:lang w:bidi="hi-IN"/>
              </w:rPr>
            </w:pPr>
            <w:r w:rsidRPr="00914BBF">
              <w:rPr>
                <w:rFonts w:ascii="Arial" w:hAnsi="Arial" w:cs="Arial"/>
                <w:b/>
                <w:bCs/>
                <w:sz w:val="19"/>
                <w:szCs w:val="19"/>
                <w:lang w:bidi="hi-IN"/>
              </w:rPr>
              <w:t>Note for Item No. 5.25:-</w:t>
            </w:r>
            <w:r>
              <w:rPr>
                <w:rFonts w:ascii="Arial" w:hAnsi="Arial" w:cs="Arial"/>
                <w:sz w:val="19"/>
                <w:szCs w:val="19"/>
                <w:lang w:bidi="hi-IN"/>
              </w:rPr>
              <w:t xml:space="preserve"> The quantity will be calculated by multiplying the depth measured from the subsoil water level up to the centre of the RCC under ubsoil water with the quantity of RCC in cubic metre execute under subsoil water. The depth of centre of gravity shall be reckoned correct to 0.1 m. 0.05 m or more shall be taken as 0.1 m and less than 0.05 m ignored. No extra payment shall be made for palcing reinforcement or centering &amp; shuttering under sub – soil water conditions </w:t>
            </w:r>
          </w:p>
        </w:tc>
        <w:tc>
          <w:tcPr>
            <w:tcW w:w="1710" w:type="dxa"/>
          </w:tcPr>
          <w:p w:rsidR="00B523C4" w:rsidRDefault="00B523C4" w:rsidP="004D2427">
            <w:pPr>
              <w:jc w:val="center"/>
            </w:pPr>
            <w:r>
              <w:t xml:space="preserve">Cum </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297.00</w:t>
            </w:r>
          </w:p>
        </w:tc>
      </w:tr>
      <w:tr w:rsidR="00B523C4" w:rsidRPr="00B8189F" w:rsidTr="004D2427">
        <w:tc>
          <w:tcPr>
            <w:tcW w:w="108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5.26</w:t>
            </w: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Extra for laying reinforced cement concrete in or under foul positions.</w:t>
            </w:r>
          </w:p>
        </w:tc>
        <w:tc>
          <w:tcPr>
            <w:tcW w:w="1710" w:type="dxa"/>
          </w:tcPr>
          <w:p w:rsidR="00B523C4" w:rsidRDefault="00B523C4" w:rsidP="004D2427">
            <w:pPr>
              <w:jc w:val="center"/>
            </w:pPr>
            <w:r>
              <w:t xml:space="preserve">Cum </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109.00</w:t>
            </w:r>
          </w:p>
        </w:tc>
      </w:tr>
    </w:tbl>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Pr="00B8189F" w:rsidRDefault="00B523C4" w:rsidP="00B523C4">
      <w:pPr>
        <w:jc w:val="center"/>
        <w:rPr>
          <w:rFonts w:ascii="Times New Roman" w:hAnsi="Times New Roman" w:cs="Times New Roman"/>
        </w:rPr>
      </w:pPr>
      <w:r>
        <w:rPr>
          <w:rFonts w:ascii="Times New Roman" w:hAnsi="Times New Roman" w:cs="Times New Roman"/>
        </w:rPr>
        <w:t>Page No. 69</w:t>
      </w: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B523C4" w:rsidRPr="00B8189F" w:rsidRDefault="00B523C4" w:rsidP="00B523C4">
      <w:pPr>
        <w:rPr>
          <w:rFonts w:ascii="Times New Roman" w:hAnsi="Times New Roman" w:cs="Times New Roman"/>
        </w:rPr>
      </w:pPr>
    </w:p>
    <w:tbl>
      <w:tblPr>
        <w:tblStyle w:val="TableGrid"/>
        <w:tblW w:w="10170" w:type="dxa"/>
        <w:tblInd w:w="-162" w:type="dxa"/>
        <w:tblLook w:val="04A0"/>
      </w:tblPr>
      <w:tblGrid>
        <w:gridCol w:w="1080"/>
        <w:gridCol w:w="5490"/>
        <w:gridCol w:w="1710"/>
        <w:gridCol w:w="1890"/>
      </w:tblGrid>
      <w:tr w:rsidR="00B523C4" w:rsidRPr="00B8189F" w:rsidTr="004D2427">
        <w:tc>
          <w:tcPr>
            <w:tcW w:w="1080" w:type="dxa"/>
          </w:tcPr>
          <w:p w:rsidR="00B523C4" w:rsidRPr="00AC2ED5" w:rsidRDefault="00B523C4" w:rsidP="004D2427">
            <w:pPr>
              <w:rPr>
                <w:rFonts w:ascii="Times New Roman" w:hAnsi="Times New Roman" w:cs="Times New Roman"/>
                <w:b/>
                <w:bCs/>
              </w:rPr>
            </w:pPr>
            <w:r w:rsidRPr="00AC2ED5">
              <w:rPr>
                <w:rFonts w:ascii="Times New Roman" w:hAnsi="Times New Roman" w:cs="Times New Roman"/>
                <w:b/>
                <w:bCs/>
              </w:rPr>
              <w:t>Item No.</w:t>
            </w:r>
          </w:p>
        </w:tc>
        <w:tc>
          <w:tcPr>
            <w:tcW w:w="54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Description</w:t>
            </w:r>
          </w:p>
        </w:tc>
        <w:tc>
          <w:tcPr>
            <w:tcW w:w="171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Unit</w:t>
            </w:r>
          </w:p>
        </w:tc>
        <w:tc>
          <w:tcPr>
            <w:tcW w:w="18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Rate (In Rs.)</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5.27</w:t>
            </w: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and laying in position machine batched, machine mixed design mix M-25 grade cement concrete for reinforced cement concrete work using cement content as per approved design mix, including pumping of concrete to site of laying but excluding the cost of centring, shuttering, finishing and reinforcement, including admixtures in recommended proportions as per IS 9103 to accelerate, retard setting of concrete, improve workability without impairing strength and durability as per direction of Engineer-in-charge.</w:t>
            </w:r>
          </w:p>
          <w:p w:rsidR="00B523C4" w:rsidRPr="00317672"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(Note:- Cement content condidered in this item is 330 kg/cum excess/ less cement used as per design mix is payable/recoverable separately)</w:t>
            </w:r>
          </w:p>
        </w:tc>
        <w:tc>
          <w:tcPr>
            <w:tcW w:w="1710" w:type="dxa"/>
          </w:tcPr>
          <w:p w:rsidR="00B523C4" w:rsidRDefault="00B523C4" w:rsidP="004D2427">
            <w:pPr>
              <w:jc w:val="center"/>
              <w:rPr>
                <w:rFonts w:ascii="Times New Roman" w:hAnsi="Times New Roman" w:cs="Times New Roman"/>
              </w:rPr>
            </w:pPr>
          </w:p>
        </w:tc>
        <w:tc>
          <w:tcPr>
            <w:tcW w:w="1890"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7F419B"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5.27.1 All works up to plinth level</w:t>
            </w:r>
          </w:p>
        </w:tc>
        <w:tc>
          <w:tcPr>
            <w:tcW w:w="1710" w:type="dxa"/>
          </w:tcPr>
          <w:p w:rsidR="00B523C4" w:rsidRDefault="00B523C4" w:rsidP="004D2427">
            <w:pPr>
              <w:jc w:val="center"/>
            </w:pPr>
            <w:r>
              <w:t xml:space="preserve">Cum </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5641.00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5.27.2 All works above plinth level and up to floor five level</w:t>
            </w:r>
          </w:p>
        </w:tc>
        <w:tc>
          <w:tcPr>
            <w:tcW w:w="1710" w:type="dxa"/>
          </w:tcPr>
          <w:p w:rsidR="00B523C4" w:rsidRDefault="00B523C4" w:rsidP="004D2427">
            <w:pPr>
              <w:jc w:val="center"/>
            </w:pPr>
            <w:r>
              <w:t>Cum</w:t>
            </w:r>
          </w:p>
        </w:tc>
        <w:tc>
          <w:tcPr>
            <w:tcW w:w="1890" w:type="dxa"/>
          </w:tcPr>
          <w:p w:rsidR="00B523C4" w:rsidRDefault="00B523C4" w:rsidP="004D2427">
            <w:pPr>
              <w:spacing w:line="360" w:lineRule="auto"/>
              <w:jc w:val="center"/>
            </w:pPr>
            <w:r>
              <w:t>5757.00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5.28</w:t>
            </w: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Extra for providing richer mixes at all floor levels.</w:t>
            </w:r>
          </w:p>
        </w:tc>
        <w:tc>
          <w:tcPr>
            <w:tcW w:w="1710" w:type="dxa"/>
          </w:tcPr>
          <w:p w:rsidR="00B523C4" w:rsidRDefault="00B523C4" w:rsidP="004D2427">
            <w:pPr>
              <w:jc w:val="center"/>
            </w:pPr>
          </w:p>
        </w:tc>
        <w:tc>
          <w:tcPr>
            <w:tcW w:w="1890" w:type="dxa"/>
          </w:tcPr>
          <w:p w:rsidR="00B523C4" w:rsidRDefault="00B523C4" w:rsidP="004D2427">
            <w:pPr>
              <w:spacing w:line="360" w:lineRule="auto"/>
              <w:jc w:val="cente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5.28.1 Providing M-30 grade concrete instead of M-25 grade B.M.C/ R.M.C.</w:t>
            </w:r>
          </w:p>
          <w:p w:rsidR="00B523C4" w:rsidRPr="00CF5406"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(Note:- Cement content considered in M-30 is @ 340 kg/cum)</w:t>
            </w:r>
          </w:p>
        </w:tc>
        <w:tc>
          <w:tcPr>
            <w:tcW w:w="1710" w:type="dxa"/>
          </w:tcPr>
          <w:p w:rsidR="00B523C4" w:rsidRDefault="00B523C4" w:rsidP="004D2427">
            <w:pPr>
              <w:jc w:val="center"/>
            </w:pPr>
            <w:r w:rsidRPr="00EF7549">
              <w:t>Cum</w:t>
            </w:r>
          </w:p>
        </w:tc>
        <w:tc>
          <w:tcPr>
            <w:tcW w:w="1890" w:type="dxa"/>
          </w:tcPr>
          <w:p w:rsidR="00B523C4" w:rsidRDefault="00B523C4" w:rsidP="004D2427">
            <w:pPr>
              <w:jc w:val="center"/>
            </w:pPr>
            <w:r>
              <w:t>70.00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5.28.2 Providing M-35 grade concrete instead of M-25 grade B.M.C/ R.M.C.</w:t>
            </w:r>
          </w:p>
          <w:p w:rsidR="00B523C4" w:rsidRPr="00CF5406"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(Note:- Cement content considered in M-35 is @ 350 kg/cum)</w:t>
            </w:r>
          </w:p>
        </w:tc>
        <w:tc>
          <w:tcPr>
            <w:tcW w:w="1710" w:type="dxa"/>
          </w:tcPr>
          <w:p w:rsidR="00B523C4" w:rsidRDefault="00B523C4" w:rsidP="004D2427">
            <w:pPr>
              <w:jc w:val="center"/>
            </w:pPr>
            <w:r w:rsidRPr="00EF7549">
              <w:t>Cum</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140.00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5.28.1 Providing M-40 grade concrete instead of M-25 grade B.M.C/ R.M.C.</w:t>
            </w:r>
          </w:p>
          <w:p w:rsidR="00B523C4" w:rsidRPr="00CF5406"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(Note:- Cement content considered in M-40 is @ 360 kg/cum)</w:t>
            </w:r>
          </w:p>
        </w:tc>
        <w:tc>
          <w:tcPr>
            <w:tcW w:w="1710" w:type="dxa"/>
          </w:tcPr>
          <w:p w:rsidR="00B523C4" w:rsidRDefault="00B523C4" w:rsidP="004D2427">
            <w:pPr>
              <w:jc w:val="center"/>
            </w:pPr>
            <w:r w:rsidRPr="00EF7549">
              <w:t>Cum</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210.00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5.29</w:t>
            </w:r>
          </w:p>
        </w:tc>
        <w:tc>
          <w:tcPr>
            <w:tcW w:w="5490" w:type="dxa"/>
          </w:tcPr>
          <w:p w:rsidR="00B523C4" w:rsidRPr="00344AB9" w:rsidRDefault="00B523C4" w:rsidP="004D2427">
            <w:pPr>
              <w:autoSpaceDE w:val="0"/>
              <w:autoSpaceDN w:val="0"/>
              <w:adjustRightInd w:val="0"/>
              <w:rPr>
                <w:rFonts w:ascii="Arial" w:hAnsi="Arial" w:cs="Arial"/>
                <w:sz w:val="19"/>
                <w:szCs w:val="19"/>
              </w:rPr>
            </w:pPr>
            <w:r>
              <w:rPr>
                <w:rFonts w:ascii="Arial" w:hAnsi="Arial" w:cs="Arial"/>
                <w:sz w:val="19"/>
                <w:szCs w:val="19"/>
              </w:rPr>
              <w:t>Add/deduct for using extra/less cement in the items of design mix over and above the specified cement content therein.</w:t>
            </w:r>
          </w:p>
        </w:tc>
        <w:tc>
          <w:tcPr>
            <w:tcW w:w="1710" w:type="dxa"/>
          </w:tcPr>
          <w:p w:rsidR="00B523C4" w:rsidRDefault="00B523C4" w:rsidP="004D2427">
            <w:pPr>
              <w:jc w:val="center"/>
            </w:pPr>
            <w:r>
              <w:t xml:space="preserve">Quintal </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669.00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5.30</w:t>
            </w:r>
          </w:p>
        </w:tc>
        <w:tc>
          <w:tcPr>
            <w:tcW w:w="5490" w:type="dxa"/>
          </w:tcPr>
          <w:p w:rsidR="00B523C4" w:rsidRPr="00344AB9" w:rsidRDefault="00B523C4" w:rsidP="004D2427">
            <w:pPr>
              <w:autoSpaceDE w:val="0"/>
              <w:autoSpaceDN w:val="0"/>
              <w:adjustRightInd w:val="0"/>
              <w:jc w:val="both"/>
              <w:rPr>
                <w:rFonts w:ascii="Arial" w:hAnsi="Arial" w:cs="Arial"/>
                <w:sz w:val="19"/>
                <w:szCs w:val="19"/>
              </w:rPr>
            </w:pPr>
            <w:r>
              <w:rPr>
                <w:rFonts w:ascii="Arial" w:hAnsi="Arial" w:cs="Arial"/>
                <w:sz w:val="19"/>
                <w:szCs w:val="19"/>
              </w:rPr>
              <w:t xml:space="preserve">Providing and placing in position precast reinforced cement concrete waffle units square or rectangular as per design and shape for floors and roofs in M 20 – Grade Concrete (with graded stone aggregate 10 mm nominal size) including flush or deep ruled pointing at joints in cement mortar 1:2 (1 cement : 2 sand), making necessary holes of required sizes for carrying through service lines etc. including provision of steel hooks for lifting and form work, handling, hoisting, centering and erection complete for all floor levels but excluding the cost of reinforcement </w:t>
            </w:r>
          </w:p>
        </w:tc>
        <w:tc>
          <w:tcPr>
            <w:tcW w:w="1710" w:type="dxa"/>
          </w:tcPr>
          <w:p w:rsidR="00B523C4" w:rsidRDefault="00B523C4" w:rsidP="004D2427">
            <w:pPr>
              <w:jc w:val="center"/>
            </w:pPr>
            <w:r>
              <w:t xml:space="preserve">Cum </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13479.00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5.31</w:t>
            </w:r>
          </w:p>
        </w:tc>
        <w:tc>
          <w:tcPr>
            <w:tcW w:w="5490" w:type="dxa"/>
          </w:tcPr>
          <w:p w:rsidR="00B523C4" w:rsidRPr="00344AB9" w:rsidRDefault="00B523C4" w:rsidP="004D2427">
            <w:pPr>
              <w:autoSpaceDE w:val="0"/>
              <w:autoSpaceDN w:val="0"/>
              <w:adjustRightInd w:val="0"/>
              <w:jc w:val="both"/>
              <w:rPr>
                <w:rFonts w:ascii="Arial" w:hAnsi="Arial" w:cs="Arial"/>
                <w:sz w:val="19"/>
                <w:szCs w:val="19"/>
              </w:rPr>
            </w:pPr>
            <w:r>
              <w:rPr>
                <w:rFonts w:ascii="Arial" w:hAnsi="Arial" w:cs="Arial"/>
                <w:sz w:val="19"/>
                <w:szCs w:val="19"/>
              </w:rPr>
              <w:t xml:space="preserve">Providing and laying in position ready mixed M-25 grade concrete for reinforced cement concrete work, using cement content as per approved design mix and manufactured in fully automatic batching plant and transported to site of work in transit mixer for all leads, having continous agitated mixer, </w:t>
            </w:r>
          </w:p>
          <w:p w:rsidR="00B523C4" w:rsidRPr="00344AB9" w:rsidRDefault="00B523C4" w:rsidP="004D2427">
            <w:pPr>
              <w:autoSpaceDE w:val="0"/>
              <w:autoSpaceDN w:val="0"/>
              <w:adjustRightInd w:val="0"/>
              <w:jc w:val="both"/>
              <w:rPr>
                <w:rFonts w:ascii="Arial" w:hAnsi="Arial" w:cs="Arial"/>
                <w:sz w:val="19"/>
                <w:szCs w:val="19"/>
              </w:rPr>
            </w:pPr>
          </w:p>
        </w:tc>
        <w:tc>
          <w:tcPr>
            <w:tcW w:w="1710" w:type="dxa"/>
          </w:tcPr>
          <w:p w:rsidR="00B523C4" w:rsidRDefault="00B523C4" w:rsidP="004D2427">
            <w:pPr>
              <w:jc w:val="center"/>
            </w:pPr>
          </w:p>
        </w:tc>
        <w:tc>
          <w:tcPr>
            <w:tcW w:w="1890" w:type="dxa"/>
          </w:tcPr>
          <w:p w:rsidR="00B523C4" w:rsidRDefault="00B523C4" w:rsidP="004D2427">
            <w:pPr>
              <w:spacing w:line="360" w:lineRule="auto"/>
              <w:jc w:val="center"/>
              <w:rPr>
                <w:rFonts w:ascii="Times New Roman" w:hAnsi="Times New Roman" w:cs="Times New Roman"/>
              </w:rPr>
            </w:pPr>
          </w:p>
        </w:tc>
      </w:tr>
    </w:tbl>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Pr="00B8189F" w:rsidRDefault="00B523C4" w:rsidP="00B523C4">
      <w:pPr>
        <w:jc w:val="center"/>
        <w:rPr>
          <w:rFonts w:ascii="Times New Roman" w:hAnsi="Times New Roman" w:cs="Times New Roman"/>
        </w:rPr>
      </w:pPr>
      <w:r>
        <w:rPr>
          <w:rFonts w:ascii="Times New Roman" w:hAnsi="Times New Roman" w:cs="Times New Roman"/>
        </w:rPr>
        <w:t>Page No. 70</w:t>
      </w: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Pr="00B8189F" w:rsidRDefault="00507BD4" w:rsidP="00B523C4">
      <w:pPr>
        <w:rPr>
          <w:rFonts w:ascii="Times New Roman" w:hAnsi="Times New Roman" w:cs="Times New Roman"/>
        </w:rPr>
      </w:pPr>
    </w:p>
    <w:tbl>
      <w:tblPr>
        <w:tblStyle w:val="TableGrid"/>
        <w:tblW w:w="10170" w:type="dxa"/>
        <w:tblInd w:w="-162" w:type="dxa"/>
        <w:tblLook w:val="04A0"/>
      </w:tblPr>
      <w:tblGrid>
        <w:gridCol w:w="1080"/>
        <w:gridCol w:w="5490"/>
        <w:gridCol w:w="1710"/>
        <w:gridCol w:w="1890"/>
      </w:tblGrid>
      <w:tr w:rsidR="00B523C4" w:rsidRPr="00B8189F" w:rsidTr="004D2427">
        <w:tc>
          <w:tcPr>
            <w:tcW w:w="1080" w:type="dxa"/>
          </w:tcPr>
          <w:p w:rsidR="00B523C4" w:rsidRPr="00AC2ED5" w:rsidRDefault="00B523C4" w:rsidP="004D2427">
            <w:pPr>
              <w:rPr>
                <w:rFonts w:ascii="Times New Roman" w:hAnsi="Times New Roman" w:cs="Times New Roman"/>
                <w:b/>
                <w:bCs/>
              </w:rPr>
            </w:pPr>
            <w:r w:rsidRPr="00AC2ED5">
              <w:rPr>
                <w:rFonts w:ascii="Times New Roman" w:hAnsi="Times New Roman" w:cs="Times New Roman"/>
                <w:b/>
                <w:bCs/>
              </w:rPr>
              <w:t>Item No.</w:t>
            </w:r>
          </w:p>
        </w:tc>
        <w:tc>
          <w:tcPr>
            <w:tcW w:w="54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Description</w:t>
            </w:r>
          </w:p>
        </w:tc>
        <w:tc>
          <w:tcPr>
            <w:tcW w:w="171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Unit</w:t>
            </w:r>
          </w:p>
        </w:tc>
        <w:tc>
          <w:tcPr>
            <w:tcW w:w="18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Rate (In Rs.)</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Default="00B523C4" w:rsidP="004D2427">
            <w:pPr>
              <w:autoSpaceDE w:val="0"/>
              <w:autoSpaceDN w:val="0"/>
              <w:adjustRightInd w:val="0"/>
              <w:jc w:val="both"/>
              <w:rPr>
                <w:rFonts w:ascii="Arial" w:hAnsi="Arial" w:cs="Arial"/>
                <w:sz w:val="19"/>
                <w:szCs w:val="19"/>
              </w:rPr>
            </w:pPr>
            <w:r>
              <w:rPr>
                <w:rFonts w:ascii="Arial" w:hAnsi="Arial" w:cs="Arial"/>
                <w:sz w:val="19"/>
                <w:szCs w:val="19"/>
              </w:rPr>
              <w:t>manufactured as per mix design of specified grade for reinforced cement concrete work, including pumping of R.M.C. from transit mixer to site of laying, excluding the cost of entering, shuttering, finishing and reinforcement, including cost of admixtures in recommended proportions as per IS : 9103 to accelerate  /  retard setting of concrete, improve workability without impairing strength and durability as per direction of the Engineer—charge.</w:t>
            </w:r>
          </w:p>
          <w:p w:rsidR="00B523C4" w:rsidRPr="00317672"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rPr>
              <w:t>Note: Cement content considered in this item is @ 330 kg/cum. Excess/less cement used as per design mix is payable/ recoverable separately</w:t>
            </w:r>
          </w:p>
        </w:tc>
        <w:tc>
          <w:tcPr>
            <w:tcW w:w="1710" w:type="dxa"/>
          </w:tcPr>
          <w:p w:rsidR="00B523C4" w:rsidRDefault="00B523C4" w:rsidP="004D2427">
            <w:pPr>
              <w:jc w:val="center"/>
              <w:rPr>
                <w:rFonts w:ascii="Times New Roman" w:hAnsi="Times New Roman" w:cs="Times New Roman"/>
              </w:rPr>
            </w:pPr>
          </w:p>
        </w:tc>
        <w:tc>
          <w:tcPr>
            <w:tcW w:w="1890"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7F419B"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 xml:space="preserve">5.31.1 All works up to plinth level </w:t>
            </w:r>
          </w:p>
        </w:tc>
        <w:tc>
          <w:tcPr>
            <w:tcW w:w="1710" w:type="dxa"/>
          </w:tcPr>
          <w:p w:rsidR="00B523C4" w:rsidRDefault="00B523C4" w:rsidP="004D2427">
            <w:pPr>
              <w:jc w:val="center"/>
            </w:pPr>
            <w:r>
              <w:t xml:space="preserve">Cum </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6280.00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 xml:space="preserve">5.31.2 All works above plinth level and up to floor V level </w:t>
            </w:r>
          </w:p>
        </w:tc>
        <w:tc>
          <w:tcPr>
            <w:tcW w:w="1710" w:type="dxa"/>
          </w:tcPr>
          <w:p w:rsidR="00B523C4" w:rsidRDefault="00B523C4" w:rsidP="004D2427">
            <w:pPr>
              <w:jc w:val="center"/>
            </w:pPr>
            <w:r w:rsidRPr="00E74611">
              <w:t>Cum</w:t>
            </w:r>
          </w:p>
        </w:tc>
        <w:tc>
          <w:tcPr>
            <w:tcW w:w="1890" w:type="dxa"/>
          </w:tcPr>
          <w:p w:rsidR="00B523C4" w:rsidRDefault="00B523C4" w:rsidP="004D2427">
            <w:pPr>
              <w:spacing w:line="360" w:lineRule="auto"/>
              <w:jc w:val="center"/>
            </w:pPr>
            <w:r>
              <w:t>6434.00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5.32</w:t>
            </w: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Extra for RCC work above floor II level for each floor or part there off.</w:t>
            </w:r>
          </w:p>
        </w:tc>
        <w:tc>
          <w:tcPr>
            <w:tcW w:w="1710" w:type="dxa"/>
          </w:tcPr>
          <w:p w:rsidR="00B523C4" w:rsidRDefault="00B523C4" w:rsidP="004D2427">
            <w:pPr>
              <w:jc w:val="center"/>
            </w:pPr>
            <w:r w:rsidRPr="00E74611">
              <w:t>Cum</w:t>
            </w:r>
          </w:p>
        </w:tc>
        <w:tc>
          <w:tcPr>
            <w:tcW w:w="1890" w:type="dxa"/>
          </w:tcPr>
          <w:p w:rsidR="00B523C4" w:rsidRDefault="00B523C4" w:rsidP="004D2427">
            <w:pPr>
              <w:spacing w:line="360" w:lineRule="auto"/>
              <w:jc w:val="center"/>
            </w:pPr>
            <w:r>
              <w:t>1% of respective item</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5.33</w:t>
            </w:r>
          </w:p>
        </w:tc>
        <w:tc>
          <w:tcPr>
            <w:tcW w:w="5490" w:type="dxa"/>
          </w:tcPr>
          <w:p w:rsidR="00B523C4" w:rsidRPr="00CF5406"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Supplying and applying pre tested and approved water based concrete curing compound to concrete/masonry surface, all as per manufactures’ specification and direction of Engineer-in-charge.</w:t>
            </w:r>
          </w:p>
        </w:tc>
        <w:tc>
          <w:tcPr>
            <w:tcW w:w="1710" w:type="dxa"/>
          </w:tcPr>
          <w:p w:rsidR="00B523C4" w:rsidRDefault="00B523C4" w:rsidP="004D2427">
            <w:pPr>
              <w:jc w:val="center"/>
            </w:pPr>
          </w:p>
        </w:tc>
        <w:tc>
          <w:tcPr>
            <w:tcW w:w="1890" w:type="dxa"/>
          </w:tcPr>
          <w:p w:rsidR="00B523C4" w:rsidRDefault="00B523C4" w:rsidP="004D2427">
            <w:pPr>
              <w:jc w:val="cente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CF5406"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5.33.1 Non pigmented wet curing compound</w:t>
            </w:r>
          </w:p>
        </w:tc>
        <w:tc>
          <w:tcPr>
            <w:tcW w:w="1710" w:type="dxa"/>
          </w:tcPr>
          <w:p w:rsidR="00B523C4" w:rsidRDefault="00B523C4" w:rsidP="004D2427">
            <w:pPr>
              <w:jc w:val="center"/>
            </w:pPr>
            <w:r>
              <w:t xml:space="preserve">Sqm </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93.00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CF5406"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 xml:space="preserve">5.33.2 Pigmented wet curing compound </w:t>
            </w:r>
          </w:p>
        </w:tc>
        <w:tc>
          <w:tcPr>
            <w:tcW w:w="1710" w:type="dxa"/>
          </w:tcPr>
          <w:p w:rsidR="00B523C4" w:rsidRDefault="00B523C4" w:rsidP="004D2427">
            <w:pPr>
              <w:jc w:val="center"/>
            </w:pPr>
            <w:r>
              <w:t xml:space="preserve">Sqm </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100.00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5.34</w:t>
            </w:r>
          </w:p>
        </w:tc>
        <w:tc>
          <w:tcPr>
            <w:tcW w:w="5490" w:type="dxa"/>
          </w:tcPr>
          <w:p w:rsidR="00B523C4" w:rsidRPr="00344AB9" w:rsidRDefault="00B523C4" w:rsidP="004D2427">
            <w:pPr>
              <w:autoSpaceDE w:val="0"/>
              <w:autoSpaceDN w:val="0"/>
              <w:adjustRightInd w:val="0"/>
              <w:jc w:val="both"/>
              <w:rPr>
                <w:rFonts w:ascii="Arial" w:hAnsi="Arial" w:cs="Arial"/>
                <w:sz w:val="19"/>
                <w:szCs w:val="19"/>
              </w:rPr>
            </w:pPr>
            <w:r>
              <w:rPr>
                <w:rFonts w:ascii="Arial" w:hAnsi="Arial" w:cs="Arial"/>
                <w:sz w:val="19"/>
                <w:szCs w:val="19"/>
              </w:rPr>
              <w:t>Providing and fixing in position factory made precast RCC M-40 Doors and window frames having excellent smooth finish as per IS: 6523 with reinforcement of 3 Nos, 6 mm dia main bars tied with 3 mm M.S. stirrups placed @ 200 mm C/C and 6 numbers high strength polymer blocks of required size for fixing hinges including providing 6 no. specially designed M.S. galvanized sleeves for accommodating 6 mm dia fully threaded bolts for fixing hold fast on vertical members, providing suitable arrangement for receiving sliding door bolts and tower bolt etc. all complete, as per the direction of Engineer-in-charge. (The cost of hold fast and cement concrete block of 1:3:6 (1 cement :3 sand : 6 Graded stone aggregate 20 mm nominal size) mix is also included in the item) The frame shall be measured in running meter correct to two places of decimal.</w:t>
            </w:r>
          </w:p>
        </w:tc>
        <w:tc>
          <w:tcPr>
            <w:tcW w:w="1710" w:type="dxa"/>
          </w:tcPr>
          <w:p w:rsidR="00B523C4" w:rsidRDefault="00B523C4" w:rsidP="004D2427">
            <w:pPr>
              <w:jc w:val="center"/>
            </w:pPr>
          </w:p>
        </w:tc>
        <w:tc>
          <w:tcPr>
            <w:tcW w:w="1890"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344AB9" w:rsidRDefault="00B523C4" w:rsidP="004D2427">
            <w:pPr>
              <w:autoSpaceDE w:val="0"/>
              <w:autoSpaceDN w:val="0"/>
              <w:adjustRightInd w:val="0"/>
              <w:jc w:val="both"/>
              <w:rPr>
                <w:rFonts w:ascii="Arial" w:hAnsi="Arial" w:cs="Arial"/>
                <w:sz w:val="19"/>
                <w:szCs w:val="19"/>
              </w:rPr>
            </w:pPr>
            <w:r>
              <w:rPr>
                <w:rFonts w:ascii="Arial" w:hAnsi="Arial" w:cs="Arial"/>
                <w:sz w:val="19"/>
                <w:szCs w:val="19"/>
              </w:rPr>
              <w:t>5.34.1 Door frame 125 mmx 60 mm</w:t>
            </w:r>
          </w:p>
        </w:tc>
        <w:tc>
          <w:tcPr>
            <w:tcW w:w="1710" w:type="dxa"/>
          </w:tcPr>
          <w:p w:rsidR="00B523C4" w:rsidRDefault="00B523C4" w:rsidP="004D2427">
            <w:pPr>
              <w:jc w:val="center"/>
            </w:pPr>
            <w:r>
              <w:t>RM</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351.00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344AB9" w:rsidRDefault="00B523C4" w:rsidP="004D2427">
            <w:pPr>
              <w:autoSpaceDE w:val="0"/>
              <w:autoSpaceDN w:val="0"/>
              <w:adjustRightInd w:val="0"/>
              <w:jc w:val="both"/>
              <w:rPr>
                <w:rFonts w:ascii="Arial" w:hAnsi="Arial" w:cs="Arial"/>
                <w:sz w:val="19"/>
                <w:szCs w:val="19"/>
              </w:rPr>
            </w:pPr>
            <w:r>
              <w:rPr>
                <w:rFonts w:ascii="Arial" w:hAnsi="Arial" w:cs="Arial"/>
                <w:sz w:val="19"/>
                <w:szCs w:val="19"/>
              </w:rPr>
              <w:t>5.34.2 Door frame 100 mmx 60 mm</w:t>
            </w:r>
          </w:p>
        </w:tc>
        <w:tc>
          <w:tcPr>
            <w:tcW w:w="1710" w:type="dxa"/>
          </w:tcPr>
          <w:p w:rsidR="00B523C4" w:rsidRDefault="00B523C4" w:rsidP="004D2427">
            <w:pPr>
              <w:jc w:val="center"/>
            </w:pPr>
            <w:r>
              <w:t>RM</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321.00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344AB9" w:rsidRDefault="00B523C4" w:rsidP="004D2427">
            <w:pPr>
              <w:autoSpaceDE w:val="0"/>
              <w:autoSpaceDN w:val="0"/>
              <w:adjustRightInd w:val="0"/>
              <w:jc w:val="both"/>
              <w:rPr>
                <w:rFonts w:ascii="Arial" w:hAnsi="Arial" w:cs="Arial"/>
                <w:sz w:val="19"/>
                <w:szCs w:val="19"/>
              </w:rPr>
            </w:pPr>
            <w:r>
              <w:rPr>
                <w:rFonts w:ascii="Arial" w:hAnsi="Arial" w:cs="Arial"/>
                <w:sz w:val="19"/>
                <w:szCs w:val="19"/>
              </w:rPr>
              <w:t>5.34.3 Door frame 85 mmx 60 mm</w:t>
            </w:r>
          </w:p>
        </w:tc>
        <w:tc>
          <w:tcPr>
            <w:tcW w:w="1710" w:type="dxa"/>
          </w:tcPr>
          <w:p w:rsidR="00B523C4" w:rsidRDefault="00B523C4" w:rsidP="004D2427">
            <w:pPr>
              <w:jc w:val="center"/>
            </w:pPr>
            <w:r>
              <w:t>RM</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306.00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5.35</w:t>
            </w:r>
          </w:p>
        </w:tc>
        <w:tc>
          <w:tcPr>
            <w:tcW w:w="5490" w:type="dxa"/>
          </w:tcPr>
          <w:p w:rsidR="00B523C4" w:rsidRPr="00344AB9" w:rsidRDefault="00B523C4" w:rsidP="004D2427">
            <w:pPr>
              <w:autoSpaceDE w:val="0"/>
              <w:autoSpaceDN w:val="0"/>
              <w:adjustRightInd w:val="0"/>
              <w:jc w:val="both"/>
              <w:rPr>
                <w:rFonts w:ascii="Arial" w:hAnsi="Arial" w:cs="Arial"/>
                <w:sz w:val="19"/>
                <w:szCs w:val="19"/>
              </w:rPr>
            </w:pPr>
            <w:r>
              <w:rPr>
                <w:rFonts w:ascii="Arial" w:hAnsi="Arial" w:cs="Arial"/>
                <w:sz w:val="19"/>
                <w:szCs w:val="19"/>
              </w:rPr>
              <w:t>Smooth finishing of the exposed surface of RCC work with 6 mm thick cement mortar 1;3 (1 cement : 3 sand)</w:t>
            </w:r>
          </w:p>
        </w:tc>
        <w:tc>
          <w:tcPr>
            <w:tcW w:w="1710" w:type="dxa"/>
          </w:tcPr>
          <w:p w:rsidR="00B523C4" w:rsidRDefault="00B523C4" w:rsidP="004D2427">
            <w:pPr>
              <w:jc w:val="center"/>
            </w:pPr>
            <w:r>
              <w:t xml:space="preserve">Sqm </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96.00</w:t>
            </w:r>
          </w:p>
        </w:tc>
      </w:tr>
    </w:tbl>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Pr="00B8189F" w:rsidRDefault="00B523C4" w:rsidP="00B523C4">
      <w:pPr>
        <w:jc w:val="center"/>
        <w:rPr>
          <w:rFonts w:ascii="Times New Roman" w:hAnsi="Times New Roman" w:cs="Times New Roman"/>
        </w:rPr>
      </w:pPr>
      <w:r>
        <w:rPr>
          <w:rFonts w:ascii="Times New Roman" w:hAnsi="Times New Roman" w:cs="Times New Roman"/>
        </w:rPr>
        <w:t>Page No. 71</w:t>
      </w: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507BD4" w:rsidRDefault="00507BD4" w:rsidP="00B523C4">
      <w:pPr>
        <w:rPr>
          <w:rFonts w:ascii="Times New Roman" w:hAnsi="Times New Roman" w:cs="Times New Roman"/>
        </w:rPr>
      </w:pPr>
    </w:p>
    <w:p w:rsidR="00B523C4" w:rsidRDefault="00B523C4" w:rsidP="00B523C4">
      <w:pPr>
        <w:rPr>
          <w:rFonts w:ascii="Times New Roman" w:hAnsi="Times New Roman" w:cs="Times New Roman"/>
        </w:rPr>
      </w:pPr>
    </w:p>
    <w:tbl>
      <w:tblPr>
        <w:tblStyle w:val="TableGrid"/>
        <w:tblW w:w="10170" w:type="dxa"/>
        <w:tblInd w:w="-162" w:type="dxa"/>
        <w:tblLook w:val="04A0"/>
      </w:tblPr>
      <w:tblGrid>
        <w:gridCol w:w="1080"/>
        <w:gridCol w:w="5490"/>
        <w:gridCol w:w="1710"/>
        <w:gridCol w:w="1890"/>
      </w:tblGrid>
      <w:tr w:rsidR="00B523C4" w:rsidRPr="00B8189F" w:rsidTr="004D2427">
        <w:tc>
          <w:tcPr>
            <w:tcW w:w="1080" w:type="dxa"/>
          </w:tcPr>
          <w:p w:rsidR="00B523C4" w:rsidRPr="00AC2ED5" w:rsidRDefault="00B523C4" w:rsidP="004D2427">
            <w:pPr>
              <w:rPr>
                <w:rFonts w:ascii="Times New Roman" w:hAnsi="Times New Roman" w:cs="Times New Roman"/>
                <w:b/>
                <w:bCs/>
              </w:rPr>
            </w:pPr>
            <w:r w:rsidRPr="00AC2ED5">
              <w:rPr>
                <w:rFonts w:ascii="Times New Roman" w:hAnsi="Times New Roman" w:cs="Times New Roman"/>
                <w:b/>
                <w:bCs/>
              </w:rPr>
              <w:t>Item No.</w:t>
            </w:r>
          </w:p>
        </w:tc>
        <w:tc>
          <w:tcPr>
            <w:tcW w:w="54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Description</w:t>
            </w:r>
          </w:p>
        </w:tc>
        <w:tc>
          <w:tcPr>
            <w:tcW w:w="171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Unit</w:t>
            </w:r>
          </w:p>
        </w:tc>
        <w:tc>
          <w:tcPr>
            <w:tcW w:w="18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Rate (In Rs.)</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5.36</w:t>
            </w:r>
          </w:p>
        </w:tc>
        <w:tc>
          <w:tcPr>
            <w:tcW w:w="5490" w:type="dxa"/>
          </w:tcPr>
          <w:p w:rsidR="00B523C4" w:rsidRPr="00317672"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 xml:space="preserve">Providing and fixing in position pre moulded compressible filler board made from polymer base in black color approved make conforming to the specifications having minimum density of 95 kg/ cum non staining, with less than I percent water absorption and compression recovery of 93 percent minimum including cost of double sided adhesive tape, sealant etc. in expansion joints. </w:t>
            </w:r>
          </w:p>
        </w:tc>
        <w:tc>
          <w:tcPr>
            <w:tcW w:w="1710" w:type="dxa"/>
          </w:tcPr>
          <w:p w:rsidR="00B523C4" w:rsidRDefault="00B523C4" w:rsidP="004D2427">
            <w:pPr>
              <w:jc w:val="center"/>
              <w:rPr>
                <w:rFonts w:ascii="Times New Roman" w:hAnsi="Times New Roman" w:cs="Times New Roman"/>
              </w:rPr>
            </w:pPr>
          </w:p>
        </w:tc>
        <w:tc>
          <w:tcPr>
            <w:tcW w:w="1890" w:type="dxa"/>
          </w:tcPr>
          <w:p w:rsidR="00B523C4" w:rsidRDefault="00B523C4" w:rsidP="004D2427">
            <w:pPr>
              <w:spacing w:line="360" w:lineRule="auto"/>
              <w:jc w:val="center"/>
              <w:rPr>
                <w:rFonts w:ascii="Times New Roman" w:hAnsi="Times New Roman" w:cs="Times New Roman"/>
              </w:rPr>
            </w:pP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7F419B"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 xml:space="preserve">5.36.1 12 thick </w:t>
            </w:r>
          </w:p>
        </w:tc>
        <w:tc>
          <w:tcPr>
            <w:tcW w:w="1710" w:type="dxa"/>
          </w:tcPr>
          <w:p w:rsidR="00B523C4" w:rsidRDefault="00B523C4" w:rsidP="004D2427">
            <w:pPr>
              <w:jc w:val="center"/>
            </w:pPr>
            <w:r>
              <w:t>Sqm</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441.00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 xml:space="preserve">5.36.2 25 mm thick </w:t>
            </w:r>
          </w:p>
        </w:tc>
        <w:tc>
          <w:tcPr>
            <w:tcW w:w="1710" w:type="dxa"/>
          </w:tcPr>
          <w:p w:rsidR="00B523C4" w:rsidRDefault="00B523C4" w:rsidP="004D2427">
            <w:pPr>
              <w:jc w:val="center"/>
            </w:pPr>
            <w:r>
              <w:t xml:space="preserve">Sqm </w:t>
            </w:r>
          </w:p>
        </w:tc>
        <w:tc>
          <w:tcPr>
            <w:tcW w:w="1890" w:type="dxa"/>
          </w:tcPr>
          <w:p w:rsidR="00B523C4" w:rsidRDefault="00B523C4" w:rsidP="004D2427">
            <w:pPr>
              <w:spacing w:line="360" w:lineRule="auto"/>
              <w:jc w:val="center"/>
            </w:pPr>
            <w:r>
              <w:t>894.00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5.37</w:t>
            </w: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and sealing the retaining wall expansion joints with Anodized Aluminum Extruded section of 135 mm x 3.1 mm confirm to alloy of 6063 T5/T6 including fixing of an imported EPDM moisture Barrier confirm to (American Society for Testing and Materials) 2240 &amp; ASTM – G53 &amp; 84 fixing with Epoxy adhesive confirm to ASTM C-881 complete in all respect as per manufacturer Drawing and specifications. With 5 year garuntee.</w:t>
            </w:r>
          </w:p>
        </w:tc>
        <w:tc>
          <w:tcPr>
            <w:tcW w:w="1710" w:type="dxa"/>
          </w:tcPr>
          <w:p w:rsidR="00B523C4" w:rsidRDefault="00B523C4" w:rsidP="004D2427">
            <w:pPr>
              <w:jc w:val="center"/>
            </w:pPr>
            <w:r>
              <w:t xml:space="preserve">Metre </w:t>
            </w:r>
          </w:p>
        </w:tc>
        <w:tc>
          <w:tcPr>
            <w:tcW w:w="1890" w:type="dxa"/>
          </w:tcPr>
          <w:p w:rsidR="00B523C4" w:rsidRDefault="00B523C4" w:rsidP="004D2427">
            <w:pPr>
              <w:spacing w:line="360" w:lineRule="auto"/>
              <w:jc w:val="center"/>
            </w:pPr>
            <w:r>
              <w:t>3234.00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5.38</w:t>
            </w:r>
          </w:p>
        </w:tc>
        <w:tc>
          <w:tcPr>
            <w:tcW w:w="5490" w:type="dxa"/>
          </w:tcPr>
          <w:p w:rsidR="00B523C4" w:rsidRPr="00CF5406"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&amp; Sealing the roof slab expansion joints with Anodised/Powder coated Centre extuded section confirm to ally of 6063 T5/T6 including providing of TWO LAYERS of imported EPDM moisture barrier confirm to ASTM 2240 &amp; ASTM – G53 &amp; 84 fixing by Epoxy Adhesive confirm to ASTM C-881 complete in all respect as per manufacturer Drawing and specification. With 5 year garuntee.</w:t>
            </w:r>
          </w:p>
        </w:tc>
        <w:tc>
          <w:tcPr>
            <w:tcW w:w="1710" w:type="dxa"/>
          </w:tcPr>
          <w:p w:rsidR="00B523C4" w:rsidRDefault="00B523C4" w:rsidP="004D2427">
            <w:pPr>
              <w:jc w:val="center"/>
            </w:pPr>
            <w:r w:rsidRPr="00005661">
              <w:t>Metre</w:t>
            </w:r>
          </w:p>
        </w:tc>
        <w:tc>
          <w:tcPr>
            <w:tcW w:w="1890" w:type="dxa"/>
          </w:tcPr>
          <w:p w:rsidR="00B523C4" w:rsidRDefault="00B523C4" w:rsidP="004D2427">
            <w:pPr>
              <w:jc w:val="center"/>
            </w:pPr>
            <w:r>
              <w:t>4568.00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5.39</w:t>
            </w:r>
          </w:p>
        </w:tc>
        <w:tc>
          <w:tcPr>
            <w:tcW w:w="5490" w:type="dxa"/>
          </w:tcPr>
          <w:p w:rsidR="00B523C4" w:rsidRPr="00CF5406"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and sealing the internal wall expansion joints with 105 mm x 2.20 mm thick power coated/Anodised Extruded Aluminum frame to alloy of 6063 T5/T6 Specifications having tapered edges with snapped locking clips system complete in all respect as per manufacturer Drawing and specifications. With 5 year garuntee.</w:t>
            </w:r>
          </w:p>
        </w:tc>
        <w:tc>
          <w:tcPr>
            <w:tcW w:w="1710" w:type="dxa"/>
          </w:tcPr>
          <w:p w:rsidR="00B523C4" w:rsidRDefault="00B523C4" w:rsidP="004D2427">
            <w:pPr>
              <w:jc w:val="center"/>
            </w:pPr>
            <w:r w:rsidRPr="00005661">
              <w:t>Metre</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2508.00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5.40</w:t>
            </w:r>
          </w:p>
        </w:tc>
        <w:tc>
          <w:tcPr>
            <w:tcW w:w="5490" w:type="dxa"/>
          </w:tcPr>
          <w:p w:rsidR="00B523C4" w:rsidRPr="00CF5406"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and fixing external wall expansion joints systems including comprised of Anodized Aluminum Frames confirm to ally of 663 T5/T6 including providing of Stainless stell clip @ 330 mm C/C fitting with center screw system all complete as per manufacturers specifications. With 5 year garuntee.</w:t>
            </w:r>
          </w:p>
        </w:tc>
        <w:tc>
          <w:tcPr>
            <w:tcW w:w="1710" w:type="dxa"/>
          </w:tcPr>
          <w:p w:rsidR="00B523C4" w:rsidRDefault="00B523C4" w:rsidP="004D2427">
            <w:pPr>
              <w:jc w:val="center"/>
            </w:pPr>
            <w:r w:rsidRPr="00005661">
              <w:t>Metre</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2894.00</w:t>
            </w:r>
          </w:p>
        </w:tc>
      </w:tr>
      <w:tr w:rsidR="00B523C4" w:rsidRPr="00B8189F" w:rsidTr="004D2427">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5.41</w:t>
            </w:r>
          </w:p>
        </w:tc>
        <w:tc>
          <w:tcPr>
            <w:tcW w:w="5490" w:type="dxa"/>
          </w:tcPr>
          <w:p w:rsidR="00B523C4" w:rsidRPr="00344AB9" w:rsidRDefault="00B523C4" w:rsidP="004D2427">
            <w:pPr>
              <w:autoSpaceDE w:val="0"/>
              <w:autoSpaceDN w:val="0"/>
              <w:adjustRightInd w:val="0"/>
              <w:jc w:val="both"/>
              <w:rPr>
                <w:rFonts w:ascii="Arial" w:hAnsi="Arial" w:cs="Arial"/>
                <w:sz w:val="19"/>
                <w:szCs w:val="19"/>
              </w:rPr>
            </w:pPr>
            <w:r>
              <w:rPr>
                <w:rFonts w:ascii="Arial" w:hAnsi="Arial" w:cs="Arial"/>
                <w:sz w:val="19"/>
                <w:szCs w:val="19"/>
              </w:rPr>
              <w:t>Providing and sealing the Heavy Duty floor / Parking expansion joints comprised of free float center Extruded Aluminium frame confirm to alloy of 6063 T5/T6 Specifications the exposed width should be 40 mm and the base frame must having 60 mm width including providing and fixing of imported EPDM moisture barrier confirm to ASTM 2240 &amp; ASTM-G53 &amp; 84 fixing by Epoxy Adhesive confirm to ASTM C-881 complete in all respect as per manufacturer Drawing and specifications. With 5 year garuntee.</w:t>
            </w:r>
          </w:p>
        </w:tc>
        <w:tc>
          <w:tcPr>
            <w:tcW w:w="1710" w:type="dxa"/>
          </w:tcPr>
          <w:p w:rsidR="00B523C4" w:rsidRDefault="00B523C4" w:rsidP="004D2427">
            <w:pPr>
              <w:jc w:val="center"/>
            </w:pPr>
            <w:r w:rsidRPr="00005661">
              <w:t>Metre</w:t>
            </w:r>
          </w:p>
        </w:tc>
        <w:tc>
          <w:tcPr>
            <w:tcW w:w="1890" w:type="dxa"/>
          </w:tcPr>
          <w:p w:rsidR="00B523C4" w:rsidRDefault="00B523C4" w:rsidP="004D2427">
            <w:pPr>
              <w:spacing w:line="360" w:lineRule="auto"/>
              <w:jc w:val="center"/>
              <w:rPr>
                <w:rFonts w:ascii="Times New Roman" w:hAnsi="Times New Roman" w:cs="Times New Roman"/>
              </w:rPr>
            </w:pPr>
            <w:r>
              <w:rPr>
                <w:rFonts w:ascii="Times New Roman" w:hAnsi="Times New Roman" w:cs="Times New Roman"/>
              </w:rPr>
              <w:t>3748.00</w:t>
            </w:r>
          </w:p>
        </w:tc>
      </w:tr>
    </w:tbl>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jc w:val="center"/>
        <w:rPr>
          <w:rFonts w:ascii="Times New Roman" w:hAnsi="Times New Roman" w:cs="Times New Roman"/>
        </w:rPr>
      </w:pPr>
      <w:r>
        <w:rPr>
          <w:rFonts w:ascii="Times New Roman" w:hAnsi="Times New Roman" w:cs="Times New Roman"/>
        </w:rPr>
        <w:t>Page No. 72</w:t>
      </w: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3F6A1F" w:rsidRDefault="003F6A1F" w:rsidP="00B523C4">
      <w:pPr>
        <w:rPr>
          <w:rFonts w:ascii="Times New Roman" w:hAnsi="Times New Roman" w:cs="Times New Roman"/>
        </w:rPr>
      </w:pPr>
    </w:p>
    <w:p w:rsidR="003F6A1F" w:rsidRDefault="003F6A1F" w:rsidP="00B523C4">
      <w:pPr>
        <w:rPr>
          <w:rFonts w:ascii="Times New Roman" w:hAnsi="Times New Roman" w:cs="Times New Roman"/>
        </w:rPr>
      </w:pPr>
    </w:p>
    <w:p w:rsidR="003F6A1F" w:rsidRDefault="003F6A1F" w:rsidP="00B523C4">
      <w:pPr>
        <w:rPr>
          <w:rFonts w:ascii="Times New Roman" w:hAnsi="Times New Roman" w:cs="Times New Roman"/>
        </w:rPr>
      </w:pPr>
    </w:p>
    <w:p w:rsidR="003F6A1F" w:rsidRDefault="003F6A1F" w:rsidP="00B523C4">
      <w:pPr>
        <w:rPr>
          <w:rFonts w:ascii="Times New Roman" w:hAnsi="Times New Roman" w:cs="Times New Roman"/>
        </w:rPr>
      </w:pPr>
    </w:p>
    <w:p w:rsidR="003F6A1F" w:rsidRDefault="003F6A1F" w:rsidP="00B523C4">
      <w:pPr>
        <w:rPr>
          <w:rFonts w:ascii="Times New Roman" w:hAnsi="Times New Roman" w:cs="Times New Roman"/>
        </w:rPr>
      </w:pPr>
    </w:p>
    <w:p w:rsidR="003F6A1F" w:rsidRDefault="003F6A1F" w:rsidP="00B523C4">
      <w:pPr>
        <w:rPr>
          <w:rFonts w:ascii="Times New Roman" w:hAnsi="Times New Roman" w:cs="Times New Roman"/>
        </w:rPr>
      </w:pPr>
    </w:p>
    <w:p w:rsidR="003F6A1F" w:rsidRDefault="003F6A1F" w:rsidP="00B523C4">
      <w:pPr>
        <w:rPr>
          <w:rFonts w:ascii="Times New Roman" w:hAnsi="Times New Roman" w:cs="Times New Roman"/>
        </w:rPr>
      </w:pPr>
    </w:p>
    <w:p w:rsidR="00C2508B" w:rsidRDefault="00C2508B" w:rsidP="00B523C4">
      <w:pPr>
        <w:rPr>
          <w:rFonts w:ascii="Times New Roman" w:hAnsi="Times New Roman" w:cs="Times New Roman"/>
        </w:rPr>
      </w:pPr>
    </w:p>
    <w:p w:rsidR="00C2508B" w:rsidRDefault="00C2508B" w:rsidP="00B523C4">
      <w:pPr>
        <w:rPr>
          <w:rFonts w:ascii="Times New Roman" w:hAnsi="Times New Roman" w:cs="Times New Roman"/>
        </w:rPr>
      </w:pPr>
    </w:p>
    <w:p w:rsidR="003F6A1F" w:rsidRDefault="003F6A1F" w:rsidP="00B523C4">
      <w:pPr>
        <w:rPr>
          <w:rFonts w:ascii="Times New Roman" w:hAnsi="Times New Roman" w:cs="Times New Roman"/>
        </w:rPr>
      </w:pPr>
    </w:p>
    <w:p w:rsidR="003F6A1F" w:rsidRDefault="003F6A1F" w:rsidP="00B523C4">
      <w:pPr>
        <w:rPr>
          <w:rFonts w:ascii="Times New Roman" w:hAnsi="Times New Roman" w:cs="Times New Roman"/>
        </w:rPr>
      </w:pPr>
    </w:p>
    <w:p w:rsidR="003F6A1F" w:rsidRDefault="003F6A1F" w:rsidP="00B523C4">
      <w:pPr>
        <w:rPr>
          <w:rFonts w:ascii="Times New Roman" w:hAnsi="Times New Roman" w:cs="Times New Roman"/>
        </w:rPr>
      </w:pPr>
    </w:p>
    <w:p w:rsidR="003F6A1F" w:rsidRDefault="003F6A1F" w:rsidP="00B523C4">
      <w:pPr>
        <w:rPr>
          <w:rFonts w:ascii="Times New Roman" w:hAnsi="Times New Roman" w:cs="Times New Roman"/>
        </w:rPr>
      </w:pPr>
    </w:p>
    <w:tbl>
      <w:tblPr>
        <w:tblStyle w:val="TableGrid"/>
        <w:tblW w:w="8964" w:type="dxa"/>
        <w:jc w:val="center"/>
        <w:tblLook w:val="04A0"/>
      </w:tblPr>
      <w:tblGrid>
        <w:gridCol w:w="918"/>
        <w:gridCol w:w="5130"/>
        <w:gridCol w:w="1620"/>
        <w:gridCol w:w="1296"/>
        <w:tblGridChange w:id="41">
          <w:tblGrid>
            <w:gridCol w:w="918"/>
            <w:gridCol w:w="5130"/>
            <w:gridCol w:w="1620"/>
            <w:gridCol w:w="1296"/>
          </w:tblGrid>
        </w:tblGridChange>
      </w:tblGrid>
      <w:tr w:rsidR="003F6A1F" w:rsidRPr="006E3907" w:rsidTr="004D2427">
        <w:trPr>
          <w:jc w:val="center"/>
        </w:trPr>
        <w:tc>
          <w:tcPr>
            <w:tcW w:w="918" w:type="dxa"/>
          </w:tcPr>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w:t>
            </w:r>
          </w:p>
        </w:tc>
        <w:tc>
          <w:tcPr>
            <w:tcW w:w="5130" w:type="dxa"/>
          </w:tcPr>
          <w:p w:rsidR="003F6A1F" w:rsidRPr="00F01534" w:rsidRDefault="003F6A1F" w:rsidP="004D2427">
            <w:pPr>
              <w:autoSpaceDE w:val="0"/>
              <w:autoSpaceDN w:val="0"/>
              <w:adjustRightInd w:val="0"/>
              <w:jc w:val="both"/>
              <w:rPr>
                <w:rFonts w:ascii="Arial" w:hAnsi="Arial" w:cs="Arial"/>
                <w:sz w:val="18"/>
                <w:szCs w:val="18"/>
              </w:rPr>
            </w:pPr>
            <w:r>
              <w:rPr>
                <w:rFonts w:ascii="Arial" w:hAnsi="Arial" w:cs="Arial"/>
                <w:sz w:val="18"/>
                <w:szCs w:val="18"/>
              </w:rPr>
              <w:t>Brick work with well burnt chimney in bulls patent trench kiln manufactured by ghol process crushing strength not less than 40kg /sqcm and water absorption not more than 15% in foundation and plinth i/c curing etc complete.</w:t>
            </w:r>
          </w:p>
        </w:tc>
        <w:tc>
          <w:tcPr>
            <w:tcW w:w="1620" w:type="dxa"/>
          </w:tcPr>
          <w:p w:rsidR="003F6A1F" w:rsidRPr="006E3907" w:rsidRDefault="003F6A1F" w:rsidP="004D2427">
            <w:pPr>
              <w:jc w:val="center"/>
              <w:rPr>
                <w:rFonts w:ascii="Times New Roman" w:hAnsi="Times New Roman" w:cs="Times New Roman"/>
                <w:sz w:val="19"/>
                <w:szCs w:val="19"/>
              </w:rPr>
            </w:pPr>
          </w:p>
        </w:tc>
        <w:tc>
          <w:tcPr>
            <w:tcW w:w="1296" w:type="dxa"/>
          </w:tcPr>
          <w:p w:rsidR="003F6A1F" w:rsidRPr="006E3907" w:rsidRDefault="003F6A1F" w:rsidP="004D2427">
            <w:pPr>
              <w:widowControl w:val="0"/>
              <w:autoSpaceDE w:val="0"/>
              <w:autoSpaceDN w:val="0"/>
              <w:adjustRightInd w:val="0"/>
              <w:snapToGrid w:val="0"/>
              <w:jc w:val="center"/>
              <w:rPr>
                <w:rFonts w:ascii="Times New Roman" w:hAnsi="Times New Roman" w:cs="Times New Roman"/>
                <w:sz w:val="19"/>
                <w:szCs w:val="19"/>
              </w:rPr>
            </w:pPr>
          </w:p>
        </w:tc>
      </w:tr>
      <w:tr w:rsidR="003F6A1F" w:rsidRPr="006E3907" w:rsidTr="008C6936">
        <w:tblPrEx>
          <w:tblW w:w="8964" w:type="dxa"/>
          <w:jc w:val="center"/>
          <w:tblPrExChange w:id="42" w:author="Admin" w:date="2015-05-30T15:10:00Z">
            <w:tblPrEx>
              <w:tblW w:w="8964" w:type="dxa"/>
              <w:jc w:val="center"/>
            </w:tblPrEx>
          </w:tblPrExChange>
        </w:tblPrEx>
        <w:trPr>
          <w:trHeight w:val="440"/>
          <w:jc w:val="center"/>
          <w:trPrChange w:id="43" w:author="Admin" w:date="2015-05-30T15:10:00Z">
            <w:trPr>
              <w:jc w:val="center"/>
            </w:trPr>
          </w:trPrChange>
        </w:trPr>
        <w:tc>
          <w:tcPr>
            <w:tcW w:w="918" w:type="dxa"/>
            <w:tcPrChange w:id="44" w:author="Admin" w:date="2015-05-30T15:10:00Z">
              <w:tcPr>
                <w:tcW w:w="918" w:type="dxa"/>
              </w:tcPr>
            </w:tcPrChange>
          </w:tcPr>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6.1.1</w:t>
            </w:r>
          </w:p>
        </w:tc>
        <w:tc>
          <w:tcPr>
            <w:tcW w:w="5130" w:type="dxa"/>
            <w:tcPrChange w:id="45" w:author="Admin" w:date="2015-05-30T15:10:00Z">
              <w:tcPr>
                <w:tcW w:w="5130" w:type="dxa"/>
              </w:tcPr>
            </w:tcPrChange>
          </w:tcPr>
          <w:p w:rsidR="003F6A1F" w:rsidRPr="00253345" w:rsidRDefault="003F6A1F" w:rsidP="004D2427">
            <w:pPr>
              <w:autoSpaceDE w:val="0"/>
              <w:autoSpaceDN w:val="0"/>
              <w:adjustRightInd w:val="0"/>
              <w:rPr>
                <w:rFonts w:ascii="Arial" w:hAnsi="Arial" w:cs="Arial"/>
                <w:sz w:val="18"/>
                <w:szCs w:val="18"/>
              </w:rPr>
            </w:pPr>
            <w:r w:rsidRPr="00253345">
              <w:rPr>
                <w:rFonts w:ascii="Arial" w:hAnsi="Arial" w:cs="Arial"/>
                <w:sz w:val="18"/>
                <w:szCs w:val="18"/>
              </w:rPr>
              <w:t xml:space="preserve">Cement mortar 1:4 (1 cement : 4 sand) </w:t>
            </w:r>
          </w:p>
        </w:tc>
        <w:tc>
          <w:tcPr>
            <w:tcW w:w="1620" w:type="dxa"/>
            <w:tcPrChange w:id="46" w:author="Admin" w:date="2015-05-30T15:10:00Z">
              <w:tcPr>
                <w:tcW w:w="1620" w:type="dxa"/>
              </w:tcPr>
            </w:tcPrChange>
          </w:tcPr>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Change w:id="47" w:author="Admin" w:date="2015-05-30T15:10:00Z">
              <w:tcPr>
                <w:tcW w:w="1296" w:type="dxa"/>
              </w:tcPr>
            </w:tcPrChange>
          </w:tcPr>
          <w:p w:rsidR="003F6A1F" w:rsidRPr="006E3907" w:rsidRDefault="003F6A1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5818.00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6.1.2</w:t>
            </w:r>
          </w:p>
        </w:tc>
        <w:tc>
          <w:tcPr>
            <w:tcW w:w="5130" w:type="dxa"/>
          </w:tcPr>
          <w:p w:rsidR="003F6A1F" w:rsidRDefault="003F6A1F" w:rsidP="004D2427">
            <w:r w:rsidRPr="00253345">
              <w:rPr>
                <w:rFonts w:ascii="Arial" w:hAnsi="Arial" w:cs="Arial"/>
                <w:sz w:val="18"/>
                <w:szCs w:val="18"/>
              </w:rPr>
              <w:t>Cement mortar 1:6 (1 cement : 6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5626.00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6.2</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Brick work with well burnt chimney bricks in bulls patent trench kiln manufactured by ghol process, crushing strength not less than 40kg/cm</w:t>
            </w:r>
            <w:r>
              <w:rPr>
                <w:rFonts w:ascii="Arial" w:hAnsi="Arial" w:cs="Arial"/>
                <w:sz w:val="18"/>
                <w:szCs w:val="18"/>
                <w:vertAlign w:val="superscript"/>
              </w:rPr>
              <w:t>2</w:t>
            </w:r>
            <w:r>
              <w:rPr>
                <w:rFonts w:ascii="Arial" w:hAnsi="Arial" w:cs="Arial"/>
                <w:sz w:val="18"/>
                <w:szCs w:val="18"/>
              </w:rPr>
              <w:t xml:space="preserve"> and water absorption not more than 15% in superstructure above plinth level and up to floor two level i/c curing etc complete.</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6.2.1</w:t>
            </w:r>
          </w:p>
        </w:tc>
        <w:tc>
          <w:tcPr>
            <w:tcW w:w="5130" w:type="dxa"/>
          </w:tcPr>
          <w:p w:rsidR="003F6A1F" w:rsidRPr="00FB34A6" w:rsidRDefault="003F6A1F" w:rsidP="004D2427">
            <w:pPr>
              <w:autoSpaceDE w:val="0"/>
              <w:autoSpaceDN w:val="0"/>
              <w:adjustRightInd w:val="0"/>
              <w:rPr>
                <w:rFonts w:ascii="Arial" w:hAnsi="Arial" w:cs="Arial"/>
                <w:sz w:val="18"/>
                <w:szCs w:val="18"/>
              </w:rPr>
            </w:pPr>
            <w:r w:rsidRPr="00FB34A6">
              <w:rPr>
                <w:rFonts w:ascii="Arial" w:hAnsi="Arial" w:cs="Arial"/>
                <w:sz w:val="18"/>
                <w:szCs w:val="18"/>
              </w:rPr>
              <w:t xml:space="preserve">Cement mortar 1:4 (1 cement : 4 sand) </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6012.00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6.2.2</w:t>
            </w:r>
          </w:p>
        </w:tc>
        <w:tc>
          <w:tcPr>
            <w:tcW w:w="5130" w:type="dxa"/>
          </w:tcPr>
          <w:p w:rsidR="003F6A1F" w:rsidRDefault="003F6A1F" w:rsidP="004D2427">
            <w:r w:rsidRPr="00FB34A6">
              <w:rPr>
                <w:rFonts w:ascii="Arial" w:hAnsi="Arial" w:cs="Arial"/>
                <w:sz w:val="18"/>
                <w:szCs w:val="18"/>
              </w:rPr>
              <w:t>Cement mortar 1:6 (1 cement : 6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5821.00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6.3</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Brick work with well burnt chimney bricks in bulls patent trench kiln, crushing strength not less than 25kg /sqcm and water absorption not more than 20% in foundation and plinth i/c curing etc complete.</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6.3.1</w:t>
            </w:r>
          </w:p>
        </w:tc>
        <w:tc>
          <w:tcPr>
            <w:tcW w:w="5130" w:type="dxa"/>
          </w:tcPr>
          <w:p w:rsidR="003F6A1F" w:rsidRPr="00FB34A6" w:rsidRDefault="003F6A1F" w:rsidP="004D2427">
            <w:pPr>
              <w:autoSpaceDE w:val="0"/>
              <w:autoSpaceDN w:val="0"/>
              <w:adjustRightInd w:val="0"/>
              <w:rPr>
                <w:rFonts w:ascii="Arial" w:hAnsi="Arial" w:cs="Arial"/>
                <w:sz w:val="18"/>
                <w:szCs w:val="18"/>
              </w:rPr>
            </w:pPr>
            <w:r w:rsidRPr="00FB34A6">
              <w:rPr>
                <w:rFonts w:ascii="Arial" w:hAnsi="Arial" w:cs="Arial"/>
                <w:sz w:val="18"/>
                <w:szCs w:val="18"/>
              </w:rPr>
              <w:t xml:space="preserve">Cement mortar 1:4 (1 cement : 4 sand) </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5252.00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6.3.2</w:t>
            </w:r>
          </w:p>
        </w:tc>
        <w:tc>
          <w:tcPr>
            <w:tcW w:w="5130" w:type="dxa"/>
          </w:tcPr>
          <w:p w:rsidR="003F6A1F" w:rsidRDefault="003F6A1F" w:rsidP="004D2427">
            <w:r w:rsidRPr="00FB34A6">
              <w:rPr>
                <w:rFonts w:ascii="Arial" w:hAnsi="Arial" w:cs="Arial"/>
                <w:sz w:val="18"/>
                <w:szCs w:val="18"/>
              </w:rPr>
              <w:t>Cement mortar 1:6 (1 cement : 6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5061.00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6.4</w:t>
            </w:r>
          </w:p>
        </w:tc>
        <w:tc>
          <w:tcPr>
            <w:tcW w:w="5130" w:type="dxa"/>
          </w:tcPr>
          <w:p w:rsidR="001E63D2"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Brick work with well burnt chimney in bulls patent trench kiln manufactured by ghol process crushing strength not less than 25kg /sqcm and water absorption not more than 20% in superstructure above plinth level and up to floor to level; i/c curing etc complete.</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6.4.1</w:t>
            </w:r>
          </w:p>
        </w:tc>
        <w:tc>
          <w:tcPr>
            <w:tcW w:w="5130" w:type="dxa"/>
          </w:tcPr>
          <w:p w:rsidR="003F6A1F" w:rsidRPr="00FB34A6" w:rsidRDefault="003F6A1F" w:rsidP="004D2427">
            <w:pPr>
              <w:autoSpaceDE w:val="0"/>
              <w:autoSpaceDN w:val="0"/>
              <w:adjustRightInd w:val="0"/>
              <w:rPr>
                <w:rFonts w:ascii="Arial" w:hAnsi="Arial" w:cs="Arial"/>
                <w:sz w:val="18"/>
                <w:szCs w:val="18"/>
              </w:rPr>
            </w:pPr>
            <w:r w:rsidRPr="00FB34A6">
              <w:rPr>
                <w:rFonts w:ascii="Arial" w:hAnsi="Arial" w:cs="Arial"/>
                <w:sz w:val="18"/>
                <w:szCs w:val="18"/>
              </w:rPr>
              <w:t xml:space="preserve">Cement mortar 1:4 (1 cement : 4 sand) </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5446.00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6.4.2</w:t>
            </w:r>
          </w:p>
        </w:tc>
        <w:tc>
          <w:tcPr>
            <w:tcW w:w="5130" w:type="dxa"/>
          </w:tcPr>
          <w:p w:rsidR="003F6A1F" w:rsidRDefault="003F6A1F" w:rsidP="004D2427">
            <w:r w:rsidRPr="00FB34A6">
              <w:rPr>
                <w:rFonts w:ascii="Arial" w:hAnsi="Arial" w:cs="Arial"/>
                <w:sz w:val="18"/>
                <w:szCs w:val="18"/>
              </w:rPr>
              <w:t>Cement mortar 1:6 (1 cement : 6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5255.00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6.5</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 xml:space="preserve">Brick work with well brunt open bhatta, bricks, crushing strength not less than 25kg /sqcm and water absorpt ion not more than 20% in foundation and plinth i/c curing etc complete. </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E32706">
        <w:tblPrEx>
          <w:tblW w:w="8964" w:type="dxa"/>
          <w:jc w:val="center"/>
          <w:tblPrExChange w:id="48" w:author="Admin" w:date="2017-03-25T12:22:00Z">
            <w:tblPrEx>
              <w:tblW w:w="8964" w:type="dxa"/>
              <w:jc w:val="center"/>
            </w:tblPrEx>
          </w:tblPrExChange>
        </w:tblPrEx>
        <w:trPr>
          <w:trHeight w:val="296"/>
          <w:jc w:val="center"/>
          <w:trPrChange w:id="49" w:author="Admin" w:date="2017-03-25T12:22:00Z">
            <w:trPr>
              <w:jc w:val="center"/>
            </w:trPr>
          </w:trPrChange>
        </w:trPr>
        <w:tc>
          <w:tcPr>
            <w:tcW w:w="918" w:type="dxa"/>
            <w:tcPrChange w:id="50" w:author="Admin" w:date="2017-03-25T12:22:00Z">
              <w:tcPr>
                <w:tcW w:w="918" w:type="dxa"/>
              </w:tcPr>
            </w:tcPrChange>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6.5.1</w:t>
            </w:r>
          </w:p>
        </w:tc>
        <w:tc>
          <w:tcPr>
            <w:tcW w:w="5130" w:type="dxa"/>
            <w:tcPrChange w:id="51" w:author="Admin" w:date="2017-03-25T12:22:00Z">
              <w:tcPr>
                <w:tcW w:w="5130" w:type="dxa"/>
              </w:tcPr>
            </w:tcPrChange>
          </w:tcPr>
          <w:p w:rsidR="003F6A1F" w:rsidRPr="00FB34A6" w:rsidRDefault="003F6A1F" w:rsidP="004D2427">
            <w:pPr>
              <w:autoSpaceDE w:val="0"/>
              <w:autoSpaceDN w:val="0"/>
              <w:adjustRightInd w:val="0"/>
              <w:rPr>
                <w:rFonts w:ascii="Arial" w:hAnsi="Arial" w:cs="Arial"/>
                <w:sz w:val="18"/>
                <w:szCs w:val="18"/>
              </w:rPr>
            </w:pPr>
            <w:r w:rsidRPr="00FB34A6">
              <w:rPr>
                <w:rFonts w:ascii="Arial" w:hAnsi="Arial" w:cs="Arial"/>
                <w:sz w:val="18"/>
                <w:szCs w:val="18"/>
              </w:rPr>
              <w:t xml:space="preserve">Cement mortar 1:4 (1 cement : 4 sand) </w:t>
            </w:r>
          </w:p>
        </w:tc>
        <w:tc>
          <w:tcPr>
            <w:tcW w:w="1620" w:type="dxa"/>
            <w:tcPrChange w:id="52" w:author="Admin" w:date="2017-03-25T12:22:00Z">
              <w:tcPr>
                <w:tcW w:w="1620" w:type="dxa"/>
              </w:tcPr>
            </w:tcPrChange>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Change w:id="53" w:author="Admin" w:date="2017-03-25T12:22:00Z">
              <w:tcPr>
                <w:tcW w:w="1296" w:type="dxa"/>
              </w:tcPr>
            </w:tcPrChange>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4347.00</w:t>
            </w:r>
          </w:p>
        </w:tc>
      </w:tr>
      <w:tr w:rsidR="003F6A1F" w:rsidRPr="00D17553"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6.5.2</w:t>
            </w:r>
          </w:p>
        </w:tc>
        <w:tc>
          <w:tcPr>
            <w:tcW w:w="5130" w:type="dxa"/>
          </w:tcPr>
          <w:p w:rsidR="003F6A1F" w:rsidRDefault="003F6A1F" w:rsidP="004D2427">
            <w:r w:rsidRPr="00FB34A6">
              <w:rPr>
                <w:rFonts w:ascii="Arial" w:hAnsi="Arial" w:cs="Arial"/>
                <w:sz w:val="18"/>
                <w:szCs w:val="18"/>
              </w:rPr>
              <w:t>Cement mortar 1:6 (1 cement : 6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4155.00</w:t>
            </w:r>
          </w:p>
        </w:tc>
      </w:tr>
      <w:tr w:rsidR="003F6A1F" w:rsidRPr="00D17553"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6.6</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Brick work with well brunt open bhatta, bricks, crushing strength not less than 25kg /cm</w:t>
            </w:r>
            <w:r>
              <w:rPr>
                <w:rFonts w:ascii="Arial" w:hAnsi="Arial" w:cs="Arial"/>
                <w:sz w:val="18"/>
                <w:szCs w:val="18"/>
                <w:vertAlign w:val="superscript"/>
              </w:rPr>
              <w:t>2</w:t>
            </w:r>
            <w:r>
              <w:rPr>
                <w:rFonts w:ascii="Arial" w:hAnsi="Arial" w:cs="Arial"/>
                <w:sz w:val="18"/>
                <w:szCs w:val="18"/>
              </w:rPr>
              <w:t xml:space="preserve"> and water absorpt ion not more than 20% in foundation above plinth level and up to floor level  i/c curing etc complete.</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B90E30">
        <w:tblPrEx>
          <w:tblW w:w="8964" w:type="dxa"/>
          <w:jc w:val="center"/>
          <w:tblPrExChange w:id="54" w:author="Admin" w:date="2015-11-27T12:41:00Z">
            <w:tblPrEx>
              <w:tblW w:w="8964" w:type="dxa"/>
              <w:jc w:val="center"/>
            </w:tblPrEx>
          </w:tblPrExChange>
        </w:tblPrEx>
        <w:trPr>
          <w:trHeight w:val="71"/>
          <w:jc w:val="center"/>
          <w:trPrChange w:id="55" w:author="Admin" w:date="2015-11-27T12:41:00Z">
            <w:trPr>
              <w:jc w:val="center"/>
            </w:trPr>
          </w:trPrChange>
        </w:trPr>
        <w:tc>
          <w:tcPr>
            <w:tcW w:w="918" w:type="dxa"/>
            <w:tcPrChange w:id="56" w:author="Admin" w:date="2015-11-27T12:41:00Z">
              <w:tcPr>
                <w:tcW w:w="918" w:type="dxa"/>
              </w:tcPr>
            </w:tcPrChange>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6.6.1</w:t>
            </w:r>
          </w:p>
        </w:tc>
        <w:tc>
          <w:tcPr>
            <w:tcW w:w="5130" w:type="dxa"/>
            <w:tcPrChange w:id="57" w:author="Admin" w:date="2015-11-27T12:41:00Z">
              <w:tcPr>
                <w:tcW w:w="5130" w:type="dxa"/>
              </w:tcPr>
            </w:tcPrChange>
          </w:tcPr>
          <w:p w:rsidR="003F6A1F" w:rsidRPr="00FB34A6" w:rsidRDefault="003F6A1F" w:rsidP="004D2427">
            <w:pPr>
              <w:autoSpaceDE w:val="0"/>
              <w:autoSpaceDN w:val="0"/>
              <w:adjustRightInd w:val="0"/>
              <w:rPr>
                <w:rFonts w:ascii="Arial" w:hAnsi="Arial" w:cs="Arial"/>
                <w:sz w:val="18"/>
                <w:szCs w:val="18"/>
              </w:rPr>
            </w:pPr>
            <w:r w:rsidRPr="00FB34A6">
              <w:rPr>
                <w:rFonts w:ascii="Arial" w:hAnsi="Arial" w:cs="Arial"/>
                <w:sz w:val="18"/>
                <w:szCs w:val="18"/>
              </w:rPr>
              <w:t xml:space="preserve">Cement mortar 1:4 (1 cement : 4 sand) </w:t>
            </w:r>
          </w:p>
        </w:tc>
        <w:tc>
          <w:tcPr>
            <w:tcW w:w="1620" w:type="dxa"/>
            <w:tcPrChange w:id="58" w:author="Admin" w:date="2015-11-27T12:41:00Z">
              <w:tcPr>
                <w:tcW w:w="1620" w:type="dxa"/>
              </w:tcPr>
            </w:tcPrChange>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Change w:id="59" w:author="Admin" w:date="2015-11-27T12:41:00Z">
              <w:tcPr>
                <w:tcW w:w="1296" w:type="dxa"/>
              </w:tcPr>
            </w:tcPrChange>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4541.00</w:t>
            </w:r>
          </w:p>
        </w:tc>
      </w:tr>
    </w:tbl>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r>
        <w:t>Page No. 85</w:t>
      </w: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tbl>
      <w:tblPr>
        <w:tblStyle w:val="TableGrid"/>
        <w:tblW w:w="8964" w:type="dxa"/>
        <w:jc w:val="center"/>
        <w:tblLook w:val="04A0"/>
      </w:tblPr>
      <w:tblGrid>
        <w:gridCol w:w="918"/>
        <w:gridCol w:w="5130"/>
        <w:gridCol w:w="1620"/>
        <w:gridCol w:w="1296"/>
      </w:tblGrid>
      <w:tr w:rsidR="003F6A1F" w:rsidRPr="006E3907" w:rsidTr="004D2427">
        <w:trPr>
          <w:jc w:val="center"/>
        </w:trPr>
        <w:tc>
          <w:tcPr>
            <w:tcW w:w="918" w:type="dxa"/>
          </w:tcPr>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6.6.2</w:t>
            </w:r>
          </w:p>
        </w:tc>
        <w:tc>
          <w:tcPr>
            <w:tcW w:w="5130" w:type="dxa"/>
          </w:tcPr>
          <w:p w:rsidR="003F6A1F" w:rsidRPr="00F01534" w:rsidRDefault="003F6A1F" w:rsidP="004D2427">
            <w:pPr>
              <w:autoSpaceDE w:val="0"/>
              <w:autoSpaceDN w:val="0"/>
              <w:adjustRightInd w:val="0"/>
              <w:jc w:val="both"/>
              <w:rPr>
                <w:rFonts w:ascii="Arial" w:hAnsi="Arial" w:cs="Arial"/>
                <w:sz w:val="18"/>
                <w:szCs w:val="18"/>
              </w:rPr>
            </w:pPr>
            <w:r w:rsidRPr="00FB34A6">
              <w:rPr>
                <w:rFonts w:ascii="Arial" w:hAnsi="Arial" w:cs="Arial"/>
                <w:sz w:val="18"/>
                <w:szCs w:val="18"/>
              </w:rPr>
              <w:t>Cement mortar 1:6 (1 cement : 6 sand)</w:t>
            </w:r>
          </w:p>
        </w:tc>
        <w:tc>
          <w:tcPr>
            <w:tcW w:w="1620" w:type="dxa"/>
          </w:tcPr>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6E3907" w:rsidRDefault="003F6A1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4350.00</w:t>
            </w:r>
          </w:p>
        </w:tc>
      </w:tr>
      <w:tr w:rsidR="003F6A1F" w:rsidRPr="006E3907" w:rsidTr="004D2427">
        <w:trPr>
          <w:jc w:val="center"/>
        </w:trPr>
        <w:tc>
          <w:tcPr>
            <w:tcW w:w="918" w:type="dxa"/>
          </w:tcPr>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w:t>
            </w:r>
          </w:p>
        </w:tc>
        <w:tc>
          <w:tcPr>
            <w:tcW w:w="5130" w:type="dxa"/>
          </w:tcPr>
          <w:p w:rsidR="003F6A1F" w:rsidRPr="00253345" w:rsidRDefault="003F6A1F" w:rsidP="004D2427">
            <w:pPr>
              <w:autoSpaceDE w:val="0"/>
              <w:autoSpaceDN w:val="0"/>
              <w:adjustRightInd w:val="0"/>
              <w:jc w:val="both"/>
              <w:rPr>
                <w:rFonts w:ascii="Arial" w:hAnsi="Arial" w:cs="Arial"/>
                <w:sz w:val="18"/>
                <w:szCs w:val="18"/>
              </w:rPr>
            </w:pPr>
            <w:r>
              <w:rPr>
                <w:rFonts w:ascii="Arial" w:hAnsi="Arial" w:cs="Arial"/>
                <w:sz w:val="18"/>
                <w:szCs w:val="18"/>
              </w:rPr>
              <w:t>Brick work with modular fly ash lime bricks (FALG Bricks) conforming to IS:12894-2002, class designation 100 average compressive strength in super structure above plinth level up to floor II level in :</w:t>
            </w:r>
          </w:p>
        </w:tc>
        <w:tc>
          <w:tcPr>
            <w:tcW w:w="1620" w:type="dxa"/>
          </w:tcPr>
          <w:p w:rsidR="003F6A1F" w:rsidRPr="006E3907" w:rsidRDefault="003F6A1F" w:rsidP="004D2427">
            <w:pPr>
              <w:jc w:val="center"/>
              <w:rPr>
                <w:rFonts w:ascii="Times New Roman" w:hAnsi="Times New Roman" w:cs="Times New Roman"/>
                <w:sz w:val="19"/>
                <w:szCs w:val="19"/>
              </w:rPr>
            </w:pPr>
          </w:p>
        </w:tc>
        <w:tc>
          <w:tcPr>
            <w:tcW w:w="1296" w:type="dxa"/>
          </w:tcPr>
          <w:p w:rsidR="003F6A1F" w:rsidRPr="006E3907" w:rsidRDefault="003F6A1F" w:rsidP="004D2427">
            <w:pPr>
              <w:widowControl w:val="0"/>
              <w:autoSpaceDE w:val="0"/>
              <w:autoSpaceDN w:val="0"/>
              <w:adjustRightInd w:val="0"/>
              <w:snapToGrid w:val="0"/>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6.7.1</w:t>
            </w:r>
          </w:p>
        </w:tc>
        <w:tc>
          <w:tcPr>
            <w:tcW w:w="5130" w:type="dxa"/>
          </w:tcPr>
          <w:p w:rsidR="003F6A1F" w:rsidRPr="00241952" w:rsidRDefault="003F6A1F" w:rsidP="004D2427">
            <w:r>
              <w:t>Having 100 kg / cm</w:t>
            </w:r>
            <w:r>
              <w:rPr>
                <w:vertAlign w:val="superscript"/>
              </w:rPr>
              <w:t xml:space="preserve">2 </w:t>
            </w:r>
            <w:r>
              <w:t xml:space="preserve">average compressive strength </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widowControl w:val="0"/>
              <w:autoSpaceDE w:val="0"/>
              <w:autoSpaceDN w:val="0"/>
              <w:adjustRightInd w:val="0"/>
              <w:snapToGrid w:val="0"/>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6.7.1.1</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Cement mortar 1;4 (1 Cement:4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5403.00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6.7.1.2</w:t>
            </w:r>
          </w:p>
        </w:tc>
        <w:tc>
          <w:tcPr>
            <w:tcW w:w="5130" w:type="dxa"/>
          </w:tcPr>
          <w:p w:rsidR="003F6A1F" w:rsidRPr="00FB34A6" w:rsidRDefault="003F6A1F" w:rsidP="004D2427">
            <w:pPr>
              <w:autoSpaceDE w:val="0"/>
              <w:autoSpaceDN w:val="0"/>
              <w:adjustRightInd w:val="0"/>
              <w:rPr>
                <w:rFonts w:ascii="Arial" w:hAnsi="Arial" w:cs="Arial"/>
                <w:sz w:val="18"/>
                <w:szCs w:val="18"/>
              </w:rPr>
            </w:pPr>
            <w:r>
              <w:rPr>
                <w:rFonts w:ascii="Arial" w:hAnsi="Arial" w:cs="Arial"/>
                <w:sz w:val="18"/>
                <w:szCs w:val="18"/>
              </w:rPr>
              <w:t>Cement mortar 1;6 (1 Cement:6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5212.00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6.7.2</w:t>
            </w:r>
          </w:p>
        </w:tc>
        <w:tc>
          <w:tcPr>
            <w:tcW w:w="5130" w:type="dxa"/>
          </w:tcPr>
          <w:p w:rsidR="003F6A1F" w:rsidRDefault="003F6A1F" w:rsidP="004D2427">
            <w:r>
              <w:t>Having 75 kg / cm</w:t>
            </w:r>
            <w:r>
              <w:rPr>
                <w:vertAlign w:val="superscript"/>
              </w:rPr>
              <w:t xml:space="preserve">2 </w:t>
            </w:r>
            <w:r>
              <w:t>average compressive strength</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6.7.2.1</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Cement mortar 1;4 (1 Cement:4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5287.00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6.7.2.2</w:t>
            </w:r>
          </w:p>
        </w:tc>
        <w:tc>
          <w:tcPr>
            <w:tcW w:w="5130" w:type="dxa"/>
          </w:tcPr>
          <w:p w:rsidR="003F6A1F" w:rsidRPr="00FB34A6" w:rsidRDefault="003F6A1F" w:rsidP="004D2427">
            <w:pPr>
              <w:autoSpaceDE w:val="0"/>
              <w:autoSpaceDN w:val="0"/>
              <w:adjustRightInd w:val="0"/>
              <w:rPr>
                <w:rFonts w:ascii="Arial" w:hAnsi="Arial" w:cs="Arial"/>
                <w:sz w:val="18"/>
                <w:szCs w:val="18"/>
              </w:rPr>
            </w:pPr>
            <w:r>
              <w:rPr>
                <w:rFonts w:ascii="Arial" w:hAnsi="Arial" w:cs="Arial"/>
                <w:sz w:val="18"/>
                <w:szCs w:val="18"/>
              </w:rPr>
              <w:t>Cement mortar 1;6 (1 Cement:6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5096.00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6.7.3</w:t>
            </w:r>
          </w:p>
        </w:tc>
        <w:tc>
          <w:tcPr>
            <w:tcW w:w="5130" w:type="dxa"/>
          </w:tcPr>
          <w:p w:rsidR="003F6A1F" w:rsidRDefault="003F6A1F" w:rsidP="004D2427">
            <w:r>
              <w:t>Having 50 kg / cm</w:t>
            </w:r>
            <w:r>
              <w:rPr>
                <w:vertAlign w:val="superscript"/>
              </w:rPr>
              <w:t xml:space="preserve">2 </w:t>
            </w:r>
            <w:r>
              <w:t>average compressive strength</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6.7.3.1</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Cement mortar 1;4 (1 Cement:4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5230.00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6.7.3.2</w:t>
            </w:r>
          </w:p>
        </w:tc>
        <w:tc>
          <w:tcPr>
            <w:tcW w:w="5130" w:type="dxa"/>
          </w:tcPr>
          <w:p w:rsidR="003F6A1F" w:rsidRPr="00FB34A6" w:rsidRDefault="003F6A1F" w:rsidP="004D2427">
            <w:pPr>
              <w:autoSpaceDE w:val="0"/>
              <w:autoSpaceDN w:val="0"/>
              <w:adjustRightInd w:val="0"/>
              <w:rPr>
                <w:rFonts w:ascii="Arial" w:hAnsi="Arial" w:cs="Arial"/>
                <w:sz w:val="18"/>
                <w:szCs w:val="18"/>
              </w:rPr>
            </w:pPr>
            <w:r>
              <w:rPr>
                <w:rFonts w:ascii="Arial" w:hAnsi="Arial" w:cs="Arial"/>
                <w:sz w:val="18"/>
                <w:szCs w:val="18"/>
              </w:rPr>
              <w:t>Cement mortar 1;6 (1 Cement:6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5039.00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6.8</w:t>
            </w:r>
          </w:p>
        </w:tc>
        <w:tc>
          <w:tcPr>
            <w:tcW w:w="5130" w:type="dxa"/>
          </w:tcPr>
          <w:p w:rsidR="003F6A1F" w:rsidRPr="00241952" w:rsidRDefault="003F6A1F" w:rsidP="004D2427">
            <w:pPr>
              <w:autoSpaceDE w:val="0"/>
              <w:autoSpaceDN w:val="0"/>
              <w:adjustRightInd w:val="0"/>
              <w:jc w:val="both"/>
              <w:rPr>
                <w:rFonts w:ascii="Arial" w:hAnsi="Arial" w:cs="Arial"/>
                <w:sz w:val="18"/>
                <w:szCs w:val="18"/>
              </w:rPr>
            </w:pPr>
            <w:r>
              <w:rPr>
                <w:rFonts w:ascii="Arial" w:hAnsi="Arial" w:cs="Arial"/>
                <w:sz w:val="18"/>
                <w:szCs w:val="18"/>
              </w:rPr>
              <w:t>Brick work with calcium silicate bricks machine moulded  conforming to IS:4139,having  100kg/cm</w:t>
            </w:r>
            <w:r>
              <w:rPr>
                <w:rFonts w:ascii="Arial" w:hAnsi="Arial" w:cs="Arial"/>
                <w:sz w:val="18"/>
                <w:szCs w:val="18"/>
                <w:vertAlign w:val="superscript"/>
              </w:rPr>
              <w:t xml:space="preserve">2 </w:t>
            </w:r>
            <w:r>
              <w:rPr>
                <w:rFonts w:ascii="Arial" w:hAnsi="Arial" w:cs="Arial"/>
                <w:sz w:val="18"/>
                <w:szCs w:val="18"/>
              </w:rPr>
              <w:t>average compressive strength in super structure above plinth level up to floor II level in :</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6.8.1</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Cement mortar 1;4 (1 Cement:4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5287.00</w:t>
            </w:r>
          </w:p>
        </w:tc>
      </w:tr>
      <w:tr w:rsidR="003F6A1F" w:rsidRPr="00D17553"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6.8.2</w:t>
            </w:r>
          </w:p>
        </w:tc>
        <w:tc>
          <w:tcPr>
            <w:tcW w:w="5130" w:type="dxa"/>
          </w:tcPr>
          <w:p w:rsidR="003F6A1F" w:rsidRPr="00FB34A6" w:rsidRDefault="003F6A1F" w:rsidP="004D2427">
            <w:pPr>
              <w:autoSpaceDE w:val="0"/>
              <w:autoSpaceDN w:val="0"/>
              <w:adjustRightInd w:val="0"/>
              <w:rPr>
                <w:rFonts w:ascii="Arial" w:hAnsi="Arial" w:cs="Arial"/>
                <w:sz w:val="18"/>
                <w:szCs w:val="18"/>
              </w:rPr>
            </w:pPr>
            <w:r>
              <w:rPr>
                <w:rFonts w:ascii="Arial" w:hAnsi="Arial" w:cs="Arial"/>
                <w:sz w:val="18"/>
                <w:szCs w:val="18"/>
              </w:rPr>
              <w:t>Cement mortar 1;6 (1 Cement:6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5095.00</w:t>
            </w:r>
          </w:p>
        </w:tc>
      </w:tr>
      <w:tr w:rsidR="003F6A1F" w:rsidRPr="00D17553"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6.9</w:t>
            </w:r>
          </w:p>
        </w:tc>
        <w:tc>
          <w:tcPr>
            <w:tcW w:w="5130" w:type="dxa"/>
          </w:tcPr>
          <w:p w:rsidR="003F6A1F" w:rsidRDefault="003F6A1F" w:rsidP="004D2427">
            <w:pPr>
              <w:jc w:val="both"/>
            </w:pPr>
            <w:r>
              <w:t>Brick work with extruded burnt fly ash clay sewar bricks (conforming to IS : 4885) in foundation and plinth:</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6.9.1</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Cement mortar 1;4 (1 Cement:4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5082.00</w:t>
            </w:r>
          </w:p>
        </w:tc>
      </w:tr>
      <w:tr w:rsidR="003F6A1F" w:rsidRPr="00D17553"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6.10</w:t>
            </w:r>
          </w:p>
        </w:tc>
        <w:tc>
          <w:tcPr>
            <w:tcW w:w="5130" w:type="dxa"/>
          </w:tcPr>
          <w:p w:rsidR="003F6A1F" w:rsidRPr="00FB34A6" w:rsidRDefault="003F6A1F" w:rsidP="004D2427">
            <w:pPr>
              <w:autoSpaceDE w:val="0"/>
              <w:autoSpaceDN w:val="0"/>
              <w:adjustRightInd w:val="0"/>
              <w:jc w:val="both"/>
              <w:rPr>
                <w:rFonts w:ascii="Arial" w:hAnsi="Arial" w:cs="Arial"/>
                <w:sz w:val="18"/>
                <w:szCs w:val="18"/>
              </w:rPr>
            </w:pPr>
            <w:r>
              <w:t>Brick work with extruded burnt fly ash clay sewar bricks (conforming to IS : 4885) in arches in foundation and plinth in cement mortar 1:3 ?(?1 cement :3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7655.00</w:t>
            </w:r>
          </w:p>
        </w:tc>
      </w:tr>
      <w:tr w:rsidR="003F6A1F" w:rsidRPr="00D17553"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6.11</w:t>
            </w:r>
          </w:p>
        </w:tc>
        <w:tc>
          <w:tcPr>
            <w:tcW w:w="5130" w:type="dxa"/>
          </w:tcPr>
          <w:p w:rsidR="003F6A1F" w:rsidRPr="007E1B77" w:rsidRDefault="003F6A1F" w:rsidP="004D2427">
            <w:pPr>
              <w:autoSpaceDE w:val="0"/>
              <w:autoSpaceDN w:val="0"/>
              <w:adjustRightInd w:val="0"/>
              <w:jc w:val="both"/>
              <w:rPr>
                <w:rFonts w:ascii="Arial" w:hAnsi="Arial" w:cs="Arial"/>
                <w:sz w:val="18"/>
                <w:szCs w:val="18"/>
              </w:rPr>
            </w:pPr>
            <w:r>
              <w:rPr>
                <w:rFonts w:ascii="Arial" w:hAnsi="Arial" w:cs="Arial"/>
                <w:sz w:val="18"/>
                <w:szCs w:val="18"/>
              </w:rPr>
              <w:t>Extra for AAC block masonry in superstructure above floor II level for every floor or part there of respective item.</w:t>
            </w:r>
          </w:p>
        </w:tc>
        <w:tc>
          <w:tcPr>
            <w:tcW w:w="1620" w:type="dxa"/>
          </w:tcPr>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92.00</w:t>
            </w:r>
          </w:p>
        </w:tc>
      </w:tr>
      <w:tr w:rsidR="003F6A1F" w:rsidRPr="00D17553"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6.12</w:t>
            </w:r>
          </w:p>
        </w:tc>
        <w:tc>
          <w:tcPr>
            <w:tcW w:w="5130" w:type="dxa"/>
          </w:tcPr>
          <w:p w:rsidR="003F6A1F" w:rsidRDefault="003F6A1F" w:rsidP="004D2427">
            <w:pPr>
              <w:autoSpaceDE w:val="0"/>
              <w:autoSpaceDN w:val="0"/>
              <w:adjustRightInd w:val="0"/>
              <w:jc w:val="both"/>
            </w:pPr>
            <w:r>
              <w:rPr>
                <w:rFonts w:ascii="Arial" w:hAnsi="Arial" w:cs="Arial"/>
                <w:sz w:val="18"/>
                <w:szCs w:val="18"/>
              </w:rPr>
              <w:t>Brick work with well burnt chimney bricks in bulls patent trench kiln manufactured by ghol process, crushing strength not less than 40kg/cm</w:t>
            </w:r>
            <w:r>
              <w:rPr>
                <w:rFonts w:ascii="Arial" w:hAnsi="Arial" w:cs="Arial"/>
                <w:sz w:val="18"/>
                <w:szCs w:val="18"/>
                <w:vertAlign w:val="superscript"/>
              </w:rPr>
              <w:t>2</w:t>
            </w:r>
            <w:r>
              <w:rPr>
                <w:rFonts w:ascii="Arial" w:hAnsi="Arial" w:cs="Arial"/>
                <w:sz w:val="18"/>
                <w:szCs w:val="18"/>
              </w:rPr>
              <w:t xml:space="preserve"> and water absorption not more than 15% in superstructure above plinth level and up to floor two level .</w:t>
            </w:r>
          </w:p>
        </w:tc>
        <w:tc>
          <w:tcPr>
            <w:tcW w:w="1620" w:type="dxa"/>
          </w:tcPr>
          <w:p w:rsidR="003F6A1F" w:rsidRDefault="003F6A1F" w:rsidP="004D2427">
            <w:pPr>
              <w:jc w:val="center"/>
              <w:rPr>
                <w:rFonts w:ascii="Times New Roman" w:hAnsi="Times New Roman" w:cs="Times New Roman"/>
                <w:sz w:val="19"/>
                <w:szCs w:val="19"/>
              </w:rPr>
            </w:pPr>
          </w:p>
        </w:tc>
        <w:tc>
          <w:tcPr>
            <w:tcW w:w="1296" w:type="dxa"/>
          </w:tcPr>
          <w:p w:rsidR="003F6A1F" w:rsidRDefault="003F6A1F" w:rsidP="004D2427">
            <w:pPr>
              <w:jc w:val="center"/>
              <w:rPr>
                <w:rFonts w:ascii="Times New Roman" w:hAnsi="Times New Roman" w:cs="Times New Roman"/>
                <w:sz w:val="19"/>
                <w:szCs w:val="19"/>
              </w:rPr>
            </w:pPr>
          </w:p>
        </w:tc>
      </w:tr>
      <w:tr w:rsidR="003F6A1F" w:rsidRPr="00D17553"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6.12.1</w:t>
            </w:r>
          </w:p>
        </w:tc>
        <w:tc>
          <w:tcPr>
            <w:tcW w:w="5130" w:type="dxa"/>
          </w:tcPr>
          <w:p w:rsidR="003F6A1F" w:rsidRDefault="003F6A1F" w:rsidP="004D2427">
            <w:pPr>
              <w:autoSpaceDE w:val="0"/>
              <w:autoSpaceDN w:val="0"/>
              <w:adjustRightInd w:val="0"/>
              <w:jc w:val="both"/>
            </w:pPr>
            <w:r>
              <w:rPr>
                <w:rFonts w:ascii="Arial" w:hAnsi="Arial" w:cs="Arial"/>
                <w:sz w:val="18"/>
                <w:szCs w:val="18"/>
              </w:rPr>
              <w:t>Cement mortar 1;3 (1 Cement:3 Sand)</w:t>
            </w:r>
          </w:p>
        </w:tc>
        <w:tc>
          <w:tcPr>
            <w:tcW w:w="1620"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697.00</w:t>
            </w:r>
          </w:p>
        </w:tc>
      </w:tr>
    </w:tbl>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r>
        <w:t>Page No.86</w:t>
      </w: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C2508B" w:rsidRDefault="00C2508B" w:rsidP="003F6A1F">
      <w:pPr>
        <w:jc w:val="center"/>
      </w:pPr>
    </w:p>
    <w:p w:rsidR="00C2508B" w:rsidRDefault="00C2508B" w:rsidP="003F6A1F">
      <w:pPr>
        <w:jc w:val="center"/>
      </w:pPr>
    </w:p>
    <w:p w:rsidR="003F6A1F" w:rsidRDefault="003F6A1F" w:rsidP="003F6A1F">
      <w:pPr>
        <w:jc w:val="center"/>
      </w:pPr>
    </w:p>
    <w:tbl>
      <w:tblPr>
        <w:tblStyle w:val="TableGrid"/>
        <w:tblW w:w="8964" w:type="dxa"/>
        <w:jc w:val="center"/>
        <w:tblLook w:val="04A0"/>
      </w:tblPr>
      <w:tblGrid>
        <w:gridCol w:w="918"/>
        <w:gridCol w:w="5130"/>
        <w:gridCol w:w="1620"/>
        <w:gridCol w:w="1296"/>
      </w:tblGrid>
      <w:tr w:rsidR="003F6A1F" w:rsidRPr="006E3907" w:rsidTr="004D2427">
        <w:trPr>
          <w:jc w:val="center"/>
        </w:trPr>
        <w:tc>
          <w:tcPr>
            <w:tcW w:w="918" w:type="dxa"/>
          </w:tcPr>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6.6.2</w:t>
            </w:r>
          </w:p>
        </w:tc>
        <w:tc>
          <w:tcPr>
            <w:tcW w:w="5130" w:type="dxa"/>
          </w:tcPr>
          <w:p w:rsidR="003F6A1F" w:rsidRPr="00F01534" w:rsidRDefault="003F6A1F" w:rsidP="004D2427">
            <w:pPr>
              <w:autoSpaceDE w:val="0"/>
              <w:autoSpaceDN w:val="0"/>
              <w:adjustRightInd w:val="0"/>
              <w:jc w:val="both"/>
              <w:rPr>
                <w:rFonts w:ascii="Arial" w:hAnsi="Arial" w:cs="Arial"/>
                <w:sz w:val="18"/>
                <w:szCs w:val="18"/>
              </w:rPr>
            </w:pPr>
            <w:r w:rsidRPr="00FB34A6">
              <w:rPr>
                <w:rFonts w:ascii="Arial" w:hAnsi="Arial" w:cs="Arial"/>
                <w:sz w:val="18"/>
                <w:szCs w:val="18"/>
              </w:rPr>
              <w:t>Cement mortar 1:6 (1 cement : 6 sand)</w:t>
            </w:r>
          </w:p>
        </w:tc>
        <w:tc>
          <w:tcPr>
            <w:tcW w:w="1620" w:type="dxa"/>
          </w:tcPr>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6E3907" w:rsidRDefault="003F6A1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4350.00</w:t>
            </w:r>
          </w:p>
        </w:tc>
      </w:tr>
      <w:tr w:rsidR="003F6A1F" w:rsidRPr="006E3907" w:rsidTr="004D2427">
        <w:trPr>
          <w:jc w:val="center"/>
        </w:trPr>
        <w:tc>
          <w:tcPr>
            <w:tcW w:w="918" w:type="dxa"/>
          </w:tcPr>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w:t>
            </w:r>
          </w:p>
        </w:tc>
        <w:tc>
          <w:tcPr>
            <w:tcW w:w="5130" w:type="dxa"/>
          </w:tcPr>
          <w:p w:rsidR="003F6A1F" w:rsidRPr="00253345" w:rsidRDefault="003F6A1F" w:rsidP="004D2427">
            <w:pPr>
              <w:autoSpaceDE w:val="0"/>
              <w:autoSpaceDN w:val="0"/>
              <w:adjustRightInd w:val="0"/>
              <w:jc w:val="both"/>
              <w:rPr>
                <w:rFonts w:ascii="Arial" w:hAnsi="Arial" w:cs="Arial"/>
                <w:sz w:val="18"/>
                <w:szCs w:val="18"/>
              </w:rPr>
            </w:pPr>
            <w:r>
              <w:rPr>
                <w:rFonts w:ascii="Arial" w:hAnsi="Arial" w:cs="Arial"/>
                <w:sz w:val="18"/>
                <w:szCs w:val="18"/>
              </w:rPr>
              <w:t>Brick work with modular fly ash lime bricks (FALG Bricks) conforming to IS:12894-2002, class designation 100 average compressive strength in super structure above plinth level up to floor II level in :</w:t>
            </w:r>
          </w:p>
        </w:tc>
        <w:tc>
          <w:tcPr>
            <w:tcW w:w="1620" w:type="dxa"/>
          </w:tcPr>
          <w:p w:rsidR="003F6A1F" w:rsidRPr="006E3907" w:rsidRDefault="003F6A1F" w:rsidP="004D2427">
            <w:pPr>
              <w:jc w:val="center"/>
              <w:rPr>
                <w:rFonts w:ascii="Times New Roman" w:hAnsi="Times New Roman" w:cs="Times New Roman"/>
                <w:sz w:val="19"/>
                <w:szCs w:val="19"/>
              </w:rPr>
            </w:pPr>
          </w:p>
        </w:tc>
        <w:tc>
          <w:tcPr>
            <w:tcW w:w="1296" w:type="dxa"/>
          </w:tcPr>
          <w:p w:rsidR="003F6A1F" w:rsidRPr="006E3907" w:rsidRDefault="003F6A1F" w:rsidP="004D2427">
            <w:pPr>
              <w:widowControl w:val="0"/>
              <w:autoSpaceDE w:val="0"/>
              <w:autoSpaceDN w:val="0"/>
              <w:adjustRightInd w:val="0"/>
              <w:snapToGrid w:val="0"/>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6.7.1</w:t>
            </w:r>
          </w:p>
        </w:tc>
        <w:tc>
          <w:tcPr>
            <w:tcW w:w="5130" w:type="dxa"/>
          </w:tcPr>
          <w:p w:rsidR="003F6A1F" w:rsidRPr="00241952" w:rsidRDefault="003F6A1F" w:rsidP="004D2427">
            <w:r>
              <w:t>Having 100 kg / cm</w:t>
            </w:r>
            <w:r>
              <w:rPr>
                <w:vertAlign w:val="superscript"/>
              </w:rPr>
              <w:t xml:space="preserve">2 </w:t>
            </w:r>
            <w:r>
              <w:t xml:space="preserve">average compressive strength </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widowControl w:val="0"/>
              <w:autoSpaceDE w:val="0"/>
              <w:autoSpaceDN w:val="0"/>
              <w:adjustRightInd w:val="0"/>
              <w:snapToGrid w:val="0"/>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6.7.1.1</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Cement mortar 1;4 (1 Cement:4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5403.00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6.7.1.2</w:t>
            </w:r>
          </w:p>
        </w:tc>
        <w:tc>
          <w:tcPr>
            <w:tcW w:w="5130" w:type="dxa"/>
          </w:tcPr>
          <w:p w:rsidR="003F6A1F" w:rsidRPr="00FB34A6" w:rsidRDefault="003F6A1F" w:rsidP="004D2427">
            <w:pPr>
              <w:autoSpaceDE w:val="0"/>
              <w:autoSpaceDN w:val="0"/>
              <w:adjustRightInd w:val="0"/>
              <w:rPr>
                <w:rFonts w:ascii="Arial" w:hAnsi="Arial" w:cs="Arial"/>
                <w:sz w:val="18"/>
                <w:szCs w:val="18"/>
              </w:rPr>
            </w:pPr>
            <w:r>
              <w:rPr>
                <w:rFonts w:ascii="Arial" w:hAnsi="Arial" w:cs="Arial"/>
                <w:sz w:val="18"/>
                <w:szCs w:val="18"/>
              </w:rPr>
              <w:t>Cement mortar 1;6 (1 Cement:6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5212.00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6.7.2</w:t>
            </w:r>
          </w:p>
        </w:tc>
        <w:tc>
          <w:tcPr>
            <w:tcW w:w="5130" w:type="dxa"/>
          </w:tcPr>
          <w:p w:rsidR="003F6A1F" w:rsidRDefault="003F6A1F" w:rsidP="004D2427">
            <w:r>
              <w:t>Having 75 kg / cm</w:t>
            </w:r>
            <w:r>
              <w:rPr>
                <w:vertAlign w:val="superscript"/>
              </w:rPr>
              <w:t xml:space="preserve">2 </w:t>
            </w:r>
            <w:r>
              <w:t>average compressive strength</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6.7.2.1</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Cement mortar 1;4 (1 Cement:4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5287.00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6.7.2.2</w:t>
            </w:r>
          </w:p>
        </w:tc>
        <w:tc>
          <w:tcPr>
            <w:tcW w:w="5130" w:type="dxa"/>
          </w:tcPr>
          <w:p w:rsidR="003F6A1F" w:rsidRPr="00FB34A6" w:rsidRDefault="003F6A1F" w:rsidP="004D2427">
            <w:pPr>
              <w:autoSpaceDE w:val="0"/>
              <w:autoSpaceDN w:val="0"/>
              <w:adjustRightInd w:val="0"/>
              <w:rPr>
                <w:rFonts w:ascii="Arial" w:hAnsi="Arial" w:cs="Arial"/>
                <w:sz w:val="18"/>
                <w:szCs w:val="18"/>
              </w:rPr>
            </w:pPr>
            <w:r>
              <w:rPr>
                <w:rFonts w:ascii="Arial" w:hAnsi="Arial" w:cs="Arial"/>
                <w:sz w:val="18"/>
                <w:szCs w:val="18"/>
              </w:rPr>
              <w:t>Cement mortar 1;6 (1 Cement:6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5096.00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6.7.3</w:t>
            </w:r>
          </w:p>
        </w:tc>
        <w:tc>
          <w:tcPr>
            <w:tcW w:w="5130" w:type="dxa"/>
          </w:tcPr>
          <w:p w:rsidR="003F6A1F" w:rsidRDefault="003F6A1F" w:rsidP="004D2427">
            <w:r>
              <w:t>Having 50 kg / cm</w:t>
            </w:r>
            <w:r>
              <w:rPr>
                <w:vertAlign w:val="superscript"/>
              </w:rPr>
              <w:t xml:space="preserve">2 </w:t>
            </w:r>
            <w:r>
              <w:t>average compressive strength</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6.7.3.1</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Cement mortar 1;4 (1 Cement:4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5230.00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6.7.3.2</w:t>
            </w:r>
          </w:p>
        </w:tc>
        <w:tc>
          <w:tcPr>
            <w:tcW w:w="5130" w:type="dxa"/>
          </w:tcPr>
          <w:p w:rsidR="003F6A1F" w:rsidRPr="00FB34A6" w:rsidRDefault="003F6A1F" w:rsidP="004D2427">
            <w:pPr>
              <w:autoSpaceDE w:val="0"/>
              <w:autoSpaceDN w:val="0"/>
              <w:adjustRightInd w:val="0"/>
              <w:rPr>
                <w:rFonts w:ascii="Arial" w:hAnsi="Arial" w:cs="Arial"/>
                <w:sz w:val="18"/>
                <w:szCs w:val="18"/>
              </w:rPr>
            </w:pPr>
            <w:r>
              <w:rPr>
                <w:rFonts w:ascii="Arial" w:hAnsi="Arial" w:cs="Arial"/>
                <w:sz w:val="18"/>
                <w:szCs w:val="18"/>
              </w:rPr>
              <w:t>Cement mortar 1;6 (1 Cement:6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5039.00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6.8</w:t>
            </w:r>
          </w:p>
        </w:tc>
        <w:tc>
          <w:tcPr>
            <w:tcW w:w="5130" w:type="dxa"/>
          </w:tcPr>
          <w:p w:rsidR="003F6A1F" w:rsidRPr="00241952" w:rsidRDefault="003F6A1F" w:rsidP="004D2427">
            <w:pPr>
              <w:autoSpaceDE w:val="0"/>
              <w:autoSpaceDN w:val="0"/>
              <w:adjustRightInd w:val="0"/>
              <w:jc w:val="both"/>
              <w:rPr>
                <w:rFonts w:ascii="Arial" w:hAnsi="Arial" w:cs="Arial"/>
                <w:sz w:val="18"/>
                <w:szCs w:val="18"/>
              </w:rPr>
            </w:pPr>
            <w:r>
              <w:rPr>
                <w:rFonts w:ascii="Arial" w:hAnsi="Arial" w:cs="Arial"/>
                <w:sz w:val="18"/>
                <w:szCs w:val="18"/>
              </w:rPr>
              <w:t>Brick work with calcium silicate bricks machine moulded  conforming to IS:4139,having  100kg/cm</w:t>
            </w:r>
            <w:r>
              <w:rPr>
                <w:rFonts w:ascii="Arial" w:hAnsi="Arial" w:cs="Arial"/>
                <w:sz w:val="18"/>
                <w:szCs w:val="18"/>
                <w:vertAlign w:val="superscript"/>
              </w:rPr>
              <w:t xml:space="preserve">2 </w:t>
            </w:r>
            <w:r>
              <w:rPr>
                <w:rFonts w:ascii="Arial" w:hAnsi="Arial" w:cs="Arial"/>
                <w:sz w:val="18"/>
                <w:szCs w:val="18"/>
              </w:rPr>
              <w:t>average compressive strength in super structure above plinth level up to floor II level in :</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6.8.1</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Cement mortar 1;4 (1 Cement:4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5287.00</w:t>
            </w:r>
          </w:p>
        </w:tc>
      </w:tr>
      <w:tr w:rsidR="003F6A1F" w:rsidRPr="00D17553"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6.8.2</w:t>
            </w:r>
          </w:p>
        </w:tc>
        <w:tc>
          <w:tcPr>
            <w:tcW w:w="5130" w:type="dxa"/>
          </w:tcPr>
          <w:p w:rsidR="003F6A1F" w:rsidRPr="00FB34A6" w:rsidRDefault="003F6A1F" w:rsidP="004D2427">
            <w:pPr>
              <w:autoSpaceDE w:val="0"/>
              <w:autoSpaceDN w:val="0"/>
              <w:adjustRightInd w:val="0"/>
              <w:rPr>
                <w:rFonts w:ascii="Arial" w:hAnsi="Arial" w:cs="Arial"/>
                <w:sz w:val="18"/>
                <w:szCs w:val="18"/>
              </w:rPr>
            </w:pPr>
            <w:r>
              <w:rPr>
                <w:rFonts w:ascii="Arial" w:hAnsi="Arial" w:cs="Arial"/>
                <w:sz w:val="18"/>
                <w:szCs w:val="18"/>
              </w:rPr>
              <w:t>Cement mortar 1;6 (1 Cement:6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5095.00</w:t>
            </w:r>
          </w:p>
        </w:tc>
      </w:tr>
      <w:tr w:rsidR="003F6A1F" w:rsidRPr="00D17553"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6.9</w:t>
            </w:r>
          </w:p>
        </w:tc>
        <w:tc>
          <w:tcPr>
            <w:tcW w:w="5130" w:type="dxa"/>
          </w:tcPr>
          <w:p w:rsidR="003F6A1F" w:rsidRDefault="003F6A1F" w:rsidP="004D2427">
            <w:pPr>
              <w:jc w:val="both"/>
            </w:pPr>
            <w:r>
              <w:t>Brick work with extruded burnt fly ash clay sewar bricks (conforming to IS : 4885) in foundation and plinth:</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6.9.1</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Cement mortar 1;4 (1 Cement:4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5082.00</w:t>
            </w:r>
          </w:p>
        </w:tc>
      </w:tr>
      <w:tr w:rsidR="003F6A1F" w:rsidRPr="00D17553"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6.10</w:t>
            </w:r>
          </w:p>
        </w:tc>
        <w:tc>
          <w:tcPr>
            <w:tcW w:w="5130" w:type="dxa"/>
          </w:tcPr>
          <w:p w:rsidR="003F6A1F" w:rsidRPr="00FB34A6" w:rsidRDefault="003F6A1F" w:rsidP="004D2427">
            <w:pPr>
              <w:autoSpaceDE w:val="0"/>
              <w:autoSpaceDN w:val="0"/>
              <w:adjustRightInd w:val="0"/>
              <w:jc w:val="both"/>
              <w:rPr>
                <w:rFonts w:ascii="Arial" w:hAnsi="Arial" w:cs="Arial"/>
                <w:sz w:val="18"/>
                <w:szCs w:val="18"/>
              </w:rPr>
            </w:pPr>
            <w:r>
              <w:t>Brick work with extruded burnt fly ash clay sewar bricks (conforming to IS : 4885) in arches in foundation and plinth in cement mortar 1:3 ?(?1 cement :3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7655.00</w:t>
            </w:r>
          </w:p>
        </w:tc>
      </w:tr>
      <w:tr w:rsidR="003F6A1F"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6.11</w:t>
            </w:r>
          </w:p>
        </w:tc>
        <w:tc>
          <w:tcPr>
            <w:tcW w:w="5130" w:type="dxa"/>
          </w:tcPr>
          <w:p w:rsidR="003F6A1F" w:rsidRPr="007E1B77" w:rsidRDefault="003F6A1F" w:rsidP="004D2427">
            <w:pPr>
              <w:autoSpaceDE w:val="0"/>
              <w:autoSpaceDN w:val="0"/>
              <w:adjustRightInd w:val="0"/>
              <w:jc w:val="both"/>
              <w:rPr>
                <w:rFonts w:ascii="Arial" w:hAnsi="Arial" w:cs="Arial"/>
                <w:sz w:val="18"/>
                <w:szCs w:val="18"/>
              </w:rPr>
            </w:pPr>
            <w:r>
              <w:rPr>
                <w:rFonts w:ascii="Arial" w:hAnsi="Arial" w:cs="Arial"/>
                <w:sz w:val="18"/>
                <w:szCs w:val="18"/>
              </w:rPr>
              <w:t>Extra for AAC block masonry in superstructure above floor II level for every floor or part there of respective item.</w:t>
            </w:r>
          </w:p>
        </w:tc>
        <w:tc>
          <w:tcPr>
            <w:tcW w:w="1620" w:type="dxa"/>
          </w:tcPr>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92.00</w:t>
            </w:r>
          </w:p>
        </w:tc>
      </w:tr>
      <w:tr w:rsidR="003F6A1F"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6.12</w:t>
            </w:r>
          </w:p>
        </w:tc>
        <w:tc>
          <w:tcPr>
            <w:tcW w:w="5130" w:type="dxa"/>
          </w:tcPr>
          <w:p w:rsidR="003F6A1F" w:rsidRDefault="003F6A1F" w:rsidP="004D2427">
            <w:pPr>
              <w:autoSpaceDE w:val="0"/>
              <w:autoSpaceDN w:val="0"/>
              <w:adjustRightInd w:val="0"/>
              <w:jc w:val="both"/>
            </w:pPr>
            <w:r>
              <w:rPr>
                <w:rFonts w:ascii="Arial" w:hAnsi="Arial" w:cs="Arial"/>
                <w:sz w:val="18"/>
                <w:szCs w:val="18"/>
              </w:rPr>
              <w:t>Brick work with well burnt chimney bricks in bulls patent trench kiln manufactured by ghol process, crushing strength not less than 40kg/cm</w:t>
            </w:r>
            <w:r>
              <w:rPr>
                <w:rFonts w:ascii="Arial" w:hAnsi="Arial" w:cs="Arial"/>
                <w:sz w:val="18"/>
                <w:szCs w:val="18"/>
                <w:vertAlign w:val="superscript"/>
              </w:rPr>
              <w:t>2</w:t>
            </w:r>
            <w:r>
              <w:rPr>
                <w:rFonts w:ascii="Arial" w:hAnsi="Arial" w:cs="Arial"/>
                <w:sz w:val="18"/>
                <w:szCs w:val="18"/>
              </w:rPr>
              <w:t xml:space="preserve"> and water absorption not more than 15% in superstructure above plinth level and up to floor two level .</w:t>
            </w:r>
          </w:p>
        </w:tc>
        <w:tc>
          <w:tcPr>
            <w:tcW w:w="1620" w:type="dxa"/>
          </w:tcPr>
          <w:p w:rsidR="003F6A1F" w:rsidRDefault="003F6A1F" w:rsidP="004D2427">
            <w:pPr>
              <w:jc w:val="center"/>
              <w:rPr>
                <w:rFonts w:ascii="Times New Roman" w:hAnsi="Times New Roman" w:cs="Times New Roman"/>
                <w:sz w:val="19"/>
                <w:szCs w:val="19"/>
              </w:rPr>
            </w:pPr>
          </w:p>
        </w:tc>
        <w:tc>
          <w:tcPr>
            <w:tcW w:w="1296" w:type="dxa"/>
          </w:tcPr>
          <w:p w:rsidR="003F6A1F" w:rsidRDefault="003F6A1F" w:rsidP="004D2427">
            <w:pPr>
              <w:jc w:val="center"/>
              <w:rPr>
                <w:rFonts w:ascii="Times New Roman" w:hAnsi="Times New Roman" w:cs="Times New Roman"/>
                <w:sz w:val="19"/>
                <w:szCs w:val="19"/>
              </w:rPr>
            </w:pPr>
          </w:p>
        </w:tc>
      </w:tr>
      <w:tr w:rsidR="003F6A1F"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6.12.1</w:t>
            </w:r>
          </w:p>
        </w:tc>
        <w:tc>
          <w:tcPr>
            <w:tcW w:w="5130" w:type="dxa"/>
          </w:tcPr>
          <w:p w:rsidR="003F6A1F" w:rsidRDefault="003F6A1F" w:rsidP="004D2427">
            <w:pPr>
              <w:autoSpaceDE w:val="0"/>
              <w:autoSpaceDN w:val="0"/>
              <w:adjustRightInd w:val="0"/>
              <w:jc w:val="both"/>
            </w:pPr>
            <w:r>
              <w:rPr>
                <w:rFonts w:ascii="Arial" w:hAnsi="Arial" w:cs="Arial"/>
                <w:sz w:val="18"/>
                <w:szCs w:val="18"/>
              </w:rPr>
              <w:t>Cement mortar 1;3 (1 Cement:3 Sand)</w:t>
            </w:r>
          </w:p>
        </w:tc>
        <w:tc>
          <w:tcPr>
            <w:tcW w:w="1620"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697.00</w:t>
            </w:r>
          </w:p>
        </w:tc>
      </w:tr>
    </w:tbl>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r>
        <w:t>PAGE NO. 86</w:t>
      </w: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C2508B" w:rsidRDefault="00C2508B"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tbl>
      <w:tblPr>
        <w:tblStyle w:val="TableGrid"/>
        <w:tblW w:w="8964" w:type="dxa"/>
        <w:jc w:val="center"/>
        <w:tblLook w:val="04A0"/>
      </w:tblPr>
      <w:tblGrid>
        <w:gridCol w:w="918"/>
        <w:gridCol w:w="5130"/>
        <w:gridCol w:w="1620"/>
        <w:gridCol w:w="1296"/>
      </w:tblGrid>
      <w:tr w:rsidR="003F6A1F" w:rsidRPr="006E3907" w:rsidTr="004D2427">
        <w:trPr>
          <w:jc w:val="center"/>
        </w:trPr>
        <w:tc>
          <w:tcPr>
            <w:tcW w:w="918" w:type="dxa"/>
          </w:tcPr>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6.12.2</w:t>
            </w:r>
          </w:p>
        </w:tc>
        <w:tc>
          <w:tcPr>
            <w:tcW w:w="5130" w:type="dxa"/>
          </w:tcPr>
          <w:p w:rsidR="003F6A1F" w:rsidRPr="00F01534" w:rsidRDefault="003F6A1F" w:rsidP="004D2427">
            <w:pPr>
              <w:autoSpaceDE w:val="0"/>
              <w:autoSpaceDN w:val="0"/>
              <w:adjustRightInd w:val="0"/>
              <w:jc w:val="both"/>
              <w:rPr>
                <w:rFonts w:ascii="Arial" w:hAnsi="Arial" w:cs="Arial"/>
                <w:sz w:val="18"/>
                <w:szCs w:val="18"/>
              </w:rPr>
            </w:pPr>
            <w:r>
              <w:rPr>
                <w:rFonts w:ascii="Arial" w:hAnsi="Arial" w:cs="Arial"/>
                <w:sz w:val="18"/>
                <w:szCs w:val="18"/>
              </w:rPr>
              <w:t>Cement mortar 1:4 (1 cement : 4 sand)</w:t>
            </w:r>
          </w:p>
        </w:tc>
        <w:tc>
          <w:tcPr>
            <w:tcW w:w="1620" w:type="dxa"/>
          </w:tcPr>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3F6A1F" w:rsidRPr="006E3907" w:rsidRDefault="003F6A1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673.00</w:t>
            </w:r>
          </w:p>
        </w:tc>
      </w:tr>
      <w:tr w:rsidR="003F6A1F" w:rsidRPr="006E3907" w:rsidTr="004D2427">
        <w:trPr>
          <w:jc w:val="center"/>
        </w:trPr>
        <w:tc>
          <w:tcPr>
            <w:tcW w:w="918" w:type="dxa"/>
          </w:tcPr>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6.13</w:t>
            </w:r>
          </w:p>
        </w:tc>
        <w:tc>
          <w:tcPr>
            <w:tcW w:w="5130" w:type="dxa"/>
          </w:tcPr>
          <w:p w:rsidR="003F6A1F" w:rsidRPr="00253345" w:rsidRDefault="003F6A1F" w:rsidP="004D2427">
            <w:pPr>
              <w:autoSpaceDE w:val="0"/>
              <w:autoSpaceDN w:val="0"/>
              <w:adjustRightInd w:val="0"/>
              <w:jc w:val="both"/>
              <w:rPr>
                <w:rFonts w:ascii="Arial" w:hAnsi="Arial" w:cs="Arial"/>
                <w:sz w:val="18"/>
                <w:szCs w:val="18"/>
              </w:rPr>
            </w:pPr>
            <w:r>
              <w:rPr>
                <w:rFonts w:ascii="Arial" w:hAnsi="Arial" w:cs="Arial"/>
                <w:sz w:val="18"/>
                <w:szCs w:val="18"/>
              </w:rPr>
              <w:t>Providing half Brick masonry with well burnt chimney bricks in bulls patent trench kiln crushing strength not less than 25kg/cm</w:t>
            </w:r>
            <w:r>
              <w:rPr>
                <w:rFonts w:ascii="Arial" w:hAnsi="Arial" w:cs="Arial"/>
                <w:sz w:val="18"/>
                <w:szCs w:val="18"/>
                <w:vertAlign w:val="superscript"/>
              </w:rPr>
              <w:t>2</w:t>
            </w:r>
            <w:r>
              <w:rPr>
                <w:rFonts w:ascii="Arial" w:hAnsi="Arial" w:cs="Arial"/>
                <w:sz w:val="18"/>
                <w:szCs w:val="18"/>
              </w:rPr>
              <w:t xml:space="preserve"> and water absorption not more than 20% in superstructure above plinth level and up to floor two level .</w:t>
            </w:r>
          </w:p>
        </w:tc>
        <w:tc>
          <w:tcPr>
            <w:tcW w:w="1620" w:type="dxa"/>
          </w:tcPr>
          <w:p w:rsidR="003F6A1F" w:rsidRPr="006E3907" w:rsidRDefault="003F6A1F" w:rsidP="004D2427">
            <w:pPr>
              <w:jc w:val="center"/>
              <w:rPr>
                <w:rFonts w:ascii="Times New Roman" w:hAnsi="Times New Roman" w:cs="Times New Roman"/>
                <w:sz w:val="19"/>
                <w:szCs w:val="19"/>
              </w:rPr>
            </w:pPr>
          </w:p>
        </w:tc>
        <w:tc>
          <w:tcPr>
            <w:tcW w:w="1296" w:type="dxa"/>
          </w:tcPr>
          <w:p w:rsidR="003F6A1F" w:rsidRPr="006E3907" w:rsidRDefault="003F6A1F" w:rsidP="004D2427">
            <w:pPr>
              <w:widowControl w:val="0"/>
              <w:autoSpaceDE w:val="0"/>
              <w:autoSpaceDN w:val="0"/>
              <w:adjustRightInd w:val="0"/>
              <w:snapToGrid w:val="0"/>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6.13.1</w:t>
            </w:r>
          </w:p>
        </w:tc>
        <w:tc>
          <w:tcPr>
            <w:tcW w:w="5130" w:type="dxa"/>
          </w:tcPr>
          <w:p w:rsidR="003F6A1F" w:rsidRPr="00241952" w:rsidRDefault="003F6A1F" w:rsidP="004D2427">
            <w:r>
              <w:rPr>
                <w:rFonts w:ascii="Arial" w:hAnsi="Arial" w:cs="Arial"/>
                <w:sz w:val="18"/>
                <w:szCs w:val="18"/>
              </w:rPr>
              <w:t>Cement mortar 1;3 (1 Cement:3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3F6A1F" w:rsidRPr="00D17553" w:rsidRDefault="003F6A1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639.00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6.13.2</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Cement mortar 1;4 (1 Cement:4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sqm</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615.00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6.14</w:t>
            </w:r>
          </w:p>
        </w:tc>
        <w:tc>
          <w:tcPr>
            <w:tcW w:w="5130" w:type="dxa"/>
          </w:tcPr>
          <w:p w:rsidR="003F6A1F" w:rsidRPr="00FB34A6" w:rsidRDefault="003F6A1F" w:rsidP="004D2427">
            <w:pPr>
              <w:autoSpaceDE w:val="0"/>
              <w:autoSpaceDN w:val="0"/>
              <w:adjustRightInd w:val="0"/>
              <w:jc w:val="both"/>
              <w:rPr>
                <w:rFonts w:ascii="Arial" w:hAnsi="Arial" w:cs="Arial"/>
                <w:sz w:val="18"/>
                <w:szCs w:val="18"/>
              </w:rPr>
            </w:pPr>
            <w:r>
              <w:rPr>
                <w:rFonts w:ascii="Arial" w:hAnsi="Arial" w:cs="Arial"/>
                <w:sz w:val="18"/>
                <w:szCs w:val="18"/>
              </w:rPr>
              <w:t>Providing half Brick masonry with well burnt open bhatta bricks  crushing strength not less than25kg/cm</w:t>
            </w:r>
            <w:r>
              <w:rPr>
                <w:rFonts w:ascii="Arial" w:hAnsi="Arial" w:cs="Arial"/>
                <w:sz w:val="18"/>
                <w:szCs w:val="18"/>
                <w:vertAlign w:val="superscript"/>
              </w:rPr>
              <w:t>2</w:t>
            </w:r>
            <w:r>
              <w:rPr>
                <w:rFonts w:ascii="Arial" w:hAnsi="Arial" w:cs="Arial"/>
                <w:sz w:val="18"/>
                <w:szCs w:val="18"/>
              </w:rPr>
              <w:t xml:space="preserve"> and water absorption not more than 20% in superstructure above plinth level and up to floor two level .</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6.14.1</w:t>
            </w:r>
          </w:p>
        </w:tc>
        <w:tc>
          <w:tcPr>
            <w:tcW w:w="5130" w:type="dxa"/>
          </w:tcPr>
          <w:p w:rsidR="003F6A1F" w:rsidRPr="00241952" w:rsidRDefault="003F6A1F" w:rsidP="004D2427">
            <w:r>
              <w:rPr>
                <w:rFonts w:ascii="Arial" w:hAnsi="Arial" w:cs="Arial"/>
                <w:sz w:val="18"/>
                <w:szCs w:val="18"/>
              </w:rPr>
              <w:t>Cement mortar 1;3 (1 Cement:3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546.00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6.14.2</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Cement mortar 1;4 (1 Cement:4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522.00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6.15</w:t>
            </w:r>
          </w:p>
        </w:tc>
        <w:tc>
          <w:tcPr>
            <w:tcW w:w="5130" w:type="dxa"/>
          </w:tcPr>
          <w:p w:rsidR="003F6A1F" w:rsidRPr="0063092F" w:rsidRDefault="003F6A1F" w:rsidP="004D2427">
            <w:pPr>
              <w:autoSpaceDE w:val="0"/>
              <w:autoSpaceDN w:val="0"/>
              <w:adjustRightInd w:val="0"/>
              <w:jc w:val="both"/>
              <w:rPr>
                <w:rFonts w:ascii="Arial" w:hAnsi="Arial" w:cs="Arial"/>
                <w:sz w:val="18"/>
                <w:szCs w:val="18"/>
              </w:rPr>
            </w:pPr>
            <w:r>
              <w:rPr>
                <w:rFonts w:ascii="Arial" w:hAnsi="Arial" w:cs="Arial"/>
                <w:sz w:val="18"/>
                <w:szCs w:val="18"/>
              </w:rPr>
              <w:t>Half brick masonry with  fly ash lime Gysum brick (FALG Bricks) conforming to IS : 12894, in super structure above plinth and upto floor two level.</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6.15.1</w:t>
            </w:r>
          </w:p>
        </w:tc>
        <w:tc>
          <w:tcPr>
            <w:tcW w:w="5130" w:type="dxa"/>
          </w:tcPr>
          <w:p w:rsidR="003F6A1F" w:rsidRPr="003D26EF" w:rsidRDefault="003F6A1F" w:rsidP="004D2427">
            <w:pPr>
              <w:rPr>
                <w:vertAlign w:val="superscript"/>
              </w:rPr>
            </w:pPr>
            <w:r>
              <w:t>Having 100 kg/cm</w:t>
            </w:r>
            <w:r>
              <w:rPr>
                <w:vertAlign w:val="superscript"/>
              </w:rPr>
              <w:t xml:space="preserve">2 </w:t>
            </w:r>
            <w:r w:rsidRPr="003D26EF">
              <w:t>average compressive</w:t>
            </w:r>
            <w:r>
              <w:t xml:space="preserve"> strength </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6.15.1.1</w:t>
            </w:r>
          </w:p>
        </w:tc>
        <w:tc>
          <w:tcPr>
            <w:tcW w:w="5130" w:type="dxa"/>
          </w:tcPr>
          <w:p w:rsidR="003F6A1F" w:rsidRPr="00241952" w:rsidRDefault="003F6A1F" w:rsidP="004D2427">
            <w:r>
              <w:rPr>
                <w:rFonts w:ascii="Arial" w:hAnsi="Arial" w:cs="Arial"/>
                <w:sz w:val="18"/>
                <w:szCs w:val="18"/>
              </w:rPr>
              <w:t>Cement mortar 1;3 (1 Cement:3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720.00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6.15.1.2</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Cement mortar 1;4 (1 Cement:4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696.00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6.15.2</w:t>
            </w:r>
          </w:p>
        </w:tc>
        <w:tc>
          <w:tcPr>
            <w:tcW w:w="5130" w:type="dxa"/>
          </w:tcPr>
          <w:p w:rsidR="003F6A1F" w:rsidRPr="00241952" w:rsidRDefault="003F6A1F" w:rsidP="004D2427">
            <w:pPr>
              <w:autoSpaceDE w:val="0"/>
              <w:autoSpaceDN w:val="0"/>
              <w:adjustRightInd w:val="0"/>
              <w:jc w:val="both"/>
              <w:rPr>
                <w:rFonts w:ascii="Arial" w:hAnsi="Arial" w:cs="Arial"/>
                <w:sz w:val="18"/>
                <w:szCs w:val="18"/>
              </w:rPr>
            </w:pPr>
            <w:r>
              <w:t>Having 75 kg/cm</w:t>
            </w:r>
            <w:r>
              <w:rPr>
                <w:vertAlign w:val="superscript"/>
              </w:rPr>
              <w:t xml:space="preserve">2 </w:t>
            </w:r>
            <w:r w:rsidRPr="003D26EF">
              <w:t>average compressive</w:t>
            </w:r>
            <w:r>
              <w:t xml:space="preserve"> strength</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6.15.2.1</w:t>
            </w:r>
          </w:p>
        </w:tc>
        <w:tc>
          <w:tcPr>
            <w:tcW w:w="5130" w:type="dxa"/>
          </w:tcPr>
          <w:p w:rsidR="003F6A1F" w:rsidRPr="00241952" w:rsidRDefault="003F6A1F" w:rsidP="004D2427">
            <w:r>
              <w:rPr>
                <w:rFonts w:ascii="Arial" w:hAnsi="Arial" w:cs="Arial"/>
                <w:sz w:val="18"/>
                <w:szCs w:val="18"/>
              </w:rPr>
              <w:t>Cement mortar 1;3 (1 Cement:3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662.00</w:t>
            </w:r>
          </w:p>
        </w:tc>
      </w:tr>
      <w:tr w:rsidR="003F6A1F" w:rsidRPr="00D17553"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6.15.2.2</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Cement mortar 1;4 (1 Cement:4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Sqm</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638.00</w:t>
            </w:r>
          </w:p>
        </w:tc>
      </w:tr>
      <w:tr w:rsidR="003F6A1F" w:rsidRPr="00D17553"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6.15.3</w:t>
            </w:r>
          </w:p>
        </w:tc>
        <w:tc>
          <w:tcPr>
            <w:tcW w:w="5130" w:type="dxa"/>
          </w:tcPr>
          <w:p w:rsidR="003F6A1F" w:rsidRDefault="003F6A1F" w:rsidP="004D2427">
            <w:pPr>
              <w:jc w:val="both"/>
            </w:pPr>
            <w:r>
              <w:t>Having 50 kg/cm</w:t>
            </w:r>
            <w:r>
              <w:rPr>
                <w:vertAlign w:val="superscript"/>
              </w:rPr>
              <w:t xml:space="preserve">2 </w:t>
            </w:r>
            <w:r w:rsidRPr="003D26EF">
              <w:t>average compressive</w:t>
            </w:r>
            <w:r>
              <w:t xml:space="preserve"> strength</w:t>
            </w:r>
          </w:p>
        </w:tc>
        <w:tc>
          <w:tcPr>
            <w:tcW w:w="1620" w:type="dxa"/>
          </w:tcPr>
          <w:p w:rsidR="003F6A1F" w:rsidRPr="00D17553" w:rsidRDefault="003F6A1F" w:rsidP="004D2427">
            <w:pPr>
              <w:jc w:val="center"/>
              <w:rPr>
                <w:rFonts w:ascii="Times New Roman" w:hAnsi="Times New Roman" w:cs="Times New Roman"/>
                <w:sz w:val="19"/>
                <w:szCs w:val="19"/>
              </w:rPr>
            </w:pPr>
          </w:p>
        </w:tc>
        <w:tc>
          <w:tcPr>
            <w:tcW w:w="1296" w:type="dxa"/>
          </w:tcPr>
          <w:p w:rsidR="003F6A1F" w:rsidRPr="00D17553" w:rsidRDefault="003F6A1F" w:rsidP="004D2427">
            <w:pPr>
              <w:jc w:val="center"/>
              <w:rPr>
                <w:rFonts w:ascii="Times New Roman" w:hAnsi="Times New Roman" w:cs="Times New Roman"/>
                <w:sz w:val="19"/>
                <w:szCs w:val="19"/>
              </w:rPr>
            </w:pPr>
          </w:p>
        </w:tc>
      </w:tr>
      <w:tr w:rsidR="003F6A1F" w:rsidRPr="00D17553"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6.15.3.1</w:t>
            </w:r>
          </w:p>
        </w:tc>
        <w:tc>
          <w:tcPr>
            <w:tcW w:w="5130" w:type="dxa"/>
          </w:tcPr>
          <w:p w:rsidR="003F6A1F" w:rsidRPr="00241952" w:rsidRDefault="003F6A1F" w:rsidP="004D2427">
            <w:r>
              <w:rPr>
                <w:rFonts w:ascii="Arial" w:hAnsi="Arial" w:cs="Arial"/>
                <w:sz w:val="18"/>
                <w:szCs w:val="18"/>
              </w:rPr>
              <w:t>Cement mortar 1;3 (1 Cement:3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604.00</w:t>
            </w:r>
          </w:p>
        </w:tc>
      </w:tr>
      <w:tr w:rsidR="003F6A1F" w:rsidRPr="00D17553"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6.15.3.2</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Cement mortar 1;4 (1 Cement:4 Sand)</w:t>
            </w:r>
          </w:p>
        </w:tc>
        <w:tc>
          <w:tcPr>
            <w:tcW w:w="1620"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580.00</w:t>
            </w:r>
          </w:p>
        </w:tc>
      </w:tr>
      <w:tr w:rsidR="003F6A1F"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6.16</w:t>
            </w:r>
          </w:p>
        </w:tc>
        <w:tc>
          <w:tcPr>
            <w:tcW w:w="5130" w:type="dxa"/>
          </w:tcPr>
          <w:p w:rsidR="003F6A1F" w:rsidRDefault="003F6A1F" w:rsidP="004D2427">
            <w:pPr>
              <w:autoSpaceDE w:val="0"/>
              <w:autoSpaceDN w:val="0"/>
              <w:adjustRightInd w:val="0"/>
              <w:jc w:val="both"/>
              <w:rPr>
                <w:rFonts w:ascii="Arial" w:hAnsi="Arial" w:cs="Arial"/>
                <w:sz w:val="18"/>
                <w:szCs w:val="18"/>
              </w:rPr>
            </w:pPr>
            <w:r>
              <w:rPr>
                <w:rFonts w:ascii="Arial" w:hAnsi="Arial" w:cs="Arial"/>
                <w:sz w:val="18"/>
                <w:szCs w:val="18"/>
              </w:rPr>
              <w:t>Providing and laying autoclaved aerated cement blocks masonry with 100mm thick AAC blocks in super structure above plinth level up to floor II level in cement mortar 1:4 (1 cement : 4 sand ) The rate includes providing and placing in position 2 Nos. 8 mm dia M.S. bars at every third course of</w:t>
            </w:r>
          </w:p>
          <w:p w:rsidR="003F6A1F" w:rsidRPr="007E1B77" w:rsidRDefault="003F6A1F" w:rsidP="004D2427">
            <w:pPr>
              <w:autoSpaceDE w:val="0"/>
              <w:autoSpaceDN w:val="0"/>
              <w:adjustRightInd w:val="0"/>
              <w:jc w:val="both"/>
              <w:rPr>
                <w:rFonts w:ascii="Arial" w:hAnsi="Arial" w:cs="Arial"/>
                <w:sz w:val="18"/>
                <w:szCs w:val="18"/>
              </w:rPr>
            </w:pPr>
            <w:r>
              <w:rPr>
                <w:rFonts w:ascii="Arial" w:hAnsi="Arial" w:cs="Arial"/>
                <w:sz w:val="18"/>
                <w:szCs w:val="18"/>
              </w:rPr>
              <w:t>masonry work</w:t>
            </w:r>
          </w:p>
        </w:tc>
        <w:tc>
          <w:tcPr>
            <w:tcW w:w="1620" w:type="dxa"/>
          </w:tcPr>
          <w:p w:rsidR="003F6A1F" w:rsidRDefault="003F6A1F" w:rsidP="004D2427">
            <w:pPr>
              <w:jc w:val="center"/>
              <w:rPr>
                <w:rFonts w:ascii="Times New Roman" w:hAnsi="Times New Roman" w:cs="Times New Roman"/>
                <w:sz w:val="19"/>
                <w:szCs w:val="19"/>
              </w:rPr>
            </w:pPr>
          </w:p>
        </w:tc>
        <w:tc>
          <w:tcPr>
            <w:tcW w:w="1296" w:type="dxa"/>
          </w:tcPr>
          <w:p w:rsidR="003F6A1F" w:rsidRDefault="003F6A1F" w:rsidP="004D2427">
            <w:pPr>
              <w:jc w:val="center"/>
              <w:rPr>
                <w:rFonts w:ascii="Times New Roman" w:hAnsi="Times New Roman" w:cs="Times New Roman"/>
                <w:sz w:val="19"/>
                <w:szCs w:val="19"/>
              </w:rPr>
            </w:pPr>
          </w:p>
        </w:tc>
      </w:tr>
      <w:tr w:rsidR="003F6A1F" w:rsidTr="004D2427">
        <w:trPr>
          <w:jc w:val="center"/>
        </w:trPr>
        <w:tc>
          <w:tcPr>
            <w:tcW w:w="918"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6.17</w:t>
            </w:r>
          </w:p>
        </w:tc>
        <w:tc>
          <w:tcPr>
            <w:tcW w:w="5130" w:type="dxa"/>
          </w:tcPr>
          <w:p w:rsidR="003F6A1F" w:rsidRPr="00DA4700" w:rsidRDefault="003F6A1F" w:rsidP="004D2427">
            <w:pPr>
              <w:autoSpaceDE w:val="0"/>
              <w:autoSpaceDN w:val="0"/>
              <w:adjustRightInd w:val="0"/>
              <w:jc w:val="both"/>
              <w:rPr>
                <w:rFonts w:ascii="Arial" w:hAnsi="Arial" w:cs="Arial"/>
                <w:sz w:val="18"/>
                <w:szCs w:val="18"/>
              </w:rPr>
            </w:pPr>
            <w:r>
              <w:rPr>
                <w:rFonts w:ascii="Arial" w:hAnsi="Arial" w:cs="Arial"/>
                <w:sz w:val="18"/>
                <w:szCs w:val="18"/>
              </w:rPr>
              <w:t>Extra for AAC block masonry in superstructure above floor II level for every floor or part there of respective item.</w:t>
            </w:r>
          </w:p>
        </w:tc>
        <w:tc>
          <w:tcPr>
            <w:tcW w:w="1620"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3F6A1F" w:rsidRDefault="003F6A1F" w:rsidP="004D2427">
            <w:pPr>
              <w:jc w:val="center"/>
              <w:rPr>
                <w:rFonts w:ascii="Times New Roman" w:hAnsi="Times New Roman" w:cs="Times New Roman"/>
                <w:sz w:val="19"/>
                <w:szCs w:val="19"/>
              </w:rPr>
            </w:pPr>
            <w:r>
              <w:rPr>
                <w:rFonts w:ascii="Times New Roman" w:hAnsi="Times New Roman" w:cs="Times New Roman"/>
                <w:sz w:val="19"/>
                <w:szCs w:val="19"/>
              </w:rPr>
              <w:t>11.00</w:t>
            </w:r>
          </w:p>
        </w:tc>
      </w:tr>
    </w:tbl>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r>
        <w:t>Page No. 87</w:t>
      </w: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C2508B" w:rsidRDefault="00C2508B"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tbl>
      <w:tblPr>
        <w:tblStyle w:val="TableGrid"/>
        <w:tblW w:w="8964" w:type="dxa"/>
        <w:jc w:val="center"/>
        <w:tblLook w:val="04A0"/>
      </w:tblPr>
      <w:tblGrid>
        <w:gridCol w:w="918"/>
        <w:gridCol w:w="5130"/>
        <w:gridCol w:w="1620"/>
        <w:gridCol w:w="1296"/>
      </w:tblGrid>
      <w:tr w:rsidR="003F6A1F" w:rsidRPr="006E3907" w:rsidTr="004D2427">
        <w:trPr>
          <w:jc w:val="center"/>
        </w:trPr>
        <w:tc>
          <w:tcPr>
            <w:tcW w:w="918" w:type="dxa"/>
          </w:tcPr>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6.18</w:t>
            </w:r>
          </w:p>
        </w:tc>
        <w:tc>
          <w:tcPr>
            <w:tcW w:w="5130" w:type="dxa"/>
          </w:tcPr>
          <w:p w:rsidR="003F6A1F" w:rsidRPr="00F01534" w:rsidRDefault="003F6A1F" w:rsidP="004D2427">
            <w:pPr>
              <w:autoSpaceDE w:val="0"/>
              <w:autoSpaceDN w:val="0"/>
              <w:adjustRightInd w:val="0"/>
              <w:jc w:val="both"/>
              <w:rPr>
                <w:rFonts w:ascii="Arial" w:hAnsi="Arial" w:cs="Arial"/>
                <w:sz w:val="18"/>
                <w:szCs w:val="18"/>
              </w:rPr>
            </w:pPr>
            <w:r>
              <w:rPr>
                <w:rFonts w:ascii="Arial" w:hAnsi="Arial" w:cs="Arial"/>
                <w:sz w:val="18"/>
                <w:szCs w:val="18"/>
              </w:rPr>
              <w:t xml:space="preserve">Extra for providing and placing in position 2 Nos. 8mm dia. M.S. bars at every third course of half brick masonry </w:t>
            </w:r>
          </w:p>
        </w:tc>
        <w:tc>
          <w:tcPr>
            <w:tcW w:w="1620" w:type="dxa"/>
          </w:tcPr>
          <w:p w:rsidR="003F6A1F" w:rsidRDefault="003F6A1F" w:rsidP="004D2427">
            <w:pPr>
              <w:jc w:val="center"/>
              <w:rPr>
                <w:rFonts w:ascii="Times New Roman" w:hAnsi="Times New Roman" w:cs="Times New Roman"/>
                <w:sz w:val="19"/>
                <w:szCs w:val="19"/>
              </w:rPr>
            </w:pPr>
          </w:p>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3F6A1F" w:rsidRDefault="003F6A1F" w:rsidP="004D2427">
            <w:pPr>
              <w:widowControl w:val="0"/>
              <w:autoSpaceDE w:val="0"/>
              <w:autoSpaceDN w:val="0"/>
              <w:adjustRightInd w:val="0"/>
              <w:snapToGrid w:val="0"/>
              <w:jc w:val="center"/>
              <w:rPr>
                <w:rFonts w:ascii="Times New Roman" w:hAnsi="Times New Roman" w:cs="Times New Roman"/>
                <w:sz w:val="19"/>
                <w:szCs w:val="19"/>
              </w:rPr>
            </w:pPr>
          </w:p>
          <w:p w:rsidR="003F6A1F" w:rsidRPr="006E3907" w:rsidRDefault="003F6A1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127.00</w:t>
            </w:r>
          </w:p>
        </w:tc>
      </w:tr>
      <w:tr w:rsidR="003F6A1F" w:rsidRPr="006E3907" w:rsidTr="004D2427">
        <w:trPr>
          <w:jc w:val="center"/>
        </w:trPr>
        <w:tc>
          <w:tcPr>
            <w:tcW w:w="918" w:type="dxa"/>
          </w:tcPr>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6.19</w:t>
            </w:r>
          </w:p>
        </w:tc>
        <w:tc>
          <w:tcPr>
            <w:tcW w:w="5130" w:type="dxa"/>
          </w:tcPr>
          <w:p w:rsidR="003F6A1F" w:rsidRPr="00253345" w:rsidRDefault="003F6A1F" w:rsidP="004D2427">
            <w:pPr>
              <w:autoSpaceDE w:val="0"/>
              <w:autoSpaceDN w:val="0"/>
              <w:adjustRightInd w:val="0"/>
              <w:jc w:val="both"/>
              <w:rPr>
                <w:rFonts w:ascii="Arial" w:hAnsi="Arial" w:cs="Arial"/>
                <w:sz w:val="18"/>
                <w:szCs w:val="18"/>
              </w:rPr>
            </w:pPr>
            <w:r>
              <w:rPr>
                <w:rFonts w:ascii="Arial" w:hAnsi="Arial" w:cs="Arial"/>
                <w:sz w:val="18"/>
                <w:szCs w:val="18"/>
              </w:rPr>
              <w:t>Honey-comb brick work 10 cm thick with well burnt chimney bricks manufactured by ghol process crushing strength not less than o40 kg/sqcm and water absorption not more than 15% in cement mortar 1:4 (1 cement : 4 sand).</w:t>
            </w:r>
          </w:p>
        </w:tc>
        <w:tc>
          <w:tcPr>
            <w:tcW w:w="1620" w:type="dxa"/>
          </w:tcPr>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3F6A1F" w:rsidRDefault="003F6A1F" w:rsidP="004D2427">
            <w:pPr>
              <w:widowControl w:val="0"/>
              <w:autoSpaceDE w:val="0"/>
              <w:autoSpaceDN w:val="0"/>
              <w:adjustRightInd w:val="0"/>
              <w:snapToGrid w:val="0"/>
              <w:jc w:val="center"/>
              <w:rPr>
                <w:rFonts w:ascii="Times New Roman" w:hAnsi="Times New Roman" w:cs="Times New Roman"/>
                <w:sz w:val="19"/>
                <w:szCs w:val="19"/>
              </w:rPr>
            </w:pPr>
          </w:p>
          <w:p w:rsidR="003F6A1F" w:rsidRDefault="003F6A1F" w:rsidP="004D2427">
            <w:pPr>
              <w:widowControl w:val="0"/>
              <w:autoSpaceDE w:val="0"/>
              <w:autoSpaceDN w:val="0"/>
              <w:adjustRightInd w:val="0"/>
              <w:snapToGrid w:val="0"/>
              <w:jc w:val="center"/>
              <w:rPr>
                <w:rFonts w:ascii="Times New Roman" w:hAnsi="Times New Roman" w:cs="Times New Roman"/>
                <w:sz w:val="19"/>
                <w:szCs w:val="19"/>
              </w:rPr>
            </w:pPr>
          </w:p>
          <w:p w:rsidR="003F6A1F" w:rsidRPr="006E3907" w:rsidRDefault="003F6A1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456.00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6.20</w:t>
            </w:r>
          </w:p>
        </w:tc>
        <w:tc>
          <w:tcPr>
            <w:tcW w:w="5130" w:type="dxa"/>
          </w:tcPr>
          <w:p w:rsidR="003F6A1F" w:rsidRPr="001611DE" w:rsidRDefault="003F6A1F" w:rsidP="004D2427">
            <w:pPr>
              <w:autoSpaceDE w:val="0"/>
              <w:autoSpaceDN w:val="0"/>
              <w:adjustRightInd w:val="0"/>
              <w:jc w:val="both"/>
              <w:rPr>
                <w:rFonts w:ascii="Arial" w:hAnsi="Arial" w:cs="Arial"/>
                <w:sz w:val="18"/>
                <w:szCs w:val="18"/>
              </w:rPr>
            </w:pPr>
            <w:r>
              <w:rPr>
                <w:rFonts w:ascii="Arial" w:hAnsi="Arial" w:cs="Arial"/>
                <w:sz w:val="18"/>
                <w:szCs w:val="18"/>
              </w:rPr>
              <w:t>Extra for forming cavity 5cm to 7.5cm wide in cavity walls with necessary weep and vent holes including use of cores and cost of providing and fixing bitumastic coated M.S. ties 300mm long of 25x3mm section at not less than 3 ties per sqm as per approved design.</w:t>
            </w:r>
          </w:p>
        </w:tc>
        <w:tc>
          <w:tcPr>
            <w:tcW w:w="1620" w:type="dxa"/>
          </w:tcPr>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3F6A1F" w:rsidRDefault="003F6A1F" w:rsidP="004D2427">
            <w:pPr>
              <w:widowControl w:val="0"/>
              <w:autoSpaceDE w:val="0"/>
              <w:autoSpaceDN w:val="0"/>
              <w:adjustRightInd w:val="0"/>
              <w:snapToGrid w:val="0"/>
              <w:jc w:val="center"/>
              <w:rPr>
                <w:rFonts w:ascii="Times New Roman" w:hAnsi="Times New Roman" w:cs="Times New Roman"/>
                <w:sz w:val="19"/>
                <w:szCs w:val="19"/>
              </w:rPr>
            </w:pPr>
          </w:p>
          <w:p w:rsidR="003F6A1F" w:rsidRDefault="003F6A1F" w:rsidP="004D2427">
            <w:pPr>
              <w:widowControl w:val="0"/>
              <w:autoSpaceDE w:val="0"/>
              <w:autoSpaceDN w:val="0"/>
              <w:adjustRightInd w:val="0"/>
              <w:snapToGrid w:val="0"/>
              <w:jc w:val="center"/>
              <w:rPr>
                <w:rFonts w:ascii="Times New Roman" w:hAnsi="Times New Roman" w:cs="Times New Roman"/>
                <w:sz w:val="19"/>
                <w:szCs w:val="19"/>
              </w:rPr>
            </w:pPr>
          </w:p>
          <w:p w:rsidR="003F6A1F" w:rsidRDefault="003F6A1F" w:rsidP="004D2427">
            <w:pPr>
              <w:widowControl w:val="0"/>
              <w:autoSpaceDE w:val="0"/>
              <w:autoSpaceDN w:val="0"/>
              <w:adjustRightInd w:val="0"/>
              <w:snapToGrid w:val="0"/>
              <w:jc w:val="center"/>
              <w:rPr>
                <w:rFonts w:ascii="Times New Roman" w:hAnsi="Times New Roman" w:cs="Times New Roman"/>
                <w:sz w:val="19"/>
                <w:szCs w:val="19"/>
              </w:rPr>
            </w:pPr>
          </w:p>
          <w:p w:rsidR="003F6A1F" w:rsidRDefault="003F6A1F" w:rsidP="004D2427">
            <w:pPr>
              <w:widowControl w:val="0"/>
              <w:autoSpaceDE w:val="0"/>
              <w:autoSpaceDN w:val="0"/>
              <w:adjustRightInd w:val="0"/>
              <w:snapToGrid w:val="0"/>
              <w:jc w:val="center"/>
              <w:rPr>
                <w:rFonts w:ascii="Times New Roman" w:hAnsi="Times New Roman" w:cs="Times New Roman"/>
                <w:sz w:val="19"/>
                <w:szCs w:val="19"/>
              </w:rPr>
            </w:pPr>
          </w:p>
          <w:p w:rsidR="003F6A1F" w:rsidRPr="00D17553" w:rsidRDefault="003F6A1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75.00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6.21</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Brick work in plain arches in superstructure including centering and shuttering complete for span up to 6 metres with chimney bricks having crushing strength not less than  40kg/cm</w:t>
            </w:r>
            <w:r>
              <w:rPr>
                <w:rFonts w:ascii="Arial" w:hAnsi="Arial" w:cs="Arial"/>
                <w:sz w:val="18"/>
                <w:szCs w:val="18"/>
                <w:vertAlign w:val="superscript"/>
              </w:rPr>
              <w:t xml:space="preserve">2 </w:t>
            </w:r>
            <w:r>
              <w:rPr>
                <w:rFonts w:ascii="Arial" w:hAnsi="Arial" w:cs="Arial"/>
                <w:sz w:val="18"/>
                <w:szCs w:val="18"/>
              </w:rPr>
              <w:t>and water absorption not more than 15%  in cement mortar 1:3 (1 cement : 3 sand).</w:t>
            </w:r>
          </w:p>
        </w:tc>
        <w:tc>
          <w:tcPr>
            <w:tcW w:w="1620" w:type="dxa"/>
          </w:tcPr>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8507.00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6.22</w:t>
            </w:r>
          </w:p>
        </w:tc>
        <w:tc>
          <w:tcPr>
            <w:tcW w:w="5130" w:type="dxa"/>
          </w:tcPr>
          <w:p w:rsidR="003F6A1F" w:rsidRPr="00FB34A6" w:rsidRDefault="003F6A1F" w:rsidP="004D2427">
            <w:pPr>
              <w:autoSpaceDE w:val="0"/>
              <w:autoSpaceDN w:val="0"/>
              <w:adjustRightInd w:val="0"/>
              <w:jc w:val="both"/>
              <w:rPr>
                <w:rFonts w:ascii="Arial" w:hAnsi="Arial" w:cs="Arial"/>
                <w:sz w:val="18"/>
                <w:szCs w:val="18"/>
              </w:rPr>
            </w:pPr>
            <w:r>
              <w:rPr>
                <w:rFonts w:ascii="Arial" w:hAnsi="Arial" w:cs="Arial"/>
                <w:sz w:val="18"/>
                <w:szCs w:val="18"/>
              </w:rPr>
              <w:t>Brick work in gauged arches in superstructure in cement mortar 1:3 (1 cement : 3 sand) including centering and shuttering complete, for span up to 6 meters with chimney bricks having crushing strength not less than  40kg/cm</w:t>
            </w:r>
            <w:r>
              <w:rPr>
                <w:rFonts w:ascii="Arial" w:hAnsi="Arial" w:cs="Arial"/>
                <w:sz w:val="18"/>
                <w:szCs w:val="18"/>
                <w:vertAlign w:val="superscript"/>
              </w:rPr>
              <w:t xml:space="preserve">2 </w:t>
            </w:r>
            <w:r>
              <w:rPr>
                <w:rFonts w:ascii="Arial" w:hAnsi="Arial" w:cs="Arial"/>
                <w:sz w:val="18"/>
                <w:szCs w:val="18"/>
              </w:rPr>
              <w:t xml:space="preserve">and water absorption not more than 15%  </w:t>
            </w:r>
          </w:p>
        </w:tc>
        <w:tc>
          <w:tcPr>
            <w:tcW w:w="1620" w:type="dxa"/>
          </w:tcPr>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9691.00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6.23</w:t>
            </w:r>
          </w:p>
        </w:tc>
        <w:tc>
          <w:tcPr>
            <w:tcW w:w="5130" w:type="dxa"/>
          </w:tcPr>
          <w:p w:rsidR="003F6A1F" w:rsidRDefault="003F6A1F" w:rsidP="004D2427">
            <w:pPr>
              <w:autoSpaceDE w:val="0"/>
              <w:autoSpaceDN w:val="0"/>
              <w:adjustRightInd w:val="0"/>
              <w:jc w:val="both"/>
              <w:rPr>
                <w:rFonts w:ascii="Arial" w:hAnsi="Arial" w:cs="Arial"/>
                <w:sz w:val="18"/>
                <w:szCs w:val="18"/>
              </w:rPr>
            </w:pPr>
            <w:r>
              <w:rPr>
                <w:rFonts w:ascii="Arial" w:hAnsi="Arial" w:cs="Arial"/>
                <w:sz w:val="18"/>
                <w:szCs w:val="18"/>
              </w:rPr>
              <w:t>Extra for additional cost of centering for arches exceeding 6m span including all shuttering, bolting, wedging and removal (Area of the soffit to be measured)</w:t>
            </w:r>
          </w:p>
          <w:p w:rsidR="003F6A1F" w:rsidRPr="00241952" w:rsidRDefault="003F6A1F" w:rsidP="004D2427">
            <w:pPr>
              <w:jc w:val="both"/>
            </w:pPr>
          </w:p>
        </w:tc>
        <w:tc>
          <w:tcPr>
            <w:tcW w:w="1620" w:type="dxa"/>
          </w:tcPr>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451.00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6.24</w:t>
            </w:r>
          </w:p>
        </w:tc>
        <w:tc>
          <w:tcPr>
            <w:tcW w:w="5130" w:type="dxa"/>
          </w:tcPr>
          <w:p w:rsidR="003F6A1F" w:rsidRPr="004A12C7" w:rsidRDefault="003F6A1F" w:rsidP="004D2427">
            <w:pPr>
              <w:autoSpaceDE w:val="0"/>
              <w:autoSpaceDN w:val="0"/>
              <w:adjustRightInd w:val="0"/>
              <w:jc w:val="both"/>
              <w:rPr>
                <w:rFonts w:ascii="Arial" w:hAnsi="Arial" w:cs="Arial"/>
                <w:sz w:val="18"/>
                <w:szCs w:val="18"/>
              </w:rPr>
            </w:pPr>
            <w:r>
              <w:rPr>
                <w:rFonts w:ascii="Arial" w:hAnsi="Arial" w:cs="Arial"/>
                <w:sz w:val="18"/>
                <w:szCs w:val="18"/>
              </w:rPr>
              <w:t>Providing half Brick masonry with kiln burnt clay bricks of 40kg/</w:t>
            </w:r>
            <w:r w:rsidRPr="00047720">
              <w:rPr>
                <w:rFonts w:ascii="Arial" w:hAnsi="Arial" w:cs="Arial"/>
                <w:sz w:val="18"/>
                <w:szCs w:val="18"/>
              </w:rPr>
              <w:t>cm</w:t>
            </w:r>
            <w:r>
              <w:rPr>
                <w:rFonts w:ascii="Arial" w:hAnsi="Arial" w:cs="Arial"/>
                <w:sz w:val="18"/>
                <w:szCs w:val="18"/>
                <w:vertAlign w:val="superscript"/>
              </w:rPr>
              <w:t>2</w:t>
            </w:r>
            <w:r>
              <w:rPr>
                <w:rFonts w:ascii="Arial" w:hAnsi="Arial" w:cs="Arial"/>
                <w:sz w:val="18"/>
                <w:szCs w:val="18"/>
              </w:rPr>
              <w:t xml:space="preserve"> and water absorption not more than 15% in cement mortar 1:3 (1 Cement : 3 Sand) in superstructure for closing cavity 5 to 7.5 cm wide in cavity wall complete with 10 cm wide bitumen felt type 3 grade 1.above plinth level and up to floor two level i/c curing etc complete.</w:t>
            </w:r>
          </w:p>
        </w:tc>
        <w:tc>
          <w:tcPr>
            <w:tcW w:w="1620" w:type="dxa"/>
          </w:tcPr>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metre</w:t>
            </w:r>
          </w:p>
        </w:tc>
        <w:tc>
          <w:tcPr>
            <w:tcW w:w="1296" w:type="dxa"/>
          </w:tcPr>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210.00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6.25</w:t>
            </w:r>
          </w:p>
        </w:tc>
        <w:tc>
          <w:tcPr>
            <w:tcW w:w="5130" w:type="dxa"/>
          </w:tcPr>
          <w:p w:rsidR="003F6A1F" w:rsidRDefault="003F6A1F" w:rsidP="004D2427">
            <w:pPr>
              <w:autoSpaceDE w:val="0"/>
              <w:autoSpaceDN w:val="0"/>
              <w:adjustRightInd w:val="0"/>
              <w:jc w:val="both"/>
              <w:rPr>
                <w:rFonts w:ascii="Arial" w:hAnsi="Arial" w:cs="Arial"/>
                <w:sz w:val="18"/>
                <w:szCs w:val="18"/>
              </w:rPr>
            </w:pPr>
            <w:r>
              <w:rPr>
                <w:rFonts w:ascii="Arial" w:hAnsi="Arial" w:cs="Arial"/>
                <w:sz w:val="18"/>
                <w:szCs w:val="18"/>
              </w:rPr>
              <w:t>Extra for laying brick work in or under water and / or liquid mud including cost of pumping or bailing out water and removing slush etc. complete.</w:t>
            </w:r>
          </w:p>
          <w:p w:rsidR="003F6A1F" w:rsidRPr="00F270FC" w:rsidRDefault="003F6A1F" w:rsidP="004D2427">
            <w:pPr>
              <w:autoSpaceDE w:val="0"/>
              <w:autoSpaceDN w:val="0"/>
              <w:adjustRightInd w:val="0"/>
              <w:jc w:val="both"/>
              <w:rPr>
                <w:rFonts w:ascii="Arial" w:hAnsi="Arial" w:cs="Arial"/>
                <w:b/>
                <w:sz w:val="18"/>
                <w:szCs w:val="18"/>
              </w:rPr>
            </w:pPr>
            <w:r w:rsidRPr="00F270FC">
              <w:rPr>
                <w:rFonts w:ascii="Arial" w:hAnsi="Arial" w:cs="Arial"/>
                <w:b/>
                <w:sz w:val="18"/>
                <w:szCs w:val="18"/>
              </w:rPr>
              <w:t>NOTE:-</w:t>
            </w:r>
            <w:r>
              <w:rPr>
                <w:rFonts w:ascii="Arial" w:hAnsi="Arial" w:cs="Arial"/>
                <w:b/>
                <w:sz w:val="18"/>
                <w:szCs w:val="18"/>
              </w:rPr>
              <w:t xml:space="preserve"> </w:t>
            </w:r>
            <w:r w:rsidRPr="00F270FC">
              <w:rPr>
                <w:rFonts w:ascii="Arial" w:hAnsi="Arial" w:cs="Arial"/>
                <w:sz w:val="18"/>
                <w:szCs w:val="18"/>
              </w:rPr>
              <w:t xml:space="preserve">The </w:t>
            </w:r>
            <w:r>
              <w:rPr>
                <w:rFonts w:ascii="Arial" w:hAnsi="Arial" w:cs="Arial"/>
                <w:sz w:val="18"/>
                <w:szCs w:val="18"/>
              </w:rPr>
              <w:t xml:space="preserve">quantity will be or calculated by multiplying the depth measured from sub-soil water level up to the center of gravity of brick work under sub-water with the quantity of brick work in cum executed under the sub-soil water. The depth of center of gravity shall be reckoned correct to 0.1 m 0.05 m or more shall be taken as 0.1 m and less than 0.05 ignored. </w:t>
            </w:r>
          </w:p>
        </w:tc>
        <w:tc>
          <w:tcPr>
            <w:tcW w:w="1620" w:type="dxa"/>
          </w:tcPr>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Cum per metre depth</w:t>
            </w:r>
          </w:p>
        </w:tc>
        <w:tc>
          <w:tcPr>
            <w:tcW w:w="1296" w:type="dxa"/>
          </w:tcPr>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297.00</w:t>
            </w:r>
          </w:p>
        </w:tc>
      </w:tr>
      <w:tr w:rsidR="003F6A1F" w:rsidRPr="00D17553" w:rsidTr="004D2427">
        <w:trPr>
          <w:jc w:val="center"/>
        </w:trPr>
        <w:tc>
          <w:tcPr>
            <w:tcW w:w="918" w:type="dxa"/>
          </w:tcPr>
          <w:p w:rsidR="003F6A1F" w:rsidRPr="00D17553" w:rsidRDefault="003F6A1F" w:rsidP="004D2427">
            <w:pPr>
              <w:jc w:val="center"/>
              <w:rPr>
                <w:rFonts w:ascii="Times New Roman" w:hAnsi="Times New Roman" w:cs="Times New Roman"/>
                <w:sz w:val="19"/>
                <w:szCs w:val="19"/>
              </w:rPr>
            </w:pPr>
            <w:r>
              <w:rPr>
                <w:rFonts w:ascii="Times New Roman" w:hAnsi="Times New Roman" w:cs="Times New Roman"/>
                <w:sz w:val="19"/>
                <w:szCs w:val="19"/>
              </w:rPr>
              <w:t>6.26</w:t>
            </w:r>
          </w:p>
        </w:tc>
        <w:tc>
          <w:tcPr>
            <w:tcW w:w="5130" w:type="dxa"/>
          </w:tcPr>
          <w:p w:rsidR="003F6A1F" w:rsidRPr="008A033D" w:rsidRDefault="003F6A1F" w:rsidP="004D2427">
            <w:r w:rsidRPr="008A033D">
              <w:t xml:space="preserve">Extra </w:t>
            </w:r>
            <w:r>
              <w:t>for laying brick work in or under foul position.</w:t>
            </w:r>
          </w:p>
        </w:tc>
        <w:tc>
          <w:tcPr>
            <w:tcW w:w="1620" w:type="dxa"/>
          </w:tcPr>
          <w:p w:rsidR="003F6A1F" w:rsidRPr="00D17553" w:rsidRDefault="003F6A1F" w:rsidP="004D2427">
            <w:pP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3F6A1F" w:rsidRPr="00D17553" w:rsidRDefault="003F6A1F" w:rsidP="004D2427">
            <w:pPr>
              <w:rPr>
                <w:rFonts w:ascii="Times New Roman" w:hAnsi="Times New Roman" w:cs="Times New Roman"/>
                <w:sz w:val="19"/>
                <w:szCs w:val="19"/>
              </w:rPr>
            </w:pPr>
            <w:r>
              <w:rPr>
                <w:rFonts w:ascii="Times New Roman" w:hAnsi="Times New Roman" w:cs="Times New Roman"/>
                <w:sz w:val="19"/>
                <w:szCs w:val="19"/>
              </w:rPr>
              <w:t>109.00</w:t>
            </w:r>
          </w:p>
        </w:tc>
      </w:tr>
    </w:tbl>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r>
        <w:t>Page No. 88</w:t>
      </w: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C2508B" w:rsidRDefault="00C2508B"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p w:rsidR="003F6A1F" w:rsidRDefault="003F6A1F" w:rsidP="003F6A1F">
      <w:pPr>
        <w:jc w:val="center"/>
      </w:pPr>
    </w:p>
    <w:tbl>
      <w:tblPr>
        <w:tblStyle w:val="TableGrid"/>
        <w:tblW w:w="8964" w:type="dxa"/>
        <w:jc w:val="center"/>
        <w:tblLook w:val="04A0"/>
      </w:tblPr>
      <w:tblGrid>
        <w:gridCol w:w="918"/>
        <w:gridCol w:w="5130"/>
        <w:gridCol w:w="1620"/>
        <w:gridCol w:w="1296"/>
      </w:tblGrid>
      <w:tr w:rsidR="003F6A1F" w:rsidRPr="006E3907" w:rsidTr="004D2427">
        <w:trPr>
          <w:jc w:val="center"/>
        </w:trPr>
        <w:tc>
          <w:tcPr>
            <w:tcW w:w="918" w:type="dxa"/>
          </w:tcPr>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6.27</w:t>
            </w:r>
          </w:p>
        </w:tc>
        <w:tc>
          <w:tcPr>
            <w:tcW w:w="5130" w:type="dxa"/>
          </w:tcPr>
          <w:p w:rsidR="003F6A1F" w:rsidRPr="008A033D" w:rsidRDefault="003F6A1F" w:rsidP="004D2427">
            <w:pPr>
              <w:autoSpaceDE w:val="0"/>
              <w:autoSpaceDN w:val="0"/>
              <w:adjustRightInd w:val="0"/>
              <w:jc w:val="both"/>
              <w:rPr>
                <w:rFonts w:ascii="Arial" w:hAnsi="Arial" w:cs="Arial"/>
                <w:sz w:val="18"/>
                <w:szCs w:val="18"/>
              </w:rPr>
            </w:pPr>
            <w:r>
              <w:rPr>
                <w:rFonts w:ascii="Arial" w:hAnsi="Arial" w:cs="Arial"/>
                <w:sz w:val="18"/>
                <w:szCs w:val="18"/>
              </w:rPr>
              <w:t>Providing and laying cellular concrete masonry blocks having density ranging from 800kg/m</w:t>
            </w:r>
            <w:r>
              <w:rPr>
                <w:rFonts w:ascii="Arial" w:hAnsi="Arial" w:cs="Arial"/>
                <w:sz w:val="18"/>
                <w:szCs w:val="18"/>
                <w:vertAlign w:val="superscript"/>
              </w:rPr>
              <w:t xml:space="preserve">3 </w:t>
            </w:r>
            <w:r>
              <w:rPr>
                <w:rFonts w:ascii="Arial" w:hAnsi="Arial" w:cs="Arial"/>
                <w:sz w:val="18"/>
                <w:szCs w:val="18"/>
              </w:rPr>
              <w:t>in super structure above plinth level up to floor two level in cement mortar 1:4 (1Cement : 4 Sand ) the nominal dimensions of the concrete block shall be as follows in additional block shall be of half lengths of 200,250 or 300mm to correspond to the full lengths. The size of the blocks specified other than those specified may also be used.</w:t>
            </w:r>
          </w:p>
        </w:tc>
        <w:tc>
          <w:tcPr>
            <w:tcW w:w="1620" w:type="dxa"/>
          </w:tcPr>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Default="003F6A1F" w:rsidP="004D2427">
            <w:pPr>
              <w:jc w:val="center"/>
              <w:rPr>
                <w:rFonts w:ascii="Times New Roman" w:hAnsi="Times New Roman" w:cs="Times New Roman"/>
                <w:sz w:val="19"/>
                <w:szCs w:val="19"/>
              </w:rPr>
            </w:pPr>
          </w:p>
          <w:p w:rsidR="003F6A1F" w:rsidRPr="006E3907" w:rsidRDefault="003F6A1F"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3F6A1F" w:rsidRDefault="003F6A1F" w:rsidP="004D2427">
            <w:pPr>
              <w:widowControl w:val="0"/>
              <w:autoSpaceDE w:val="0"/>
              <w:autoSpaceDN w:val="0"/>
              <w:adjustRightInd w:val="0"/>
              <w:snapToGrid w:val="0"/>
              <w:jc w:val="center"/>
              <w:rPr>
                <w:rFonts w:ascii="Times New Roman" w:hAnsi="Times New Roman" w:cs="Times New Roman"/>
                <w:sz w:val="19"/>
                <w:szCs w:val="19"/>
              </w:rPr>
            </w:pPr>
          </w:p>
          <w:p w:rsidR="003F6A1F" w:rsidRDefault="003F6A1F" w:rsidP="004D2427">
            <w:pPr>
              <w:widowControl w:val="0"/>
              <w:autoSpaceDE w:val="0"/>
              <w:autoSpaceDN w:val="0"/>
              <w:adjustRightInd w:val="0"/>
              <w:snapToGrid w:val="0"/>
              <w:jc w:val="center"/>
              <w:rPr>
                <w:rFonts w:ascii="Times New Roman" w:hAnsi="Times New Roman" w:cs="Times New Roman"/>
                <w:sz w:val="19"/>
                <w:szCs w:val="19"/>
              </w:rPr>
            </w:pPr>
          </w:p>
          <w:p w:rsidR="003F6A1F" w:rsidRDefault="003F6A1F" w:rsidP="004D2427">
            <w:pPr>
              <w:widowControl w:val="0"/>
              <w:autoSpaceDE w:val="0"/>
              <w:autoSpaceDN w:val="0"/>
              <w:adjustRightInd w:val="0"/>
              <w:snapToGrid w:val="0"/>
              <w:jc w:val="center"/>
              <w:rPr>
                <w:rFonts w:ascii="Times New Roman" w:hAnsi="Times New Roman" w:cs="Times New Roman"/>
                <w:sz w:val="19"/>
                <w:szCs w:val="19"/>
              </w:rPr>
            </w:pPr>
          </w:p>
          <w:p w:rsidR="003F6A1F" w:rsidRDefault="003F6A1F" w:rsidP="004D2427">
            <w:pPr>
              <w:widowControl w:val="0"/>
              <w:autoSpaceDE w:val="0"/>
              <w:autoSpaceDN w:val="0"/>
              <w:adjustRightInd w:val="0"/>
              <w:snapToGrid w:val="0"/>
              <w:jc w:val="center"/>
              <w:rPr>
                <w:rFonts w:ascii="Times New Roman" w:hAnsi="Times New Roman" w:cs="Times New Roman"/>
                <w:sz w:val="19"/>
                <w:szCs w:val="19"/>
              </w:rPr>
            </w:pPr>
          </w:p>
          <w:p w:rsidR="003F6A1F" w:rsidRDefault="003F6A1F" w:rsidP="004D2427">
            <w:pPr>
              <w:widowControl w:val="0"/>
              <w:autoSpaceDE w:val="0"/>
              <w:autoSpaceDN w:val="0"/>
              <w:adjustRightInd w:val="0"/>
              <w:snapToGrid w:val="0"/>
              <w:jc w:val="center"/>
              <w:rPr>
                <w:rFonts w:ascii="Times New Roman" w:hAnsi="Times New Roman" w:cs="Times New Roman"/>
                <w:sz w:val="19"/>
                <w:szCs w:val="19"/>
              </w:rPr>
            </w:pPr>
          </w:p>
          <w:p w:rsidR="003F6A1F" w:rsidRDefault="003F6A1F" w:rsidP="004D2427">
            <w:pPr>
              <w:widowControl w:val="0"/>
              <w:autoSpaceDE w:val="0"/>
              <w:autoSpaceDN w:val="0"/>
              <w:adjustRightInd w:val="0"/>
              <w:snapToGrid w:val="0"/>
              <w:jc w:val="center"/>
              <w:rPr>
                <w:rFonts w:ascii="Times New Roman" w:hAnsi="Times New Roman" w:cs="Times New Roman"/>
                <w:sz w:val="19"/>
                <w:szCs w:val="19"/>
              </w:rPr>
            </w:pPr>
          </w:p>
          <w:p w:rsidR="003F6A1F" w:rsidRDefault="003F6A1F" w:rsidP="004D2427">
            <w:pPr>
              <w:widowControl w:val="0"/>
              <w:autoSpaceDE w:val="0"/>
              <w:autoSpaceDN w:val="0"/>
              <w:adjustRightInd w:val="0"/>
              <w:snapToGrid w:val="0"/>
              <w:jc w:val="center"/>
              <w:rPr>
                <w:rFonts w:ascii="Times New Roman" w:hAnsi="Times New Roman" w:cs="Times New Roman"/>
                <w:sz w:val="19"/>
                <w:szCs w:val="19"/>
              </w:rPr>
            </w:pPr>
          </w:p>
          <w:p w:rsidR="003F6A1F" w:rsidRPr="006E3907" w:rsidRDefault="003F6A1F"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5052.00</w:t>
            </w:r>
          </w:p>
        </w:tc>
      </w:tr>
    </w:tbl>
    <w:p w:rsidR="003F6A1F" w:rsidRDefault="003F6A1F" w:rsidP="003F6A1F">
      <w:pPr>
        <w:jc w:val="center"/>
      </w:pPr>
    </w:p>
    <w:p w:rsidR="003F6A1F" w:rsidRDefault="003F6A1F" w:rsidP="00B523C4">
      <w:pPr>
        <w:rPr>
          <w:rFonts w:ascii="Times New Roman" w:hAnsi="Times New Roman" w:cs="Times New Roman"/>
        </w:rPr>
      </w:pPr>
    </w:p>
    <w:p w:rsidR="00507BD4" w:rsidRDefault="00507BD4" w:rsidP="00B523C4">
      <w:pPr>
        <w:rPr>
          <w:rFonts w:ascii="Times New Roman" w:hAnsi="Times New Roman" w:cs="Times New Roman"/>
        </w:rPr>
      </w:pPr>
    </w:p>
    <w:p w:rsidR="003F6A1F" w:rsidRDefault="003F6A1F" w:rsidP="003F6A1F">
      <w:pPr>
        <w:jc w:val="center"/>
      </w:pPr>
      <w:r>
        <w:t>Page No.89</w:t>
      </w: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507BD4" w:rsidRDefault="00507BD4"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507BD4" w:rsidRDefault="00507BD4" w:rsidP="00B523C4">
      <w:pPr>
        <w:rPr>
          <w:rFonts w:ascii="Times New Roman" w:hAnsi="Times New Roman" w:cs="Times New Roman"/>
        </w:rPr>
      </w:pPr>
    </w:p>
    <w:p w:rsidR="00B523C4" w:rsidRDefault="00B523C4" w:rsidP="00823CEC">
      <w:pPr>
        <w:rPr>
          <w:rFonts w:ascii="Times New Roman" w:hAnsi="Times New Roman" w:cs="Times New Roman"/>
        </w:rPr>
      </w:pPr>
    </w:p>
    <w:p w:rsidR="00B523C4" w:rsidRDefault="00B523C4" w:rsidP="00B523C4">
      <w:pPr>
        <w:jc w:val="center"/>
        <w:rPr>
          <w:rFonts w:ascii="Times New Roman" w:hAnsi="Times New Roman" w:cs="Times New Roman"/>
        </w:rPr>
      </w:pPr>
    </w:p>
    <w:p w:rsidR="00B523C4" w:rsidRDefault="00B523C4" w:rsidP="00B523C4">
      <w:pPr>
        <w:jc w:val="center"/>
        <w:rPr>
          <w:rFonts w:ascii="Times New Roman" w:hAnsi="Times New Roman" w:cs="Times New Roman"/>
        </w:rPr>
      </w:pPr>
    </w:p>
    <w:p w:rsidR="00F61295" w:rsidRDefault="00F61295" w:rsidP="00F61295">
      <w:pPr>
        <w:jc w:val="center"/>
      </w:pPr>
    </w:p>
    <w:p w:rsidR="00F61295" w:rsidRDefault="00F61295" w:rsidP="00F61295">
      <w:pPr>
        <w:jc w:val="center"/>
      </w:pPr>
    </w:p>
    <w:tbl>
      <w:tblPr>
        <w:tblStyle w:val="TableGrid"/>
        <w:tblW w:w="8964" w:type="dxa"/>
        <w:jc w:val="center"/>
        <w:tblLook w:val="04A0"/>
      </w:tblPr>
      <w:tblGrid>
        <w:gridCol w:w="918"/>
        <w:gridCol w:w="5130"/>
        <w:gridCol w:w="1620"/>
        <w:gridCol w:w="1296"/>
      </w:tblGrid>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w:t>
            </w:r>
          </w:p>
        </w:tc>
        <w:tc>
          <w:tcPr>
            <w:tcW w:w="5130" w:type="dxa"/>
          </w:tcPr>
          <w:p w:rsidR="00F61295" w:rsidRPr="008A033D" w:rsidRDefault="00F61295" w:rsidP="004D2427">
            <w:pPr>
              <w:autoSpaceDE w:val="0"/>
              <w:autoSpaceDN w:val="0"/>
              <w:adjustRightInd w:val="0"/>
              <w:rPr>
                <w:rFonts w:ascii="Arial" w:hAnsi="Arial" w:cs="Arial"/>
                <w:sz w:val="18"/>
                <w:szCs w:val="18"/>
              </w:rPr>
            </w:pPr>
            <w:r>
              <w:rPr>
                <w:rFonts w:ascii="Arial" w:hAnsi="Arial" w:cs="Arial"/>
                <w:sz w:val="18"/>
                <w:szCs w:val="18"/>
              </w:rPr>
              <w:t>Random rubble masonry with hard stone in foundation and plinth including leveling up with cement concrete 1:6:12 (1 cement : 6 Sand : 12 graded stone aggregate 20mm nominal size) at plinth level with :</w:t>
            </w:r>
          </w:p>
        </w:tc>
        <w:tc>
          <w:tcPr>
            <w:tcW w:w="1620" w:type="dxa"/>
          </w:tcPr>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Pr="006E3907" w:rsidRDefault="00F61295" w:rsidP="004D2427">
            <w:pPr>
              <w:jc w:val="center"/>
              <w:rPr>
                <w:rFonts w:ascii="Times New Roman" w:hAnsi="Times New Roman" w:cs="Times New Roman"/>
                <w:sz w:val="19"/>
                <w:szCs w:val="19"/>
              </w:rPr>
            </w:pPr>
          </w:p>
        </w:tc>
        <w:tc>
          <w:tcPr>
            <w:tcW w:w="1296" w:type="dxa"/>
          </w:tcPr>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7.1.1</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Cement mortar 1:6 (1 cement : 6 sand)</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3647.00</w:t>
            </w:r>
          </w:p>
        </w:tc>
      </w:tr>
      <w:tr w:rsidR="00F61295" w:rsidRPr="006E3907" w:rsidTr="004D2427">
        <w:trPr>
          <w:trHeight w:val="1097"/>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Extra for random rubble masonry with hard stone in superstructure above plinth level and upto floor two level, including leveling up with cement concrete 1:6:12 (1 cement : 6 sand : 12 graded stone aggregate 20mm nominal size) at window sills, ceiling level and the like.</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7.2.1</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Cement mortar 1:6 (1 cement : 6 sand)</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3851.00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Extra for random rubble masonry with hard stone in superstructure above floor II level for every floors or part thereof</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92.00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7.4</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Extra for random rubble masonry with hard stone in :</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7.4.1</w:t>
            </w:r>
          </w:p>
        </w:tc>
        <w:tc>
          <w:tcPr>
            <w:tcW w:w="5130" w:type="dxa"/>
          </w:tcPr>
          <w:p w:rsidR="00F61295" w:rsidRPr="008F6941" w:rsidRDefault="00F61295" w:rsidP="004D2427">
            <w:pPr>
              <w:autoSpaceDE w:val="0"/>
              <w:autoSpaceDN w:val="0"/>
              <w:adjustRightInd w:val="0"/>
              <w:rPr>
                <w:rFonts w:ascii="Arial" w:hAnsi="Arial" w:cs="Arial"/>
                <w:sz w:val="18"/>
                <w:szCs w:val="18"/>
              </w:rPr>
            </w:pPr>
            <w:r w:rsidRPr="008F6941">
              <w:rPr>
                <w:rFonts w:ascii="Arial" w:hAnsi="Arial" w:cs="Arial"/>
                <w:sz w:val="18"/>
                <w:szCs w:val="18"/>
              </w:rPr>
              <w:t xml:space="preserve">Square or rectangular pillars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213.00</w:t>
            </w:r>
          </w:p>
        </w:tc>
      </w:tr>
      <w:tr w:rsidR="00F61295" w:rsidRPr="006E3907" w:rsidTr="004D2427">
        <w:trPr>
          <w:trHeight w:val="125"/>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7.4.2</w:t>
            </w:r>
          </w:p>
        </w:tc>
        <w:tc>
          <w:tcPr>
            <w:tcW w:w="5130" w:type="dxa"/>
          </w:tcPr>
          <w:p w:rsidR="00F61295" w:rsidRDefault="00F61295" w:rsidP="004D2427">
            <w:r w:rsidRPr="008F6941">
              <w:rPr>
                <w:rFonts w:ascii="Arial" w:hAnsi="Arial" w:cs="Arial"/>
                <w:sz w:val="18"/>
                <w:szCs w:val="18"/>
              </w:rPr>
              <w:t xml:space="preserve"> Circular pillars.</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894.00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7.5</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Extra for random rubble masonry with hard stone curved on plan for a mean radius not exceeding 6 m.</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354.00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7.6</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Coursed rubble masonry : (first sort) with hard stone in  foundation and plinth with.</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7.6.1</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Cement mortar 1:6 (1 cement : 6 sand)</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4103.00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7.7</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Coursed rubble masonry (second sort) with hard stone in foundation &amp; plinth with :</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7.7.1</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Cement mortar 1:6 (1 cement : 6 sand)</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3842.00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7.8</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coursed rubble masonry with hard stone (first or second sort) in superstructure above plinth level and  floors two level.</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7.8.1</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masonry work  (first sort), in cement mortar 1:6 (1 cement : 6 sand)</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4303.00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7.8.2</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masonry work (second sort), in cement mortar 1:6 (1 cement : 6 sand)</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4041.00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7.9</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Extra for coursed rubble masonry with hard stone (first or second sort) in superstructure II level for every floor or part thereof.</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92.00</w:t>
            </w:r>
          </w:p>
        </w:tc>
      </w:tr>
    </w:tbl>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r>
        <w:t>Page No.102</w:t>
      </w: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232D31" w:rsidRDefault="00232D31" w:rsidP="00F61295">
      <w:pPr>
        <w:jc w:val="center"/>
      </w:pPr>
    </w:p>
    <w:p w:rsidR="00232D31" w:rsidRDefault="00232D31" w:rsidP="00F61295">
      <w:pPr>
        <w:jc w:val="center"/>
      </w:pPr>
    </w:p>
    <w:p w:rsidR="00232D31" w:rsidRDefault="00232D31" w:rsidP="00F61295">
      <w:pPr>
        <w:jc w:val="center"/>
      </w:pPr>
    </w:p>
    <w:p w:rsidR="00232D31" w:rsidRDefault="00232D31" w:rsidP="00F61295">
      <w:pPr>
        <w:jc w:val="center"/>
      </w:pPr>
    </w:p>
    <w:p w:rsidR="00232D31" w:rsidRDefault="00232D31" w:rsidP="00F61295">
      <w:pPr>
        <w:jc w:val="center"/>
      </w:pPr>
    </w:p>
    <w:p w:rsidR="00232D31" w:rsidRDefault="00232D31" w:rsidP="00F61295">
      <w:pPr>
        <w:jc w:val="center"/>
      </w:pPr>
    </w:p>
    <w:p w:rsidR="00232D31" w:rsidRDefault="00232D31" w:rsidP="00F61295">
      <w:pPr>
        <w:jc w:val="center"/>
      </w:pPr>
    </w:p>
    <w:p w:rsidR="00232D31" w:rsidRDefault="00232D31" w:rsidP="00F61295">
      <w:pPr>
        <w:jc w:val="center"/>
      </w:pPr>
    </w:p>
    <w:p w:rsidR="00232D31" w:rsidRDefault="00232D31" w:rsidP="00F61295">
      <w:pPr>
        <w:jc w:val="center"/>
      </w:pPr>
    </w:p>
    <w:p w:rsidR="00232D31" w:rsidRDefault="00232D31" w:rsidP="00F61295">
      <w:pPr>
        <w:jc w:val="center"/>
      </w:pPr>
    </w:p>
    <w:p w:rsidR="00232D31" w:rsidRDefault="00232D31" w:rsidP="00F61295">
      <w:pPr>
        <w:jc w:val="center"/>
      </w:pPr>
    </w:p>
    <w:p w:rsidR="00232D31" w:rsidRDefault="00232D31" w:rsidP="00F61295">
      <w:pPr>
        <w:jc w:val="center"/>
      </w:pPr>
    </w:p>
    <w:p w:rsidR="00232D31" w:rsidRDefault="00232D31" w:rsidP="00F61295">
      <w:pPr>
        <w:jc w:val="center"/>
      </w:pPr>
    </w:p>
    <w:p w:rsidR="00232D31" w:rsidRDefault="00232D31" w:rsidP="00F61295">
      <w:pPr>
        <w:jc w:val="center"/>
      </w:pPr>
    </w:p>
    <w:p w:rsidR="00232D31" w:rsidRDefault="00232D31" w:rsidP="00F61295">
      <w:pPr>
        <w:jc w:val="center"/>
      </w:pPr>
    </w:p>
    <w:tbl>
      <w:tblPr>
        <w:tblStyle w:val="TableGrid"/>
        <w:tblW w:w="8964" w:type="dxa"/>
        <w:jc w:val="center"/>
        <w:tblLook w:val="04A0"/>
      </w:tblPr>
      <w:tblGrid>
        <w:gridCol w:w="918"/>
        <w:gridCol w:w="5130"/>
        <w:gridCol w:w="1620"/>
        <w:gridCol w:w="1296"/>
      </w:tblGrid>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7.10</w:t>
            </w:r>
          </w:p>
        </w:tc>
        <w:tc>
          <w:tcPr>
            <w:tcW w:w="5130" w:type="dxa"/>
          </w:tcPr>
          <w:p w:rsidR="00F61295" w:rsidRPr="008A033D" w:rsidRDefault="00F61295" w:rsidP="004D2427">
            <w:pPr>
              <w:autoSpaceDE w:val="0"/>
              <w:autoSpaceDN w:val="0"/>
              <w:adjustRightInd w:val="0"/>
              <w:rPr>
                <w:rFonts w:ascii="Arial" w:hAnsi="Arial" w:cs="Arial"/>
                <w:sz w:val="18"/>
                <w:szCs w:val="18"/>
              </w:rPr>
            </w:pPr>
            <w:r>
              <w:rPr>
                <w:rFonts w:ascii="Arial" w:hAnsi="Arial" w:cs="Arial"/>
                <w:sz w:val="18"/>
                <w:szCs w:val="18"/>
              </w:rPr>
              <w:t>Extra for coursed rubble masonry with hard stone (first or second sort) in :</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7.10.1</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Square or rectangular pillars</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235.00</w:t>
            </w:r>
          </w:p>
        </w:tc>
      </w:tr>
      <w:tr w:rsidR="00F61295" w:rsidRPr="006E3907" w:rsidTr="004D2427">
        <w:trPr>
          <w:trHeight w:val="87"/>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7.10.2</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 xml:space="preserve">Circulars pillars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1003.00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7.11</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Extra for coursed rubble masonry with hard stone(first or second sort) curved on plan for a mean radius not exceeding 6 m.</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384.00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7.12</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Stone work in plain ashlar in super structure upto floor two level in cement mortar 1:6 (1 cement : 6 sand) including pointing with cement mortar 1:2 (1 white cement : 2 marble dust) with an admixture of pigment matching the stone shade :</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7.12.1</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One face dressed.</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trHeight w:val="332"/>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7.12.1.1</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 xml:space="preserve">Red sand stone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12905.00</w:t>
            </w:r>
          </w:p>
        </w:tc>
      </w:tr>
      <w:tr w:rsidR="00F61295" w:rsidRPr="006E3907" w:rsidTr="004D2427">
        <w:trPr>
          <w:trHeight w:val="125"/>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7.12.1.2</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 xml:space="preserve">White sand stone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12998.00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7.12.2</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Both face dressed.</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7.12.2.1</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 xml:space="preserve">Red sand stone.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18003.00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7.12.2.2</w:t>
            </w:r>
          </w:p>
        </w:tc>
        <w:tc>
          <w:tcPr>
            <w:tcW w:w="5130" w:type="dxa"/>
          </w:tcPr>
          <w:p w:rsidR="00F61295" w:rsidRDefault="00F61295" w:rsidP="004D2427">
            <w:r w:rsidRPr="00D04784">
              <w:rPr>
                <w:rFonts w:ascii="Arial" w:hAnsi="Arial" w:cs="Arial"/>
                <w:sz w:val="18"/>
                <w:szCs w:val="18"/>
              </w:rPr>
              <w:t>White sand stone</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18080.00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7.13</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Stone work in plain ashlar in arches in super  structure upto floor two level in cement mortar 1:3 (1 cement : 3 sand) including cement, shuttering and pointing with white cement mortar 1:2 (1 white cement : 2 marble dust) with an admixture of pigment matching the stone shade :</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7.13.1</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One face dressed.</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7.13.1.1</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 xml:space="preserve">Red sand stone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17182.00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7.13.1.2</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 xml:space="preserve">White sand stone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17207.00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7.13.2</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Both face dressed.</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7.13.2.1</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 xml:space="preserve">Red sand stone.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22264.00</w:t>
            </w:r>
          </w:p>
        </w:tc>
      </w:tr>
      <w:tr w:rsidR="00F61295" w:rsidRPr="006E3907" w:rsidTr="004D2427">
        <w:trPr>
          <w:jc w:val="center"/>
        </w:trPr>
        <w:tc>
          <w:tcPr>
            <w:tcW w:w="918" w:type="dxa"/>
          </w:tcPr>
          <w:p w:rsidR="00F61295"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7.13.2.2</w:t>
            </w:r>
          </w:p>
        </w:tc>
        <w:tc>
          <w:tcPr>
            <w:tcW w:w="5130" w:type="dxa"/>
          </w:tcPr>
          <w:p w:rsidR="00F61295" w:rsidRDefault="00F61295" w:rsidP="004D2427">
            <w:r w:rsidRPr="00D04784">
              <w:rPr>
                <w:rFonts w:ascii="Arial" w:hAnsi="Arial" w:cs="Arial"/>
                <w:sz w:val="18"/>
                <w:szCs w:val="18"/>
              </w:rPr>
              <w:t>White sand stone</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22341.00</w:t>
            </w:r>
          </w:p>
        </w:tc>
      </w:tr>
      <w:tr w:rsidR="00F61295" w:rsidRPr="006E3907" w:rsidTr="004D2427">
        <w:trPr>
          <w:jc w:val="center"/>
        </w:trPr>
        <w:tc>
          <w:tcPr>
            <w:tcW w:w="918" w:type="dxa"/>
          </w:tcPr>
          <w:p w:rsidR="00F61295"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7.14</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Stone work in plain ashlar in arches in super  structure upto floor two level in cement mortar 1:3 (1 cement : 3 sand) including cement, shuttering and pointing with white cement mortar 1:2 (1 white cement : 2 marble dust) with an admixture of pigment matching the stone shade ::</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7.14.1</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sidRPr="00D04784">
              <w:rPr>
                <w:rFonts w:ascii="Arial" w:hAnsi="Arial" w:cs="Arial"/>
                <w:sz w:val="18"/>
                <w:szCs w:val="18"/>
              </w:rPr>
              <w:t>One face dressed.</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bl>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9A4759" w:rsidP="00F61295">
      <w:pPr>
        <w:jc w:val="center"/>
      </w:pPr>
      <w:r>
        <w:t>Page no. 103</w:t>
      </w:r>
    </w:p>
    <w:p w:rsidR="00F61295" w:rsidRDefault="00F61295" w:rsidP="00F61295">
      <w:pPr>
        <w:jc w:val="center"/>
      </w:pPr>
    </w:p>
    <w:p w:rsidR="00F61295" w:rsidRDefault="00F61295"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F61295" w:rsidRDefault="00F61295" w:rsidP="00F61295">
      <w:pPr>
        <w:jc w:val="center"/>
      </w:pPr>
    </w:p>
    <w:tbl>
      <w:tblPr>
        <w:tblStyle w:val="TableGrid"/>
        <w:tblW w:w="8964" w:type="dxa"/>
        <w:jc w:val="center"/>
        <w:tblLook w:val="04A0"/>
      </w:tblPr>
      <w:tblGrid>
        <w:gridCol w:w="918"/>
        <w:gridCol w:w="5130"/>
        <w:gridCol w:w="1620"/>
        <w:gridCol w:w="1296"/>
      </w:tblGrid>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7.14.1.1</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 xml:space="preserve">Red sand stone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27834.00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7.14.1.2</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 xml:space="preserve">White sand stone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27912.00</w:t>
            </w:r>
          </w:p>
        </w:tc>
      </w:tr>
      <w:tr w:rsidR="00F61295" w:rsidRPr="006E3907" w:rsidTr="004D2427">
        <w:trPr>
          <w:trHeight w:val="87"/>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7.14.2</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Both face dressed.</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7.14.2.1</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 xml:space="preserve">Red sand stone.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39693.00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7.14.2.2</w:t>
            </w:r>
          </w:p>
        </w:tc>
        <w:tc>
          <w:tcPr>
            <w:tcW w:w="5130" w:type="dxa"/>
          </w:tcPr>
          <w:p w:rsidR="00F61295" w:rsidRDefault="00F61295" w:rsidP="004D2427">
            <w:r w:rsidRPr="00D04784">
              <w:rPr>
                <w:rFonts w:ascii="Arial" w:hAnsi="Arial" w:cs="Arial"/>
                <w:sz w:val="18"/>
                <w:szCs w:val="18"/>
              </w:rPr>
              <w:t>White sand stone</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39770.00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7.15</w:t>
            </w:r>
          </w:p>
        </w:tc>
        <w:tc>
          <w:tcPr>
            <w:tcW w:w="5130" w:type="dxa"/>
          </w:tcPr>
          <w:p w:rsidR="00F61295" w:rsidRPr="00D04784" w:rsidRDefault="00F61295" w:rsidP="004D2427">
            <w:pPr>
              <w:autoSpaceDE w:val="0"/>
              <w:autoSpaceDN w:val="0"/>
              <w:adjustRightInd w:val="0"/>
              <w:jc w:val="both"/>
              <w:rPr>
                <w:rFonts w:ascii="Arial" w:hAnsi="Arial" w:cs="Arial"/>
                <w:sz w:val="18"/>
                <w:szCs w:val="18"/>
              </w:rPr>
            </w:pPr>
            <w:r>
              <w:rPr>
                <w:rFonts w:ascii="Arial" w:hAnsi="Arial" w:cs="Arial"/>
                <w:sz w:val="18"/>
                <w:szCs w:val="18"/>
              </w:rPr>
              <w:t>Stone work ashlar punched (ordinary) in super structure upto above plinth level and upto floor two level in cement mortar 1:6 (1 white cement : 6 sand) including pointing with cement mortar 1:2 (1 white cement : 2 marble dust) with an admixture of pigment matching the stone shade :</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trHeight w:val="332"/>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7.15.1</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One face dressed.</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trHeight w:val="125"/>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7.15.1.1</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 xml:space="preserve">Red sand stone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12190.00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7.15.1.2</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 xml:space="preserve">White sand stone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12267.00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7.15.2</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Both face dressed.</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7.15.2.1</w:t>
            </w:r>
          </w:p>
        </w:tc>
        <w:tc>
          <w:tcPr>
            <w:tcW w:w="5130" w:type="dxa"/>
          </w:tcPr>
          <w:p w:rsidR="00F61295" w:rsidRPr="00D04784" w:rsidRDefault="00F61295" w:rsidP="004D2427">
            <w:pPr>
              <w:autoSpaceDE w:val="0"/>
              <w:autoSpaceDN w:val="0"/>
              <w:adjustRightInd w:val="0"/>
              <w:rPr>
                <w:rFonts w:ascii="Arial" w:hAnsi="Arial" w:cs="Arial"/>
                <w:sz w:val="18"/>
                <w:szCs w:val="18"/>
              </w:rPr>
            </w:pPr>
            <w:r w:rsidRPr="00D04784">
              <w:rPr>
                <w:rFonts w:ascii="Arial" w:hAnsi="Arial" w:cs="Arial"/>
                <w:sz w:val="18"/>
                <w:szCs w:val="18"/>
              </w:rPr>
              <w:t xml:space="preserve">Red sand stone.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16541.00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7.15.2.2</w:t>
            </w:r>
          </w:p>
        </w:tc>
        <w:tc>
          <w:tcPr>
            <w:tcW w:w="5130" w:type="dxa"/>
          </w:tcPr>
          <w:p w:rsidR="00F61295" w:rsidRDefault="00F61295" w:rsidP="004D2427">
            <w:r w:rsidRPr="00D04784">
              <w:rPr>
                <w:rFonts w:ascii="Arial" w:hAnsi="Arial" w:cs="Arial"/>
                <w:sz w:val="18"/>
                <w:szCs w:val="18"/>
              </w:rPr>
              <w:t>White sand stone</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16618.00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7.16</w:t>
            </w:r>
          </w:p>
        </w:tc>
        <w:tc>
          <w:tcPr>
            <w:tcW w:w="5130" w:type="dxa"/>
          </w:tcPr>
          <w:p w:rsidR="00F61295" w:rsidRPr="00D04784" w:rsidRDefault="00F61295" w:rsidP="004D2427">
            <w:pPr>
              <w:autoSpaceDE w:val="0"/>
              <w:autoSpaceDN w:val="0"/>
              <w:adjustRightInd w:val="0"/>
              <w:jc w:val="both"/>
              <w:rPr>
                <w:rFonts w:ascii="Arial" w:hAnsi="Arial" w:cs="Arial"/>
                <w:sz w:val="18"/>
                <w:szCs w:val="18"/>
              </w:rPr>
            </w:pPr>
            <w:r>
              <w:rPr>
                <w:rFonts w:ascii="Arial" w:hAnsi="Arial" w:cs="Arial"/>
                <w:sz w:val="18"/>
                <w:szCs w:val="18"/>
              </w:rPr>
              <w:t>Extra for stone work, plain ashlar or ashlar punched above floor two level for every floor or part thereof.</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123.00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7.17</w:t>
            </w:r>
          </w:p>
        </w:tc>
        <w:tc>
          <w:tcPr>
            <w:tcW w:w="5130" w:type="dxa"/>
          </w:tcPr>
          <w:p w:rsidR="00F61295" w:rsidRPr="00D04784" w:rsidRDefault="00F61295" w:rsidP="004D2427">
            <w:pPr>
              <w:autoSpaceDE w:val="0"/>
              <w:autoSpaceDN w:val="0"/>
              <w:adjustRightInd w:val="0"/>
              <w:rPr>
                <w:rFonts w:ascii="Arial" w:hAnsi="Arial" w:cs="Arial"/>
                <w:sz w:val="18"/>
                <w:szCs w:val="18"/>
              </w:rPr>
            </w:pPr>
            <w:r>
              <w:rPr>
                <w:rFonts w:ascii="Arial" w:hAnsi="Arial" w:cs="Arial"/>
                <w:sz w:val="18"/>
                <w:szCs w:val="18"/>
              </w:rPr>
              <w:t>Extra for plain ashlar or ashlar punched in.</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7.17.1</w:t>
            </w:r>
          </w:p>
        </w:tc>
        <w:tc>
          <w:tcPr>
            <w:tcW w:w="5130" w:type="dxa"/>
          </w:tcPr>
          <w:p w:rsidR="00F61295" w:rsidRPr="00D04784" w:rsidRDefault="00F61295" w:rsidP="004D2427">
            <w:pPr>
              <w:autoSpaceDE w:val="0"/>
              <w:autoSpaceDN w:val="0"/>
              <w:adjustRightInd w:val="0"/>
              <w:rPr>
                <w:rFonts w:ascii="Arial" w:hAnsi="Arial" w:cs="Arial"/>
                <w:sz w:val="18"/>
                <w:szCs w:val="18"/>
              </w:rPr>
            </w:pPr>
            <w:r>
              <w:rPr>
                <w:rFonts w:ascii="Arial" w:hAnsi="Arial" w:cs="Arial"/>
                <w:sz w:val="18"/>
                <w:szCs w:val="18"/>
              </w:rPr>
              <w:t>Square or rectangular pillars</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1771.00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7.18</w:t>
            </w:r>
          </w:p>
        </w:tc>
        <w:tc>
          <w:tcPr>
            <w:tcW w:w="5130" w:type="dxa"/>
          </w:tcPr>
          <w:p w:rsidR="00F61295" w:rsidRPr="00D04784" w:rsidRDefault="00F61295" w:rsidP="004D2427">
            <w:pPr>
              <w:autoSpaceDE w:val="0"/>
              <w:autoSpaceDN w:val="0"/>
              <w:adjustRightInd w:val="0"/>
              <w:jc w:val="both"/>
              <w:rPr>
                <w:rFonts w:ascii="Arial" w:hAnsi="Arial" w:cs="Arial"/>
                <w:sz w:val="18"/>
                <w:szCs w:val="18"/>
              </w:rPr>
            </w:pPr>
            <w:r>
              <w:rPr>
                <w:rFonts w:ascii="Arial" w:hAnsi="Arial" w:cs="Arial"/>
                <w:sz w:val="18"/>
                <w:szCs w:val="18"/>
              </w:rPr>
              <w:t>Extra for stone work, plain ashlar or ashlar punched curved on plan with a mean radius not exceeding 6m.</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1232.00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7.19</w:t>
            </w:r>
          </w:p>
        </w:tc>
        <w:tc>
          <w:tcPr>
            <w:tcW w:w="5130" w:type="dxa"/>
          </w:tcPr>
          <w:p w:rsidR="00F61295" w:rsidRPr="00D04784" w:rsidRDefault="00F61295" w:rsidP="004D2427">
            <w:pPr>
              <w:autoSpaceDE w:val="0"/>
              <w:autoSpaceDN w:val="0"/>
              <w:adjustRightInd w:val="0"/>
              <w:jc w:val="both"/>
              <w:rPr>
                <w:rFonts w:ascii="Arial" w:hAnsi="Arial" w:cs="Arial"/>
                <w:sz w:val="18"/>
                <w:szCs w:val="18"/>
              </w:rPr>
            </w:pPr>
            <w:r>
              <w:rPr>
                <w:rFonts w:ascii="Arial" w:hAnsi="Arial" w:cs="Arial"/>
                <w:sz w:val="18"/>
                <w:szCs w:val="18"/>
              </w:rPr>
              <w:t>Extra for additional cost of centering for arches exceeding 6m span including all strutting, bolting, wedging etc. and removal (area of soffit to be measured).</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503.00</w:t>
            </w:r>
          </w:p>
        </w:tc>
      </w:tr>
      <w:tr w:rsidR="00F61295" w:rsidRPr="006E3907" w:rsidTr="004D2427">
        <w:trPr>
          <w:jc w:val="center"/>
        </w:trPr>
        <w:tc>
          <w:tcPr>
            <w:tcW w:w="918" w:type="dxa"/>
          </w:tcPr>
          <w:p w:rsidR="00F61295"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7.20</w:t>
            </w:r>
          </w:p>
        </w:tc>
        <w:tc>
          <w:tcPr>
            <w:tcW w:w="5130" w:type="dxa"/>
          </w:tcPr>
          <w:p w:rsidR="00F61295" w:rsidRPr="00377794" w:rsidRDefault="00F61295" w:rsidP="004D2427">
            <w:pPr>
              <w:autoSpaceDE w:val="0"/>
              <w:autoSpaceDN w:val="0"/>
              <w:adjustRightInd w:val="0"/>
              <w:jc w:val="both"/>
              <w:rPr>
                <w:rFonts w:ascii="Arial" w:hAnsi="Arial" w:cs="Arial"/>
                <w:sz w:val="18"/>
                <w:szCs w:val="18"/>
              </w:rPr>
            </w:pPr>
            <w:r>
              <w:rPr>
                <w:rFonts w:ascii="Arial" w:hAnsi="Arial" w:cs="Arial"/>
                <w:sz w:val="18"/>
                <w:szCs w:val="18"/>
              </w:rPr>
              <w:t>Stone work sunk or moulded or sunk and moulded upto floor Two level in cement mortar 1:6 (1 cement : 6 sand) including pointing with white cement mortar 1:2 (1 white : 2 marble dust) with an admixture of pigment matching the stone shade</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7.20.1</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 xml:space="preserve">Red sand stone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20629.00</w:t>
            </w:r>
          </w:p>
        </w:tc>
      </w:tr>
      <w:tr w:rsidR="00F61295" w:rsidRPr="006E3907" w:rsidTr="004D2427">
        <w:trPr>
          <w:jc w:val="center"/>
        </w:trPr>
        <w:tc>
          <w:tcPr>
            <w:tcW w:w="918" w:type="dxa"/>
          </w:tcPr>
          <w:p w:rsidR="00F61295"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7.20.2</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 xml:space="preserve">White sand stone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19706.00</w:t>
            </w:r>
          </w:p>
        </w:tc>
      </w:tr>
      <w:tr w:rsidR="00F61295" w:rsidRPr="006E3907" w:rsidTr="004D2427">
        <w:trPr>
          <w:jc w:val="center"/>
        </w:trPr>
        <w:tc>
          <w:tcPr>
            <w:tcW w:w="918" w:type="dxa"/>
          </w:tcPr>
          <w:p w:rsidR="00F61295"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7.21</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Extra for Stone work sunk or moulded or sunk and moulded or carved in.</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7.21.1</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Triangular or Square or rectangular pillars</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Cum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2310.00</w:t>
            </w:r>
          </w:p>
        </w:tc>
      </w:tr>
    </w:tbl>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r>
        <w:t>Page No.104</w:t>
      </w:r>
    </w:p>
    <w:p w:rsidR="00F61295" w:rsidRDefault="00F61295" w:rsidP="00F61295">
      <w:pPr>
        <w:jc w:val="center"/>
      </w:pPr>
    </w:p>
    <w:p w:rsidR="00F61295" w:rsidRDefault="00F61295"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tbl>
      <w:tblPr>
        <w:tblStyle w:val="TableGrid"/>
        <w:tblW w:w="8964" w:type="dxa"/>
        <w:jc w:val="center"/>
        <w:tblLook w:val="04A0"/>
      </w:tblPr>
      <w:tblGrid>
        <w:gridCol w:w="918"/>
        <w:gridCol w:w="5130"/>
        <w:gridCol w:w="1620"/>
        <w:gridCol w:w="1296"/>
      </w:tblGrid>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7.21.2</w:t>
            </w:r>
          </w:p>
        </w:tc>
        <w:tc>
          <w:tcPr>
            <w:tcW w:w="5130" w:type="dxa"/>
          </w:tcPr>
          <w:p w:rsidR="00F61295" w:rsidRPr="00D04784" w:rsidRDefault="00F61295" w:rsidP="004D2427">
            <w:pPr>
              <w:autoSpaceDE w:val="0"/>
              <w:autoSpaceDN w:val="0"/>
              <w:adjustRightInd w:val="0"/>
              <w:rPr>
                <w:rFonts w:ascii="Arial" w:hAnsi="Arial" w:cs="Arial"/>
                <w:sz w:val="18"/>
                <w:szCs w:val="18"/>
              </w:rPr>
            </w:pPr>
            <w:r>
              <w:rPr>
                <w:rFonts w:ascii="Arial" w:hAnsi="Arial" w:cs="Arial"/>
                <w:sz w:val="18"/>
                <w:szCs w:val="18"/>
              </w:rPr>
              <w:t>Circulars or polygonal pillars</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6545.00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7.22</w:t>
            </w:r>
          </w:p>
        </w:tc>
        <w:tc>
          <w:tcPr>
            <w:tcW w:w="5130" w:type="dxa"/>
          </w:tcPr>
          <w:p w:rsidR="00F61295" w:rsidRPr="00D04784" w:rsidRDefault="00F61295" w:rsidP="004D2427">
            <w:pPr>
              <w:autoSpaceDE w:val="0"/>
              <w:autoSpaceDN w:val="0"/>
              <w:adjustRightInd w:val="0"/>
              <w:rPr>
                <w:rFonts w:ascii="Arial" w:hAnsi="Arial" w:cs="Arial"/>
                <w:sz w:val="18"/>
                <w:szCs w:val="18"/>
              </w:rPr>
            </w:pPr>
            <w:r>
              <w:rPr>
                <w:rFonts w:ascii="Arial" w:hAnsi="Arial" w:cs="Arial"/>
                <w:sz w:val="18"/>
                <w:szCs w:val="18"/>
              </w:rPr>
              <w:t>Extra for stone work sunk or moulded in cornices.</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Per metre per cm girth</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14.00</w:t>
            </w:r>
          </w:p>
        </w:tc>
      </w:tr>
      <w:tr w:rsidR="00F61295" w:rsidRPr="006E3907" w:rsidTr="004D2427">
        <w:trPr>
          <w:trHeight w:val="87"/>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w:t>
            </w:r>
          </w:p>
        </w:tc>
        <w:tc>
          <w:tcPr>
            <w:tcW w:w="5130" w:type="dxa"/>
          </w:tcPr>
          <w:p w:rsidR="00F61295" w:rsidRPr="00D04784" w:rsidRDefault="00F61295" w:rsidP="004D2427">
            <w:pPr>
              <w:autoSpaceDE w:val="0"/>
              <w:autoSpaceDN w:val="0"/>
              <w:adjustRightInd w:val="0"/>
              <w:jc w:val="both"/>
              <w:rPr>
                <w:rFonts w:ascii="Arial" w:hAnsi="Arial" w:cs="Arial"/>
                <w:sz w:val="18"/>
                <w:szCs w:val="18"/>
              </w:rPr>
            </w:pPr>
            <w:r>
              <w:rPr>
                <w:rFonts w:ascii="Arial" w:hAnsi="Arial" w:cs="Arial"/>
                <w:sz w:val="18"/>
                <w:szCs w:val="18"/>
              </w:rPr>
              <w:t>Stone work (machine cut edges) for wall lining etc. (veneer work) up to 10 meter height  backing filled with a grout of 12mm thick cement mortar 1:3 (1 cement : 3 sand) inclutding pointing in white cement mortar 1:2 (1 white cement : 2 stone dust) with an admixture of pigment matching the stone shade : (To be secured to the backing by means of cramps which shall be paid for separately) :</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7.23.1</w:t>
            </w:r>
          </w:p>
        </w:tc>
        <w:tc>
          <w:tcPr>
            <w:tcW w:w="5130" w:type="dxa"/>
          </w:tcPr>
          <w:p w:rsidR="00F61295" w:rsidRDefault="00F61295" w:rsidP="004D2427">
            <w:pPr>
              <w:autoSpaceDE w:val="0"/>
              <w:autoSpaceDN w:val="0"/>
              <w:adjustRightInd w:val="0"/>
              <w:rPr>
                <w:rFonts w:ascii="Arial" w:hAnsi="Arial" w:cs="Arial"/>
                <w:sz w:val="18"/>
                <w:szCs w:val="18"/>
              </w:rPr>
            </w:pPr>
            <w:r w:rsidRPr="00E533F8">
              <w:rPr>
                <w:rFonts w:ascii="Arial" w:hAnsi="Arial" w:cs="Arial"/>
                <w:sz w:val="18"/>
                <w:szCs w:val="18"/>
              </w:rPr>
              <w:t>Red sand stone - exposed face fine dressed with rough</w:t>
            </w:r>
          </w:p>
          <w:p w:rsidR="00F61295" w:rsidRPr="00E533F8" w:rsidRDefault="00F61295" w:rsidP="004D2427">
            <w:pPr>
              <w:autoSpaceDE w:val="0"/>
              <w:autoSpaceDN w:val="0"/>
              <w:adjustRightInd w:val="0"/>
              <w:rPr>
                <w:rFonts w:ascii="Arial" w:hAnsi="Arial" w:cs="Arial"/>
                <w:sz w:val="18"/>
                <w:szCs w:val="18"/>
              </w:rPr>
            </w:pPr>
            <w:r w:rsidRPr="00E533F8">
              <w:rPr>
                <w:rFonts w:ascii="Arial" w:hAnsi="Arial" w:cs="Arial"/>
                <w:sz w:val="18"/>
                <w:szCs w:val="18"/>
              </w:rPr>
              <w:t xml:space="preserve"> ba</w:t>
            </w:r>
            <w:r>
              <w:rPr>
                <w:rFonts w:ascii="Arial" w:hAnsi="Arial" w:cs="Arial"/>
                <w:sz w:val="18"/>
                <w:szCs w:val="18"/>
              </w:rPr>
              <w:t>k</w:t>
            </w:r>
            <w:r w:rsidRPr="00E533F8">
              <w:rPr>
                <w:rFonts w:ascii="Arial" w:hAnsi="Arial" w:cs="Arial"/>
                <w:sz w:val="18"/>
                <w:szCs w:val="18"/>
              </w:rPr>
              <w:t>i</w:t>
            </w:r>
            <w:r>
              <w:rPr>
                <w:rFonts w:ascii="Arial" w:hAnsi="Arial" w:cs="Arial"/>
                <w:sz w:val="18"/>
                <w:szCs w:val="18"/>
              </w:rPr>
              <w:t>ng</w:t>
            </w:r>
            <w:r w:rsidRPr="00E533F8">
              <w:rPr>
                <w:rFonts w:ascii="Arial" w:hAnsi="Arial" w:cs="Arial"/>
                <w:sz w:val="18"/>
                <w:szCs w:val="18"/>
              </w:rPr>
              <w:t xml:space="preserve"> .</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7.23.1.1</w:t>
            </w:r>
          </w:p>
        </w:tc>
        <w:tc>
          <w:tcPr>
            <w:tcW w:w="5130" w:type="dxa"/>
          </w:tcPr>
          <w:p w:rsidR="00F61295" w:rsidRPr="00E533F8" w:rsidRDefault="00F61295" w:rsidP="004D2427">
            <w:pPr>
              <w:autoSpaceDE w:val="0"/>
              <w:autoSpaceDN w:val="0"/>
              <w:adjustRightInd w:val="0"/>
              <w:rPr>
                <w:rFonts w:ascii="Arial" w:hAnsi="Arial" w:cs="Arial"/>
                <w:sz w:val="18"/>
                <w:szCs w:val="18"/>
              </w:rPr>
            </w:pPr>
            <w:r w:rsidRPr="00E533F8">
              <w:rPr>
                <w:rFonts w:ascii="Arial" w:hAnsi="Arial" w:cs="Arial"/>
                <w:sz w:val="18"/>
                <w:szCs w:val="18"/>
              </w:rPr>
              <w:t xml:space="preserve">70 mm thick.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1321.00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7.23.1.2</w:t>
            </w:r>
          </w:p>
        </w:tc>
        <w:tc>
          <w:tcPr>
            <w:tcW w:w="5130" w:type="dxa"/>
          </w:tcPr>
          <w:p w:rsidR="00F61295" w:rsidRPr="00E533F8" w:rsidRDefault="00F61295" w:rsidP="004D2427">
            <w:pPr>
              <w:autoSpaceDE w:val="0"/>
              <w:autoSpaceDN w:val="0"/>
              <w:adjustRightInd w:val="0"/>
              <w:rPr>
                <w:rFonts w:ascii="Arial" w:hAnsi="Arial" w:cs="Arial"/>
                <w:sz w:val="18"/>
                <w:szCs w:val="18"/>
              </w:rPr>
            </w:pPr>
            <w:r w:rsidRPr="00E533F8">
              <w:rPr>
                <w:rFonts w:ascii="Arial" w:hAnsi="Arial" w:cs="Arial"/>
                <w:sz w:val="18"/>
                <w:szCs w:val="18"/>
              </w:rPr>
              <w:t xml:space="preserve">60 mm thick.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1299.00</w:t>
            </w:r>
          </w:p>
        </w:tc>
      </w:tr>
      <w:tr w:rsidR="00F61295" w:rsidRPr="006E3907" w:rsidTr="004D2427">
        <w:trPr>
          <w:trHeight w:val="332"/>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7.23.1.3</w:t>
            </w:r>
          </w:p>
        </w:tc>
        <w:tc>
          <w:tcPr>
            <w:tcW w:w="5130" w:type="dxa"/>
          </w:tcPr>
          <w:p w:rsidR="00F61295" w:rsidRPr="00E533F8" w:rsidRDefault="00F61295" w:rsidP="004D2427">
            <w:pPr>
              <w:autoSpaceDE w:val="0"/>
              <w:autoSpaceDN w:val="0"/>
              <w:adjustRightInd w:val="0"/>
              <w:rPr>
                <w:rFonts w:ascii="Arial" w:hAnsi="Arial" w:cs="Arial"/>
                <w:sz w:val="18"/>
                <w:szCs w:val="18"/>
              </w:rPr>
            </w:pPr>
            <w:r w:rsidRPr="00E533F8">
              <w:rPr>
                <w:rFonts w:ascii="Arial" w:hAnsi="Arial" w:cs="Arial"/>
                <w:sz w:val="18"/>
                <w:szCs w:val="18"/>
              </w:rPr>
              <w:t xml:space="preserve">50 mm thick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1276.00</w:t>
            </w:r>
          </w:p>
        </w:tc>
      </w:tr>
      <w:tr w:rsidR="00F61295" w:rsidRPr="006E3907" w:rsidTr="004D2427">
        <w:trPr>
          <w:trHeight w:val="125"/>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7.23.1.4</w:t>
            </w:r>
          </w:p>
        </w:tc>
        <w:tc>
          <w:tcPr>
            <w:tcW w:w="5130" w:type="dxa"/>
          </w:tcPr>
          <w:p w:rsidR="00F61295" w:rsidRPr="00E533F8" w:rsidRDefault="00F61295" w:rsidP="004D2427">
            <w:pPr>
              <w:autoSpaceDE w:val="0"/>
              <w:autoSpaceDN w:val="0"/>
              <w:adjustRightInd w:val="0"/>
              <w:rPr>
                <w:rFonts w:ascii="Arial" w:hAnsi="Arial" w:cs="Arial"/>
                <w:sz w:val="18"/>
                <w:szCs w:val="18"/>
              </w:rPr>
            </w:pPr>
            <w:r w:rsidRPr="00E533F8">
              <w:rPr>
                <w:rFonts w:ascii="Arial" w:hAnsi="Arial" w:cs="Arial"/>
                <w:sz w:val="18"/>
                <w:szCs w:val="18"/>
              </w:rPr>
              <w:t xml:space="preserve">40 mm thick.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Sqm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1257.00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7.23.1.5</w:t>
            </w:r>
          </w:p>
        </w:tc>
        <w:tc>
          <w:tcPr>
            <w:tcW w:w="5130" w:type="dxa"/>
          </w:tcPr>
          <w:p w:rsidR="00F61295" w:rsidRPr="00E533F8" w:rsidRDefault="00F61295" w:rsidP="004D2427">
            <w:pPr>
              <w:autoSpaceDE w:val="0"/>
              <w:autoSpaceDN w:val="0"/>
              <w:adjustRightInd w:val="0"/>
              <w:rPr>
                <w:rFonts w:ascii="Arial" w:hAnsi="Arial" w:cs="Arial"/>
                <w:sz w:val="18"/>
                <w:szCs w:val="18"/>
              </w:rPr>
            </w:pPr>
            <w:r>
              <w:rPr>
                <w:rFonts w:ascii="Arial" w:hAnsi="Arial" w:cs="Arial"/>
                <w:sz w:val="18"/>
                <w:szCs w:val="18"/>
              </w:rPr>
              <w:t>30 mm thick.</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Sqm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1230.00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7.23.2</w:t>
            </w:r>
          </w:p>
        </w:tc>
        <w:tc>
          <w:tcPr>
            <w:tcW w:w="5130" w:type="dxa"/>
          </w:tcPr>
          <w:p w:rsidR="00F61295" w:rsidRPr="00D04784" w:rsidRDefault="00F61295" w:rsidP="004D2427">
            <w:pPr>
              <w:autoSpaceDE w:val="0"/>
              <w:autoSpaceDN w:val="0"/>
              <w:adjustRightInd w:val="0"/>
              <w:jc w:val="both"/>
              <w:rPr>
                <w:rFonts w:ascii="Arial" w:hAnsi="Arial" w:cs="Arial"/>
                <w:sz w:val="18"/>
                <w:szCs w:val="18"/>
              </w:rPr>
            </w:pPr>
            <w:r>
              <w:rPr>
                <w:rFonts w:ascii="Arial" w:hAnsi="Arial" w:cs="Arial"/>
                <w:sz w:val="18"/>
                <w:szCs w:val="18"/>
              </w:rPr>
              <w:t>Red sand stone - Exposed face machine cut and table rubbed with rough backing.</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7.23.2.1</w:t>
            </w:r>
          </w:p>
        </w:tc>
        <w:tc>
          <w:tcPr>
            <w:tcW w:w="5130" w:type="dxa"/>
          </w:tcPr>
          <w:p w:rsidR="00F61295" w:rsidRPr="00620617" w:rsidRDefault="00F61295" w:rsidP="004D2427">
            <w:pPr>
              <w:autoSpaceDE w:val="0"/>
              <w:autoSpaceDN w:val="0"/>
              <w:adjustRightInd w:val="0"/>
              <w:rPr>
                <w:rFonts w:ascii="Arial" w:hAnsi="Arial" w:cs="Arial"/>
                <w:sz w:val="18"/>
                <w:szCs w:val="18"/>
              </w:rPr>
            </w:pPr>
            <w:r w:rsidRPr="00620617">
              <w:rPr>
                <w:rFonts w:ascii="Arial" w:hAnsi="Arial" w:cs="Arial"/>
                <w:sz w:val="18"/>
                <w:szCs w:val="18"/>
              </w:rPr>
              <w:t xml:space="preserve">70 mm thick.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1808.00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7.23.2.2</w:t>
            </w:r>
          </w:p>
        </w:tc>
        <w:tc>
          <w:tcPr>
            <w:tcW w:w="5130" w:type="dxa"/>
          </w:tcPr>
          <w:p w:rsidR="00F61295" w:rsidRPr="00620617" w:rsidRDefault="00F61295" w:rsidP="004D2427">
            <w:pPr>
              <w:autoSpaceDE w:val="0"/>
              <w:autoSpaceDN w:val="0"/>
              <w:adjustRightInd w:val="0"/>
              <w:rPr>
                <w:rFonts w:ascii="Arial" w:hAnsi="Arial" w:cs="Arial"/>
                <w:sz w:val="18"/>
                <w:szCs w:val="18"/>
              </w:rPr>
            </w:pPr>
            <w:r w:rsidRPr="00620617">
              <w:rPr>
                <w:rFonts w:ascii="Arial" w:hAnsi="Arial" w:cs="Arial"/>
                <w:sz w:val="18"/>
                <w:szCs w:val="18"/>
              </w:rPr>
              <w:t xml:space="preserve">60 mm thick.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1785.00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7.23.2.3</w:t>
            </w:r>
          </w:p>
        </w:tc>
        <w:tc>
          <w:tcPr>
            <w:tcW w:w="5130" w:type="dxa"/>
          </w:tcPr>
          <w:p w:rsidR="00F61295" w:rsidRPr="00620617" w:rsidRDefault="00F61295" w:rsidP="004D2427">
            <w:pPr>
              <w:autoSpaceDE w:val="0"/>
              <w:autoSpaceDN w:val="0"/>
              <w:adjustRightInd w:val="0"/>
              <w:rPr>
                <w:rFonts w:ascii="Arial" w:hAnsi="Arial" w:cs="Arial"/>
                <w:sz w:val="18"/>
                <w:szCs w:val="18"/>
              </w:rPr>
            </w:pPr>
            <w:r w:rsidRPr="00620617">
              <w:rPr>
                <w:rFonts w:ascii="Arial" w:hAnsi="Arial" w:cs="Arial"/>
                <w:sz w:val="18"/>
                <w:szCs w:val="18"/>
              </w:rPr>
              <w:t xml:space="preserve">50 mm thick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1762.00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7.23.2.4</w:t>
            </w:r>
          </w:p>
        </w:tc>
        <w:tc>
          <w:tcPr>
            <w:tcW w:w="5130" w:type="dxa"/>
          </w:tcPr>
          <w:p w:rsidR="00F61295" w:rsidRPr="00620617" w:rsidRDefault="00F61295" w:rsidP="004D2427">
            <w:pPr>
              <w:autoSpaceDE w:val="0"/>
              <w:autoSpaceDN w:val="0"/>
              <w:adjustRightInd w:val="0"/>
              <w:rPr>
                <w:rFonts w:ascii="Arial" w:hAnsi="Arial" w:cs="Arial"/>
                <w:sz w:val="18"/>
                <w:szCs w:val="18"/>
              </w:rPr>
            </w:pPr>
            <w:r w:rsidRPr="00620617">
              <w:rPr>
                <w:rFonts w:ascii="Arial" w:hAnsi="Arial" w:cs="Arial"/>
                <w:sz w:val="18"/>
                <w:szCs w:val="18"/>
              </w:rPr>
              <w:t xml:space="preserve">40 mm thick.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Sqm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1739.00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7.23.2.5</w:t>
            </w:r>
          </w:p>
        </w:tc>
        <w:tc>
          <w:tcPr>
            <w:tcW w:w="5130" w:type="dxa"/>
          </w:tcPr>
          <w:p w:rsidR="00F61295" w:rsidRDefault="00F61295" w:rsidP="004D2427">
            <w:r w:rsidRPr="00620617">
              <w:rPr>
                <w:rFonts w:ascii="Arial" w:hAnsi="Arial" w:cs="Arial"/>
                <w:sz w:val="18"/>
                <w:szCs w:val="18"/>
              </w:rPr>
              <w:t>30 mm thick.</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Sqm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1717.00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7.23.3</w:t>
            </w:r>
          </w:p>
        </w:tc>
        <w:tc>
          <w:tcPr>
            <w:tcW w:w="5130" w:type="dxa"/>
          </w:tcPr>
          <w:p w:rsidR="00F61295" w:rsidRPr="00D04784" w:rsidRDefault="00F61295" w:rsidP="004D2427">
            <w:pPr>
              <w:autoSpaceDE w:val="0"/>
              <w:autoSpaceDN w:val="0"/>
              <w:adjustRightInd w:val="0"/>
              <w:jc w:val="both"/>
              <w:rPr>
                <w:rFonts w:ascii="Arial" w:hAnsi="Arial" w:cs="Arial"/>
                <w:sz w:val="18"/>
                <w:szCs w:val="18"/>
              </w:rPr>
            </w:pPr>
            <w:r>
              <w:rPr>
                <w:rFonts w:ascii="Arial" w:hAnsi="Arial" w:cs="Arial"/>
                <w:sz w:val="18"/>
                <w:szCs w:val="18"/>
              </w:rPr>
              <w:t>White sand stone - exposed face fine dressed with rough backing .</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7.23.3.1</w:t>
            </w:r>
          </w:p>
        </w:tc>
        <w:tc>
          <w:tcPr>
            <w:tcW w:w="5130" w:type="dxa"/>
          </w:tcPr>
          <w:p w:rsidR="00F61295" w:rsidRPr="005D5817" w:rsidRDefault="00F61295" w:rsidP="004D2427">
            <w:pPr>
              <w:autoSpaceDE w:val="0"/>
              <w:autoSpaceDN w:val="0"/>
              <w:adjustRightInd w:val="0"/>
              <w:rPr>
                <w:rFonts w:ascii="Arial" w:hAnsi="Arial" w:cs="Arial"/>
                <w:sz w:val="18"/>
                <w:szCs w:val="18"/>
              </w:rPr>
            </w:pPr>
            <w:r w:rsidRPr="005D5817">
              <w:rPr>
                <w:rFonts w:ascii="Arial" w:hAnsi="Arial" w:cs="Arial"/>
                <w:sz w:val="18"/>
                <w:szCs w:val="18"/>
              </w:rPr>
              <w:t xml:space="preserve">70 mm thick.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1327.00</w:t>
            </w:r>
          </w:p>
        </w:tc>
      </w:tr>
      <w:tr w:rsidR="00F61295" w:rsidRPr="006E3907" w:rsidTr="004D2427">
        <w:trPr>
          <w:jc w:val="center"/>
        </w:trPr>
        <w:tc>
          <w:tcPr>
            <w:tcW w:w="918" w:type="dxa"/>
          </w:tcPr>
          <w:p w:rsidR="00F61295"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7.23.3.2</w:t>
            </w:r>
          </w:p>
        </w:tc>
        <w:tc>
          <w:tcPr>
            <w:tcW w:w="5130" w:type="dxa"/>
          </w:tcPr>
          <w:p w:rsidR="00F61295" w:rsidRPr="005D5817" w:rsidRDefault="00F61295" w:rsidP="004D2427">
            <w:pPr>
              <w:autoSpaceDE w:val="0"/>
              <w:autoSpaceDN w:val="0"/>
              <w:adjustRightInd w:val="0"/>
              <w:rPr>
                <w:rFonts w:ascii="Arial" w:hAnsi="Arial" w:cs="Arial"/>
                <w:sz w:val="18"/>
                <w:szCs w:val="18"/>
              </w:rPr>
            </w:pPr>
            <w:r w:rsidRPr="005D5817">
              <w:rPr>
                <w:rFonts w:ascii="Arial" w:hAnsi="Arial" w:cs="Arial"/>
                <w:sz w:val="18"/>
                <w:szCs w:val="18"/>
              </w:rPr>
              <w:t xml:space="preserve">60 mm thick.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1303.00</w:t>
            </w:r>
          </w:p>
        </w:tc>
      </w:tr>
      <w:tr w:rsidR="00F61295" w:rsidRPr="006E3907" w:rsidTr="004D2427">
        <w:trPr>
          <w:jc w:val="center"/>
        </w:trPr>
        <w:tc>
          <w:tcPr>
            <w:tcW w:w="918" w:type="dxa"/>
          </w:tcPr>
          <w:p w:rsidR="00F61295"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7.23.3.3</w:t>
            </w:r>
          </w:p>
        </w:tc>
        <w:tc>
          <w:tcPr>
            <w:tcW w:w="5130" w:type="dxa"/>
          </w:tcPr>
          <w:p w:rsidR="00F61295" w:rsidRPr="005D5817" w:rsidRDefault="00F61295" w:rsidP="004D2427">
            <w:pPr>
              <w:autoSpaceDE w:val="0"/>
              <w:autoSpaceDN w:val="0"/>
              <w:adjustRightInd w:val="0"/>
              <w:rPr>
                <w:rFonts w:ascii="Arial" w:hAnsi="Arial" w:cs="Arial"/>
                <w:sz w:val="18"/>
                <w:szCs w:val="18"/>
              </w:rPr>
            </w:pPr>
            <w:r w:rsidRPr="005D5817">
              <w:rPr>
                <w:rFonts w:ascii="Arial" w:hAnsi="Arial" w:cs="Arial"/>
                <w:sz w:val="18"/>
                <w:szCs w:val="18"/>
              </w:rPr>
              <w:t xml:space="preserve">50 mm thick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1580.00</w:t>
            </w:r>
          </w:p>
        </w:tc>
      </w:tr>
      <w:tr w:rsidR="00F61295" w:rsidRPr="006E3907" w:rsidTr="004D2427">
        <w:trPr>
          <w:jc w:val="center"/>
        </w:trPr>
        <w:tc>
          <w:tcPr>
            <w:tcW w:w="918" w:type="dxa"/>
          </w:tcPr>
          <w:p w:rsidR="00F61295"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7.23.3.4</w:t>
            </w:r>
          </w:p>
        </w:tc>
        <w:tc>
          <w:tcPr>
            <w:tcW w:w="5130" w:type="dxa"/>
          </w:tcPr>
          <w:p w:rsidR="00F61295" w:rsidRDefault="00F61295" w:rsidP="004D2427">
            <w:r w:rsidRPr="005D5817">
              <w:rPr>
                <w:rFonts w:ascii="Arial" w:hAnsi="Arial" w:cs="Arial"/>
                <w:sz w:val="18"/>
                <w:szCs w:val="18"/>
              </w:rPr>
              <w:t>40 mm thick.</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Sqm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1256.00</w:t>
            </w:r>
          </w:p>
        </w:tc>
      </w:tr>
      <w:tr w:rsidR="00F61295" w:rsidRPr="006E3907" w:rsidTr="004D2427">
        <w:trPr>
          <w:jc w:val="center"/>
        </w:trPr>
        <w:tc>
          <w:tcPr>
            <w:tcW w:w="918" w:type="dxa"/>
          </w:tcPr>
          <w:p w:rsidR="00F61295"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7.23.3.5</w:t>
            </w:r>
          </w:p>
        </w:tc>
        <w:tc>
          <w:tcPr>
            <w:tcW w:w="5130" w:type="dxa"/>
          </w:tcPr>
          <w:p w:rsidR="00F61295" w:rsidRPr="005D5817" w:rsidRDefault="00F61295" w:rsidP="004D2427">
            <w:pPr>
              <w:autoSpaceDE w:val="0"/>
              <w:autoSpaceDN w:val="0"/>
              <w:adjustRightInd w:val="0"/>
              <w:rPr>
                <w:rFonts w:ascii="Arial" w:hAnsi="Arial" w:cs="Arial"/>
                <w:sz w:val="18"/>
                <w:szCs w:val="18"/>
              </w:rPr>
            </w:pPr>
            <w:r w:rsidRPr="005D5817">
              <w:rPr>
                <w:rFonts w:ascii="Arial" w:hAnsi="Arial" w:cs="Arial"/>
                <w:sz w:val="18"/>
                <w:szCs w:val="18"/>
              </w:rPr>
              <w:t xml:space="preserve">70 mm thick.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Sqm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1233.00</w:t>
            </w:r>
          </w:p>
        </w:tc>
      </w:tr>
      <w:tr w:rsidR="00F61295" w:rsidRPr="006E3907" w:rsidTr="004D2427">
        <w:trPr>
          <w:jc w:val="center"/>
        </w:trPr>
        <w:tc>
          <w:tcPr>
            <w:tcW w:w="918" w:type="dxa"/>
          </w:tcPr>
          <w:p w:rsidR="00F61295"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7.23.4</w:t>
            </w:r>
          </w:p>
        </w:tc>
        <w:tc>
          <w:tcPr>
            <w:tcW w:w="5130" w:type="dxa"/>
          </w:tcPr>
          <w:p w:rsidR="00F61295" w:rsidRPr="00253345" w:rsidRDefault="00F61295" w:rsidP="004D2427">
            <w:pPr>
              <w:autoSpaceDE w:val="0"/>
              <w:autoSpaceDN w:val="0"/>
              <w:adjustRightInd w:val="0"/>
              <w:jc w:val="both"/>
              <w:rPr>
                <w:rFonts w:ascii="Arial" w:hAnsi="Arial" w:cs="Arial"/>
                <w:sz w:val="18"/>
                <w:szCs w:val="18"/>
              </w:rPr>
            </w:pPr>
            <w:r>
              <w:rPr>
                <w:rFonts w:ascii="Arial" w:hAnsi="Arial" w:cs="Arial"/>
                <w:sz w:val="18"/>
                <w:szCs w:val="18"/>
              </w:rPr>
              <w:t>White sand stone - Exposed face machine cut and table rubbed with rough backing.</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bl>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r>
        <w:t>Page No. 105</w:t>
      </w:r>
    </w:p>
    <w:p w:rsidR="00F61295" w:rsidRDefault="00F61295" w:rsidP="00F61295">
      <w:pPr>
        <w:jc w:val="center"/>
      </w:pPr>
    </w:p>
    <w:p w:rsidR="00F61295" w:rsidRDefault="00F61295"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9A4759" w:rsidRDefault="009A4759" w:rsidP="00F61295">
      <w:pPr>
        <w:jc w:val="center"/>
      </w:pPr>
    </w:p>
    <w:p w:rsidR="00F61295" w:rsidRDefault="00F61295" w:rsidP="00F61295">
      <w:pPr>
        <w:jc w:val="center"/>
      </w:pPr>
    </w:p>
    <w:tbl>
      <w:tblPr>
        <w:tblStyle w:val="TableGrid"/>
        <w:tblW w:w="8964" w:type="dxa"/>
        <w:jc w:val="center"/>
        <w:tblLook w:val="04A0"/>
      </w:tblPr>
      <w:tblGrid>
        <w:gridCol w:w="918"/>
        <w:gridCol w:w="5130"/>
        <w:gridCol w:w="1620"/>
        <w:gridCol w:w="1296"/>
      </w:tblGrid>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7.23.4.1</w:t>
            </w:r>
          </w:p>
        </w:tc>
        <w:tc>
          <w:tcPr>
            <w:tcW w:w="5130" w:type="dxa"/>
          </w:tcPr>
          <w:p w:rsidR="00F61295" w:rsidRPr="00735FC3" w:rsidRDefault="00F61295" w:rsidP="004D2427">
            <w:pPr>
              <w:autoSpaceDE w:val="0"/>
              <w:autoSpaceDN w:val="0"/>
              <w:adjustRightInd w:val="0"/>
              <w:rPr>
                <w:rFonts w:ascii="Arial" w:hAnsi="Arial" w:cs="Arial"/>
                <w:sz w:val="18"/>
                <w:szCs w:val="18"/>
              </w:rPr>
            </w:pPr>
            <w:r w:rsidRPr="00735FC3">
              <w:rPr>
                <w:rFonts w:ascii="Arial" w:hAnsi="Arial" w:cs="Arial"/>
                <w:sz w:val="18"/>
                <w:szCs w:val="18"/>
              </w:rPr>
              <w:t xml:space="preserve">70 mm thick.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27834.00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7.23.4.2</w:t>
            </w:r>
          </w:p>
        </w:tc>
        <w:tc>
          <w:tcPr>
            <w:tcW w:w="5130" w:type="dxa"/>
          </w:tcPr>
          <w:p w:rsidR="00F61295" w:rsidRPr="00735FC3" w:rsidRDefault="00F61295" w:rsidP="004D2427">
            <w:pPr>
              <w:autoSpaceDE w:val="0"/>
              <w:autoSpaceDN w:val="0"/>
              <w:adjustRightInd w:val="0"/>
              <w:rPr>
                <w:rFonts w:ascii="Arial" w:hAnsi="Arial" w:cs="Arial"/>
                <w:sz w:val="18"/>
                <w:szCs w:val="18"/>
              </w:rPr>
            </w:pPr>
            <w:r w:rsidRPr="00735FC3">
              <w:rPr>
                <w:rFonts w:ascii="Arial" w:hAnsi="Arial" w:cs="Arial"/>
                <w:sz w:val="18"/>
                <w:szCs w:val="18"/>
              </w:rPr>
              <w:t xml:space="preserve">60 mm thick.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27912.00</w:t>
            </w:r>
          </w:p>
        </w:tc>
      </w:tr>
      <w:tr w:rsidR="00F61295" w:rsidRPr="006E3907" w:rsidTr="004D2427">
        <w:trPr>
          <w:trHeight w:val="87"/>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7.23.4.3</w:t>
            </w:r>
          </w:p>
        </w:tc>
        <w:tc>
          <w:tcPr>
            <w:tcW w:w="5130" w:type="dxa"/>
          </w:tcPr>
          <w:p w:rsidR="00F61295" w:rsidRPr="00735FC3" w:rsidRDefault="00F61295" w:rsidP="004D2427">
            <w:pPr>
              <w:autoSpaceDE w:val="0"/>
              <w:autoSpaceDN w:val="0"/>
              <w:adjustRightInd w:val="0"/>
              <w:rPr>
                <w:rFonts w:ascii="Arial" w:hAnsi="Arial" w:cs="Arial"/>
                <w:sz w:val="18"/>
                <w:szCs w:val="18"/>
              </w:rPr>
            </w:pPr>
            <w:r w:rsidRPr="00735FC3">
              <w:rPr>
                <w:rFonts w:ascii="Arial" w:hAnsi="Arial" w:cs="Arial"/>
                <w:sz w:val="18"/>
                <w:szCs w:val="18"/>
              </w:rPr>
              <w:t xml:space="preserve">50 mm thick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9A4759"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1766.00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7.23.4.4</w:t>
            </w:r>
          </w:p>
        </w:tc>
        <w:tc>
          <w:tcPr>
            <w:tcW w:w="5130" w:type="dxa"/>
          </w:tcPr>
          <w:p w:rsidR="00F61295" w:rsidRPr="00735FC3" w:rsidRDefault="00F61295" w:rsidP="004D2427">
            <w:pPr>
              <w:autoSpaceDE w:val="0"/>
              <w:autoSpaceDN w:val="0"/>
              <w:adjustRightInd w:val="0"/>
              <w:rPr>
                <w:rFonts w:ascii="Arial" w:hAnsi="Arial" w:cs="Arial"/>
                <w:sz w:val="18"/>
                <w:szCs w:val="18"/>
              </w:rPr>
            </w:pPr>
            <w:r w:rsidRPr="00735FC3">
              <w:rPr>
                <w:rFonts w:ascii="Arial" w:hAnsi="Arial" w:cs="Arial"/>
                <w:sz w:val="18"/>
                <w:szCs w:val="18"/>
              </w:rPr>
              <w:t xml:space="preserve">40 mm thick.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Sqm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39693.00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7.23.4.5</w:t>
            </w:r>
          </w:p>
        </w:tc>
        <w:tc>
          <w:tcPr>
            <w:tcW w:w="5130" w:type="dxa"/>
          </w:tcPr>
          <w:p w:rsidR="00F61295" w:rsidRDefault="00F61295" w:rsidP="004D2427">
            <w:r w:rsidRPr="00735FC3">
              <w:rPr>
                <w:rFonts w:ascii="Arial" w:hAnsi="Arial" w:cs="Arial"/>
                <w:sz w:val="18"/>
                <w:szCs w:val="18"/>
              </w:rPr>
              <w:t>30 mm thick.</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39770.00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7.24</w:t>
            </w:r>
          </w:p>
        </w:tc>
        <w:tc>
          <w:tcPr>
            <w:tcW w:w="5130" w:type="dxa"/>
          </w:tcPr>
          <w:p w:rsidR="00F61295" w:rsidRPr="00E533F8" w:rsidRDefault="00F61295" w:rsidP="004D2427">
            <w:pPr>
              <w:autoSpaceDE w:val="0"/>
              <w:autoSpaceDN w:val="0"/>
              <w:adjustRightInd w:val="0"/>
              <w:rPr>
                <w:rFonts w:ascii="Arial" w:hAnsi="Arial" w:cs="Arial"/>
                <w:sz w:val="18"/>
                <w:szCs w:val="18"/>
              </w:rPr>
            </w:pPr>
            <w:r>
              <w:rPr>
                <w:rFonts w:ascii="Arial" w:hAnsi="Arial" w:cs="Arial"/>
                <w:sz w:val="18"/>
                <w:szCs w:val="18"/>
              </w:rPr>
              <w:t>Extra for Stone work (vencer work) curved on plan with a mean redius not exceeding 6m.</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1771.00</w:t>
            </w:r>
          </w:p>
        </w:tc>
      </w:tr>
      <w:tr w:rsidR="00F61295" w:rsidRPr="006E3907" w:rsidTr="004D2427">
        <w:trPr>
          <w:trHeight w:val="332"/>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7.25</w:t>
            </w:r>
          </w:p>
        </w:tc>
        <w:tc>
          <w:tcPr>
            <w:tcW w:w="5130" w:type="dxa"/>
          </w:tcPr>
          <w:p w:rsidR="00F61295" w:rsidRPr="00E533F8" w:rsidRDefault="00F61295" w:rsidP="004D2427">
            <w:pPr>
              <w:autoSpaceDE w:val="0"/>
              <w:autoSpaceDN w:val="0"/>
              <w:adjustRightInd w:val="0"/>
              <w:jc w:val="both"/>
              <w:rPr>
                <w:rFonts w:ascii="Arial" w:hAnsi="Arial" w:cs="Arial"/>
                <w:sz w:val="18"/>
                <w:szCs w:val="18"/>
              </w:rPr>
            </w:pPr>
            <w:r>
              <w:rPr>
                <w:rFonts w:ascii="Arial" w:hAnsi="Arial" w:cs="Arial"/>
                <w:sz w:val="18"/>
                <w:szCs w:val="18"/>
              </w:rPr>
              <w:t>Providing and fixing stainless steel cramps of required size and shape for anchoring stone wall lining to the backing or securing adjacent stones in stone wall lining in cement mortar 1:2 (1 cement : 2 sand) including making the necessary chases in stone and holes in wall s wherever required.</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Kg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631.00</w:t>
            </w:r>
          </w:p>
        </w:tc>
      </w:tr>
      <w:tr w:rsidR="00F61295" w:rsidRPr="006E3907" w:rsidTr="004D2427">
        <w:trPr>
          <w:trHeight w:val="125"/>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7.26</w:t>
            </w:r>
          </w:p>
        </w:tc>
        <w:tc>
          <w:tcPr>
            <w:tcW w:w="5130" w:type="dxa"/>
          </w:tcPr>
          <w:p w:rsidR="00F61295" w:rsidRPr="00E533F8" w:rsidRDefault="00F61295" w:rsidP="004D2427">
            <w:pPr>
              <w:autoSpaceDE w:val="0"/>
              <w:autoSpaceDN w:val="0"/>
              <w:adjustRightInd w:val="0"/>
              <w:jc w:val="both"/>
              <w:rPr>
                <w:rFonts w:ascii="Arial" w:hAnsi="Arial" w:cs="Arial"/>
                <w:sz w:val="18"/>
                <w:szCs w:val="18"/>
              </w:rPr>
            </w:pPr>
            <w:r>
              <w:rPr>
                <w:rFonts w:ascii="Arial" w:hAnsi="Arial" w:cs="Arial"/>
                <w:sz w:val="18"/>
                <w:szCs w:val="18"/>
              </w:rPr>
              <w:t>Providing and fixing stone dowels of size 10x5x2.5 cm cut to double wedge shape as per design in cement mortar 1:2 (1 cement : 2 sand) including making the necessary chases.</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Each</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35.00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7.27</w:t>
            </w:r>
          </w:p>
        </w:tc>
        <w:tc>
          <w:tcPr>
            <w:tcW w:w="5130" w:type="dxa"/>
          </w:tcPr>
          <w:p w:rsidR="00F61295" w:rsidRPr="00E533F8" w:rsidRDefault="00F61295" w:rsidP="004D2427">
            <w:pPr>
              <w:autoSpaceDE w:val="0"/>
              <w:autoSpaceDN w:val="0"/>
              <w:adjustRightInd w:val="0"/>
              <w:jc w:val="both"/>
              <w:rPr>
                <w:rFonts w:ascii="Arial" w:hAnsi="Arial" w:cs="Arial"/>
                <w:sz w:val="18"/>
                <w:szCs w:val="18"/>
              </w:rPr>
            </w:pPr>
            <w:r>
              <w:rPr>
                <w:rFonts w:ascii="Arial" w:hAnsi="Arial" w:cs="Arial"/>
                <w:sz w:val="18"/>
                <w:szCs w:val="18"/>
              </w:rPr>
              <w:t>Providing and fixing copper pins 7.5 cm long 6 mm diameter for securing adjacent stones in stone wall lining in cement mortar 1:2 (1 cement : 2 sand) including making the necessary chases.</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Each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35.00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7.28</w:t>
            </w:r>
          </w:p>
        </w:tc>
        <w:tc>
          <w:tcPr>
            <w:tcW w:w="5130" w:type="dxa"/>
          </w:tcPr>
          <w:p w:rsidR="00F61295" w:rsidRPr="00D04784" w:rsidRDefault="00F61295" w:rsidP="004D2427">
            <w:pPr>
              <w:autoSpaceDE w:val="0"/>
              <w:autoSpaceDN w:val="0"/>
              <w:adjustRightInd w:val="0"/>
              <w:jc w:val="both"/>
              <w:rPr>
                <w:rFonts w:ascii="Arial" w:hAnsi="Arial" w:cs="Arial"/>
                <w:sz w:val="18"/>
                <w:szCs w:val="18"/>
              </w:rPr>
            </w:pPr>
            <w:r>
              <w:rPr>
                <w:rFonts w:ascii="Arial" w:hAnsi="Arial" w:cs="Arial"/>
                <w:sz w:val="18"/>
                <w:szCs w:val="18"/>
              </w:rPr>
              <w:t>Providing and fixing sloping chajja of stone 40 mm thick and upto 80 cm wide beyond the wall as measured along the slope in cement mortar 1:4 (1 cement : 4 sand) with 12mm diameter anchoring steel bar 45 cm long fixed in each stone and supported on and including bricks cave in cement mortar  1:4 (1 cement : 4 sand) including pointing in cement mortar 1:2 (1 white cement: 2 stone dust) with an admixture of pigment matching the stone shade:</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7.28.1</w:t>
            </w:r>
          </w:p>
        </w:tc>
        <w:tc>
          <w:tcPr>
            <w:tcW w:w="5130" w:type="dxa"/>
          </w:tcPr>
          <w:p w:rsidR="00F61295" w:rsidRPr="00620617" w:rsidRDefault="00F61295" w:rsidP="004D2427">
            <w:pPr>
              <w:autoSpaceDE w:val="0"/>
              <w:autoSpaceDN w:val="0"/>
              <w:adjustRightInd w:val="0"/>
              <w:rPr>
                <w:rFonts w:ascii="Arial" w:hAnsi="Arial" w:cs="Arial"/>
                <w:sz w:val="18"/>
                <w:szCs w:val="18"/>
              </w:rPr>
            </w:pPr>
            <w:r>
              <w:rPr>
                <w:rFonts w:ascii="Arial" w:hAnsi="Arial" w:cs="Arial"/>
                <w:sz w:val="18"/>
                <w:szCs w:val="18"/>
              </w:rPr>
              <w:t>Red sand stone</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7.28.1.1</w:t>
            </w:r>
          </w:p>
        </w:tc>
        <w:tc>
          <w:tcPr>
            <w:tcW w:w="5130" w:type="dxa"/>
          </w:tcPr>
          <w:p w:rsidR="00F61295" w:rsidRPr="008E7FCB" w:rsidRDefault="00F61295" w:rsidP="004D2427">
            <w:pPr>
              <w:autoSpaceDE w:val="0"/>
              <w:autoSpaceDN w:val="0"/>
              <w:adjustRightInd w:val="0"/>
              <w:rPr>
                <w:rFonts w:ascii="Arial" w:hAnsi="Arial" w:cs="Arial"/>
                <w:sz w:val="18"/>
                <w:szCs w:val="18"/>
              </w:rPr>
            </w:pPr>
            <w:r>
              <w:rPr>
                <w:rFonts w:ascii="Arial" w:hAnsi="Arial" w:cs="Arial"/>
                <w:sz w:val="18"/>
                <w:szCs w:val="18"/>
              </w:rPr>
              <w:t>With common burnt clay bricks of 25 kg/cm</w:t>
            </w:r>
            <w:r>
              <w:rPr>
                <w:rFonts w:ascii="Arial" w:hAnsi="Arial" w:cs="Arial"/>
                <w:sz w:val="18"/>
                <w:szCs w:val="18"/>
                <w:vertAlign w:val="superscript"/>
              </w:rPr>
              <w:t xml:space="preserve">2 </w:t>
            </w:r>
            <w:r>
              <w:rPr>
                <w:rFonts w:ascii="Arial" w:hAnsi="Arial" w:cs="Arial"/>
                <w:sz w:val="18"/>
                <w:szCs w:val="18"/>
              </w:rPr>
              <w:t>compressive strength.</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1196.00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7.28.2</w:t>
            </w:r>
          </w:p>
        </w:tc>
        <w:tc>
          <w:tcPr>
            <w:tcW w:w="5130" w:type="dxa"/>
          </w:tcPr>
          <w:p w:rsidR="00F61295" w:rsidRPr="00620617" w:rsidRDefault="00F61295" w:rsidP="004D2427">
            <w:pPr>
              <w:autoSpaceDE w:val="0"/>
              <w:autoSpaceDN w:val="0"/>
              <w:adjustRightInd w:val="0"/>
              <w:rPr>
                <w:rFonts w:ascii="Arial" w:hAnsi="Arial" w:cs="Arial"/>
                <w:sz w:val="18"/>
                <w:szCs w:val="18"/>
              </w:rPr>
            </w:pPr>
            <w:r>
              <w:rPr>
                <w:rFonts w:ascii="Arial" w:hAnsi="Arial" w:cs="Arial"/>
                <w:sz w:val="18"/>
                <w:szCs w:val="18"/>
              </w:rPr>
              <w:t xml:space="preserve">White sand stone </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7.28.2.1</w:t>
            </w:r>
          </w:p>
        </w:tc>
        <w:tc>
          <w:tcPr>
            <w:tcW w:w="5130" w:type="dxa"/>
          </w:tcPr>
          <w:p w:rsidR="00F61295" w:rsidRPr="008E7FCB" w:rsidRDefault="00F61295" w:rsidP="004D2427">
            <w:pPr>
              <w:autoSpaceDE w:val="0"/>
              <w:autoSpaceDN w:val="0"/>
              <w:adjustRightInd w:val="0"/>
              <w:rPr>
                <w:rFonts w:ascii="Arial" w:hAnsi="Arial" w:cs="Arial"/>
                <w:sz w:val="18"/>
                <w:szCs w:val="18"/>
              </w:rPr>
            </w:pPr>
            <w:r>
              <w:rPr>
                <w:rFonts w:ascii="Arial" w:hAnsi="Arial" w:cs="Arial"/>
                <w:sz w:val="18"/>
                <w:szCs w:val="18"/>
              </w:rPr>
              <w:t>With common burnt clay bricks of 25kg/cm</w:t>
            </w:r>
            <w:r>
              <w:rPr>
                <w:rFonts w:ascii="Arial" w:hAnsi="Arial" w:cs="Arial"/>
                <w:sz w:val="18"/>
                <w:szCs w:val="18"/>
                <w:vertAlign w:val="superscript"/>
              </w:rPr>
              <w:t xml:space="preserve">2 </w:t>
            </w:r>
            <w:r>
              <w:rPr>
                <w:rFonts w:ascii="Arial" w:hAnsi="Arial" w:cs="Arial"/>
                <w:sz w:val="18"/>
                <w:szCs w:val="18"/>
              </w:rPr>
              <w:t>compressive strength.</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1196.00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7.29</w:t>
            </w:r>
          </w:p>
        </w:tc>
        <w:tc>
          <w:tcPr>
            <w:tcW w:w="5130" w:type="dxa"/>
          </w:tcPr>
          <w:p w:rsidR="00F61295" w:rsidRPr="008E7FCB" w:rsidRDefault="00F61295" w:rsidP="004D2427">
            <w:pPr>
              <w:autoSpaceDE w:val="0"/>
              <w:autoSpaceDN w:val="0"/>
              <w:adjustRightInd w:val="0"/>
              <w:jc w:val="both"/>
              <w:rPr>
                <w:rFonts w:ascii="Arial" w:hAnsi="Arial" w:cs="Arial"/>
                <w:sz w:val="18"/>
                <w:szCs w:val="18"/>
              </w:rPr>
            </w:pPr>
            <w:r>
              <w:rPr>
                <w:rFonts w:ascii="Arial" w:hAnsi="Arial" w:cs="Arial"/>
                <w:sz w:val="18"/>
                <w:szCs w:val="18"/>
              </w:rPr>
              <w:t xml:space="preserve">Providing and fixing horizontal chajja of stone 40 mm thick and upto 80 cm project ion in cement mortar 1:4 (1 cement : 4 sand) including pointing in white cement mortar 1:2 (1 white cement : 2 stone dust) with an admixture of pigment matching the stone shade: </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7.29.1</w:t>
            </w:r>
          </w:p>
        </w:tc>
        <w:tc>
          <w:tcPr>
            <w:tcW w:w="5130" w:type="dxa"/>
          </w:tcPr>
          <w:p w:rsidR="00F61295" w:rsidRPr="00D04784" w:rsidRDefault="00F61295" w:rsidP="004D2427">
            <w:pPr>
              <w:autoSpaceDE w:val="0"/>
              <w:autoSpaceDN w:val="0"/>
              <w:adjustRightInd w:val="0"/>
              <w:jc w:val="both"/>
              <w:rPr>
                <w:rFonts w:ascii="Arial" w:hAnsi="Arial" w:cs="Arial"/>
                <w:sz w:val="18"/>
                <w:szCs w:val="18"/>
              </w:rPr>
            </w:pPr>
            <w:r>
              <w:rPr>
                <w:rFonts w:ascii="Arial" w:hAnsi="Arial" w:cs="Arial"/>
                <w:sz w:val="18"/>
                <w:szCs w:val="18"/>
              </w:rPr>
              <w:t xml:space="preserve">Red sand stone </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bl>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r>
        <w:t>Page No. 106</w:t>
      </w:r>
    </w:p>
    <w:p w:rsidR="00F61295" w:rsidRDefault="00F61295" w:rsidP="00F61295">
      <w:pPr>
        <w:jc w:val="center"/>
      </w:pPr>
    </w:p>
    <w:p w:rsidR="00F61295" w:rsidRDefault="00F61295"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tbl>
      <w:tblPr>
        <w:tblStyle w:val="TableGrid"/>
        <w:tblW w:w="8964" w:type="dxa"/>
        <w:jc w:val="center"/>
        <w:tblLook w:val="04A0"/>
      </w:tblPr>
      <w:tblGrid>
        <w:gridCol w:w="918"/>
        <w:gridCol w:w="5130"/>
        <w:gridCol w:w="1620"/>
        <w:gridCol w:w="1296"/>
      </w:tblGrid>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7.29.2</w:t>
            </w:r>
          </w:p>
        </w:tc>
        <w:tc>
          <w:tcPr>
            <w:tcW w:w="5130" w:type="dxa"/>
          </w:tcPr>
          <w:p w:rsidR="00F61295" w:rsidRPr="00735FC3" w:rsidRDefault="00F61295" w:rsidP="004D2427">
            <w:pPr>
              <w:autoSpaceDE w:val="0"/>
              <w:autoSpaceDN w:val="0"/>
              <w:adjustRightInd w:val="0"/>
              <w:rPr>
                <w:rFonts w:ascii="Arial" w:hAnsi="Arial" w:cs="Arial"/>
                <w:sz w:val="18"/>
                <w:szCs w:val="18"/>
              </w:rPr>
            </w:pPr>
            <w:r>
              <w:rPr>
                <w:rFonts w:ascii="Arial" w:hAnsi="Arial" w:cs="Arial"/>
                <w:sz w:val="18"/>
                <w:szCs w:val="18"/>
              </w:rPr>
              <w:t xml:space="preserve">White sand stone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744.00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7.30</w:t>
            </w:r>
          </w:p>
        </w:tc>
        <w:tc>
          <w:tcPr>
            <w:tcW w:w="5130" w:type="dxa"/>
          </w:tcPr>
          <w:p w:rsidR="00F61295" w:rsidRPr="00735FC3" w:rsidRDefault="00F61295" w:rsidP="004D2427">
            <w:pPr>
              <w:autoSpaceDE w:val="0"/>
              <w:autoSpaceDN w:val="0"/>
              <w:adjustRightInd w:val="0"/>
              <w:jc w:val="both"/>
              <w:rPr>
                <w:rFonts w:ascii="Arial" w:hAnsi="Arial" w:cs="Arial"/>
                <w:sz w:val="18"/>
                <w:szCs w:val="18"/>
              </w:rPr>
            </w:pPr>
            <w:r>
              <w:rPr>
                <w:rFonts w:ascii="Arial" w:hAnsi="Arial" w:cs="Arial"/>
                <w:sz w:val="18"/>
                <w:szCs w:val="18"/>
              </w:rPr>
              <w:t>30mm red sand stone sun-shade (chisel-dressed) supported on red sand stone brackets, fixed in walls with cement mortar 1:4 (1 cement : 4 sand) including finishing complete.</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891.00</w:t>
            </w:r>
          </w:p>
        </w:tc>
      </w:tr>
      <w:tr w:rsidR="00F61295" w:rsidRPr="006E3907" w:rsidTr="004D2427">
        <w:trPr>
          <w:trHeight w:val="87"/>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7.31</w:t>
            </w:r>
          </w:p>
        </w:tc>
        <w:tc>
          <w:tcPr>
            <w:tcW w:w="5130" w:type="dxa"/>
          </w:tcPr>
          <w:p w:rsidR="00F61295" w:rsidRPr="00735FC3" w:rsidRDefault="00F61295" w:rsidP="004D2427">
            <w:pPr>
              <w:autoSpaceDE w:val="0"/>
              <w:autoSpaceDN w:val="0"/>
              <w:adjustRightInd w:val="0"/>
              <w:jc w:val="both"/>
              <w:rPr>
                <w:rFonts w:ascii="Arial" w:hAnsi="Arial" w:cs="Arial"/>
                <w:sz w:val="18"/>
                <w:szCs w:val="18"/>
              </w:rPr>
            </w:pPr>
            <w:r>
              <w:rPr>
                <w:rFonts w:ascii="Arial" w:hAnsi="Arial" w:cs="Arial"/>
                <w:sz w:val="18"/>
                <w:szCs w:val="18"/>
              </w:rPr>
              <w:t>Providing and fixing red sand stone brackets 55x22.5x45cm sunk and moulded including providing and fixing with 4 Nos. gun metal cramp 25x6mm 30 cm long and dowel bars 7.5 cm long 6 mm dia as per design.</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Each</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1672.00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7.32</w:t>
            </w:r>
          </w:p>
        </w:tc>
        <w:tc>
          <w:tcPr>
            <w:tcW w:w="5130" w:type="dxa"/>
          </w:tcPr>
          <w:p w:rsidR="00F61295" w:rsidRPr="00735FC3" w:rsidRDefault="00F61295" w:rsidP="004D2427">
            <w:pPr>
              <w:autoSpaceDE w:val="0"/>
              <w:autoSpaceDN w:val="0"/>
              <w:adjustRightInd w:val="0"/>
              <w:jc w:val="both"/>
              <w:rPr>
                <w:rFonts w:ascii="Arial" w:hAnsi="Arial" w:cs="Arial"/>
                <w:sz w:val="18"/>
                <w:szCs w:val="18"/>
              </w:rPr>
            </w:pPr>
            <w:r>
              <w:rPr>
                <w:rFonts w:ascii="Arial" w:hAnsi="Arial" w:cs="Arial"/>
                <w:sz w:val="18"/>
                <w:szCs w:val="18"/>
              </w:rPr>
              <w:t>Stone work, plain in copings, cornices, string courses and plinth courses, upto 75 mm thick in Cement mortar 1:6 (1 cement : 6 sand) including pointing with white cement mortar 1:2 (1 white cement : 2 stone dust) with an admixture of pigment matching the stone shade.</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7.32.1</w:t>
            </w:r>
          </w:p>
        </w:tc>
        <w:tc>
          <w:tcPr>
            <w:tcW w:w="5130" w:type="dxa"/>
          </w:tcPr>
          <w:p w:rsidR="00F61295" w:rsidRDefault="00F61295" w:rsidP="004D2427">
            <w:r>
              <w:rPr>
                <w:rFonts w:ascii="Arial" w:hAnsi="Arial" w:cs="Arial"/>
                <w:sz w:val="18"/>
                <w:szCs w:val="18"/>
              </w:rPr>
              <w:t>Red sand stone</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13187.00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7.32.2</w:t>
            </w:r>
          </w:p>
        </w:tc>
        <w:tc>
          <w:tcPr>
            <w:tcW w:w="5130" w:type="dxa"/>
          </w:tcPr>
          <w:p w:rsidR="00F61295" w:rsidRPr="00E533F8" w:rsidRDefault="00F61295" w:rsidP="004D2427">
            <w:pPr>
              <w:autoSpaceDE w:val="0"/>
              <w:autoSpaceDN w:val="0"/>
              <w:adjustRightInd w:val="0"/>
              <w:rPr>
                <w:rFonts w:ascii="Arial" w:hAnsi="Arial" w:cs="Arial"/>
                <w:sz w:val="18"/>
                <w:szCs w:val="18"/>
              </w:rPr>
            </w:pPr>
            <w:r>
              <w:rPr>
                <w:rFonts w:ascii="Arial" w:hAnsi="Arial" w:cs="Arial"/>
                <w:sz w:val="18"/>
                <w:szCs w:val="18"/>
              </w:rPr>
              <w:t>White sand stone</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13249.00</w:t>
            </w:r>
          </w:p>
        </w:tc>
      </w:tr>
      <w:tr w:rsidR="00F61295" w:rsidRPr="006E3907" w:rsidTr="004D2427">
        <w:trPr>
          <w:trHeight w:val="332"/>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7.33</w:t>
            </w:r>
          </w:p>
        </w:tc>
        <w:tc>
          <w:tcPr>
            <w:tcW w:w="5130" w:type="dxa"/>
          </w:tcPr>
          <w:p w:rsidR="00F61295" w:rsidRPr="00E533F8" w:rsidRDefault="00F61295" w:rsidP="004D2427">
            <w:pPr>
              <w:autoSpaceDE w:val="0"/>
              <w:autoSpaceDN w:val="0"/>
              <w:adjustRightInd w:val="0"/>
              <w:jc w:val="both"/>
              <w:rPr>
                <w:rFonts w:ascii="Arial" w:hAnsi="Arial" w:cs="Arial"/>
                <w:sz w:val="18"/>
                <w:szCs w:val="18"/>
              </w:rPr>
            </w:pPr>
            <w:r>
              <w:rPr>
                <w:rFonts w:ascii="Arial" w:hAnsi="Arial" w:cs="Arial"/>
                <w:sz w:val="18"/>
                <w:szCs w:val="18"/>
              </w:rPr>
              <w:t>Providing and fixing stone jali 40mm thick through out in cement mortar 1:3 (1cement :3 sand) including pointing in white cement mortar 1:2 (1white cement: 2 stone dust) with an admixture of pigment , matching the stone shade, jali slab without any chamfers etc</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trHeight w:val="125"/>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7.33.1</w:t>
            </w:r>
          </w:p>
        </w:tc>
        <w:tc>
          <w:tcPr>
            <w:tcW w:w="5130" w:type="dxa"/>
          </w:tcPr>
          <w:p w:rsidR="00F61295" w:rsidRDefault="00F61295" w:rsidP="004D2427">
            <w:r>
              <w:rPr>
                <w:rFonts w:ascii="Arial" w:hAnsi="Arial" w:cs="Arial"/>
                <w:sz w:val="18"/>
                <w:szCs w:val="18"/>
              </w:rPr>
              <w:t>Red sand stone</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5797.00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7.33.2</w:t>
            </w:r>
          </w:p>
        </w:tc>
        <w:tc>
          <w:tcPr>
            <w:tcW w:w="5130" w:type="dxa"/>
          </w:tcPr>
          <w:p w:rsidR="00F61295" w:rsidRPr="00E533F8" w:rsidRDefault="00F61295" w:rsidP="004D2427">
            <w:pPr>
              <w:autoSpaceDE w:val="0"/>
              <w:autoSpaceDN w:val="0"/>
              <w:adjustRightInd w:val="0"/>
              <w:rPr>
                <w:rFonts w:ascii="Arial" w:hAnsi="Arial" w:cs="Arial"/>
                <w:sz w:val="18"/>
                <w:szCs w:val="18"/>
              </w:rPr>
            </w:pPr>
            <w:r>
              <w:rPr>
                <w:rFonts w:ascii="Arial" w:hAnsi="Arial" w:cs="Arial"/>
                <w:sz w:val="18"/>
                <w:szCs w:val="18"/>
              </w:rPr>
              <w:t>White sand stone</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5797.00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7.34</w:t>
            </w:r>
          </w:p>
        </w:tc>
        <w:tc>
          <w:tcPr>
            <w:tcW w:w="5130" w:type="dxa"/>
          </w:tcPr>
          <w:p w:rsidR="00F61295" w:rsidRDefault="00F61295" w:rsidP="004D2427">
            <w:pPr>
              <w:autoSpaceDE w:val="0"/>
              <w:autoSpaceDN w:val="0"/>
              <w:adjustRightInd w:val="0"/>
              <w:jc w:val="both"/>
              <w:rPr>
                <w:rFonts w:ascii="Arial" w:hAnsi="Arial" w:cs="Arial"/>
                <w:sz w:val="18"/>
                <w:szCs w:val="18"/>
              </w:rPr>
            </w:pPr>
            <w:r>
              <w:rPr>
                <w:rFonts w:ascii="Arial" w:hAnsi="Arial" w:cs="Arial"/>
                <w:sz w:val="18"/>
                <w:szCs w:val="18"/>
              </w:rPr>
              <w:t>Extra for laying stone work in or under water and/or liquid mud including cost of pumping or bailing out water and removing slush etc. complete.</w:t>
            </w:r>
          </w:p>
          <w:p w:rsidR="00F61295" w:rsidRPr="00D04784" w:rsidRDefault="00F61295" w:rsidP="004D2427">
            <w:pPr>
              <w:autoSpaceDE w:val="0"/>
              <w:autoSpaceDN w:val="0"/>
              <w:adjustRightInd w:val="0"/>
              <w:jc w:val="both"/>
              <w:rPr>
                <w:rFonts w:ascii="Arial" w:hAnsi="Arial" w:cs="Arial"/>
                <w:sz w:val="18"/>
                <w:szCs w:val="18"/>
              </w:rPr>
            </w:pPr>
            <w:r>
              <w:rPr>
                <w:rFonts w:ascii="Arial" w:hAnsi="Arial" w:cs="Arial"/>
                <w:sz w:val="18"/>
                <w:szCs w:val="18"/>
              </w:rPr>
              <w:t>NOTE:- The quantity will be calculated by multiplying the depth measured from sub-soil water level up to the center of gravity of stone work under sub-water with the quantity of stone work in cum executed under the sub-soil water. The depth of center of gravity shall be reckoned correct to 0.1 m. 0.05 m or more shall be taken as 0.1m and less than 0.05 m ignored.</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7.35</w:t>
            </w:r>
          </w:p>
        </w:tc>
        <w:tc>
          <w:tcPr>
            <w:tcW w:w="5130" w:type="dxa"/>
          </w:tcPr>
          <w:p w:rsidR="00F61295" w:rsidRPr="00620617" w:rsidRDefault="00F61295" w:rsidP="004D2427">
            <w:pPr>
              <w:autoSpaceDE w:val="0"/>
              <w:autoSpaceDN w:val="0"/>
              <w:adjustRightInd w:val="0"/>
              <w:rPr>
                <w:rFonts w:ascii="Arial" w:hAnsi="Arial" w:cs="Arial"/>
                <w:sz w:val="18"/>
                <w:szCs w:val="18"/>
              </w:rPr>
            </w:pPr>
            <w:r>
              <w:rPr>
                <w:rFonts w:ascii="Arial" w:hAnsi="Arial" w:cs="Arial"/>
                <w:sz w:val="18"/>
                <w:szCs w:val="18"/>
              </w:rPr>
              <w:t>Extra for laying stone work in or under foul position.</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Cum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109.00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7.36</w:t>
            </w:r>
          </w:p>
        </w:tc>
        <w:tc>
          <w:tcPr>
            <w:tcW w:w="5130" w:type="dxa"/>
          </w:tcPr>
          <w:p w:rsidR="00F61295" w:rsidRPr="008E7FCB" w:rsidRDefault="00F61295" w:rsidP="004D2427">
            <w:pPr>
              <w:autoSpaceDE w:val="0"/>
              <w:autoSpaceDN w:val="0"/>
              <w:adjustRightInd w:val="0"/>
              <w:jc w:val="both"/>
              <w:rPr>
                <w:rFonts w:ascii="Arial" w:hAnsi="Arial" w:cs="Arial"/>
                <w:sz w:val="18"/>
                <w:szCs w:val="18"/>
              </w:rPr>
            </w:pPr>
            <w:r>
              <w:rPr>
                <w:rFonts w:ascii="Arial" w:hAnsi="Arial" w:cs="Arial"/>
                <w:sz w:val="18"/>
                <w:szCs w:val="18"/>
              </w:rPr>
              <w:t>Wall lining butch work upto 10m height with red/ white sand stone 40 mm thick rough facing on the exposed surface with stone strips of minimum length 300 mm and required width including embedding every tenth layer and bottom most layer in masonry or concrete after making necessary chases of size 75x75mm and by providing layer of 75mm thick strips i/c 12mm thick bed of cement mortar 1:3 (1 Cement : 3 sand) i/c ruled pointing in cement mortar 1:2 (1 white cement: 2 stone dust) with an admixture of pigment to match the shade of stone complete as per direction of Engineer-in- charge.</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1543.00</w:t>
            </w:r>
          </w:p>
        </w:tc>
      </w:tr>
    </w:tbl>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r>
        <w:t>Page No. 107</w:t>
      </w:r>
    </w:p>
    <w:p w:rsidR="00F61295" w:rsidRDefault="00F61295" w:rsidP="00F61295">
      <w:pPr>
        <w:jc w:val="center"/>
      </w:pPr>
    </w:p>
    <w:p w:rsidR="00F61295" w:rsidRDefault="00F61295" w:rsidP="00F61295">
      <w:pPr>
        <w:jc w:val="center"/>
      </w:pPr>
    </w:p>
    <w:p w:rsidR="00F61295" w:rsidRDefault="00F61295"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DD7168" w:rsidRDefault="00DD7168" w:rsidP="00F61295">
      <w:pPr>
        <w:jc w:val="center"/>
      </w:pPr>
    </w:p>
    <w:p w:rsidR="00F61295" w:rsidRDefault="00F61295" w:rsidP="00F61295">
      <w:pPr>
        <w:jc w:val="center"/>
      </w:pPr>
    </w:p>
    <w:tbl>
      <w:tblPr>
        <w:tblStyle w:val="TableGrid"/>
        <w:tblW w:w="8964" w:type="dxa"/>
        <w:jc w:val="center"/>
        <w:tblLook w:val="04A0"/>
      </w:tblPr>
      <w:tblGrid>
        <w:gridCol w:w="918"/>
        <w:gridCol w:w="5130"/>
        <w:gridCol w:w="1620"/>
        <w:gridCol w:w="1296"/>
      </w:tblGrid>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7.37</w:t>
            </w:r>
          </w:p>
        </w:tc>
        <w:tc>
          <w:tcPr>
            <w:tcW w:w="5130" w:type="dxa"/>
          </w:tcPr>
          <w:p w:rsidR="00F61295" w:rsidRPr="00735FC3" w:rsidRDefault="00F61295" w:rsidP="004D2427">
            <w:pPr>
              <w:autoSpaceDE w:val="0"/>
              <w:autoSpaceDN w:val="0"/>
              <w:adjustRightInd w:val="0"/>
              <w:jc w:val="both"/>
              <w:rPr>
                <w:rFonts w:ascii="Arial" w:hAnsi="Arial" w:cs="Arial"/>
                <w:sz w:val="18"/>
                <w:szCs w:val="18"/>
              </w:rPr>
            </w:pPr>
            <w:r>
              <w:rPr>
                <w:rFonts w:ascii="Arial" w:hAnsi="Arial" w:cs="Arial"/>
                <w:sz w:val="18"/>
                <w:szCs w:val="18"/>
              </w:rPr>
              <w:t>Stone work ( machine cut edges) for wall lining upto 10 m height etc. (Veneer work) backing filled with a group of 12mm thick cement mortar 1:3 (1 Cement : 3 sand) and jointed with Cement mortar 1:2 (1 cement : 2 stone dust) including rubbing and polishing complete. (To be secured to the backing by means of cramps which shall be paid for separately)</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7.37.1</w:t>
            </w:r>
          </w:p>
        </w:tc>
        <w:tc>
          <w:tcPr>
            <w:tcW w:w="5130" w:type="dxa"/>
          </w:tcPr>
          <w:p w:rsidR="00F61295" w:rsidRPr="00735FC3" w:rsidRDefault="00F61295" w:rsidP="004D2427">
            <w:pPr>
              <w:autoSpaceDE w:val="0"/>
              <w:autoSpaceDN w:val="0"/>
              <w:adjustRightInd w:val="0"/>
              <w:jc w:val="both"/>
              <w:rPr>
                <w:rFonts w:ascii="Arial" w:hAnsi="Arial" w:cs="Arial"/>
                <w:sz w:val="18"/>
                <w:szCs w:val="18"/>
              </w:rPr>
            </w:pPr>
            <w:r>
              <w:rPr>
                <w:rFonts w:ascii="Arial" w:hAnsi="Arial" w:cs="Arial"/>
                <w:sz w:val="18"/>
                <w:szCs w:val="18"/>
              </w:rPr>
              <w:t>25mm thick Kota stone slabs exposed face dressed and rubbed.</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1222.00</w:t>
            </w:r>
          </w:p>
        </w:tc>
      </w:tr>
      <w:tr w:rsidR="00F61295" w:rsidRPr="006E3907" w:rsidTr="004D2427">
        <w:trPr>
          <w:trHeight w:val="87"/>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7.37.2</w:t>
            </w:r>
          </w:p>
        </w:tc>
        <w:tc>
          <w:tcPr>
            <w:tcW w:w="5130" w:type="dxa"/>
          </w:tcPr>
          <w:p w:rsidR="00F61295" w:rsidRPr="00735FC3" w:rsidRDefault="00F61295" w:rsidP="004D2427">
            <w:pPr>
              <w:autoSpaceDE w:val="0"/>
              <w:autoSpaceDN w:val="0"/>
              <w:adjustRightInd w:val="0"/>
              <w:jc w:val="both"/>
              <w:rPr>
                <w:rFonts w:ascii="Arial" w:hAnsi="Arial" w:cs="Arial"/>
                <w:sz w:val="18"/>
                <w:szCs w:val="18"/>
              </w:rPr>
            </w:pPr>
            <w:r>
              <w:rPr>
                <w:rFonts w:ascii="Arial" w:hAnsi="Arial" w:cs="Arial"/>
                <w:sz w:val="18"/>
                <w:szCs w:val="18"/>
              </w:rPr>
              <w:t>25mm thick Kota Dholpur  stone slabs exposed face dressed and rubbed.</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1469.00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7.38</w:t>
            </w:r>
          </w:p>
        </w:tc>
        <w:tc>
          <w:tcPr>
            <w:tcW w:w="5130" w:type="dxa"/>
          </w:tcPr>
          <w:p w:rsidR="00F61295" w:rsidRPr="00735FC3" w:rsidRDefault="00F61295" w:rsidP="004D2427">
            <w:pPr>
              <w:autoSpaceDE w:val="0"/>
              <w:autoSpaceDN w:val="0"/>
              <w:adjustRightInd w:val="0"/>
              <w:jc w:val="both"/>
              <w:rPr>
                <w:rFonts w:ascii="Arial" w:hAnsi="Arial" w:cs="Arial"/>
                <w:sz w:val="18"/>
                <w:szCs w:val="18"/>
              </w:rPr>
            </w:pPr>
            <w:r>
              <w:rPr>
                <w:rFonts w:ascii="Arial" w:hAnsi="Arial" w:cs="Arial"/>
                <w:sz w:val="18"/>
                <w:szCs w:val="18"/>
              </w:rPr>
              <w:t>Stone tile work for wall lining upto 10 m height with special adhesive over 12mm thick bed of cement mortar 1:3 (1 cement : 3 sand) including pointing in white cement with an admixture of pigment to match the stone shade.</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7.38.1</w:t>
            </w:r>
          </w:p>
        </w:tc>
        <w:tc>
          <w:tcPr>
            <w:tcW w:w="5130" w:type="dxa"/>
          </w:tcPr>
          <w:p w:rsidR="00F61295" w:rsidRDefault="00F61295" w:rsidP="004D2427">
            <w:r>
              <w:rPr>
                <w:rFonts w:ascii="Arial" w:hAnsi="Arial" w:cs="Arial"/>
                <w:sz w:val="18"/>
                <w:szCs w:val="18"/>
              </w:rPr>
              <w:t>8mm thick (mirror polished and machine cut edge)</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7.38.1.1</w:t>
            </w:r>
          </w:p>
        </w:tc>
        <w:tc>
          <w:tcPr>
            <w:tcW w:w="5130" w:type="dxa"/>
          </w:tcPr>
          <w:p w:rsidR="00F61295" w:rsidRPr="00E533F8" w:rsidRDefault="00F61295" w:rsidP="004D2427">
            <w:pPr>
              <w:autoSpaceDE w:val="0"/>
              <w:autoSpaceDN w:val="0"/>
              <w:adjustRightInd w:val="0"/>
              <w:rPr>
                <w:rFonts w:ascii="Arial" w:hAnsi="Arial" w:cs="Arial"/>
                <w:sz w:val="18"/>
                <w:szCs w:val="18"/>
              </w:rPr>
            </w:pPr>
            <w:r>
              <w:rPr>
                <w:rFonts w:ascii="Arial" w:hAnsi="Arial" w:cs="Arial"/>
                <w:sz w:val="18"/>
                <w:szCs w:val="18"/>
              </w:rPr>
              <w:t>Granite stone of any colour and shade.</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1524.00</w:t>
            </w:r>
          </w:p>
        </w:tc>
      </w:tr>
      <w:tr w:rsidR="00F61295" w:rsidRPr="006E3907" w:rsidTr="004D2427">
        <w:trPr>
          <w:trHeight w:val="332"/>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7.38.1.2</w:t>
            </w:r>
          </w:p>
        </w:tc>
        <w:tc>
          <w:tcPr>
            <w:tcW w:w="5130" w:type="dxa"/>
          </w:tcPr>
          <w:p w:rsidR="00F61295" w:rsidRDefault="00F61295" w:rsidP="004D2427">
            <w:pPr>
              <w:autoSpaceDE w:val="0"/>
              <w:autoSpaceDN w:val="0"/>
              <w:adjustRightInd w:val="0"/>
              <w:rPr>
                <w:rFonts w:ascii="Arial" w:hAnsi="Arial" w:cs="Arial"/>
                <w:sz w:val="18"/>
                <w:szCs w:val="18"/>
              </w:rPr>
            </w:pPr>
            <w:r>
              <w:rPr>
                <w:rFonts w:ascii="Arial" w:hAnsi="Arial" w:cs="Arial"/>
                <w:sz w:val="18"/>
                <w:szCs w:val="18"/>
              </w:rPr>
              <w:t>Raj Nagar plain white marble/ Udaipur green marble/</w:t>
            </w:r>
          </w:p>
          <w:p w:rsidR="00F61295" w:rsidRPr="00E533F8" w:rsidRDefault="00F61295" w:rsidP="004D2427">
            <w:pPr>
              <w:autoSpaceDE w:val="0"/>
              <w:autoSpaceDN w:val="0"/>
              <w:adjustRightInd w:val="0"/>
              <w:jc w:val="both"/>
              <w:rPr>
                <w:rFonts w:ascii="Arial" w:hAnsi="Arial" w:cs="Arial"/>
                <w:sz w:val="18"/>
                <w:szCs w:val="18"/>
              </w:rPr>
            </w:pPr>
            <w:r>
              <w:rPr>
                <w:rFonts w:ascii="Arial" w:hAnsi="Arial" w:cs="Arial"/>
                <w:sz w:val="18"/>
                <w:szCs w:val="18"/>
              </w:rPr>
              <w:t>Zebra black marble.</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1119.00</w:t>
            </w:r>
          </w:p>
        </w:tc>
      </w:tr>
      <w:tr w:rsidR="00F61295" w:rsidRPr="006E3907" w:rsidTr="004D2427">
        <w:trPr>
          <w:trHeight w:val="125"/>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7.39</w:t>
            </w:r>
          </w:p>
        </w:tc>
        <w:tc>
          <w:tcPr>
            <w:tcW w:w="5130" w:type="dxa"/>
          </w:tcPr>
          <w:p w:rsidR="00F61295" w:rsidRPr="00672D75" w:rsidRDefault="00F61295" w:rsidP="004D2427">
            <w:pPr>
              <w:autoSpaceDE w:val="0"/>
              <w:autoSpaceDN w:val="0"/>
              <w:adjustRightInd w:val="0"/>
              <w:jc w:val="both"/>
              <w:rPr>
                <w:rFonts w:ascii="Arial" w:hAnsi="Arial" w:cs="Arial"/>
                <w:sz w:val="18"/>
                <w:szCs w:val="18"/>
              </w:rPr>
            </w:pPr>
            <w:r>
              <w:rPr>
                <w:rFonts w:ascii="Arial" w:hAnsi="Arial" w:cs="Arial"/>
                <w:sz w:val="18"/>
                <w:szCs w:val="18"/>
              </w:rPr>
              <w:t>Extra for stone work for wall lining on exterior walls of height more than 10 m from ground level for every additional height of 3 m or part thereof.</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67.00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7.40</w:t>
            </w:r>
          </w:p>
        </w:tc>
        <w:tc>
          <w:tcPr>
            <w:tcW w:w="5130" w:type="dxa"/>
          </w:tcPr>
          <w:p w:rsidR="00F61295" w:rsidRPr="00E533F8" w:rsidRDefault="00F61295" w:rsidP="004D2427">
            <w:pPr>
              <w:autoSpaceDE w:val="0"/>
              <w:autoSpaceDN w:val="0"/>
              <w:adjustRightInd w:val="0"/>
              <w:jc w:val="both"/>
              <w:rPr>
                <w:rFonts w:ascii="Arial" w:hAnsi="Arial" w:cs="Arial"/>
                <w:sz w:val="18"/>
                <w:szCs w:val="18"/>
              </w:rPr>
            </w:pPr>
            <w:r>
              <w:rPr>
                <w:rFonts w:ascii="Arial" w:hAnsi="Arial" w:cs="Arial"/>
                <w:sz w:val="18"/>
                <w:szCs w:val="18"/>
              </w:rPr>
              <w:t>Providing and fixing dry cladding upto 10 metre heights with 30mm thick gang saw cut stone with (machine cut edges) of uniform colour and size upto 1mx1m, fixed to structural steel frame work and/ or wi th the help of cramps, pins etc. and sealing the joints wi th approved weather sealant as per Architectural drawing and direction of Engineer-in-charge. (The steel frame work, stainless steel cramps and pins etc. shall be paid for separately.)</w:t>
            </w:r>
          </w:p>
        </w:tc>
        <w:tc>
          <w:tcPr>
            <w:tcW w:w="1620" w:type="dxa"/>
          </w:tcPr>
          <w:p w:rsidR="00F61295" w:rsidRPr="006E3907" w:rsidRDefault="00F61295" w:rsidP="004D2427">
            <w:pPr>
              <w:jc w:val="center"/>
              <w:rPr>
                <w:rFonts w:ascii="Times New Roman" w:hAnsi="Times New Roman" w:cs="Times New Roman"/>
                <w:sz w:val="19"/>
                <w:szCs w:val="19"/>
              </w:rPr>
            </w:pP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7.40.1</w:t>
            </w:r>
          </w:p>
        </w:tc>
        <w:tc>
          <w:tcPr>
            <w:tcW w:w="5130" w:type="dxa"/>
          </w:tcPr>
          <w:p w:rsidR="00F61295" w:rsidRPr="00D04784" w:rsidRDefault="00F61295" w:rsidP="004D2427">
            <w:pPr>
              <w:autoSpaceDE w:val="0"/>
              <w:autoSpaceDN w:val="0"/>
              <w:adjustRightInd w:val="0"/>
              <w:jc w:val="both"/>
              <w:rPr>
                <w:rFonts w:ascii="Arial" w:hAnsi="Arial" w:cs="Arial"/>
                <w:sz w:val="18"/>
                <w:szCs w:val="18"/>
              </w:rPr>
            </w:pPr>
            <w:r>
              <w:rPr>
                <w:rFonts w:ascii="Arial" w:hAnsi="Arial" w:cs="Arial"/>
                <w:sz w:val="18"/>
                <w:szCs w:val="18"/>
              </w:rPr>
              <w:t xml:space="preserve">Red sand stone </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Sqm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1639.00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7.40.2</w:t>
            </w:r>
          </w:p>
        </w:tc>
        <w:tc>
          <w:tcPr>
            <w:tcW w:w="5130" w:type="dxa"/>
          </w:tcPr>
          <w:p w:rsidR="00F61295" w:rsidRPr="00620617" w:rsidRDefault="00F61295" w:rsidP="004D2427">
            <w:pPr>
              <w:autoSpaceDE w:val="0"/>
              <w:autoSpaceDN w:val="0"/>
              <w:adjustRightInd w:val="0"/>
              <w:rPr>
                <w:rFonts w:ascii="Arial" w:hAnsi="Arial" w:cs="Arial"/>
                <w:sz w:val="18"/>
                <w:szCs w:val="18"/>
              </w:rPr>
            </w:pPr>
            <w:r>
              <w:rPr>
                <w:rFonts w:ascii="Arial" w:hAnsi="Arial" w:cs="Arial"/>
                <w:sz w:val="18"/>
                <w:szCs w:val="18"/>
              </w:rPr>
              <w:t>White sand stone</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sqm</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1706.00</w:t>
            </w:r>
          </w:p>
        </w:tc>
      </w:tr>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7.41</w:t>
            </w:r>
          </w:p>
        </w:tc>
        <w:tc>
          <w:tcPr>
            <w:tcW w:w="5130" w:type="dxa"/>
          </w:tcPr>
          <w:p w:rsidR="00F61295" w:rsidRPr="008E7FCB" w:rsidRDefault="00F61295" w:rsidP="004D2427">
            <w:pPr>
              <w:autoSpaceDE w:val="0"/>
              <w:autoSpaceDN w:val="0"/>
              <w:adjustRightInd w:val="0"/>
              <w:jc w:val="both"/>
              <w:rPr>
                <w:rFonts w:ascii="Arial" w:hAnsi="Arial" w:cs="Arial"/>
                <w:sz w:val="18"/>
                <w:szCs w:val="18"/>
              </w:rPr>
            </w:pPr>
            <w:r>
              <w:rPr>
                <w:rFonts w:ascii="Arial" w:hAnsi="Arial" w:cs="Arial"/>
                <w:sz w:val="18"/>
                <w:szCs w:val="18"/>
              </w:rPr>
              <w:t>Providing and fixing structural steel frame (for dry cladding with 30 mm thick gang saw cut with machine cut edges sand stone) on walls at all heights using M.S. square/ rectangular tube in the required pattern as per architectural drawing including cost of cutting, bending, welding etc. The frame work shall be supported in wall with the help of MS brackets/ lugs of angle iron/ flats etc. which shall be welded to the frame and embedded in brick wall with cement concrete block 1:2:4 (1 cement :2 sand :4 graded stone aggregate 20mm nominal size) of size 300x230x300mm including cost of necessary centring and shuttering and with approved expansion hold fasteners on CC/RCC surface including dril ling necessary holes. Approved cramps/ pins etc. shall be welded to the frame work to support stone cladding the steel work will be given a priming coat of Zinc primer as approved by Engineer-in-charge and painted with two or more coats of epoxy paint (Shop drawings shall be submitted by the contractor to the Engineer-in-charge for approval before execut ion). The frame work shall be fi xed in true hori zontal &amp; verti cal lines/planes. (Only structural steel frame work shall be measured for the purpose of payment, stainless steel cramps shall be paid</w:t>
            </w:r>
          </w:p>
        </w:tc>
        <w:tc>
          <w:tcPr>
            <w:tcW w:w="1620" w:type="dxa"/>
          </w:tcPr>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Default="00F61295" w:rsidP="004D2427">
            <w:pPr>
              <w:jc w:val="center"/>
              <w:rPr>
                <w:rFonts w:ascii="Times New Roman" w:hAnsi="Times New Roman" w:cs="Times New Roman"/>
                <w:sz w:val="19"/>
                <w:szCs w:val="19"/>
              </w:rPr>
            </w:pPr>
          </w:p>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Kg </w:t>
            </w:r>
          </w:p>
        </w:tc>
        <w:tc>
          <w:tcPr>
            <w:tcW w:w="1296" w:type="dxa"/>
          </w:tcPr>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Default="00F61295" w:rsidP="004D2427">
            <w:pPr>
              <w:widowControl w:val="0"/>
              <w:autoSpaceDE w:val="0"/>
              <w:autoSpaceDN w:val="0"/>
              <w:adjustRightInd w:val="0"/>
              <w:snapToGrid w:val="0"/>
              <w:jc w:val="center"/>
              <w:rPr>
                <w:rFonts w:ascii="Times New Roman" w:hAnsi="Times New Roman" w:cs="Times New Roman"/>
                <w:sz w:val="19"/>
                <w:szCs w:val="19"/>
              </w:rPr>
            </w:pPr>
          </w:p>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138.00</w:t>
            </w:r>
          </w:p>
        </w:tc>
      </w:tr>
    </w:tbl>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p>
    <w:p w:rsidR="00F61295" w:rsidRDefault="00F61295" w:rsidP="00F61295">
      <w:pPr>
        <w:jc w:val="center"/>
      </w:pPr>
      <w:r>
        <w:t>Page No.108</w:t>
      </w:r>
    </w:p>
    <w:p w:rsidR="00643E16" w:rsidRDefault="00643E16" w:rsidP="00F61295">
      <w:pPr>
        <w:jc w:val="center"/>
      </w:pPr>
    </w:p>
    <w:p w:rsidR="00F61295" w:rsidRDefault="00F61295" w:rsidP="00F61295">
      <w:pPr>
        <w:jc w:val="center"/>
      </w:pPr>
    </w:p>
    <w:p w:rsidR="00643E16" w:rsidRDefault="00643E16" w:rsidP="00F61295">
      <w:pPr>
        <w:jc w:val="center"/>
      </w:pPr>
    </w:p>
    <w:p w:rsidR="00643E16" w:rsidRDefault="00643E16" w:rsidP="00F61295">
      <w:pPr>
        <w:jc w:val="center"/>
      </w:pPr>
    </w:p>
    <w:p w:rsidR="00643E16" w:rsidRDefault="00643E16" w:rsidP="00F61295">
      <w:pPr>
        <w:jc w:val="center"/>
      </w:pPr>
    </w:p>
    <w:p w:rsidR="00643E16" w:rsidRDefault="00643E16" w:rsidP="00F61295">
      <w:pPr>
        <w:jc w:val="center"/>
      </w:pPr>
    </w:p>
    <w:p w:rsidR="00643E16" w:rsidRDefault="00643E16" w:rsidP="00F61295">
      <w:pPr>
        <w:jc w:val="center"/>
      </w:pPr>
    </w:p>
    <w:p w:rsidR="00643E16" w:rsidRDefault="00643E16" w:rsidP="00F61295">
      <w:pPr>
        <w:jc w:val="center"/>
      </w:pPr>
    </w:p>
    <w:p w:rsidR="00643E16" w:rsidRDefault="00643E16" w:rsidP="00F61295">
      <w:pPr>
        <w:jc w:val="center"/>
      </w:pPr>
    </w:p>
    <w:p w:rsidR="00643E16" w:rsidRDefault="00643E16" w:rsidP="00F61295">
      <w:pPr>
        <w:jc w:val="center"/>
      </w:pPr>
    </w:p>
    <w:p w:rsidR="00643E16" w:rsidRDefault="00643E16" w:rsidP="00F61295">
      <w:pPr>
        <w:jc w:val="center"/>
      </w:pPr>
    </w:p>
    <w:p w:rsidR="00643E16" w:rsidRDefault="00643E16" w:rsidP="00F61295">
      <w:pPr>
        <w:jc w:val="center"/>
      </w:pPr>
    </w:p>
    <w:tbl>
      <w:tblPr>
        <w:tblStyle w:val="TableGrid"/>
        <w:tblW w:w="8964" w:type="dxa"/>
        <w:jc w:val="center"/>
        <w:tblLook w:val="04A0"/>
      </w:tblPr>
      <w:tblGrid>
        <w:gridCol w:w="918"/>
        <w:gridCol w:w="5130"/>
        <w:gridCol w:w="1620"/>
        <w:gridCol w:w="1296"/>
      </w:tblGrid>
      <w:tr w:rsidR="00F61295" w:rsidRPr="006E3907" w:rsidTr="004D2427">
        <w:trPr>
          <w:jc w:val="center"/>
        </w:trPr>
        <w:tc>
          <w:tcPr>
            <w:tcW w:w="918"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7.42</w:t>
            </w:r>
          </w:p>
        </w:tc>
        <w:tc>
          <w:tcPr>
            <w:tcW w:w="5130" w:type="dxa"/>
          </w:tcPr>
          <w:p w:rsidR="00F61295" w:rsidRPr="00735FC3" w:rsidRDefault="00F61295" w:rsidP="004D2427">
            <w:pPr>
              <w:autoSpaceDE w:val="0"/>
              <w:autoSpaceDN w:val="0"/>
              <w:adjustRightInd w:val="0"/>
              <w:jc w:val="both"/>
              <w:rPr>
                <w:rFonts w:ascii="Arial" w:hAnsi="Arial" w:cs="Arial"/>
                <w:sz w:val="18"/>
                <w:szCs w:val="18"/>
              </w:rPr>
            </w:pPr>
            <w:r>
              <w:rPr>
                <w:rFonts w:ascii="Arial" w:hAnsi="Arial" w:cs="Arial"/>
                <w:sz w:val="18"/>
                <w:szCs w:val="18"/>
              </w:rPr>
              <w:t>Providing and fixing adjustable stainless steel cramps of approved quality and of required shape and size adjustable with stainless steel nuts bolts and washer (total weight not less than 260 gms) for dry stone cladding fixed on frame work at suitable location including making necessary recesses in stone  slab, drilling required holes etc complete as per direction of the Engineer-in charge.</w:t>
            </w:r>
          </w:p>
        </w:tc>
        <w:tc>
          <w:tcPr>
            <w:tcW w:w="1620" w:type="dxa"/>
          </w:tcPr>
          <w:p w:rsidR="00F61295" w:rsidRPr="006E3907" w:rsidRDefault="00F61295" w:rsidP="004D2427">
            <w:pPr>
              <w:jc w:val="center"/>
              <w:rPr>
                <w:rFonts w:ascii="Times New Roman" w:hAnsi="Times New Roman" w:cs="Times New Roman"/>
                <w:sz w:val="19"/>
                <w:szCs w:val="19"/>
              </w:rPr>
            </w:pPr>
            <w:r>
              <w:rPr>
                <w:rFonts w:ascii="Times New Roman" w:hAnsi="Times New Roman" w:cs="Times New Roman"/>
                <w:sz w:val="19"/>
                <w:szCs w:val="19"/>
              </w:rPr>
              <w:t xml:space="preserve">Each </w:t>
            </w:r>
          </w:p>
        </w:tc>
        <w:tc>
          <w:tcPr>
            <w:tcW w:w="1296" w:type="dxa"/>
          </w:tcPr>
          <w:p w:rsidR="00F61295" w:rsidRPr="006E3907" w:rsidRDefault="00F61295" w:rsidP="004D2427">
            <w:pPr>
              <w:widowControl w:val="0"/>
              <w:autoSpaceDE w:val="0"/>
              <w:autoSpaceDN w:val="0"/>
              <w:adjustRightInd w:val="0"/>
              <w:snapToGrid w:val="0"/>
              <w:jc w:val="center"/>
              <w:rPr>
                <w:rFonts w:ascii="Times New Roman" w:hAnsi="Times New Roman" w:cs="Times New Roman"/>
                <w:sz w:val="19"/>
                <w:szCs w:val="19"/>
              </w:rPr>
            </w:pPr>
            <w:r>
              <w:rPr>
                <w:rFonts w:ascii="Times New Roman" w:hAnsi="Times New Roman" w:cs="Times New Roman"/>
                <w:sz w:val="19"/>
                <w:szCs w:val="19"/>
              </w:rPr>
              <w:t>208.00</w:t>
            </w:r>
          </w:p>
        </w:tc>
      </w:tr>
    </w:tbl>
    <w:p w:rsidR="00F61295" w:rsidRDefault="00F61295" w:rsidP="00F61295">
      <w:pPr>
        <w:jc w:val="center"/>
      </w:pPr>
    </w:p>
    <w:p w:rsidR="00F61295" w:rsidRDefault="00F61295" w:rsidP="00F61295">
      <w:pPr>
        <w:jc w:val="center"/>
      </w:pPr>
    </w:p>
    <w:p w:rsidR="00F61295" w:rsidRDefault="00F61295" w:rsidP="00F61295">
      <w:pPr>
        <w:jc w:val="center"/>
      </w:pPr>
    </w:p>
    <w:p w:rsidR="00B523C4" w:rsidRDefault="00B523C4" w:rsidP="00B523C4">
      <w:pPr>
        <w:rPr>
          <w:rFonts w:ascii="Times New Roman" w:hAnsi="Times New Roman" w:cs="Times New Roman"/>
        </w:rPr>
      </w:pPr>
    </w:p>
    <w:p w:rsidR="00980ECC" w:rsidRDefault="00980ECC" w:rsidP="00B523C4">
      <w:pPr>
        <w:rPr>
          <w:rFonts w:ascii="Times New Roman" w:hAnsi="Times New Roman" w:cs="Times New Roman"/>
        </w:rPr>
      </w:pPr>
    </w:p>
    <w:p w:rsidR="00643E16" w:rsidRDefault="00643E16" w:rsidP="00643E16">
      <w:pPr>
        <w:jc w:val="center"/>
      </w:pPr>
      <w:r>
        <w:t>Page No.109</w:t>
      </w:r>
    </w:p>
    <w:p w:rsidR="00980ECC" w:rsidRDefault="00980ECC" w:rsidP="00B523C4">
      <w:pPr>
        <w:rPr>
          <w:rFonts w:ascii="Times New Roman" w:hAnsi="Times New Roman" w:cs="Times New Roman"/>
        </w:rPr>
      </w:pPr>
    </w:p>
    <w:p w:rsidR="00980ECC" w:rsidRDefault="00980ECC"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Default="00643E16" w:rsidP="00B523C4">
      <w:pPr>
        <w:rPr>
          <w:rFonts w:ascii="Times New Roman" w:hAnsi="Times New Roman" w:cs="Times New Roman"/>
        </w:rPr>
      </w:pPr>
    </w:p>
    <w:p w:rsidR="00643E16" w:rsidRPr="00B8189F" w:rsidRDefault="00643E16" w:rsidP="00B523C4">
      <w:pPr>
        <w:rPr>
          <w:rFonts w:ascii="Times New Roman" w:hAnsi="Times New Roman" w:cs="Times New Roman"/>
        </w:rPr>
      </w:pPr>
    </w:p>
    <w:tbl>
      <w:tblPr>
        <w:tblStyle w:val="TableGrid"/>
        <w:tblW w:w="0" w:type="auto"/>
        <w:tblInd w:w="-162" w:type="dxa"/>
        <w:tblLook w:val="04A0"/>
      </w:tblPr>
      <w:tblGrid>
        <w:gridCol w:w="1080"/>
        <w:gridCol w:w="5490"/>
        <w:gridCol w:w="1260"/>
        <w:gridCol w:w="1908"/>
      </w:tblGrid>
      <w:tr w:rsidR="00B523C4" w:rsidRPr="00B8189F" w:rsidTr="004D2427">
        <w:tc>
          <w:tcPr>
            <w:tcW w:w="1080" w:type="dxa"/>
          </w:tcPr>
          <w:p w:rsidR="00B523C4" w:rsidRPr="00AC2ED5" w:rsidRDefault="00B523C4" w:rsidP="004D2427">
            <w:pPr>
              <w:rPr>
                <w:rFonts w:ascii="Times New Roman" w:hAnsi="Times New Roman" w:cs="Times New Roman"/>
                <w:b/>
                <w:bCs/>
              </w:rPr>
            </w:pPr>
            <w:r w:rsidRPr="00AC2ED5">
              <w:rPr>
                <w:rFonts w:ascii="Times New Roman" w:hAnsi="Times New Roman" w:cs="Times New Roman"/>
                <w:b/>
                <w:bCs/>
              </w:rPr>
              <w:t>Item No.</w:t>
            </w:r>
          </w:p>
        </w:tc>
        <w:tc>
          <w:tcPr>
            <w:tcW w:w="549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Description</w:t>
            </w:r>
          </w:p>
        </w:tc>
        <w:tc>
          <w:tcPr>
            <w:tcW w:w="1260"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Unit</w:t>
            </w:r>
          </w:p>
        </w:tc>
        <w:tc>
          <w:tcPr>
            <w:tcW w:w="1908" w:type="dxa"/>
          </w:tcPr>
          <w:p w:rsidR="00B523C4" w:rsidRPr="00AC2ED5" w:rsidRDefault="00B523C4" w:rsidP="004D2427">
            <w:pPr>
              <w:jc w:val="center"/>
              <w:rPr>
                <w:rFonts w:ascii="Times New Roman" w:hAnsi="Times New Roman" w:cs="Times New Roman"/>
                <w:b/>
                <w:bCs/>
              </w:rPr>
            </w:pPr>
            <w:r w:rsidRPr="00AC2ED5">
              <w:rPr>
                <w:rFonts w:ascii="Times New Roman" w:hAnsi="Times New Roman" w:cs="Times New Roman"/>
                <w:b/>
                <w:bCs/>
              </w:rPr>
              <w:t>Rate (In Rs.)</w:t>
            </w:r>
          </w:p>
        </w:tc>
      </w:tr>
      <w:tr w:rsidR="00B523C4" w:rsidRPr="00B8189F" w:rsidTr="0038662D">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8.1</w:t>
            </w:r>
          </w:p>
        </w:tc>
        <w:tc>
          <w:tcPr>
            <w:tcW w:w="5490" w:type="dxa"/>
          </w:tcPr>
          <w:p w:rsidR="00B523C4" w:rsidRPr="005954DE"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Providing and supplying aluminium extruded tubular and other aluminium sections as per the architectural drawings and approved shop drawings, the aluminium quality as per grade 6063 T5 or T6 as per BS 1474, including super durable powder coating of 60-80 microns conforming to AAMA 2604 of required colour and shade as approved by the Engineer-in-charge. (The item includes cost of material such as cleats, sleeves, screws etc. necessary for fabrication of extruded aluminium frame work. Nothing extra shall be paid on this account)</w:t>
            </w:r>
          </w:p>
        </w:tc>
        <w:tc>
          <w:tcPr>
            <w:tcW w:w="1260" w:type="dxa"/>
            <w:vAlign w:val="bottom"/>
          </w:tcPr>
          <w:p w:rsidR="00B523C4" w:rsidRDefault="0038662D" w:rsidP="004D2427">
            <w:pPr>
              <w:spacing w:line="360" w:lineRule="auto"/>
              <w:jc w:val="center"/>
              <w:rPr>
                <w:rFonts w:ascii="Times New Roman" w:hAnsi="Times New Roman" w:cs="Times New Roman"/>
              </w:rPr>
            </w:pPr>
            <w:r>
              <w:rPr>
                <w:rFonts w:ascii="Times New Roman" w:hAnsi="Times New Roman" w:cs="Times New Roman"/>
              </w:rPr>
              <w:t>kg</w:t>
            </w:r>
          </w:p>
        </w:tc>
        <w:tc>
          <w:tcPr>
            <w:tcW w:w="1908" w:type="dxa"/>
            <w:vAlign w:val="bottom"/>
          </w:tcPr>
          <w:p w:rsidR="00B523C4" w:rsidRDefault="0038662D" w:rsidP="004D2427">
            <w:pPr>
              <w:spacing w:line="360" w:lineRule="auto"/>
              <w:jc w:val="center"/>
              <w:rPr>
                <w:rFonts w:ascii="Times New Roman" w:hAnsi="Times New Roman" w:cs="Times New Roman"/>
              </w:rPr>
            </w:pPr>
            <w:r>
              <w:rPr>
                <w:rFonts w:ascii="Times New Roman" w:hAnsi="Times New Roman" w:cs="Times New Roman"/>
              </w:rPr>
              <w:t>359.00</w:t>
            </w:r>
          </w:p>
        </w:tc>
      </w:tr>
      <w:tr w:rsidR="00B523C4" w:rsidRPr="00B8189F" w:rsidTr="0038662D">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8.2</w:t>
            </w:r>
          </w:p>
        </w:tc>
        <w:tc>
          <w:tcPr>
            <w:tcW w:w="5490" w:type="dxa"/>
          </w:tcPr>
          <w:p w:rsidR="00B523C4" w:rsidRDefault="00B523C4" w:rsidP="004D2427">
            <w:pPr>
              <w:jc w:val="both"/>
              <w:rPr>
                <w:rFonts w:ascii="Times New Roman" w:hAnsi="Times New Roman" w:cs="Times New Roman"/>
              </w:rPr>
            </w:pPr>
            <w:r>
              <w:rPr>
                <w:rFonts w:ascii="Times New Roman" w:hAnsi="Times New Roman" w:cs="Times New Roman"/>
              </w:rPr>
              <w:t>Designing, fabricating, testing, protection, installing and fixing in position semi (grid) unitized system of structural glazing (with open joints) for linear as well as curvilinear portions of the building for all heights and all levels, including:</w:t>
            </w:r>
          </w:p>
          <w:p w:rsidR="00B523C4" w:rsidRDefault="00B523C4" w:rsidP="004D2427">
            <w:pPr>
              <w:jc w:val="both"/>
              <w:rPr>
                <w:rFonts w:ascii="Times New Roman" w:hAnsi="Times New Roman" w:cs="Times New Roman"/>
              </w:rPr>
            </w:pPr>
            <w:r>
              <w:rPr>
                <w:rFonts w:ascii="Times New Roman" w:hAnsi="Times New Roman" w:cs="Times New Roman"/>
              </w:rPr>
              <w:t xml:space="preserve">(A) structural analysis and design and preparation of shop drawings of the specified design loads conforming to IS 875 part III (the system must passed the proof test at 1.5 times design wind pressure without any failure), including functional design of the aluminium sections for fixing glazing panels of various thickness, aluminium cleats, sleeves and splice plates etc. gaskets, screws, toggles, nuts, bolts, clamps etc., structural and weather silicone sealants, flashings, fire stop (barrier)-cum-smoke seals, microwave cured EPDM gaskets for water tightness, pressure euqalisation and drainage and protection against fire hazard including: </w:t>
            </w:r>
          </w:p>
          <w:p w:rsidR="00B523C4" w:rsidRDefault="00B523C4" w:rsidP="004D2427">
            <w:pPr>
              <w:jc w:val="both"/>
              <w:rPr>
                <w:rFonts w:ascii="Times New Roman" w:hAnsi="Times New Roman" w:cs="Times New Roman"/>
              </w:rPr>
            </w:pPr>
            <w:r>
              <w:rPr>
                <w:rFonts w:ascii="Times New Roman" w:hAnsi="Times New Roman" w:cs="Times New Roman"/>
              </w:rPr>
              <w:t>(B) Fabricating and supplying serrated M.S. hot dip galvanized/Aluminium alloy of 6005 T5 brackets of required sizes, sections and profiles etc. to accommodate 3 Dimentional movement for achieving perfect verticality and fixing structural glazing system rigidly to the RCC/masonry/structural steel framework of building structure using stainless steel anchor fasteners/bolts, nylon separator to prevent bimetallic contact with nuts and washers etc. of stainless steel grade 316, of the required capacity and in required numbers.</w:t>
            </w:r>
          </w:p>
          <w:p w:rsidR="00B523C4" w:rsidRDefault="00B523C4" w:rsidP="004D2427">
            <w:pPr>
              <w:jc w:val="both"/>
              <w:rPr>
                <w:rFonts w:ascii="Times New Roman" w:hAnsi="Times New Roman" w:cs="Times New Roman"/>
              </w:rPr>
            </w:pPr>
            <w:r>
              <w:rPr>
                <w:rFonts w:ascii="Times New Roman" w:hAnsi="Times New Roman" w:cs="Times New Roman"/>
              </w:rPr>
              <w:t>(C) Providing and filling, two part pump filled, structural silicone sealant and one part weather silicone sealant compatible with the structural silicone sealant of required bite size in a clean and controlled factory/work shop environment, including double sided spacer tape, setting blocks and backer rod, all of approved grade, brand and manufacture, as per the approved sealant design, within and all around the perimeter for holding glass.</w:t>
            </w:r>
          </w:p>
          <w:p w:rsidR="00B523C4" w:rsidRDefault="00B523C4" w:rsidP="004D2427">
            <w:pPr>
              <w:jc w:val="both"/>
              <w:rPr>
                <w:rFonts w:ascii="Times New Roman" w:hAnsi="Times New Roman" w:cs="Times New Roman"/>
              </w:rPr>
            </w:pPr>
            <w:r>
              <w:rPr>
                <w:rFonts w:ascii="Times New Roman" w:hAnsi="Times New Roman" w:cs="Times New Roman"/>
              </w:rPr>
              <w:t>(D) Providing and fixing in position flashings of solid aluminium sheet 1 mm thick and of sizes, shpes and profiles, as required as per the site conditions, to seal the gap between the building structure and all its interfaces with curtain glazing to make it watertight.</w:t>
            </w:r>
          </w:p>
          <w:p w:rsidR="00B523C4" w:rsidRDefault="00B523C4" w:rsidP="004D2427">
            <w:pPr>
              <w:jc w:val="both"/>
              <w:rPr>
                <w:rFonts w:ascii="Times New Roman" w:hAnsi="Times New Roman" w:cs="Times New Roman"/>
              </w:rPr>
            </w:pPr>
            <w:r>
              <w:rPr>
                <w:rFonts w:ascii="Times New Roman" w:hAnsi="Times New Roman" w:cs="Times New Roman"/>
              </w:rPr>
              <w:t xml:space="preserve">(E) Making provision for drainage of moisture/water that enters the curtain glazing system to make it watertight, by incorporating principles of pressure equalization, providing suitable gutter profiles at bottom (if required), making necessary holes of required sizes and of required numbers etc. complete. This item includes cost of all inputs of designing, labour for fabricating and installation of aluminium grid, installation of glazed units, TandP, scaffolding and other incidental charges including wastages </w:t>
            </w:r>
            <w:r>
              <w:rPr>
                <w:rFonts w:ascii="Times New Roman" w:hAnsi="Times New Roman" w:cs="Times New Roman"/>
              </w:rPr>
              <w:lastRenderedPageBreak/>
              <w:t>etc., enabling temporary structures and services, cranes or cradles etc., as described above and as specified. The item includes the cost of getting all th structural and functional design including shop drawings checked by a structural designer, dully approved by Engineer-in-charge. The item also includes the cost of all mock ups at site, cost of all samples of the individual components for testing in an approved laboratory, field tests on the assembled working structural glazing as specified, cleaning and protection till the handing over of the building for occupation. In the end, the contractor shall provide a water tight structural glazing having all the performance characteristics etc. all complete as required, as per the Architectural drawings, as per item description, as specified, as per the approved shop drawings and as directed by the Engineer-in-charge.</w:t>
            </w:r>
          </w:p>
        </w:tc>
        <w:tc>
          <w:tcPr>
            <w:tcW w:w="1260" w:type="dxa"/>
            <w:vAlign w:val="bottom"/>
          </w:tcPr>
          <w:p w:rsidR="00B523C4" w:rsidRDefault="0038662D" w:rsidP="004D2427">
            <w:pPr>
              <w:spacing w:line="360" w:lineRule="auto"/>
              <w:jc w:val="center"/>
              <w:rPr>
                <w:rFonts w:ascii="Times New Roman" w:hAnsi="Times New Roman" w:cs="Times New Roman"/>
              </w:rPr>
            </w:pPr>
            <w:r>
              <w:rPr>
                <w:rFonts w:ascii="Times New Roman" w:hAnsi="Times New Roman" w:cs="Times New Roman"/>
              </w:rPr>
              <w:lastRenderedPageBreak/>
              <w:t>sqm</w:t>
            </w: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38662D">
            <w:pPr>
              <w:spacing w:line="360" w:lineRule="auto"/>
              <w:rPr>
                <w:rFonts w:ascii="Times New Roman" w:hAnsi="Times New Roman" w:cs="Times New Roman"/>
              </w:rPr>
            </w:pPr>
          </w:p>
          <w:p w:rsidR="0038662D" w:rsidRDefault="0038662D" w:rsidP="0038662D">
            <w:pPr>
              <w:spacing w:line="360" w:lineRule="auto"/>
              <w:jc w:val="center"/>
              <w:rPr>
                <w:rFonts w:ascii="Times New Roman" w:hAnsi="Times New Roman" w:cs="Times New Roman"/>
              </w:rPr>
            </w:pPr>
          </w:p>
        </w:tc>
        <w:tc>
          <w:tcPr>
            <w:tcW w:w="1908" w:type="dxa"/>
            <w:vAlign w:val="bottom"/>
          </w:tcPr>
          <w:p w:rsidR="00B523C4" w:rsidRDefault="0038662D" w:rsidP="004D2427">
            <w:pPr>
              <w:spacing w:line="360" w:lineRule="auto"/>
              <w:jc w:val="center"/>
              <w:rPr>
                <w:rFonts w:ascii="Times New Roman" w:hAnsi="Times New Roman" w:cs="Times New Roman"/>
              </w:rPr>
            </w:pPr>
            <w:r>
              <w:rPr>
                <w:rFonts w:ascii="Times New Roman" w:hAnsi="Times New Roman" w:cs="Times New Roman"/>
              </w:rPr>
              <w:lastRenderedPageBreak/>
              <w:t>2674.00</w:t>
            </w: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F31C51" w:rsidP="004D2427">
            <w:pPr>
              <w:spacing w:line="360" w:lineRule="auto"/>
              <w:jc w:val="center"/>
              <w:rPr>
                <w:rFonts w:ascii="Times New Roman" w:hAnsi="Times New Roman" w:cs="Times New Roman"/>
              </w:rPr>
            </w:pPr>
            <w:r>
              <w:rPr>
                <w:rFonts w:ascii="Times New Roman" w:hAnsi="Times New Roman" w:cs="Times New Roman"/>
                <w:noProof/>
                <w:lang w:bidi="hi-IN"/>
              </w:rPr>
              <w:lastRenderedPageBreak/>
              <w:pict>
                <v:shapetype id="_x0000_t202" coordsize="21600,21600" o:spt="202" path="m,l,21600r21600,l21600,xe">
                  <v:stroke joinstyle="miter"/>
                  <v:path gradientshapeok="t" o:connecttype="rect"/>
                </v:shapetype>
                <v:shape id="_x0000_s1032" type="#_x0000_t202" style="position:absolute;left:0;text-align:left;margin-left:87.25pt;margin-top:13.5pt;width:75.25pt;height:19.9pt;z-index:251666432" filled="f" stroked="f">
                  <v:textbox style="mso-next-textbox:#_x0000_s1032">
                    <w:txbxContent>
                      <w:p w:rsidR="006A17B0" w:rsidRDefault="006A17B0" w:rsidP="00B75014">
                        <w:pPr>
                          <w:jc w:val="center"/>
                        </w:pPr>
                        <w:r>
                          <w:t>Page No.111</w:t>
                        </w:r>
                      </w:p>
                      <w:p w:rsidR="006A17B0" w:rsidRDefault="006A17B0"/>
                    </w:txbxContent>
                  </v:textbox>
                </v:shape>
              </w:pict>
            </w: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p w:rsidR="0038662D" w:rsidRDefault="0038662D" w:rsidP="004D2427">
            <w:pPr>
              <w:spacing w:line="360" w:lineRule="auto"/>
              <w:jc w:val="center"/>
              <w:rPr>
                <w:rFonts w:ascii="Times New Roman" w:hAnsi="Times New Roman" w:cs="Times New Roman"/>
              </w:rPr>
            </w:pPr>
          </w:p>
        </w:tc>
      </w:tr>
      <w:tr w:rsidR="00B523C4" w:rsidRPr="00B8189F" w:rsidTr="0038662D">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lastRenderedPageBreak/>
              <w:t>8.3</w:t>
            </w:r>
          </w:p>
        </w:tc>
        <w:tc>
          <w:tcPr>
            <w:tcW w:w="5490" w:type="dxa"/>
          </w:tcPr>
          <w:p w:rsidR="00B523C4" w:rsidRDefault="00B523C4" w:rsidP="004D2427">
            <w:pPr>
              <w:autoSpaceDE w:val="0"/>
              <w:autoSpaceDN w:val="0"/>
              <w:adjustRightInd w:val="0"/>
              <w:jc w:val="both"/>
              <w:rPr>
                <w:rFonts w:ascii="Arial" w:hAnsi="Arial" w:cs="Arial"/>
                <w:sz w:val="19"/>
                <w:szCs w:val="19"/>
              </w:rPr>
            </w:pPr>
            <w:r>
              <w:rPr>
                <w:rFonts w:ascii="Arial" w:hAnsi="Arial" w:cs="Arial"/>
                <w:sz w:val="19"/>
                <w:szCs w:val="19"/>
              </w:rPr>
              <w:t>Providing, assembling and supplying vision glass panels (IGUs) comprising of hermetically sealed 6-12- 6 mm insulated glass (double glazed) vision panel units of size and shape as required and specified, comprising of an outer heat strengthened float glass 6 mm thick, of approved colour and shade with reflective soft coating on surface # 2 of approved colour and shade, an inner Heat strengthened clear float glass 6 mm thick, spacer tube 12 mm wide. dessicants, including primary seal and secondary seal (structural silicone sealant) etc. all complete for the required performances, as per the Architectural drawins, as per the approved shop drawings, as specified and as directed by the Engineer-in-charge. The IGUs shall be assembled in the factory/workship of the glass processor. (Payment for fixing of IGU Panels in the curtain glazing is included in cost of item No. 8.2) For payment, only the actual area of glass on face # 1 of the glass panels (excluding the areas of the grooves and weather silicone sealant) provided and fixed in position. Shall be measured in sqm.</w:t>
            </w:r>
          </w:p>
          <w:p w:rsidR="00B523C4" w:rsidRPr="00FA01E5" w:rsidRDefault="00B523C4" w:rsidP="004D2427">
            <w:pPr>
              <w:autoSpaceDE w:val="0"/>
              <w:autoSpaceDN w:val="0"/>
              <w:adjustRightInd w:val="0"/>
              <w:jc w:val="both"/>
              <w:rPr>
                <w:rFonts w:ascii="Arial" w:hAnsi="Arial" w:cs="Arial"/>
                <w:sz w:val="19"/>
                <w:szCs w:val="19"/>
              </w:rPr>
            </w:pPr>
            <w:r>
              <w:rPr>
                <w:rFonts w:ascii="Arial" w:hAnsi="Arial" w:cs="Arial"/>
                <w:sz w:val="19"/>
                <w:szCs w:val="19"/>
              </w:rPr>
              <w:t>(i) Coloured tinted float glass 6 mm thick substrade with reflective soft coating on face # 2, + 12 mm Airgap + 6 mm Heat strengthened clear Glass of approved make having properties as visible Light transmittance (VLT) of 25 to 35%, Light reflection internal 10 to 15%, light reflection external 10 to 20%, shading coefficient (0.25 – 0.28) and U value of 3.0 to 3.3 W/m</w:t>
            </w:r>
            <w:r>
              <w:rPr>
                <w:rFonts w:ascii="Arial" w:hAnsi="Arial" w:cs="Arial"/>
                <w:sz w:val="19"/>
                <w:szCs w:val="19"/>
                <w:vertAlign w:val="superscript"/>
              </w:rPr>
              <w:t>2</w:t>
            </w:r>
            <w:r>
              <w:rPr>
                <w:rFonts w:ascii="Arial" w:hAnsi="Arial" w:cs="Arial"/>
                <w:sz w:val="19"/>
                <w:szCs w:val="19"/>
              </w:rPr>
              <w:t xml:space="preserve"> degree K etc. the properties of performance glass shall be decided by technical sanctioning authority as per the site requirement .</w:t>
            </w:r>
          </w:p>
        </w:tc>
        <w:tc>
          <w:tcPr>
            <w:tcW w:w="1260" w:type="dxa"/>
            <w:vAlign w:val="bottom"/>
          </w:tcPr>
          <w:p w:rsidR="00B523C4" w:rsidRDefault="0038662D" w:rsidP="004D2427">
            <w:pPr>
              <w:spacing w:line="360" w:lineRule="auto"/>
              <w:jc w:val="center"/>
            </w:pPr>
            <w:r>
              <w:t>sqm</w:t>
            </w:r>
          </w:p>
        </w:tc>
        <w:tc>
          <w:tcPr>
            <w:tcW w:w="1908" w:type="dxa"/>
            <w:vAlign w:val="bottom"/>
          </w:tcPr>
          <w:p w:rsidR="00B523C4" w:rsidRDefault="0038662D" w:rsidP="004D2427">
            <w:pPr>
              <w:spacing w:line="360" w:lineRule="auto"/>
              <w:jc w:val="center"/>
              <w:rPr>
                <w:rFonts w:ascii="Times New Roman" w:hAnsi="Times New Roman" w:cs="Times New Roman"/>
              </w:rPr>
            </w:pPr>
            <w:r>
              <w:rPr>
                <w:rFonts w:ascii="Times New Roman" w:hAnsi="Times New Roman" w:cs="Times New Roman"/>
              </w:rPr>
              <w:t>3635.00</w:t>
            </w:r>
          </w:p>
        </w:tc>
      </w:tr>
      <w:tr w:rsidR="00B523C4" w:rsidRPr="00B8189F" w:rsidTr="0038662D">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8.4</w:t>
            </w:r>
          </w:p>
        </w:tc>
        <w:tc>
          <w:tcPr>
            <w:tcW w:w="5490" w:type="dxa"/>
          </w:tcPr>
          <w:p w:rsidR="00B523C4" w:rsidRPr="0029441C" w:rsidRDefault="00B523C4" w:rsidP="004D2427">
            <w:pPr>
              <w:autoSpaceDE w:val="0"/>
              <w:autoSpaceDN w:val="0"/>
              <w:adjustRightInd w:val="0"/>
              <w:jc w:val="both"/>
              <w:rPr>
                <w:rFonts w:ascii="Arial" w:hAnsi="Arial" w:cs="Arial"/>
                <w:sz w:val="19"/>
                <w:szCs w:val="19"/>
                <w:lang w:bidi="hi-IN"/>
              </w:rPr>
            </w:pPr>
            <w:r>
              <w:rPr>
                <w:rFonts w:ascii="Arial" w:hAnsi="Arial" w:cs="Arial"/>
                <w:sz w:val="19"/>
                <w:szCs w:val="19"/>
                <w:lang w:bidi="hi-IN"/>
              </w:rPr>
              <w:t>Extra for openable side/top hung vision glass panels (IGUs) including providing and supplying at site all accessories and hardwares for the openable panel as specified and of the approved make such as heavy duty stainless stell friction hinges, min 4 point cremone locking sets with stainless steel plates, handles, buffers etc. including necessary stainless stell screws/fasteners , nuts bolts, washers etc. all complete as per the architectural drawings, as per the approved shop drawings, as specified and as directed by the Engineer-charge.</w:t>
            </w:r>
          </w:p>
        </w:tc>
        <w:tc>
          <w:tcPr>
            <w:tcW w:w="1260" w:type="dxa"/>
            <w:vAlign w:val="bottom"/>
          </w:tcPr>
          <w:p w:rsidR="00B523C4" w:rsidRDefault="0038662D" w:rsidP="004D2427">
            <w:pPr>
              <w:spacing w:line="360" w:lineRule="auto"/>
              <w:jc w:val="center"/>
            </w:pPr>
            <w:r>
              <w:t xml:space="preserve">Sqm </w:t>
            </w:r>
          </w:p>
        </w:tc>
        <w:tc>
          <w:tcPr>
            <w:tcW w:w="1908" w:type="dxa"/>
            <w:vAlign w:val="bottom"/>
          </w:tcPr>
          <w:p w:rsidR="0038662D" w:rsidRDefault="0038662D" w:rsidP="0038662D">
            <w:pPr>
              <w:spacing w:line="360" w:lineRule="auto"/>
              <w:jc w:val="center"/>
              <w:rPr>
                <w:rFonts w:ascii="Times New Roman" w:hAnsi="Times New Roman" w:cs="Times New Roman"/>
              </w:rPr>
            </w:pPr>
            <w:r>
              <w:rPr>
                <w:rFonts w:ascii="Times New Roman" w:hAnsi="Times New Roman" w:cs="Times New Roman"/>
              </w:rPr>
              <w:t>3009.00</w:t>
            </w:r>
          </w:p>
        </w:tc>
      </w:tr>
      <w:tr w:rsidR="00B523C4" w:rsidRPr="00B8189F" w:rsidTr="0038662D">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8.5</w:t>
            </w:r>
          </w:p>
        </w:tc>
        <w:tc>
          <w:tcPr>
            <w:tcW w:w="5490" w:type="dxa"/>
          </w:tcPr>
          <w:p w:rsidR="00B523C4" w:rsidRDefault="00B523C4" w:rsidP="004D2427">
            <w:pPr>
              <w:jc w:val="both"/>
              <w:rPr>
                <w:rFonts w:ascii="Times New Roman" w:hAnsi="Times New Roman" w:cs="Times New Roman"/>
              </w:rPr>
            </w:pPr>
            <w:r>
              <w:rPr>
                <w:rFonts w:ascii="Times New Roman" w:hAnsi="Times New Roman" w:cs="Times New Roman"/>
              </w:rPr>
              <w:t xml:space="preserve">Providing, fabricating and supplying shadow box of required size and shape, for fixing in the spandrel portion of the structural glazing, in linear as well as curvilinear portions of the building by providing semi-rigid, inorganic, non-combustible fibre glass wool insulation 50 mm thick conforming to IS: 8183 and BS: 3958 Part 5. The insulation layer shall have facing (factory bonded on surface # 1 of the fibre glass insulation layer), of black non-woven fibre glass tissue of nominal thickness 0.5 mm and nominal mass not less than 60 gm/sqm, made of randomly oriented glass fibres distributed in a binder by a wet-lay process including fixing 1.5 mm thick solid aluminium sheet backing using, 6 mm thick cement board including SS rivets, nuts, bolts, washers etc. complete. </w:t>
            </w:r>
          </w:p>
          <w:p w:rsidR="004D2427" w:rsidRDefault="004D2427" w:rsidP="004D2427">
            <w:pPr>
              <w:jc w:val="both"/>
              <w:rPr>
                <w:rFonts w:ascii="Times New Roman" w:hAnsi="Times New Roman" w:cs="Times New Roman"/>
              </w:rPr>
            </w:pPr>
          </w:p>
        </w:tc>
        <w:tc>
          <w:tcPr>
            <w:tcW w:w="1260" w:type="dxa"/>
            <w:vAlign w:val="bottom"/>
          </w:tcPr>
          <w:p w:rsidR="00B523C4" w:rsidRDefault="0038662D" w:rsidP="004D2427">
            <w:pPr>
              <w:spacing w:line="360" w:lineRule="auto"/>
              <w:jc w:val="center"/>
              <w:rPr>
                <w:rFonts w:ascii="Times New Roman" w:hAnsi="Times New Roman" w:cs="Times New Roman"/>
              </w:rPr>
            </w:pPr>
            <w:r>
              <w:rPr>
                <w:rFonts w:ascii="Times New Roman" w:hAnsi="Times New Roman" w:cs="Times New Roman"/>
              </w:rPr>
              <w:lastRenderedPageBreak/>
              <w:t xml:space="preserve">Sqm </w:t>
            </w:r>
          </w:p>
        </w:tc>
        <w:tc>
          <w:tcPr>
            <w:tcW w:w="1908" w:type="dxa"/>
            <w:vAlign w:val="bottom"/>
          </w:tcPr>
          <w:p w:rsidR="004D2427" w:rsidRDefault="004D2427" w:rsidP="004D2427">
            <w:pPr>
              <w:spacing w:line="360" w:lineRule="auto"/>
              <w:jc w:val="center"/>
              <w:rPr>
                <w:rFonts w:ascii="Times New Roman" w:hAnsi="Times New Roman" w:cs="Times New Roman"/>
              </w:rPr>
            </w:pPr>
          </w:p>
          <w:p w:rsidR="004D2427" w:rsidRDefault="004D2427" w:rsidP="004D2427">
            <w:pPr>
              <w:spacing w:line="360" w:lineRule="auto"/>
              <w:jc w:val="center"/>
              <w:rPr>
                <w:rFonts w:ascii="Times New Roman" w:hAnsi="Times New Roman" w:cs="Times New Roman"/>
              </w:rPr>
            </w:pPr>
          </w:p>
          <w:p w:rsidR="004D2427" w:rsidRDefault="004D2427" w:rsidP="004D2427">
            <w:pPr>
              <w:spacing w:line="360" w:lineRule="auto"/>
              <w:jc w:val="center"/>
              <w:rPr>
                <w:rFonts w:ascii="Times New Roman" w:hAnsi="Times New Roman" w:cs="Times New Roman"/>
              </w:rPr>
            </w:pPr>
          </w:p>
          <w:p w:rsidR="004D2427" w:rsidRDefault="004D2427" w:rsidP="004D2427">
            <w:pPr>
              <w:spacing w:line="360" w:lineRule="auto"/>
              <w:jc w:val="center"/>
              <w:rPr>
                <w:rFonts w:ascii="Times New Roman" w:hAnsi="Times New Roman" w:cs="Times New Roman"/>
              </w:rPr>
            </w:pPr>
          </w:p>
          <w:p w:rsidR="004D2427" w:rsidRDefault="004D2427" w:rsidP="004D2427">
            <w:pPr>
              <w:spacing w:line="360" w:lineRule="auto"/>
              <w:jc w:val="center"/>
              <w:rPr>
                <w:rFonts w:ascii="Times New Roman" w:hAnsi="Times New Roman" w:cs="Times New Roman"/>
              </w:rPr>
            </w:pPr>
          </w:p>
          <w:p w:rsidR="00B523C4" w:rsidRDefault="00F31C51" w:rsidP="004D2427">
            <w:pPr>
              <w:spacing w:line="360" w:lineRule="auto"/>
              <w:jc w:val="center"/>
              <w:rPr>
                <w:rFonts w:ascii="Times New Roman" w:hAnsi="Times New Roman" w:cs="Times New Roman"/>
              </w:rPr>
            </w:pPr>
            <w:r w:rsidRPr="00F31C51">
              <w:rPr>
                <w:rFonts w:ascii="Arial" w:hAnsi="Arial" w:cs="Arial"/>
                <w:noProof/>
                <w:sz w:val="19"/>
                <w:szCs w:val="19"/>
                <w:lang w:bidi="hi-IN"/>
              </w:rPr>
              <w:pict>
                <v:shape id="_x0000_s1035" type="#_x0000_t202" style="position:absolute;left:0;text-align:left;margin-left:94.15pt;margin-top:10.3pt;width:75.25pt;height:19.9pt;z-index:251667456" filled="f" stroked="f">
                  <v:textbox style="mso-next-textbox:#_x0000_s1035">
                    <w:txbxContent>
                      <w:p w:rsidR="006A17B0" w:rsidRDefault="006A17B0" w:rsidP="004D2427">
                        <w:pPr>
                          <w:jc w:val="center"/>
                        </w:pPr>
                        <w:r>
                          <w:t>Page No.112</w:t>
                        </w:r>
                      </w:p>
                      <w:p w:rsidR="006A17B0" w:rsidRDefault="006A17B0" w:rsidP="004D2427"/>
                    </w:txbxContent>
                  </v:textbox>
                </v:shape>
              </w:pict>
            </w:r>
            <w:r w:rsidR="0038662D">
              <w:rPr>
                <w:rFonts w:ascii="Times New Roman" w:hAnsi="Times New Roman" w:cs="Times New Roman"/>
              </w:rPr>
              <w:t>1761.00</w:t>
            </w:r>
          </w:p>
        </w:tc>
      </w:tr>
      <w:tr w:rsidR="00B523C4" w:rsidRPr="00B8189F" w:rsidTr="0038662D">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lastRenderedPageBreak/>
              <w:t>8.6</w:t>
            </w:r>
          </w:p>
        </w:tc>
        <w:tc>
          <w:tcPr>
            <w:tcW w:w="5490" w:type="dxa"/>
          </w:tcPr>
          <w:p w:rsidR="00B523C4" w:rsidRPr="0029441C" w:rsidRDefault="00B523C4" w:rsidP="004D2427">
            <w:pPr>
              <w:autoSpaceDE w:val="0"/>
              <w:autoSpaceDN w:val="0"/>
              <w:adjustRightInd w:val="0"/>
              <w:jc w:val="both"/>
              <w:rPr>
                <w:rFonts w:ascii="Arial" w:hAnsi="Arial" w:cs="Arial"/>
                <w:sz w:val="19"/>
                <w:szCs w:val="19"/>
              </w:rPr>
            </w:pPr>
            <w:r>
              <w:rPr>
                <w:rFonts w:ascii="Arial" w:hAnsi="Arial" w:cs="Arial"/>
                <w:sz w:val="19"/>
                <w:szCs w:val="19"/>
              </w:rPr>
              <w:t>Providing and supplying Spandrel Glass Panels comprising of 6 mm thick heat strengthened monolithic float glass of approved colour and shade with reflective soft coating on surface # 2 of approved colour and shade so as to match the colour and shade of the IGs in the vision panels etc., all complete for the required performances as specified, as per the Architectural drawings, as per the approved shop drawings, as specified and as directed by the Engineer-in-charge. For payment, only the actual area of galss on face # 1 of te glass panels (but excluding the area of grooves and weather silicone sealant) provided and fixed in position, shall be measured in sqm. (Payment for fixing of Spandrel Glass Panels in the curtain glazing is included  in cost of relevant item) (i) Coloured tinted float glass 6 mm thick substrate with reflective soft coating on face # 2, having properties as visible Light transmittance (VLT) of 25 to 35% Light reflection internal 10 to 15%, light reflection external 10 to 20%, shading coefficient (0.25 – 0.28) and U value of 3.0 to 3.3 W/m</w:t>
            </w:r>
            <w:r>
              <w:rPr>
                <w:rFonts w:ascii="Arial" w:hAnsi="Arial" w:cs="Arial"/>
                <w:sz w:val="19"/>
                <w:szCs w:val="19"/>
                <w:vertAlign w:val="superscript"/>
              </w:rPr>
              <w:t>2</w:t>
            </w:r>
            <w:r>
              <w:rPr>
                <w:rFonts w:ascii="Arial" w:hAnsi="Arial" w:cs="Arial"/>
                <w:sz w:val="19"/>
                <w:szCs w:val="19"/>
              </w:rPr>
              <w:t xml:space="preserve"> degree K etc. the properties of performance glass shall be decided by technical sanctioning authority as per the site requirement. </w:t>
            </w:r>
          </w:p>
        </w:tc>
        <w:tc>
          <w:tcPr>
            <w:tcW w:w="1260" w:type="dxa"/>
            <w:vAlign w:val="bottom"/>
          </w:tcPr>
          <w:p w:rsidR="00B523C4" w:rsidRDefault="0038662D" w:rsidP="004D2427">
            <w:pPr>
              <w:spacing w:line="360" w:lineRule="auto"/>
              <w:jc w:val="center"/>
            </w:pPr>
            <w:r>
              <w:t xml:space="preserve">Sqm </w:t>
            </w:r>
          </w:p>
        </w:tc>
        <w:tc>
          <w:tcPr>
            <w:tcW w:w="1908" w:type="dxa"/>
            <w:vAlign w:val="bottom"/>
          </w:tcPr>
          <w:p w:rsidR="00B523C4" w:rsidRDefault="0038662D" w:rsidP="004D2427">
            <w:pPr>
              <w:spacing w:line="360" w:lineRule="auto"/>
              <w:jc w:val="center"/>
              <w:rPr>
                <w:rFonts w:ascii="Times New Roman" w:hAnsi="Times New Roman" w:cs="Times New Roman"/>
              </w:rPr>
            </w:pPr>
            <w:r>
              <w:rPr>
                <w:rFonts w:ascii="Times New Roman" w:hAnsi="Times New Roman" w:cs="Times New Roman"/>
              </w:rPr>
              <w:t>2174.00</w:t>
            </w:r>
          </w:p>
        </w:tc>
      </w:tr>
      <w:tr w:rsidR="00B523C4" w:rsidRPr="00B8189F" w:rsidTr="0038662D">
        <w:tc>
          <w:tcPr>
            <w:tcW w:w="1080" w:type="dxa"/>
          </w:tcPr>
          <w:p w:rsidR="00B523C4" w:rsidRPr="00B8189F" w:rsidRDefault="00B523C4" w:rsidP="004D2427">
            <w:pPr>
              <w:spacing w:line="360" w:lineRule="auto"/>
              <w:jc w:val="center"/>
              <w:rPr>
                <w:rFonts w:ascii="Times New Roman" w:hAnsi="Times New Roman" w:cs="Times New Roman"/>
              </w:rPr>
            </w:pPr>
            <w:r>
              <w:rPr>
                <w:rFonts w:ascii="Times New Roman" w:hAnsi="Times New Roman" w:cs="Times New Roman"/>
              </w:rPr>
              <w:t>8.7</w:t>
            </w:r>
          </w:p>
        </w:tc>
        <w:tc>
          <w:tcPr>
            <w:tcW w:w="5490" w:type="dxa"/>
          </w:tcPr>
          <w:p w:rsidR="00B523C4" w:rsidRDefault="00B523C4" w:rsidP="004D2427">
            <w:pPr>
              <w:jc w:val="both"/>
              <w:rPr>
                <w:rFonts w:ascii="Times New Roman" w:hAnsi="Times New Roman" w:cs="Times New Roman"/>
              </w:rPr>
            </w:pPr>
            <w:r>
              <w:rPr>
                <w:rFonts w:ascii="Times New Roman" w:hAnsi="Times New Roman" w:cs="Times New Roman"/>
              </w:rPr>
              <w:t>Designing, fabricatin, testing, installing and fixing in position Curtain wall with Aluminium Composite Panel Cladding, with open grooves for linear as well as curvilinear portions of the building, for all heights and all levels etc. including.</w:t>
            </w:r>
          </w:p>
          <w:p w:rsidR="00B523C4" w:rsidRDefault="00B523C4" w:rsidP="004D2427">
            <w:pPr>
              <w:jc w:val="both"/>
              <w:rPr>
                <w:rFonts w:ascii="Times New Roman" w:hAnsi="Times New Roman" w:cs="Times New Roman"/>
              </w:rPr>
            </w:pPr>
            <w:r>
              <w:rPr>
                <w:rFonts w:ascii="Times New Roman" w:hAnsi="Times New Roman" w:cs="Times New Roman"/>
              </w:rPr>
              <w:t>a) Structural analysis and design and preparation of shop drawings for pressure equalization or rain screen principle as required, proper drainage of water to make it watertight including checking of all the structural and functional design.</w:t>
            </w:r>
          </w:p>
          <w:p w:rsidR="00B523C4" w:rsidRDefault="00B523C4" w:rsidP="004D2427">
            <w:pPr>
              <w:jc w:val="both"/>
              <w:rPr>
                <w:rFonts w:ascii="Times New Roman" w:hAnsi="Times New Roman" w:cs="Times New Roman"/>
              </w:rPr>
            </w:pPr>
            <w:r>
              <w:rPr>
                <w:rFonts w:ascii="Times New Roman" w:hAnsi="Times New Roman" w:cs="Times New Roman"/>
              </w:rPr>
              <w:t>b) providing, fabricating and supplying and fixing panels of aluminium composite panel cladding in pan shape in metallic colour or approved shades. The aluminium composite panel cladding sheet shall be coil coated, with Kynar 500 based PVDF / Lumiflon based fluoropolymer resin coating of approved colour and shade on face #  1 and polymer (Service) coating on face # 2 as specified using stainless steel screws, nuts, bolts, washers, cleats, weather silicone sealant, backer rods etc.</w:t>
            </w:r>
          </w:p>
          <w:p w:rsidR="00B523C4" w:rsidRDefault="00B523C4" w:rsidP="004D2427">
            <w:pPr>
              <w:jc w:val="both"/>
              <w:rPr>
                <w:rFonts w:ascii="Times New Roman" w:hAnsi="Times New Roman" w:cs="Times New Roman"/>
              </w:rPr>
            </w:pPr>
            <w:r>
              <w:rPr>
                <w:rFonts w:ascii="Times New Roman" w:hAnsi="Times New Roman" w:cs="Times New Roman"/>
              </w:rPr>
              <w:t xml:space="preserve">c) The fastening brackets of Aluminium alloy 6005 T5/MS with Hot Dip Galvanised with serrations and serrated washers </w:t>
            </w:r>
          </w:p>
        </w:tc>
        <w:tc>
          <w:tcPr>
            <w:tcW w:w="1260" w:type="dxa"/>
            <w:vAlign w:val="bottom"/>
          </w:tcPr>
          <w:p w:rsidR="00B523C4" w:rsidRDefault="00B523C4" w:rsidP="004D2427">
            <w:pPr>
              <w:spacing w:line="360" w:lineRule="auto"/>
              <w:jc w:val="center"/>
              <w:rPr>
                <w:rFonts w:ascii="Times New Roman" w:hAnsi="Times New Roman" w:cs="Times New Roman"/>
              </w:rPr>
            </w:pPr>
          </w:p>
        </w:tc>
        <w:tc>
          <w:tcPr>
            <w:tcW w:w="1908" w:type="dxa"/>
            <w:vAlign w:val="bottom"/>
          </w:tcPr>
          <w:p w:rsidR="00B523C4" w:rsidRDefault="00B523C4" w:rsidP="004D2427">
            <w:pPr>
              <w:spacing w:line="360" w:lineRule="auto"/>
              <w:jc w:val="center"/>
              <w:rPr>
                <w:rFonts w:ascii="Times New Roman" w:hAnsi="Times New Roman" w:cs="Times New Roman"/>
              </w:rPr>
            </w:pPr>
          </w:p>
        </w:tc>
      </w:tr>
    </w:tbl>
    <w:p w:rsidR="00B523C4"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B523C4" w:rsidRPr="00B8189F" w:rsidRDefault="00B523C4" w:rsidP="00B523C4">
      <w:pPr>
        <w:rPr>
          <w:rFonts w:ascii="Times New Roman" w:hAnsi="Times New Roman" w:cs="Times New Roman"/>
        </w:rPr>
      </w:pPr>
    </w:p>
    <w:p w:rsidR="00B523C4" w:rsidRPr="00B8189F" w:rsidRDefault="00F31C51" w:rsidP="00B523C4">
      <w:pPr>
        <w:jc w:val="center"/>
        <w:rPr>
          <w:rFonts w:ascii="Times New Roman" w:hAnsi="Times New Roman" w:cs="Times New Roman"/>
        </w:rPr>
      </w:pPr>
      <w:r>
        <w:rPr>
          <w:rFonts w:ascii="Times New Roman" w:hAnsi="Times New Roman" w:cs="Times New Roman"/>
          <w:noProof/>
          <w:lang w:bidi="hi-IN"/>
        </w:rPr>
        <w:pict>
          <v:shape id="_x0000_s1036" type="#_x0000_t202" style="position:absolute;left:0;text-align:left;margin-left:466.8pt;margin-top:9pt;width:75.25pt;height:19.9pt;z-index:251668480" filled="f" stroked="f">
            <v:textbox style="mso-next-textbox:#_x0000_s1036">
              <w:txbxContent>
                <w:p w:rsidR="006A17B0" w:rsidRDefault="006A17B0" w:rsidP="00194770">
                  <w:pPr>
                    <w:jc w:val="center"/>
                  </w:pPr>
                  <w:r>
                    <w:t>Page No.113</w:t>
                  </w:r>
                </w:p>
                <w:p w:rsidR="006A17B0" w:rsidRDefault="006A17B0" w:rsidP="00194770"/>
              </w:txbxContent>
            </v:textbox>
          </v:shape>
        </w:pict>
      </w:r>
    </w:p>
    <w:p w:rsidR="00B523C4" w:rsidRPr="00B8189F" w:rsidRDefault="00B523C4" w:rsidP="00B523C4">
      <w:pPr>
        <w:rPr>
          <w:rFonts w:ascii="Times New Roman" w:hAnsi="Times New Roman" w:cs="Times New Roman"/>
        </w:rPr>
      </w:pPr>
    </w:p>
    <w:p w:rsidR="00B523C4" w:rsidRPr="00B8189F" w:rsidRDefault="00B523C4" w:rsidP="00B523C4">
      <w:pPr>
        <w:rPr>
          <w:rFonts w:ascii="Times New Roman" w:hAnsi="Times New Roman" w:cs="Times New Roman"/>
        </w:rPr>
      </w:pPr>
    </w:p>
    <w:p w:rsidR="00B523C4" w:rsidRPr="00B8189F" w:rsidRDefault="00B523C4" w:rsidP="00B523C4">
      <w:pPr>
        <w:rPr>
          <w:rFonts w:ascii="Times New Roman" w:hAnsi="Times New Roman" w:cs="Times New Roman"/>
        </w:rPr>
      </w:pPr>
    </w:p>
    <w:p w:rsidR="00B523C4" w:rsidRDefault="00B523C4" w:rsidP="00B523C4">
      <w:pPr>
        <w:rPr>
          <w:rFonts w:ascii="Times New Roman" w:hAnsi="Times New Roman" w:cs="Times New Roman"/>
        </w:rPr>
      </w:pPr>
    </w:p>
    <w:p w:rsidR="00A25A72" w:rsidRDefault="00A25A72" w:rsidP="00B523C4">
      <w:pPr>
        <w:rPr>
          <w:rFonts w:ascii="Times New Roman" w:hAnsi="Times New Roman" w:cs="Times New Roman"/>
        </w:rPr>
      </w:pPr>
    </w:p>
    <w:p w:rsidR="00864A83" w:rsidRDefault="00864A83" w:rsidP="00B523C4">
      <w:pPr>
        <w:rPr>
          <w:rFonts w:ascii="Times New Roman" w:hAnsi="Times New Roman" w:cs="Times New Roman"/>
        </w:rPr>
      </w:pPr>
    </w:p>
    <w:p w:rsidR="00864A83" w:rsidRDefault="00864A83" w:rsidP="00B523C4">
      <w:pPr>
        <w:rPr>
          <w:rFonts w:ascii="Times New Roman" w:hAnsi="Times New Roman" w:cs="Times New Roman"/>
        </w:rPr>
      </w:pPr>
    </w:p>
    <w:p w:rsidR="00864A83" w:rsidRDefault="00864A83" w:rsidP="00B523C4">
      <w:pPr>
        <w:rPr>
          <w:rFonts w:ascii="Times New Roman" w:hAnsi="Times New Roman" w:cs="Times New Roman"/>
        </w:rPr>
      </w:pPr>
    </w:p>
    <w:p w:rsidR="00864A83" w:rsidRDefault="00864A83" w:rsidP="00B523C4">
      <w:pPr>
        <w:rPr>
          <w:rFonts w:ascii="Times New Roman" w:hAnsi="Times New Roman" w:cs="Times New Roman"/>
        </w:rPr>
      </w:pPr>
    </w:p>
    <w:p w:rsidR="00864A83" w:rsidRDefault="00864A83" w:rsidP="00B523C4">
      <w:pPr>
        <w:rPr>
          <w:rFonts w:ascii="Times New Roman" w:hAnsi="Times New Roman" w:cs="Times New Roman"/>
        </w:rPr>
      </w:pPr>
    </w:p>
    <w:p w:rsidR="00864A83" w:rsidRDefault="00864A83" w:rsidP="00B523C4">
      <w:pPr>
        <w:rPr>
          <w:rFonts w:ascii="Times New Roman" w:hAnsi="Times New Roman" w:cs="Times New Roman"/>
        </w:rPr>
      </w:pPr>
    </w:p>
    <w:p w:rsidR="00864A83" w:rsidRDefault="00864A83" w:rsidP="00B523C4">
      <w:pPr>
        <w:rPr>
          <w:rFonts w:ascii="Times New Roman" w:hAnsi="Times New Roman" w:cs="Times New Roman"/>
        </w:rPr>
      </w:pPr>
    </w:p>
    <w:p w:rsidR="00864A83" w:rsidRDefault="00864A83" w:rsidP="00B523C4">
      <w:pPr>
        <w:rPr>
          <w:rFonts w:ascii="Times New Roman" w:hAnsi="Times New Roman" w:cs="Times New Roman"/>
        </w:rPr>
      </w:pPr>
    </w:p>
    <w:p w:rsidR="00864A83" w:rsidRDefault="00864A83"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194770" w:rsidRDefault="00194770" w:rsidP="00194770">
      <w:pPr>
        <w:jc w:val="center"/>
      </w:pPr>
      <w:r>
        <w:t>Page No.114</w:t>
      </w: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085DB0" w:rsidRDefault="00085DB0" w:rsidP="00B523C4">
      <w:pPr>
        <w:rPr>
          <w:rFonts w:ascii="Times New Roman" w:hAnsi="Times New Roman" w:cs="Times New Roman"/>
        </w:rPr>
      </w:pPr>
    </w:p>
    <w:p w:rsidR="00864A83" w:rsidRDefault="00864A83"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194770">
      <w:pPr>
        <w:jc w:val="center"/>
        <w:rPr>
          <w:rFonts w:ascii="Times New Roman" w:hAnsi="Times New Roman" w:cs="Times New Roman"/>
        </w:rPr>
      </w:pPr>
      <w:r>
        <w:t>Page No.115</w:t>
      </w: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864A83" w:rsidRDefault="00864A83"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194770" w:rsidRDefault="00194770" w:rsidP="00B523C4">
      <w:pPr>
        <w:rPr>
          <w:rFonts w:ascii="Times New Roman" w:hAnsi="Times New Roman" w:cs="Times New Roman"/>
        </w:rPr>
      </w:pPr>
    </w:p>
    <w:p w:rsidR="00F61295" w:rsidRDefault="00F61295" w:rsidP="00B523C4">
      <w:pPr>
        <w:rPr>
          <w:rFonts w:ascii="Times New Roman" w:hAnsi="Times New Roman" w:cs="Times New Roman"/>
        </w:rPr>
      </w:pPr>
    </w:p>
    <w:p w:rsidR="00085DB0" w:rsidRDefault="00085DB0" w:rsidP="00085DB0">
      <w:pPr>
        <w:spacing w:before="10" w:line="20" w:lineRule="exact"/>
        <w:ind w:left="15" w:right="20"/>
      </w:pPr>
    </w:p>
    <w:tbl>
      <w:tblPr>
        <w:tblW w:w="0" w:type="auto"/>
        <w:tblInd w:w="23" w:type="dxa"/>
        <w:tblLayout w:type="fixed"/>
        <w:tblCellMar>
          <w:left w:w="0" w:type="dxa"/>
          <w:right w:w="0" w:type="dxa"/>
        </w:tblCellMar>
        <w:tblLook w:val="0000"/>
      </w:tblPr>
      <w:tblGrid>
        <w:gridCol w:w="870"/>
        <w:gridCol w:w="1103"/>
        <w:gridCol w:w="5085"/>
        <w:gridCol w:w="1245"/>
        <w:gridCol w:w="1462"/>
      </w:tblGrid>
      <w:tr w:rsidR="00085DB0" w:rsidTr="004D2427">
        <w:trPr>
          <w:trHeight w:hRule="exact" w:val="69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spacing w:line="268" w:lineRule="auto"/>
              <w:ind w:left="216" w:right="216"/>
              <w:rPr>
                <w:rStyle w:val="CharacterStyle1"/>
                <w:b/>
                <w:bCs w:val="0"/>
                <w:spacing w:val="-10"/>
              </w:rPr>
            </w:pPr>
            <w:r>
              <w:rPr>
                <w:rStyle w:val="CharacterStyle1"/>
                <w:b/>
                <w:bCs w:val="0"/>
                <w:spacing w:val="-18"/>
              </w:rPr>
              <w:lastRenderedPageBreak/>
              <w:t xml:space="preserve">Item </w:t>
            </w:r>
            <w:r>
              <w:rPr>
                <w:rStyle w:val="CharacterStyle1"/>
                <w:b/>
                <w:bCs w:val="0"/>
                <w:spacing w:val="-10"/>
              </w:rPr>
              <w:t>No.</w:t>
            </w:r>
          </w:p>
        </w:tc>
        <w:tc>
          <w:tcPr>
            <w:tcW w:w="6188" w:type="dxa"/>
            <w:gridSpan w:val="2"/>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2"/>
              </w:rPr>
            </w:pPr>
            <w:r>
              <w:rPr>
                <w:rStyle w:val="CharacterStyle2"/>
                <w:rFonts w:ascii="Tahoma" w:hAnsi="Tahoma" w:cs="Tahoma"/>
                <w:b/>
                <w:bCs/>
                <w:spacing w:val="-2"/>
              </w:rPr>
              <w:t>Description</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10"/>
              </w:rPr>
            </w:pPr>
            <w:r>
              <w:rPr>
                <w:rStyle w:val="CharacterStyle2"/>
                <w:rFonts w:ascii="Tahoma" w:hAnsi="Tahoma" w:cs="Tahoma"/>
                <w:b/>
                <w:bCs/>
                <w:spacing w:val="-10"/>
              </w:rPr>
              <w:t>Unit</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4"/>
              </w:rPr>
            </w:pPr>
            <w:r>
              <w:rPr>
                <w:rStyle w:val="CharacterStyle2"/>
                <w:rFonts w:ascii="Tahoma" w:hAnsi="Tahoma" w:cs="Tahoma"/>
                <w:b/>
                <w:bCs/>
                <w:spacing w:val="-4"/>
              </w:rPr>
              <w:t>Rate (in its.)</w:t>
            </w:r>
          </w:p>
        </w:tc>
      </w:tr>
      <w:tr w:rsidR="00085DB0" w:rsidTr="004D2427">
        <w:trPr>
          <w:trHeight w:hRule="exact" w:val="308"/>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6188" w:type="dxa"/>
            <w:gridSpan w:val="2"/>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r>
      <w:tr w:rsidR="00085DB0" w:rsidTr="004D2427">
        <w:trPr>
          <w:trHeight w:hRule="exact" w:val="1537"/>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10"/>
              </w:rPr>
            </w:pPr>
            <w:r>
              <w:rPr>
                <w:rStyle w:val="CharacterStyle2"/>
                <w:rFonts w:ascii="Tahoma" w:hAnsi="Tahoma" w:cs="Tahoma"/>
                <w:b/>
                <w:bCs/>
                <w:spacing w:val="-10"/>
              </w:rPr>
              <w:t>9.1</w:t>
            </w:r>
          </w:p>
        </w:tc>
        <w:tc>
          <w:tcPr>
            <w:tcW w:w="6188" w:type="dxa"/>
            <w:gridSpan w:val="2"/>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ind w:left="108" w:right="108"/>
              <w:jc w:val="both"/>
              <w:rPr>
                <w:rStyle w:val="CharacterStyle2"/>
                <w:rFonts w:ascii="Tahoma" w:hAnsi="Tahoma" w:cs="Tahoma"/>
                <w:b/>
                <w:bCs/>
                <w:spacing w:val="-10"/>
              </w:rPr>
            </w:pPr>
            <w:r>
              <w:rPr>
                <w:rStyle w:val="CharacterStyle2"/>
                <w:rFonts w:ascii="Tahoma" w:hAnsi="Tahoma" w:cs="Tahoma"/>
                <w:b/>
                <w:bCs/>
                <w:spacing w:val="-8"/>
              </w:rPr>
              <w:t xml:space="preserve">Providing wood work in frames of doors, windows, clerestory </w:t>
            </w:r>
            <w:r>
              <w:rPr>
                <w:rStyle w:val="CharacterStyle2"/>
                <w:rFonts w:ascii="Tahoma" w:hAnsi="Tahoma" w:cs="Tahoma"/>
                <w:b/>
                <w:bCs/>
                <w:spacing w:val="-11"/>
              </w:rPr>
              <w:t xml:space="preserve">windows and other flames, wrought framed and fixed in position </w:t>
            </w:r>
            <w:r>
              <w:rPr>
                <w:rStyle w:val="CharacterStyle2"/>
                <w:rFonts w:ascii="Tahoma" w:hAnsi="Tahoma" w:cs="Tahoma"/>
                <w:b/>
                <w:bCs/>
                <w:spacing w:val="-6"/>
              </w:rPr>
              <w:t xml:space="preserve">with hold fist lugs or with dash fastmers of required din and </w:t>
            </w:r>
            <w:r>
              <w:rPr>
                <w:rStyle w:val="CharacterStyle2"/>
                <w:rFonts w:ascii="Tahoma" w:hAnsi="Tahoma" w:cs="Tahoma"/>
                <w:b/>
                <w:bCs/>
                <w:spacing w:val="3"/>
              </w:rPr>
              <w:t xml:space="preserve">length (hold fast lugs or dash fastener shall be paki for </w:t>
            </w:r>
            <w:r>
              <w:rPr>
                <w:rStyle w:val="CharacterStyle2"/>
                <w:rFonts w:ascii="Tahoma" w:hAnsi="Tahoma" w:cs="Tahoma"/>
                <w:b/>
                <w:bCs/>
                <w:spacing w:val="-10"/>
              </w:rPr>
              <w:t>separately).</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r>
      <w:tr w:rsidR="00085DB0" w:rsidTr="004D2427">
        <w:trPr>
          <w:trHeight w:hRule="exact" w:val="45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b/>
                <w:bCs w:val="0"/>
                <w:spacing w:val="-10"/>
              </w:rPr>
            </w:pPr>
            <w:r>
              <w:rPr>
                <w:rStyle w:val="CharacterStyle1"/>
                <w:b/>
                <w:bCs w:val="0"/>
                <w:spacing w:val="-10"/>
              </w:rPr>
              <w:t>9,1.1</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12"/>
              <w:rPr>
                <w:rStyle w:val="CharacterStyle1"/>
                <w:b/>
                <w:bCs w:val="0"/>
                <w:spacing w:val="-10"/>
              </w:rPr>
            </w:pPr>
            <w:r>
              <w:rPr>
                <w:rStyle w:val="CharacterStyle1"/>
                <w:b/>
                <w:bCs w:val="0"/>
                <w:spacing w:val="-10"/>
              </w:rPr>
              <w:t>Second class teak wood</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b/>
                <w:bCs/>
                <w:w w:val="105"/>
                <w:sz w:val="16"/>
                <w:szCs w:val="16"/>
              </w:rPr>
            </w:pPr>
            <w:r>
              <w:rPr>
                <w:rStyle w:val="CharacterStyle2"/>
                <w:b/>
                <w:bCs/>
                <w:w w:val="105"/>
                <w:sz w:val="16"/>
                <w:szCs w:val="16"/>
              </w:rPr>
              <w:t>CUM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81"/>
              </w:tabs>
              <w:kinsoku w:val="0"/>
              <w:autoSpaceDE/>
              <w:autoSpaceDN/>
              <w:rPr>
                <w:rStyle w:val="CharacterStyle1"/>
                <w:b/>
                <w:bCs w:val="0"/>
                <w:spacing w:val="-10"/>
              </w:rPr>
            </w:pPr>
            <w:r>
              <w:rPr>
                <w:rStyle w:val="CharacterStyle1"/>
                <w:b/>
                <w:bCs w:val="0"/>
                <w:spacing w:val="-10"/>
              </w:rPr>
              <w:t>90618.00</w:t>
            </w:r>
          </w:p>
        </w:tc>
      </w:tr>
      <w:tr w:rsidR="00085DB0" w:rsidTr="004D2427">
        <w:trPr>
          <w:trHeight w:hRule="exact" w:val="45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b/>
                <w:bCs w:val="0"/>
                <w:spacing w:val="-10"/>
              </w:rPr>
            </w:pPr>
            <w:r>
              <w:rPr>
                <w:rStyle w:val="CharacterStyle1"/>
                <w:b/>
                <w:bCs w:val="0"/>
                <w:spacing w:val="-10"/>
              </w:rPr>
              <w:t>9,1.2</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12"/>
              <w:rPr>
                <w:rStyle w:val="CharacterStyle1"/>
                <w:b/>
                <w:bCs w:val="0"/>
                <w:spacing w:val="-10"/>
              </w:rPr>
            </w:pPr>
            <w:r>
              <w:rPr>
                <w:rStyle w:val="CharacterStyle1"/>
                <w:b/>
                <w:bCs w:val="0"/>
                <w:spacing w:val="-10"/>
              </w:rPr>
              <w:t>Sal wood</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10"/>
              </w:rPr>
            </w:pPr>
            <w:r>
              <w:rPr>
                <w:rStyle w:val="CharacterStyle2"/>
                <w:rFonts w:ascii="Tahoma" w:hAnsi="Tahoma" w:cs="Tahoma"/>
                <w:b/>
                <w:bCs/>
                <w:spacing w:val="-10"/>
              </w:rPr>
              <w:t>cum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81"/>
              </w:tabs>
              <w:kinsoku w:val="0"/>
              <w:autoSpaceDE/>
              <w:autoSpaceDN/>
              <w:rPr>
                <w:rStyle w:val="CharacterStyle1"/>
                <w:b/>
                <w:bCs w:val="0"/>
                <w:spacing w:val="-10"/>
              </w:rPr>
            </w:pPr>
            <w:r>
              <w:rPr>
                <w:rStyle w:val="CharacterStyle1"/>
                <w:b/>
                <w:bCs w:val="0"/>
                <w:spacing w:val="-10"/>
              </w:rPr>
              <w:t>71308.00</w:t>
            </w:r>
          </w:p>
        </w:tc>
      </w:tr>
      <w:tr w:rsidR="00085DB0" w:rsidTr="004D2427">
        <w:trPr>
          <w:trHeight w:hRule="exact" w:val="915"/>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b/>
                <w:bCs w:val="0"/>
                <w:spacing w:val="-10"/>
              </w:rPr>
            </w:pPr>
            <w:r>
              <w:rPr>
                <w:rStyle w:val="CharacterStyle1"/>
                <w:b/>
                <w:bCs w:val="0"/>
                <w:spacing w:val="-10"/>
              </w:rPr>
              <w:t>9.1.3</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spacing w:line="268" w:lineRule="auto"/>
              <w:ind w:right="144"/>
              <w:rPr>
                <w:rStyle w:val="CharacterStyle1"/>
                <w:b/>
                <w:bCs w:val="0"/>
                <w:spacing w:val="-10"/>
              </w:rPr>
            </w:pPr>
            <w:r>
              <w:rPr>
                <w:rStyle w:val="CharacterStyle1"/>
                <w:b/>
                <w:bCs w:val="0"/>
                <w:spacing w:val="-7"/>
              </w:rPr>
              <w:t xml:space="preserve">Kiln seasested and chemically treated Haldu, Kail, </w:t>
            </w:r>
            <w:r>
              <w:rPr>
                <w:rStyle w:val="CharacterStyle1"/>
                <w:b/>
                <w:bCs w:val="0"/>
                <w:spacing w:val="-10"/>
              </w:rPr>
              <w:t>Etla wood</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10"/>
              </w:rPr>
            </w:pPr>
            <w:r>
              <w:rPr>
                <w:rStyle w:val="CharacterStyle2"/>
                <w:rFonts w:ascii="Tahoma" w:hAnsi="Tahoma" w:cs="Tahoma"/>
                <w:b/>
                <w:bCs/>
                <w:spacing w:val="-10"/>
              </w:rPr>
              <w:t>cum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81"/>
              </w:tabs>
              <w:kinsoku w:val="0"/>
              <w:autoSpaceDE/>
              <w:autoSpaceDN/>
              <w:rPr>
                <w:rStyle w:val="CharacterStyle1"/>
                <w:b/>
                <w:bCs w:val="0"/>
                <w:spacing w:val="-10"/>
              </w:rPr>
            </w:pPr>
            <w:r>
              <w:rPr>
                <w:rStyle w:val="CharacterStyle1"/>
                <w:b/>
                <w:bCs w:val="0"/>
                <w:spacing w:val="-10"/>
              </w:rPr>
              <w:t>72744.00</w:t>
            </w:r>
          </w:p>
        </w:tc>
      </w:tr>
      <w:tr w:rsidR="00085DB0" w:rsidTr="004D2427">
        <w:trPr>
          <w:trHeight w:hRule="exact" w:val="1808"/>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10"/>
              </w:rPr>
            </w:pPr>
            <w:r>
              <w:rPr>
                <w:rStyle w:val="CharacterStyle2"/>
                <w:rFonts w:ascii="Tahoma" w:hAnsi="Tahoma" w:cs="Tahoma"/>
                <w:b/>
                <w:bCs/>
                <w:spacing w:val="-10"/>
              </w:rPr>
              <w:t>9_2</w:t>
            </w:r>
          </w:p>
        </w:tc>
        <w:tc>
          <w:tcPr>
            <w:tcW w:w="6188" w:type="dxa"/>
            <w:gridSpan w:val="2"/>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ind w:left="108" w:right="144"/>
              <w:jc w:val="both"/>
              <w:rPr>
                <w:rStyle w:val="CharacterStyle2"/>
                <w:rFonts w:ascii="Tahoma" w:hAnsi="Tahoma" w:cs="Tahoma"/>
                <w:b/>
                <w:bCs/>
                <w:spacing w:val="-10"/>
              </w:rPr>
            </w:pPr>
            <w:r>
              <w:rPr>
                <w:rStyle w:val="CharacterStyle2"/>
                <w:rFonts w:ascii="Tahoma" w:hAnsi="Tahoma" w:cs="Tahoma"/>
                <w:b/>
                <w:bCs/>
                <w:spacing w:val="-11"/>
              </w:rPr>
              <w:t xml:space="preserve">Providing laminated </w:t>
            </w:r>
            <w:r>
              <w:rPr>
                <w:rStyle w:val="CharacterStyle2"/>
                <w:rFonts w:ascii="Arial" w:hAnsi="Arial" w:cs="Arial"/>
                <w:b/>
                <w:bCs/>
                <w:i/>
                <w:iCs/>
                <w:spacing w:val="-11"/>
              </w:rPr>
              <w:t xml:space="preserve">veneer </w:t>
            </w:r>
            <w:r>
              <w:rPr>
                <w:rStyle w:val="CharacterStyle2"/>
                <w:rFonts w:ascii="Tahoma" w:hAnsi="Tahoma" w:cs="Tahoma"/>
                <w:b/>
                <w:bCs/>
                <w:spacing w:val="-11"/>
              </w:rPr>
              <w:t xml:space="preserve">lumber conforming to IS: 14616 and </w:t>
            </w:r>
            <w:r>
              <w:rPr>
                <w:rStyle w:val="CharacterStyle2"/>
                <w:rFonts w:ascii="Tahoma" w:hAnsi="Tahoma" w:cs="Tahoma"/>
                <w:b/>
                <w:bCs/>
                <w:spacing w:val="1"/>
              </w:rPr>
              <w:t xml:space="preserve">TAD -15: 2001(Part-B) in factory made frames of doors, </w:t>
            </w:r>
            <w:r>
              <w:rPr>
                <w:rStyle w:val="CharacterStyle2"/>
                <w:rFonts w:ascii="Tahoma" w:hAnsi="Tahoma" w:cs="Tahoma"/>
                <w:b/>
                <w:bCs/>
                <w:spacing w:val="-12"/>
              </w:rPr>
              <w:t xml:space="preserve">windows, clerestory windows and other frames, wrought framed </w:t>
            </w:r>
            <w:r>
              <w:rPr>
                <w:rStyle w:val="CharacterStyle2"/>
                <w:rFonts w:ascii="Tahoma" w:hAnsi="Tahoma" w:cs="Tahoma"/>
                <w:b/>
                <w:bCs/>
                <w:spacing w:val="-8"/>
              </w:rPr>
              <w:t xml:space="preserve">and fixing in position with hold fast lugs or with dash fasteners </w:t>
            </w:r>
            <w:r>
              <w:rPr>
                <w:rStyle w:val="CharacterStyle2"/>
                <w:rFonts w:ascii="Tahoma" w:hAnsi="Tahoma" w:cs="Tahoma"/>
                <w:b/>
                <w:bCs/>
                <w:spacing w:val="-9"/>
              </w:rPr>
              <w:t xml:space="preserve">of required dia and length ( hold East lugs or dash fastener shall </w:t>
            </w:r>
            <w:r>
              <w:rPr>
                <w:rStyle w:val="CharacterStyle2"/>
                <w:rFonts w:ascii="Tahoma" w:hAnsi="Tahoma" w:cs="Tahoma"/>
                <w:b/>
                <w:bCs/>
                <w:spacing w:val="-10"/>
              </w:rPr>
              <w:t>be paid for separately).</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10"/>
              </w:rPr>
            </w:pPr>
            <w:r>
              <w:rPr>
                <w:rStyle w:val="CharacterStyle2"/>
                <w:rFonts w:ascii="Tahoma" w:hAnsi="Tahoma" w:cs="Tahoma"/>
                <w:b/>
                <w:bCs/>
                <w:spacing w:val="-10"/>
              </w:rPr>
              <w:t>cum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81"/>
              </w:tabs>
              <w:kinsoku w:val="0"/>
              <w:autoSpaceDE/>
              <w:autoSpaceDN/>
              <w:rPr>
                <w:rStyle w:val="CharacterStyle1"/>
                <w:b/>
                <w:bCs w:val="0"/>
                <w:spacing w:val="-10"/>
              </w:rPr>
            </w:pPr>
            <w:r>
              <w:rPr>
                <w:rStyle w:val="CharacterStyle1"/>
                <w:b/>
                <w:bCs w:val="0"/>
                <w:spacing w:val="-10"/>
              </w:rPr>
              <w:t>92195.00</w:t>
            </w:r>
          </w:p>
        </w:tc>
      </w:tr>
      <w:tr w:rsidR="00085DB0" w:rsidTr="004D2427">
        <w:trPr>
          <w:trHeight w:hRule="exact" w:val="84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10"/>
              </w:rPr>
            </w:pPr>
            <w:r>
              <w:rPr>
                <w:rStyle w:val="CharacterStyle2"/>
                <w:rFonts w:ascii="Tahoma" w:hAnsi="Tahoma" w:cs="Tahoma"/>
                <w:b/>
                <w:bCs/>
                <w:spacing w:val="-10"/>
              </w:rPr>
              <w:t>9,3</w:t>
            </w:r>
          </w:p>
        </w:tc>
        <w:tc>
          <w:tcPr>
            <w:tcW w:w="6188" w:type="dxa"/>
            <w:gridSpan w:val="2"/>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right="144"/>
              <w:rPr>
                <w:rStyle w:val="CharacterStyle1"/>
                <w:b/>
                <w:bCs w:val="0"/>
                <w:spacing w:val="-10"/>
              </w:rPr>
            </w:pPr>
            <w:r>
              <w:rPr>
                <w:rStyle w:val="CharacterStyle1"/>
                <w:b/>
                <w:bCs w:val="0"/>
                <w:spacing w:val="-8"/>
              </w:rPr>
              <w:t xml:space="preserve">Providing wood work in frames of false ceiling, partitions etc. </w:t>
            </w:r>
            <w:r>
              <w:rPr>
                <w:rStyle w:val="CharacterStyle1"/>
                <w:b/>
                <w:bCs w:val="0"/>
                <w:spacing w:val="-10"/>
              </w:rPr>
              <w:t>sawn and fixed in position :</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r>
      <w:tr w:rsidR="00085DB0" w:rsidTr="004D2427">
        <w:trPr>
          <w:trHeight w:hRule="exact" w:val="51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b/>
                <w:bCs w:val="0"/>
                <w:spacing w:val="-10"/>
              </w:rPr>
            </w:pPr>
            <w:r>
              <w:rPr>
                <w:rStyle w:val="CharacterStyle1"/>
                <w:b/>
                <w:bCs w:val="0"/>
                <w:spacing w:val="-10"/>
              </w:rPr>
              <w:t>9.3,1</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12"/>
              <w:rPr>
                <w:rStyle w:val="CharacterStyle1"/>
                <w:b/>
                <w:bCs w:val="0"/>
                <w:spacing w:val="-10"/>
              </w:rPr>
            </w:pPr>
            <w:r>
              <w:rPr>
                <w:rStyle w:val="CharacterStyle1"/>
                <w:b/>
                <w:bCs w:val="0"/>
                <w:spacing w:val="-10"/>
              </w:rPr>
              <w:t>Sal wood</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10"/>
              </w:rPr>
            </w:pPr>
            <w:r>
              <w:rPr>
                <w:rStyle w:val="CharacterStyle2"/>
                <w:rFonts w:ascii="Tahoma" w:hAnsi="Tahoma" w:cs="Tahoma"/>
                <w:b/>
                <w:bCs/>
                <w:spacing w:val="-10"/>
              </w:rPr>
              <w:t>Gum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81"/>
              </w:tabs>
              <w:kinsoku w:val="0"/>
              <w:autoSpaceDE/>
              <w:autoSpaceDN/>
              <w:rPr>
                <w:rStyle w:val="CharacterStyle1"/>
                <w:b/>
                <w:bCs w:val="0"/>
                <w:spacing w:val="-10"/>
              </w:rPr>
            </w:pPr>
            <w:r>
              <w:rPr>
                <w:rStyle w:val="CharacterStyle1"/>
                <w:b/>
                <w:bCs w:val="0"/>
                <w:spacing w:val="-10"/>
              </w:rPr>
              <w:t>76229.00</w:t>
            </w:r>
          </w:p>
        </w:tc>
      </w:tr>
      <w:tr w:rsidR="00085DB0" w:rsidTr="004D2427">
        <w:trPr>
          <w:trHeight w:hRule="exact" w:val="825"/>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b/>
                <w:bCs w:val="0"/>
                <w:spacing w:val="-10"/>
              </w:rPr>
            </w:pPr>
            <w:r>
              <w:rPr>
                <w:rStyle w:val="CharacterStyle1"/>
                <w:b/>
                <w:bCs w:val="0"/>
                <w:spacing w:val="-10"/>
              </w:rPr>
              <w:t>9.3,2</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right="144"/>
              <w:rPr>
                <w:rStyle w:val="CharacterStyle1"/>
                <w:b/>
                <w:bCs w:val="0"/>
                <w:spacing w:val="-10"/>
              </w:rPr>
            </w:pPr>
            <w:r>
              <w:rPr>
                <w:rStyle w:val="CharacterStyle1"/>
                <w:b/>
                <w:bCs w:val="0"/>
                <w:spacing w:val="-6"/>
              </w:rPr>
              <w:t xml:space="preserve">Kiln seasoned and chemically treated Haldu, Kail, </w:t>
            </w:r>
            <w:r>
              <w:rPr>
                <w:rStyle w:val="CharacterStyle1"/>
                <w:b/>
                <w:bCs w:val="0"/>
                <w:spacing w:val="-10"/>
              </w:rPr>
              <w:t>Bija wood_</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10"/>
              </w:rPr>
            </w:pPr>
            <w:r>
              <w:rPr>
                <w:rStyle w:val="CharacterStyle2"/>
                <w:rFonts w:ascii="Tahoma" w:hAnsi="Tahoma" w:cs="Tahoma"/>
                <w:b/>
                <w:bCs/>
                <w:spacing w:val="-10"/>
              </w:rPr>
              <w:t>cum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81"/>
              </w:tabs>
              <w:kinsoku w:val="0"/>
              <w:autoSpaceDE/>
              <w:autoSpaceDN/>
              <w:rPr>
                <w:rStyle w:val="CharacterStyle1"/>
                <w:b/>
                <w:bCs w:val="0"/>
                <w:spacing w:val="-10"/>
              </w:rPr>
            </w:pPr>
            <w:r>
              <w:rPr>
                <w:rStyle w:val="CharacterStyle1"/>
                <w:b/>
                <w:bCs w:val="0"/>
                <w:spacing w:val="-10"/>
              </w:rPr>
              <w:t>77538.00</w:t>
            </w:r>
          </w:p>
        </w:tc>
      </w:tr>
      <w:tr w:rsidR="00085DB0" w:rsidTr="004D2427">
        <w:trPr>
          <w:trHeight w:hRule="exact" w:val="832"/>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10"/>
              </w:rPr>
            </w:pPr>
            <w:r>
              <w:rPr>
                <w:rStyle w:val="CharacterStyle2"/>
                <w:rFonts w:ascii="Tahoma" w:hAnsi="Tahoma" w:cs="Tahoma"/>
                <w:b/>
                <w:bCs/>
                <w:spacing w:val="-10"/>
              </w:rPr>
              <w:t>9,4</w:t>
            </w:r>
          </w:p>
        </w:tc>
        <w:tc>
          <w:tcPr>
            <w:tcW w:w="6188" w:type="dxa"/>
            <w:gridSpan w:val="2"/>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right="144"/>
              <w:rPr>
                <w:rStyle w:val="CharacterStyle1"/>
                <w:b/>
                <w:bCs w:val="0"/>
                <w:spacing w:val="-8"/>
              </w:rPr>
            </w:pPr>
            <w:r>
              <w:rPr>
                <w:rStyle w:val="CharacterStyle1"/>
                <w:b/>
                <w:bCs w:val="0"/>
                <w:spacing w:val="-9"/>
              </w:rPr>
              <w:t xml:space="preserve">Etxtna for additional labour for circular works, such as in frames </w:t>
            </w:r>
            <w:r>
              <w:rPr>
                <w:rStyle w:val="CharacterStyle1"/>
                <w:b/>
                <w:bCs w:val="0"/>
                <w:spacing w:val="-8"/>
              </w:rPr>
              <w:t>of fsn light :</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r>
      <w:tr w:rsidR="00085DB0" w:rsidTr="004D2427">
        <w:trPr>
          <w:trHeight w:hRule="exact" w:val="42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b/>
                <w:bCs w:val="0"/>
                <w:spacing w:val="-10"/>
              </w:rPr>
            </w:pPr>
            <w:r>
              <w:rPr>
                <w:rStyle w:val="CharacterStyle1"/>
                <w:b/>
                <w:bCs w:val="0"/>
                <w:spacing w:val="-10"/>
              </w:rPr>
              <w:t>9.4.1</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12"/>
              <w:rPr>
                <w:rStyle w:val="CharacterStyle1"/>
                <w:b/>
                <w:bCs w:val="0"/>
                <w:spacing w:val="-10"/>
              </w:rPr>
            </w:pPr>
            <w:r>
              <w:rPr>
                <w:rStyle w:val="CharacterStyle1"/>
                <w:b/>
                <w:bCs w:val="0"/>
                <w:spacing w:val="-10"/>
              </w:rPr>
              <w:t>Second class teak wood</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10"/>
              </w:rPr>
            </w:pPr>
            <w:r>
              <w:rPr>
                <w:rStyle w:val="CharacterStyle2"/>
                <w:rFonts w:ascii="Tahoma" w:hAnsi="Tahoma" w:cs="Tahoma"/>
                <w:b/>
                <w:bCs/>
                <w:spacing w:val="-10"/>
              </w:rPr>
              <w:t>Gum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81"/>
              </w:tabs>
              <w:kinsoku w:val="0"/>
              <w:autoSpaceDE/>
              <w:autoSpaceDN/>
              <w:rPr>
                <w:rStyle w:val="CharacterStyle1"/>
                <w:b/>
                <w:bCs w:val="0"/>
                <w:spacing w:val="-10"/>
              </w:rPr>
            </w:pPr>
            <w:r>
              <w:rPr>
                <w:rStyle w:val="CharacterStyle1"/>
                <w:b/>
                <w:bCs w:val="0"/>
                <w:spacing w:val="-10"/>
              </w:rPr>
              <w:t>9062.00</w:t>
            </w:r>
          </w:p>
        </w:tc>
      </w:tr>
      <w:tr w:rsidR="00085DB0" w:rsidTr="004D2427">
        <w:trPr>
          <w:trHeight w:hRule="exact" w:val="413"/>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b/>
                <w:bCs w:val="0"/>
                <w:spacing w:val="-10"/>
              </w:rPr>
            </w:pPr>
            <w:r>
              <w:rPr>
                <w:rStyle w:val="CharacterStyle1"/>
                <w:b/>
                <w:bCs w:val="0"/>
                <w:spacing w:val="-10"/>
              </w:rPr>
              <w:t>9.4.2</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12"/>
              <w:rPr>
                <w:rStyle w:val="CharacterStyle1"/>
                <w:b/>
                <w:bCs w:val="0"/>
                <w:spacing w:val="-10"/>
              </w:rPr>
            </w:pPr>
            <w:r>
              <w:rPr>
                <w:rStyle w:val="CharacterStyle1"/>
                <w:b/>
                <w:bCs w:val="0"/>
                <w:spacing w:val="-10"/>
              </w:rPr>
              <w:t>Sal wood</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b/>
                <w:bCs/>
                <w:w w:val="105"/>
                <w:sz w:val="16"/>
                <w:szCs w:val="16"/>
              </w:rPr>
            </w:pPr>
            <w:r>
              <w:rPr>
                <w:rStyle w:val="CharacterStyle2"/>
                <w:b/>
                <w:bCs/>
                <w:w w:val="105"/>
                <w:sz w:val="16"/>
                <w:szCs w:val="16"/>
              </w:rPr>
              <w:t>CUM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81"/>
              </w:tabs>
              <w:kinsoku w:val="0"/>
              <w:autoSpaceDE/>
              <w:autoSpaceDN/>
              <w:rPr>
                <w:rStyle w:val="CharacterStyle1"/>
                <w:b/>
                <w:bCs w:val="0"/>
                <w:spacing w:val="-10"/>
              </w:rPr>
            </w:pPr>
            <w:r>
              <w:rPr>
                <w:rStyle w:val="CharacterStyle1"/>
                <w:b/>
                <w:bCs w:val="0"/>
                <w:spacing w:val="-10"/>
              </w:rPr>
              <w:t>7131.00</w:t>
            </w:r>
          </w:p>
        </w:tc>
      </w:tr>
      <w:tr w:rsidR="00085DB0" w:rsidTr="004D2427">
        <w:trPr>
          <w:trHeight w:hRule="exact" w:val="795"/>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b/>
                <w:bCs w:val="0"/>
                <w:spacing w:val="-10"/>
              </w:rPr>
            </w:pPr>
            <w:r>
              <w:rPr>
                <w:rStyle w:val="CharacterStyle1"/>
                <w:b/>
                <w:bCs w:val="0"/>
                <w:spacing w:val="-10"/>
              </w:rPr>
              <w:t>9.4.3</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spacing w:line="268" w:lineRule="auto"/>
              <w:ind w:right="144"/>
              <w:rPr>
                <w:rStyle w:val="CharacterStyle1"/>
                <w:b/>
                <w:bCs w:val="0"/>
                <w:spacing w:val="-10"/>
              </w:rPr>
            </w:pPr>
            <w:r>
              <w:rPr>
                <w:rStyle w:val="CharacterStyle1"/>
                <w:b/>
                <w:bCs w:val="0"/>
                <w:spacing w:val="-6"/>
              </w:rPr>
              <w:t xml:space="preserve">Kiln seasoned and chnninally treated Haldu, Keil, </w:t>
            </w:r>
            <w:r>
              <w:rPr>
                <w:rStyle w:val="CharacterStyle1"/>
                <w:b/>
                <w:bCs w:val="0"/>
                <w:spacing w:val="-10"/>
              </w:rPr>
              <w:t>Etija wood.</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10"/>
              </w:rPr>
            </w:pPr>
            <w:r>
              <w:rPr>
                <w:rStyle w:val="CharacterStyle2"/>
                <w:rFonts w:ascii="Tahoma" w:hAnsi="Tahoma" w:cs="Tahoma"/>
                <w:b/>
                <w:bCs/>
                <w:spacing w:val="-10"/>
              </w:rPr>
              <w:t>cum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81"/>
              </w:tabs>
              <w:kinsoku w:val="0"/>
              <w:autoSpaceDE/>
              <w:autoSpaceDN/>
              <w:rPr>
                <w:rStyle w:val="CharacterStyle1"/>
                <w:b/>
                <w:bCs w:val="0"/>
                <w:spacing w:val="-10"/>
              </w:rPr>
            </w:pPr>
            <w:r>
              <w:rPr>
                <w:rStyle w:val="CharacterStyle1"/>
                <w:b/>
                <w:bCs w:val="0"/>
                <w:spacing w:val="-10"/>
              </w:rPr>
              <w:t>7275.00</w:t>
            </w:r>
          </w:p>
        </w:tc>
      </w:tr>
      <w:tr w:rsidR="00085DB0" w:rsidTr="004D2427">
        <w:trPr>
          <w:trHeight w:hRule="exact" w:val="1777"/>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10"/>
              </w:rPr>
            </w:pPr>
            <w:r>
              <w:rPr>
                <w:rStyle w:val="CharacterStyle2"/>
                <w:rFonts w:ascii="Tahoma" w:hAnsi="Tahoma" w:cs="Tahoma"/>
                <w:b/>
                <w:bCs/>
                <w:spacing w:val="-10"/>
              </w:rPr>
              <w:t>9.5</w:t>
            </w:r>
          </w:p>
        </w:tc>
        <w:tc>
          <w:tcPr>
            <w:tcW w:w="6188" w:type="dxa"/>
            <w:gridSpan w:val="2"/>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ind w:left="108" w:right="144"/>
              <w:jc w:val="both"/>
              <w:rPr>
                <w:rStyle w:val="CharacterStyle2"/>
                <w:rFonts w:ascii="Tahoma" w:hAnsi="Tahoma" w:cs="Tahoma"/>
              </w:rPr>
            </w:pPr>
            <w:r>
              <w:rPr>
                <w:rStyle w:val="CharacterStyle2"/>
                <w:rFonts w:ascii="Tahoma" w:hAnsi="Tahoma" w:cs="Tahoma"/>
                <w:b/>
                <w:bCs/>
                <w:spacing w:val="-12"/>
              </w:rPr>
              <w:t xml:space="preserve">Providing and fixing panelled or panelled and glazed shutters for </w:t>
            </w:r>
            <w:r>
              <w:rPr>
                <w:rStyle w:val="CharacterStyle2"/>
                <w:rFonts w:ascii="Tahoma" w:hAnsi="Tahoma" w:cs="Tahoma"/>
                <w:b/>
                <w:bCs/>
                <w:spacing w:val="-7"/>
              </w:rPr>
              <w:t xml:space="preserve">doors, windows and cleresbiry windows includin,g IR marked HS. pressed butt hinges bright finished of required size with </w:t>
            </w:r>
            <w:r>
              <w:rPr>
                <w:rStyle w:val="CharacterStyle2"/>
                <w:rFonts w:ascii="Tahoma" w:hAnsi="Tahoma" w:cs="Tahoma"/>
                <w:b/>
                <w:bCs/>
                <w:spacing w:val="-6"/>
              </w:rPr>
              <w:t xml:space="preserve">necessary screws excluding, panelling/glazing which will be </w:t>
            </w:r>
            <w:r>
              <w:rPr>
                <w:rStyle w:val="CharacterStyle2"/>
                <w:rFonts w:ascii="Tahoma" w:hAnsi="Tahoma" w:cs="Tahoma"/>
                <w:b/>
                <w:bCs/>
                <w:spacing w:val="-8"/>
              </w:rPr>
              <w:t>paid for separately, all complete as pa direction of Engineer-in</w:t>
            </w:r>
            <w:r>
              <w:rPr>
                <w:rStyle w:val="CharacterStyle2"/>
                <w:rFonts w:ascii="Tahoma" w:hAnsi="Tahoma" w:cs="Tahoma"/>
                <w:b/>
                <w:bCs/>
                <w:spacing w:val="-8"/>
              </w:rPr>
              <w:noBreakHyphen/>
            </w:r>
          </w:p>
          <w:p w:rsidR="00085DB0" w:rsidRDefault="00085DB0" w:rsidP="004D2427">
            <w:pPr>
              <w:pStyle w:val="Style2"/>
              <w:kinsoku w:val="0"/>
              <w:autoSpaceDE/>
              <w:autoSpaceDN/>
              <w:adjustRightInd/>
              <w:spacing w:before="108" w:line="204" w:lineRule="auto"/>
              <w:ind w:right="5415"/>
              <w:jc w:val="right"/>
              <w:rPr>
                <w:rStyle w:val="CharacterStyle2"/>
                <w:rFonts w:ascii="Tahoma" w:hAnsi="Tahoma" w:cs="Tahoma"/>
                <w:b/>
                <w:bCs/>
                <w:spacing w:val="-10"/>
              </w:rPr>
            </w:pPr>
            <w:r>
              <w:rPr>
                <w:rStyle w:val="CharacterStyle2"/>
                <w:rFonts w:ascii="Tahoma" w:hAnsi="Tahoma" w:cs="Tahoma"/>
                <w:b/>
                <w:bCs/>
                <w:spacing w:val="-10"/>
              </w:rPr>
              <w:t>e.</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r>
      <w:tr w:rsidR="00085DB0" w:rsidTr="004D2427">
        <w:trPr>
          <w:trHeight w:hRule="exact" w:val="473"/>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b/>
                <w:bCs w:val="0"/>
                <w:spacing w:val="-10"/>
              </w:rPr>
            </w:pPr>
            <w:r>
              <w:rPr>
                <w:rStyle w:val="CharacterStyle1"/>
                <w:b/>
                <w:bCs w:val="0"/>
                <w:spacing w:val="-10"/>
              </w:rPr>
              <w:t>9.5.1</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12"/>
              <w:rPr>
                <w:rStyle w:val="CharacterStyle1"/>
                <w:b/>
                <w:bCs w:val="0"/>
                <w:spacing w:val="-10"/>
              </w:rPr>
            </w:pPr>
            <w:r>
              <w:rPr>
                <w:rStyle w:val="CharacterStyle1"/>
                <w:b/>
                <w:bCs w:val="0"/>
                <w:spacing w:val="-10"/>
              </w:rPr>
              <w:t>Second class teak wood</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r>
      <w:tr w:rsidR="00085DB0" w:rsidTr="004D2427">
        <w:trPr>
          <w:trHeight w:hRule="exact" w:val="48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b/>
                <w:bCs w:val="0"/>
                <w:spacing w:val="-10"/>
              </w:rPr>
            </w:pPr>
            <w:r>
              <w:rPr>
                <w:rStyle w:val="CharacterStyle1"/>
                <w:b/>
                <w:bCs w:val="0"/>
                <w:spacing w:val="-10"/>
              </w:rPr>
              <w:t>95.1,1</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12"/>
              <w:rPr>
                <w:rStyle w:val="CharacterStyle1"/>
                <w:b/>
                <w:bCs w:val="0"/>
                <w:spacing w:val="-10"/>
              </w:rPr>
            </w:pPr>
            <w:r>
              <w:rPr>
                <w:rStyle w:val="CharacterStyle1"/>
                <w:b/>
                <w:bCs w:val="0"/>
                <w:spacing w:val="-10"/>
              </w:rPr>
              <w:t>35 min thick stutters</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10"/>
              </w:rPr>
            </w:pPr>
            <w:r>
              <w:rPr>
                <w:rStyle w:val="CharacterStyle2"/>
                <w:rFonts w:ascii="Tahoma" w:hAnsi="Tahoma" w:cs="Tahoma"/>
                <w:b/>
                <w:bCs/>
                <w:spacing w:val="-10"/>
              </w:rPr>
              <w:t>sqm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81"/>
              </w:tabs>
              <w:kinsoku w:val="0"/>
              <w:autoSpaceDE/>
              <w:autoSpaceDN/>
              <w:rPr>
                <w:rStyle w:val="CharacterStyle1"/>
                <w:b/>
                <w:bCs w:val="0"/>
                <w:spacing w:val="-10"/>
              </w:rPr>
            </w:pPr>
            <w:r>
              <w:rPr>
                <w:rStyle w:val="CharacterStyle1"/>
                <w:b/>
                <w:bCs w:val="0"/>
                <w:spacing w:val="-10"/>
              </w:rPr>
              <w:t>2776.00</w:t>
            </w:r>
          </w:p>
        </w:tc>
      </w:tr>
      <w:tr w:rsidR="00085DB0" w:rsidTr="004D2427">
        <w:trPr>
          <w:trHeight w:hRule="exact" w:val="48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b/>
                <w:bCs w:val="0"/>
                <w:spacing w:val="10"/>
              </w:rPr>
            </w:pPr>
            <w:r>
              <w:rPr>
                <w:rStyle w:val="CharacterStyle1"/>
                <w:b/>
                <w:bCs w:val="0"/>
                <w:spacing w:val="10"/>
              </w:rPr>
              <w:t>93.11</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12"/>
              <w:rPr>
                <w:rStyle w:val="CharacterStyle1"/>
                <w:b/>
                <w:bCs w:val="0"/>
                <w:spacing w:val="-10"/>
              </w:rPr>
            </w:pPr>
            <w:r>
              <w:rPr>
                <w:rStyle w:val="CharacterStyle1"/>
                <w:b/>
                <w:bCs w:val="0"/>
                <w:spacing w:val="-10"/>
              </w:rPr>
              <w:t>30 mm thick shutters</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10"/>
              </w:rPr>
            </w:pPr>
            <w:r>
              <w:rPr>
                <w:rStyle w:val="CharacterStyle2"/>
                <w:rFonts w:ascii="Tahoma" w:hAnsi="Tahoma" w:cs="Tahoma"/>
                <w:b/>
                <w:bCs/>
                <w:spacing w:val="-10"/>
              </w:rPr>
              <w:t>sqm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81"/>
              </w:tabs>
              <w:kinsoku w:val="0"/>
              <w:autoSpaceDE/>
              <w:autoSpaceDN/>
              <w:rPr>
                <w:rStyle w:val="CharacterStyle1"/>
                <w:b/>
                <w:bCs w:val="0"/>
                <w:spacing w:val="-10"/>
              </w:rPr>
            </w:pPr>
            <w:r>
              <w:rPr>
                <w:rStyle w:val="CharacterStyle1"/>
                <w:b/>
                <w:bCs w:val="0"/>
                <w:spacing w:val="-10"/>
              </w:rPr>
              <w:t>2448.00</w:t>
            </w:r>
          </w:p>
        </w:tc>
      </w:tr>
      <w:tr w:rsidR="00085DB0" w:rsidTr="004D2427">
        <w:trPr>
          <w:trHeight w:hRule="exact" w:val="72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b/>
                <w:bCs w:val="0"/>
                <w:spacing w:val="-10"/>
              </w:rPr>
            </w:pPr>
            <w:r>
              <w:rPr>
                <w:rStyle w:val="CharacterStyle1"/>
                <w:b/>
                <w:bCs w:val="0"/>
                <w:spacing w:val="-10"/>
              </w:rPr>
              <w:t>93.2</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spacing w:line="268" w:lineRule="auto"/>
              <w:ind w:right="144"/>
              <w:rPr>
                <w:rStyle w:val="CharacterStyle1"/>
                <w:b/>
                <w:bCs w:val="0"/>
                <w:spacing w:val="-10"/>
              </w:rPr>
            </w:pPr>
            <w:r>
              <w:rPr>
                <w:rStyle w:val="CharacterStyle1"/>
                <w:b/>
                <w:bCs w:val="0"/>
                <w:spacing w:val="-6"/>
              </w:rPr>
              <w:t xml:space="preserve">Kiln seasoned and chnninally treated Haldn, Keil, </w:t>
            </w:r>
            <w:r>
              <w:rPr>
                <w:rStyle w:val="CharacterStyle1"/>
                <w:b/>
                <w:bCs w:val="0"/>
                <w:spacing w:val="-10"/>
              </w:rPr>
              <w:t>Rija wood.</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r>
      <w:tr w:rsidR="00085DB0" w:rsidTr="004D2427">
        <w:trPr>
          <w:trHeight w:hRule="exact" w:val="487"/>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Fonts w:ascii="Tahoma" w:hAnsi="Tahoma" w:cs="Tahoma"/>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b/>
                <w:bCs w:val="0"/>
                <w:spacing w:val="-10"/>
              </w:rPr>
            </w:pPr>
            <w:r>
              <w:rPr>
                <w:rStyle w:val="CharacterStyle1"/>
                <w:b/>
                <w:bCs w:val="0"/>
                <w:spacing w:val="-10"/>
              </w:rPr>
              <w:t>9.5,2.1</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12"/>
              <w:rPr>
                <w:rStyle w:val="CharacterStyle1"/>
                <w:b/>
                <w:bCs w:val="0"/>
                <w:spacing w:val="-10"/>
              </w:rPr>
            </w:pPr>
            <w:r>
              <w:rPr>
                <w:rStyle w:val="CharacterStyle1"/>
                <w:b/>
                <w:bCs w:val="0"/>
                <w:spacing w:val="-10"/>
              </w:rPr>
              <w:t>35 mm thick shutters</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rFonts w:ascii="Tahoma" w:hAnsi="Tahoma" w:cs="Tahoma"/>
                <w:b/>
                <w:bCs/>
                <w:spacing w:val="-10"/>
              </w:rPr>
            </w:pPr>
            <w:r>
              <w:rPr>
                <w:rStyle w:val="CharacterStyle2"/>
                <w:rFonts w:ascii="Tahoma" w:hAnsi="Tahoma" w:cs="Tahoma"/>
                <w:b/>
                <w:bCs/>
                <w:spacing w:val="-10"/>
              </w:rPr>
              <w:t>sqm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81"/>
              </w:tabs>
              <w:kinsoku w:val="0"/>
              <w:autoSpaceDE/>
              <w:autoSpaceDN/>
              <w:rPr>
                <w:rStyle w:val="CharacterStyle1"/>
                <w:b/>
                <w:bCs w:val="0"/>
                <w:spacing w:val="-10"/>
              </w:rPr>
            </w:pPr>
            <w:r>
              <w:rPr>
                <w:rStyle w:val="CharacterStyle1"/>
                <w:b/>
                <w:bCs w:val="0"/>
                <w:spacing w:val="-10"/>
              </w:rPr>
              <w:t>2205.00</w:t>
            </w:r>
          </w:p>
        </w:tc>
      </w:tr>
    </w:tbl>
    <w:p w:rsidR="00085DB0" w:rsidRDefault="00085DB0" w:rsidP="00085DB0">
      <w:pPr>
        <w:spacing w:after="140" w:line="20" w:lineRule="exact"/>
        <w:ind w:left="15" w:right="20"/>
      </w:pPr>
    </w:p>
    <w:p w:rsidR="00085DB0" w:rsidRDefault="00085DB0" w:rsidP="00085DB0">
      <w:pPr>
        <w:autoSpaceDE w:val="0"/>
        <w:autoSpaceDN w:val="0"/>
        <w:adjustRightInd w:val="0"/>
        <w:sectPr w:rsidR="00085DB0" w:rsidSect="00085DB0">
          <w:type w:val="continuous"/>
          <w:pgSz w:w="11918" w:h="16854"/>
          <w:pgMar w:top="900" w:right="1118" w:bottom="247" w:left="940" w:header="720" w:footer="720" w:gutter="0"/>
          <w:cols w:space="720"/>
          <w:noEndnote/>
        </w:sectPr>
      </w:pPr>
    </w:p>
    <w:p w:rsidR="00085DB0" w:rsidRDefault="00462C31" w:rsidP="00462C31">
      <w:pPr>
        <w:jc w:val="center"/>
      </w:pPr>
      <w:r>
        <w:lastRenderedPageBreak/>
        <w:t>Page No.131</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b/>
                <w:color w:val="000000"/>
                <w:spacing w:val="-16"/>
                <w:sz w:val="24"/>
              </w:rPr>
            </w:pPr>
            <w:r>
              <w:rPr>
                <w:rFonts w:ascii="Times New Roman" w:hAnsi="Times New Roman"/>
                <w:b/>
                <w:color w:val="000000"/>
                <w:spacing w:val="-16"/>
                <w:sz w:val="24"/>
              </w:rPr>
              <w:lastRenderedPageBreak/>
              <w:t xml:space="preserve">Item </w:t>
            </w:r>
            <w:r>
              <w:rPr>
                <w:rFonts w:ascii="Times New Roman" w:hAnsi="Times New Roman"/>
                <w:b/>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Rate (in LW</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93.22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6"/>
                <w:sz w:val="24"/>
              </w:rPr>
            </w:pPr>
            <w:r>
              <w:rPr>
                <w:rFonts w:ascii="Times New Roman" w:hAnsi="Times New Roman"/>
                <w:b/>
                <w:color w:val="000000"/>
                <w:spacing w:val="6"/>
                <w:sz w:val="24"/>
              </w:rPr>
              <w:t>30 = thick skaters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0"/>
              </w:tabs>
              <w:rPr>
                <w:rFonts w:ascii="Times New Roman" w:hAnsi="Times New Roman"/>
                <w:b/>
                <w:color w:val="000000"/>
                <w:spacing w:val="-10"/>
                <w:sz w:val="24"/>
              </w:rPr>
            </w:pPr>
            <w:r>
              <w:rPr>
                <w:rFonts w:ascii="Times New Roman" w:hAnsi="Times New Roman"/>
                <w:b/>
                <w:color w:val="000000"/>
                <w:spacing w:val="-10"/>
                <w:sz w:val="24"/>
              </w:rPr>
              <w:t>1956.00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93.3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Kiln seasoned selected planks of sheesham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93.3_1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2"/>
                <w:sz w:val="24"/>
              </w:rPr>
            </w:pPr>
            <w:r>
              <w:rPr>
                <w:rFonts w:ascii="Times New Roman" w:hAnsi="Times New Roman"/>
                <w:b/>
                <w:color w:val="000000"/>
                <w:spacing w:val="2"/>
                <w:sz w:val="24"/>
              </w:rPr>
              <w:t>35 = thick shatters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0"/>
              </w:tabs>
              <w:rPr>
                <w:rFonts w:ascii="Times New Roman" w:hAnsi="Times New Roman"/>
                <w:b/>
                <w:color w:val="000000"/>
                <w:spacing w:val="-10"/>
                <w:sz w:val="24"/>
              </w:rPr>
            </w:pPr>
            <w:r>
              <w:rPr>
                <w:rFonts w:ascii="Times New Roman" w:hAnsi="Times New Roman"/>
                <w:b/>
                <w:color w:val="000000"/>
                <w:spacing w:val="-10"/>
                <w:sz w:val="24"/>
              </w:rPr>
              <w:t>2060.00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95,3.2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30 mm thick shutters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0"/>
              </w:tabs>
              <w:rPr>
                <w:rFonts w:ascii="Times New Roman" w:hAnsi="Times New Roman"/>
                <w:b/>
                <w:color w:val="000000"/>
                <w:spacing w:val="-10"/>
                <w:sz w:val="24"/>
              </w:rPr>
            </w:pPr>
            <w:r>
              <w:rPr>
                <w:rFonts w:ascii="Times New Roman" w:hAnsi="Times New Roman"/>
                <w:b/>
                <w:color w:val="000000"/>
                <w:spacing w:val="-10"/>
                <w:sz w:val="24"/>
              </w:rPr>
              <w:t>1816.00</w:t>
            </w:r>
          </w:p>
        </w:tc>
      </w:tr>
      <w:tr w:rsidR="00085DB0" w:rsidTr="004D2427">
        <w:trPr>
          <w:trHeight w:hRule="exact" w:val="15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9,6</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5"/>
                <w:sz w:val="24"/>
              </w:rPr>
            </w:pPr>
            <w:r>
              <w:rPr>
                <w:rFonts w:ascii="Times New Roman" w:hAnsi="Times New Roman"/>
                <w:b/>
                <w:color w:val="000000"/>
                <w:spacing w:val="-5"/>
                <w:sz w:val="24"/>
              </w:rPr>
              <w:t xml:space="preserve">Providing and fixing panelling or panelling and glazing in </w:t>
            </w:r>
            <w:r>
              <w:rPr>
                <w:rFonts w:ascii="Times New Roman" w:hAnsi="Times New Roman"/>
                <w:b/>
                <w:color w:val="000000"/>
                <w:spacing w:val="-13"/>
                <w:sz w:val="24"/>
              </w:rPr>
              <w:t xml:space="preserve">panelled or panelled and glazed staters for doors, windows and clerestory windows (Area of opening for panel inserts =eluding </w:t>
            </w:r>
            <w:r>
              <w:rPr>
                <w:rFonts w:ascii="Times New Roman" w:hAnsi="Times New Roman"/>
                <w:b/>
                <w:color w:val="000000"/>
                <w:spacing w:val="-14"/>
                <w:sz w:val="24"/>
              </w:rPr>
              <w:t xml:space="preserve">portion inside grooves or rebates to be measured). Panelling for </w:t>
            </w:r>
            <w:r>
              <w:rPr>
                <w:rFonts w:ascii="Times New Roman" w:hAnsi="Times New Roman"/>
                <w:b/>
                <w:color w:val="000000"/>
                <w:spacing w:val="-5"/>
                <w:sz w:val="24"/>
              </w:rPr>
              <w:t>panelled or panelled and glazed shutters 25 = to 40 = thick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9.6.1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Second class teak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0"/>
              </w:tabs>
              <w:rPr>
                <w:rFonts w:ascii="Times New Roman" w:hAnsi="Times New Roman"/>
                <w:b/>
                <w:color w:val="000000"/>
                <w:spacing w:val="-10"/>
                <w:sz w:val="24"/>
              </w:rPr>
            </w:pPr>
            <w:r>
              <w:rPr>
                <w:rFonts w:ascii="Times New Roman" w:hAnsi="Times New Roman"/>
                <w:b/>
                <w:color w:val="000000"/>
                <w:spacing w:val="-10"/>
                <w:sz w:val="24"/>
              </w:rPr>
              <w:t>2215.00</w:t>
            </w:r>
          </w:p>
        </w:tc>
      </w:tr>
      <w:tr w:rsidR="00085DB0" w:rsidTr="004D2427">
        <w:trPr>
          <w:trHeight w:hRule="exact" w:val="69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9.6.2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9"/>
                <w:sz w:val="24"/>
              </w:rPr>
            </w:pPr>
            <w:r>
              <w:rPr>
                <w:rFonts w:ascii="Times New Roman" w:hAnsi="Times New Roman"/>
                <w:b/>
                <w:color w:val="000000"/>
                <w:spacing w:val="-9"/>
                <w:sz w:val="24"/>
              </w:rPr>
              <w:t xml:space="preserve">Kiln maimed and chrmirally treated Haldu, Kail, </w:t>
            </w:r>
            <w:r>
              <w:rPr>
                <w:rFonts w:ascii="Times New Roman" w:hAnsi="Times New Roman"/>
                <w:b/>
                <w:color w:val="000000"/>
                <w:spacing w:val="-10"/>
                <w:sz w:val="24"/>
              </w:rPr>
              <w:t>Bija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0"/>
              </w:tabs>
              <w:rPr>
                <w:rFonts w:ascii="Times New Roman" w:hAnsi="Times New Roman"/>
                <w:b/>
                <w:color w:val="000000"/>
                <w:spacing w:val="-10"/>
                <w:sz w:val="24"/>
              </w:rPr>
            </w:pPr>
            <w:r>
              <w:rPr>
                <w:rFonts w:ascii="Times New Roman" w:hAnsi="Times New Roman"/>
                <w:b/>
                <w:color w:val="000000"/>
                <w:spacing w:val="-10"/>
                <w:sz w:val="24"/>
              </w:rPr>
              <w:t>1763.00</w:t>
            </w: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9.6.3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8"/>
                <w:sz w:val="24"/>
              </w:rPr>
            </w:pPr>
            <w:r>
              <w:rPr>
                <w:rFonts w:ascii="Times New Roman" w:hAnsi="Times New Roman"/>
                <w:b/>
                <w:color w:val="000000"/>
                <w:spacing w:val="-8"/>
                <w:sz w:val="24"/>
              </w:rPr>
              <w:t>Ply wood 5 ply, 9 mm thick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74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9.6.3.1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b/>
                <w:color w:val="000000"/>
                <w:spacing w:val="-6"/>
                <w:sz w:val="24"/>
              </w:rPr>
            </w:pPr>
            <w:r>
              <w:rPr>
                <w:rFonts w:ascii="Times New Roman" w:hAnsi="Times New Roman"/>
                <w:b/>
                <w:color w:val="000000"/>
                <w:spacing w:val="-6"/>
                <w:sz w:val="24"/>
              </w:rPr>
              <w:t xml:space="preserve">Decorative plywood both side decorative </w:t>
            </w:r>
            <w:r>
              <w:rPr>
                <w:rFonts w:ascii="Times New Roman" w:hAnsi="Times New Roman"/>
                <w:b/>
                <w:i/>
                <w:color w:val="000000"/>
                <w:spacing w:val="4"/>
                <w:sz w:val="24"/>
              </w:rPr>
              <w:t xml:space="preserve">veneer </w:t>
            </w:r>
            <w:r>
              <w:rPr>
                <w:rFonts w:ascii="Times New Roman" w:hAnsi="Times New Roman"/>
                <w:b/>
                <w:color w:val="000000"/>
                <w:spacing w:val="-9"/>
                <w:sz w:val="24"/>
              </w:rPr>
              <w:t>(Type -1) conforming to IS 1328 BWR type.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0"/>
              </w:tabs>
              <w:rPr>
                <w:rFonts w:ascii="Times New Roman" w:hAnsi="Times New Roman"/>
                <w:b/>
                <w:color w:val="000000"/>
                <w:spacing w:val="-10"/>
                <w:sz w:val="24"/>
              </w:rPr>
            </w:pPr>
            <w:r>
              <w:rPr>
                <w:rFonts w:ascii="Times New Roman" w:hAnsi="Times New Roman"/>
                <w:b/>
                <w:color w:val="000000"/>
                <w:spacing w:val="-10"/>
                <w:sz w:val="24"/>
              </w:rPr>
              <w:t>1439.00</w:t>
            </w:r>
          </w:p>
        </w:tc>
      </w:tr>
      <w:tr w:rsidR="00085DB0" w:rsidTr="004D2427">
        <w:trPr>
          <w:trHeight w:hRule="exact" w:val="104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9.6.32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13"/>
                <w:sz w:val="24"/>
              </w:rPr>
            </w:pPr>
            <w:r>
              <w:rPr>
                <w:rFonts w:ascii="Times New Roman" w:hAnsi="Times New Roman"/>
                <w:b/>
                <w:color w:val="000000"/>
                <w:spacing w:val="-13"/>
                <w:sz w:val="24"/>
              </w:rPr>
              <w:t xml:space="preserve">Decorative plywood one side decorative veneer and </w:t>
            </w:r>
            <w:r>
              <w:rPr>
                <w:rFonts w:ascii="Times New Roman" w:hAnsi="Times New Roman"/>
                <w:b/>
                <w:color w:val="000000"/>
                <w:spacing w:val="9"/>
                <w:sz w:val="24"/>
              </w:rPr>
              <w:t xml:space="preserve">commercial veneer on other face (Type 1) </w:t>
            </w:r>
            <w:r>
              <w:rPr>
                <w:rFonts w:ascii="Times New Roman" w:hAnsi="Times New Roman"/>
                <w:b/>
                <w:color w:val="000000"/>
                <w:spacing w:val="-10"/>
                <w:sz w:val="24"/>
              </w:rPr>
              <w:t>conforming to IS 1328 BWR Type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0"/>
              </w:tabs>
              <w:rPr>
                <w:rFonts w:ascii="Times New Roman" w:hAnsi="Times New Roman"/>
                <w:b/>
                <w:color w:val="000000"/>
                <w:spacing w:val="-10"/>
                <w:sz w:val="24"/>
              </w:rPr>
            </w:pPr>
            <w:r>
              <w:rPr>
                <w:rFonts w:ascii="Times New Roman" w:hAnsi="Times New Roman"/>
                <w:b/>
                <w:color w:val="000000"/>
                <w:spacing w:val="-10"/>
                <w:sz w:val="24"/>
              </w:rPr>
              <w:t>1369.00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9.6.4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8"/>
                <w:sz w:val="24"/>
              </w:rPr>
            </w:pPr>
            <w:r>
              <w:rPr>
                <w:rFonts w:ascii="Times New Roman" w:hAnsi="Times New Roman"/>
                <w:b/>
                <w:color w:val="000000"/>
                <w:spacing w:val="-8"/>
                <w:sz w:val="24"/>
              </w:rPr>
              <w:t>Ply wood 7 ply, 9 mm thick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75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9.6.4.1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b/>
                <w:color w:val="000000"/>
                <w:spacing w:val="-6"/>
                <w:sz w:val="24"/>
              </w:rPr>
            </w:pPr>
            <w:r>
              <w:rPr>
                <w:rFonts w:ascii="Times New Roman" w:hAnsi="Times New Roman"/>
                <w:b/>
                <w:color w:val="000000"/>
                <w:spacing w:val="-6"/>
                <w:sz w:val="24"/>
              </w:rPr>
              <w:t xml:space="preserve">Decorative plywood both side decorative </w:t>
            </w:r>
            <w:r>
              <w:rPr>
                <w:rFonts w:ascii="Times New Roman" w:hAnsi="Times New Roman"/>
                <w:b/>
                <w:i/>
                <w:color w:val="000000"/>
                <w:spacing w:val="4"/>
                <w:sz w:val="24"/>
              </w:rPr>
              <w:t xml:space="preserve">veneer </w:t>
            </w:r>
            <w:r>
              <w:rPr>
                <w:rFonts w:ascii="Times New Roman" w:hAnsi="Times New Roman"/>
                <w:b/>
                <w:color w:val="000000"/>
                <w:spacing w:val="-9"/>
                <w:sz w:val="24"/>
              </w:rPr>
              <w:t>(Type -1) conforming to IS 1328 BWR type.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0"/>
              </w:tabs>
              <w:rPr>
                <w:rFonts w:ascii="Times New Roman" w:hAnsi="Times New Roman"/>
                <w:b/>
                <w:color w:val="000000"/>
                <w:spacing w:val="-10"/>
                <w:sz w:val="24"/>
              </w:rPr>
            </w:pPr>
            <w:r>
              <w:rPr>
                <w:rFonts w:ascii="Times New Roman" w:hAnsi="Times New Roman"/>
                <w:b/>
                <w:color w:val="000000"/>
                <w:spacing w:val="-10"/>
                <w:sz w:val="24"/>
              </w:rPr>
              <w:t>1861.00</w:t>
            </w:r>
          </w:p>
        </w:tc>
      </w:tr>
      <w:tr w:rsidR="00085DB0" w:rsidTr="004D2427">
        <w:trPr>
          <w:trHeight w:hRule="exact" w:val="10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9.6.42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b/>
                <w:color w:val="000000"/>
                <w:spacing w:val="-13"/>
                <w:sz w:val="24"/>
              </w:rPr>
            </w:pPr>
            <w:r>
              <w:rPr>
                <w:rFonts w:ascii="Times New Roman" w:hAnsi="Times New Roman"/>
                <w:b/>
                <w:color w:val="000000"/>
                <w:spacing w:val="-13"/>
                <w:sz w:val="24"/>
              </w:rPr>
              <w:t xml:space="preserve">Decorative plywood one side decorative veneer and </w:t>
            </w:r>
            <w:r>
              <w:rPr>
                <w:rFonts w:ascii="Times New Roman" w:hAnsi="Times New Roman"/>
                <w:b/>
                <w:color w:val="000000"/>
                <w:spacing w:val="10"/>
                <w:sz w:val="24"/>
              </w:rPr>
              <w:t xml:space="preserve">commercial veneer on other face (Type 1) </w:t>
            </w:r>
            <w:r>
              <w:rPr>
                <w:rFonts w:ascii="Times New Roman" w:hAnsi="Times New Roman"/>
                <w:b/>
                <w:color w:val="000000"/>
                <w:spacing w:val="-10"/>
                <w:sz w:val="24"/>
              </w:rPr>
              <w:t>conforming to IS 1328 BWR Type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0"/>
              </w:tabs>
              <w:rPr>
                <w:rFonts w:ascii="Times New Roman" w:hAnsi="Times New Roman"/>
                <w:b/>
                <w:color w:val="000000"/>
                <w:spacing w:val="-10"/>
                <w:sz w:val="24"/>
              </w:rPr>
            </w:pPr>
            <w:r>
              <w:rPr>
                <w:rFonts w:ascii="Times New Roman" w:hAnsi="Times New Roman"/>
                <w:b/>
                <w:color w:val="000000"/>
                <w:spacing w:val="-10"/>
                <w:sz w:val="24"/>
              </w:rPr>
              <w:t>1650.00</w:t>
            </w: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9.6,5</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Particle Board 12 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10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9.6,5.1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b/>
                <w:color w:val="000000"/>
                <w:spacing w:val="-10"/>
                <w:sz w:val="24"/>
              </w:rPr>
            </w:pPr>
            <w:r>
              <w:rPr>
                <w:rFonts w:ascii="Times New Roman" w:hAnsi="Times New Roman"/>
                <w:b/>
                <w:color w:val="000000"/>
                <w:spacing w:val="-10"/>
                <w:sz w:val="24"/>
              </w:rPr>
              <w:t xml:space="preserve">Plain particle board fiat pressed, 3 layer or graded </w:t>
            </w:r>
            <w:r>
              <w:rPr>
                <w:rFonts w:ascii="Times New Roman" w:hAnsi="Times New Roman"/>
                <w:b/>
                <w:color w:val="000000"/>
                <w:spacing w:val="-9"/>
                <w:sz w:val="24"/>
              </w:rPr>
              <w:t xml:space="preserve">wood particle board medium density Gmde I, IS : </w:t>
            </w:r>
            <w:r>
              <w:rPr>
                <w:rFonts w:ascii="Times New Roman" w:hAnsi="Times New Roman"/>
                <w:b/>
                <w:color w:val="000000"/>
                <w:spacing w:val="-10"/>
                <w:sz w:val="24"/>
              </w:rPr>
              <w:t>3087 marked.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791,00</w:t>
            </w:r>
          </w:p>
        </w:tc>
      </w:tr>
      <w:tr w:rsidR="00085DB0" w:rsidTr="004D2427">
        <w:trPr>
          <w:trHeight w:hRule="exact" w:val="10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9.6.52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b/>
                <w:color w:val="000000"/>
                <w:spacing w:val="-9"/>
                <w:sz w:val="24"/>
              </w:rPr>
            </w:pPr>
            <w:r>
              <w:rPr>
                <w:rFonts w:ascii="Times New Roman" w:hAnsi="Times New Roman"/>
                <w:b/>
                <w:color w:val="000000"/>
                <w:spacing w:val="-9"/>
                <w:sz w:val="24"/>
              </w:rPr>
              <w:t xml:space="preserve">Veneered fiat pressed three layer or graded wood </w:t>
            </w:r>
            <w:r>
              <w:rPr>
                <w:rFonts w:ascii="Times New Roman" w:hAnsi="Times New Roman"/>
                <w:b/>
                <w:color w:val="000000"/>
                <w:spacing w:val="-10"/>
                <w:sz w:val="24"/>
              </w:rPr>
              <w:t>particle board with commercial veneering on both sides conforming to 15:3097, grade I.</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0"/>
              </w:tabs>
              <w:rPr>
                <w:rFonts w:ascii="Times New Roman" w:hAnsi="Times New Roman"/>
                <w:b/>
                <w:color w:val="000000"/>
                <w:spacing w:val="-10"/>
                <w:sz w:val="24"/>
              </w:rPr>
            </w:pPr>
            <w:r>
              <w:rPr>
                <w:rFonts w:ascii="Times New Roman" w:hAnsi="Times New Roman"/>
                <w:b/>
                <w:color w:val="000000"/>
                <w:spacing w:val="-10"/>
                <w:sz w:val="24"/>
              </w:rPr>
              <w:t>1087.00</w:t>
            </w:r>
          </w:p>
        </w:tc>
      </w:tr>
      <w:tr w:rsidR="00085DB0" w:rsidTr="004D2427">
        <w:trPr>
          <w:trHeight w:hRule="exact" w:val="10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9.6,5.3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left" w:pos="1638"/>
                <w:tab w:val="left" w:pos="2583"/>
                <w:tab w:val="left" w:pos="3348"/>
                <w:tab w:val="right" w:pos="4965"/>
              </w:tabs>
              <w:ind w:left="108"/>
              <w:rPr>
                <w:rFonts w:ascii="Times New Roman" w:hAnsi="Times New Roman"/>
                <w:b/>
                <w:color w:val="000000"/>
                <w:spacing w:val="-16"/>
                <w:sz w:val="24"/>
              </w:rPr>
            </w:pPr>
            <w:r>
              <w:rPr>
                <w:rFonts w:ascii="Times New Roman" w:hAnsi="Times New Roman"/>
                <w:b/>
                <w:color w:val="000000"/>
                <w:spacing w:val="-16"/>
                <w:sz w:val="24"/>
              </w:rPr>
              <w:t>Pre-laminated</w:t>
            </w:r>
            <w:r>
              <w:rPr>
                <w:rFonts w:ascii="Times New Roman" w:hAnsi="Times New Roman"/>
                <w:b/>
                <w:color w:val="000000"/>
                <w:spacing w:val="-16"/>
                <w:sz w:val="24"/>
              </w:rPr>
              <w:tab/>
              <w:t>particle</w:t>
            </w:r>
            <w:r>
              <w:rPr>
                <w:rFonts w:ascii="Times New Roman" w:hAnsi="Times New Roman"/>
                <w:b/>
                <w:color w:val="000000"/>
                <w:spacing w:val="-16"/>
                <w:sz w:val="24"/>
              </w:rPr>
              <w:tab/>
            </w:r>
            <w:r>
              <w:rPr>
                <w:rFonts w:ascii="Times New Roman" w:hAnsi="Times New Roman"/>
                <w:b/>
                <w:color w:val="000000"/>
                <w:spacing w:val="-34"/>
                <w:sz w:val="24"/>
              </w:rPr>
              <w:t>board</w:t>
            </w:r>
            <w:r>
              <w:rPr>
                <w:rFonts w:ascii="Times New Roman" w:hAnsi="Times New Roman"/>
                <w:b/>
                <w:color w:val="000000"/>
                <w:spacing w:val="-34"/>
                <w:sz w:val="24"/>
              </w:rPr>
              <w:tab/>
            </w:r>
            <w:r>
              <w:rPr>
                <w:rFonts w:ascii="Times New Roman" w:hAnsi="Times New Roman"/>
                <w:b/>
                <w:color w:val="000000"/>
                <w:spacing w:val="-18"/>
                <w:sz w:val="24"/>
              </w:rPr>
              <w:t>with</w:t>
            </w:r>
            <w:r>
              <w:rPr>
                <w:rFonts w:ascii="Times New Roman" w:hAnsi="Times New Roman"/>
                <w:b/>
                <w:color w:val="000000"/>
                <w:spacing w:val="-18"/>
                <w:sz w:val="24"/>
              </w:rPr>
              <w:tab/>
            </w:r>
            <w:r>
              <w:rPr>
                <w:rFonts w:ascii="Times New Roman" w:hAnsi="Times New Roman"/>
                <w:b/>
                <w:color w:val="000000"/>
                <w:spacing w:val="-12"/>
                <w:sz w:val="24"/>
              </w:rPr>
              <w:t>decorative</w:t>
            </w:r>
          </w:p>
          <w:p w:rsidR="00085DB0" w:rsidRDefault="00085DB0" w:rsidP="004D2427">
            <w:pPr>
              <w:ind w:left="108" w:right="108"/>
              <w:rPr>
                <w:rFonts w:ascii="Times New Roman" w:hAnsi="Times New Roman"/>
                <w:b/>
                <w:color w:val="000000"/>
                <w:spacing w:val="-13"/>
                <w:sz w:val="24"/>
              </w:rPr>
            </w:pPr>
            <w:r>
              <w:rPr>
                <w:rFonts w:ascii="Times New Roman" w:hAnsi="Times New Roman"/>
                <w:b/>
                <w:color w:val="000000"/>
                <w:spacing w:val="-13"/>
                <w:sz w:val="24"/>
              </w:rPr>
              <w:t xml:space="preserve">lamination on one side and balancing lamination on </w:t>
            </w:r>
            <w:r>
              <w:rPr>
                <w:rFonts w:ascii="Times New Roman" w:hAnsi="Times New Roman"/>
                <w:b/>
                <w:color w:val="000000"/>
                <w:spacing w:val="-11"/>
                <w:sz w:val="24"/>
              </w:rPr>
              <w:t>other side, Grade I, Type 11 IS:12823 marked.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0"/>
              </w:tabs>
              <w:rPr>
                <w:rFonts w:ascii="Times New Roman" w:hAnsi="Times New Roman"/>
                <w:b/>
                <w:color w:val="000000"/>
                <w:spacing w:val="-10"/>
                <w:sz w:val="24"/>
              </w:rPr>
            </w:pPr>
            <w:r>
              <w:rPr>
                <w:rFonts w:ascii="Times New Roman" w:hAnsi="Times New Roman"/>
                <w:b/>
                <w:color w:val="000000"/>
                <w:spacing w:val="-10"/>
                <w:sz w:val="24"/>
              </w:rPr>
              <w:t>1333.00</w:t>
            </w:r>
          </w:p>
        </w:tc>
      </w:tr>
      <w:tr w:rsidR="00085DB0" w:rsidTr="004D2427">
        <w:trPr>
          <w:trHeight w:hRule="exact" w:val="472"/>
        </w:trPr>
        <w:tc>
          <w:tcPr>
            <w:tcW w:w="870"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rPr>
                <w:rFonts w:ascii="Times New Roman" w:hAnsi="Times New Roman"/>
                <w:color w:val="000000"/>
                <w:sz w:val="20"/>
              </w:rPr>
            </w:pPr>
          </w:p>
        </w:tc>
        <w:tc>
          <w:tcPr>
            <w:tcW w:w="1103"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9.6.5.4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left" w:pos="1638"/>
                <w:tab w:val="left" w:pos="2583"/>
                <w:tab w:val="left" w:pos="3348"/>
                <w:tab w:val="right" w:pos="4965"/>
              </w:tabs>
              <w:ind w:left="112"/>
              <w:rPr>
                <w:rFonts w:ascii="Times New Roman" w:hAnsi="Times New Roman"/>
                <w:b/>
                <w:color w:val="000000"/>
                <w:spacing w:val="-16"/>
                <w:sz w:val="24"/>
              </w:rPr>
            </w:pPr>
            <w:r>
              <w:rPr>
                <w:rFonts w:ascii="Times New Roman" w:hAnsi="Times New Roman"/>
                <w:b/>
                <w:color w:val="000000"/>
                <w:spacing w:val="-16"/>
                <w:sz w:val="24"/>
              </w:rPr>
              <w:t>Pre-laminated</w:t>
            </w:r>
            <w:r>
              <w:rPr>
                <w:rFonts w:ascii="Times New Roman" w:hAnsi="Times New Roman"/>
                <w:b/>
                <w:color w:val="000000"/>
                <w:spacing w:val="-16"/>
                <w:sz w:val="24"/>
              </w:rPr>
              <w:tab/>
              <w:t>particle</w:t>
            </w:r>
            <w:r>
              <w:rPr>
                <w:rFonts w:ascii="Times New Roman" w:hAnsi="Times New Roman"/>
                <w:b/>
                <w:color w:val="000000"/>
                <w:spacing w:val="-16"/>
                <w:sz w:val="24"/>
              </w:rPr>
              <w:tab/>
            </w:r>
            <w:r>
              <w:rPr>
                <w:rFonts w:ascii="Times New Roman" w:hAnsi="Times New Roman"/>
                <w:b/>
                <w:color w:val="000000"/>
                <w:spacing w:val="-34"/>
                <w:sz w:val="24"/>
              </w:rPr>
              <w:t>board</w:t>
            </w:r>
            <w:r>
              <w:rPr>
                <w:rFonts w:ascii="Times New Roman" w:hAnsi="Times New Roman"/>
                <w:b/>
                <w:color w:val="000000"/>
                <w:spacing w:val="-34"/>
                <w:sz w:val="24"/>
              </w:rPr>
              <w:tab/>
            </w:r>
            <w:r>
              <w:rPr>
                <w:rFonts w:ascii="Times New Roman" w:hAnsi="Times New Roman"/>
                <w:b/>
                <w:color w:val="000000"/>
                <w:spacing w:val="-18"/>
                <w:sz w:val="24"/>
              </w:rPr>
              <w:t>with</w:t>
            </w:r>
            <w:r>
              <w:rPr>
                <w:rFonts w:ascii="Times New Roman" w:hAnsi="Times New Roman"/>
                <w:b/>
                <w:color w:val="000000"/>
                <w:spacing w:val="-18"/>
                <w:sz w:val="24"/>
              </w:rPr>
              <w:tab/>
            </w:r>
            <w:r>
              <w:rPr>
                <w:rFonts w:ascii="Times New Roman" w:hAnsi="Times New Roman"/>
                <w:b/>
                <w:color w:val="000000"/>
                <w:spacing w:val="-12"/>
                <w:sz w:val="24"/>
              </w:rPr>
              <w:t>decorative</w:t>
            </w:r>
          </w:p>
          <w:p w:rsidR="00085DB0" w:rsidRDefault="00085DB0" w:rsidP="004D2427">
            <w:pPr>
              <w:spacing w:before="36" w:line="151" w:lineRule="exact"/>
              <w:ind w:left="112"/>
              <w:rPr>
                <w:rFonts w:ascii="Times New Roman" w:hAnsi="Times New Roman"/>
                <w:b/>
                <w:color w:val="000000"/>
                <w:spacing w:val="-10"/>
                <w:sz w:val="24"/>
              </w:rPr>
            </w:pPr>
            <w:r>
              <w:rPr>
                <w:rFonts w:ascii="Times New Roman" w:hAnsi="Times New Roman"/>
                <w:b/>
                <w:color w:val="000000"/>
                <w:spacing w:val="-10"/>
                <w:sz w:val="24"/>
              </w:rPr>
              <w:t>lamination on both sides, Grade I, Type II, IS:12823</w:t>
            </w:r>
          </w:p>
        </w:tc>
        <w:tc>
          <w:tcPr>
            <w:tcW w:w="1245"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tabs>
                <w:tab w:val="decimal" w:pos="850"/>
              </w:tabs>
              <w:rPr>
                <w:rFonts w:ascii="Times New Roman" w:hAnsi="Times New Roman"/>
                <w:b/>
                <w:color w:val="000000"/>
                <w:spacing w:val="-10"/>
                <w:sz w:val="24"/>
              </w:rPr>
            </w:pPr>
            <w:r>
              <w:rPr>
                <w:rFonts w:ascii="Times New Roman" w:hAnsi="Times New Roman"/>
                <w:b/>
                <w:color w:val="000000"/>
                <w:spacing w:val="-10"/>
                <w:sz w:val="24"/>
              </w:rPr>
              <w:t>1390.00</w:t>
            </w:r>
          </w:p>
        </w:tc>
      </w:tr>
      <w:tr w:rsidR="00085DB0" w:rsidTr="004D2427">
        <w:trPr>
          <w:trHeight w:hRule="exact" w:val="533"/>
        </w:trPr>
        <w:tc>
          <w:tcPr>
            <w:tcW w:w="870"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103"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marked.</w:t>
            </w:r>
          </w:p>
        </w:tc>
        <w:tc>
          <w:tcPr>
            <w:tcW w:w="1245"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462" w:type="dxa"/>
            <w:vMerge/>
            <w:tcBorders>
              <w:top w:val="none" w:sz="0" w:space="0" w:color="000000"/>
              <w:left w:val="single" w:sz="6" w:space="0" w:color="000000"/>
              <w:bottom w:val="single" w:sz="6" w:space="0" w:color="000000"/>
              <w:right w:val="single" w:sz="6" w:space="0" w:color="000000"/>
            </w:tcBorders>
          </w:tcPr>
          <w:p w:rsidR="00085DB0" w:rsidRDefault="00085DB0" w:rsidP="004D2427"/>
        </w:tc>
      </w:tr>
      <w:tr w:rsidR="00085DB0" w:rsidTr="004D2427">
        <w:trPr>
          <w:trHeight w:hRule="exact" w:val="4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9.6,6</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Coir Veneer Board (conforming to IS 14842)</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bl>
    <w:p w:rsidR="00085DB0" w:rsidRDefault="00462C31" w:rsidP="00462C31">
      <w:pPr>
        <w:jc w:val="center"/>
      </w:pPr>
      <w:r>
        <w:t>Page No.132</w:t>
      </w:r>
    </w:p>
    <w:tbl>
      <w:tblPr>
        <w:tblW w:w="0" w:type="auto"/>
        <w:tblInd w:w="23" w:type="dxa"/>
        <w:tblLayout w:type="fixed"/>
        <w:tblCellMar>
          <w:left w:w="0" w:type="dxa"/>
          <w:right w:w="0" w:type="dxa"/>
        </w:tblCellMar>
        <w:tblLook w:val="0000"/>
      </w:tblPr>
      <w:tblGrid>
        <w:gridCol w:w="870"/>
        <w:gridCol w:w="1103"/>
        <w:gridCol w:w="5085"/>
        <w:gridCol w:w="1245"/>
        <w:gridCol w:w="1462"/>
      </w:tblGrid>
      <w:tr w:rsidR="00085DB0" w:rsidTr="004D2427">
        <w:trPr>
          <w:trHeight w:hRule="exact" w:val="69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216" w:right="216"/>
              <w:rPr>
                <w:rStyle w:val="CharacterStyle1"/>
                <w:spacing w:val="-10"/>
              </w:rPr>
            </w:pPr>
            <w:r>
              <w:rPr>
                <w:rStyle w:val="CharacterStyle1"/>
                <w:spacing w:val="-6"/>
              </w:rPr>
              <w:lastRenderedPageBreak/>
              <w:t xml:space="preserve">Item </w:t>
            </w:r>
            <w:r>
              <w:rPr>
                <w:rStyle w:val="CharacterStyle1"/>
                <w:spacing w:val="-10"/>
              </w:rPr>
              <w:t>No.</w:t>
            </w:r>
          </w:p>
        </w:tc>
        <w:tc>
          <w:tcPr>
            <w:tcW w:w="6188" w:type="dxa"/>
            <w:gridSpan w:val="2"/>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sz w:val="24"/>
                <w:szCs w:val="24"/>
              </w:rPr>
            </w:pPr>
            <w:r>
              <w:rPr>
                <w:rStyle w:val="CharacterStyle2"/>
                <w:sz w:val="24"/>
                <w:szCs w:val="24"/>
              </w:rPr>
              <w:t>Description</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spacing w:val="-10"/>
                <w:sz w:val="24"/>
                <w:szCs w:val="24"/>
              </w:rPr>
            </w:pPr>
            <w:r>
              <w:rPr>
                <w:rStyle w:val="CharacterStyle2"/>
                <w:spacing w:val="-10"/>
                <w:sz w:val="24"/>
                <w:szCs w:val="24"/>
              </w:rPr>
              <w:t>Unit</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spacing w:val="-6"/>
                <w:sz w:val="24"/>
                <w:szCs w:val="24"/>
              </w:rPr>
            </w:pPr>
            <w:r>
              <w:rPr>
                <w:rStyle w:val="CharacterStyle2"/>
                <w:spacing w:val="-6"/>
                <w:sz w:val="24"/>
                <w:szCs w:val="24"/>
              </w:rPr>
              <w:t>Rate (in Els.)</w:t>
            </w:r>
          </w:p>
        </w:tc>
      </w:tr>
      <w:tr w:rsidR="00085DB0" w:rsidTr="004D2427">
        <w:trPr>
          <w:trHeight w:hRule="exact" w:val="308"/>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6188" w:type="dxa"/>
            <w:gridSpan w:val="2"/>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r>
      <w:tr w:rsidR="00085DB0" w:rsidTr="004D2427">
        <w:trPr>
          <w:trHeight w:hRule="exact" w:val="42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spacing w:val="-10"/>
              </w:rPr>
            </w:pPr>
            <w:r>
              <w:rPr>
                <w:rStyle w:val="CharacterStyle1"/>
                <w:spacing w:val="-10"/>
              </w:rPr>
              <w:t>9.6.6.1</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12"/>
              <w:rPr>
                <w:rStyle w:val="CharacterStyle1"/>
                <w:spacing w:val="2"/>
              </w:rPr>
            </w:pPr>
            <w:r>
              <w:rPr>
                <w:rStyle w:val="CharacterStyle1"/>
                <w:spacing w:val="2"/>
              </w:rPr>
              <w:t>12 = thick</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spacing w:val="-10"/>
                <w:sz w:val="24"/>
                <w:szCs w:val="24"/>
              </w:rPr>
            </w:pPr>
            <w:r>
              <w:rPr>
                <w:rStyle w:val="CharacterStyle2"/>
                <w:spacing w:val="-10"/>
                <w:sz w:val="24"/>
                <w:szCs w:val="24"/>
              </w:rPr>
              <w:t>sqm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51"/>
              </w:tabs>
              <w:kinsoku w:val="0"/>
              <w:autoSpaceDE/>
              <w:autoSpaceDN/>
              <w:rPr>
                <w:rStyle w:val="CharacterStyle1"/>
                <w:spacing w:val="-10"/>
              </w:rPr>
            </w:pPr>
            <w:r>
              <w:rPr>
                <w:rStyle w:val="CharacterStyle1"/>
                <w:spacing w:val="-10"/>
              </w:rPr>
              <w:t>1298.00</w:t>
            </w:r>
          </w:p>
        </w:tc>
      </w:tr>
      <w:tr w:rsidR="00085DB0" w:rsidTr="004D2427">
        <w:trPr>
          <w:trHeight w:hRule="exact" w:val="42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spacing w:val="-10"/>
              </w:rPr>
            </w:pPr>
            <w:r>
              <w:rPr>
                <w:rStyle w:val="CharacterStyle1"/>
                <w:spacing w:val="-10"/>
              </w:rPr>
              <w:t>9.6,7</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12"/>
              <w:rPr>
                <w:rStyle w:val="CharacterStyle1"/>
                <w:spacing w:val="-2"/>
              </w:rPr>
            </w:pPr>
            <w:r>
              <w:rPr>
                <w:rStyle w:val="CharacterStyle1"/>
                <w:spacing w:val="-2"/>
              </w:rPr>
              <w:t>Float glass pales</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r>
      <w:tr w:rsidR="00085DB0" w:rsidTr="004D2427">
        <w:trPr>
          <w:trHeight w:hRule="exact" w:val="412"/>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spacing w:val="-10"/>
              </w:rPr>
            </w:pPr>
            <w:r>
              <w:rPr>
                <w:rStyle w:val="CharacterStyle1"/>
                <w:spacing w:val="-10"/>
              </w:rPr>
              <w:t>9.6,7.1</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12"/>
              <w:rPr>
                <w:rStyle w:val="CharacterStyle1"/>
                <w:spacing w:val="-6"/>
              </w:rPr>
            </w:pPr>
            <w:r>
              <w:rPr>
                <w:rStyle w:val="CharacterStyle1"/>
                <w:spacing w:val="-6"/>
              </w:rPr>
              <w:t>4 trim thick glass pane</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spacing w:val="-10"/>
                <w:sz w:val="24"/>
                <w:szCs w:val="24"/>
              </w:rPr>
            </w:pPr>
            <w:r>
              <w:rPr>
                <w:rStyle w:val="CharacterStyle2"/>
                <w:spacing w:val="-10"/>
                <w:sz w:val="24"/>
                <w:szCs w:val="24"/>
              </w:rPr>
              <w:t>sqm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spacing w:val="-10"/>
                <w:sz w:val="24"/>
                <w:szCs w:val="24"/>
              </w:rPr>
            </w:pPr>
            <w:r>
              <w:rPr>
                <w:rStyle w:val="CharacterStyle2"/>
                <w:spacing w:val="-10"/>
                <w:sz w:val="24"/>
                <w:szCs w:val="24"/>
              </w:rPr>
              <w:t>973,00</w:t>
            </w:r>
          </w:p>
        </w:tc>
      </w:tr>
      <w:tr w:rsidR="00085DB0" w:rsidTr="004D2427">
        <w:trPr>
          <w:trHeight w:hRule="exact" w:val="48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spacing w:val="-10"/>
              </w:rPr>
            </w:pPr>
            <w:r>
              <w:rPr>
                <w:rStyle w:val="CharacterStyle1"/>
                <w:spacing w:val="-10"/>
              </w:rPr>
              <w:t>9.6.72</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12"/>
              <w:rPr>
                <w:rStyle w:val="CharacterStyle1"/>
                <w:spacing w:val="-4"/>
              </w:rPr>
            </w:pPr>
            <w:r>
              <w:rPr>
                <w:rStyle w:val="CharacterStyle1"/>
                <w:spacing w:val="-4"/>
              </w:rPr>
              <w:t>5.5 mm dick glass pane</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spacing w:val="-10"/>
                <w:sz w:val="24"/>
                <w:szCs w:val="24"/>
              </w:rPr>
            </w:pPr>
            <w:r>
              <w:rPr>
                <w:rStyle w:val="CharacterStyle2"/>
                <w:spacing w:val="-10"/>
                <w:sz w:val="24"/>
                <w:szCs w:val="24"/>
              </w:rPr>
              <w:t>sqm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51"/>
              </w:tabs>
              <w:kinsoku w:val="0"/>
              <w:autoSpaceDE/>
              <w:autoSpaceDN/>
              <w:rPr>
                <w:rStyle w:val="CharacterStyle1"/>
                <w:spacing w:val="-10"/>
              </w:rPr>
            </w:pPr>
            <w:r>
              <w:rPr>
                <w:rStyle w:val="CharacterStyle1"/>
                <w:spacing w:val="-10"/>
              </w:rPr>
              <w:t>1046.00</w:t>
            </w:r>
          </w:p>
        </w:tc>
      </w:tr>
      <w:tr w:rsidR="00085DB0" w:rsidTr="004D2427">
        <w:trPr>
          <w:trHeight w:hRule="exact" w:val="1103"/>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spacing w:val="-10"/>
              </w:rPr>
            </w:pPr>
            <w:r>
              <w:rPr>
                <w:rStyle w:val="CharacterStyle1"/>
                <w:spacing w:val="-10"/>
              </w:rPr>
              <w:t>9.6.8</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ind w:left="108" w:right="144"/>
              <w:jc w:val="both"/>
              <w:rPr>
                <w:rStyle w:val="CharacterStyle2"/>
                <w:spacing w:val="-6"/>
                <w:sz w:val="24"/>
                <w:szCs w:val="24"/>
              </w:rPr>
            </w:pPr>
            <w:r>
              <w:rPr>
                <w:rStyle w:val="CharacterStyle2"/>
                <w:spacing w:val="-4"/>
                <w:sz w:val="24"/>
                <w:szCs w:val="24"/>
              </w:rPr>
              <w:t xml:space="preserve">Fly pmof stainless steel grade 304 wire gauge with </w:t>
            </w:r>
            <w:r>
              <w:rPr>
                <w:rStyle w:val="CharacterStyle2"/>
                <w:spacing w:val="-3"/>
                <w:sz w:val="24"/>
                <w:szCs w:val="24"/>
              </w:rPr>
              <w:t xml:space="preserve">0,5 mm dia. Wire and 1.4 mm wide apetture with </w:t>
            </w:r>
            <w:r>
              <w:rPr>
                <w:rStyle w:val="CharacterStyle2"/>
                <w:spacing w:val="-6"/>
                <w:sz w:val="24"/>
                <w:szCs w:val="24"/>
              </w:rPr>
              <w:t>matching wood beading</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spacing w:val="-10"/>
                <w:sz w:val="24"/>
                <w:szCs w:val="24"/>
              </w:rPr>
            </w:pPr>
            <w:r>
              <w:rPr>
                <w:rStyle w:val="CharacterStyle2"/>
                <w:spacing w:val="-10"/>
                <w:sz w:val="24"/>
                <w:szCs w:val="24"/>
              </w:rPr>
              <w:t>sqm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51"/>
              </w:tabs>
              <w:kinsoku w:val="0"/>
              <w:autoSpaceDE/>
              <w:autoSpaceDN/>
              <w:rPr>
                <w:rStyle w:val="CharacterStyle1"/>
                <w:spacing w:val="-10"/>
              </w:rPr>
            </w:pPr>
            <w:r>
              <w:rPr>
                <w:rStyle w:val="CharacterStyle1"/>
                <w:spacing w:val="-10"/>
              </w:rPr>
              <w:t>1532.00</w:t>
            </w:r>
          </w:p>
        </w:tc>
      </w:tr>
      <w:tr w:rsidR="00085DB0" w:rsidTr="004D2427">
        <w:trPr>
          <w:trHeight w:hRule="exact" w:val="1837"/>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spacing w:val="-10"/>
                <w:sz w:val="24"/>
                <w:szCs w:val="24"/>
              </w:rPr>
            </w:pPr>
            <w:r>
              <w:rPr>
                <w:rStyle w:val="CharacterStyle2"/>
                <w:spacing w:val="-10"/>
                <w:sz w:val="24"/>
                <w:szCs w:val="24"/>
              </w:rPr>
              <w:t>9.7</w:t>
            </w:r>
          </w:p>
        </w:tc>
        <w:tc>
          <w:tcPr>
            <w:tcW w:w="6188" w:type="dxa"/>
            <w:gridSpan w:val="2"/>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ind w:left="108" w:right="144"/>
              <w:jc w:val="both"/>
              <w:rPr>
                <w:rStyle w:val="CharacterStyle2"/>
                <w:spacing w:val="-2"/>
                <w:sz w:val="24"/>
                <w:szCs w:val="24"/>
              </w:rPr>
            </w:pPr>
            <w:r>
              <w:rPr>
                <w:rStyle w:val="CharacterStyle2"/>
                <w:spacing w:val="1"/>
                <w:sz w:val="24"/>
                <w:szCs w:val="24"/>
              </w:rPr>
              <w:t xml:space="preserve">Providing and fixing 35 mm thick factory made laminated </w:t>
            </w:r>
            <w:r>
              <w:rPr>
                <w:rStyle w:val="CharacterStyle2"/>
                <w:spacing w:val="-10"/>
                <w:sz w:val="24"/>
                <w:szCs w:val="24"/>
              </w:rPr>
              <w:t xml:space="preserve">veneer lumber door shutter conformin,g to IS : 14616 and TADS </w:t>
            </w:r>
            <w:r>
              <w:rPr>
                <w:rStyle w:val="CharacterStyle2"/>
                <w:spacing w:val="-9"/>
                <w:sz w:val="24"/>
                <w:szCs w:val="24"/>
              </w:rPr>
              <w:t xml:space="preserve">15:2001 (Part B) including ISI marked M_S. pressed butt hinges </w:t>
            </w:r>
            <w:r>
              <w:rPr>
                <w:rStyle w:val="CharacterStyle2"/>
                <w:spacing w:val="2"/>
                <w:sz w:val="24"/>
                <w:szCs w:val="24"/>
              </w:rPr>
              <w:t xml:space="preserve">bright finished of required size with necessary screws, all </w:t>
            </w:r>
            <w:r>
              <w:rPr>
                <w:rStyle w:val="CharacterStyle2"/>
                <w:spacing w:val="-5"/>
                <w:sz w:val="24"/>
                <w:szCs w:val="24"/>
              </w:rPr>
              <w:t xml:space="preserve">complete as per directions of Enginoer-in-charge and panelling </w:t>
            </w:r>
            <w:r>
              <w:rPr>
                <w:rStyle w:val="CharacterStyle2"/>
                <w:spacing w:val="-2"/>
                <w:sz w:val="24"/>
                <w:szCs w:val="24"/>
              </w:rPr>
              <w:t>with panels of</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r>
      <w:tr w:rsidR="00085DB0" w:rsidTr="004D2427">
        <w:trPr>
          <w:trHeight w:hRule="exact" w:val="1665"/>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spacing w:val="-10"/>
              </w:rPr>
            </w:pPr>
            <w:r>
              <w:rPr>
                <w:rStyle w:val="CharacterStyle1"/>
                <w:spacing w:val="-10"/>
              </w:rPr>
              <w:t>91.1</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ind w:left="108" w:right="108"/>
              <w:jc w:val="both"/>
              <w:rPr>
                <w:rStyle w:val="CharacterStyle2"/>
                <w:spacing w:val="2"/>
                <w:sz w:val="24"/>
                <w:szCs w:val="24"/>
              </w:rPr>
            </w:pPr>
            <w:r>
              <w:rPr>
                <w:rStyle w:val="CharacterStyle2"/>
                <w:spacing w:val="-1"/>
                <w:sz w:val="24"/>
                <w:szCs w:val="24"/>
              </w:rPr>
              <w:t xml:space="preserve">12mm thick plain grade - 1, medium density flat </w:t>
            </w:r>
            <w:r>
              <w:rPr>
                <w:rStyle w:val="CharacterStyle2"/>
                <w:spacing w:val="-5"/>
                <w:sz w:val="24"/>
                <w:szCs w:val="24"/>
              </w:rPr>
              <w:t xml:space="preserve">pressed three laya particle board FPT - I or graded </w:t>
            </w:r>
            <w:r>
              <w:rPr>
                <w:rStyle w:val="CharacterStyle2"/>
                <w:spacing w:val="5"/>
                <w:sz w:val="24"/>
                <w:szCs w:val="24"/>
              </w:rPr>
              <w:t xml:space="preserve">wood particle board FFT - I IS : 3087 marked </w:t>
            </w:r>
            <w:r>
              <w:rPr>
                <w:rStyle w:val="CharacterStyle2"/>
                <w:spacing w:val="-8"/>
                <w:sz w:val="24"/>
                <w:szCs w:val="24"/>
              </w:rPr>
              <w:t>bonded with 1</w:t>
            </w:r>
            <w:r>
              <w:rPr>
                <w:rStyle w:val="CharacterStyle2"/>
                <w:spacing w:val="2"/>
                <w:w w:val="110"/>
                <w:sz w:val="24"/>
                <w:szCs w:val="24"/>
                <w:vertAlign w:val="superscript"/>
              </w:rPr>
              <w:t>1</w:t>
            </w:r>
            <w:r>
              <w:rPr>
                <w:rStyle w:val="CharacterStyle2"/>
                <w:spacing w:val="-8"/>
                <w:sz w:val="24"/>
                <w:szCs w:val="24"/>
              </w:rPr>
              <w:t xml:space="preserve">.1WP type synthetic rosin adhesive as </w:t>
            </w:r>
            <w:r>
              <w:rPr>
                <w:rStyle w:val="CharacterStyle2"/>
                <w:spacing w:val="2"/>
                <w:sz w:val="24"/>
                <w:szCs w:val="24"/>
              </w:rPr>
              <w:t>ix/ IS : 848:</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spacing w:val="-10"/>
                <w:sz w:val="24"/>
                <w:szCs w:val="24"/>
              </w:rPr>
            </w:pPr>
            <w:r>
              <w:rPr>
                <w:rStyle w:val="CharacterStyle2"/>
                <w:spacing w:val="-10"/>
                <w:sz w:val="24"/>
                <w:szCs w:val="24"/>
              </w:rPr>
              <w:t>sqm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51"/>
              </w:tabs>
              <w:kinsoku w:val="0"/>
              <w:autoSpaceDE/>
              <w:autoSpaceDN/>
              <w:rPr>
                <w:rStyle w:val="CharacterStyle1"/>
                <w:spacing w:val="-10"/>
              </w:rPr>
            </w:pPr>
            <w:r>
              <w:rPr>
                <w:rStyle w:val="CharacterStyle1"/>
                <w:spacing w:val="-10"/>
              </w:rPr>
              <w:t>2717.00</w:t>
            </w:r>
          </w:p>
        </w:tc>
      </w:tr>
      <w:tr w:rsidR="00085DB0" w:rsidTr="004D2427">
        <w:trPr>
          <w:trHeight w:hRule="exact" w:val="228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spacing w:val="-10"/>
              </w:rPr>
            </w:pPr>
            <w:r>
              <w:rPr>
                <w:rStyle w:val="CharacterStyle1"/>
                <w:spacing w:val="-10"/>
              </w:rPr>
              <w:t>91.2</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left" w:pos="607"/>
                <w:tab w:val="left" w:pos="1222"/>
                <w:tab w:val="left" w:pos="1957"/>
                <w:tab w:val="left" w:pos="3487"/>
                <w:tab w:val="right" w:pos="4980"/>
              </w:tabs>
              <w:kinsoku w:val="0"/>
              <w:autoSpaceDE/>
              <w:autoSpaceDN/>
              <w:rPr>
                <w:rStyle w:val="CharacterStyle1"/>
                <w:spacing w:val="-10"/>
              </w:rPr>
            </w:pPr>
            <w:r>
              <w:rPr>
                <w:rStyle w:val="CharacterStyle1"/>
                <w:spacing w:val="-10"/>
              </w:rPr>
              <w:t>12</w:t>
            </w:r>
            <w:r>
              <w:rPr>
                <w:rStyle w:val="CharacterStyle1"/>
                <w:spacing w:val="-10"/>
              </w:rPr>
              <w:tab/>
              <w:t>mm</w:t>
            </w:r>
            <w:r>
              <w:rPr>
                <w:rStyle w:val="CharacterStyle1"/>
                <w:spacing w:val="-10"/>
              </w:rPr>
              <w:tab/>
              <w:t>thick</w:t>
            </w:r>
            <w:r>
              <w:rPr>
                <w:rStyle w:val="CharacterStyle1"/>
                <w:spacing w:val="-10"/>
              </w:rPr>
              <w:tab/>
            </w:r>
            <w:r>
              <w:rPr>
                <w:rStyle w:val="CharacterStyle1"/>
                <w:spacing w:val="-12"/>
              </w:rPr>
              <w:t>pre-laminated</w:t>
            </w:r>
            <w:r>
              <w:rPr>
                <w:rStyle w:val="CharacterStyle1"/>
                <w:spacing w:val="-12"/>
              </w:rPr>
              <w:tab/>
            </w:r>
            <w:r>
              <w:rPr>
                <w:rStyle w:val="CharacterStyle1"/>
                <w:spacing w:val="-10"/>
              </w:rPr>
              <w:t>particle</w:t>
            </w:r>
            <w:r>
              <w:rPr>
                <w:rStyle w:val="CharacterStyle1"/>
                <w:spacing w:val="-10"/>
              </w:rPr>
              <w:tab/>
              <w:t>board</w:t>
            </w:r>
          </w:p>
          <w:p w:rsidR="00085DB0" w:rsidRDefault="00085DB0" w:rsidP="004D2427">
            <w:pPr>
              <w:pStyle w:val="Style2"/>
              <w:kinsoku w:val="0"/>
              <w:autoSpaceDE/>
              <w:autoSpaceDN/>
              <w:adjustRightInd/>
              <w:ind w:left="108" w:right="144"/>
              <w:jc w:val="both"/>
              <w:rPr>
                <w:rStyle w:val="CharacterStyle2"/>
                <w:spacing w:val="-4"/>
                <w:sz w:val="24"/>
                <w:szCs w:val="24"/>
              </w:rPr>
            </w:pPr>
            <w:r>
              <w:rPr>
                <w:rStyle w:val="CharacterStyle2"/>
                <w:spacing w:val="-1"/>
                <w:sz w:val="24"/>
                <w:szCs w:val="24"/>
              </w:rPr>
              <w:t xml:space="preserve">(decorative Lamination on both sides) grade - 1, medium density fiat pressed, three layer particle </w:t>
            </w:r>
            <w:r>
              <w:rPr>
                <w:rStyle w:val="CharacterStyle2"/>
                <w:spacing w:val="-2"/>
                <w:sz w:val="24"/>
                <w:szCs w:val="24"/>
              </w:rPr>
              <w:t xml:space="preserve">board FPT - I or graded wood particle board FPT - </w:t>
            </w:r>
            <w:r>
              <w:rPr>
                <w:rStyle w:val="CharacterStyle2"/>
                <w:spacing w:val="-4"/>
                <w:sz w:val="24"/>
                <w:szCs w:val="24"/>
              </w:rPr>
              <w:t xml:space="preserve">I, conforming to IS: 3087 bonded with MVP type </w:t>
            </w:r>
            <w:r>
              <w:rPr>
                <w:rStyle w:val="CharacterStyle2"/>
                <w:sz w:val="24"/>
                <w:szCs w:val="24"/>
              </w:rPr>
              <w:t>synthetic resin adhesive as per IS : 848 and pre-</w:t>
            </w:r>
            <w:r>
              <w:rPr>
                <w:rStyle w:val="CharacterStyle2"/>
                <w:spacing w:val="-3"/>
                <w:sz w:val="24"/>
                <w:szCs w:val="24"/>
              </w:rPr>
              <w:t xml:space="preserve">lamination cord:arming to IS : 12823 Grade 1 Type </w:t>
            </w:r>
            <w:r>
              <w:rPr>
                <w:rStyle w:val="CharacterStyle2"/>
                <w:spacing w:val="-4"/>
                <w:sz w:val="24"/>
                <w:szCs w:val="24"/>
              </w:rPr>
              <w:t>-II marked:</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spacing w:val="-10"/>
                <w:sz w:val="24"/>
                <w:szCs w:val="24"/>
              </w:rPr>
            </w:pPr>
            <w:r>
              <w:rPr>
                <w:rStyle w:val="CharacterStyle2"/>
                <w:spacing w:val="-10"/>
                <w:sz w:val="24"/>
                <w:szCs w:val="24"/>
              </w:rPr>
              <w:t>sqm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51"/>
              </w:tabs>
              <w:kinsoku w:val="0"/>
              <w:autoSpaceDE/>
              <w:autoSpaceDN/>
              <w:rPr>
                <w:rStyle w:val="CharacterStyle1"/>
                <w:spacing w:val="-10"/>
              </w:rPr>
            </w:pPr>
            <w:r>
              <w:rPr>
                <w:rStyle w:val="CharacterStyle1"/>
                <w:spacing w:val="-10"/>
              </w:rPr>
              <w:t>2868.00</w:t>
            </w:r>
          </w:p>
        </w:tc>
      </w:tr>
      <w:tr w:rsidR="00085DB0" w:rsidTr="004D2427">
        <w:trPr>
          <w:trHeight w:hRule="exact" w:val="2325"/>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spacing w:val="-10"/>
              </w:rPr>
            </w:pPr>
            <w:r>
              <w:rPr>
                <w:rStyle w:val="CharacterStyle1"/>
                <w:spacing w:val="-10"/>
              </w:rPr>
              <w:t>91.3</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ind w:left="108" w:right="144"/>
              <w:jc w:val="both"/>
              <w:rPr>
                <w:rStyle w:val="CharacterStyle2"/>
                <w:spacing w:val="-10"/>
                <w:sz w:val="24"/>
                <w:szCs w:val="24"/>
              </w:rPr>
            </w:pPr>
            <w:r>
              <w:rPr>
                <w:rStyle w:val="CharacterStyle2"/>
                <w:spacing w:val="-6"/>
                <w:sz w:val="24"/>
                <w:szCs w:val="24"/>
              </w:rPr>
              <w:t xml:space="preserve">12 mm thick one side pre-laminated particle board </w:t>
            </w:r>
            <w:r>
              <w:rPr>
                <w:rStyle w:val="CharacterStyle2"/>
                <w:spacing w:val="-5"/>
                <w:sz w:val="24"/>
                <w:szCs w:val="24"/>
              </w:rPr>
              <w:t xml:space="preserve">(decorative lamination on one side and other sides </w:t>
            </w:r>
            <w:r>
              <w:rPr>
                <w:rStyle w:val="CharacterStyle2"/>
                <w:spacing w:val="-8"/>
                <w:sz w:val="24"/>
                <w:szCs w:val="24"/>
              </w:rPr>
              <w:t xml:space="preserve">balancing lamination) grade - 1 medium density flat pressed, throe layer particle board FPT - I ox graded </w:t>
            </w:r>
            <w:r>
              <w:rPr>
                <w:rStyle w:val="CharacterStyle2"/>
                <w:spacing w:val="-10"/>
                <w:sz w:val="24"/>
                <w:szCs w:val="24"/>
              </w:rPr>
              <w:t xml:space="preserve">wood </w:t>
            </w:r>
            <w:r>
              <w:rPr>
                <w:rStyle w:val="CharacterStyle2"/>
                <w:sz w:val="25"/>
                <w:szCs w:val="25"/>
              </w:rPr>
              <w:t xml:space="preserve">particle </w:t>
            </w:r>
            <w:r>
              <w:rPr>
                <w:rStyle w:val="CharacterStyle2"/>
                <w:spacing w:val="-10"/>
                <w:sz w:val="24"/>
                <w:szCs w:val="24"/>
              </w:rPr>
              <w:t xml:space="preserve">board FP7-1 conforming to IS : 3087 </w:t>
            </w:r>
            <w:r>
              <w:rPr>
                <w:rStyle w:val="CharacterStyle2"/>
                <w:spacing w:val="-4"/>
                <w:sz w:val="24"/>
                <w:szCs w:val="24"/>
              </w:rPr>
              <w:t xml:space="preserve">bonded with BWP type synthetic resin adhesive as </w:t>
            </w:r>
            <w:r>
              <w:rPr>
                <w:rStyle w:val="CharacterStyle2"/>
                <w:spacing w:val="-2"/>
                <w:sz w:val="24"/>
                <w:szCs w:val="24"/>
              </w:rPr>
              <w:t xml:space="preserve">per IS : MS and prelamination conforming to IS: </w:t>
            </w:r>
            <w:r>
              <w:rPr>
                <w:rStyle w:val="CharacterStyle2"/>
                <w:spacing w:val="-10"/>
                <w:sz w:val="24"/>
                <w:szCs w:val="24"/>
              </w:rPr>
              <w:t>12823 Grade -1, Type 11 marked:</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spacing w:val="-10"/>
                <w:sz w:val="24"/>
                <w:szCs w:val="24"/>
              </w:rPr>
            </w:pPr>
            <w:r>
              <w:rPr>
                <w:rStyle w:val="CharacterStyle2"/>
                <w:spacing w:val="-10"/>
                <w:sz w:val="24"/>
                <w:szCs w:val="24"/>
              </w:rPr>
              <w:t>sqm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51"/>
              </w:tabs>
              <w:kinsoku w:val="0"/>
              <w:autoSpaceDE/>
              <w:autoSpaceDN/>
              <w:rPr>
                <w:rStyle w:val="CharacterStyle1"/>
                <w:spacing w:val="-10"/>
              </w:rPr>
            </w:pPr>
            <w:r>
              <w:rPr>
                <w:rStyle w:val="CharacterStyle1"/>
                <w:spacing w:val="-10"/>
              </w:rPr>
              <w:t>2775.00</w:t>
            </w:r>
          </w:p>
        </w:tc>
      </w:tr>
      <w:tr w:rsidR="00085DB0" w:rsidTr="004D2427">
        <w:trPr>
          <w:trHeight w:hRule="exact" w:val="1178"/>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spacing w:val="-10"/>
                <w:sz w:val="24"/>
                <w:szCs w:val="24"/>
              </w:rPr>
            </w:pPr>
            <w:r>
              <w:rPr>
                <w:rStyle w:val="CharacterStyle2"/>
                <w:spacing w:val="-10"/>
                <w:sz w:val="24"/>
                <w:szCs w:val="24"/>
              </w:rPr>
              <w:t>9.8</w:t>
            </w:r>
          </w:p>
        </w:tc>
        <w:tc>
          <w:tcPr>
            <w:tcW w:w="6188" w:type="dxa"/>
            <w:gridSpan w:val="2"/>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ind w:left="108" w:right="144"/>
              <w:jc w:val="both"/>
              <w:rPr>
                <w:rStyle w:val="CharacterStyle2"/>
                <w:spacing w:val="-6"/>
                <w:sz w:val="24"/>
                <w:szCs w:val="24"/>
              </w:rPr>
            </w:pPr>
            <w:r>
              <w:rPr>
                <w:rStyle w:val="CharacterStyle2"/>
                <w:spacing w:val="-3"/>
                <w:sz w:val="24"/>
                <w:szCs w:val="24"/>
              </w:rPr>
              <w:t xml:space="preserve">Providing and fixing glazed shutters for doors, windows and </w:t>
            </w:r>
            <w:r>
              <w:rPr>
                <w:rStyle w:val="CharacterStyle2"/>
                <w:spacing w:val="-8"/>
                <w:sz w:val="24"/>
                <w:szCs w:val="24"/>
              </w:rPr>
              <w:t xml:space="preserve">clerestory windows using 4 mm thick float glass panes including </w:t>
            </w:r>
            <w:r>
              <w:rPr>
                <w:rStyle w:val="CharacterStyle2"/>
                <w:spacing w:val="-7"/>
                <w:sz w:val="24"/>
                <w:szCs w:val="24"/>
              </w:rPr>
              <w:t xml:space="preserve">LSI marked M.S. pressed butt hinges bright finished of required </w:t>
            </w:r>
            <w:r>
              <w:rPr>
                <w:rStyle w:val="CharacterStyle2"/>
                <w:spacing w:val="-6"/>
                <w:sz w:val="24"/>
                <w:szCs w:val="24"/>
              </w:rPr>
              <w:t>size with necessary screws.</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r>
      <w:tr w:rsidR="00085DB0" w:rsidTr="004D2427">
        <w:trPr>
          <w:trHeight w:hRule="exact" w:val="48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spacing w:val="-10"/>
              </w:rPr>
            </w:pPr>
            <w:r>
              <w:rPr>
                <w:rStyle w:val="CharacterStyle1"/>
                <w:spacing w:val="-10"/>
              </w:rPr>
              <w:t>9.8.1</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12"/>
              <w:rPr>
                <w:rStyle w:val="CharacterStyle1"/>
                <w:spacing w:val="-6"/>
              </w:rPr>
            </w:pPr>
            <w:r>
              <w:rPr>
                <w:rStyle w:val="CharacterStyle1"/>
                <w:spacing w:val="-6"/>
              </w:rPr>
              <w:t>Second class teak wood</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r>
      <w:tr w:rsidR="00085DB0" w:rsidTr="004D2427">
        <w:trPr>
          <w:trHeight w:hRule="exact" w:val="48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spacing w:val="-10"/>
              </w:rPr>
            </w:pPr>
            <w:r>
              <w:rPr>
                <w:rStyle w:val="CharacterStyle1"/>
                <w:spacing w:val="-10"/>
              </w:rPr>
              <w:t>9.8.1.1</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12"/>
              <w:rPr>
                <w:rStyle w:val="CharacterStyle1"/>
                <w:spacing w:val="4"/>
              </w:rPr>
            </w:pPr>
            <w:r>
              <w:rPr>
                <w:rStyle w:val="CharacterStyle1"/>
                <w:spacing w:val="4"/>
              </w:rPr>
              <w:t>35 = thick</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spacing w:val="-10"/>
                <w:sz w:val="24"/>
                <w:szCs w:val="24"/>
              </w:rPr>
            </w:pPr>
            <w:r>
              <w:rPr>
                <w:rStyle w:val="CharacterStyle2"/>
                <w:spacing w:val="-10"/>
                <w:sz w:val="24"/>
                <w:szCs w:val="24"/>
              </w:rPr>
              <w:t>sqm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51"/>
              </w:tabs>
              <w:kinsoku w:val="0"/>
              <w:autoSpaceDE/>
              <w:autoSpaceDN/>
              <w:rPr>
                <w:rStyle w:val="CharacterStyle1"/>
                <w:spacing w:val="-10"/>
              </w:rPr>
            </w:pPr>
            <w:r>
              <w:rPr>
                <w:rStyle w:val="CharacterStyle1"/>
                <w:spacing w:val="-10"/>
              </w:rPr>
              <w:t>3408.00</w:t>
            </w:r>
          </w:p>
        </w:tc>
      </w:tr>
      <w:tr w:rsidR="00085DB0" w:rsidTr="004D2427">
        <w:trPr>
          <w:trHeight w:hRule="exact" w:val="48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spacing w:val="-10"/>
              </w:rPr>
            </w:pPr>
            <w:r>
              <w:rPr>
                <w:rStyle w:val="CharacterStyle1"/>
                <w:spacing w:val="-10"/>
              </w:rPr>
              <w:t>9.8.12</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12"/>
              <w:rPr>
                <w:rStyle w:val="CharacterStyle1"/>
                <w:spacing w:val="4"/>
              </w:rPr>
            </w:pPr>
            <w:r>
              <w:rPr>
                <w:rStyle w:val="CharacterStyle1"/>
                <w:spacing w:val="4"/>
              </w:rPr>
              <w:t>30 = thick</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jc w:val="center"/>
              <w:rPr>
                <w:rStyle w:val="CharacterStyle2"/>
                <w:spacing w:val="-10"/>
                <w:sz w:val="24"/>
                <w:szCs w:val="24"/>
              </w:rPr>
            </w:pPr>
            <w:r>
              <w:rPr>
                <w:rStyle w:val="CharacterStyle2"/>
                <w:spacing w:val="-10"/>
                <w:sz w:val="24"/>
                <w:szCs w:val="24"/>
              </w:rPr>
              <w:t>sqm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851"/>
              </w:tabs>
              <w:kinsoku w:val="0"/>
              <w:autoSpaceDE/>
              <w:autoSpaceDN/>
              <w:rPr>
                <w:rStyle w:val="CharacterStyle1"/>
                <w:spacing w:val="-10"/>
              </w:rPr>
            </w:pPr>
            <w:r>
              <w:rPr>
                <w:rStyle w:val="CharacterStyle1"/>
                <w:spacing w:val="-10"/>
              </w:rPr>
              <w:t>3033.00</w:t>
            </w:r>
          </w:p>
        </w:tc>
      </w:tr>
      <w:tr w:rsidR="00085DB0" w:rsidTr="004D2427">
        <w:trPr>
          <w:trHeight w:hRule="exact" w:val="772"/>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1"/>
                <w:spacing w:val="-10"/>
              </w:rPr>
            </w:pPr>
            <w:r>
              <w:rPr>
                <w:rStyle w:val="CharacterStyle1"/>
                <w:spacing w:val="-10"/>
              </w:rPr>
              <w:t>9.8.2</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right="144"/>
              <w:rPr>
                <w:rStyle w:val="CharacterStyle1"/>
                <w:spacing w:val="-10"/>
              </w:rPr>
            </w:pPr>
            <w:r>
              <w:rPr>
                <w:rStyle w:val="CharacterStyle1"/>
                <w:spacing w:val="-3"/>
              </w:rPr>
              <w:t xml:space="preserve">Kiln seasoned and chrrnirally treated Haldn, Kail, </w:t>
            </w:r>
            <w:r>
              <w:rPr>
                <w:rStyle w:val="CharacterStyle1"/>
                <w:spacing w:val="-10"/>
              </w:rPr>
              <w:t>Bija wood</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adjustRightInd/>
              <w:rPr>
                <w:rStyle w:val="CharacterStyle2"/>
              </w:rPr>
            </w:pPr>
          </w:p>
        </w:tc>
      </w:tr>
    </w:tbl>
    <w:p w:rsidR="00085DB0" w:rsidRDefault="00462C31" w:rsidP="00462C31">
      <w:pPr>
        <w:jc w:val="center"/>
      </w:pPr>
      <w:r>
        <w:t>Page No.133</w:t>
      </w:r>
    </w:p>
    <w:tbl>
      <w:tblPr>
        <w:tblW w:w="0" w:type="auto"/>
        <w:tblInd w:w="15" w:type="dxa"/>
        <w:tblLayout w:type="fixed"/>
        <w:tblCellMar>
          <w:left w:w="0" w:type="dxa"/>
          <w:right w:w="0" w:type="dxa"/>
        </w:tblCellMar>
        <w:tblLook w:val="000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spacing w:line="268" w:lineRule="auto"/>
              <w:ind w:left="216" w:right="216"/>
              <w:rPr>
                <w:rFonts w:ascii="Tahoma" w:hAnsi="Tahoma"/>
                <w:color w:val="000000"/>
                <w:sz w:val="20"/>
              </w:rPr>
            </w:pPr>
            <w:r>
              <w:rPr>
                <w:rFonts w:ascii="Tahoma" w:hAnsi="Tahoma"/>
                <w:color w:val="000000"/>
                <w:sz w:val="20"/>
              </w:rPr>
              <w:lastRenderedPageBreak/>
              <w:t xml:space="preserve">Item </w:t>
            </w:r>
            <w:r>
              <w:rPr>
                <w:rFonts w:ascii="Tahoma" w:hAnsi="Tahoma"/>
                <w:color w:val="000000"/>
                <w:spacing w:val="-20"/>
                <w:sz w:val="20"/>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4"/>
                <w:sz w:val="20"/>
              </w:rPr>
            </w:pPr>
            <w:r>
              <w:rPr>
                <w:rFonts w:ascii="Tahoma" w:hAnsi="Tahoma"/>
                <w:color w:val="000000"/>
                <w:spacing w:val="4"/>
                <w:sz w:val="20"/>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8"/>
                <w:sz w:val="20"/>
              </w:rPr>
            </w:pPr>
            <w:r>
              <w:rPr>
                <w:rFonts w:ascii="Tahoma" w:hAnsi="Tahoma"/>
                <w:color w:val="000000"/>
                <w:spacing w:val="-8"/>
                <w:sz w:val="20"/>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
                <w:sz w:val="20"/>
              </w:rPr>
            </w:pPr>
            <w:r>
              <w:rPr>
                <w:rFonts w:ascii="Tahoma" w:hAnsi="Tahoma"/>
                <w:color w:val="000000"/>
                <w:spacing w:val="-2"/>
                <w:sz w:val="20"/>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2"/>
                <w:sz w:val="20"/>
              </w:rPr>
            </w:pPr>
            <w:r>
              <w:rPr>
                <w:rFonts w:ascii="Tahoma" w:hAnsi="Tahoma"/>
                <w:color w:val="000000"/>
                <w:spacing w:val="-2"/>
                <w:sz w:val="20"/>
              </w:rPr>
              <w:t>9.8.2.1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14"/>
                <w:sz w:val="20"/>
              </w:rPr>
            </w:pPr>
            <w:r>
              <w:rPr>
                <w:rFonts w:ascii="Tahoma" w:hAnsi="Tahoma"/>
                <w:color w:val="000000"/>
                <w:spacing w:val="14"/>
                <w:sz w:val="20"/>
              </w:rPr>
              <w:t>35 =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0"/>
                <w:sz w:val="20"/>
              </w:rPr>
            </w:pPr>
            <w:r>
              <w:rPr>
                <w:rFonts w:ascii="Tahoma" w:hAnsi="Tahoma"/>
                <w:color w:val="000000"/>
                <w:spacing w:val="-20"/>
                <w:sz w:val="20"/>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4"/>
                <w:sz w:val="20"/>
              </w:rPr>
            </w:pPr>
            <w:r>
              <w:rPr>
                <w:rFonts w:ascii="Tahoma" w:hAnsi="Tahoma"/>
                <w:color w:val="000000"/>
                <w:spacing w:val="-14"/>
                <w:sz w:val="20"/>
              </w:rPr>
              <w:t>2758.00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8"/>
                <w:sz w:val="20"/>
              </w:rPr>
            </w:pPr>
            <w:r>
              <w:rPr>
                <w:rFonts w:ascii="Tahoma" w:hAnsi="Tahoma"/>
                <w:color w:val="000000"/>
                <w:spacing w:val="-8"/>
                <w:sz w:val="20"/>
              </w:rPr>
              <w:t>9.8.22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14"/>
                <w:sz w:val="20"/>
              </w:rPr>
            </w:pPr>
            <w:r>
              <w:rPr>
                <w:rFonts w:ascii="Tahoma" w:hAnsi="Tahoma"/>
                <w:color w:val="000000"/>
                <w:spacing w:val="14"/>
                <w:sz w:val="20"/>
              </w:rPr>
              <w:t>30 =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0"/>
                <w:sz w:val="20"/>
              </w:rPr>
            </w:pPr>
            <w:r>
              <w:rPr>
                <w:rFonts w:ascii="Tahoma" w:hAnsi="Tahoma"/>
                <w:color w:val="000000"/>
                <w:spacing w:val="-20"/>
                <w:sz w:val="20"/>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4"/>
                <w:sz w:val="20"/>
              </w:rPr>
            </w:pPr>
            <w:r>
              <w:rPr>
                <w:rFonts w:ascii="Tahoma" w:hAnsi="Tahoma"/>
                <w:color w:val="000000"/>
                <w:spacing w:val="-14"/>
                <w:sz w:val="20"/>
              </w:rPr>
              <w:t>2474.00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20"/>
                <w:sz w:val="20"/>
              </w:rPr>
            </w:pPr>
            <w:r>
              <w:rPr>
                <w:rFonts w:ascii="Tahoma" w:hAnsi="Tahoma"/>
                <w:color w:val="000000"/>
                <w:spacing w:val="-20"/>
                <w:sz w:val="20"/>
              </w:rPr>
              <w:t>9.8.3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4"/>
                <w:sz w:val="20"/>
              </w:rPr>
            </w:pPr>
            <w:r>
              <w:rPr>
                <w:rFonts w:ascii="Tahoma" w:hAnsi="Tahoma"/>
                <w:color w:val="000000"/>
                <w:spacing w:val="4"/>
                <w:sz w:val="20"/>
              </w:rPr>
              <w:t>Kin seasoned selected planks of sheesham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2"/>
                <w:sz w:val="20"/>
              </w:rPr>
            </w:pPr>
            <w:r>
              <w:rPr>
                <w:rFonts w:ascii="Tahoma" w:hAnsi="Tahoma"/>
                <w:color w:val="000000"/>
                <w:spacing w:val="-2"/>
                <w:sz w:val="20"/>
              </w:rPr>
              <w:t>9.8,3.1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4"/>
                <w:sz w:val="20"/>
              </w:rPr>
            </w:pPr>
            <w:r>
              <w:rPr>
                <w:rFonts w:ascii="Tahoma" w:hAnsi="Tahoma"/>
                <w:color w:val="000000"/>
                <w:spacing w:val="-4"/>
                <w:sz w:val="20"/>
              </w:rPr>
              <w:t>35 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0"/>
                <w:sz w:val="20"/>
              </w:rPr>
            </w:pPr>
            <w:r>
              <w:rPr>
                <w:rFonts w:ascii="Tahoma" w:hAnsi="Tahoma"/>
                <w:color w:val="000000"/>
                <w:spacing w:val="-20"/>
                <w:sz w:val="20"/>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4"/>
                <w:sz w:val="20"/>
              </w:rPr>
            </w:pPr>
            <w:r>
              <w:rPr>
                <w:rFonts w:ascii="Tahoma" w:hAnsi="Tahoma"/>
                <w:color w:val="000000"/>
                <w:spacing w:val="-14"/>
                <w:sz w:val="20"/>
              </w:rPr>
              <w:t>2594.00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z w:val="20"/>
              </w:rPr>
            </w:pPr>
            <w:r>
              <w:rPr>
                <w:rFonts w:ascii="Tahoma" w:hAnsi="Tahoma"/>
                <w:color w:val="000000"/>
                <w:sz w:val="20"/>
              </w:rPr>
              <w:t>9.8,3.2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4"/>
                <w:sz w:val="20"/>
              </w:rPr>
            </w:pPr>
            <w:r>
              <w:rPr>
                <w:rFonts w:ascii="Tahoma" w:hAnsi="Tahoma"/>
                <w:color w:val="000000"/>
                <w:spacing w:val="-4"/>
                <w:sz w:val="20"/>
              </w:rPr>
              <w:t>30 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0"/>
                <w:sz w:val="20"/>
              </w:rPr>
            </w:pPr>
            <w:r>
              <w:rPr>
                <w:rFonts w:ascii="Tahoma" w:hAnsi="Tahoma"/>
                <w:color w:val="000000"/>
                <w:spacing w:val="-20"/>
                <w:sz w:val="20"/>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4"/>
                <w:sz w:val="20"/>
              </w:rPr>
            </w:pPr>
            <w:r>
              <w:rPr>
                <w:rFonts w:ascii="Tahoma" w:hAnsi="Tahoma"/>
                <w:color w:val="000000"/>
                <w:spacing w:val="-14"/>
                <w:sz w:val="20"/>
              </w:rPr>
              <w:t>2331.00</w:t>
            </w:r>
          </w:p>
        </w:tc>
      </w:tr>
      <w:tr w:rsidR="00085DB0" w:rsidTr="004D2427">
        <w:trPr>
          <w:trHeight w:hRule="exact" w:val="183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0"/>
                <w:sz w:val="20"/>
              </w:rPr>
            </w:pPr>
            <w:r>
              <w:rPr>
                <w:rFonts w:ascii="Tahoma" w:hAnsi="Tahoma"/>
                <w:color w:val="000000"/>
                <w:spacing w:val="-20"/>
                <w:sz w:val="20"/>
              </w:rPr>
              <w:t>9.9</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ahoma" w:hAnsi="Tahoma"/>
                <w:color w:val="000000"/>
                <w:spacing w:val="8"/>
                <w:sz w:val="20"/>
              </w:rPr>
            </w:pPr>
            <w:r>
              <w:rPr>
                <w:rFonts w:ascii="Tahoma" w:hAnsi="Tahoma"/>
                <w:color w:val="000000"/>
                <w:spacing w:val="8"/>
                <w:sz w:val="20"/>
              </w:rPr>
              <w:t xml:space="preserve">Providing and fixing factory made laminated veneer lumber </w:t>
            </w:r>
            <w:r>
              <w:rPr>
                <w:rFonts w:ascii="Tahoma" w:hAnsi="Tahoma"/>
                <w:color w:val="000000"/>
                <w:spacing w:val="1"/>
                <w:sz w:val="20"/>
              </w:rPr>
              <w:t xml:space="preserve">glazed shutter conforming to IS: 14616 and TADS 15:2001 (Part </w:t>
            </w:r>
            <w:r>
              <w:rPr>
                <w:rFonts w:ascii="Verdana" w:hAnsi="Verdana"/>
                <w:b/>
                <w:color w:val="000000"/>
                <w:spacing w:val="16"/>
                <w:sz w:val="23"/>
              </w:rPr>
              <w:t xml:space="preserve">B) </w:t>
            </w:r>
            <w:r>
              <w:rPr>
                <w:rFonts w:ascii="Arial" w:hAnsi="Arial"/>
                <w:b/>
                <w:color w:val="000000"/>
                <w:spacing w:val="16"/>
                <w:sz w:val="6"/>
              </w:rPr>
              <w:t xml:space="preserve">, </w:t>
            </w:r>
            <w:r>
              <w:rPr>
                <w:rFonts w:ascii="Arial" w:hAnsi="Arial"/>
                <w:b/>
                <w:i/>
                <w:color w:val="000000"/>
                <w:spacing w:val="16"/>
                <w:sz w:val="20"/>
              </w:rPr>
              <w:t xml:space="preserve">using </w:t>
            </w:r>
            <w:r>
              <w:rPr>
                <w:rFonts w:ascii="Tahoma" w:hAnsi="Tahoma"/>
                <w:color w:val="000000"/>
                <w:spacing w:val="-4"/>
                <w:sz w:val="20"/>
              </w:rPr>
              <w:t xml:space="preserve">4mm thick float glass panes </w:t>
            </w:r>
            <w:r>
              <w:rPr>
                <w:rFonts w:ascii="Arial" w:hAnsi="Arial"/>
                <w:b/>
                <w:color w:val="000000"/>
                <w:spacing w:val="16"/>
              </w:rPr>
              <w:t xml:space="preserve">fir </w:t>
            </w:r>
            <w:r>
              <w:rPr>
                <w:rFonts w:ascii="Tahoma" w:hAnsi="Tahoma"/>
                <w:color w:val="000000"/>
                <w:spacing w:val="-4"/>
                <w:sz w:val="20"/>
              </w:rPr>
              <w:t xml:space="preserve">doom, windows and </w:t>
            </w:r>
            <w:r>
              <w:rPr>
                <w:rFonts w:ascii="Tahoma" w:hAnsi="Tahoma"/>
                <w:color w:val="000000"/>
                <w:spacing w:val="9"/>
                <w:sz w:val="20"/>
              </w:rPr>
              <w:t xml:space="preserve">clerestory windows including 1SI marked M.S. premed butt </w:t>
            </w:r>
            <w:r>
              <w:rPr>
                <w:rFonts w:ascii="Tahoma" w:hAnsi="Tahoma"/>
                <w:color w:val="000000"/>
                <w:spacing w:val="3"/>
                <w:sz w:val="20"/>
              </w:rPr>
              <w:t xml:space="preserve">hinges bright finished of required size with necessary screws as </w:t>
            </w:r>
            <w:r>
              <w:rPr>
                <w:rFonts w:ascii="Tahoma" w:hAnsi="Tahoma"/>
                <w:color w:val="000000"/>
                <w:spacing w:val="4"/>
                <w:sz w:val="20"/>
              </w:rPr>
              <w:t>per directions of Engineer-in-charge.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r>
      <w:tr w:rsidR="00085DB0" w:rsidTr="004D2427">
        <w:trPr>
          <w:trHeight w:hRule="exact" w:val="45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20"/>
                <w:sz w:val="20"/>
              </w:rPr>
            </w:pPr>
            <w:r>
              <w:rPr>
                <w:rFonts w:ascii="Tahoma" w:hAnsi="Tahoma"/>
                <w:color w:val="000000"/>
                <w:spacing w:val="-20"/>
                <w:sz w:val="20"/>
              </w:rPr>
              <w:t>9.9.1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2"/>
                <w:sz w:val="20"/>
              </w:rPr>
            </w:pPr>
            <w:r>
              <w:rPr>
                <w:rFonts w:ascii="Tahoma" w:hAnsi="Tahoma"/>
                <w:color w:val="000000"/>
                <w:spacing w:val="2"/>
                <w:sz w:val="20"/>
              </w:rPr>
              <w:t>30 mm thick shutters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0"/>
                <w:sz w:val="20"/>
              </w:rPr>
            </w:pPr>
            <w:r>
              <w:rPr>
                <w:rFonts w:ascii="Tahoma" w:hAnsi="Tahoma"/>
                <w:color w:val="000000"/>
                <w:spacing w:val="-20"/>
                <w:sz w:val="20"/>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4"/>
                <w:sz w:val="20"/>
              </w:rPr>
            </w:pPr>
            <w:r>
              <w:rPr>
                <w:rFonts w:ascii="Tahoma" w:hAnsi="Tahoma"/>
                <w:color w:val="000000"/>
                <w:spacing w:val="-14"/>
                <w:sz w:val="20"/>
              </w:rPr>
              <w:t>2311.00</w:t>
            </w:r>
          </w:p>
        </w:tc>
      </w:tr>
      <w:tr w:rsidR="00085DB0" w:rsidTr="004D2427">
        <w:trPr>
          <w:trHeight w:hRule="exact" w:val="142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9.10</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ahoma" w:hAnsi="Tahoma"/>
                <w:color w:val="000000"/>
                <w:spacing w:val="6"/>
                <w:sz w:val="20"/>
              </w:rPr>
            </w:pPr>
            <w:r>
              <w:rPr>
                <w:rFonts w:ascii="Tahoma" w:hAnsi="Tahoma"/>
                <w:color w:val="000000"/>
                <w:spacing w:val="6"/>
                <w:sz w:val="20"/>
              </w:rPr>
              <w:t xml:space="preserve">Extra </w:t>
            </w:r>
            <w:r>
              <w:rPr>
                <w:rFonts w:ascii="Arial" w:hAnsi="Arial"/>
                <w:b/>
                <w:color w:val="000000"/>
                <w:spacing w:val="26"/>
              </w:rPr>
              <w:t xml:space="preserve">fir </w:t>
            </w:r>
            <w:r>
              <w:rPr>
                <w:rFonts w:ascii="Tahoma" w:hAnsi="Tahoma"/>
                <w:color w:val="000000"/>
                <w:spacing w:val="6"/>
                <w:sz w:val="20"/>
              </w:rPr>
              <w:t xml:space="preserve">providing heavy sheet float glass panes instead of ordinary float glass in glazed doors, windows and clerestory window shutters. (Area of opening for glass panes excluding </w:t>
            </w:r>
            <w:r>
              <w:rPr>
                <w:rFonts w:ascii="Tahoma" w:hAnsi="Tahoma"/>
                <w:color w:val="000000"/>
                <w:spacing w:val="2"/>
                <w:sz w:val="20"/>
              </w:rPr>
              <w:t>portion inside rebate shall be measured)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r>
      <w:tr w:rsidR="00085DB0" w:rsidTr="004D2427">
        <w:trPr>
          <w:trHeight w:hRule="exact" w:val="44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20"/>
                <w:sz w:val="20"/>
              </w:rPr>
            </w:pPr>
            <w:r>
              <w:rPr>
                <w:rFonts w:ascii="Tahoma" w:hAnsi="Tahoma"/>
                <w:color w:val="000000"/>
                <w:spacing w:val="-20"/>
                <w:sz w:val="20"/>
              </w:rPr>
              <w:t>9.10.1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2"/>
                <w:sz w:val="20"/>
              </w:rPr>
            </w:pPr>
            <w:r>
              <w:rPr>
                <w:rFonts w:ascii="Tahoma" w:hAnsi="Tahoma"/>
                <w:color w:val="000000"/>
                <w:spacing w:val="2"/>
                <w:sz w:val="20"/>
              </w:rPr>
              <w:t>5.5 mm thick instead of 4 mm thick.</w:t>
            </w:r>
          </w:p>
        </w:tc>
        <w:tc>
          <w:tcPr>
            <w:tcW w:w="124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ahoma" w:hAnsi="Tahoma"/>
                <w:color w:val="000000"/>
                <w:spacing w:val="4"/>
                <w:sz w:val="20"/>
              </w:rPr>
            </w:pPr>
            <w:r>
              <w:rPr>
                <w:rFonts w:ascii="Tahoma" w:hAnsi="Tahoma"/>
                <w:color w:val="000000"/>
                <w:spacing w:val="4"/>
                <w:sz w:val="20"/>
              </w:rPr>
              <w:t>Kill</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z w:val="20"/>
              </w:rPr>
            </w:pPr>
            <w:r>
              <w:rPr>
                <w:rFonts w:ascii="Tahoma" w:hAnsi="Tahoma"/>
                <w:color w:val="000000"/>
                <w:sz w:val="20"/>
              </w:rPr>
              <w:t>73,00</w:t>
            </w:r>
          </w:p>
        </w:tc>
      </w:tr>
      <w:tr w:rsidR="00085DB0" w:rsidTr="004D2427">
        <w:trPr>
          <w:trHeight w:hRule="exact" w:val="152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0"/>
                <w:sz w:val="20"/>
              </w:rPr>
            </w:pPr>
            <w:r>
              <w:rPr>
                <w:rFonts w:ascii="Tahoma" w:hAnsi="Tahoma"/>
                <w:color w:val="000000"/>
                <w:spacing w:val="-20"/>
                <w:sz w:val="20"/>
              </w:rPr>
              <w:t>9.11</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ahoma" w:hAnsi="Tahoma"/>
                <w:color w:val="000000"/>
                <w:spacing w:val="4"/>
                <w:sz w:val="20"/>
              </w:rPr>
            </w:pPr>
            <w:r>
              <w:rPr>
                <w:rFonts w:ascii="Tahoma" w:hAnsi="Tahoma"/>
                <w:color w:val="000000"/>
                <w:spacing w:val="4"/>
                <w:sz w:val="20"/>
              </w:rPr>
              <w:t xml:space="preserve">Extra for providing frosted glass panes 4 mm thick instead of </w:t>
            </w:r>
            <w:r>
              <w:rPr>
                <w:rFonts w:ascii="Tahoma" w:hAnsi="Tahoma"/>
                <w:color w:val="000000"/>
                <w:spacing w:val="5"/>
                <w:sz w:val="20"/>
              </w:rPr>
              <w:t xml:space="preserve">ordinary float glass panes 4 mm thick in doors, windows and </w:t>
            </w:r>
            <w:r>
              <w:rPr>
                <w:rFonts w:ascii="Tahoma" w:hAnsi="Tahoma"/>
                <w:color w:val="000000"/>
                <w:spacing w:val="4"/>
                <w:sz w:val="20"/>
              </w:rPr>
              <w:t xml:space="preserve">crematory window shutters. (Area of opening for glass panes </w:t>
            </w:r>
            <w:r>
              <w:rPr>
                <w:rFonts w:ascii="Tahoma" w:hAnsi="Tahoma"/>
                <w:color w:val="000000"/>
                <w:spacing w:val="2"/>
                <w:sz w:val="20"/>
              </w:rPr>
              <w:t>excluding portion inside rebate shall be measured).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0"/>
                <w:sz w:val="20"/>
              </w:rPr>
            </w:pPr>
            <w:r>
              <w:rPr>
                <w:rFonts w:ascii="Tahoma" w:hAnsi="Tahoma"/>
                <w:color w:val="000000"/>
                <w:spacing w:val="-20"/>
                <w:sz w:val="20"/>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6"/>
                <w:sz w:val="20"/>
              </w:rPr>
            </w:pPr>
            <w:r>
              <w:rPr>
                <w:rFonts w:ascii="Tahoma" w:hAnsi="Tahoma"/>
                <w:color w:val="000000"/>
                <w:spacing w:val="-16"/>
                <w:sz w:val="20"/>
              </w:rPr>
              <w:t>236.00</w:t>
            </w:r>
          </w:p>
        </w:tc>
      </w:tr>
      <w:tr w:rsidR="00085DB0" w:rsidTr="004D2427">
        <w:trPr>
          <w:trHeight w:hRule="exact" w:val="145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9.12</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ahoma" w:hAnsi="Tahoma"/>
                <w:color w:val="000000"/>
                <w:spacing w:val="2"/>
                <w:sz w:val="20"/>
              </w:rPr>
            </w:pPr>
            <w:r>
              <w:rPr>
                <w:rFonts w:ascii="Tahoma" w:hAnsi="Tahoma"/>
                <w:color w:val="000000"/>
                <w:spacing w:val="2"/>
                <w:sz w:val="20"/>
              </w:rPr>
              <w:t xml:space="preserve">Deduct for providing pin headed glass panes instead of ordinary float glass panes 4 mm thick in doors, windows and clerestory </w:t>
            </w:r>
            <w:r>
              <w:rPr>
                <w:rFonts w:ascii="Tahoma" w:hAnsi="Tahoma"/>
                <w:color w:val="000000"/>
                <w:spacing w:val="4"/>
                <w:sz w:val="20"/>
              </w:rPr>
              <w:t xml:space="preserve">windows, shutters (Area of opening for glass panes excluding </w:t>
            </w:r>
            <w:r>
              <w:rPr>
                <w:rFonts w:ascii="Tahoma" w:hAnsi="Tahoma"/>
                <w:color w:val="000000"/>
                <w:spacing w:val="2"/>
                <w:sz w:val="20"/>
              </w:rPr>
              <w:t>portion inside rebate shall be measured).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0"/>
                <w:sz w:val="20"/>
              </w:rPr>
            </w:pPr>
            <w:r>
              <w:rPr>
                <w:rFonts w:ascii="Tahoma" w:hAnsi="Tahoma"/>
                <w:color w:val="000000"/>
                <w:spacing w:val="-20"/>
                <w:sz w:val="20"/>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6"/>
                <w:sz w:val="20"/>
              </w:rPr>
            </w:pPr>
            <w:r>
              <w:rPr>
                <w:rFonts w:ascii="Tahoma" w:hAnsi="Tahoma"/>
                <w:color w:val="000000"/>
                <w:spacing w:val="-16"/>
                <w:sz w:val="20"/>
              </w:rPr>
              <w:t>26.00</w:t>
            </w:r>
          </w:p>
        </w:tc>
      </w:tr>
      <w:tr w:rsidR="00085DB0" w:rsidTr="004D2427">
        <w:trPr>
          <w:trHeight w:hRule="exact" w:val="110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0"/>
                <w:sz w:val="20"/>
              </w:rPr>
            </w:pPr>
            <w:r>
              <w:rPr>
                <w:rFonts w:ascii="Tahoma" w:hAnsi="Tahoma"/>
                <w:color w:val="000000"/>
                <w:spacing w:val="-20"/>
                <w:sz w:val="20"/>
              </w:rPr>
              <w:t>9.13</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ahoma" w:hAnsi="Tahoma"/>
                <w:color w:val="000000"/>
                <w:spacing w:val="10"/>
                <w:sz w:val="20"/>
              </w:rPr>
            </w:pPr>
            <w:r>
              <w:rPr>
                <w:rFonts w:ascii="Tahoma" w:hAnsi="Tahoma"/>
                <w:color w:val="000000"/>
                <w:spacing w:val="10"/>
                <w:sz w:val="20"/>
              </w:rPr>
              <w:t xml:space="preserve">Extra for providing ISI marked Stainless Steel butt hinges </w:t>
            </w:r>
            <w:r>
              <w:rPr>
                <w:rFonts w:ascii="Tahoma" w:hAnsi="Tahoma"/>
                <w:color w:val="000000"/>
                <w:spacing w:val="5"/>
                <w:sz w:val="20"/>
              </w:rPr>
              <w:t xml:space="preserve">instead of M.S. pressed butt hinges bright finished of required </w:t>
            </w:r>
            <w:r>
              <w:rPr>
                <w:rFonts w:ascii="Tahoma" w:hAnsi="Tahoma"/>
                <w:color w:val="000000"/>
                <w:spacing w:val="1"/>
                <w:sz w:val="20"/>
              </w:rPr>
              <w:t>size with necessary screws. (Shutter area to be measured).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0"/>
                <w:sz w:val="20"/>
              </w:rPr>
            </w:pPr>
            <w:r>
              <w:rPr>
                <w:rFonts w:ascii="Tahoma" w:hAnsi="Tahoma"/>
                <w:color w:val="000000"/>
                <w:spacing w:val="-20"/>
                <w:sz w:val="20"/>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z w:val="20"/>
              </w:rPr>
            </w:pPr>
            <w:r>
              <w:rPr>
                <w:rFonts w:ascii="Tahoma" w:hAnsi="Tahoma"/>
                <w:color w:val="000000"/>
                <w:sz w:val="20"/>
              </w:rPr>
              <w:t>117,00</w:t>
            </w:r>
          </w:p>
        </w:tc>
      </w:tr>
      <w:tr w:rsidR="00085DB0" w:rsidTr="004D2427">
        <w:trPr>
          <w:trHeight w:hRule="exact" w:val="85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9.14</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spacing w:line="268" w:lineRule="auto"/>
              <w:ind w:left="108" w:right="144"/>
              <w:rPr>
                <w:rFonts w:ascii="Tahoma" w:hAnsi="Tahoma"/>
                <w:color w:val="000000"/>
                <w:sz w:val="20"/>
              </w:rPr>
            </w:pPr>
            <w:r>
              <w:rPr>
                <w:rFonts w:ascii="Tahoma" w:hAnsi="Tahoma"/>
                <w:color w:val="000000"/>
                <w:sz w:val="20"/>
              </w:rPr>
              <w:t xml:space="preserve">Deduct for not providing hinges in doors, windows or clerestory </w:t>
            </w:r>
            <w:r>
              <w:rPr>
                <w:rFonts w:ascii="Tahoma" w:hAnsi="Tahoma"/>
                <w:color w:val="000000"/>
                <w:spacing w:val="2"/>
                <w:sz w:val="20"/>
              </w:rPr>
              <w:t>window shutters with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r>
      <w:tr w:rsidR="00085DB0" w:rsidTr="004D2427">
        <w:trPr>
          <w:trHeight w:hRule="exact" w:val="54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14"/>
                <w:sz w:val="20"/>
              </w:rPr>
            </w:pPr>
            <w:r>
              <w:rPr>
                <w:rFonts w:ascii="Tahoma" w:hAnsi="Tahoma"/>
                <w:color w:val="000000"/>
                <w:spacing w:val="-14"/>
                <w:sz w:val="20"/>
              </w:rPr>
              <w:t>9.14A</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2"/>
                <w:sz w:val="20"/>
              </w:rPr>
            </w:pPr>
            <w:r>
              <w:rPr>
                <w:rFonts w:ascii="Tahoma" w:hAnsi="Tahoma"/>
                <w:color w:val="000000"/>
                <w:spacing w:val="2"/>
                <w:sz w:val="20"/>
              </w:rPr>
              <w:t>Stainless steel butt hinges with stainless steel screws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r>
      <w:tr w:rsidR="00085DB0" w:rsidTr="004D2427">
        <w:trPr>
          <w:trHeight w:hRule="exact" w:val="71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10"/>
                <w:sz w:val="20"/>
              </w:rPr>
            </w:pPr>
            <w:r>
              <w:rPr>
                <w:rFonts w:ascii="Tahoma" w:hAnsi="Tahoma"/>
                <w:color w:val="000000"/>
                <w:spacing w:val="-10"/>
                <w:sz w:val="20"/>
              </w:rPr>
              <w:t>9.14A.1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spacing w:line="268" w:lineRule="auto"/>
              <w:ind w:left="108" w:right="108"/>
              <w:rPr>
                <w:rFonts w:ascii="Tahoma" w:hAnsi="Tahoma"/>
                <w:color w:val="000000"/>
                <w:spacing w:val="7"/>
                <w:sz w:val="20"/>
              </w:rPr>
            </w:pPr>
            <w:r>
              <w:rPr>
                <w:rFonts w:ascii="Tahoma" w:hAnsi="Tahoma"/>
                <w:color w:val="000000"/>
                <w:spacing w:val="7"/>
                <w:sz w:val="20"/>
              </w:rPr>
              <w:t xml:space="preserve">For 2nd class teak wood and other class of wood </w:t>
            </w:r>
            <w:r>
              <w:rPr>
                <w:rFonts w:ascii="Tahoma" w:hAnsi="Tahoma"/>
                <w:color w:val="000000"/>
                <w:spacing w:val="-4"/>
                <w:sz w:val="20"/>
              </w:rPr>
              <w:t>shutters.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0"/>
                <w:sz w:val="20"/>
              </w:rPr>
            </w:pPr>
            <w:r>
              <w:rPr>
                <w:rFonts w:ascii="Tahoma" w:hAnsi="Tahoma"/>
                <w:color w:val="000000"/>
                <w:spacing w:val="-20"/>
                <w:sz w:val="20"/>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z w:val="20"/>
              </w:rPr>
            </w:pPr>
            <w:r>
              <w:rPr>
                <w:rFonts w:ascii="Tahoma" w:hAnsi="Tahoma"/>
                <w:color w:val="000000"/>
                <w:sz w:val="20"/>
              </w:rPr>
              <w:t>170.00</w:t>
            </w:r>
          </w:p>
        </w:tc>
      </w:tr>
      <w:tr w:rsidR="00085DB0" w:rsidTr="004D2427">
        <w:trPr>
          <w:trHeight w:hRule="exact" w:val="7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z w:val="20"/>
              </w:rPr>
            </w:pPr>
            <w:r>
              <w:rPr>
                <w:rFonts w:ascii="Tahoma" w:hAnsi="Tahoma"/>
                <w:color w:val="000000"/>
                <w:sz w:val="20"/>
              </w:rPr>
              <w:t>9.14.2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ahoma" w:hAnsi="Tahoma"/>
                <w:color w:val="000000"/>
                <w:spacing w:val="3"/>
                <w:sz w:val="20"/>
              </w:rPr>
            </w:pPr>
            <w:r>
              <w:rPr>
                <w:rFonts w:ascii="Tahoma" w:hAnsi="Tahoma"/>
                <w:color w:val="000000"/>
                <w:spacing w:val="3"/>
                <w:sz w:val="20"/>
              </w:rPr>
              <w:t xml:space="preserve">1SI masked M.S. pressed butt hinges bright finished </w:t>
            </w:r>
            <w:r>
              <w:rPr>
                <w:rFonts w:ascii="Tahoma" w:hAnsi="Tahoma"/>
                <w:color w:val="000000"/>
                <w:spacing w:val="-2"/>
                <w:sz w:val="20"/>
              </w:rPr>
              <w:t>of required size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r>
      <w:tr w:rsidR="00085DB0" w:rsidTr="004D2427">
        <w:trPr>
          <w:trHeight w:hRule="exact" w:val="7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2"/>
                <w:sz w:val="20"/>
              </w:rPr>
            </w:pPr>
            <w:r>
              <w:rPr>
                <w:rFonts w:ascii="Tahoma" w:hAnsi="Tahoma"/>
                <w:color w:val="000000"/>
                <w:spacing w:val="-2"/>
                <w:sz w:val="20"/>
              </w:rPr>
              <w:t>9.1421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spacing w:line="268" w:lineRule="auto"/>
              <w:ind w:left="108" w:right="108"/>
              <w:rPr>
                <w:rFonts w:ascii="Tahoma" w:hAnsi="Tahoma"/>
                <w:color w:val="000000"/>
                <w:spacing w:val="7"/>
                <w:sz w:val="20"/>
              </w:rPr>
            </w:pPr>
            <w:r>
              <w:rPr>
                <w:rFonts w:ascii="Tahoma" w:hAnsi="Tahoma"/>
                <w:color w:val="000000"/>
                <w:spacing w:val="7"/>
                <w:sz w:val="20"/>
              </w:rPr>
              <w:t xml:space="preserve">For 2nd class teak wood and other class of wood </w:t>
            </w:r>
            <w:r>
              <w:rPr>
                <w:rFonts w:ascii="Tahoma" w:hAnsi="Tahoma"/>
                <w:color w:val="000000"/>
                <w:spacing w:val="-4"/>
                <w:sz w:val="20"/>
              </w:rPr>
              <w:t>shutters.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0"/>
                <w:sz w:val="20"/>
              </w:rPr>
            </w:pPr>
            <w:r>
              <w:rPr>
                <w:rFonts w:ascii="Tahoma" w:hAnsi="Tahoma"/>
                <w:color w:val="000000"/>
                <w:spacing w:val="-20"/>
                <w:sz w:val="20"/>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z w:val="20"/>
              </w:rPr>
            </w:pPr>
            <w:r>
              <w:rPr>
                <w:rFonts w:ascii="Tahoma" w:hAnsi="Tahoma"/>
                <w:color w:val="000000"/>
                <w:sz w:val="20"/>
              </w:rPr>
              <w:t>53.00</w:t>
            </w:r>
          </w:p>
        </w:tc>
      </w:tr>
    </w:tbl>
    <w:p w:rsidR="00085DB0" w:rsidRDefault="00462C31" w:rsidP="00462C31">
      <w:pPr>
        <w:jc w:val="center"/>
      </w:pPr>
      <w:r>
        <w:t>Page No.134</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b/>
                <w:color w:val="000000"/>
                <w:spacing w:val="-16"/>
                <w:sz w:val="24"/>
              </w:rPr>
            </w:pPr>
            <w:r>
              <w:rPr>
                <w:rFonts w:ascii="Times New Roman" w:hAnsi="Times New Roman"/>
                <w:b/>
                <w:color w:val="000000"/>
                <w:spacing w:val="-16"/>
                <w:sz w:val="24"/>
              </w:rPr>
              <w:lastRenderedPageBreak/>
              <w:t xml:space="preserve">Item </w:t>
            </w:r>
            <w:r>
              <w:rPr>
                <w:rFonts w:ascii="Times New Roman" w:hAnsi="Times New Roman"/>
                <w:b/>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6"/>
                <w:sz w:val="24"/>
              </w:rPr>
            </w:pPr>
            <w:r>
              <w:rPr>
                <w:rFonts w:ascii="Times New Roman" w:hAnsi="Times New Roman"/>
                <w:b/>
                <w:color w:val="000000"/>
                <w:spacing w:val="-6"/>
                <w:sz w:val="24"/>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51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b/>
                <w:color w:val="000000"/>
                <w:spacing w:val="-10"/>
                <w:sz w:val="24"/>
              </w:rPr>
            </w:pPr>
            <w:r>
              <w:rPr>
                <w:rFonts w:ascii="Times New Roman" w:hAnsi="Times New Roman"/>
                <w:b/>
                <w:color w:val="000000"/>
                <w:spacing w:val="-10"/>
                <w:sz w:val="24"/>
              </w:rPr>
              <w:t>9.15</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 xml:space="preserve">Providing and fixing 25 mm thick shutters for ap board </w:t>
            </w:r>
            <w:r>
              <w:rPr>
                <w:rFonts w:ascii="Times New Roman" w:hAnsi="Times New Roman"/>
                <w:b/>
                <w:color w:val="000000"/>
                <w:w w:val="115"/>
              </w:rPr>
              <w:t xml:space="preserve">etc. </w:t>
            </w:r>
            <w:r>
              <w:rPr>
                <w:rFonts w:ascii="Arial" w:hAnsi="Arial"/>
                <w:b/>
                <w:color w:val="000000"/>
                <w:sz w:val="6"/>
              </w:rPr>
              <w:t>:</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9.15.1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1"/>
                <w:sz w:val="24"/>
              </w:rPr>
            </w:pPr>
            <w:r>
              <w:rPr>
                <w:rFonts w:ascii="Times New Roman" w:hAnsi="Times New Roman"/>
                <w:b/>
                <w:color w:val="000000"/>
                <w:spacing w:val="-11"/>
                <w:sz w:val="24"/>
              </w:rPr>
              <w:t>Panelled or panelled and glazed shutters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88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9.15.1.1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b/>
                <w:color w:val="000000"/>
                <w:sz w:val="24"/>
              </w:rPr>
            </w:pPr>
            <w:r>
              <w:rPr>
                <w:rFonts w:ascii="Times New Roman" w:hAnsi="Times New Roman"/>
                <w:b/>
                <w:color w:val="000000"/>
                <w:sz w:val="24"/>
              </w:rPr>
              <w:t xml:space="preserve">Second class teak wood including ISI marked </w:t>
            </w:r>
            <w:r>
              <w:rPr>
                <w:rFonts w:ascii="Times New Roman" w:hAnsi="Times New Roman"/>
                <w:b/>
                <w:color w:val="000000"/>
                <w:spacing w:val="-5"/>
                <w:sz w:val="24"/>
              </w:rPr>
              <w:t xml:space="preserve">anodised aluminium butt hinges with necessary </w:t>
            </w:r>
            <w:r>
              <w:rPr>
                <w:rFonts w:ascii="Times New Roman" w:hAnsi="Times New Roman"/>
                <w:b/>
                <w:color w:val="000000"/>
                <w:spacing w:val="-10"/>
                <w:sz w:val="24"/>
              </w:rPr>
              <w:t>screws.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2736.00</w:t>
            </w:r>
          </w:p>
        </w:tc>
      </w:tr>
      <w:tr w:rsidR="00085DB0" w:rsidTr="004D2427">
        <w:trPr>
          <w:trHeight w:hRule="exact" w:val="99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9.15.1.2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b/>
                <w:color w:val="000000"/>
                <w:spacing w:val="-14"/>
                <w:sz w:val="24"/>
              </w:rPr>
            </w:pPr>
            <w:r>
              <w:rPr>
                <w:rFonts w:ascii="Times New Roman" w:hAnsi="Times New Roman"/>
                <w:b/>
                <w:color w:val="000000"/>
                <w:spacing w:val="-14"/>
                <w:sz w:val="24"/>
              </w:rPr>
              <w:t xml:space="preserve">Second class teak wood including ISI marked nickel </w:t>
            </w:r>
            <w:r>
              <w:rPr>
                <w:rFonts w:ascii="Times New Roman" w:hAnsi="Times New Roman"/>
                <w:b/>
                <w:color w:val="000000"/>
                <w:spacing w:val="2"/>
                <w:sz w:val="24"/>
              </w:rPr>
              <w:t xml:space="preserve">plated bright finished MS. piano hinges with </w:t>
            </w:r>
            <w:r>
              <w:rPr>
                <w:rFonts w:ascii="Times New Roman" w:hAnsi="Times New Roman"/>
                <w:b/>
                <w:color w:val="000000"/>
                <w:spacing w:val="-10"/>
                <w:sz w:val="24"/>
              </w:rPr>
              <w:t>necessary screws.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2753.00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9.15.2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2"/>
                <w:sz w:val="24"/>
              </w:rPr>
            </w:pPr>
            <w:r>
              <w:rPr>
                <w:rFonts w:ascii="Times New Roman" w:hAnsi="Times New Roman"/>
                <w:b/>
                <w:color w:val="000000"/>
                <w:spacing w:val="-12"/>
                <w:sz w:val="24"/>
              </w:rPr>
              <w:t>Glazed shutters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92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9.15.2.1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b/>
                <w:color w:val="000000"/>
                <w:sz w:val="24"/>
              </w:rPr>
            </w:pPr>
            <w:r>
              <w:rPr>
                <w:rFonts w:ascii="Times New Roman" w:hAnsi="Times New Roman"/>
                <w:b/>
                <w:color w:val="000000"/>
                <w:sz w:val="24"/>
              </w:rPr>
              <w:t xml:space="preserve">Second class teak wood including ISI marked </w:t>
            </w:r>
            <w:r>
              <w:rPr>
                <w:rFonts w:ascii="Times New Roman" w:hAnsi="Times New Roman"/>
                <w:b/>
                <w:color w:val="000000"/>
                <w:spacing w:val="-5"/>
                <w:sz w:val="24"/>
              </w:rPr>
              <w:t xml:space="preserve">anodised aluminium butt hinges with necessary </w:t>
            </w:r>
            <w:r>
              <w:rPr>
                <w:rFonts w:ascii="Times New Roman" w:hAnsi="Times New Roman"/>
                <w:b/>
                <w:color w:val="000000"/>
                <w:spacing w:val="-10"/>
                <w:sz w:val="24"/>
              </w:rPr>
              <w:t>screws.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2815.00</w:t>
            </w:r>
          </w:p>
        </w:tc>
      </w:tr>
      <w:tr w:rsidR="00085DB0" w:rsidTr="004D2427">
        <w:trPr>
          <w:trHeight w:hRule="exact" w:val="104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915.2.2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b/>
                <w:color w:val="000000"/>
                <w:spacing w:val="-14"/>
                <w:sz w:val="24"/>
              </w:rPr>
            </w:pPr>
            <w:r>
              <w:rPr>
                <w:rFonts w:ascii="Times New Roman" w:hAnsi="Times New Roman"/>
                <w:b/>
                <w:color w:val="000000"/>
                <w:spacing w:val="-14"/>
                <w:sz w:val="24"/>
              </w:rPr>
              <w:t xml:space="preserve">Second class teak wood including ISI marked nickel </w:t>
            </w:r>
            <w:r>
              <w:rPr>
                <w:rFonts w:ascii="Times New Roman" w:hAnsi="Times New Roman"/>
                <w:b/>
                <w:color w:val="000000"/>
                <w:spacing w:val="2"/>
                <w:sz w:val="24"/>
              </w:rPr>
              <w:t xml:space="preserve">plated bright finished MS. piano hinges with </w:t>
            </w:r>
            <w:r>
              <w:rPr>
                <w:rFonts w:ascii="Times New Roman" w:hAnsi="Times New Roman"/>
                <w:b/>
                <w:color w:val="000000"/>
                <w:spacing w:val="-6"/>
                <w:sz w:val="24"/>
              </w:rPr>
              <w:t>necessary mews.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2759.00</w:t>
            </w:r>
          </w:p>
        </w:tc>
      </w:tr>
      <w:tr w:rsidR="00085DB0" w:rsidTr="004D2427">
        <w:trPr>
          <w:trHeight w:hRule="exact" w:val="13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b/>
                <w:color w:val="000000"/>
                <w:spacing w:val="-10"/>
                <w:sz w:val="24"/>
              </w:rPr>
            </w:pPr>
            <w:r>
              <w:rPr>
                <w:rFonts w:ascii="Times New Roman" w:hAnsi="Times New Roman"/>
                <w:b/>
                <w:color w:val="000000"/>
                <w:spacing w:val="-10"/>
                <w:sz w:val="24"/>
              </w:rPr>
              <w:t>9.16</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14"/>
                <w:sz w:val="24"/>
              </w:rPr>
            </w:pPr>
            <w:r>
              <w:rPr>
                <w:rFonts w:ascii="Times New Roman" w:hAnsi="Times New Roman"/>
                <w:b/>
                <w:color w:val="000000"/>
                <w:spacing w:val="-14"/>
                <w:sz w:val="24"/>
              </w:rPr>
              <w:t xml:space="preserve">Providing and fixing fiat pressed 3 layer particle board medium </w:t>
            </w:r>
            <w:r>
              <w:rPr>
                <w:rFonts w:ascii="Times New Roman" w:hAnsi="Times New Roman"/>
                <w:b/>
                <w:color w:val="000000"/>
                <w:spacing w:val="-10"/>
                <w:sz w:val="24"/>
              </w:rPr>
              <w:t xml:space="preserve">density exterior grade (Grade I) or graded wood particle board </w:t>
            </w:r>
            <w:r>
              <w:rPr>
                <w:rFonts w:ascii="Times New Roman" w:hAnsi="Times New Roman"/>
                <w:b/>
                <w:color w:val="000000"/>
                <w:spacing w:val="-15"/>
                <w:sz w:val="24"/>
              </w:rPr>
              <w:t xml:space="preserve">IS : 3087 marked to frame, backing or studding with screws etc. </w:t>
            </w:r>
            <w:r>
              <w:rPr>
                <w:rFonts w:ascii="Times New Roman" w:hAnsi="Times New Roman"/>
                <w:b/>
                <w:color w:val="000000"/>
                <w:spacing w:val="-11"/>
                <w:sz w:val="24"/>
              </w:rPr>
              <w:t>complete (Frames, backing or studding to be paid separately)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39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9.16A</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12 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555.00</w:t>
            </w:r>
          </w:p>
        </w:tc>
      </w:tr>
      <w:tr w:rsidR="00085DB0" w:rsidTr="004D2427">
        <w:trPr>
          <w:trHeight w:hRule="exact" w:val="40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916.2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18 =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654.00</w:t>
            </w:r>
          </w:p>
        </w:tc>
      </w:tr>
      <w:tr w:rsidR="00085DB0" w:rsidTr="004D2427">
        <w:trPr>
          <w:trHeight w:hRule="exact" w:val="206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b/>
                <w:color w:val="000000"/>
                <w:spacing w:val="-10"/>
                <w:sz w:val="24"/>
              </w:rPr>
            </w:pPr>
            <w:r>
              <w:rPr>
                <w:rFonts w:ascii="Times New Roman" w:hAnsi="Times New Roman"/>
                <w:b/>
                <w:color w:val="000000"/>
                <w:spacing w:val="-10"/>
                <w:sz w:val="24"/>
              </w:rPr>
              <w:t>9.17</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15"/>
                <w:sz w:val="24"/>
              </w:rPr>
            </w:pPr>
            <w:r>
              <w:rPr>
                <w:rFonts w:ascii="Times New Roman" w:hAnsi="Times New Roman"/>
                <w:b/>
                <w:color w:val="000000"/>
                <w:spacing w:val="-15"/>
                <w:sz w:val="24"/>
              </w:rPr>
              <w:t xml:space="preserve">Providing and fixing Pre-laminated flat pressed 3 layer (medium </w:t>
            </w:r>
            <w:r>
              <w:rPr>
                <w:rFonts w:ascii="Times New Roman" w:hAnsi="Times New Roman"/>
                <w:b/>
                <w:color w:val="000000"/>
                <w:spacing w:val="-14"/>
                <w:sz w:val="24"/>
              </w:rPr>
              <w:t xml:space="preserve">density) particle board or graded wood particle board IS : 3087 </w:t>
            </w:r>
            <w:r>
              <w:rPr>
                <w:rFonts w:ascii="Times New Roman" w:hAnsi="Times New Roman"/>
                <w:b/>
                <w:color w:val="000000"/>
                <w:spacing w:val="-4"/>
                <w:sz w:val="24"/>
              </w:rPr>
              <w:t xml:space="preserve">marked with one side decorative and other side balancing </w:t>
            </w:r>
            <w:r>
              <w:rPr>
                <w:rFonts w:ascii="Times New Roman" w:hAnsi="Times New Roman"/>
                <w:b/>
                <w:color w:val="000000"/>
                <w:spacing w:val="-10"/>
                <w:sz w:val="24"/>
              </w:rPr>
              <w:t xml:space="preserve">lamination Grade I, Type 1.1 exterior grade IS : 12823 marked </w:t>
            </w:r>
            <w:r>
              <w:rPr>
                <w:rFonts w:ascii="Times New Roman" w:hAnsi="Times New Roman"/>
                <w:b/>
                <w:color w:val="000000"/>
                <w:spacing w:val="-9"/>
                <w:sz w:val="24"/>
              </w:rPr>
              <w:t xml:space="preserve">m shelves with screws and fittings wherever required, edges to </w:t>
            </w:r>
            <w:r>
              <w:rPr>
                <w:rFonts w:ascii="Times New Roman" w:hAnsi="Times New Roman"/>
                <w:b/>
                <w:color w:val="000000"/>
                <w:spacing w:val="-1"/>
                <w:sz w:val="24"/>
              </w:rPr>
              <w:t xml:space="preserve">be painted with polyurethane primer (fittings to be paid </w:t>
            </w:r>
            <w:r>
              <w:rPr>
                <w:rFonts w:ascii="Times New Roman" w:hAnsi="Times New Roman"/>
                <w:b/>
                <w:color w:val="000000"/>
                <w:spacing w:val="-10"/>
                <w:sz w:val="24"/>
              </w:rPr>
              <w:t>separately).</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4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9.17A</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18 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1270.00</w:t>
            </w:r>
          </w:p>
        </w:tc>
      </w:tr>
      <w:tr w:rsidR="00085DB0"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4"/>
                <w:sz w:val="24"/>
              </w:rPr>
            </w:pPr>
            <w:r>
              <w:rPr>
                <w:rFonts w:ascii="Times New Roman" w:hAnsi="Times New Roman"/>
                <w:b/>
                <w:color w:val="000000"/>
                <w:spacing w:val="-14"/>
                <w:sz w:val="24"/>
              </w:rPr>
              <w:t>9171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2"/>
                <w:sz w:val="24"/>
              </w:rPr>
            </w:pPr>
            <w:r>
              <w:rPr>
                <w:rFonts w:ascii="Times New Roman" w:hAnsi="Times New Roman"/>
                <w:b/>
                <w:color w:val="000000"/>
                <w:spacing w:val="2"/>
                <w:sz w:val="24"/>
              </w:rPr>
              <w:t>25 =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1383.00</w:t>
            </w:r>
          </w:p>
        </w:tc>
      </w:tr>
      <w:tr w:rsidR="00085DB0" w:rsidTr="004D2427">
        <w:trPr>
          <w:trHeight w:hRule="exact" w:val="174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b/>
                <w:color w:val="000000"/>
                <w:spacing w:val="-10"/>
                <w:sz w:val="24"/>
              </w:rPr>
            </w:pPr>
            <w:r>
              <w:rPr>
                <w:rFonts w:ascii="Times New Roman" w:hAnsi="Times New Roman"/>
                <w:b/>
                <w:color w:val="000000"/>
                <w:spacing w:val="-10"/>
                <w:sz w:val="24"/>
              </w:rPr>
              <w:t>9.18</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9"/>
                <w:sz w:val="24"/>
              </w:rPr>
            </w:pPr>
            <w:r>
              <w:rPr>
                <w:rFonts w:ascii="Times New Roman" w:hAnsi="Times New Roman"/>
                <w:b/>
                <w:color w:val="000000"/>
                <w:spacing w:val="-9"/>
                <w:sz w:val="24"/>
              </w:rPr>
              <w:t xml:space="preserve">Providing and fixing HI marked flush door shutters confining </w:t>
            </w:r>
            <w:r>
              <w:rPr>
                <w:rFonts w:ascii="Times New Roman" w:hAnsi="Times New Roman"/>
                <w:b/>
                <w:color w:val="000000"/>
                <w:spacing w:val="-1"/>
                <w:sz w:val="24"/>
              </w:rPr>
              <w:t xml:space="preserve">to IS: 2202 (Part I) decorative type, core of block board construction with frame of 1st class hard wood and well </w:t>
            </w:r>
            <w:r>
              <w:rPr>
                <w:rFonts w:ascii="Times New Roman" w:hAnsi="Times New Roman"/>
                <w:b/>
                <w:color w:val="000000"/>
                <w:spacing w:val="-12"/>
                <w:sz w:val="24"/>
              </w:rPr>
              <w:t xml:space="preserve">matched teak 3 ply veneering with vertical grains or cross bands </w:t>
            </w:r>
            <w:r>
              <w:rPr>
                <w:rFonts w:ascii="Times New Roman" w:hAnsi="Times New Roman"/>
                <w:b/>
                <w:color w:val="000000"/>
                <w:spacing w:val="-14"/>
                <w:sz w:val="24"/>
              </w:rPr>
              <w:t xml:space="preserve">and thee veneers on both faces of shutters of such as duo board, </w:t>
            </w:r>
            <w:r>
              <w:rPr>
                <w:rFonts w:ascii="Times New Roman" w:hAnsi="Times New Roman"/>
                <w:b/>
                <w:color w:val="000000"/>
                <w:spacing w:val="-12"/>
                <w:sz w:val="24"/>
              </w:rPr>
              <w:t>century or equivelant make.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74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9.18.1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9"/>
                <w:sz w:val="24"/>
              </w:rPr>
            </w:pPr>
            <w:r>
              <w:rPr>
                <w:rFonts w:ascii="Times New Roman" w:hAnsi="Times New Roman"/>
                <w:b/>
                <w:color w:val="000000"/>
                <w:spacing w:val="-9"/>
                <w:sz w:val="24"/>
              </w:rPr>
              <w:t xml:space="preserve">35 mm thick including ISI marked Stainless Steel </w:t>
            </w:r>
            <w:r>
              <w:rPr>
                <w:rFonts w:ascii="Times New Roman" w:hAnsi="Times New Roman"/>
                <w:b/>
                <w:color w:val="000000"/>
                <w:spacing w:val="-10"/>
                <w:sz w:val="24"/>
              </w:rPr>
              <w:t>butt hinges with necessary screws.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Rim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3869.00</w:t>
            </w:r>
          </w:p>
        </w:tc>
      </w:tr>
      <w:tr w:rsidR="00085DB0" w:rsidTr="004D2427">
        <w:trPr>
          <w:trHeight w:hRule="exact" w:val="7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9.18.2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9"/>
                <w:sz w:val="24"/>
              </w:rPr>
            </w:pPr>
            <w:r>
              <w:rPr>
                <w:rFonts w:ascii="Times New Roman" w:hAnsi="Times New Roman"/>
                <w:b/>
                <w:color w:val="000000"/>
                <w:spacing w:val="-9"/>
                <w:sz w:val="24"/>
              </w:rPr>
              <w:t xml:space="preserve">30 mm thick including ISI marked Stainless Steel </w:t>
            </w:r>
            <w:r>
              <w:rPr>
                <w:rFonts w:ascii="Times New Roman" w:hAnsi="Times New Roman"/>
                <w:b/>
                <w:color w:val="000000"/>
                <w:spacing w:val="-10"/>
                <w:sz w:val="24"/>
              </w:rPr>
              <w:t>butt hinges with necessary screws.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3660.00</w:t>
            </w:r>
          </w:p>
        </w:tc>
      </w:tr>
    </w:tbl>
    <w:p w:rsidR="00085DB0" w:rsidRDefault="00085DB0" w:rsidP="00085DB0"/>
    <w:p w:rsidR="00085DB0" w:rsidRDefault="00085DB0" w:rsidP="00085DB0"/>
    <w:p w:rsidR="00085DB0" w:rsidRDefault="00462C31" w:rsidP="00462C31">
      <w:pPr>
        <w:jc w:val="center"/>
      </w:pPr>
      <w:r>
        <w:t>Page No.135</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2445"/>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Rate (in its.)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107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4"/>
                <w:sz w:val="24"/>
              </w:rPr>
            </w:pPr>
            <w:r>
              <w:rPr>
                <w:rFonts w:ascii="Times New Roman" w:hAnsi="Times New Roman"/>
                <w:color w:val="000000"/>
                <w:spacing w:val="-14"/>
                <w:sz w:val="24"/>
              </w:rPr>
              <w:t>9183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25 = thick (for cupboard) including ISI marked </w:t>
            </w:r>
            <w:r>
              <w:rPr>
                <w:rFonts w:ascii="Times New Roman" w:hAnsi="Times New Roman"/>
                <w:color w:val="000000"/>
                <w:spacing w:val="-6"/>
                <w:sz w:val="24"/>
              </w:rPr>
              <w:t xml:space="preserve">nickel plated bright finished M.S. Piano hinges IS : </w:t>
            </w:r>
            <w:r>
              <w:rPr>
                <w:rFonts w:ascii="Times New Roman" w:hAnsi="Times New Roman"/>
                <w:color w:val="000000"/>
                <w:spacing w:val="-5"/>
                <w:sz w:val="24"/>
              </w:rPr>
              <w:t>3818 marked with necessary screws.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31"/>
              </w:tabs>
              <w:rPr>
                <w:rFonts w:ascii="Times New Roman" w:hAnsi="Times New Roman"/>
                <w:color w:val="000000"/>
                <w:spacing w:val="-10"/>
                <w:sz w:val="24"/>
              </w:rPr>
            </w:pPr>
            <w:r>
              <w:rPr>
                <w:rFonts w:ascii="Times New Roman" w:hAnsi="Times New Roman"/>
                <w:color w:val="000000"/>
                <w:spacing w:val="-10"/>
                <w:sz w:val="24"/>
              </w:rPr>
              <w:t>3519.00</w:t>
            </w:r>
          </w:p>
        </w:tc>
      </w:tr>
      <w:tr w:rsidR="00085DB0" w:rsidTr="004D2427">
        <w:trPr>
          <w:trHeight w:hRule="exact" w:val="128"/>
        </w:trPr>
        <w:tc>
          <w:tcPr>
            <w:tcW w:w="870"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9.19</w:t>
            </w:r>
          </w:p>
        </w:tc>
        <w:tc>
          <w:tcPr>
            <w:tcW w:w="1103" w:type="dxa"/>
            <w:vMerge w:val="restart"/>
            <w:tcBorders>
              <w:top w:val="single" w:sz="6" w:space="0" w:color="000000"/>
              <w:left w:val="single" w:sz="6" w:space="0" w:color="000000"/>
              <w:bottom w:val="none" w:sz="0" w:space="0" w:color="000000"/>
              <w:right w:val="none" w:sz="0" w:space="0" w:color="000000"/>
            </w:tcBorders>
          </w:tcPr>
          <w:p w:rsidR="00085DB0" w:rsidRDefault="00085DB0" w:rsidP="004D2427">
            <w:pPr>
              <w:ind w:left="108"/>
              <w:jc w:val="both"/>
              <w:rPr>
                <w:rFonts w:ascii="Times New Roman" w:hAnsi="Times New Roman"/>
                <w:color w:val="000000"/>
                <w:spacing w:val="-6"/>
                <w:sz w:val="24"/>
              </w:rPr>
            </w:pPr>
            <w:r>
              <w:rPr>
                <w:rFonts w:ascii="Times New Roman" w:hAnsi="Times New Roman"/>
                <w:color w:val="000000"/>
                <w:spacing w:val="-6"/>
                <w:sz w:val="24"/>
              </w:rPr>
              <w:t xml:space="preserve">Providing </w:t>
            </w:r>
            <w:r>
              <w:rPr>
                <w:rFonts w:ascii="Times New Roman" w:hAnsi="Times New Roman"/>
                <w:color w:val="000000"/>
                <w:spacing w:val="-12"/>
                <w:sz w:val="24"/>
              </w:rPr>
              <w:t xml:space="preserve">to IS: 2202 </w:t>
            </w:r>
            <w:r>
              <w:rPr>
                <w:rFonts w:ascii="Times New Roman" w:hAnsi="Times New Roman"/>
                <w:color w:val="000000"/>
                <w:spacing w:val="-20"/>
                <w:sz w:val="24"/>
              </w:rPr>
              <w:t xml:space="preserve">construction </w:t>
            </w:r>
            <w:r>
              <w:rPr>
                <w:rFonts w:ascii="Times New Roman" w:hAnsi="Times New Roman"/>
                <w:color w:val="000000"/>
                <w:spacing w:val="-60"/>
                <w:sz w:val="24"/>
              </w:rPr>
              <w:t xml:space="preserve">matched commercial </w:t>
            </w:r>
            <w:r>
              <w:rPr>
                <w:rFonts w:ascii="Times New Roman" w:hAnsi="Times New Roman"/>
                <w:color w:val="000000"/>
                <w:spacing w:val="-15"/>
                <w:sz w:val="24"/>
              </w:rPr>
              <w:t>cross bands duro board,</w:t>
            </w:r>
          </w:p>
        </w:tc>
        <w:tc>
          <w:tcPr>
            <w:tcW w:w="5085" w:type="dxa"/>
            <w:tcBorders>
              <w:top w:val="single" w:sz="6" w:space="0" w:color="000000"/>
              <w:left w:val="none" w:sz="0"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rPr>
                <w:rFonts w:ascii="Times New Roman" w:hAnsi="Times New Roman"/>
                <w:color w:val="000000"/>
                <w:sz w:val="20"/>
              </w:rPr>
            </w:pPr>
          </w:p>
        </w:tc>
        <w:tc>
          <w:tcPr>
            <w:tcW w:w="1462"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1725"/>
        </w:trPr>
        <w:tc>
          <w:tcPr>
            <w:tcW w:w="870"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103" w:type="dxa"/>
            <w:vMerge/>
            <w:tcBorders>
              <w:top w:val="none" w:sz="0" w:space="0" w:color="000000"/>
              <w:left w:val="single" w:sz="6" w:space="0" w:color="000000"/>
              <w:bottom w:val="single" w:sz="6" w:space="0" w:color="000000"/>
              <w:right w:val="none" w:sz="0" w:space="0" w:color="000000"/>
            </w:tcBorders>
          </w:tcPr>
          <w:p w:rsidR="00085DB0" w:rsidRDefault="00085DB0" w:rsidP="004D2427"/>
        </w:tc>
        <w:tc>
          <w:tcPr>
            <w:tcW w:w="5085" w:type="dxa"/>
            <w:tcBorders>
              <w:top w:val="single" w:sz="6" w:space="0" w:color="000000"/>
              <w:left w:val="none" w:sz="0" w:space="0" w:color="000000"/>
              <w:bottom w:val="single" w:sz="6" w:space="0" w:color="000000"/>
              <w:right w:val="single" w:sz="6" w:space="0" w:color="000000"/>
            </w:tcBorders>
          </w:tcPr>
          <w:p w:rsidR="00085DB0" w:rsidRDefault="00085DB0" w:rsidP="004D2427">
            <w:pPr>
              <w:ind w:left="216" w:right="144" w:hanging="216"/>
              <w:jc w:val="both"/>
              <w:rPr>
                <w:rFonts w:ascii="Times New Roman" w:hAnsi="Times New Roman"/>
                <w:color w:val="000000"/>
                <w:spacing w:val="-9"/>
                <w:sz w:val="24"/>
              </w:rPr>
            </w:pPr>
            <w:r>
              <w:rPr>
                <w:rFonts w:ascii="Times New Roman" w:hAnsi="Times New Roman"/>
                <w:color w:val="000000"/>
                <w:spacing w:val="-9"/>
                <w:sz w:val="24"/>
              </w:rPr>
              <w:t xml:space="preserve">and fixing 151 marked flush door shutters conforming </w:t>
            </w:r>
            <w:r>
              <w:rPr>
                <w:rFonts w:ascii="Times New Roman" w:hAnsi="Times New Roman"/>
                <w:color w:val="000000"/>
                <w:spacing w:val="-3"/>
                <w:sz w:val="24"/>
              </w:rPr>
              <w:t xml:space="preserve">(Part I) non-decorative type, core of block board </w:t>
            </w:r>
            <w:r>
              <w:rPr>
                <w:rFonts w:ascii="Times New Roman" w:hAnsi="Times New Roman"/>
                <w:color w:val="000000"/>
                <w:spacing w:val="10"/>
                <w:sz w:val="24"/>
              </w:rPr>
              <w:t>with frame of led class hard wood and well</w:t>
            </w:r>
          </w:p>
          <w:p w:rsidR="00085DB0" w:rsidRDefault="00085DB0" w:rsidP="004D2427">
            <w:pPr>
              <w:ind w:left="108" w:right="144" w:firstLine="972"/>
              <w:jc w:val="both"/>
              <w:rPr>
                <w:rFonts w:ascii="Times New Roman" w:hAnsi="Times New Roman"/>
                <w:color w:val="000000"/>
                <w:spacing w:val="1"/>
                <w:sz w:val="24"/>
              </w:rPr>
            </w:pPr>
            <w:r>
              <w:rPr>
                <w:rFonts w:ascii="Times New Roman" w:hAnsi="Times New Roman"/>
                <w:color w:val="000000"/>
                <w:spacing w:val="1"/>
                <w:sz w:val="24"/>
              </w:rPr>
              <w:t xml:space="preserve">3 ply veneering with vertical grains or </w:t>
            </w:r>
            <w:r>
              <w:rPr>
                <w:rFonts w:ascii="Times New Roman" w:hAnsi="Times New Roman"/>
                <w:color w:val="000000"/>
                <w:spacing w:val="-9"/>
                <w:sz w:val="24"/>
              </w:rPr>
              <w:t xml:space="preserve">and face veneers on both faces of shutters of such as </w:t>
            </w:r>
            <w:r>
              <w:rPr>
                <w:rFonts w:ascii="Times New Roman" w:hAnsi="Times New Roman"/>
                <w:color w:val="000000"/>
                <w:spacing w:val="-6"/>
                <w:sz w:val="24"/>
              </w:rPr>
              <w:t>century or equivelant make.</w:t>
            </w:r>
          </w:p>
        </w:tc>
        <w:tc>
          <w:tcPr>
            <w:tcW w:w="1245"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462" w:type="dxa"/>
            <w:vMerge/>
            <w:tcBorders>
              <w:top w:val="none" w:sz="0" w:space="0" w:color="000000"/>
              <w:left w:val="single" w:sz="6" w:space="0" w:color="000000"/>
              <w:bottom w:val="single" w:sz="6" w:space="0" w:color="000000"/>
              <w:right w:val="single" w:sz="6" w:space="0" w:color="000000"/>
            </w:tcBorders>
          </w:tcPr>
          <w:p w:rsidR="00085DB0" w:rsidRDefault="00085DB0" w:rsidP="004D2427"/>
        </w:tc>
      </w:tr>
      <w:tr w:rsidR="00085DB0" w:rsidTr="004D2427">
        <w:trPr>
          <w:trHeight w:hRule="exact" w:val="7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9.191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6"/>
                <w:sz w:val="24"/>
              </w:rPr>
            </w:pPr>
            <w:r>
              <w:rPr>
                <w:rFonts w:ascii="Times New Roman" w:hAnsi="Times New Roman"/>
                <w:color w:val="000000"/>
                <w:spacing w:val="-6"/>
                <w:sz w:val="24"/>
              </w:rPr>
              <w:t xml:space="preserve">35 mm thick including LSI marked Stainless </w:t>
            </w:r>
            <w:r>
              <w:rPr>
                <w:rFonts w:ascii="Times New Roman" w:hAnsi="Times New Roman"/>
                <w:b/>
                <w:i/>
                <w:color w:val="000000"/>
                <w:spacing w:val="4"/>
                <w:sz w:val="25"/>
              </w:rPr>
              <w:t xml:space="preserve">Steel </w:t>
            </w:r>
            <w:r>
              <w:rPr>
                <w:rFonts w:ascii="Times New Roman" w:hAnsi="Times New Roman"/>
                <w:color w:val="000000"/>
                <w:spacing w:val="-5"/>
                <w:sz w:val="24"/>
              </w:rPr>
              <w:t>butt hinges with necessary screws.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31"/>
              </w:tabs>
              <w:rPr>
                <w:rFonts w:ascii="Times New Roman" w:hAnsi="Times New Roman"/>
                <w:color w:val="000000"/>
                <w:spacing w:val="-10"/>
                <w:sz w:val="24"/>
              </w:rPr>
            </w:pPr>
            <w:r>
              <w:rPr>
                <w:rFonts w:ascii="Times New Roman" w:hAnsi="Times New Roman"/>
                <w:color w:val="000000"/>
                <w:spacing w:val="-10"/>
                <w:sz w:val="24"/>
              </w:rPr>
              <w:t>2423.00</w:t>
            </w:r>
          </w:p>
        </w:tc>
      </w:tr>
      <w:tr w:rsidR="00085DB0" w:rsidTr="004D2427">
        <w:trPr>
          <w:trHeight w:hRule="exact" w:val="74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9.19.2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4"/>
                <w:sz w:val="24"/>
              </w:rPr>
            </w:pPr>
            <w:r>
              <w:rPr>
                <w:rFonts w:ascii="Times New Roman" w:hAnsi="Times New Roman"/>
                <w:color w:val="000000"/>
                <w:spacing w:val="-4"/>
                <w:sz w:val="24"/>
              </w:rPr>
              <w:t xml:space="preserve">30 mm thick including LSI marked Stainless Steel </w:t>
            </w:r>
            <w:r>
              <w:rPr>
                <w:rFonts w:ascii="Times New Roman" w:hAnsi="Times New Roman"/>
                <w:color w:val="000000"/>
                <w:spacing w:val="-5"/>
                <w:sz w:val="24"/>
              </w:rPr>
              <w:t>butt hinges with necessary screws.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31"/>
              </w:tabs>
              <w:rPr>
                <w:rFonts w:ascii="Times New Roman" w:hAnsi="Times New Roman"/>
                <w:color w:val="000000"/>
                <w:spacing w:val="-10"/>
                <w:sz w:val="24"/>
              </w:rPr>
            </w:pPr>
            <w:r>
              <w:rPr>
                <w:rFonts w:ascii="Times New Roman" w:hAnsi="Times New Roman"/>
                <w:color w:val="000000"/>
                <w:spacing w:val="-10"/>
                <w:sz w:val="24"/>
              </w:rPr>
              <w:t>2237.00</w:t>
            </w:r>
          </w:p>
        </w:tc>
      </w:tr>
      <w:tr w:rsidR="00085DB0" w:rsidTr="004D2427">
        <w:trPr>
          <w:trHeight w:hRule="exact" w:val="108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9.193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25mm thick (for cupboard) including ISI marked </w:t>
            </w:r>
            <w:r>
              <w:rPr>
                <w:rFonts w:ascii="Times New Roman" w:hAnsi="Times New Roman"/>
                <w:color w:val="000000"/>
                <w:spacing w:val="-7"/>
                <w:sz w:val="24"/>
              </w:rPr>
              <w:t xml:space="preserve">nickel plated bright finished MS. piano hinges with </w:t>
            </w:r>
            <w:r>
              <w:rPr>
                <w:rFonts w:ascii="Times New Roman" w:hAnsi="Times New Roman"/>
                <w:color w:val="000000"/>
                <w:spacing w:val="-2"/>
                <w:sz w:val="24"/>
              </w:rPr>
              <w:t>necessary scams.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31"/>
              </w:tabs>
              <w:rPr>
                <w:rFonts w:ascii="Times New Roman" w:hAnsi="Times New Roman"/>
                <w:color w:val="000000"/>
                <w:spacing w:val="-10"/>
                <w:sz w:val="24"/>
              </w:rPr>
            </w:pPr>
            <w:r>
              <w:rPr>
                <w:rFonts w:ascii="Times New Roman" w:hAnsi="Times New Roman"/>
                <w:color w:val="000000"/>
                <w:spacing w:val="-10"/>
                <w:sz w:val="24"/>
              </w:rPr>
              <w:t>2091.00</w:t>
            </w:r>
          </w:p>
        </w:tc>
      </w:tr>
      <w:tr w:rsidR="00085DB0" w:rsidTr="004D2427">
        <w:trPr>
          <w:trHeight w:hRule="exact" w:val="10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9.20</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Extra far Providing and fixing flush doom with decorative </w:t>
            </w:r>
            <w:r>
              <w:rPr>
                <w:rFonts w:ascii="Times New Roman" w:hAnsi="Times New Roman"/>
                <w:color w:val="000000"/>
                <w:sz w:val="24"/>
              </w:rPr>
              <w:t xml:space="preserve">veneering instead of non decorative 151 marked flush door </w:t>
            </w:r>
            <w:r>
              <w:rPr>
                <w:rFonts w:ascii="Times New Roman" w:hAnsi="Times New Roman"/>
                <w:color w:val="000000"/>
                <w:spacing w:val="-6"/>
                <w:sz w:val="24"/>
              </w:rPr>
              <w:t>shutters conforming to LS: 2202 (Part I).</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9.20.1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 xml:space="preserve">On one side </w:t>
            </w:r>
            <w:r>
              <w:rPr>
                <w:rFonts w:ascii="Times New Roman" w:hAnsi="Times New Roman"/>
                <w:color w:val="000000"/>
                <w:sz w:val="23"/>
              </w:rPr>
              <w:t>only.</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453,00</w:t>
            </w:r>
          </w:p>
        </w:tc>
      </w:tr>
      <w:tr w:rsidR="00085DB0" w:rsidTr="004D2427">
        <w:trPr>
          <w:trHeight w:hRule="exact" w:val="10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9.21</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8"/>
                <w:sz w:val="24"/>
              </w:rPr>
            </w:pPr>
            <w:r>
              <w:rPr>
                <w:rFonts w:ascii="Times New Roman" w:hAnsi="Times New Roman"/>
                <w:color w:val="000000"/>
                <w:spacing w:val="-8"/>
                <w:sz w:val="24"/>
              </w:rPr>
              <w:t xml:space="preserve">Extra for providing lipping with 2nd </w:t>
            </w:r>
            <w:r>
              <w:rPr>
                <w:rFonts w:ascii="Times New Roman" w:hAnsi="Times New Roman"/>
                <w:b/>
                <w:i/>
                <w:color w:val="000000"/>
                <w:spacing w:val="2"/>
                <w:sz w:val="25"/>
              </w:rPr>
              <w:t xml:space="preserve">class </w:t>
            </w:r>
            <w:r>
              <w:rPr>
                <w:rFonts w:ascii="Times New Roman" w:hAnsi="Times New Roman"/>
                <w:color w:val="000000"/>
                <w:spacing w:val="-8"/>
                <w:sz w:val="24"/>
              </w:rPr>
              <w:t xml:space="preserve">teak wood battens 25 </w:t>
            </w:r>
            <w:r>
              <w:rPr>
                <w:rFonts w:ascii="Times New Roman" w:hAnsi="Times New Roman"/>
                <w:color w:val="000000"/>
                <w:spacing w:val="-7"/>
                <w:sz w:val="24"/>
              </w:rPr>
              <w:t xml:space="preserve">mm minimum depth on all edges of flush door shutters (over all </w:t>
            </w:r>
            <w:r>
              <w:rPr>
                <w:rFonts w:ascii="Times New Roman" w:hAnsi="Times New Roman"/>
                <w:color w:val="000000"/>
                <w:spacing w:val="-5"/>
                <w:sz w:val="24"/>
              </w:rPr>
              <w:t>area of door shutter to be measured).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dim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401,00</w:t>
            </w:r>
          </w:p>
        </w:tc>
      </w:tr>
      <w:tr w:rsidR="00085DB0" w:rsidTr="004D2427">
        <w:trPr>
          <w:trHeight w:hRule="exact" w:val="99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9.22</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Extra for providing vision panel not exceeding 0.1 sqm in all </w:t>
            </w:r>
            <w:r>
              <w:rPr>
                <w:rFonts w:ascii="Times New Roman" w:hAnsi="Times New Roman"/>
                <w:color w:val="000000"/>
                <w:spacing w:val="-7"/>
                <w:sz w:val="24"/>
              </w:rPr>
              <w:t xml:space="preserve">type of flush doors (cod of glass excluded) (overall area of door </w:t>
            </w:r>
            <w:r>
              <w:rPr>
                <w:rFonts w:ascii="Times New Roman" w:hAnsi="Times New Roman"/>
                <w:color w:val="000000"/>
                <w:spacing w:val="-6"/>
                <w:sz w:val="24"/>
              </w:rPr>
              <w:t>shutter to be measured)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6"/>
                <w:sz w:val="24"/>
              </w:rPr>
            </w:pPr>
            <w:r>
              <w:rPr>
                <w:rFonts w:ascii="Times New Roman" w:hAnsi="Times New Roman"/>
                <w:color w:val="000000"/>
                <w:spacing w:val="-6"/>
                <w:sz w:val="24"/>
              </w:rPr>
              <w:t>Rectangular or square.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31"/>
              </w:tabs>
              <w:rPr>
                <w:rFonts w:ascii="Times New Roman" w:hAnsi="Times New Roman"/>
                <w:color w:val="000000"/>
                <w:spacing w:val="-10"/>
                <w:sz w:val="24"/>
              </w:rPr>
            </w:pPr>
            <w:r>
              <w:rPr>
                <w:rFonts w:ascii="Times New Roman" w:hAnsi="Times New Roman"/>
                <w:color w:val="000000"/>
                <w:spacing w:val="-10"/>
                <w:sz w:val="24"/>
              </w:rPr>
              <w:t>157.00</w:t>
            </w:r>
          </w:p>
        </w:tc>
      </w:tr>
      <w:tr w:rsidR="00085DB0" w:rsidTr="004D2427">
        <w:trPr>
          <w:trHeight w:hRule="exact" w:val="41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9.22.2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Circular.</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31"/>
              </w:tabs>
              <w:rPr>
                <w:rFonts w:ascii="Times New Roman" w:hAnsi="Times New Roman"/>
                <w:color w:val="000000"/>
                <w:spacing w:val="-10"/>
                <w:sz w:val="24"/>
              </w:rPr>
            </w:pPr>
            <w:r>
              <w:rPr>
                <w:rFonts w:ascii="Times New Roman" w:hAnsi="Times New Roman"/>
                <w:color w:val="000000"/>
                <w:spacing w:val="-10"/>
                <w:sz w:val="24"/>
              </w:rPr>
              <w:t>244.00</w:t>
            </w:r>
          </w:p>
        </w:tc>
      </w:tr>
      <w:tr w:rsidR="00085DB0" w:rsidTr="004D2427">
        <w:trPr>
          <w:trHeight w:hRule="exact" w:val="7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9.23</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4"/>
                <w:sz w:val="24"/>
              </w:rPr>
            </w:pPr>
            <w:r>
              <w:rPr>
                <w:rFonts w:ascii="Times New Roman" w:hAnsi="Times New Roman"/>
                <w:color w:val="000000"/>
                <w:spacing w:val="-4"/>
                <w:sz w:val="24"/>
              </w:rPr>
              <w:t xml:space="preserve">Extra if louvers (not exceeding 0.2 sqm) arc provided in flush </w:t>
            </w:r>
            <w:r>
              <w:rPr>
                <w:rFonts w:ascii="Times New Roman" w:hAnsi="Times New Roman"/>
                <w:color w:val="000000"/>
                <w:spacing w:val="-5"/>
                <w:sz w:val="24"/>
              </w:rPr>
              <w:t>door shutters (overall area of door shutters to be measured).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31"/>
              </w:tabs>
              <w:rPr>
                <w:rFonts w:ascii="Times New Roman" w:hAnsi="Times New Roman"/>
                <w:color w:val="000000"/>
                <w:spacing w:val="-10"/>
                <w:sz w:val="24"/>
              </w:rPr>
            </w:pPr>
            <w:r>
              <w:rPr>
                <w:rFonts w:ascii="Times New Roman" w:hAnsi="Times New Roman"/>
                <w:color w:val="000000"/>
                <w:spacing w:val="-10"/>
                <w:sz w:val="24"/>
              </w:rPr>
              <w:t>418.00</w:t>
            </w:r>
          </w:p>
        </w:tc>
      </w:tr>
      <w:tr w:rsidR="00085DB0" w:rsidTr="004D2427">
        <w:trPr>
          <w:trHeight w:hRule="exact" w:val="84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9.24</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6"/>
                <w:sz w:val="24"/>
              </w:rPr>
            </w:pPr>
            <w:r>
              <w:rPr>
                <w:rFonts w:ascii="Times New Roman" w:hAnsi="Times New Roman"/>
                <w:color w:val="000000"/>
                <w:spacing w:val="-6"/>
                <w:sz w:val="24"/>
              </w:rPr>
              <w:t>Extra for cutting rebate in flush door shutters (Total area of the shutter to be measured).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116,00</w:t>
            </w:r>
          </w:p>
        </w:tc>
      </w:tr>
      <w:tr w:rsidR="00085DB0" w:rsidTr="004D2427">
        <w:trPr>
          <w:trHeight w:hRule="exact" w:val="13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9.25</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5"/>
                <w:sz w:val="24"/>
              </w:rPr>
            </w:pPr>
            <w:r>
              <w:rPr>
                <w:rFonts w:ascii="Times New Roman" w:hAnsi="Times New Roman"/>
                <w:color w:val="000000"/>
                <w:spacing w:val="-5"/>
                <w:sz w:val="24"/>
              </w:rPr>
              <w:t xml:space="preserve">Providing and fixing wire gauze shutters using galvanised MS. </w:t>
            </w:r>
            <w:r>
              <w:rPr>
                <w:rFonts w:ascii="Times New Roman" w:hAnsi="Times New Roman"/>
                <w:color w:val="000000"/>
                <w:spacing w:val="-8"/>
                <w:sz w:val="24"/>
              </w:rPr>
              <w:t xml:space="preserve">wire gauze of average width of aperture 1.4mm in both direction </w:t>
            </w:r>
            <w:r>
              <w:rPr>
                <w:rFonts w:ascii="Times New Roman" w:hAnsi="Times New Roman"/>
                <w:color w:val="000000"/>
                <w:spacing w:val="-4"/>
                <w:sz w:val="24"/>
              </w:rPr>
              <w:t xml:space="preserve">with wire of dia. 0.63 mm for doors, windows and clerestory </w:t>
            </w:r>
            <w:r>
              <w:rPr>
                <w:rFonts w:ascii="Times New Roman" w:hAnsi="Times New Roman"/>
                <w:color w:val="000000"/>
                <w:spacing w:val="-6"/>
                <w:sz w:val="24"/>
              </w:rPr>
              <w:t>windows with hinges and necessary screws: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7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9.25.1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color w:val="000000"/>
                <w:spacing w:val="-6"/>
                <w:sz w:val="24"/>
              </w:rPr>
            </w:pPr>
            <w:r>
              <w:rPr>
                <w:rFonts w:ascii="Times New Roman" w:hAnsi="Times New Roman"/>
                <w:color w:val="000000"/>
                <w:spacing w:val="-6"/>
                <w:sz w:val="24"/>
              </w:rPr>
              <w:t xml:space="preserve">35 mm thick shutters with ISI marked M.S. pressed </w:t>
            </w:r>
            <w:r>
              <w:rPr>
                <w:rFonts w:ascii="Times New Roman" w:hAnsi="Times New Roman"/>
                <w:color w:val="000000"/>
                <w:spacing w:val="-5"/>
                <w:sz w:val="24"/>
              </w:rPr>
              <w:t>butt hinges bright finished of required size.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2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9251.1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6"/>
                <w:sz w:val="24"/>
              </w:rPr>
            </w:pPr>
            <w:r>
              <w:rPr>
                <w:rFonts w:ascii="Times New Roman" w:hAnsi="Times New Roman"/>
                <w:color w:val="000000"/>
                <w:spacing w:val="-6"/>
                <w:sz w:val="24"/>
              </w:rPr>
              <w:t>Second class teak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31"/>
              </w:tabs>
              <w:rPr>
                <w:rFonts w:ascii="Times New Roman" w:hAnsi="Times New Roman"/>
                <w:color w:val="000000"/>
                <w:spacing w:val="-10"/>
                <w:sz w:val="24"/>
              </w:rPr>
            </w:pPr>
            <w:r>
              <w:rPr>
                <w:rFonts w:ascii="Times New Roman" w:hAnsi="Times New Roman"/>
                <w:color w:val="000000"/>
                <w:spacing w:val="-10"/>
                <w:sz w:val="24"/>
              </w:rPr>
              <w:t>3174.00</w:t>
            </w:r>
          </w:p>
        </w:tc>
      </w:tr>
    </w:tbl>
    <w:p w:rsidR="00085DB0" w:rsidRDefault="00462C31" w:rsidP="00462C31">
      <w:pPr>
        <w:jc w:val="center"/>
      </w:pPr>
      <w:r>
        <w:t>Page No.136</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b/>
                <w:color w:val="000000"/>
                <w:spacing w:val="-16"/>
                <w:sz w:val="24"/>
              </w:rPr>
            </w:pPr>
            <w:r>
              <w:rPr>
                <w:rFonts w:ascii="Times New Roman" w:hAnsi="Times New Roman"/>
                <w:b/>
                <w:color w:val="000000"/>
                <w:spacing w:val="-16"/>
                <w:sz w:val="24"/>
              </w:rPr>
              <w:lastRenderedPageBreak/>
              <w:t xml:space="preserve">Item </w:t>
            </w:r>
            <w:r>
              <w:rPr>
                <w:rFonts w:ascii="Times New Roman" w:hAnsi="Times New Roman"/>
                <w:b/>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6"/>
                <w:sz w:val="24"/>
              </w:rPr>
            </w:pPr>
            <w:r>
              <w:rPr>
                <w:rFonts w:ascii="Times New Roman" w:hAnsi="Times New Roman"/>
                <w:b/>
                <w:color w:val="000000"/>
                <w:spacing w:val="-6"/>
                <w:sz w:val="24"/>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68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925_1.2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12"/>
                <w:sz w:val="24"/>
              </w:rPr>
            </w:pPr>
            <w:r>
              <w:rPr>
                <w:rFonts w:ascii="Times New Roman" w:hAnsi="Times New Roman"/>
                <w:b/>
                <w:color w:val="000000"/>
                <w:spacing w:val="-12"/>
                <w:sz w:val="24"/>
              </w:rPr>
              <w:t xml:space="preserve">Kiln &amp;resented and chemically treated Haldu, Keil, </w:t>
            </w:r>
            <w:r>
              <w:rPr>
                <w:rFonts w:ascii="Times New Roman" w:hAnsi="Times New Roman"/>
                <w:b/>
                <w:color w:val="000000"/>
                <w:spacing w:val="-10"/>
                <w:sz w:val="24"/>
              </w:rPr>
              <w:t>Bija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2599.00</w:t>
            </w: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9.25A .3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9"/>
                <w:sz w:val="24"/>
              </w:rPr>
            </w:pPr>
            <w:r>
              <w:rPr>
                <w:rFonts w:ascii="Times New Roman" w:hAnsi="Times New Roman"/>
                <w:b/>
                <w:color w:val="000000"/>
                <w:spacing w:val="-9"/>
                <w:sz w:val="24"/>
              </w:rPr>
              <w:t>Kiln seasoned selected class of sheesham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2452.00</w:t>
            </w:r>
          </w:p>
        </w:tc>
      </w:tr>
      <w:tr w:rsidR="00085DB0" w:rsidTr="004D2427">
        <w:trPr>
          <w:trHeight w:hRule="exact" w:val="69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925.2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14"/>
                <w:sz w:val="24"/>
              </w:rPr>
            </w:pPr>
            <w:r>
              <w:rPr>
                <w:rFonts w:ascii="Times New Roman" w:hAnsi="Times New Roman"/>
                <w:b/>
                <w:color w:val="000000"/>
                <w:spacing w:val="-14"/>
                <w:sz w:val="24"/>
              </w:rPr>
              <w:t xml:space="preserve">35 mm </w:t>
            </w:r>
            <w:r>
              <w:rPr>
                <w:rFonts w:ascii="Times New Roman" w:hAnsi="Times New Roman"/>
                <w:b/>
                <w:i/>
                <w:color w:val="000000"/>
                <w:spacing w:val="-4"/>
                <w:sz w:val="25"/>
              </w:rPr>
              <w:t xml:space="preserve">thick </w:t>
            </w:r>
            <w:r>
              <w:rPr>
                <w:rFonts w:ascii="Times New Roman" w:hAnsi="Times New Roman"/>
                <w:b/>
                <w:color w:val="000000"/>
                <w:spacing w:val="-14"/>
                <w:sz w:val="24"/>
              </w:rPr>
              <w:t xml:space="preserve">shutters with ISI marked stainless steel </w:t>
            </w:r>
            <w:r>
              <w:rPr>
                <w:rFonts w:ascii="Times New Roman" w:hAnsi="Times New Roman"/>
                <w:b/>
                <w:color w:val="000000"/>
                <w:spacing w:val="-10"/>
                <w:sz w:val="24"/>
              </w:rPr>
              <w:t>butt hinges of required size.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9.25.2.1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2"/>
                <w:sz w:val="24"/>
              </w:rPr>
            </w:pPr>
            <w:r>
              <w:rPr>
                <w:rFonts w:ascii="Times New Roman" w:hAnsi="Times New Roman"/>
                <w:b/>
                <w:color w:val="000000"/>
                <w:spacing w:val="-12"/>
                <w:sz w:val="24"/>
              </w:rPr>
              <w:t xml:space="preserve">Second </w:t>
            </w:r>
            <w:r>
              <w:rPr>
                <w:rFonts w:ascii="Times New Roman" w:hAnsi="Times New Roman"/>
                <w:b/>
                <w:i/>
                <w:color w:val="000000"/>
                <w:spacing w:val="-2"/>
                <w:sz w:val="25"/>
              </w:rPr>
              <w:t xml:space="preserve">class </w:t>
            </w:r>
            <w:r>
              <w:rPr>
                <w:rFonts w:ascii="Times New Roman" w:hAnsi="Times New Roman"/>
                <w:b/>
                <w:color w:val="000000"/>
                <w:spacing w:val="-12"/>
                <w:sz w:val="24"/>
              </w:rPr>
              <w:t>teak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3291.00</w:t>
            </w:r>
          </w:p>
        </w:tc>
      </w:tr>
      <w:tr w:rsidR="00085DB0" w:rsidTr="004D2427">
        <w:trPr>
          <w:trHeight w:hRule="exact" w:val="66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9.25.2.2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8"/>
                <w:sz w:val="24"/>
              </w:rPr>
            </w:pPr>
            <w:r>
              <w:rPr>
                <w:rFonts w:ascii="Times New Roman" w:hAnsi="Times New Roman"/>
                <w:b/>
                <w:color w:val="000000"/>
                <w:spacing w:val="-8"/>
                <w:sz w:val="24"/>
              </w:rPr>
              <w:t xml:space="preserve">Kiln seasoned and chemically treated Halt', Kail, </w:t>
            </w:r>
            <w:r>
              <w:rPr>
                <w:rFonts w:ascii="Times New Roman" w:hAnsi="Times New Roman"/>
                <w:b/>
                <w:color w:val="000000"/>
                <w:spacing w:val="-10"/>
                <w:sz w:val="24"/>
              </w:rPr>
              <w:t>Bija wood_</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2716.00</w:t>
            </w:r>
          </w:p>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925.2.3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9"/>
                <w:sz w:val="24"/>
              </w:rPr>
            </w:pPr>
            <w:r>
              <w:rPr>
                <w:rFonts w:ascii="Times New Roman" w:hAnsi="Times New Roman"/>
                <w:b/>
                <w:color w:val="000000"/>
                <w:spacing w:val="-9"/>
                <w:sz w:val="24"/>
              </w:rPr>
              <w:t>Kiln seasoned selected class of sheesham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2569.00</w:t>
            </w:r>
          </w:p>
        </w:tc>
      </w:tr>
      <w:tr w:rsidR="00085DB0" w:rsidTr="004D2427">
        <w:trPr>
          <w:trHeight w:hRule="exact" w:val="74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9.25.3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b/>
                <w:color w:val="000000"/>
                <w:spacing w:val="-12"/>
                <w:sz w:val="24"/>
              </w:rPr>
            </w:pPr>
            <w:r>
              <w:rPr>
                <w:rFonts w:ascii="Times New Roman" w:hAnsi="Times New Roman"/>
                <w:b/>
                <w:color w:val="000000"/>
                <w:spacing w:val="-12"/>
                <w:sz w:val="24"/>
              </w:rPr>
              <w:t xml:space="preserve">30 mm thick shutters with ISI masked M.S. pressed </w:t>
            </w:r>
            <w:r>
              <w:rPr>
                <w:rFonts w:ascii="Times New Roman" w:hAnsi="Times New Roman"/>
                <w:b/>
                <w:color w:val="000000"/>
                <w:spacing w:val="-10"/>
                <w:sz w:val="24"/>
              </w:rPr>
              <w:t>butt hinges bright finished of required size.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39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9253.1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Second class teak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2797.00</w:t>
            </w:r>
          </w:p>
        </w:tc>
      </w:tr>
      <w:tr w:rsidR="00085DB0" w:rsidTr="004D2427">
        <w:trPr>
          <w:trHeight w:hRule="exact" w:val="7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9.25.3.2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8"/>
                <w:sz w:val="24"/>
              </w:rPr>
            </w:pPr>
            <w:r>
              <w:rPr>
                <w:rFonts w:ascii="Times New Roman" w:hAnsi="Times New Roman"/>
                <w:b/>
                <w:color w:val="000000"/>
                <w:spacing w:val="-8"/>
                <w:sz w:val="24"/>
              </w:rPr>
              <w:t xml:space="preserve">Kiln seasoned and chrmirally treated Haiti, Kail, </w:t>
            </w:r>
            <w:r>
              <w:rPr>
                <w:rFonts w:ascii="Times New Roman" w:hAnsi="Times New Roman"/>
                <w:b/>
                <w:color w:val="000000"/>
                <w:spacing w:val="-10"/>
                <w:sz w:val="24"/>
              </w:rPr>
              <w:t>Bija wood_</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2306.00</w:t>
            </w: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9.253.3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8"/>
                <w:sz w:val="24"/>
              </w:rPr>
            </w:pPr>
            <w:r>
              <w:rPr>
                <w:rFonts w:ascii="Times New Roman" w:hAnsi="Times New Roman"/>
                <w:b/>
                <w:color w:val="000000"/>
                <w:spacing w:val="-8"/>
                <w:sz w:val="24"/>
              </w:rPr>
              <w:t>Kiln seasoned selected chin of sheesham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2179.00</w:t>
            </w:r>
          </w:p>
        </w:tc>
      </w:tr>
      <w:tr w:rsidR="00085DB0" w:rsidTr="004D2427">
        <w:trPr>
          <w:trHeight w:hRule="exact" w:val="69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925.4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13"/>
                <w:sz w:val="24"/>
              </w:rPr>
            </w:pPr>
            <w:r>
              <w:rPr>
                <w:rFonts w:ascii="Times New Roman" w:hAnsi="Times New Roman"/>
                <w:b/>
                <w:color w:val="000000"/>
                <w:spacing w:val="-13"/>
                <w:sz w:val="24"/>
              </w:rPr>
              <w:t xml:space="preserve">30 mm thick shutters with ISI marked stainless steel </w:t>
            </w:r>
            <w:r>
              <w:rPr>
                <w:rFonts w:ascii="Times New Roman" w:hAnsi="Times New Roman"/>
                <w:b/>
                <w:color w:val="000000"/>
                <w:spacing w:val="-10"/>
                <w:sz w:val="24"/>
              </w:rPr>
              <w:t>butt hinges of required size.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925.4.1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Second class teak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2914.00</w:t>
            </w:r>
          </w:p>
        </w:tc>
      </w:tr>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9.25.4.2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9"/>
                <w:sz w:val="24"/>
              </w:rPr>
            </w:pPr>
            <w:r>
              <w:rPr>
                <w:rFonts w:ascii="Times New Roman" w:hAnsi="Times New Roman"/>
                <w:b/>
                <w:color w:val="000000"/>
                <w:spacing w:val="-9"/>
                <w:sz w:val="24"/>
              </w:rPr>
              <w:t xml:space="preserve">Kiln seasoned and chernir.ally treated Halt', Kail, </w:t>
            </w:r>
            <w:r>
              <w:rPr>
                <w:rFonts w:ascii="Times New Roman" w:hAnsi="Times New Roman"/>
                <w:b/>
                <w:color w:val="000000"/>
                <w:spacing w:val="-10"/>
                <w:sz w:val="24"/>
              </w:rPr>
              <w:t>Bija wood_</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2423.00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9.25A.3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9"/>
                <w:sz w:val="24"/>
              </w:rPr>
            </w:pPr>
            <w:r>
              <w:rPr>
                <w:rFonts w:ascii="Times New Roman" w:hAnsi="Times New Roman"/>
                <w:b/>
                <w:color w:val="000000"/>
                <w:spacing w:val="-9"/>
                <w:sz w:val="24"/>
              </w:rPr>
              <w:t>Kiln seasoned selected class of sheesham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2296.00</w:t>
            </w:r>
          </w:p>
        </w:tc>
      </w:tr>
      <w:tr w:rsidR="00085DB0" w:rsidTr="004D2427">
        <w:trPr>
          <w:trHeight w:hRule="exact" w:val="227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b/>
                <w:color w:val="000000"/>
                <w:spacing w:val="-10"/>
                <w:sz w:val="24"/>
              </w:rPr>
            </w:pPr>
            <w:r>
              <w:rPr>
                <w:rFonts w:ascii="Times New Roman" w:hAnsi="Times New Roman"/>
                <w:b/>
                <w:color w:val="000000"/>
                <w:spacing w:val="-10"/>
                <w:sz w:val="24"/>
              </w:rPr>
              <w:t>9.26</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b/>
                <w:color w:val="000000"/>
                <w:spacing w:val="-4"/>
                <w:sz w:val="24"/>
              </w:rPr>
            </w:pPr>
            <w:r>
              <w:rPr>
                <w:rFonts w:ascii="Times New Roman" w:hAnsi="Times New Roman"/>
                <w:b/>
                <w:color w:val="000000"/>
                <w:spacing w:val="-4"/>
                <w:sz w:val="24"/>
              </w:rPr>
              <w:t xml:space="preserve">Providing and fixing wire gauge laminated veneer lumber </w:t>
            </w:r>
            <w:r>
              <w:rPr>
                <w:rFonts w:ascii="Times New Roman" w:hAnsi="Times New Roman"/>
                <w:b/>
                <w:color w:val="000000"/>
                <w:spacing w:val="-9"/>
                <w:sz w:val="24"/>
              </w:rPr>
              <w:t xml:space="preserve">shutters conforming to IS : 14616, and as per TADS 15 :2001 </w:t>
            </w:r>
            <w:r>
              <w:rPr>
                <w:rFonts w:ascii="Times New Roman" w:hAnsi="Times New Roman"/>
                <w:b/>
                <w:color w:val="000000"/>
                <w:spacing w:val="-6"/>
                <w:sz w:val="24"/>
              </w:rPr>
              <w:t xml:space="preserve">(Part B) using galvanised wire gauge with average width of </w:t>
            </w:r>
            <w:r>
              <w:rPr>
                <w:rFonts w:ascii="Times New Roman" w:hAnsi="Times New Roman"/>
                <w:b/>
                <w:color w:val="000000"/>
                <w:spacing w:val="-10"/>
                <w:sz w:val="24"/>
              </w:rPr>
              <w:t xml:space="preserve">aperture 1.4 rem in both directions with wire of dia 0.63 rem as </w:t>
            </w:r>
            <w:r>
              <w:rPr>
                <w:rFonts w:ascii="Times New Roman" w:hAnsi="Times New Roman"/>
                <w:b/>
                <w:color w:val="000000"/>
                <w:spacing w:val="-1"/>
                <w:sz w:val="24"/>
              </w:rPr>
              <w:t xml:space="preserve">per IS :1568 for doors, windows and clerestory windows </w:t>
            </w:r>
            <w:r>
              <w:rPr>
                <w:rFonts w:ascii="Times New Roman" w:hAnsi="Times New Roman"/>
                <w:b/>
                <w:color w:val="000000"/>
                <w:spacing w:val="-15"/>
                <w:sz w:val="24"/>
              </w:rPr>
              <w:t xml:space="preserve">including ISI marked M.S. pressed butt hinges bright finished of </w:t>
            </w:r>
            <w:r>
              <w:rPr>
                <w:rFonts w:ascii="Times New Roman" w:hAnsi="Times New Roman"/>
                <w:b/>
                <w:color w:val="000000"/>
                <w:spacing w:val="1"/>
                <w:sz w:val="24"/>
              </w:rPr>
              <w:t xml:space="preserve">required size with necessary screws as per directions of </w:t>
            </w:r>
            <w:r>
              <w:rPr>
                <w:rFonts w:ascii="Times New Roman" w:hAnsi="Times New Roman"/>
                <w:b/>
                <w:color w:val="000000"/>
                <w:spacing w:val="-12"/>
                <w:sz w:val="24"/>
              </w:rPr>
              <w:t>Engineer-in-charge: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9.26.1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35 mm thick starters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2427.00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9.26.2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30 mm thick stutters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2102.00</w:t>
            </w:r>
          </w:p>
        </w:tc>
      </w:tr>
      <w:tr w:rsidR="00085DB0" w:rsidTr="004D2427">
        <w:trPr>
          <w:trHeight w:hRule="exact" w:val="93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b/>
                <w:color w:val="000000"/>
                <w:spacing w:val="-10"/>
                <w:sz w:val="24"/>
              </w:rPr>
            </w:pPr>
            <w:r>
              <w:rPr>
                <w:rFonts w:ascii="Times New Roman" w:hAnsi="Times New Roman"/>
                <w:b/>
                <w:color w:val="000000"/>
                <w:spacing w:val="-10"/>
                <w:sz w:val="24"/>
              </w:rPr>
              <w:t>9.27</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9"/>
                <w:sz w:val="24"/>
              </w:rPr>
            </w:pPr>
            <w:r>
              <w:rPr>
                <w:rFonts w:ascii="Times New Roman" w:hAnsi="Times New Roman"/>
                <w:b/>
                <w:color w:val="000000"/>
                <w:spacing w:val="-9"/>
                <w:sz w:val="24"/>
              </w:rPr>
              <w:t xml:space="preserve">Providing 59x59x50mm 2nd class teak wood plugs including </w:t>
            </w:r>
            <w:r>
              <w:rPr>
                <w:rFonts w:ascii="Times New Roman" w:hAnsi="Times New Roman"/>
                <w:b/>
                <w:color w:val="000000"/>
                <w:spacing w:val="-14"/>
                <w:sz w:val="24"/>
              </w:rPr>
              <w:t xml:space="preserve">cutting brick work and fixing in cement mortar 1:3 (1 cement : 3 </w:t>
            </w:r>
            <w:r>
              <w:rPr>
                <w:rFonts w:ascii="Times New Roman" w:hAnsi="Times New Roman"/>
                <w:b/>
                <w:color w:val="000000"/>
                <w:spacing w:val="-10"/>
                <w:sz w:val="24"/>
              </w:rPr>
              <w:t>sand) and making good the walls etc.</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18.00</w:t>
            </w:r>
          </w:p>
        </w:tc>
      </w:tr>
      <w:tr w:rsidR="00085DB0" w:rsidTr="004D2427">
        <w:trPr>
          <w:trHeight w:hRule="exact" w:val="125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b/>
                <w:color w:val="000000"/>
                <w:spacing w:val="-10"/>
                <w:sz w:val="24"/>
              </w:rPr>
            </w:pPr>
            <w:r>
              <w:rPr>
                <w:rFonts w:ascii="Times New Roman" w:hAnsi="Times New Roman"/>
                <w:b/>
                <w:color w:val="000000"/>
                <w:spacing w:val="-10"/>
                <w:sz w:val="24"/>
              </w:rPr>
              <w:t>9.28</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14"/>
                <w:sz w:val="24"/>
              </w:rPr>
            </w:pPr>
            <w:r>
              <w:rPr>
                <w:rFonts w:ascii="Times New Roman" w:hAnsi="Times New Roman"/>
                <w:b/>
                <w:color w:val="000000"/>
                <w:spacing w:val="-14"/>
                <w:sz w:val="24"/>
              </w:rPr>
              <w:t xml:space="preserve">Providing and fixing expandable fasteners of specified size with </w:t>
            </w:r>
            <w:r>
              <w:rPr>
                <w:rFonts w:ascii="Times New Roman" w:hAnsi="Times New Roman"/>
                <w:b/>
                <w:i/>
                <w:color w:val="000000"/>
                <w:spacing w:val="-1"/>
                <w:sz w:val="25"/>
              </w:rPr>
              <w:t xml:space="preserve">necessary </w:t>
            </w:r>
            <w:r>
              <w:rPr>
                <w:rFonts w:ascii="Times New Roman" w:hAnsi="Times New Roman"/>
                <w:b/>
                <w:color w:val="000000"/>
                <w:spacing w:val="-11"/>
                <w:sz w:val="24"/>
              </w:rPr>
              <w:t xml:space="preserve">plate sleeves and galvanised M.S. strews including </w:t>
            </w:r>
            <w:r>
              <w:rPr>
                <w:rFonts w:ascii="Times New Roman" w:hAnsi="Times New Roman"/>
                <w:b/>
                <w:color w:val="000000"/>
                <w:spacing w:val="-9"/>
                <w:sz w:val="24"/>
              </w:rPr>
              <w:t xml:space="preserve">drilling holes in masonry work /CC/ R.C.C. and making good </w:t>
            </w:r>
            <w:r>
              <w:rPr>
                <w:rFonts w:ascii="Times New Roman" w:hAnsi="Times New Roman"/>
                <w:b/>
                <w:color w:val="000000"/>
                <w:spacing w:val="-10"/>
                <w:sz w:val="24"/>
              </w:rPr>
              <w:t>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9.28.1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4"/>
                <w:sz w:val="24"/>
              </w:rPr>
            </w:pPr>
            <w:r>
              <w:rPr>
                <w:rFonts w:ascii="Times New Roman" w:hAnsi="Times New Roman"/>
                <w:b/>
                <w:color w:val="000000"/>
                <w:spacing w:val="4"/>
                <w:sz w:val="24"/>
              </w:rPr>
              <w:t>25 = long</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16.00</w:t>
            </w:r>
          </w:p>
        </w:tc>
      </w:tr>
      <w:tr w:rsidR="00085DB0" w:rsidTr="004D2427">
        <w:trPr>
          <w:trHeight w:hRule="exact" w:val="48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9.28.2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32 mm long</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18.00</w:t>
            </w:r>
          </w:p>
        </w:tc>
      </w:tr>
    </w:tbl>
    <w:p w:rsidR="00085DB0" w:rsidRDefault="00462C31" w:rsidP="00462C31">
      <w:pPr>
        <w:jc w:val="center"/>
      </w:pPr>
      <w:r>
        <w:t>Page No.137</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6"/>
                <w:sz w:val="24"/>
              </w:rPr>
            </w:pPr>
            <w:r>
              <w:rPr>
                <w:rFonts w:ascii="Times New Roman" w:hAnsi="Times New Roman"/>
                <w:color w:val="000000"/>
                <w:spacing w:val="-6"/>
                <w:sz w:val="24"/>
              </w:rPr>
              <w:t>Rate (in lilx.)</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4"/>
                <w:sz w:val="24"/>
              </w:rPr>
            </w:pPr>
            <w:r>
              <w:rPr>
                <w:rFonts w:ascii="Times New Roman" w:hAnsi="Times New Roman"/>
                <w:color w:val="000000"/>
                <w:spacing w:val="-14"/>
                <w:sz w:val="24"/>
              </w:rPr>
              <w:t>9283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40 = long</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21.00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928.4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50 = long</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25.00</w:t>
            </w:r>
          </w:p>
        </w:tc>
      </w:tr>
      <w:tr w:rsidR="00085DB0" w:rsidTr="004D2427">
        <w:trPr>
          <w:trHeight w:hRule="exact" w:val="102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5"/>
              </w:tabs>
              <w:rPr>
                <w:rFonts w:ascii="Times New Roman" w:hAnsi="Times New Roman"/>
                <w:color w:val="000000"/>
                <w:spacing w:val="-10"/>
                <w:sz w:val="24"/>
              </w:rPr>
            </w:pPr>
            <w:r>
              <w:rPr>
                <w:rFonts w:ascii="Times New Roman" w:hAnsi="Times New Roman"/>
                <w:color w:val="000000"/>
                <w:spacing w:val="-10"/>
                <w:sz w:val="24"/>
              </w:rPr>
              <w:t>9.29</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fixing 2nd class teak wood plain lining tongued </w:t>
            </w:r>
            <w:r>
              <w:rPr>
                <w:rFonts w:ascii="Times New Roman" w:hAnsi="Times New Roman"/>
                <w:color w:val="000000"/>
                <w:spacing w:val="-6"/>
                <w:sz w:val="24"/>
              </w:rPr>
              <w:t xml:space="preserve">and grooved including wooden plugs complete with necessary </w:t>
            </w:r>
            <w:r>
              <w:rPr>
                <w:rFonts w:ascii="Times New Roman" w:hAnsi="Times New Roman"/>
                <w:color w:val="000000"/>
                <w:spacing w:val="-4"/>
                <w:sz w:val="24"/>
              </w:rPr>
              <w:t>screws and priming coat on =exposed surface.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2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9.29A</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40 mm thick_</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5407.00</w:t>
            </w: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929.2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25 = thick_</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3469.00</w:t>
            </w: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929.3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20 =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2802.00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9.29.4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12 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1768.00</w:t>
            </w:r>
          </w:p>
        </w:tc>
      </w:tr>
      <w:tr w:rsidR="00085DB0" w:rsidTr="004D2427">
        <w:trPr>
          <w:trHeight w:hRule="exact" w:val="180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5"/>
              </w:tabs>
              <w:rPr>
                <w:rFonts w:ascii="Times New Roman" w:hAnsi="Times New Roman"/>
                <w:color w:val="000000"/>
                <w:spacing w:val="-10"/>
                <w:sz w:val="24"/>
              </w:rPr>
            </w:pPr>
            <w:r>
              <w:rPr>
                <w:rFonts w:ascii="Times New Roman" w:hAnsi="Times New Roman"/>
                <w:color w:val="000000"/>
                <w:spacing w:val="-10"/>
                <w:sz w:val="24"/>
              </w:rPr>
              <w:t>9.30</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tabs>
                <w:tab w:val="left" w:pos="645"/>
                <w:tab w:val="left" w:pos="1200"/>
                <w:tab w:val="left" w:pos="2355"/>
                <w:tab w:val="left" w:pos="3525"/>
                <w:tab w:val="left" w:pos="3960"/>
                <w:tab w:val="right" w:pos="6068"/>
              </w:tabs>
              <w:ind w:left="105" w:right="144"/>
              <w:rPr>
                <w:rFonts w:ascii="Times New Roman" w:hAnsi="Times New Roman"/>
                <w:color w:val="000000"/>
                <w:spacing w:val="4"/>
                <w:sz w:val="24"/>
              </w:rPr>
            </w:pPr>
            <w:r>
              <w:rPr>
                <w:rFonts w:ascii="Times New Roman" w:hAnsi="Times New Roman"/>
                <w:color w:val="000000"/>
                <w:spacing w:val="4"/>
                <w:sz w:val="24"/>
              </w:rPr>
              <w:t xml:space="preserve">Providing and fixing in wall lining flat pressed three layer </w:t>
            </w:r>
            <w:r>
              <w:rPr>
                <w:rFonts w:ascii="Times New Roman" w:hAnsi="Times New Roman"/>
                <w:color w:val="000000"/>
                <w:spacing w:val="4"/>
                <w:sz w:val="24"/>
              </w:rPr>
              <w:br/>
            </w:r>
            <w:r>
              <w:rPr>
                <w:rFonts w:ascii="Times New Roman" w:hAnsi="Times New Roman"/>
                <w:color w:val="000000"/>
                <w:spacing w:val="-4"/>
                <w:sz w:val="24"/>
              </w:rPr>
              <w:t xml:space="preserve">(medium density) particle board or graded wood Pre-laminated </w:t>
            </w:r>
            <w:r>
              <w:rPr>
                <w:rFonts w:ascii="Times New Roman" w:hAnsi="Times New Roman"/>
                <w:color w:val="000000"/>
                <w:spacing w:val="-4"/>
                <w:sz w:val="24"/>
              </w:rPr>
              <w:br/>
            </w:r>
            <w:r>
              <w:rPr>
                <w:rFonts w:ascii="Times New Roman" w:hAnsi="Times New Roman"/>
                <w:color w:val="000000"/>
                <w:spacing w:val="-10"/>
                <w:sz w:val="24"/>
              </w:rPr>
              <w:t>one</w:t>
            </w:r>
            <w:r>
              <w:rPr>
                <w:rFonts w:ascii="Times New Roman" w:hAnsi="Times New Roman"/>
                <w:color w:val="000000"/>
                <w:spacing w:val="-10"/>
                <w:sz w:val="24"/>
              </w:rPr>
              <w:tab/>
            </w:r>
            <w:r>
              <w:rPr>
                <w:rFonts w:ascii="Times New Roman" w:hAnsi="Times New Roman"/>
                <w:color w:val="000000"/>
                <w:spacing w:val="-20"/>
                <w:sz w:val="24"/>
              </w:rPr>
              <w:t>side</w:t>
            </w:r>
            <w:r>
              <w:rPr>
                <w:rFonts w:ascii="Times New Roman" w:hAnsi="Times New Roman"/>
                <w:color w:val="000000"/>
                <w:spacing w:val="-20"/>
                <w:sz w:val="24"/>
              </w:rPr>
              <w:tab/>
            </w:r>
            <w:r>
              <w:rPr>
                <w:rFonts w:ascii="Times New Roman" w:hAnsi="Times New Roman"/>
                <w:color w:val="000000"/>
                <w:spacing w:val="-10"/>
                <w:sz w:val="24"/>
              </w:rPr>
              <w:t>decorative</w:t>
            </w:r>
            <w:r>
              <w:rPr>
                <w:rFonts w:ascii="Times New Roman" w:hAnsi="Times New Roman"/>
                <w:color w:val="000000"/>
                <w:spacing w:val="-10"/>
                <w:sz w:val="24"/>
              </w:rPr>
              <w:tab/>
            </w:r>
            <w:r>
              <w:rPr>
                <w:rFonts w:ascii="Times New Roman" w:hAnsi="Times New Roman"/>
                <w:color w:val="000000"/>
                <w:spacing w:val="-14"/>
                <w:sz w:val="24"/>
              </w:rPr>
              <w:t>lamination</w:t>
            </w:r>
            <w:r>
              <w:rPr>
                <w:rFonts w:ascii="Times New Roman" w:hAnsi="Times New Roman"/>
                <w:color w:val="000000"/>
                <w:spacing w:val="-14"/>
                <w:sz w:val="24"/>
              </w:rPr>
              <w:tab/>
            </w:r>
            <w:r>
              <w:rPr>
                <w:rFonts w:ascii="Times New Roman" w:hAnsi="Times New Roman"/>
                <w:color w:val="000000"/>
                <w:spacing w:val="-32"/>
                <w:sz w:val="24"/>
              </w:rPr>
              <w:t>on</w:t>
            </w:r>
            <w:r>
              <w:rPr>
                <w:rFonts w:ascii="Times New Roman" w:hAnsi="Times New Roman"/>
                <w:color w:val="000000"/>
                <w:spacing w:val="-32"/>
                <w:sz w:val="24"/>
              </w:rPr>
              <w:tab/>
            </w:r>
            <w:r>
              <w:rPr>
                <w:rFonts w:ascii="Times New Roman" w:hAnsi="Times New Roman"/>
                <w:color w:val="000000"/>
                <w:spacing w:val="-10"/>
                <w:sz w:val="24"/>
              </w:rPr>
              <w:t>other side</w:t>
            </w:r>
            <w:r>
              <w:rPr>
                <w:rFonts w:ascii="Times New Roman" w:hAnsi="Times New Roman"/>
                <w:color w:val="000000"/>
                <w:spacing w:val="-10"/>
                <w:sz w:val="24"/>
              </w:rPr>
              <w:tab/>
              <w:t>balancing</w:t>
            </w:r>
          </w:p>
          <w:p w:rsidR="00085DB0" w:rsidRDefault="00085DB0" w:rsidP="004D2427">
            <w:pPr>
              <w:tabs>
                <w:tab w:val="right" w:pos="6068"/>
              </w:tabs>
              <w:ind w:left="105"/>
              <w:rPr>
                <w:rFonts w:ascii="Times New Roman" w:hAnsi="Times New Roman"/>
                <w:b/>
                <w:color w:val="000000"/>
                <w:spacing w:val="-2"/>
                <w:sz w:val="23"/>
              </w:rPr>
            </w:pPr>
            <w:r>
              <w:rPr>
                <w:rFonts w:ascii="Times New Roman" w:hAnsi="Times New Roman"/>
                <w:b/>
                <w:color w:val="000000"/>
                <w:spacing w:val="-2"/>
                <w:sz w:val="23"/>
              </w:rPr>
              <w:t xml:space="preserve">Lamination </w:t>
            </w:r>
            <w:r>
              <w:rPr>
                <w:rFonts w:ascii="Times New Roman" w:hAnsi="Times New Roman"/>
                <w:color w:val="000000"/>
                <w:spacing w:val="-2"/>
                <w:sz w:val="24"/>
              </w:rPr>
              <w:t>Grade I, Type II,</w:t>
            </w:r>
            <w:r>
              <w:rPr>
                <w:rFonts w:ascii="Times New Roman" w:hAnsi="Times New Roman"/>
                <w:color w:val="000000"/>
                <w:spacing w:val="-2"/>
                <w:sz w:val="24"/>
              </w:rPr>
              <w:tab/>
            </w:r>
            <w:r>
              <w:rPr>
                <w:rFonts w:ascii="Times New Roman" w:hAnsi="Times New Roman"/>
                <w:color w:val="000000"/>
                <w:spacing w:val="4"/>
                <w:sz w:val="24"/>
              </w:rPr>
              <w:t>IS : 12823 marked including</w:t>
            </w:r>
          </w:p>
          <w:p w:rsidR="00085DB0" w:rsidRDefault="00085DB0" w:rsidP="004D2427">
            <w:pPr>
              <w:tabs>
                <w:tab w:val="right" w:pos="6068"/>
              </w:tabs>
              <w:ind w:left="105"/>
              <w:rPr>
                <w:rFonts w:ascii="Times New Roman" w:hAnsi="Times New Roman"/>
                <w:color w:val="000000"/>
                <w:spacing w:val="-10"/>
                <w:sz w:val="24"/>
              </w:rPr>
            </w:pPr>
            <w:r>
              <w:rPr>
                <w:rFonts w:ascii="Times New Roman" w:hAnsi="Times New Roman"/>
                <w:color w:val="000000"/>
                <w:spacing w:val="-10"/>
                <w:sz w:val="24"/>
              </w:rPr>
              <w:t>priming coat</w:t>
            </w:r>
            <w:r>
              <w:rPr>
                <w:rFonts w:ascii="Times New Roman" w:hAnsi="Times New Roman"/>
                <w:color w:val="000000"/>
                <w:spacing w:val="-10"/>
                <w:sz w:val="24"/>
              </w:rPr>
              <w:tab/>
            </w:r>
            <w:r>
              <w:rPr>
                <w:rFonts w:ascii="Times New Roman" w:hAnsi="Times New Roman"/>
                <w:color w:val="000000"/>
                <w:spacing w:val="3"/>
                <w:sz w:val="24"/>
              </w:rPr>
              <w:t>on unexposed surface, with necessary fixing</w:t>
            </w:r>
          </w:p>
          <w:p w:rsidR="00085DB0" w:rsidRDefault="00085DB0" w:rsidP="004D2427">
            <w:pPr>
              <w:ind w:left="105"/>
              <w:rPr>
                <w:rFonts w:ascii="Times New Roman" w:hAnsi="Times New Roman"/>
                <w:color w:val="000000"/>
                <w:spacing w:val="-5"/>
                <w:sz w:val="24"/>
              </w:rPr>
            </w:pPr>
            <w:r>
              <w:rPr>
                <w:rFonts w:ascii="Times New Roman" w:hAnsi="Times New Roman"/>
                <w:color w:val="000000"/>
                <w:spacing w:val="-5"/>
                <w:sz w:val="24"/>
              </w:rPr>
              <w:t>arrangement and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3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930.1</w:t>
            </w:r>
          </w:p>
        </w:tc>
        <w:tc>
          <w:tcPr>
            <w:tcW w:w="508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12 mm thick</w:t>
            </w:r>
          </w:p>
        </w:tc>
        <w:tc>
          <w:tcPr>
            <w:tcW w:w="124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1174.00</w:t>
            </w:r>
          </w:p>
        </w:tc>
      </w:tr>
      <w:tr w:rsidR="00085DB0" w:rsidTr="004D2427">
        <w:trPr>
          <w:trHeight w:hRule="exact" w:val="3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930.2</w:t>
            </w:r>
          </w:p>
        </w:tc>
        <w:tc>
          <w:tcPr>
            <w:tcW w:w="508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ind w:left="112"/>
              <w:rPr>
                <w:rFonts w:ascii="Times New Roman" w:hAnsi="Times New Roman"/>
                <w:color w:val="000000"/>
                <w:spacing w:val="4"/>
                <w:sz w:val="24"/>
              </w:rPr>
            </w:pPr>
            <w:r>
              <w:rPr>
                <w:rFonts w:ascii="Times New Roman" w:hAnsi="Times New Roman"/>
                <w:color w:val="000000"/>
                <w:spacing w:val="4"/>
                <w:sz w:val="24"/>
              </w:rPr>
              <w:t>18 = thick</w:t>
            </w:r>
          </w:p>
        </w:tc>
        <w:tc>
          <w:tcPr>
            <w:tcW w:w="124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1410.00</w:t>
            </w:r>
          </w:p>
        </w:tc>
      </w:tr>
      <w:tr w:rsidR="00085DB0" w:rsidTr="004D2427">
        <w:trPr>
          <w:trHeight w:hRule="exact" w:val="45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9.30.3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25 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1525.00</w:t>
            </w:r>
          </w:p>
        </w:tc>
      </w:tr>
      <w:tr w:rsidR="00085DB0" w:rsidTr="004D2427">
        <w:trPr>
          <w:trHeight w:hRule="exact" w:val="98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5"/>
              </w:tabs>
              <w:rPr>
                <w:rFonts w:ascii="Times New Roman" w:hAnsi="Times New Roman"/>
                <w:color w:val="000000"/>
                <w:spacing w:val="-10"/>
                <w:sz w:val="24"/>
              </w:rPr>
            </w:pPr>
            <w:r>
              <w:rPr>
                <w:rFonts w:ascii="Times New Roman" w:hAnsi="Times New Roman"/>
                <w:color w:val="000000"/>
                <w:spacing w:val="-10"/>
                <w:sz w:val="24"/>
              </w:rPr>
              <w:t>9.31</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and fixing speced wood frame work consisting of </w:t>
            </w:r>
            <w:r>
              <w:rPr>
                <w:rFonts w:ascii="Times New Roman" w:hAnsi="Times New Roman"/>
                <w:color w:val="000000"/>
                <w:spacing w:val="-1"/>
                <w:sz w:val="24"/>
              </w:rPr>
              <w:t xml:space="preserve">battens 50x25mm fixed with mil plug and drilling necessary </w:t>
            </w:r>
            <w:r>
              <w:rPr>
                <w:rFonts w:ascii="Times New Roman" w:hAnsi="Times New Roman"/>
                <w:color w:val="000000"/>
                <w:spacing w:val="-4"/>
                <w:sz w:val="24"/>
              </w:rPr>
              <w:t>holes for rawl plug etc, including priming coat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7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931.1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4"/>
                <w:sz w:val="24"/>
              </w:rPr>
            </w:pPr>
            <w:r>
              <w:rPr>
                <w:rFonts w:ascii="Times New Roman" w:hAnsi="Times New Roman"/>
                <w:color w:val="000000"/>
                <w:spacing w:val="-4"/>
                <w:sz w:val="24"/>
              </w:rPr>
              <w:t xml:space="preserve">Kiln seasoned and chnninally treated Haldu, Keil, </w:t>
            </w:r>
            <w:r>
              <w:rPr>
                <w:rFonts w:ascii="Times New Roman" w:hAnsi="Times New Roman"/>
                <w:color w:val="000000"/>
                <w:spacing w:val="-10"/>
                <w:sz w:val="24"/>
              </w:rPr>
              <w:t>Efija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96415.00</w:t>
            </w:r>
          </w:p>
        </w:tc>
      </w:tr>
      <w:tr w:rsidR="00085DB0" w:rsidTr="004D2427">
        <w:trPr>
          <w:trHeight w:hRule="exact" w:val="114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5"/>
              </w:tabs>
              <w:rPr>
                <w:rFonts w:ascii="Times New Roman" w:hAnsi="Times New Roman"/>
                <w:color w:val="000000"/>
                <w:spacing w:val="-10"/>
                <w:sz w:val="24"/>
              </w:rPr>
            </w:pPr>
            <w:r>
              <w:rPr>
                <w:rFonts w:ascii="Times New Roman" w:hAnsi="Times New Roman"/>
                <w:color w:val="000000"/>
                <w:spacing w:val="-10"/>
                <w:sz w:val="24"/>
              </w:rPr>
              <w:t>9.32</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6"/>
                <w:sz w:val="24"/>
              </w:rPr>
            </w:pPr>
            <w:r>
              <w:rPr>
                <w:rFonts w:ascii="Times New Roman" w:hAnsi="Times New Roman"/>
                <w:color w:val="000000"/>
                <w:spacing w:val="-6"/>
                <w:sz w:val="24"/>
              </w:rPr>
              <w:t xml:space="preserve">Providing and fixing plywood 4 mm thick one side decorative </w:t>
            </w:r>
            <w:r>
              <w:rPr>
                <w:rFonts w:ascii="Times New Roman" w:hAnsi="Times New Roman"/>
                <w:color w:val="000000"/>
                <w:spacing w:val="6"/>
                <w:sz w:val="24"/>
              </w:rPr>
              <w:t xml:space="preserve">veneer conforming to IS: 1328 (type-1) for plain lining / </w:t>
            </w:r>
            <w:r>
              <w:rPr>
                <w:rFonts w:ascii="Times New Roman" w:hAnsi="Times New Roman"/>
                <w:color w:val="000000"/>
                <w:spacing w:val="8"/>
                <w:u w:val="single"/>
              </w:rPr>
              <w:t>chit ling</w:t>
            </w:r>
            <w:r>
              <w:rPr>
                <w:rFonts w:ascii="Times New Roman" w:hAnsi="Times New Roman"/>
                <w:color w:val="000000"/>
                <w:spacing w:val="-2"/>
                <w:sz w:val="24"/>
              </w:rPr>
              <w:t xml:space="preserve"> with necessary screws, priming coat on unexposed </w:t>
            </w:r>
            <w:r>
              <w:rPr>
                <w:rFonts w:ascii="Times New Roman" w:hAnsi="Times New Roman"/>
                <w:color w:val="000000"/>
                <w:spacing w:val="-6"/>
                <w:sz w:val="24"/>
              </w:rPr>
              <w:t>surface with:</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72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932.1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left" w:pos="1413"/>
                <w:tab w:val="left" w:pos="2349"/>
                <w:tab w:val="left" w:pos="3321"/>
                <w:tab w:val="right" w:pos="4980"/>
              </w:tabs>
              <w:ind w:left="112"/>
              <w:rPr>
                <w:rFonts w:ascii="Times New Roman" w:hAnsi="Times New Roman"/>
                <w:color w:val="000000"/>
                <w:spacing w:val="-10"/>
                <w:sz w:val="24"/>
              </w:rPr>
            </w:pPr>
            <w:r>
              <w:rPr>
                <w:rFonts w:ascii="Times New Roman" w:hAnsi="Times New Roman"/>
                <w:color w:val="000000"/>
                <w:spacing w:val="-10"/>
                <w:sz w:val="24"/>
              </w:rPr>
              <w:t>Decorative</w:t>
            </w:r>
            <w:r>
              <w:rPr>
                <w:rFonts w:ascii="Times New Roman" w:hAnsi="Times New Roman"/>
                <w:color w:val="000000"/>
                <w:spacing w:val="-10"/>
                <w:sz w:val="24"/>
              </w:rPr>
              <w:tab/>
              <w:t>veneer</w:t>
            </w:r>
            <w:r>
              <w:rPr>
                <w:rFonts w:ascii="Times New Roman" w:hAnsi="Times New Roman"/>
                <w:color w:val="000000"/>
                <w:spacing w:val="-10"/>
                <w:sz w:val="24"/>
              </w:rPr>
              <w:tab/>
              <w:t>facings</w:t>
            </w:r>
            <w:r>
              <w:rPr>
                <w:rFonts w:ascii="Times New Roman" w:hAnsi="Times New Roman"/>
                <w:color w:val="000000"/>
                <w:spacing w:val="-10"/>
                <w:sz w:val="24"/>
              </w:rPr>
              <w:tab/>
              <w:t>of</w:t>
            </w:r>
            <w:r>
              <w:rPr>
                <w:rFonts w:ascii="Times New Roman" w:hAnsi="Times New Roman"/>
                <w:color w:val="000000"/>
                <w:spacing w:val="-10"/>
                <w:sz w:val="24"/>
              </w:rPr>
              <w:tab/>
              <w:t>approved</w:t>
            </w:r>
          </w:p>
          <w:p w:rsidR="00085DB0" w:rsidRDefault="00085DB0" w:rsidP="004D2427">
            <w:pPr>
              <w:spacing w:line="199" w:lineRule="auto"/>
              <w:ind w:left="112"/>
              <w:rPr>
                <w:rFonts w:ascii="Times New Roman" w:hAnsi="Times New Roman"/>
                <w:color w:val="000000"/>
                <w:spacing w:val="-10"/>
                <w:sz w:val="24"/>
              </w:rPr>
            </w:pPr>
            <w:r>
              <w:rPr>
                <w:rFonts w:ascii="Times New Roman" w:hAnsi="Times New Roman"/>
                <w:color w:val="000000"/>
                <w:spacing w:val="-10"/>
                <w:sz w:val="24"/>
              </w:rPr>
              <w:t>manufacture.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1068.00</w:t>
            </w:r>
          </w:p>
        </w:tc>
      </w:tr>
      <w:tr w:rsidR="00085DB0" w:rsidTr="004D2427">
        <w:trPr>
          <w:trHeight w:hRule="exact" w:val="10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5"/>
              </w:tabs>
              <w:rPr>
                <w:rFonts w:ascii="Times New Roman" w:hAnsi="Times New Roman"/>
                <w:color w:val="000000"/>
                <w:spacing w:val="-10"/>
                <w:sz w:val="24"/>
              </w:rPr>
            </w:pPr>
            <w:r>
              <w:rPr>
                <w:rFonts w:ascii="Times New Roman" w:hAnsi="Times New Roman"/>
                <w:color w:val="000000"/>
                <w:spacing w:val="-10"/>
                <w:sz w:val="24"/>
              </w:rPr>
              <w:t>9.33</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fixing 4mm thick coir veneer board, ISI marked </w:t>
            </w:r>
            <w:r>
              <w:rPr>
                <w:rFonts w:ascii="Times New Roman" w:hAnsi="Times New Roman"/>
                <w:color w:val="000000"/>
                <w:spacing w:val="-7"/>
                <w:sz w:val="24"/>
              </w:rPr>
              <w:t xml:space="preserve">IS : 14842, plain lining with necessary screws, priming coat on </w:t>
            </w:r>
            <w:r>
              <w:rPr>
                <w:rFonts w:ascii="Times New Roman" w:hAnsi="Times New Roman"/>
                <w:color w:val="000000"/>
                <w:spacing w:val="-4"/>
                <w:sz w:val="24"/>
              </w:rPr>
              <w:t>unexposed surface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818.00</w:t>
            </w:r>
          </w:p>
        </w:tc>
      </w:tr>
      <w:tr w:rsidR="00085DB0" w:rsidTr="004D2427">
        <w:trPr>
          <w:trHeight w:hRule="exact" w:val="16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5"/>
              </w:tabs>
              <w:rPr>
                <w:rFonts w:ascii="Times New Roman" w:hAnsi="Times New Roman"/>
                <w:color w:val="000000"/>
                <w:spacing w:val="-10"/>
                <w:sz w:val="24"/>
              </w:rPr>
            </w:pPr>
            <w:r>
              <w:rPr>
                <w:rFonts w:ascii="Times New Roman" w:hAnsi="Times New Roman"/>
                <w:color w:val="000000"/>
                <w:spacing w:val="-10"/>
                <w:sz w:val="24"/>
              </w:rPr>
              <w:t>9.34</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fixing skirling of Pre-laminated with (one side decorative and other side balancing lamination) flat pressed, 3 </w:t>
            </w:r>
            <w:r>
              <w:rPr>
                <w:rFonts w:ascii="Times New Roman" w:hAnsi="Times New Roman"/>
                <w:color w:val="000000"/>
                <w:spacing w:val="-3"/>
                <w:sz w:val="24"/>
              </w:rPr>
              <w:t xml:space="preserve">layer or graded particle board (medium density) Grade I, Type </w:t>
            </w:r>
            <w:r>
              <w:rPr>
                <w:rFonts w:ascii="Times New Roman" w:hAnsi="Times New Roman"/>
                <w:color w:val="000000"/>
                <w:spacing w:val="-5"/>
                <w:sz w:val="24"/>
              </w:rPr>
              <w:t xml:space="preserve">II, IS :12823 marked, with necessary fixing arrangements and </w:t>
            </w:r>
            <w:r>
              <w:rPr>
                <w:rFonts w:ascii="Times New Roman" w:hAnsi="Times New Roman"/>
                <w:color w:val="000000"/>
                <w:spacing w:val="-8"/>
                <w:sz w:val="24"/>
              </w:rPr>
              <w:t xml:space="preserve">screws including drilling necessary holes for rawl plugs </w:t>
            </w:r>
            <w:r>
              <w:rPr>
                <w:rFonts w:ascii="Times New Roman" w:hAnsi="Times New Roman"/>
                <w:i/>
                <w:color w:val="000000"/>
                <w:spacing w:val="2"/>
                <w:sz w:val="24"/>
              </w:rPr>
              <w:t xml:space="preserve">etc </w:t>
            </w:r>
            <w:r>
              <w:rPr>
                <w:rFonts w:ascii="Times New Roman" w:hAnsi="Times New Roman"/>
                <w:color w:val="000000"/>
                <w:spacing w:val="-8"/>
                <w:sz w:val="24"/>
              </w:rPr>
              <w:t xml:space="preserve">and </w:t>
            </w:r>
            <w:r>
              <w:rPr>
                <w:rFonts w:ascii="Times New Roman" w:hAnsi="Times New Roman"/>
                <w:color w:val="000000"/>
                <w:spacing w:val="-6"/>
                <w:sz w:val="24"/>
              </w:rPr>
              <w:t>priming coat on unexposed surface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3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934A</w:t>
            </w:r>
          </w:p>
        </w:tc>
        <w:tc>
          <w:tcPr>
            <w:tcW w:w="508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ind w:left="112"/>
              <w:rPr>
                <w:rFonts w:ascii="Times New Roman" w:hAnsi="Times New Roman"/>
                <w:color w:val="000000"/>
                <w:spacing w:val="2"/>
                <w:sz w:val="24"/>
              </w:rPr>
            </w:pPr>
            <w:r>
              <w:rPr>
                <w:rFonts w:ascii="Times New Roman" w:hAnsi="Times New Roman"/>
                <w:color w:val="000000"/>
                <w:spacing w:val="2"/>
                <w:sz w:val="24"/>
              </w:rPr>
              <w:t>18 = thick</w:t>
            </w:r>
          </w:p>
        </w:tc>
        <w:tc>
          <w:tcPr>
            <w:tcW w:w="124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1626.00</w:t>
            </w:r>
          </w:p>
        </w:tc>
      </w:tr>
      <w:tr w:rsidR="00085DB0" w:rsidTr="004D2427">
        <w:trPr>
          <w:trHeight w:hRule="exact" w:val="44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9.34.2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25 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1741.00</w:t>
            </w:r>
          </w:p>
        </w:tc>
      </w:tr>
    </w:tbl>
    <w:p w:rsidR="00085DB0" w:rsidRDefault="00085DB0" w:rsidP="00085DB0"/>
    <w:p w:rsidR="00085DB0" w:rsidRDefault="00462C31" w:rsidP="00462C31">
      <w:pPr>
        <w:jc w:val="center"/>
      </w:pPr>
      <w:r>
        <w:t>Page No.138</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2445"/>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Rate (in its.)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96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9.35</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Providing and thing wooden moulded beading to door and </w:t>
            </w:r>
            <w:r>
              <w:rPr>
                <w:rFonts w:ascii="Times New Roman" w:hAnsi="Times New Roman"/>
                <w:color w:val="000000"/>
                <w:spacing w:val="-2"/>
                <w:sz w:val="24"/>
              </w:rPr>
              <w:t xml:space="preserve">window frames with iron screws, plugs and priming coat on </w:t>
            </w:r>
            <w:r>
              <w:rPr>
                <w:rFonts w:ascii="Times New Roman" w:hAnsi="Times New Roman"/>
                <w:color w:val="000000"/>
                <w:spacing w:val="-6"/>
                <w:sz w:val="24"/>
              </w:rPr>
              <w:t>tram:posed surface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935.1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6"/>
                <w:sz w:val="24"/>
              </w:rPr>
            </w:pPr>
            <w:r>
              <w:rPr>
                <w:rFonts w:ascii="Times New Roman" w:hAnsi="Times New Roman"/>
                <w:color w:val="000000"/>
                <w:spacing w:val="-6"/>
                <w:sz w:val="24"/>
              </w:rPr>
              <w:t>2nd class teak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4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935.1.1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50x12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102.00</w:t>
            </w:r>
          </w:p>
        </w:tc>
      </w:tr>
      <w:tr w:rsidR="00085DB0"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935.1.2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50 x 20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147.00</w:t>
            </w:r>
          </w:p>
        </w:tc>
      </w:tr>
      <w:tr w:rsidR="00085DB0" w:rsidTr="004D2427">
        <w:trPr>
          <w:trHeight w:hRule="exact" w:val="7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4"/>
                <w:sz w:val="24"/>
              </w:rPr>
            </w:pPr>
            <w:r>
              <w:rPr>
                <w:rFonts w:ascii="Times New Roman" w:hAnsi="Times New Roman"/>
                <w:color w:val="000000"/>
                <w:spacing w:val="-14"/>
                <w:sz w:val="24"/>
              </w:rPr>
              <w:t>9312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1"/>
                <w:sz w:val="24"/>
              </w:rPr>
            </w:pPr>
            <w:r>
              <w:rPr>
                <w:rFonts w:ascii="Times New Roman" w:hAnsi="Times New Roman"/>
                <w:color w:val="000000"/>
                <w:spacing w:val="-1"/>
                <w:sz w:val="24"/>
              </w:rPr>
              <w:t xml:space="preserve">Kiln scanned and chrmirally treated Haldu, Knit, </w:t>
            </w:r>
            <w:r>
              <w:rPr>
                <w:rFonts w:ascii="Times New Roman" w:hAnsi="Times New Roman"/>
                <w:color w:val="000000"/>
                <w:spacing w:val="-10"/>
                <w:sz w:val="24"/>
              </w:rPr>
              <w:t>Bija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9.35.2.1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50x12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85,00</w:t>
            </w:r>
          </w:p>
        </w:tc>
      </w:tr>
      <w:tr w:rsidR="00085DB0"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9312.2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50x20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119.00</w:t>
            </w:r>
          </w:p>
        </w:tc>
      </w:tr>
      <w:tr w:rsidR="00085DB0" w:rsidTr="004D2427">
        <w:trPr>
          <w:trHeight w:hRule="exact" w:val="97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9.36</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fixing plain jaffri of 35x10 mm laths placed 35 </w:t>
            </w:r>
            <w:r>
              <w:rPr>
                <w:rFonts w:ascii="Times New Roman" w:hAnsi="Times New Roman"/>
                <w:color w:val="000000"/>
                <w:spacing w:val="-5"/>
                <w:sz w:val="24"/>
              </w:rPr>
              <w:t xml:space="preserve">mm apart (frames to lit paid separately) including fixing 50x12 </w:t>
            </w:r>
            <w:r>
              <w:rPr>
                <w:rFonts w:ascii="Times New Roman" w:hAnsi="Times New Roman"/>
                <w:color w:val="000000"/>
                <w:spacing w:val="-6"/>
                <w:sz w:val="24"/>
              </w:rPr>
              <w:t>mm beading complete with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2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936.1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6"/>
                <w:sz w:val="24"/>
              </w:rPr>
            </w:pPr>
            <w:r>
              <w:rPr>
                <w:rFonts w:ascii="Times New Roman" w:hAnsi="Times New Roman"/>
                <w:color w:val="000000"/>
                <w:spacing w:val="-6"/>
                <w:sz w:val="24"/>
              </w:rPr>
              <w:t>Second class teak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1773.00</w:t>
            </w:r>
          </w:p>
        </w:tc>
      </w:tr>
      <w:tr w:rsidR="00085DB0" w:rsidTr="004D2427">
        <w:trPr>
          <w:trHeight w:hRule="exact" w:val="25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9.37</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7"/>
                <w:sz w:val="24"/>
              </w:rPr>
            </w:pPr>
            <w:r>
              <w:rPr>
                <w:rFonts w:ascii="Times New Roman" w:hAnsi="Times New Roman"/>
                <w:color w:val="000000"/>
                <w:spacing w:val="-7"/>
                <w:sz w:val="24"/>
              </w:rPr>
              <w:t xml:space="preserve">Providing and fixing 18 mm thick, 150 mm widc pelmet of flat </w:t>
            </w:r>
            <w:r>
              <w:rPr>
                <w:rFonts w:ascii="Times New Roman" w:hAnsi="Times New Roman"/>
                <w:color w:val="000000"/>
                <w:spacing w:val="-5"/>
                <w:sz w:val="24"/>
              </w:rPr>
              <w:t xml:space="preserve">pressed 3 layer or graded wood particle board medium density </w:t>
            </w:r>
            <w:r>
              <w:rPr>
                <w:rFonts w:ascii="Times New Roman" w:hAnsi="Times New Roman"/>
                <w:color w:val="000000"/>
                <w:spacing w:val="7"/>
                <w:sz w:val="24"/>
              </w:rPr>
              <w:t xml:space="preserve">grade I, IS : 3087 marked, including top cows of 6 mm </w:t>
            </w:r>
            <w:r>
              <w:rPr>
                <w:rFonts w:ascii="Times New Roman" w:hAnsi="Times New Roman"/>
                <w:color w:val="000000"/>
                <w:spacing w:val="-9"/>
                <w:sz w:val="24"/>
              </w:rPr>
              <w:t xml:space="preserve">commercial ply wood conforming to IS: 303 BWR grade, nickel </w:t>
            </w:r>
            <w:r>
              <w:rPr>
                <w:rFonts w:ascii="Times New Roman" w:hAnsi="Times New Roman"/>
                <w:color w:val="000000"/>
                <w:spacing w:val="-7"/>
                <w:sz w:val="24"/>
              </w:rPr>
              <w:t xml:space="preserve">plated MS. pipe 20 mm dia (heavy type) curtain rod with nickel </w:t>
            </w:r>
            <w:r>
              <w:rPr>
                <w:rFonts w:ascii="Times New Roman" w:hAnsi="Times New Roman"/>
                <w:color w:val="000000"/>
                <w:spacing w:val="-5"/>
                <w:sz w:val="24"/>
              </w:rPr>
              <w:t xml:space="preserve">plated brackets, including fixing with 25x3 mm MS flat 10 cm </w:t>
            </w:r>
            <w:r>
              <w:rPr>
                <w:rFonts w:ascii="Times New Roman" w:hAnsi="Times New Roman"/>
                <w:color w:val="000000"/>
                <w:spacing w:val="-4"/>
                <w:sz w:val="24"/>
              </w:rPr>
              <w:t xml:space="preserve">long fixed to pelmet with Haldu, Rail, Bija wood cleats of sin </w:t>
            </w:r>
            <w:r>
              <w:rPr>
                <w:rFonts w:ascii="Times New Roman" w:hAnsi="Times New Roman"/>
                <w:color w:val="000000"/>
                <w:spacing w:val="-5"/>
                <w:sz w:val="24"/>
              </w:rPr>
              <w:t xml:space="preserve">HMI mm x 40 mm x 40 mm </w:t>
            </w:r>
            <w:r>
              <w:rPr>
                <w:rFonts w:ascii="Times New Roman" w:hAnsi="Times New Roman"/>
                <w:b/>
                <w:color w:val="000000"/>
                <w:spacing w:val="5"/>
                <w:sz w:val="21"/>
              </w:rPr>
              <w:t xml:space="preserve">011 </w:t>
            </w:r>
            <w:r>
              <w:rPr>
                <w:rFonts w:ascii="Times New Roman" w:hAnsi="Times New Roman"/>
                <w:color w:val="000000"/>
                <w:spacing w:val="-5"/>
                <w:sz w:val="24"/>
              </w:rPr>
              <w:t xml:space="preserve">bath inner side of pelmet and </w:t>
            </w:r>
            <w:r>
              <w:rPr>
                <w:rFonts w:ascii="Times New Roman" w:hAnsi="Times New Roman"/>
                <w:color w:val="000000"/>
                <w:spacing w:val="-6"/>
                <w:sz w:val="24"/>
              </w:rPr>
              <w:t>ntwl plugs 75 mm long etc, all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333.00</w:t>
            </w:r>
          </w:p>
        </w:tc>
      </w:tr>
      <w:tr w:rsidR="00085DB0" w:rsidTr="004D2427">
        <w:trPr>
          <w:trHeight w:hRule="exact" w:val="22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9.38</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9"/>
                <w:sz w:val="24"/>
              </w:rPr>
            </w:pPr>
            <w:r>
              <w:rPr>
                <w:rFonts w:ascii="Times New Roman" w:hAnsi="Times New Roman"/>
                <w:color w:val="000000"/>
                <w:spacing w:val="-9"/>
                <w:sz w:val="24"/>
              </w:rPr>
              <w:t xml:space="preserve">Providing and fixing 18 mm thick, 150 mm wide pelmet of coin </w:t>
            </w:r>
            <w:r>
              <w:rPr>
                <w:rFonts w:ascii="Times New Roman" w:hAnsi="Times New Roman"/>
                <w:color w:val="000000"/>
                <w:spacing w:val="-3"/>
                <w:sz w:val="24"/>
              </w:rPr>
              <w:t xml:space="preserve">veneer board ISI marked IS : 14842, including top </w:t>
            </w:r>
            <w:r>
              <w:rPr>
                <w:rFonts w:ascii="Times New Roman" w:hAnsi="Times New Roman"/>
                <w:i/>
                <w:color w:val="000000"/>
                <w:spacing w:val="7"/>
                <w:sz w:val="24"/>
              </w:rPr>
              <w:t xml:space="preserve">cover </w:t>
            </w:r>
            <w:r>
              <w:rPr>
                <w:rFonts w:ascii="Times New Roman" w:hAnsi="Times New Roman"/>
                <w:color w:val="000000"/>
                <w:spacing w:val="-3"/>
                <w:sz w:val="24"/>
              </w:rPr>
              <w:t xml:space="preserve">of 6 </w:t>
            </w:r>
            <w:r>
              <w:rPr>
                <w:rFonts w:ascii="Times New Roman" w:hAnsi="Times New Roman"/>
                <w:color w:val="000000"/>
                <w:spacing w:val="2"/>
                <w:sz w:val="24"/>
              </w:rPr>
              <w:t xml:space="preserve">mm coin yenta board, nickle plated M.S. Pipe 20 ram dia. </w:t>
            </w:r>
            <w:r>
              <w:rPr>
                <w:rFonts w:ascii="Times New Roman" w:hAnsi="Times New Roman"/>
                <w:color w:val="000000"/>
                <w:spacing w:val="-5"/>
                <w:sz w:val="24"/>
              </w:rPr>
              <w:t xml:space="preserve">(heavy type) curtain rod with nickel plated brackets, including </w:t>
            </w:r>
            <w:r>
              <w:rPr>
                <w:rFonts w:ascii="Times New Roman" w:hAnsi="Times New Roman"/>
                <w:color w:val="000000"/>
                <w:spacing w:val="-8"/>
                <w:sz w:val="24"/>
              </w:rPr>
              <w:t xml:space="preserve">facing with 25x3 mm MS. Flat 10 cm long fixed to pelmet with Haldu, Rail, Bija wood cleats of </w:t>
            </w:r>
            <w:r>
              <w:rPr>
                <w:rFonts w:ascii="Times New Roman" w:hAnsi="Times New Roman"/>
                <w:b/>
                <w:color w:val="000000"/>
                <w:spacing w:val="2"/>
                <w:sz w:val="21"/>
              </w:rPr>
              <w:t xml:space="preserve">size 100 mm X 40 MM X 40 </w:t>
            </w:r>
            <w:r>
              <w:rPr>
                <w:rFonts w:ascii="Times New Roman" w:hAnsi="Times New Roman"/>
                <w:color w:val="000000"/>
                <w:spacing w:val="-8"/>
                <w:sz w:val="24"/>
              </w:rPr>
              <w:t xml:space="preserve">mm on both inner side of pelmet and rawl plugs 75 mm long etc. all </w:t>
            </w:r>
            <w:r>
              <w:rPr>
                <w:rFonts w:ascii="Times New Roman" w:hAnsi="Times New Roman"/>
                <w:color w:val="000000"/>
                <w:spacing w:val="-10"/>
                <w:sz w:val="24"/>
              </w:rPr>
              <w:t>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466,00</w:t>
            </w:r>
          </w:p>
        </w:tc>
      </w:tr>
      <w:tr w:rsidR="00085DB0" w:rsidTr="004D2427">
        <w:trPr>
          <w:trHeight w:hRule="exact" w:val="127"/>
        </w:trPr>
        <w:tc>
          <w:tcPr>
            <w:tcW w:w="870"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9.39</w:t>
            </w:r>
          </w:p>
        </w:tc>
        <w:tc>
          <w:tcPr>
            <w:tcW w:w="1103" w:type="dxa"/>
            <w:vMerge w:val="restart"/>
            <w:tcBorders>
              <w:top w:val="single" w:sz="6" w:space="0" w:color="000000"/>
              <w:left w:val="single" w:sz="6" w:space="0" w:color="000000"/>
              <w:bottom w:val="none" w:sz="0" w:space="0" w:color="000000"/>
              <w:right w:val="none" w:sz="0" w:space="0" w:color="000000"/>
            </w:tcBorders>
          </w:tcPr>
          <w:p w:rsidR="00085DB0" w:rsidRDefault="00085DB0" w:rsidP="004D2427">
            <w:pPr>
              <w:ind w:left="108"/>
              <w:rPr>
                <w:rFonts w:ascii="Times New Roman" w:hAnsi="Times New Roman"/>
                <w:color w:val="000000"/>
                <w:spacing w:val="-10"/>
                <w:sz w:val="24"/>
              </w:rPr>
            </w:pPr>
            <w:r>
              <w:rPr>
                <w:rFonts w:ascii="Times New Roman" w:hAnsi="Times New Roman"/>
                <w:color w:val="000000"/>
                <w:spacing w:val="-10"/>
                <w:sz w:val="24"/>
              </w:rPr>
              <w:t xml:space="preserve">Extra </w:t>
            </w:r>
            <w:r>
              <w:rPr>
                <w:rFonts w:ascii="Times New Roman" w:hAnsi="Times New Roman"/>
                <w:b/>
                <w:color w:val="000000"/>
                <w:sz w:val="21"/>
              </w:rPr>
              <w:t xml:space="preserve">for </w:t>
            </w:r>
            <w:r>
              <w:rPr>
                <w:rFonts w:ascii="Times New Roman" w:hAnsi="Times New Roman"/>
                <w:color w:val="000000"/>
                <w:spacing w:val="-9"/>
                <w:sz w:val="24"/>
              </w:rPr>
              <w:t>Grade I, in</w:t>
            </w:r>
          </w:p>
        </w:tc>
        <w:tc>
          <w:tcPr>
            <w:tcW w:w="5085" w:type="dxa"/>
            <w:tcBorders>
              <w:top w:val="single" w:sz="6" w:space="0" w:color="000000"/>
              <w:left w:val="none" w:sz="0"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rPr>
                <w:rFonts w:ascii="Times New Roman" w:hAnsi="Times New Roman"/>
                <w:color w:val="000000"/>
                <w:sz w:val="20"/>
              </w:rPr>
            </w:pPr>
          </w:p>
        </w:tc>
        <w:tc>
          <w:tcPr>
            <w:tcW w:w="1462"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698"/>
        </w:trPr>
        <w:tc>
          <w:tcPr>
            <w:tcW w:w="870"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103" w:type="dxa"/>
            <w:vMerge/>
            <w:tcBorders>
              <w:top w:val="none" w:sz="0" w:space="0" w:color="000000"/>
              <w:left w:val="single" w:sz="6" w:space="0" w:color="000000"/>
              <w:bottom w:val="single" w:sz="6" w:space="0" w:color="000000"/>
              <w:right w:val="none" w:sz="0" w:space="0" w:color="000000"/>
            </w:tcBorders>
          </w:tcPr>
          <w:p w:rsidR="00085DB0" w:rsidRDefault="00085DB0" w:rsidP="004D2427"/>
        </w:tc>
        <w:tc>
          <w:tcPr>
            <w:tcW w:w="5085" w:type="dxa"/>
            <w:tcBorders>
              <w:top w:val="single" w:sz="6" w:space="0" w:color="000000"/>
              <w:left w:val="none" w:sz="0" w:space="0" w:color="000000"/>
              <w:bottom w:val="single" w:sz="6" w:space="0" w:color="000000"/>
              <w:right w:val="single" w:sz="6" w:space="0" w:color="000000"/>
            </w:tcBorders>
          </w:tcPr>
          <w:p w:rsidR="00085DB0" w:rsidRDefault="00085DB0" w:rsidP="004D2427">
            <w:pPr>
              <w:ind w:left="36" w:right="144"/>
              <w:rPr>
                <w:rFonts w:ascii="Times New Roman" w:hAnsi="Times New Roman"/>
                <w:color w:val="000000"/>
                <w:spacing w:val="-4"/>
                <w:sz w:val="24"/>
              </w:rPr>
            </w:pPr>
            <w:r>
              <w:rPr>
                <w:rFonts w:ascii="Times New Roman" w:hAnsi="Times New Roman"/>
                <w:color w:val="000000"/>
                <w:spacing w:val="-4"/>
                <w:sz w:val="24"/>
              </w:rPr>
              <w:t xml:space="preserve">using veneered particle board confining to IS 3097 </w:t>
            </w:r>
            <w:r>
              <w:rPr>
                <w:rFonts w:ascii="Times New Roman" w:hAnsi="Times New Roman"/>
                <w:color w:val="000000"/>
                <w:spacing w:val="-5"/>
                <w:sz w:val="24"/>
              </w:rPr>
              <w:t>item of pelmet 18mm thick 150mm wide.</w:t>
            </w:r>
          </w:p>
        </w:tc>
        <w:tc>
          <w:tcPr>
            <w:tcW w:w="1245"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462" w:type="dxa"/>
            <w:vMerge/>
            <w:tcBorders>
              <w:top w:val="none" w:sz="0" w:space="0" w:color="000000"/>
              <w:left w:val="single" w:sz="6" w:space="0" w:color="000000"/>
              <w:bottom w:val="single" w:sz="6" w:space="0" w:color="000000"/>
              <w:right w:val="single" w:sz="6" w:space="0" w:color="000000"/>
            </w:tcBorders>
          </w:tcPr>
          <w:p w:rsidR="00085DB0" w:rsidRDefault="00085DB0" w:rsidP="004D2427"/>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939A</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5"/>
                <w:sz w:val="24"/>
              </w:rPr>
            </w:pPr>
            <w:r>
              <w:rPr>
                <w:rFonts w:ascii="Times New Roman" w:hAnsi="Times New Roman"/>
                <w:color w:val="000000"/>
                <w:spacing w:val="-5"/>
                <w:sz w:val="24"/>
              </w:rPr>
              <w:t xml:space="preserve">Non decorative veneer </w:t>
            </w:r>
            <w:r>
              <w:rPr>
                <w:rFonts w:ascii="Times New Roman" w:hAnsi="Times New Roman"/>
                <w:b/>
                <w:color w:val="000000"/>
                <w:spacing w:val="5"/>
                <w:sz w:val="21"/>
              </w:rPr>
              <w:t xml:space="preserve">on </w:t>
            </w:r>
            <w:r>
              <w:rPr>
                <w:rFonts w:ascii="Times New Roman" w:hAnsi="Times New Roman"/>
                <w:color w:val="000000"/>
                <w:spacing w:val="-5"/>
                <w:sz w:val="24"/>
              </w:rPr>
              <w:t>both sides.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34.00</w:t>
            </w:r>
          </w:p>
        </w:tc>
      </w:tr>
      <w:tr w:rsidR="00085DB0" w:rsidTr="004D2427">
        <w:trPr>
          <w:trHeight w:hRule="exact" w:val="7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9.39.2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right" w:pos="4980"/>
              </w:tabs>
              <w:ind w:left="90"/>
              <w:rPr>
                <w:rFonts w:ascii="Times New Roman" w:hAnsi="Times New Roman"/>
                <w:color w:val="000000"/>
                <w:spacing w:val="-4"/>
                <w:sz w:val="24"/>
              </w:rPr>
            </w:pPr>
            <w:r>
              <w:rPr>
                <w:rFonts w:ascii="Times New Roman" w:hAnsi="Times New Roman"/>
                <w:color w:val="000000"/>
                <w:spacing w:val="-4"/>
                <w:sz w:val="24"/>
              </w:rPr>
              <w:t>Particle board with decorative</w:t>
            </w:r>
            <w:r>
              <w:rPr>
                <w:rFonts w:ascii="Times New Roman" w:hAnsi="Times New Roman"/>
                <w:color w:val="000000"/>
                <w:spacing w:val="-4"/>
                <w:sz w:val="24"/>
              </w:rPr>
              <w:tab/>
            </w:r>
            <w:r>
              <w:rPr>
                <w:rFonts w:ascii="Times New Roman" w:hAnsi="Times New Roman"/>
                <w:color w:val="000000"/>
                <w:sz w:val="24"/>
              </w:rPr>
              <w:t>veneering on both</w:t>
            </w:r>
          </w:p>
          <w:p w:rsidR="00085DB0" w:rsidRDefault="00085DB0" w:rsidP="004D2427">
            <w:pPr>
              <w:spacing w:line="194" w:lineRule="auto"/>
              <w:ind w:left="90"/>
              <w:rPr>
                <w:rFonts w:ascii="Times New Roman" w:hAnsi="Times New Roman"/>
                <w:color w:val="000000"/>
                <w:spacing w:val="-10"/>
                <w:sz w:val="24"/>
              </w:rPr>
            </w:pPr>
            <w:r>
              <w:rPr>
                <w:rFonts w:ascii="Times New Roman" w:hAnsi="Times New Roman"/>
                <w:color w:val="000000"/>
                <w:spacing w:val="-10"/>
                <w:sz w:val="24"/>
              </w:rPr>
              <w:t>sides.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102,00</w:t>
            </w:r>
          </w:p>
        </w:tc>
      </w:tr>
      <w:tr w:rsidR="00085DB0" w:rsidTr="004D2427">
        <w:trPr>
          <w:trHeight w:hRule="exact" w:val="80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9.40</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1"/>
                <w:sz w:val="24"/>
              </w:rPr>
            </w:pPr>
            <w:r>
              <w:rPr>
                <w:rFonts w:ascii="Times New Roman" w:hAnsi="Times New Roman"/>
                <w:color w:val="000000"/>
                <w:spacing w:val="-1"/>
                <w:sz w:val="24"/>
              </w:rPr>
              <w:t xml:space="preserve">Providing and fixing teak wood lipping of size 25x3 mm in </w:t>
            </w:r>
            <w:r>
              <w:rPr>
                <w:rFonts w:ascii="Times New Roman" w:hAnsi="Times New Roman"/>
                <w:color w:val="000000"/>
                <w:spacing w:val="-10"/>
                <w:sz w:val="24"/>
              </w:rPr>
              <w:t>pelmet</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41.00</w:t>
            </w:r>
          </w:p>
        </w:tc>
      </w:tr>
      <w:tr w:rsidR="00085DB0" w:rsidTr="004D2427">
        <w:trPr>
          <w:trHeight w:hRule="exact" w:val="129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9.41</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5"/>
                <w:sz w:val="24"/>
              </w:rPr>
            </w:pPr>
            <w:r>
              <w:rPr>
                <w:rFonts w:ascii="Times New Roman" w:hAnsi="Times New Roman"/>
                <w:color w:val="000000"/>
                <w:spacing w:val="-5"/>
                <w:sz w:val="24"/>
              </w:rPr>
              <w:t xml:space="preserve">Providing and fixing curtain rods of 1 25 mm thick chromium </w:t>
            </w:r>
            <w:r>
              <w:rPr>
                <w:rFonts w:ascii="Times New Roman" w:hAnsi="Times New Roman"/>
                <w:color w:val="000000"/>
                <w:spacing w:val="-1"/>
                <w:sz w:val="24"/>
              </w:rPr>
              <w:t xml:space="preserve">plated brass plate, with two chromium plated brass brackets </w:t>
            </w:r>
            <w:r>
              <w:rPr>
                <w:rFonts w:ascii="Times New Roman" w:hAnsi="Times New Roman"/>
                <w:color w:val="000000"/>
                <w:spacing w:val="-6"/>
                <w:sz w:val="24"/>
              </w:rPr>
              <w:t>fixed with C.P. brass screws and wooden plugs, etc., wherever necessary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bl>
    <w:p w:rsidR="00085DB0" w:rsidRDefault="00462C31" w:rsidP="00462C31">
      <w:pPr>
        <w:jc w:val="center"/>
      </w:pPr>
      <w:r>
        <w:t>Page No.139</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4"/>
                <w:sz w:val="24"/>
              </w:rPr>
            </w:pPr>
            <w:r>
              <w:rPr>
                <w:rFonts w:ascii="Times New Roman" w:hAnsi="Times New Roman"/>
                <w:color w:val="000000"/>
                <w:spacing w:val="-4"/>
                <w:sz w:val="24"/>
              </w:rPr>
              <w:t>Rate (in Elk)</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0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9A1A</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12 mm dia.</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289.00</w:t>
            </w:r>
          </w:p>
        </w:tc>
      </w:tr>
      <w:tr w:rsidR="00085DB0" w:rsidTr="004D2427">
        <w:trPr>
          <w:trHeight w:hRule="exact" w:val="39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9.41.2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20 mm dia.</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377,00</w:t>
            </w:r>
          </w:p>
        </w:tc>
      </w:tr>
      <w:tr w:rsidR="00085DB0" w:rsidTr="004D2427">
        <w:trPr>
          <w:trHeight w:hRule="exact" w:val="41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9.413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25 mm dia.</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382.00</w:t>
            </w:r>
          </w:p>
        </w:tc>
      </w:tr>
      <w:tr w:rsidR="00085DB0" w:rsidTr="004D2427">
        <w:trPr>
          <w:trHeight w:hRule="exact" w:val="7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9.42</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color w:val="000000"/>
                <w:spacing w:val="-4"/>
                <w:sz w:val="24"/>
              </w:rPr>
            </w:pPr>
            <w:r>
              <w:rPr>
                <w:rFonts w:ascii="Times New Roman" w:hAnsi="Times New Roman"/>
                <w:color w:val="000000"/>
                <w:spacing w:val="-4"/>
                <w:sz w:val="24"/>
              </w:rPr>
              <w:t xml:space="preserve">Providing and fixing nickel plated MS. pipe curtain rods with </w:t>
            </w:r>
            <w:r>
              <w:rPr>
                <w:rFonts w:ascii="Times New Roman" w:hAnsi="Times New Roman"/>
                <w:color w:val="000000"/>
                <w:sz w:val="24"/>
              </w:rPr>
              <w:t>nickel plated brackets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36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9.42.1</w:t>
            </w:r>
          </w:p>
        </w:tc>
        <w:tc>
          <w:tcPr>
            <w:tcW w:w="508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ind w:left="90"/>
              <w:rPr>
                <w:rFonts w:ascii="Times New Roman" w:hAnsi="Times New Roman"/>
                <w:color w:val="000000"/>
                <w:spacing w:val="-6"/>
                <w:sz w:val="24"/>
              </w:rPr>
            </w:pPr>
            <w:r>
              <w:rPr>
                <w:rFonts w:ascii="Times New Roman" w:hAnsi="Times New Roman"/>
                <w:color w:val="000000"/>
                <w:spacing w:val="-6"/>
                <w:sz w:val="24"/>
              </w:rPr>
              <w:t>20 mm dia (heavy type)</w:t>
            </w:r>
          </w:p>
        </w:tc>
        <w:tc>
          <w:tcPr>
            <w:tcW w:w="124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127,00</w:t>
            </w:r>
          </w:p>
        </w:tc>
      </w:tr>
      <w:tr w:rsidR="00085DB0" w:rsidTr="004D2427">
        <w:trPr>
          <w:trHeight w:hRule="exact" w:val="51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9.42.2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6"/>
                <w:sz w:val="24"/>
              </w:rPr>
            </w:pPr>
            <w:r>
              <w:rPr>
                <w:rFonts w:ascii="Times New Roman" w:hAnsi="Times New Roman"/>
                <w:color w:val="000000"/>
                <w:spacing w:val="-6"/>
                <w:sz w:val="24"/>
              </w:rPr>
              <w:t>25 mm dia (heavy type)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141.00</w:t>
            </w:r>
          </w:p>
        </w:tc>
      </w:tr>
      <w:tr w:rsidR="00085DB0" w:rsidTr="004D2427">
        <w:trPr>
          <w:trHeight w:hRule="exact" w:val="111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9.43</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Providing and fixing MS. grills of required pattern in frames of </w:t>
            </w:r>
            <w:r>
              <w:rPr>
                <w:rFonts w:ascii="Times New Roman" w:hAnsi="Times New Roman"/>
                <w:color w:val="000000"/>
                <w:spacing w:val="-9"/>
                <w:sz w:val="24"/>
              </w:rPr>
              <w:t xml:space="preserve">windows etc. with M.S. flats, square or round bars etc. including </w:t>
            </w:r>
            <w:r>
              <w:rPr>
                <w:rFonts w:ascii="Times New Roman" w:hAnsi="Times New Roman"/>
                <w:color w:val="000000"/>
                <w:spacing w:val="-5"/>
                <w:sz w:val="24"/>
              </w:rPr>
              <w:t>priming coat with approved steel primer all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51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9A11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5"/>
                <w:sz w:val="24"/>
              </w:rPr>
            </w:pPr>
            <w:r>
              <w:rPr>
                <w:rFonts w:ascii="Times New Roman" w:hAnsi="Times New Roman"/>
                <w:color w:val="000000"/>
                <w:spacing w:val="-5"/>
                <w:sz w:val="24"/>
              </w:rPr>
              <w:t>Fixed to steel windows by welding.</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91.00</w:t>
            </w:r>
          </w:p>
        </w:tc>
      </w:tr>
      <w:tr w:rsidR="00085DB0" w:rsidTr="004D2427">
        <w:trPr>
          <w:trHeight w:hRule="exact" w:val="7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4"/>
                <w:sz w:val="24"/>
              </w:rPr>
            </w:pPr>
            <w:r>
              <w:rPr>
                <w:rFonts w:ascii="Times New Roman" w:hAnsi="Times New Roman"/>
                <w:color w:val="000000"/>
                <w:spacing w:val="-14"/>
                <w:sz w:val="24"/>
              </w:rPr>
              <w:t>9Al2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7"/>
                <w:sz w:val="24"/>
              </w:rPr>
            </w:pPr>
            <w:r>
              <w:rPr>
                <w:rFonts w:ascii="Times New Roman" w:hAnsi="Times New Roman"/>
                <w:color w:val="000000"/>
                <w:spacing w:val="-7"/>
                <w:sz w:val="24"/>
              </w:rPr>
              <w:t xml:space="preserve">Fixed to openings /wooden frames with ravel plugs </w:t>
            </w:r>
            <w:r>
              <w:rPr>
                <w:rFonts w:ascii="Times New Roman" w:hAnsi="Times New Roman"/>
                <w:color w:val="000000"/>
                <w:spacing w:val="-10"/>
                <w:sz w:val="24"/>
              </w:rPr>
              <w:t>screws etc.</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100.00</w:t>
            </w:r>
          </w:p>
        </w:tc>
      </w:tr>
      <w:tr w:rsidR="00085DB0" w:rsidTr="004D2427">
        <w:trPr>
          <w:trHeight w:hRule="exact" w:val="13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9.44</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1"/>
                <w:sz w:val="24"/>
              </w:rPr>
            </w:pPr>
            <w:r>
              <w:rPr>
                <w:rFonts w:ascii="Times New Roman" w:hAnsi="Times New Roman"/>
                <w:color w:val="000000"/>
                <w:spacing w:val="-1"/>
                <w:sz w:val="24"/>
              </w:rPr>
              <w:t xml:space="preserve">Providing and fixing expanded metal 20x60 mm strands 325 </w:t>
            </w:r>
            <w:r>
              <w:rPr>
                <w:rFonts w:ascii="Times New Roman" w:hAnsi="Times New Roman"/>
                <w:color w:val="000000"/>
                <w:spacing w:val="-4"/>
                <w:sz w:val="24"/>
              </w:rPr>
              <w:t xml:space="preserve">mm wide and 1.6 mm thick for windows etc. including 62 x19 mm beading of 11 nd </w:t>
            </w:r>
            <w:r>
              <w:rPr>
                <w:rFonts w:ascii="Times New Roman" w:hAnsi="Times New Roman"/>
                <w:i/>
                <w:color w:val="000000"/>
                <w:spacing w:val="6"/>
                <w:w w:val="90"/>
                <w:sz w:val="26"/>
              </w:rPr>
              <w:t xml:space="preserve">class </w:t>
            </w:r>
            <w:r>
              <w:rPr>
                <w:rFonts w:ascii="Times New Roman" w:hAnsi="Times New Roman"/>
                <w:color w:val="000000"/>
                <w:spacing w:val="-4"/>
                <w:sz w:val="24"/>
              </w:rPr>
              <w:t xml:space="preserve">teak wood and priming coat with </w:t>
            </w:r>
            <w:r>
              <w:rPr>
                <w:rFonts w:ascii="Times New Roman" w:hAnsi="Times New Roman"/>
                <w:color w:val="000000"/>
                <w:spacing w:val="-5"/>
                <w:sz w:val="24"/>
              </w:rPr>
              <w:t>approved steel primer all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Rim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952,00</w:t>
            </w:r>
          </w:p>
        </w:tc>
      </w:tr>
      <w:tr w:rsidR="00085DB0" w:rsidTr="004D2427">
        <w:trPr>
          <w:trHeight w:hRule="exact" w:val="141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9.45</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fixing hard drawn steel wire fabric 75125 mm </w:t>
            </w:r>
            <w:r>
              <w:rPr>
                <w:rFonts w:ascii="Times New Roman" w:hAnsi="Times New Roman"/>
                <w:color w:val="000000"/>
                <w:spacing w:val="-7"/>
                <w:sz w:val="24"/>
              </w:rPr>
              <w:t xml:space="preserve">mesh of weight not less than 7.75 Kg per sqm to window frames </w:t>
            </w:r>
            <w:r>
              <w:rPr>
                <w:rFonts w:ascii="Times New Roman" w:hAnsi="Times New Roman"/>
                <w:color w:val="000000"/>
                <w:spacing w:val="-10"/>
                <w:sz w:val="24"/>
              </w:rPr>
              <w:t xml:space="preserve">etc. including 62x19 mm beading of second class teak wood and </w:t>
            </w:r>
            <w:r>
              <w:rPr>
                <w:rFonts w:ascii="Times New Roman" w:hAnsi="Times New Roman"/>
                <w:color w:val="000000"/>
                <w:spacing w:val="-5"/>
                <w:sz w:val="24"/>
              </w:rPr>
              <w:t>priming coat with approved steel primer all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1224.00</w:t>
            </w:r>
          </w:p>
        </w:tc>
      </w:tr>
      <w:tr w:rsidR="00085DB0" w:rsidTr="004D2427">
        <w:trPr>
          <w:trHeight w:hRule="exact" w:val="134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9.46</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5"/>
                <w:sz w:val="24"/>
              </w:rPr>
            </w:pPr>
            <w:r>
              <w:rPr>
                <w:rFonts w:ascii="Times New Roman" w:hAnsi="Times New Roman"/>
                <w:color w:val="000000"/>
                <w:spacing w:val="-5"/>
                <w:sz w:val="24"/>
              </w:rPr>
              <w:t xml:space="preserve">Providing and fixing fly proof galvanized M.S. wire gauge to </w:t>
            </w:r>
            <w:r>
              <w:rPr>
                <w:rFonts w:ascii="Times New Roman" w:hAnsi="Times New Roman"/>
                <w:color w:val="000000"/>
                <w:spacing w:val="-9"/>
                <w:sz w:val="24"/>
              </w:rPr>
              <w:t xml:space="preserve">windows and clerestory windows using wire gauge with average </w:t>
            </w:r>
            <w:r>
              <w:rPr>
                <w:rFonts w:ascii="Times New Roman" w:hAnsi="Times New Roman"/>
                <w:color w:val="000000"/>
                <w:spacing w:val="-3"/>
                <w:sz w:val="24"/>
              </w:rPr>
              <w:t xml:space="preserve">width of aperture 1.4 mm in both directions with wire of dia_ </w:t>
            </w:r>
            <w:r>
              <w:rPr>
                <w:rFonts w:ascii="Times New Roman" w:hAnsi="Times New Roman"/>
                <w:color w:val="000000"/>
                <w:spacing w:val="-6"/>
                <w:sz w:val="24"/>
              </w:rPr>
              <w:t>0.63 mm all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9.46.1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4"/>
                <w:sz w:val="24"/>
              </w:rPr>
            </w:pPr>
            <w:r>
              <w:rPr>
                <w:rFonts w:ascii="Times New Roman" w:hAnsi="Times New Roman"/>
                <w:color w:val="000000"/>
                <w:spacing w:val="-4"/>
                <w:sz w:val="24"/>
              </w:rPr>
              <w:t>With 2nd class teak wood beading 62x19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1000.00</w:t>
            </w:r>
          </w:p>
        </w:tc>
      </w:tr>
      <w:tr w:rsidR="00085DB0" w:rsidTr="004D2427">
        <w:trPr>
          <w:trHeight w:hRule="exact" w:val="65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9.46.2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6"/>
                <w:sz w:val="24"/>
              </w:rPr>
            </w:pPr>
            <w:r>
              <w:rPr>
                <w:rFonts w:ascii="Times New Roman" w:hAnsi="Times New Roman"/>
                <w:color w:val="000000"/>
                <w:spacing w:val="-6"/>
                <w:sz w:val="24"/>
              </w:rPr>
              <w:t>With 12 mm mild steel U beading.</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681.00</w:t>
            </w:r>
          </w:p>
        </w:tc>
      </w:tr>
      <w:tr w:rsidR="00085DB0" w:rsidTr="004D2427">
        <w:trPr>
          <w:trHeight w:hRule="exact" w:val="93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9.47</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Deduct for fixing 75x2.5 mm hard drawn steel wire fabric of </w:t>
            </w:r>
            <w:r>
              <w:rPr>
                <w:rFonts w:ascii="Times New Roman" w:hAnsi="Times New Roman"/>
                <w:color w:val="000000"/>
                <w:spacing w:val="-2"/>
                <w:sz w:val="24"/>
              </w:rPr>
              <w:t xml:space="preserve">weight not less than 7.75 Kg, per sqm in panelled and glazed </w:t>
            </w:r>
            <w:r>
              <w:rPr>
                <w:rFonts w:ascii="Times New Roman" w:hAnsi="Times New Roman"/>
                <w:color w:val="000000"/>
                <w:spacing w:val="-4"/>
                <w:sz w:val="24"/>
              </w:rPr>
              <w:t>doer and window shutter instead of glass sheet 4 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166.00</w:t>
            </w:r>
          </w:p>
        </w:tc>
      </w:tr>
      <w:tr w:rsidR="00085DB0" w:rsidTr="004D2427">
        <w:trPr>
          <w:trHeight w:hRule="exact" w:val="144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9.48</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Providing 40x5 mm flat iron hold fast 40 cm long including </w:t>
            </w:r>
            <w:r>
              <w:rPr>
                <w:rFonts w:ascii="Times New Roman" w:hAnsi="Times New Roman"/>
                <w:color w:val="000000"/>
                <w:spacing w:val="-3"/>
                <w:sz w:val="24"/>
              </w:rPr>
              <w:t xml:space="preserve">fixing to frame with 10 mm diameter bolts, nuts and wooden </w:t>
            </w:r>
            <w:r>
              <w:rPr>
                <w:rFonts w:ascii="Times New Roman" w:hAnsi="Times New Roman"/>
                <w:color w:val="000000"/>
                <w:spacing w:val="-4"/>
                <w:sz w:val="24"/>
              </w:rPr>
              <w:t xml:space="preserve">Plugs and embeddings in cement concrete block 30x10x15cm </w:t>
            </w:r>
            <w:r>
              <w:rPr>
                <w:rFonts w:ascii="Times New Roman" w:hAnsi="Times New Roman"/>
                <w:color w:val="000000"/>
                <w:spacing w:val="-7"/>
                <w:sz w:val="24"/>
              </w:rPr>
              <w:t xml:space="preserve">1:3:6 mix (1 cement : 3 sand - 6 graded stone aggregate 20mm </w:t>
            </w:r>
            <w:r>
              <w:rPr>
                <w:rFonts w:ascii="Times New Roman" w:hAnsi="Times New Roman"/>
                <w:color w:val="000000"/>
                <w:spacing w:val="-2"/>
                <w:sz w:val="24"/>
              </w:rPr>
              <w:t>nominal site)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95.00</w:t>
            </w:r>
          </w:p>
        </w:tc>
      </w:tr>
      <w:tr w:rsidR="00085DB0" w:rsidTr="004D2427">
        <w:trPr>
          <w:trHeight w:hRule="exact" w:val="88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9.49</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z w:val="24"/>
              </w:rPr>
            </w:pPr>
            <w:r>
              <w:rPr>
                <w:rFonts w:ascii="Times New Roman" w:hAnsi="Times New Roman"/>
                <w:color w:val="000000"/>
                <w:sz w:val="24"/>
              </w:rPr>
              <w:t xml:space="preserve">Providing beams including hoisting, fixing in position and </w:t>
            </w:r>
            <w:r>
              <w:rPr>
                <w:rFonts w:ascii="Times New Roman" w:hAnsi="Times New Roman"/>
                <w:color w:val="000000"/>
                <w:spacing w:val="-2"/>
                <w:sz w:val="24"/>
              </w:rPr>
              <w:t xml:space="preserve">applying wood preservative for the unexposed surfaces, etc. </w:t>
            </w:r>
            <w:r>
              <w:rPr>
                <w:rFonts w:ascii="Times New Roman" w:hAnsi="Times New Roman"/>
                <w:color w:val="000000"/>
                <w:spacing w:val="-8"/>
                <w:sz w:val="24"/>
              </w:rPr>
              <w:t>complete with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4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9.49.1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pacing w:val="-10"/>
                <w:sz w:val="24"/>
              </w:rPr>
            </w:pPr>
            <w:r>
              <w:rPr>
                <w:rFonts w:ascii="Times New Roman" w:hAnsi="Times New Roman"/>
                <w:color w:val="000000"/>
                <w:spacing w:val="-10"/>
                <w:sz w:val="24"/>
              </w:rPr>
              <w:t>I Sal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72550.00</w:t>
            </w:r>
          </w:p>
        </w:tc>
      </w:tr>
    </w:tbl>
    <w:p w:rsidR="00085DB0" w:rsidRDefault="00462C31" w:rsidP="00462C31">
      <w:pPr>
        <w:jc w:val="center"/>
      </w:pPr>
      <w:r>
        <w:t>Page No.140</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2"/>
                <w:sz w:val="24"/>
              </w:rPr>
            </w:pPr>
            <w:r>
              <w:rPr>
                <w:rFonts w:ascii="Times New Roman" w:hAnsi="Times New Roman"/>
                <w:color w:val="000000"/>
                <w:spacing w:val="-2"/>
                <w:sz w:val="24"/>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54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9.491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Haldu, Kail, Bija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36"/>
                <w:sz w:val="24"/>
              </w:rPr>
            </w:pPr>
            <w:r>
              <w:rPr>
                <w:rFonts w:ascii="Times New Roman" w:hAnsi="Times New Roman"/>
                <w:color w:val="000000"/>
                <w:spacing w:val="36"/>
                <w:sz w:val="24"/>
              </w:rPr>
              <w:t>an</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72550.00</w:t>
            </w:r>
          </w:p>
        </w:tc>
      </w:tr>
      <w:tr w:rsidR="00085DB0" w:rsidTr="004D2427">
        <w:trPr>
          <w:trHeight w:hRule="exact" w:val="7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9.50</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color w:val="000000"/>
                <w:spacing w:val="-8"/>
                <w:sz w:val="24"/>
              </w:rPr>
            </w:pPr>
            <w:r>
              <w:rPr>
                <w:rFonts w:ascii="Times New Roman" w:hAnsi="Times New Roman"/>
                <w:color w:val="000000"/>
                <w:spacing w:val="-8"/>
                <w:sz w:val="24"/>
              </w:rPr>
              <w:t xml:space="preserve">Providing and fixing ISI marked MS. pressed butt hinges bright </w:t>
            </w:r>
            <w:r>
              <w:rPr>
                <w:rFonts w:ascii="Times New Roman" w:hAnsi="Times New Roman"/>
                <w:color w:val="000000"/>
                <w:spacing w:val="-5"/>
                <w:sz w:val="24"/>
              </w:rPr>
              <w:t>finished with necessary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9_50A</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8"/>
                <w:sz w:val="24"/>
              </w:rPr>
            </w:pPr>
            <w:r>
              <w:rPr>
                <w:rFonts w:ascii="Times New Roman" w:hAnsi="Times New Roman"/>
                <w:color w:val="000000"/>
                <w:spacing w:val="8"/>
                <w:sz w:val="24"/>
              </w:rPr>
              <w:t>125x-65x2.12=</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30.00</w:t>
            </w:r>
          </w:p>
        </w:tc>
      </w:tr>
      <w:tr w:rsidR="00085DB0"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9.50.2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100x58x1.90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23.00</w:t>
            </w:r>
          </w:p>
        </w:tc>
      </w:tr>
      <w:tr w:rsidR="00085DB0" w:rsidTr="004D2427">
        <w:trPr>
          <w:trHeight w:hRule="exact" w:val="44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9.50.3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75x47x1.70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18.00</w:t>
            </w:r>
          </w:p>
        </w:tc>
      </w:tr>
      <w:tr w:rsidR="00085DB0"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9.50.4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50x37x1.50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i/>
                <w:color w:val="000000"/>
                <w:spacing w:val="-10"/>
                <w:w w:val="105"/>
                <w:sz w:val="24"/>
              </w:rPr>
            </w:pPr>
            <w:r>
              <w:rPr>
                <w:rFonts w:ascii="Times New Roman" w:hAnsi="Times New Roman"/>
                <w:b/>
                <w:i/>
                <w:color w:val="000000"/>
                <w:spacing w:val="-10"/>
                <w:w w:val="105"/>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10.00</w:t>
            </w:r>
          </w:p>
        </w:tc>
      </w:tr>
      <w:tr w:rsidR="00085DB0" w:rsidTr="004D2427">
        <w:trPr>
          <w:trHeight w:hRule="exact" w:val="77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9.51</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color w:val="000000"/>
                <w:spacing w:val="-6"/>
                <w:sz w:val="24"/>
              </w:rPr>
            </w:pPr>
            <w:r>
              <w:rPr>
                <w:rFonts w:ascii="Times New Roman" w:hAnsi="Times New Roman"/>
                <w:color w:val="000000"/>
                <w:spacing w:val="-6"/>
                <w:sz w:val="24"/>
              </w:rPr>
              <w:t xml:space="preserve">Providing and fixing IS : 1341 marked M.S. heavy weight butt </w:t>
            </w:r>
            <w:r>
              <w:rPr>
                <w:rFonts w:ascii="Times New Roman" w:hAnsi="Times New Roman"/>
                <w:color w:val="000000"/>
                <w:spacing w:val="-4"/>
                <w:sz w:val="24"/>
              </w:rPr>
              <w:t>hinges with necessary scams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9.511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8"/>
                <w:sz w:val="24"/>
              </w:rPr>
            </w:pPr>
            <w:r>
              <w:rPr>
                <w:rFonts w:ascii="Times New Roman" w:hAnsi="Times New Roman"/>
                <w:color w:val="000000"/>
                <w:spacing w:val="8"/>
                <w:sz w:val="24"/>
              </w:rPr>
              <w:t>125x90x4.00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53.00</w:t>
            </w: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8"/>
                <w:sz w:val="24"/>
              </w:rPr>
            </w:pPr>
            <w:r>
              <w:rPr>
                <w:rFonts w:ascii="Times New Roman" w:hAnsi="Times New Roman"/>
                <w:color w:val="000000"/>
                <w:spacing w:val="-18"/>
                <w:sz w:val="24"/>
              </w:rPr>
              <w:t>9$L2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8"/>
                <w:sz w:val="24"/>
              </w:rPr>
            </w:pPr>
            <w:r>
              <w:rPr>
                <w:rFonts w:ascii="Times New Roman" w:hAnsi="Times New Roman"/>
                <w:color w:val="000000"/>
                <w:spacing w:val="8"/>
                <w:sz w:val="24"/>
              </w:rPr>
              <w:t>100x75x3.50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35.00</w:t>
            </w: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8"/>
                <w:sz w:val="24"/>
              </w:rPr>
            </w:pPr>
            <w:r>
              <w:rPr>
                <w:rFonts w:ascii="Times New Roman" w:hAnsi="Times New Roman"/>
                <w:color w:val="000000"/>
                <w:spacing w:val="-18"/>
                <w:sz w:val="24"/>
              </w:rPr>
              <w:t>95L5</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75x60x3.10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21.00</w:t>
            </w: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9_51.4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50x40r,2.50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13.00</w:t>
            </w:r>
          </w:p>
        </w:tc>
      </w:tr>
      <w:tr w:rsidR="00085DB0" w:rsidTr="004D2427">
        <w:trPr>
          <w:trHeight w:hRule="exact" w:val="81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9.52</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2"/>
                <w:sz w:val="24"/>
              </w:rPr>
            </w:pPr>
            <w:r>
              <w:rPr>
                <w:rFonts w:ascii="Times New Roman" w:hAnsi="Times New Roman"/>
                <w:color w:val="000000"/>
                <w:spacing w:val="-2"/>
                <w:sz w:val="24"/>
              </w:rPr>
              <w:t xml:space="preserve">Providing and fixing ISI marked oxidised M.S. pressed butt </w:t>
            </w:r>
            <w:r>
              <w:rPr>
                <w:rFonts w:ascii="Times New Roman" w:hAnsi="Times New Roman"/>
                <w:color w:val="000000"/>
                <w:spacing w:val="-3"/>
                <w:sz w:val="24"/>
              </w:rPr>
              <w:t xml:space="preserve">hinges with necessary </w:t>
            </w:r>
            <w:r>
              <w:rPr>
                <w:rFonts w:ascii="Times New Roman" w:hAnsi="Times New Roman"/>
                <w:b/>
                <w:color w:val="000000"/>
                <w:spacing w:val="-3"/>
                <w:sz w:val="16"/>
              </w:rPr>
              <w:t xml:space="preserve">SCUMS </w:t>
            </w:r>
            <w:r>
              <w:rPr>
                <w:rFonts w:ascii="Times New Roman" w:hAnsi="Times New Roman"/>
                <w:color w:val="000000"/>
                <w:spacing w:val="-3"/>
                <w:sz w:val="24"/>
              </w:rPr>
              <w:t>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4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9.52.1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125)/65)/2,12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32,00</w:t>
            </w:r>
          </w:p>
        </w:tc>
      </w:tr>
      <w:tr w:rsidR="00085DB0"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9.52.2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100x58x1.90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23.00</w:t>
            </w:r>
          </w:p>
        </w:tc>
      </w:tr>
      <w:tr w:rsidR="00085DB0" w:rsidTr="004D2427">
        <w:trPr>
          <w:trHeight w:hRule="exact" w:val="44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9.523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75x47x1.70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17.00</w:t>
            </w:r>
          </w:p>
        </w:tc>
      </w:tr>
      <w:tr w:rsidR="00085DB0" w:rsidTr="004D2427">
        <w:trPr>
          <w:trHeight w:hRule="exact" w:val="60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9.52.4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50x37x1.50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10.00</w:t>
            </w:r>
          </w:p>
        </w:tc>
      </w:tr>
      <w:tr w:rsidR="00085DB0" w:rsidTr="004D2427">
        <w:trPr>
          <w:trHeight w:hRule="exact" w:val="72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9.53</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color w:val="000000"/>
                <w:spacing w:val="9"/>
                <w:sz w:val="24"/>
              </w:rPr>
            </w:pPr>
            <w:r>
              <w:rPr>
                <w:rFonts w:ascii="Times New Roman" w:hAnsi="Times New Roman"/>
                <w:color w:val="000000"/>
                <w:spacing w:val="9"/>
                <w:sz w:val="24"/>
              </w:rPr>
              <w:t xml:space="preserve">Providing and fixing ISI marked oxidised MS. pressed </w:t>
            </w:r>
            <w:r>
              <w:rPr>
                <w:rFonts w:ascii="Times New Roman" w:hAnsi="Times New Roman"/>
                <w:color w:val="000000"/>
                <w:spacing w:val="-5"/>
                <w:sz w:val="24"/>
              </w:rPr>
              <w:t>Parliamentary hinges with necessary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7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9.53.1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8"/>
                <w:sz w:val="24"/>
              </w:rPr>
            </w:pPr>
            <w:r>
              <w:rPr>
                <w:rFonts w:ascii="Times New Roman" w:hAnsi="Times New Roman"/>
                <w:color w:val="000000"/>
                <w:spacing w:val="-8"/>
                <w:sz w:val="24"/>
              </w:rPr>
              <w:t>150x125x27x2 80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58,00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9.53.2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8"/>
                <w:sz w:val="24"/>
              </w:rPr>
            </w:pPr>
            <w:r>
              <w:rPr>
                <w:rFonts w:ascii="Times New Roman" w:hAnsi="Times New Roman"/>
                <w:color w:val="000000"/>
                <w:spacing w:val="-8"/>
                <w:sz w:val="24"/>
              </w:rPr>
              <w:t>125x125x27x2 80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55,00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4"/>
                <w:sz w:val="24"/>
              </w:rPr>
            </w:pPr>
            <w:r>
              <w:rPr>
                <w:rFonts w:ascii="Times New Roman" w:hAnsi="Times New Roman"/>
                <w:color w:val="000000"/>
                <w:spacing w:val="-14"/>
                <w:sz w:val="24"/>
              </w:rPr>
              <w:t>9513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8"/>
                <w:sz w:val="24"/>
              </w:rPr>
            </w:pPr>
            <w:r>
              <w:rPr>
                <w:rFonts w:ascii="Times New Roman" w:hAnsi="Times New Roman"/>
                <w:color w:val="000000"/>
                <w:spacing w:val="-8"/>
                <w:sz w:val="24"/>
              </w:rPr>
              <w:t>100x125x27x2.80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46.00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953.4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4"/>
                <w:sz w:val="24"/>
              </w:rPr>
            </w:pPr>
            <w:r>
              <w:rPr>
                <w:rFonts w:ascii="Times New Roman" w:hAnsi="Times New Roman"/>
                <w:color w:val="000000"/>
                <w:spacing w:val="-4"/>
                <w:sz w:val="24"/>
              </w:rPr>
              <w:t>75x100x20x224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39.00</w:t>
            </w:r>
          </w:p>
        </w:tc>
      </w:tr>
      <w:tr w:rsidR="00085DB0" w:rsidTr="004D2427">
        <w:trPr>
          <w:trHeight w:hRule="exact" w:val="70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9.54</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3"/>
                <w:sz w:val="24"/>
              </w:rPr>
            </w:pPr>
            <w:r>
              <w:rPr>
                <w:rFonts w:ascii="Times New Roman" w:hAnsi="Times New Roman"/>
                <w:color w:val="000000"/>
                <w:spacing w:val="-3"/>
                <w:sz w:val="24"/>
              </w:rPr>
              <w:t xml:space="preserve">Providing and fixing ISI marked oxidised M.S. single acting </w:t>
            </w:r>
            <w:r>
              <w:rPr>
                <w:rFonts w:ascii="Times New Roman" w:hAnsi="Times New Roman"/>
                <w:color w:val="000000"/>
                <w:spacing w:val="-6"/>
                <w:sz w:val="24"/>
              </w:rPr>
              <w:t>spring hinges with necessary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5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9.54A</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150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169.00</w:t>
            </w:r>
          </w:p>
        </w:tc>
      </w:tr>
      <w:tr w:rsidR="00085DB0" w:rsidTr="004D2427">
        <w:trPr>
          <w:trHeight w:hRule="exact" w:val="40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934.2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125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163.00</w:t>
            </w:r>
          </w:p>
        </w:tc>
      </w:tr>
      <w:tr w:rsidR="00085DB0" w:rsidTr="004D2427">
        <w:trPr>
          <w:trHeight w:hRule="exact" w:val="66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9_54.3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100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131.00</w:t>
            </w:r>
          </w:p>
        </w:tc>
      </w:tr>
      <w:tr w:rsidR="00085DB0" w:rsidTr="004D2427">
        <w:trPr>
          <w:trHeight w:hRule="exact" w:val="69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9.55</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72" w:right="144"/>
              <w:rPr>
                <w:rFonts w:ascii="Times New Roman" w:hAnsi="Times New Roman"/>
                <w:color w:val="000000"/>
                <w:spacing w:val="-6"/>
                <w:sz w:val="24"/>
              </w:rPr>
            </w:pPr>
            <w:r>
              <w:rPr>
                <w:rFonts w:ascii="Times New Roman" w:hAnsi="Times New Roman"/>
                <w:color w:val="000000"/>
                <w:spacing w:val="-6"/>
                <w:sz w:val="24"/>
              </w:rPr>
              <w:t>Providing and fixing oxidised M.S. double acting spring hinges with necessary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bl>
    <w:p w:rsidR="00085DB0" w:rsidRDefault="00085DB0" w:rsidP="00085DB0"/>
    <w:p w:rsidR="00085DB0" w:rsidRDefault="00462C31" w:rsidP="00462C31">
      <w:pPr>
        <w:jc w:val="center"/>
      </w:pPr>
      <w:r>
        <w:t>Page No.141</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2"/>
                <w:sz w:val="24"/>
              </w:rPr>
            </w:pPr>
            <w:r>
              <w:rPr>
                <w:rFonts w:ascii="Times New Roman" w:hAnsi="Times New Roman"/>
                <w:color w:val="000000"/>
                <w:spacing w:val="-2"/>
                <w:sz w:val="24"/>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6"/>
                <w:sz w:val="24"/>
              </w:rPr>
            </w:pPr>
            <w:r>
              <w:rPr>
                <w:rFonts w:ascii="Times New Roman" w:hAnsi="Times New Roman"/>
                <w:color w:val="000000"/>
                <w:spacing w:val="-16"/>
                <w:sz w:val="24"/>
              </w:rPr>
              <w:t>9311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150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174.00</w:t>
            </w: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9.55.2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125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163,00</w:t>
            </w:r>
          </w:p>
        </w:tc>
      </w:tr>
      <w:tr w:rsidR="00085DB0" w:rsidTr="004D2427">
        <w:trPr>
          <w:trHeight w:hRule="exact" w:val="53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4"/>
                <w:sz w:val="24"/>
              </w:rPr>
            </w:pPr>
            <w:r>
              <w:rPr>
                <w:rFonts w:ascii="Times New Roman" w:hAnsi="Times New Roman"/>
                <w:color w:val="000000"/>
                <w:spacing w:val="-14"/>
                <w:sz w:val="24"/>
              </w:rPr>
              <w:t>9553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4"/>
                <w:sz w:val="24"/>
              </w:rPr>
            </w:pPr>
            <w:r>
              <w:rPr>
                <w:rFonts w:ascii="Times New Roman" w:hAnsi="Times New Roman"/>
                <w:color w:val="000000"/>
                <w:spacing w:val="4"/>
                <w:sz w:val="24"/>
              </w:rPr>
              <w:t>100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137.00</w:t>
            </w:r>
          </w:p>
        </w:tc>
      </w:tr>
      <w:tr w:rsidR="00085DB0" w:rsidTr="004D2427">
        <w:trPr>
          <w:trHeight w:hRule="exact" w:val="77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9,56</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color w:val="000000"/>
                <w:spacing w:val="-7"/>
                <w:sz w:val="24"/>
              </w:rPr>
            </w:pPr>
            <w:r>
              <w:rPr>
                <w:rFonts w:ascii="Times New Roman" w:hAnsi="Times New Roman"/>
                <w:color w:val="000000"/>
                <w:spacing w:val="-7"/>
                <w:sz w:val="24"/>
              </w:rPr>
              <w:t xml:space="preserve">Providing M.S. Piano hinges ISI marked IS : 3818 finished with </w:t>
            </w:r>
            <w:r>
              <w:rPr>
                <w:rFonts w:ascii="Times New Roman" w:hAnsi="Times New Roman"/>
                <w:color w:val="000000"/>
                <w:spacing w:val="-3"/>
                <w:sz w:val="24"/>
              </w:rPr>
              <w:t xml:space="preserve">nickel plating and fixing with necessary strews </w:t>
            </w:r>
            <w:r>
              <w:rPr>
                <w:rFonts w:ascii="Times New Roman" w:hAnsi="Times New Roman"/>
                <w:b/>
                <w:i/>
                <w:color w:val="000000"/>
                <w:spacing w:val="7"/>
                <w:sz w:val="24"/>
              </w:rPr>
              <w:t xml:space="preserve">de., </w:t>
            </w:r>
            <w:r>
              <w:rPr>
                <w:rFonts w:ascii="Times New Roman" w:hAnsi="Times New Roman"/>
                <w:color w:val="000000"/>
                <w:spacing w:val="-3"/>
                <w:sz w:val="24"/>
              </w:rPr>
              <w:t>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9.511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Overall width 35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133.00</w:t>
            </w:r>
          </w:p>
        </w:tc>
      </w:tr>
      <w:tr w:rsidR="00085DB0"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9.512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Overall width 50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138.00</w:t>
            </w:r>
          </w:p>
        </w:tc>
      </w:tr>
      <w:tr w:rsidR="00085DB0"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9_56.3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Overall width 65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141.00</w:t>
            </w:r>
          </w:p>
        </w:tc>
      </w:tr>
      <w:tr w:rsidR="00085DB0" w:rsidTr="004D2427">
        <w:trPr>
          <w:trHeight w:hRule="exact" w:val="7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9.57</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color w:val="000000"/>
                <w:spacing w:val="1"/>
                <w:sz w:val="24"/>
              </w:rPr>
            </w:pPr>
            <w:r>
              <w:rPr>
                <w:rFonts w:ascii="Times New Roman" w:hAnsi="Times New Roman"/>
                <w:color w:val="000000"/>
                <w:spacing w:val="1"/>
                <w:sz w:val="24"/>
              </w:rPr>
              <w:t xml:space="preserve">Providing and fixing ISI marked oxidised MS. sliding door </w:t>
            </w:r>
            <w:r>
              <w:rPr>
                <w:rFonts w:ascii="Times New Roman" w:hAnsi="Times New Roman"/>
                <w:color w:val="000000"/>
                <w:spacing w:val="-5"/>
                <w:sz w:val="24"/>
              </w:rPr>
              <w:t>bolts with nuts and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2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9.57.1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300x16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170,00</w:t>
            </w:r>
          </w:p>
        </w:tc>
      </w:tr>
      <w:tr w:rsidR="00085DB0" w:rsidTr="004D2427">
        <w:trPr>
          <w:trHeight w:hRule="exact" w:val="54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9.57.2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250x16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i/>
                <w:color w:val="000000"/>
                <w:spacing w:val="-10"/>
                <w:w w:val="105"/>
                <w:sz w:val="24"/>
              </w:rPr>
            </w:pPr>
            <w:r>
              <w:rPr>
                <w:rFonts w:ascii="Times New Roman" w:hAnsi="Times New Roman"/>
                <w:i/>
                <w:color w:val="000000"/>
                <w:spacing w:val="-10"/>
                <w:w w:val="105"/>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157.00</w:t>
            </w:r>
          </w:p>
        </w:tc>
      </w:tr>
      <w:tr w:rsidR="00085DB0" w:rsidTr="004D2427">
        <w:trPr>
          <w:trHeight w:hRule="exact" w:val="77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958</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8"/>
                <w:sz w:val="24"/>
              </w:rPr>
            </w:pPr>
            <w:r>
              <w:rPr>
                <w:rFonts w:ascii="Times New Roman" w:hAnsi="Times New Roman"/>
                <w:color w:val="000000"/>
                <w:spacing w:val="-8"/>
                <w:sz w:val="24"/>
              </w:rPr>
              <w:t xml:space="preserve">Providing and fixing ISI marked oxidised M.S. tower bolt black </w:t>
            </w:r>
            <w:r>
              <w:rPr>
                <w:rFonts w:ascii="Times New Roman" w:hAnsi="Times New Roman"/>
                <w:color w:val="000000"/>
                <w:spacing w:val="-5"/>
                <w:sz w:val="24"/>
              </w:rPr>
              <w:t>finish, (Barrel type) with necessary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9.58.1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250x10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68.00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9.58.2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200x10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60.00</w:t>
            </w:r>
          </w:p>
        </w:tc>
      </w:tr>
      <w:tr w:rsidR="00085DB0" w:rsidTr="004D2427">
        <w:trPr>
          <w:trHeight w:hRule="exact" w:val="47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9.58.3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150x10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42.00</w:t>
            </w:r>
          </w:p>
        </w:tc>
      </w:tr>
      <w:tr w:rsidR="00085DB0" w:rsidTr="004D2427">
        <w:trPr>
          <w:trHeight w:hRule="exact" w:val="60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9.58.4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100x10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35.00</w:t>
            </w:r>
          </w:p>
        </w:tc>
      </w:tr>
      <w:tr w:rsidR="00085DB0" w:rsidTr="004D2427">
        <w:trPr>
          <w:trHeight w:hRule="exact" w:val="10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9.59</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fixing ISI marked 85x42mm oxidised M.S. pull bolt lock conforming to IS : 7534 with necessary screws bolts, </w:t>
            </w:r>
            <w:r>
              <w:rPr>
                <w:rFonts w:ascii="Times New Roman" w:hAnsi="Times New Roman"/>
                <w:color w:val="000000"/>
                <w:spacing w:val="-6"/>
                <w:sz w:val="24"/>
              </w:rPr>
              <w:t>nut and washers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71.00</w:t>
            </w:r>
          </w:p>
        </w:tc>
      </w:tr>
      <w:tr w:rsidR="00085DB0" w:rsidTr="004D2427">
        <w:trPr>
          <w:trHeight w:hRule="exact" w:val="69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9.60</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1"/>
                <w:sz w:val="24"/>
              </w:rPr>
            </w:pPr>
            <w:r>
              <w:rPr>
                <w:rFonts w:ascii="Times New Roman" w:hAnsi="Times New Roman"/>
                <w:color w:val="000000"/>
                <w:spacing w:val="-1"/>
                <w:sz w:val="24"/>
              </w:rPr>
              <w:t xml:space="preserve">Providing and fixing ISI marked oxidised MS. door latches </w:t>
            </w:r>
            <w:r>
              <w:rPr>
                <w:rFonts w:ascii="Times New Roman" w:hAnsi="Times New Roman"/>
                <w:color w:val="000000"/>
                <w:spacing w:val="-5"/>
                <w:sz w:val="24"/>
              </w:rPr>
              <w:t>conforming to IS:5930 with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52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9.60.1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2"/>
              </w:rPr>
            </w:pPr>
            <w:r>
              <w:rPr>
                <w:rFonts w:ascii="Times New Roman" w:hAnsi="Times New Roman"/>
                <w:color w:val="000000"/>
                <w:spacing w:val="2"/>
              </w:rPr>
              <w:t>300x20x6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72,00</w:t>
            </w:r>
          </w:p>
        </w:tc>
      </w:tr>
      <w:tr w:rsidR="00085DB0" w:rsidTr="004D2427">
        <w:trPr>
          <w:trHeight w:hRule="exact" w:val="60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9.60.2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250x20x6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67,00</w:t>
            </w:r>
          </w:p>
        </w:tc>
      </w:tr>
      <w:tr w:rsidR="00085DB0" w:rsidTr="004D2427">
        <w:trPr>
          <w:trHeight w:hRule="exact" w:val="85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9.61</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9"/>
                <w:sz w:val="24"/>
              </w:rPr>
            </w:pPr>
            <w:r>
              <w:rPr>
                <w:rFonts w:ascii="Times New Roman" w:hAnsi="Times New Roman"/>
                <w:color w:val="000000"/>
                <w:spacing w:val="9"/>
                <w:sz w:val="24"/>
              </w:rPr>
              <w:t xml:space="preserve">Providing and fixing IR marked oxidised MS. handles </w:t>
            </w:r>
            <w:r>
              <w:rPr>
                <w:rFonts w:ascii="Times New Roman" w:hAnsi="Times New Roman"/>
                <w:color w:val="000000"/>
                <w:spacing w:val="-5"/>
                <w:sz w:val="24"/>
              </w:rPr>
              <w:t>conforming to IS:4992 with necessary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9.61_1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125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27.00</w:t>
            </w:r>
          </w:p>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9.61.2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100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25,00</w:t>
            </w:r>
          </w:p>
        </w:tc>
      </w:tr>
      <w:tr w:rsidR="00085DB0" w:rsidTr="004D2427">
        <w:trPr>
          <w:trHeight w:hRule="exact" w:val="52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9.61.3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75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24,00</w:t>
            </w:r>
          </w:p>
        </w:tc>
      </w:tr>
      <w:tr w:rsidR="00085DB0" w:rsidTr="004D2427">
        <w:trPr>
          <w:trHeight w:hRule="exact" w:val="77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9.62</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9"/>
                <w:sz w:val="24"/>
              </w:rPr>
            </w:pPr>
            <w:r>
              <w:rPr>
                <w:rFonts w:ascii="Times New Roman" w:hAnsi="Times New Roman"/>
                <w:color w:val="000000"/>
                <w:spacing w:val="-9"/>
                <w:sz w:val="24"/>
              </w:rPr>
              <w:t xml:space="preserve">Providing and fixing oxidised M.S. hasp and staple (safety type) </w:t>
            </w:r>
            <w:r>
              <w:rPr>
                <w:rFonts w:ascii="Times New Roman" w:hAnsi="Times New Roman"/>
                <w:color w:val="000000"/>
                <w:spacing w:val="-5"/>
                <w:sz w:val="24"/>
              </w:rPr>
              <w:t>conforming to IS : 363 with necessary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bl>
    <w:p w:rsidR="00085DB0" w:rsidRDefault="00462C31" w:rsidP="00462C31">
      <w:pPr>
        <w:jc w:val="center"/>
      </w:pPr>
      <w:r>
        <w:t>Page No.142</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2"/>
                <w:sz w:val="24"/>
              </w:rPr>
            </w:pPr>
            <w:r>
              <w:rPr>
                <w:rFonts w:ascii="Times New Roman" w:hAnsi="Times New Roman"/>
                <w:color w:val="000000"/>
                <w:spacing w:val="-2"/>
                <w:sz w:val="24"/>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9.62A</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150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2100</w:t>
            </w: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9.62.2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115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20.00</w:t>
            </w:r>
          </w:p>
        </w:tc>
      </w:tr>
      <w:tr w:rsidR="00085DB0" w:rsidTr="004D2427">
        <w:trPr>
          <w:trHeight w:hRule="exact" w:val="52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9.62.3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90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17.00</w:t>
            </w:r>
          </w:p>
        </w:tc>
      </w:tr>
      <w:tr w:rsidR="00085DB0" w:rsidTr="004D2427">
        <w:trPr>
          <w:trHeight w:hRule="exact" w:val="85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9.63</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5"/>
                <w:sz w:val="24"/>
              </w:rPr>
            </w:pPr>
            <w:r>
              <w:rPr>
                <w:rFonts w:ascii="Times New Roman" w:hAnsi="Times New Roman"/>
                <w:color w:val="000000"/>
                <w:spacing w:val="-5"/>
                <w:sz w:val="24"/>
              </w:rPr>
              <w:t>Providing and fixing oxidised M S aucment stays (straight peg type) with necessary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9.63.1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300 mm weighing not less than 200 gms,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4.0.00</w:t>
            </w:r>
          </w:p>
        </w:tc>
      </w:tr>
      <w:tr w:rsidR="00085DB0" w:rsidTr="004D2427">
        <w:trPr>
          <w:trHeight w:hRule="exact" w:val="42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9.63.2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250 mm weighing not less than 150 gins,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34.00</w:t>
            </w:r>
          </w:p>
        </w:tc>
      </w:tr>
      <w:tr w:rsidR="00085DB0" w:rsidTr="004D2427">
        <w:trPr>
          <w:trHeight w:hRule="exact" w:val="65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9.633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200 mm weighing not less than 120 gins.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28.00</w:t>
            </w:r>
          </w:p>
        </w:tc>
      </w:tr>
      <w:tr w:rsidR="00085DB0" w:rsidTr="004D2427">
        <w:trPr>
          <w:trHeight w:hRule="exact" w:val="70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9.64</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7"/>
                <w:sz w:val="24"/>
              </w:rPr>
            </w:pPr>
            <w:r>
              <w:rPr>
                <w:rFonts w:ascii="Times New Roman" w:hAnsi="Times New Roman"/>
                <w:color w:val="000000"/>
                <w:spacing w:val="-7"/>
                <w:sz w:val="24"/>
              </w:rPr>
              <w:t xml:space="preserve">Providing and fixing oxidised MS. Safety chain with necessary </w:t>
            </w:r>
            <w:r>
              <w:rPr>
                <w:rFonts w:ascii="Times New Roman" w:hAnsi="Times New Roman"/>
                <w:color w:val="000000"/>
                <w:spacing w:val="-6"/>
                <w:sz w:val="24"/>
              </w:rPr>
              <w:t>fixtures for doors. (Weighing not less Than 450 gms.)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93.00</w:t>
            </w:r>
          </w:p>
        </w:tc>
      </w:tr>
      <w:tr w:rsidR="00085DB0" w:rsidTr="004D2427">
        <w:trPr>
          <w:trHeight w:hRule="exact" w:val="75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9.65</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8"/>
                <w:sz w:val="24"/>
              </w:rPr>
            </w:pPr>
            <w:r>
              <w:rPr>
                <w:rFonts w:ascii="Times New Roman" w:hAnsi="Times New Roman"/>
                <w:color w:val="000000"/>
                <w:spacing w:val="-8"/>
                <w:sz w:val="24"/>
              </w:rPr>
              <w:t xml:space="preserve">Providing and fixing ISI masked stainless steel sliding door bolts </w:t>
            </w:r>
            <w:r>
              <w:rPr>
                <w:rFonts w:ascii="Times New Roman" w:hAnsi="Times New Roman"/>
                <w:color w:val="000000"/>
                <w:spacing w:val="-5"/>
                <w:sz w:val="24"/>
              </w:rPr>
              <w:t>with nuts and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300x16 rem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389.00</w:t>
            </w:r>
          </w:p>
        </w:tc>
      </w:tr>
      <w:tr w:rsidR="00085DB0" w:rsidTr="004D2427">
        <w:trPr>
          <w:trHeight w:hRule="exact" w:val="54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9.65.2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250x16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326.00</w:t>
            </w:r>
          </w:p>
        </w:tc>
      </w:tr>
      <w:tr w:rsidR="00085DB0" w:rsidTr="004D2427">
        <w:trPr>
          <w:trHeight w:hRule="exact" w:val="77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9.66</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7"/>
                <w:sz w:val="24"/>
              </w:rPr>
            </w:pPr>
            <w:r>
              <w:rPr>
                <w:rFonts w:ascii="Times New Roman" w:hAnsi="Times New Roman"/>
                <w:color w:val="000000"/>
                <w:spacing w:val="-7"/>
                <w:sz w:val="24"/>
              </w:rPr>
              <w:t xml:space="preserve">Providing and fixing ISI marked stainless steel tower bolt black </w:t>
            </w:r>
            <w:r>
              <w:rPr>
                <w:rFonts w:ascii="Times New Roman" w:hAnsi="Times New Roman"/>
                <w:color w:val="000000"/>
                <w:spacing w:val="-5"/>
                <w:sz w:val="24"/>
              </w:rPr>
              <w:t>finish, (Barrel type) with necessary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9.66A</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250x10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148.00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9.66.2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200x10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93.00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9.66.3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150x10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71.00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9.66.4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100x10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50.00</w:t>
            </w:r>
          </w:p>
        </w:tc>
      </w:tr>
      <w:tr w:rsidR="00085DB0" w:rsidTr="004D2427">
        <w:trPr>
          <w:trHeight w:hRule="exact" w:val="90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9.67</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fixing ISI marked 85x42mm stainless steel pull </w:t>
            </w:r>
            <w:r>
              <w:rPr>
                <w:rFonts w:ascii="Times New Roman" w:hAnsi="Times New Roman"/>
                <w:color w:val="000000"/>
                <w:sz w:val="24"/>
              </w:rPr>
              <w:t xml:space="preserve">bolt lock with necessary screws bolts, nut and washers etc. </w:t>
            </w:r>
            <w:r>
              <w:rPr>
                <w:rFonts w:ascii="Times New Roman" w:hAnsi="Times New Roman"/>
                <w:color w:val="000000"/>
                <w:spacing w:val="-10"/>
                <w:sz w:val="24"/>
              </w:rPr>
              <w:t>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86.00</w:t>
            </w:r>
          </w:p>
        </w:tc>
      </w:tr>
      <w:tr w:rsidR="00085DB0" w:rsidTr="004D2427">
        <w:trPr>
          <w:trHeight w:hRule="exact" w:val="7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9.68</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z w:val="24"/>
              </w:rPr>
            </w:pPr>
            <w:r>
              <w:rPr>
                <w:rFonts w:ascii="Times New Roman" w:hAnsi="Times New Roman"/>
                <w:color w:val="000000"/>
                <w:sz w:val="24"/>
              </w:rPr>
              <w:t xml:space="preserve">Providing and fixing ISI marked stainless steel door latches </w:t>
            </w:r>
            <w:r>
              <w:rPr>
                <w:rFonts w:ascii="Times New Roman" w:hAnsi="Times New Roman"/>
                <w:color w:val="000000"/>
                <w:spacing w:val="-6"/>
                <w:sz w:val="24"/>
              </w:rPr>
              <w:t>with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9.68.1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300x20x6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211.00</w:t>
            </w:r>
          </w:p>
        </w:tc>
      </w:tr>
      <w:tr w:rsidR="00085DB0"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9.68.2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250x20x6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173.00</w:t>
            </w:r>
          </w:p>
        </w:tc>
      </w:tr>
      <w:tr w:rsidR="00085DB0" w:rsidTr="004D2427">
        <w:trPr>
          <w:trHeight w:hRule="exact" w:val="63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9.69</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Providing and fixing ISI marked stainless steel handles with </w:t>
            </w:r>
            <w:r>
              <w:rPr>
                <w:rFonts w:ascii="Times New Roman" w:hAnsi="Times New Roman"/>
                <w:color w:val="000000"/>
                <w:spacing w:val="-5"/>
                <w:sz w:val="24"/>
              </w:rPr>
              <w:t>necessary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9.69A</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4"/>
                <w:sz w:val="24"/>
              </w:rPr>
            </w:pPr>
            <w:r>
              <w:rPr>
                <w:rFonts w:ascii="Times New Roman" w:hAnsi="Times New Roman"/>
                <w:color w:val="000000"/>
                <w:spacing w:val="4"/>
                <w:sz w:val="24"/>
              </w:rPr>
              <w:t>125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60.00</w:t>
            </w:r>
          </w:p>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9.69.2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4"/>
                <w:sz w:val="24"/>
              </w:rPr>
            </w:pPr>
            <w:r>
              <w:rPr>
                <w:rFonts w:ascii="Times New Roman" w:hAnsi="Times New Roman"/>
                <w:color w:val="000000"/>
                <w:spacing w:val="4"/>
                <w:sz w:val="24"/>
              </w:rPr>
              <w:t>100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54.00</w:t>
            </w:r>
          </w:p>
        </w:tc>
      </w:tr>
      <w:tr w:rsidR="00085DB0" w:rsidTr="004D2427">
        <w:trPr>
          <w:trHeight w:hRule="exact" w:val="4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9.69.3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75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48,00</w:t>
            </w:r>
          </w:p>
        </w:tc>
      </w:tr>
      <w:tr w:rsidR="00085DB0" w:rsidTr="004D2427">
        <w:trPr>
          <w:trHeight w:hRule="exact" w:val="84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9.70</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9"/>
                <w:sz w:val="24"/>
              </w:rPr>
            </w:pPr>
            <w:r>
              <w:rPr>
                <w:rFonts w:ascii="Times New Roman" w:hAnsi="Times New Roman"/>
                <w:color w:val="000000"/>
                <w:spacing w:val="-9"/>
                <w:sz w:val="24"/>
              </w:rPr>
              <w:t xml:space="preserve">Providing and fixing stainless steel hasp and staple (safety type) </w:t>
            </w:r>
            <w:r>
              <w:rPr>
                <w:rFonts w:ascii="Times New Roman" w:hAnsi="Times New Roman"/>
                <w:color w:val="000000"/>
                <w:spacing w:val="2"/>
                <w:sz w:val="24"/>
              </w:rPr>
              <w:t xml:space="preserve">conforming to IS specification with necessary screws etc. </w:t>
            </w:r>
            <w:r>
              <w:rPr>
                <w:rFonts w:ascii="Times New Roman" w:hAnsi="Times New Roman"/>
                <w:color w:val="000000"/>
                <w:spacing w:val="-10"/>
                <w:sz w:val="24"/>
              </w:rPr>
              <w:t>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bl>
    <w:p w:rsidR="00085DB0" w:rsidRDefault="00462C31" w:rsidP="00462C31">
      <w:pPr>
        <w:jc w:val="center"/>
      </w:pPr>
      <w:r>
        <w:t>Page No.143</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spacing w:line="268" w:lineRule="auto"/>
              <w:ind w:left="216" w:right="216"/>
              <w:rPr>
                <w:rFonts w:ascii="Tahoma" w:hAnsi="Tahoma"/>
                <w:color w:val="000000"/>
                <w:sz w:val="20"/>
              </w:rPr>
            </w:pPr>
            <w:r>
              <w:rPr>
                <w:rFonts w:ascii="Tahoma" w:hAnsi="Tahoma"/>
                <w:color w:val="000000"/>
                <w:sz w:val="20"/>
              </w:rPr>
              <w:lastRenderedPageBreak/>
              <w:t xml:space="preserve">Item </w:t>
            </w:r>
            <w:r>
              <w:rPr>
                <w:rFonts w:ascii="Tahoma" w:hAnsi="Tahoma"/>
                <w:color w:val="000000"/>
                <w:spacing w:val="-20"/>
                <w:sz w:val="20"/>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4"/>
                <w:sz w:val="20"/>
              </w:rPr>
            </w:pPr>
            <w:r>
              <w:rPr>
                <w:rFonts w:ascii="Tahoma" w:hAnsi="Tahoma"/>
                <w:color w:val="000000"/>
                <w:spacing w:val="4"/>
                <w:sz w:val="20"/>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8"/>
                <w:sz w:val="20"/>
              </w:rPr>
            </w:pPr>
            <w:r>
              <w:rPr>
                <w:rFonts w:ascii="Tahoma" w:hAnsi="Tahoma"/>
                <w:color w:val="000000"/>
                <w:spacing w:val="-8"/>
                <w:sz w:val="20"/>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
                <w:sz w:val="20"/>
              </w:rPr>
            </w:pPr>
            <w:r>
              <w:rPr>
                <w:rFonts w:ascii="Tahoma" w:hAnsi="Tahoma"/>
                <w:color w:val="000000"/>
                <w:spacing w:val="-2"/>
                <w:sz w:val="20"/>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20"/>
                <w:sz w:val="20"/>
              </w:rPr>
            </w:pPr>
            <w:r>
              <w:rPr>
                <w:rFonts w:ascii="Tahoma" w:hAnsi="Tahoma"/>
                <w:color w:val="000000"/>
                <w:spacing w:val="-20"/>
                <w:sz w:val="20"/>
              </w:rPr>
              <w:t>9.70.1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z w:val="20"/>
              </w:rPr>
            </w:pPr>
            <w:r>
              <w:rPr>
                <w:rFonts w:ascii="Tahoma" w:hAnsi="Tahoma"/>
                <w:color w:val="000000"/>
                <w:sz w:val="20"/>
              </w:rPr>
              <w:t>150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6"/>
                <w:sz w:val="20"/>
              </w:rPr>
            </w:pPr>
            <w:r>
              <w:rPr>
                <w:rFonts w:ascii="Tahoma" w:hAnsi="Tahoma"/>
                <w:color w:val="000000"/>
                <w:spacing w:val="-16"/>
                <w:sz w:val="20"/>
              </w:rPr>
              <w:t>37.00</w:t>
            </w: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2"/>
                <w:sz w:val="20"/>
              </w:rPr>
            </w:pPr>
            <w:r>
              <w:rPr>
                <w:rFonts w:ascii="Tahoma" w:hAnsi="Tahoma"/>
                <w:color w:val="000000"/>
                <w:spacing w:val="-2"/>
                <w:sz w:val="20"/>
              </w:rPr>
              <w:t>9/0.2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z w:val="20"/>
              </w:rPr>
            </w:pPr>
            <w:r>
              <w:rPr>
                <w:rFonts w:ascii="Tahoma" w:hAnsi="Tahoma"/>
                <w:color w:val="000000"/>
                <w:sz w:val="20"/>
              </w:rPr>
              <w:t>115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2"/>
                <w:sz w:val="20"/>
              </w:rPr>
            </w:pPr>
            <w:r>
              <w:rPr>
                <w:rFonts w:ascii="Tahoma" w:hAnsi="Tahoma"/>
                <w:color w:val="000000"/>
                <w:spacing w:val="-12"/>
                <w:sz w:val="20"/>
              </w:rPr>
              <w:t>3100</w:t>
            </w:r>
          </w:p>
        </w:tc>
      </w:tr>
      <w:tr w:rsidR="00085DB0" w:rsidTr="004D2427">
        <w:trPr>
          <w:trHeight w:hRule="exact" w:val="52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z w:val="20"/>
              </w:rPr>
            </w:pPr>
            <w:r>
              <w:rPr>
                <w:rFonts w:ascii="Tahoma" w:hAnsi="Tahoma"/>
                <w:color w:val="000000"/>
                <w:sz w:val="20"/>
              </w:rPr>
              <w:t>9.70.3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20"/>
                <w:sz w:val="20"/>
              </w:rPr>
            </w:pPr>
            <w:r>
              <w:rPr>
                <w:rFonts w:ascii="Tahoma" w:hAnsi="Tahoma"/>
                <w:color w:val="000000"/>
                <w:spacing w:val="-20"/>
                <w:sz w:val="20"/>
              </w:rPr>
              <w:t>90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6"/>
                <w:sz w:val="20"/>
              </w:rPr>
            </w:pPr>
            <w:r>
              <w:rPr>
                <w:rFonts w:ascii="Tahoma" w:hAnsi="Tahoma"/>
                <w:color w:val="000000"/>
                <w:spacing w:val="-16"/>
                <w:sz w:val="20"/>
              </w:rPr>
              <w:t>26.00</w:t>
            </w:r>
          </w:p>
        </w:tc>
      </w:tr>
      <w:tr w:rsidR="00085DB0" w:rsidTr="004D2427">
        <w:trPr>
          <w:trHeight w:hRule="exact" w:val="97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ahoma" w:hAnsi="Tahoma"/>
                <w:color w:val="000000"/>
                <w:spacing w:val="-20"/>
                <w:sz w:val="20"/>
              </w:rPr>
            </w:pPr>
            <w:r>
              <w:rPr>
                <w:rFonts w:ascii="Tahoma" w:hAnsi="Tahoma"/>
                <w:color w:val="000000"/>
                <w:spacing w:val="-20"/>
                <w:sz w:val="20"/>
              </w:rPr>
              <w:t>9.71</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ahoma" w:hAnsi="Tahoma"/>
                <w:color w:val="000000"/>
                <w:spacing w:val="1"/>
                <w:sz w:val="20"/>
              </w:rPr>
            </w:pPr>
            <w:r>
              <w:rPr>
                <w:rFonts w:ascii="Tahoma" w:hAnsi="Tahoma"/>
                <w:color w:val="000000"/>
                <w:spacing w:val="1"/>
                <w:sz w:val="20"/>
              </w:rPr>
              <w:t xml:space="preserve">Providing and fixing stainless steel casement stays (straight peg type) conforming to IS specification with necessary screws etc. </w:t>
            </w:r>
            <w:r>
              <w:rPr>
                <w:rFonts w:ascii="Tahoma" w:hAnsi="Tahoma"/>
                <w:color w:val="000000"/>
                <w:spacing w:val="-10"/>
                <w:sz w:val="20"/>
              </w:rPr>
              <w:t>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20"/>
                <w:sz w:val="20"/>
              </w:rPr>
            </w:pPr>
            <w:r>
              <w:rPr>
                <w:rFonts w:ascii="Tahoma" w:hAnsi="Tahoma"/>
                <w:color w:val="000000"/>
                <w:spacing w:val="-20"/>
                <w:sz w:val="20"/>
              </w:rPr>
              <w:t>9.71.1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3"/>
                <w:sz w:val="20"/>
              </w:rPr>
            </w:pPr>
            <w:r>
              <w:rPr>
                <w:rFonts w:ascii="Tahoma" w:hAnsi="Tahoma"/>
                <w:color w:val="000000"/>
                <w:spacing w:val="3"/>
                <w:sz w:val="20"/>
              </w:rPr>
              <w:t>300 mm weighing not less than 200 gnu.</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6"/>
                <w:sz w:val="20"/>
              </w:rPr>
            </w:pPr>
            <w:r>
              <w:rPr>
                <w:rFonts w:ascii="Tahoma" w:hAnsi="Tahoma"/>
                <w:color w:val="000000"/>
                <w:spacing w:val="-16"/>
                <w:sz w:val="20"/>
              </w:rPr>
              <w:t>79.00</w:t>
            </w:r>
          </w:p>
        </w:tc>
      </w:tr>
      <w:tr w:rsidR="00085DB0" w:rsidTr="004D2427">
        <w:trPr>
          <w:trHeight w:hRule="exact" w:val="42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z w:val="20"/>
              </w:rPr>
            </w:pPr>
            <w:r>
              <w:rPr>
                <w:rFonts w:ascii="Tahoma" w:hAnsi="Tahoma"/>
                <w:color w:val="000000"/>
                <w:sz w:val="20"/>
              </w:rPr>
              <w:t>9.71.2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2"/>
                <w:sz w:val="20"/>
              </w:rPr>
            </w:pPr>
            <w:r>
              <w:rPr>
                <w:rFonts w:ascii="Tahoma" w:hAnsi="Tahoma"/>
                <w:color w:val="000000"/>
                <w:spacing w:val="2"/>
                <w:sz w:val="20"/>
              </w:rPr>
              <w:t>250 mm weighing not less than 150 gins,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6"/>
                <w:sz w:val="20"/>
              </w:rPr>
            </w:pPr>
            <w:r>
              <w:rPr>
                <w:rFonts w:ascii="Tahoma" w:hAnsi="Tahoma"/>
                <w:color w:val="000000"/>
                <w:spacing w:val="-16"/>
                <w:sz w:val="20"/>
              </w:rPr>
              <w:t>61.00</w:t>
            </w:r>
          </w:p>
        </w:tc>
      </w:tr>
      <w:tr w:rsidR="00085DB0" w:rsidTr="004D2427">
        <w:trPr>
          <w:trHeight w:hRule="exact" w:val="59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z w:val="20"/>
              </w:rPr>
            </w:pPr>
            <w:r>
              <w:rPr>
                <w:rFonts w:ascii="Tahoma" w:hAnsi="Tahoma"/>
                <w:color w:val="000000"/>
                <w:sz w:val="20"/>
              </w:rPr>
              <w:t>9.71.3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2"/>
                <w:sz w:val="20"/>
              </w:rPr>
            </w:pPr>
            <w:r>
              <w:rPr>
                <w:rFonts w:ascii="Tahoma" w:hAnsi="Tahoma"/>
                <w:color w:val="000000"/>
                <w:spacing w:val="2"/>
                <w:sz w:val="20"/>
              </w:rPr>
              <w:t>200 mm weighing not less than 120 gms,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6"/>
                <w:sz w:val="20"/>
              </w:rPr>
            </w:pPr>
            <w:r>
              <w:rPr>
                <w:rFonts w:ascii="Tahoma" w:hAnsi="Tahoma"/>
                <w:color w:val="000000"/>
                <w:spacing w:val="-16"/>
                <w:sz w:val="20"/>
              </w:rPr>
              <w:t>55.00</w:t>
            </w:r>
          </w:p>
        </w:tc>
      </w:tr>
      <w:tr w:rsidR="00085DB0" w:rsidTr="004D2427">
        <w:trPr>
          <w:trHeight w:hRule="exact" w:val="10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ahoma" w:hAnsi="Tahoma"/>
                <w:color w:val="000000"/>
                <w:spacing w:val="-22"/>
                <w:sz w:val="20"/>
              </w:rPr>
            </w:pPr>
            <w:r>
              <w:rPr>
                <w:rFonts w:ascii="Tahoma" w:hAnsi="Tahoma"/>
                <w:color w:val="000000"/>
                <w:spacing w:val="-22"/>
                <w:sz w:val="20"/>
              </w:rPr>
              <w:t>9.72</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ahoma" w:hAnsi="Tahoma"/>
                <w:color w:val="000000"/>
                <w:spacing w:val="3"/>
                <w:sz w:val="20"/>
              </w:rPr>
            </w:pPr>
            <w:r>
              <w:rPr>
                <w:rFonts w:ascii="Tahoma" w:hAnsi="Tahoma"/>
                <w:color w:val="000000"/>
                <w:spacing w:val="3"/>
                <w:sz w:val="20"/>
              </w:rPr>
              <w:t xml:space="preserve">Providing and fixing stainless steel Safety chain with necessary </w:t>
            </w:r>
            <w:r>
              <w:rPr>
                <w:rFonts w:ascii="Tahoma" w:hAnsi="Tahoma"/>
                <w:color w:val="000000"/>
                <w:spacing w:val="4"/>
                <w:sz w:val="20"/>
              </w:rPr>
              <w:t xml:space="preserve">fixtures for doors. conforming to IS specification (Weighing not </w:t>
            </w:r>
            <w:r>
              <w:rPr>
                <w:rFonts w:ascii="Tahoma" w:hAnsi="Tahoma"/>
                <w:color w:val="000000"/>
                <w:sz w:val="20"/>
              </w:rPr>
              <w:t>less than 450 gins.)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6"/>
                <w:sz w:val="20"/>
              </w:rPr>
            </w:pPr>
            <w:r>
              <w:rPr>
                <w:rFonts w:ascii="Tahoma" w:hAnsi="Tahoma"/>
                <w:color w:val="000000"/>
                <w:spacing w:val="-16"/>
                <w:sz w:val="20"/>
              </w:rPr>
              <w:t>272.00</w:t>
            </w:r>
          </w:p>
        </w:tc>
      </w:tr>
      <w:tr w:rsidR="00085DB0" w:rsidTr="004D2427">
        <w:trPr>
          <w:trHeight w:hRule="exact" w:val="80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ahoma" w:hAnsi="Tahoma"/>
                <w:color w:val="000000"/>
                <w:spacing w:val="-20"/>
                <w:sz w:val="20"/>
              </w:rPr>
            </w:pPr>
            <w:r>
              <w:rPr>
                <w:rFonts w:ascii="Tahoma" w:hAnsi="Tahoma"/>
                <w:color w:val="000000"/>
                <w:spacing w:val="-20"/>
                <w:sz w:val="20"/>
              </w:rPr>
              <w:t>9.73</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ahoma" w:hAnsi="Tahoma"/>
                <w:color w:val="000000"/>
                <w:spacing w:val="9"/>
                <w:sz w:val="20"/>
              </w:rPr>
            </w:pPr>
            <w:r>
              <w:rPr>
                <w:rFonts w:ascii="Tahoma" w:hAnsi="Tahoma"/>
                <w:color w:val="000000"/>
                <w:spacing w:val="9"/>
                <w:sz w:val="20"/>
              </w:rPr>
              <w:t xml:space="preserve">Providing and fixing IS : 12817 marked stainless steel butt </w:t>
            </w:r>
            <w:r>
              <w:rPr>
                <w:rFonts w:ascii="Tahoma" w:hAnsi="Tahoma"/>
                <w:color w:val="000000"/>
                <w:spacing w:val="1"/>
                <w:sz w:val="20"/>
              </w:rPr>
              <w:t>hinges with stainless steel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r>
      <w:tr w:rsidR="00085DB0"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12"/>
                <w:sz w:val="20"/>
              </w:rPr>
            </w:pPr>
            <w:r>
              <w:rPr>
                <w:rFonts w:ascii="Tahoma" w:hAnsi="Tahoma"/>
                <w:color w:val="000000"/>
                <w:spacing w:val="-12"/>
                <w:sz w:val="20"/>
              </w:rPr>
              <w:t>9.711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6"/>
                <w:sz w:val="20"/>
              </w:rPr>
            </w:pPr>
            <w:r>
              <w:rPr>
                <w:rFonts w:ascii="Tahoma" w:hAnsi="Tahoma"/>
                <w:color w:val="000000"/>
                <w:spacing w:val="-6"/>
                <w:sz w:val="20"/>
              </w:rPr>
              <w:t>125x64x1.90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z w:val="20"/>
              </w:rPr>
            </w:pPr>
            <w:r>
              <w:rPr>
                <w:rFonts w:ascii="Tahoma" w:hAnsi="Tahoma"/>
                <w:color w:val="000000"/>
                <w:sz w:val="20"/>
              </w:rPr>
              <w:t>67.00</w:t>
            </w:r>
          </w:p>
        </w:tc>
      </w:tr>
      <w:tr w:rsidR="00085DB0"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8"/>
                <w:sz w:val="20"/>
              </w:rPr>
            </w:pPr>
            <w:r>
              <w:rPr>
                <w:rFonts w:ascii="Tahoma" w:hAnsi="Tahoma"/>
                <w:color w:val="000000"/>
                <w:spacing w:val="-8"/>
                <w:sz w:val="20"/>
              </w:rPr>
              <w:t>9,712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2"/>
                <w:sz w:val="20"/>
              </w:rPr>
            </w:pPr>
            <w:r>
              <w:rPr>
                <w:rFonts w:ascii="Tahoma" w:hAnsi="Tahoma"/>
                <w:color w:val="000000"/>
                <w:spacing w:val="-2"/>
                <w:sz w:val="20"/>
              </w:rPr>
              <w:t>100X58X1.90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z w:val="20"/>
              </w:rPr>
            </w:pPr>
            <w:r>
              <w:rPr>
                <w:rFonts w:ascii="Tahoma" w:hAnsi="Tahoma"/>
                <w:color w:val="000000"/>
                <w:sz w:val="20"/>
              </w:rPr>
              <w:t>59.00</w:t>
            </w:r>
          </w:p>
        </w:tc>
      </w:tr>
      <w:tr w:rsidR="00085DB0"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10"/>
                <w:sz w:val="20"/>
              </w:rPr>
            </w:pPr>
            <w:r>
              <w:rPr>
                <w:rFonts w:ascii="Tahoma" w:hAnsi="Tahoma"/>
                <w:color w:val="000000"/>
                <w:spacing w:val="-10"/>
                <w:sz w:val="20"/>
              </w:rPr>
              <w:t>9,713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4"/>
                <w:sz w:val="20"/>
              </w:rPr>
            </w:pPr>
            <w:r>
              <w:rPr>
                <w:rFonts w:ascii="Tahoma" w:hAnsi="Tahoma"/>
                <w:color w:val="000000"/>
                <w:spacing w:val="-4"/>
                <w:sz w:val="20"/>
              </w:rPr>
              <w:t>75x47x1.80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z w:val="20"/>
              </w:rPr>
            </w:pPr>
            <w:r>
              <w:rPr>
                <w:rFonts w:ascii="Tahoma" w:hAnsi="Tahoma"/>
                <w:color w:val="000000"/>
                <w:sz w:val="20"/>
              </w:rPr>
              <w:t>39.00</w:t>
            </w:r>
          </w:p>
        </w:tc>
      </w:tr>
      <w:tr w:rsidR="00085DB0"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10"/>
                <w:sz w:val="20"/>
              </w:rPr>
            </w:pPr>
            <w:r>
              <w:rPr>
                <w:rFonts w:ascii="Tahoma" w:hAnsi="Tahoma"/>
                <w:color w:val="000000"/>
                <w:spacing w:val="-10"/>
                <w:sz w:val="20"/>
              </w:rPr>
              <w:t>933.4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2"/>
                <w:sz w:val="20"/>
              </w:rPr>
            </w:pPr>
            <w:r>
              <w:rPr>
                <w:rFonts w:ascii="Tahoma" w:hAnsi="Tahoma"/>
                <w:color w:val="000000"/>
                <w:spacing w:val="2"/>
                <w:sz w:val="20"/>
              </w:rPr>
              <w:t>5007x1.50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6"/>
                <w:sz w:val="20"/>
              </w:rPr>
            </w:pPr>
            <w:r>
              <w:rPr>
                <w:rFonts w:ascii="Tahoma" w:hAnsi="Tahoma"/>
                <w:color w:val="000000"/>
                <w:spacing w:val="-16"/>
                <w:sz w:val="20"/>
              </w:rPr>
              <w:t>25.00</w:t>
            </w:r>
          </w:p>
        </w:tc>
      </w:tr>
      <w:tr w:rsidR="00085DB0" w:rsidTr="004D2427">
        <w:trPr>
          <w:trHeight w:hRule="exact" w:val="78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ahoma" w:hAnsi="Tahoma"/>
                <w:color w:val="000000"/>
                <w:spacing w:val="-22"/>
                <w:sz w:val="20"/>
              </w:rPr>
            </w:pPr>
            <w:r>
              <w:rPr>
                <w:rFonts w:ascii="Tahoma" w:hAnsi="Tahoma"/>
                <w:color w:val="000000"/>
                <w:spacing w:val="-22"/>
                <w:sz w:val="20"/>
              </w:rPr>
              <w:t>9.74</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spacing w:line="268" w:lineRule="auto"/>
              <w:ind w:left="108" w:right="144"/>
              <w:rPr>
                <w:rFonts w:ascii="Tahoma" w:hAnsi="Tahoma"/>
                <w:color w:val="000000"/>
                <w:spacing w:val="10"/>
                <w:sz w:val="20"/>
              </w:rPr>
            </w:pPr>
            <w:r>
              <w:rPr>
                <w:rFonts w:ascii="Tahoma" w:hAnsi="Tahoma"/>
                <w:color w:val="000000"/>
                <w:spacing w:val="10"/>
                <w:sz w:val="20"/>
              </w:rPr>
              <w:t xml:space="preserve">Providing and fixing IS : 12817 marked stainless steel but </w:t>
            </w:r>
            <w:r>
              <w:rPr>
                <w:rFonts w:ascii="Tahoma" w:hAnsi="Tahoma"/>
                <w:color w:val="000000"/>
                <w:spacing w:val="1"/>
                <w:sz w:val="20"/>
              </w:rPr>
              <w:t>hinges (heavy weight) with stainless steel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r>
      <w:tr w:rsidR="00085DB0"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14"/>
                <w:sz w:val="20"/>
              </w:rPr>
            </w:pPr>
            <w:r>
              <w:rPr>
                <w:rFonts w:ascii="Tahoma" w:hAnsi="Tahoma"/>
                <w:color w:val="000000"/>
                <w:spacing w:val="-14"/>
                <w:sz w:val="20"/>
              </w:rPr>
              <w:t>9.74A</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6"/>
                <w:sz w:val="20"/>
              </w:rPr>
            </w:pPr>
            <w:r>
              <w:rPr>
                <w:rFonts w:ascii="Tahoma" w:hAnsi="Tahoma"/>
                <w:color w:val="000000"/>
                <w:spacing w:val="-6"/>
                <w:sz w:val="20"/>
              </w:rPr>
              <w:t>125x64x2 50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z w:val="20"/>
              </w:rPr>
            </w:pPr>
            <w:r>
              <w:rPr>
                <w:rFonts w:ascii="Tahoma" w:hAnsi="Tahoma"/>
                <w:color w:val="000000"/>
                <w:sz w:val="20"/>
              </w:rPr>
              <w:t>76.00</w:t>
            </w:r>
          </w:p>
        </w:tc>
      </w:tr>
      <w:tr w:rsidR="00085DB0"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z w:val="20"/>
              </w:rPr>
            </w:pPr>
            <w:r>
              <w:rPr>
                <w:rFonts w:ascii="Tahoma" w:hAnsi="Tahoma"/>
                <w:color w:val="000000"/>
                <w:sz w:val="20"/>
              </w:rPr>
              <w:t>9.74.2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6"/>
                <w:sz w:val="20"/>
              </w:rPr>
            </w:pPr>
            <w:r>
              <w:rPr>
                <w:rFonts w:ascii="Tahoma" w:hAnsi="Tahoma"/>
                <w:color w:val="000000"/>
                <w:spacing w:val="-6"/>
                <w:sz w:val="20"/>
              </w:rPr>
              <w:t>100x60x2 50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z w:val="20"/>
              </w:rPr>
            </w:pPr>
            <w:r>
              <w:rPr>
                <w:rFonts w:ascii="Tahoma" w:hAnsi="Tahoma"/>
                <w:color w:val="000000"/>
                <w:sz w:val="20"/>
              </w:rPr>
              <w:t>60.00</w:t>
            </w:r>
          </w:p>
        </w:tc>
      </w:tr>
      <w:tr w:rsidR="00085DB0" w:rsidTr="004D2427">
        <w:trPr>
          <w:trHeight w:hRule="exact" w:val="55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z w:val="20"/>
              </w:rPr>
            </w:pPr>
            <w:r>
              <w:rPr>
                <w:rFonts w:ascii="Tahoma" w:hAnsi="Tahoma"/>
                <w:color w:val="000000"/>
                <w:sz w:val="20"/>
              </w:rPr>
              <w:t>9.74.3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6"/>
                <w:sz w:val="20"/>
              </w:rPr>
            </w:pPr>
            <w:r>
              <w:rPr>
                <w:rFonts w:ascii="Tahoma" w:hAnsi="Tahoma"/>
                <w:color w:val="000000"/>
                <w:spacing w:val="-6"/>
                <w:sz w:val="20"/>
              </w:rPr>
              <w:t>75x50a2.50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6"/>
                <w:sz w:val="20"/>
              </w:rPr>
            </w:pPr>
            <w:r>
              <w:rPr>
                <w:rFonts w:ascii="Tahoma" w:hAnsi="Tahoma"/>
                <w:color w:val="000000"/>
                <w:spacing w:val="-16"/>
                <w:sz w:val="20"/>
              </w:rPr>
              <w:t>46,00</w:t>
            </w:r>
          </w:p>
        </w:tc>
      </w:tr>
      <w:tr w:rsidR="00085DB0" w:rsidTr="004D2427">
        <w:trPr>
          <w:trHeight w:hRule="exact" w:val="87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ahoma" w:hAnsi="Tahoma"/>
                <w:color w:val="000000"/>
                <w:spacing w:val="-20"/>
                <w:sz w:val="20"/>
              </w:rPr>
            </w:pPr>
            <w:r>
              <w:rPr>
                <w:rFonts w:ascii="Tahoma" w:hAnsi="Tahoma"/>
                <w:color w:val="000000"/>
                <w:spacing w:val="-20"/>
                <w:sz w:val="20"/>
              </w:rPr>
              <w:t>9.75</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ahoma" w:hAnsi="Tahoma"/>
                <w:color w:val="000000"/>
                <w:spacing w:val="14"/>
                <w:sz w:val="20"/>
              </w:rPr>
            </w:pPr>
            <w:r>
              <w:rPr>
                <w:rFonts w:ascii="Tahoma" w:hAnsi="Tahoma"/>
                <w:color w:val="000000"/>
                <w:spacing w:val="14"/>
                <w:sz w:val="20"/>
              </w:rPr>
              <w:t xml:space="preserve">Providing and fixing 50 mm Stainless steel cup board or </w:t>
            </w:r>
            <w:r>
              <w:rPr>
                <w:rFonts w:ascii="Tahoma" w:hAnsi="Tahoma"/>
                <w:color w:val="000000"/>
                <w:spacing w:val="5"/>
                <w:sz w:val="20"/>
              </w:rPr>
              <w:t xml:space="preserve">wardrobe knob with necessary screws (best make of swerved </w:t>
            </w:r>
            <w:r>
              <w:rPr>
                <w:rFonts w:ascii="Tahoma" w:hAnsi="Tahoma"/>
                <w:color w:val="000000"/>
                <w:spacing w:val="-8"/>
                <w:sz w:val="20"/>
              </w:rPr>
              <w:t>quality)</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z w:val="20"/>
              </w:rPr>
            </w:pPr>
            <w:r>
              <w:rPr>
                <w:rFonts w:ascii="Tahoma" w:hAnsi="Tahoma"/>
                <w:color w:val="000000"/>
                <w:sz w:val="20"/>
              </w:rPr>
              <w:t>62.00</w:t>
            </w:r>
          </w:p>
        </w:tc>
      </w:tr>
      <w:tr w:rsidR="00085DB0" w:rsidTr="004D2427">
        <w:trPr>
          <w:trHeight w:hRule="exact" w:val="88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ahoma" w:hAnsi="Tahoma"/>
                <w:color w:val="000000"/>
                <w:spacing w:val="-22"/>
                <w:sz w:val="20"/>
              </w:rPr>
            </w:pPr>
            <w:r>
              <w:rPr>
                <w:rFonts w:ascii="Tahoma" w:hAnsi="Tahoma"/>
                <w:color w:val="000000"/>
                <w:spacing w:val="-22"/>
                <w:sz w:val="20"/>
              </w:rPr>
              <w:t>9.76</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spacing w:line="268" w:lineRule="auto"/>
              <w:ind w:left="108" w:right="108"/>
              <w:rPr>
                <w:rFonts w:ascii="Tahoma" w:hAnsi="Tahoma"/>
                <w:color w:val="000000"/>
                <w:spacing w:val="8"/>
                <w:sz w:val="20"/>
              </w:rPr>
            </w:pPr>
            <w:r>
              <w:rPr>
                <w:rFonts w:ascii="Tahoma" w:hAnsi="Tahoma"/>
                <w:color w:val="000000"/>
                <w:spacing w:val="8"/>
                <w:sz w:val="20"/>
              </w:rPr>
              <w:t xml:space="preserve">Providing and fixing Stainless steel hanging type floor door </w:t>
            </w:r>
            <w:r>
              <w:rPr>
                <w:rFonts w:ascii="Tahoma" w:hAnsi="Tahoma"/>
                <w:color w:val="000000"/>
                <w:spacing w:val="1"/>
                <w:sz w:val="20"/>
              </w:rPr>
              <w:t>stopper with necessary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z w:val="20"/>
              </w:rPr>
            </w:pPr>
            <w:r>
              <w:rPr>
                <w:rFonts w:ascii="Tahoma" w:hAnsi="Tahoma"/>
                <w:color w:val="000000"/>
                <w:sz w:val="20"/>
              </w:rPr>
              <w:t>103.00</w:t>
            </w:r>
          </w:p>
        </w:tc>
      </w:tr>
      <w:tr w:rsidR="00085DB0" w:rsidTr="004D2427">
        <w:trPr>
          <w:trHeight w:hRule="exact" w:val="7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ahoma" w:hAnsi="Tahoma"/>
                <w:color w:val="000000"/>
                <w:spacing w:val="-22"/>
                <w:sz w:val="20"/>
              </w:rPr>
            </w:pPr>
            <w:r>
              <w:rPr>
                <w:rFonts w:ascii="Tahoma" w:hAnsi="Tahoma"/>
                <w:color w:val="000000"/>
                <w:spacing w:val="-22"/>
                <w:sz w:val="20"/>
              </w:rPr>
              <w:t>9.77</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ahoma" w:hAnsi="Tahoma"/>
                <w:color w:val="000000"/>
                <w:spacing w:val="9"/>
                <w:sz w:val="20"/>
              </w:rPr>
            </w:pPr>
            <w:r>
              <w:rPr>
                <w:rFonts w:ascii="Tahoma" w:hAnsi="Tahoma"/>
                <w:color w:val="000000"/>
                <w:spacing w:val="9"/>
                <w:sz w:val="20"/>
              </w:rPr>
              <w:t xml:space="preserve">Providing and fixing bright finished brass butt hinges with </w:t>
            </w:r>
            <w:r>
              <w:rPr>
                <w:rFonts w:ascii="Tahoma" w:hAnsi="Tahoma"/>
                <w:color w:val="000000"/>
                <w:spacing w:val="-4"/>
                <w:sz w:val="20"/>
              </w:rPr>
              <w:t xml:space="preserve">necessary </w:t>
            </w:r>
            <w:r>
              <w:rPr>
                <w:rFonts w:ascii="Tahoma" w:hAnsi="Tahoma"/>
                <w:i/>
                <w:color w:val="000000"/>
                <w:spacing w:val="16"/>
                <w:sz w:val="21"/>
              </w:rPr>
              <w:t xml:space="preserve">screws </w:t>
            </w:r>
            <w:r>
              <w:rPr>
                <w:rFonts w:ascii="Tahoma" w:hAnsi="Tahoma"/>
                <w:color w:val="000000"/>
                <w:spacing w:val="-4"/>
                <w:sz w:val="20"/>
              </w:rPr>
              <w:t>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r>
      <w:tr w:rsidR="00085DB0" w:rsidTr="004D2427">
        <w:trPr>
          <w:trHeight w:hRule="exact" w:val="42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20"/>
                <w:sz w:val="20"/>
              </w:rPr>
            </w:pPr>
            <w:r>
              <w:rPr>
                <w:rFonts w:ascii="Tahoma" w:hAnsi="Tahoma"/>
                <w:color w:val="000000"/>
                <w:spacing w:val="-20"/>
                <w:sz w:val="20"/>
              </w:rPr>
              <w:t>9.77.1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2"/>
                <w:sz w:val="20"/>
              </w:rPr>
            </w:pPr>
            <w:r>
              <w:rPr>
                <w:rFonts w:ascii="Tahoma" w:hAnsi="Tahoma"/>
                <w:color w:val="000000"/>
                <w:spacing w:val="2"/>
                <w:sz w:val="20"/>
              </w:rPr>
              <w:t>125x85x5.5 mm (heavy type)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6"/>
                <w:sz w:val="20"/>
              </w:rPr>
            </w:pPr>
            <w:r>
              <w:rPr>
                <w:rFonts w:ascii="Tahoma" w:hAnsi="Tahoma"/>
                <w:color w:val="000000"/>
                <w:spacing w:val="-16"/>
                <w:sz w:val="20"/>
              </w:rPr>
              <w:t>456,00</w:t>
            </w: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pacing w:val="-8"/>
                <w:sz w:val="20"/>
              </w:rPr>
            </w:pPr>
            <w:r>
              <w:rPr>
                <w:rFonts w:ascii="Tahoma" w:hAnsi="Tahoma"/>
                <w:color w:val="000000"/>
                <w:spacing w:val="-8"/>
                <w:sz w:val="20"/>
              </w:rPr>
              <w:t>917.2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4"/>
                <w:sz w:val="20"/>
              </w:rPr>
            </w:pPr>
            <w:r>
              <w:rPr>
                <w:rFonts w:ascii="Tahoma" w:hAnsi="Tahoma"/>
                <w:color w:val="000000"/>
                <w:spacing w:val="4"/>
                <w:sz w:val="20"/>
              </w:rPr>
              <w:t>125x70x4 mm (ordinary type)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z w:val="20"/>
              </w:rPr>
            </w:pPr>
            <w:r>
              <w:rPr>
                <w:rFonts w:ascii="Tahoma" w:hAnsi="Tahoma"/>
                <w:color w:val="000000"/>
                <w:sz w:val="20"/>
              </w:rPr>
              <w:t>148.00</w:t>
            </w:r>
          </w:p>
        </w:tc>
      </w:tr>
      <w:tr w:rsidR="00085DB0" w:rsidTr="004D2427">
        <w:trPr>
          <w:trHeight w:hRule="exact" w:val="42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z w:val="20"/>
              </w:rPr>
            </w:pPr>
            <w:r>
              <w:rPr>
                <w:rFonts w:ascii="Tahoma" w:hAnsi="Tahoma"/>
                <w:color w:val="000000"/>
                <w:sz w:val="20"/>
              </w:rPr>
              <w:t>9.77.3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2"/>
                <w:sz w:val="20"/>
              </w:rPr>
            </w:pPr>
            <w:r>
              <w:rPr>
                <w:rFonts w:ascii="Tahoma" w:hAnsi="Tahoma"/>
                <w:color w:val="000000"/>
                <w:spacing w:val="2"/>
                <w:sz w:val="20"/>
              </w:rPr>
              <w:t>100x85x5.5 mm (heavy type)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16"/>
                <w:sz w:val="20"/>
              </w:rPr>
            </w:pPr>
            <w:r>
              <w:rPr>
                <w:rFonts w:ascii="Tahoma" w:hAnsi="Tahoma"/>
                <w:color w:val="000000"/>
                <w:spacing w:val="-16"/>
                <w:sz w:val="20"/>
              </w:rPr>
              <w:t>387.00</w:t>
            </w:r>
          </w:p>
        </w:tc>
      </w:tr>
      <w:tr w:rsidR="00085DB0" w:rsidTr="004D2427">
        <w:trPr>
          <w:trHeight w:hRule="exact" w:val="44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ahoma" w:hAnsi="Tahoma"/>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ahoma" w:hAnsi="Tahoma"/>
                <w:color w:val="000000"/>
                <w:sz w:val="20"/>
              </w:rPr>
            </w:pPr>
            <w:r>
              <w:rPr>
                <w:rFonts w:ascii="Tahoma" w:hAnsi="Tahoma"/>
                <w:color w:val="000000"/>
                <w:sz w:val="20"/>
              </w:rPr>
              <w:t>9.77.4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ahoma" w:hAnsi="Tahoma"/>
                <w:color w:val="000000"/>
                <w:spacing w:val="10"/>
                <w:sz w:val="20"/>
              </w:rPr>
            </w:pPr>
            <w:r>
              <w:rPr>
                <w:rFonts w:ascii="Tahoma" w:hAnsi="Tahoma"/>
                <w:color w:val="000000"/>
                <w:spacing w:val="10"/>
                <w:sz w:val="20"/>
              </w:rPr>
              <w:t>100x70x4 = (ordinary type)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pacing w:val="-22"/>
                <w:sz w:val="20"/>
              </w:rPr>
            </w:pPr>
            <w:r>
              <w:rPr>
                <w:rFonts w:ascii="Tahoma" w:hAnsi="Tahoma"/>
                <w:color w:val="000000"/>
                <w:spacing w:val="-22"/>
                <w:sz w:val="20"/>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ahoma" w:hAnsi="Tahoma"/>
                <w:color w:val="000000"/>
                <w:sz w:val="20"/>
              </w:rPr>
            </w:pPr>
            <w:r>
              <w:rPr>
                <w:rFonts w:ascii="Tahoma" w:hAnsi="Tahoma"/>
                <w:color w:val="000000"/>
                <w:sz w:val="20"/>
              </w:rPr>
              <w:t>117.00</w:t>
            </w:r>
          </w:p>
        </w:tc>
      </w:tr>
    </w:tbl>
    <w:p w:rsidR="00085DB0" w:rsidRDefault="00462C31" w:rsidP="00462C31">
      <w:pPr>
        <w:jc w:val="center"/>
      </w:pPr>
      <w:r>
        <w:t>Page No.144</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2"/>
                <w:sz w:val="24"/>
              </w:rPr>
            </w:pPr>
            <w:r>
              <w:rPr>
                <w:rFonts w:ascii="Times New Roman" w:hAnsi="Times New Roman"/>
                <w:color w:val="000000"/>
                <w:spacing w:val="-2"/>
                <w:sz w:val="24"/>
              </w:rPr>
              <w:t>Rate (in fla.)</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9.77.5</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75x65x4 nun (heavy type)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145.00</w:t>
            </w: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9.77.6</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75s40x2 5 mm (ordinary type)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74.00</w:t>
            </w:r>
          </w:p>
        </w:tc>
      </w:tr>
      <w:tr w:rsidR="00085DB0" w:rsidTr="004D2427">
        <w:trPr>
          <w:trHeight w:hRule="exact" w:val="3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9.77.7</w:t>
            </w:r>
          </w:p>
        </w:tc>
        <w:tc>
          <w:tcPr>
            <w:tcW w:w="508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ind w:left="112"/>
              <w:rPr>
                <w:rFonts w:ascii="Times New Roman" w:hAnsi="Times New Roman"/>
                <w:color w:val="000000"/>
                <w:spacing w:val="2"/>
                <w:sz w:val="24"/>
              </w:rPr>
            </w:pPr>
            <w:r>
              <w:rPr>
                <w:rFonts w:ascii="Times New Roman" w:hAnsi="Times New Roman"/>
                <w:color w:val="000000"/>
                <w:spacing w:val="2"/>
                <w:sz w:val="24"/>
              </w:rPr>
              <w:t>50x40x2 5 = (ordinary type)</w:t>
            </w:r>
          </w:p>
        </w:tc>
        <w:tc>
          <w:tcPr>
            <w:tcW w:w="124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32.00</w:t>
            </w:r>
          </w:p>
        </w:tc>
      </w:tr>
      <w:tr w:rsidR="00085DB0" w:rsidTr="004D2427">
        <w:trPr>
          <w:trHeight w:hRule="exact" w:val="7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9.78</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6"/>
                <w:sz w:val="24"/>
              </w:rPr>
            </w:pPr>
            <w:r>
              <w:rPr>
                <w:rFonts w:ascii="Times New Roman" w:hAnsi="Times New Roman"/>
                <w:color w:val="000000"/>
                <w:spacing w:val="-6"/>
                <w:sz w:val="24"/>
              </w:rPr>
              <w:t xml:space="preserve">Providing and fixing bright finished brass parliamentary hinges </w:t>
            </w:r>
            <w:r>
              <w:rPr>
                <w:rFonts w:ascii="Times New Roman" w:hAnsi="Times New Roman"/>
                <w:color w:val="000000"/>
                <w:spacing w:val="-5"/>
                <w:sz w:val="24"/>
              </w:rPr>
              <w:t>with necessary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9.78.1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150x125x27x5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385,00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9.78.2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125x125x27x5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345,00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9.78.3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100x125x27x5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304,00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9.78.4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75x100x20x3.2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239,00</w:t>
            </w:r>
          </w:p>
        </w:tc>
      </w:tr>
      <w:tr w:rsidR="00085DB0" w:rsidTr="004D2427">
        <w:trPr>
          <w:trHeight w:hRule="exact" w:val="77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9.79</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3"/>
                <w:sz w:val="24"/>
              </w:rPr>
            </w:pPr>
            <w:r>
              <w:rPr>
                <w:rFonts w:ascii="Times New Roman" w:hAnsi="Times New Roman"/>
                <w:color w:val="000000"/>
                <w:spacing w:val="-3"/>
                <w:sz w:val="24"/>
              </w:rPr>
              <w:t xml:space="preserve">Providing and fixing bright finished brass tower bolts (barrel </w:t>
            </w:r>
            <w:r>
              <w:rPr>
                <w:rFonts w:ascii="Times New Roman" w:hAnsi="Times New Roman"/>
                <w:color w:val="000000"/>
                <w:spacing w:val="-5"/>
                <w:sz w:val="24"/>
              </w:rPr>
              <w:t>type) with necessary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9.79A</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250x10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329.00</w:t>
            </w:r>
          </w:p>
        </w:tc>
      </w:tr>
      <w:tr w:rsidR="00085DB0" w:rsidTr="004D2427">
        <w:trPr>
          <w:trHeight w:hRule="exact" w:val="44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939.2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200x10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261.00</w:t>
            </w:r>
          </w:p>
        </w:tc>
      </w:tr>
      <w:tr w:rsidR="00085DB0"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9.79.3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150x10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221.00</w:t>
            </w:r>
          </w:p>
        </w:tc>
      </w:tr>
      <w:tr w:rsidR="00085DB0" w:rsidTr="004D2427">
        <w:trPr>
          <w:trHeight w:hRule="exact" w:val="52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9.79.4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100x10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142.00</w:t>
            </w:r>
          </w:p>
        </w:tc>
      </w:tr>
      <w:tr w:rsidR="00085DB0" w:rsidTr="004D2427">
        <w:trPr>
          <w:trHeight w:hRule="exact" w:val="64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9.80</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Providing and fixing bright finished brass door latch with </w:t>
            </w:r>
            <w:r>
              <w:rPr>
                <w:rFonts w:ascii="Times New Roman" w:hAnsi="Times New Roman"/>
                <w:color w:val="000000"/>
                <w:spacing w:val="-6"/>
                <w:sz w:val="24"/>
              </w:rPr>
              <w:t>necessary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9.80.1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300x16x5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237,00</w:t>
            </w: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8"/>
                <w:sz w:val="24"/>
              </w:rPr>
            </w:pPr>
            <w:r>
              <w:rPr>
                <w:rFonts w:ascii="Times New Roman" w:hAnsi="Times New Roman"/>
                <w:color w:val="000000"/>
                <w:spacing w:val="-8"/>
                <w:sz w:val="24"/>
              </w:rPr>
              <w:t>9.80/</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250x16x5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225 00</w:t>
            </w:r>
          </w:p>
        </w:tc>
      </w:tr>
      <w:tr w:rsidR="00085DB0" w:rsidTr="004D2427">
        <w:trPr>
          <w:trHeight w:hRule="exact" w:val="74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9.81</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tabs>
                <w:tab w:val="left" w:pos="2457"/>
                <w:tab w:val="right" w:pos="6068"/>
              </w:tabs>
              <w:ind w:left="105"/>
              <w:rPr>
                <w:rFonts w:ascii="Times New Roman" w:hAnsi="Times New Roman"/>
                <w:color w:val="000000"/>
                <w:spacing w:val="2"/>
                <w:sz w:val="24"/>
              </w:rPr>
            </w:pPr>
            <w:r>
              <w:rPr>
                <w:rFonts w:ascii="Times New Roman" w:hAnsi="Times New Roman"/>
                <w:color w:val="000000"/>
                <w:spacing w:val="2"/>
                <w:sz w:val="24"/>
              </w:rPr>
              <w:t>Providing and fixing</w:t>
            </w:r>
            <w:r>
              <w:rPr>
                <w:rFonts w:ascii="Times New Roman" w:hAnsi="Times New Roman"/>
                <w:color w:val="000000"/>
                <w:spacing w:val="2"/>
                <w:sz w:val="24"/>
              </w:rPr>
              <w:tab/>
              <w:t>bright finished brass</w:t>
            </w:r>
            <w:r>
              <w:rPr>
                <w:rFonts w:ascii="Times New Roman" w:hAnsi="Times New Roman"/>
                <w:color w:val="000000"/>
                <w:spacing w:val="2"/>
                <w:sz w:val="24"/>
              </w:rPr>
              <w:tab/>
            </w:r>
            <w:r>
              <w:rPr>
                <w:rFonts w:ascii="Times New Roman" w:hAnsi="Times New Roman"/>
                <w:color w:val="000000"/>
                <w:spacing w:val="4"/>
                <w:sz w:val="24"/>
              </w:rPr>
              <w:t>handles with</w:t>
            </w:r>
          </w:p>
          <w:p w:rsidR="00085DB0" w:rsidRDefault="00085DB0" w:rsidP="004D2427">
            <w:pPr>
              <w:ind w:left="105"/>
              <w:rPr>
                <w:rFonts w:ascii="Times New Roman" w:hAnsi="Times New Roman"/>
                <w:color w:val="000000"/>
                <w:spacing w:val="-6"/>
                <w:sz w:val="24"/>
              </w:rPr>
            </w:pPr>
            <w:r>
              <w:rPr>
                <w:rFonts w:ascii="Times New Roman" w:hAnsi="Times New Roman"/>
                <w:color w:val="000000"/>
                <w:spacing w:val="-6"/>
                <w:sz w:val="24"/>
              </w:rPr>
              <w:t>necessary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0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9.81.1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125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205.00</w:t>
            </w:r>
          </w:p>
        </w:tc>
      </w:tr>
      <w:tr w:rsidR="00085DB0" w:rsidTr="004D2427">
        <w:trPr>
          <w:trHeight w:hRule="exact" w:val="39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9.81.2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100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181.00</w:t>
            </w:r>
          </w:p>
        </w:tc>
      </w:tr>
      <w:tr w:rsidR="00085DB0"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9.813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75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141.00</w:t>
            </w:r>
          </w:p>
        </w:tc>
      </w:tr>
      <w:tr w:rsidR="00085DB0" w:rsidTr="004D2427">
        <w:trPr>
          <w:trHeight w:hRule="exact" w:val="7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9.82</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8"/>
                <w:sz w:val="24"/>
              </w:rPr>
            </w:pPr>
            <w:r>
              <w:rPr>
                <w:rFonts w:ascii="Times New Roman" w:hAnsi="Times New Roman"/>
                <w:color w:val="000000"/>
                <w:spacing w:val="-8"/>
                <w:sz w:val="24"/>
              </w:rPr>
              <w:t xml:space="preserve">Providing and fixing bright finished brass sliding door bolts with </w:t>
            </w:r>
            <w:r>
              <w:rPr>
                <w:rFonts w:ascii="Times New Roman" w:hAnsi="Times New Roman"/>
                <w:color w:val="000000"/>
                <w:spacing w:val="-6"/>
                <w:sz w:val="24"/>
              </w:rPr>
              <w:t>nuts and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0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9.82.1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300x16mm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407.00</w:t>
            </w:r>
          </w:p>
        </w:tc>
      </w:tr>
      <w:tr w:rsidR="00085DB0" w:rsidTr="004D2427">
        <w:trPr>
          <w:trHeight w:hRule="exact" w:val="48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8"/>
                <w:sz w:val="24"/>
              </w:rPr>
            </w:pPr>
            <w:r>
              <w:rPr>
                <w:rFonts w:ascii="Times New Roman" w:hAnsi="Times New Roman"/>
                <w:color w:val="000000"/>
                <w:spacing w:val="-8"/>
                <w:sz w:val="24"/>
              </w:rPr>
              <w:t>9.82/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250x16mm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374.00</w:t>
            </w:r>
          </w:p>
        </w:tc>
      </w:tr>
      <w:tr w:rsidR="00085DB0" w:rsidTr="004D2427">
        <w:trPr>
          <w:trHeight w:hRule="exact" w:val="98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9.83</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7"/>
                <w:sz w:val="24"/>
              </w:rPr>
            </w:pPr>
            <w:r>
              <w:rPr>
                <w:rFonts w:ascii="Times New Roman" w:hAnsi="Times New Roman"/>
                <w:color w:val="000000"/>
                <w:spacing w:val="-7"/>
                <w:sz w:val="24"/>
              </w:rPr>
              <w:t xml:space="preserve">Providing and fixing bright finished brass 100 mm mortice latch </w:t>
            </w:r>
            <w:r>
              <w:rPr>
                <w:rFonts w:ascii="Times New Roman" w:hAnsi="Times New Roman"/>
                <w:color w:val="000000"/>
                <w:spacing w:val="-8"/>
                <w:sz w:val="24"/>
              </w:rPr>
              <w:t xml:space="preserve">and lock with 6 levers and a pair of lever handles with necessary </w:t>
            </w:r>
            <w:r>
              <w:rPr>
                <w:rFonts w:ascii="Times New Roman" w:hAnsi="Times New Roman"/>
                <w:color w:val="000000"/>
                <w:spacing w:val="-6"/>
                <w:sz w:val="24"/>
              </w:rPr>
              <w:t>screws etc. complete (best make of approved quality).</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539,00</w:t>
            </w:r>
          </w:p>
        </w:tc>
      </w:tr>
      <w:tr w:rsidR="00085DB0" w:rsidTr="004D2427">
        <w:trPr>
          <w:trHeight w:hRule="exact" w:val="154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9.84</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1"/>
                <w:sz w:val="24"/>
              </w:rPr>
            </w:pPr>
            <w:r>
              <w:rPr>
                <w:rFonts w:ascii="Times New Roman" w:hAnsi="Times New Roman"/>
                <w:color w:val="000000"/>
                <w:spacing w:val="-1"/>
                <w:sz w:val="24"/>
              </w:rPr>
              <w:t xml:space="preserve">Providing and fixing bright finished brass 100 mm mat latch </w:t>
            </w:r>
            <w:r>
              <w:rPr>
                <w:rFonts w:ascii="Times New Roman" w:hAnsi="Times New Roman"/>
                <w:color w:val="000000"/>
                <w:spacing w:val="1"/>
                <w:sz w:val="24"/>
              </w:rPr>
              <w:t xml:space="preserve">and lock ISI marked with six levers and a pair of anodised </w:t>
            </w:r>
            <w:r>
              <w:rPr>
                <w:rFonts w:ascii="Times New Roman" w:hAnsi="Times New Roman"/>
                <w:color w:val="000000"/>
                <w:spacing w:val="-1"/>
                <w:sz w:val="24"/>
              </w:rPr>
              <w:t xml:space="preserve">(anodic coating not less than grade AC 10 as per IS : 1868) </w:t>
            </w:r>
            <w:r>
              <w:rPr>
                <w:rFonts w:ascii="Times New Roman" w:hAnsi="Times New Roman"/>
                <w:color w:val="000000"/>
                <w:spacing w:val="-4"/>
                <w:sz w:val="24"/>
              </w:rPr>
              <w:t xml:space="preserve">aluminium lever handles with necessary screws etc. complete </w:t>
            </w:r>
            <w:r>
              <w:rPr>
                <w:rFonts w:ascii="Times New Roman" w:hAnsi="Times New Roman"/>
                <w:color w:val="000000"/>
                <w:spacing w:val="-5"/>
                <w:sz w:val="24"/>
              </w:rPr>
              <w:t>(Rest make of approved quality).</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820.00</w:t>
            </w:r>
          </w:p>
        </w:tc>
      </w:tr>
    </w:tbl>
    <w:p w:rsidR="00085DB0" w:rsidRDefault="00462C31" w:rsidP="00462C31">
      <w:pPr>
        <w:jc w:val="center"/>
      </w:pPr>
      <w:r>
        <w:t>Page No.145</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b/>
                <w:color w:val="000000"/>
                <w:spacing w:val="-16"/>
                <w:sz w:val="24"/>
              </w:rPr>
            </w:pPr>
            <w:r>
              <w:rPr>
                <w:rFonts w:ascii="Times New Roman" w:hAnsi="Times New Roman"/>
                <w:b/>
                <w:color w:val="000000"/>
                <w:spacing w:val="-16"/>
                <w:sz w:val="24"/>
              </w:rPr>
              <w:lastRenderedPageBreak/>
              <w:t xml:space="preserve">Item </w:t>
            </w:r>
            <w:r>
              <w:rPr>
                <w:rFonts w:ascii="Times New Roman" w:hAnsi="Times New Roman"/>
                <w:b/>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6"/>
                <w:sz w:val="24"/>
              </w:rPr>
            </w:pPr>
            <w:r>
              <w:rPr>
                <w:rFonts w:ascii="Times New Roman" w:hAnsi="Times New Roman"/>
                <w:b/>
                <w:color w:val="000000"/>
                <w:spacing w:val="-6"/>
                <w:sz w:val="24"/>
              </w:rPr>
              <w:t>Rate (in fla.)</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117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b/>
                <w:color w:val="000000"/>
                <w:spacing w:val="-10"/>
                <w:sz w:val="24"/>
              </w:rPr>
            </w:pPr>
            <w:r>
              <w:rPr>
                <w:rFonts w:ascii="Times New Roman" w:hAnsi="Times New Roman"/>
                <w:b/>
                <w:color w:val="000000"/>
                <w:spacing w:val="-10"/>
                <w:sz w:val="24"/>
              </w:rPr>
              <w:t>9.85</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13"/>
                <w:sz w:val="24"/>
              </w:rPr>
            </w:pPr>
            <w:r>
              <w:rPr>
                <w:rFonts w:ascii="Times New Roman" w:hAnsi="Times New Roman"/>
                <w:b/>
                <w:color w:val="000000"/>
                <w:spacing w:val="-13"/>
                <w:sz w:val="24"/>
              </w:rPr>
              <w:t xml:space="preserve">Providing and fixing bright finished brass 100 mm mortice latch </w:t>
            </w:r>
            <w:r>
              <w:rPr>
                <w:rFonts w:ascii="Times New Roman" w:hAnsi="Times New Roman"/>
                <w:b/>
                <w:color w:val="000000"/>
                <w:spacing w:val="-10"/>
                <w:sz w:val="24"/>
              </w:rPr>
              <w:t>with one dead bolt and a pair of lever handles with necessary screws etc. complete (best make of approved quality).</w:t>
            </w:r>
          </w:p>
        </w:tc>
        <w:tc>
          <w:tcPr>
            <w:tcW w:w="1245" w:type="dxa"/>
            <w:tcBorders>
              <w:top w:val="single" w:sz="6" w:space="0" w:color="000000"/>
              <w:left w:val="single" w:sz="6" w:space="0" w:color="000000"/>
              <w:bottom w:val="single" w:sz="6" w:space="0" w:color="000000"/>
              <w:right w:val="single" w:sz="6" w:space="0" w:color="000000"/>
            </w:tcBorders>
            <w:textDirection w:val="tbRlV"/>
            <w:vAlign w:val="center"/>
          </w:tcPr>
          <w:p w:rsidR="00085DB0" w:rsidRDefault="00085DB0" w:rsidP="004D2427">
            <w:pPr>
              <w:ind w:left="36"/>
              <w:rPr>
                <w:rFonts w:ascii="Times New Roman" w:hAnsi="Times New Roman"/>
                <w:color w:val="000000"/>
                <w:w w:val="105"/>
                <w:sz w:val="63"/>
              </w:rPr>
            </w:pPr>
            <w:r>
              <w:rPr>
                <w:rFonts w:ascii="Times New Roman" w:hAnsi="Times New Roman"/>
                <w:color w:val="000000"/>
                <w:w w:val="105"/>
                <w:sz w:val="63"/>
              </w:rPr>
              <w:t>1</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7"/>
              </w:tabs>
              <w:rPr>
                <w:rFonts w:ascii="Times New Roman" w:hAnsi="Times New Roman"/>
                <w:b/>
                <w:color w:val="000000"/>
                <w:spacing w:val="-10"/>
                <w:sz w:val="24"/>
              </w:rPr>
            </w:pPr>
            <w:r>
              <w:rPr>
                <w:rFonts w:ascii="Times New Roman" w:hAnsi="Times New Roman"/>
                <w:b/>
                <w:color w:val="000000"/>
                <w:spacing w:val="-10"/>
                <w:sz w:val="24"/>
              </w:rPr>
              <w:t>475.00</w:t>
            </w:r>
          </w:p>
        </w:tc>
      </w:tr>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9,86</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14"/>
                <w:sz w:val="24"/>
              </w:rPr>
            </w:pPr>
            <w:r>
              <w:rPr>
                <w:rFonts w:ascii="Times New Roman" w:hAnsi="Times New Roman"/>
                <w:b/>
                <w:color w:val="000000"/>
                <w:spacing w:val="-14"/>
                <w:sz w:val="24"/>
              </w:rPr>
              <w:t xml:space="preserve">Providing and fixing bright finished brass night latch including </w:t>
            </w:r>
            <w:r>
              <w:rPr>
                <w:rFonts w:ascii="Times New Roman" w:hAnsi="Times New Roman"/>
                <w:b/>
                <w:color w:val="000000"/>
                <w:spacing w:val="-12"/>
                <w:sz w:val="24"/>
              </w:rPr>
              <w:t>necessary screws etc. complete (Erect make of approved quality).</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678,00</w:t>
            </w:r>
          </w:p>
        </w:tc>
      </w:tr>
      <w:tr w:rsidR="00085DB0" w:rsidTr="004D2427">
        <w:trPr>
          <w:trHeight w:hRule="exact" w:val="96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b/>
                <w:color w:val="000000"/>
                <w:spacing w:val="-10"/>
                <w:sz w:val="24"/>
              </w:rPr>
            </w:pPr>
            <w:r>
              <w:rPr>
                <w:rFonts w:ascii="Times New Roman" w:hAnsi="Times New Roman"/>
                <w:b/>
                <w:color w:val="000000"/>
                <w:spacing w:val="-10"/>
                <w:sz w:val="24"/>
              </w:rPr>
              <w:t>9.87</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3"/>
                <w:sz w:val="24"/>
              </w:rPr>
            </w:pPr>
            <w:r>
              <w:rPr>
                <w:rFonts w:ascii="Times New Roman" w:hAnsi="Times New Roman"/>
                <w:b/>
                <w:color w:val="000000"/>
                <w:spacing w:val="-3"/>
                <w:sz w:val="24"/>
              </w:rPr>
              <w:t xml:space="preserve">Providing and fixing special quality bright finished brass </w:t>
            </w:r>
            <w:r>
              <w:rPr>
                <w:rFonts w:ascii="Times New Roman" w:hAnsi="Times New Roman"/>
                <w:b/>
                <w:color w:val="000000"/>
                <w:spacing w:val="-15"/>
                <w:sz w:val="24"/>
              </w:rPr>
              <w:t xml:space="preserve">cupboard or wardrobe locks with four levees including necessary </w:t>
            </w:r>
            <w:r>
              <w:rPr>
                <w:rFonts w:ascii="Times New Roman" w:hAnsi="Times New Roman"/>
                <w:b/>
                <w:color w:val="000000"/>
                <w:spacing w:val="-9"/>
                <w:sz w:val="24"/>
              </w:rPr>
              <w:t>screws etc complete (best make of approved quality)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39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9.87.1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40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144,00</w:t>
            </w:r>
          </w:p>
        </w:tc>
      </w:tr>
      <w:tr w:rsidR="00085DB0" w:rsidTr="004D2427">
        <w:trPr>
          <w:trHeight w:hRule="exact" w:val="40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9.87.2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50 mm</w:t>
            </w:r>
          </w:p>
        </w:tc>
        <w:tc>
          <w:tcPr>
            <w:tcW w:w="124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150,00</w:t>
            </w:r>
          </w:p>
        </w:tc>
      </w:tr>
      <w:tr w:rsidR="00085DB0" w:rsidTr="004D2427">
        <w:trPr>
          <w:trHeight w:hRule="exact" w:val="39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9.873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65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7"/>
              </w:tabs>
              <w:rPr>
                <w:rFonts w:ascii="Times New Roman" w:hAnsi="Times New Roman"/>
                <w:b/>
                <w:color w:val="000000"/>
                <w:spacing w:val="-10"/>
                <w:sz w:val="24"/>
              </w:rPr>
            </w:pPr>
            <w:r>
              <w:rPr>
                <w:rFonts w:ascii="Times New Roman" w:hAnsi="Times New Roman"/>
                <w:b/>
                <w:color w:val="000000"/>
                <w:spacing w:val="-10"/>
                <w:sz w:val="24"/>
              </w:rPr>
              <w:t>162.00</w:t>
            </w:r>
          </w:p>
        </w:tc>
      </w:tr>
      <w:tr w:rsidR="00085DB0" w:rsidTr="004D2427">
        <w:trPr>
          <w:trHeight w:hRule="exact" w:val="59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9.87.4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6"/>
                <w:sz w:val="24"/>
              </w:rPr>
            </w:pPr>
            <w:r>
              <w:rPr>
                <w:rFonts w:ascii="Times New Roman" w:hAnsi="Times New Roman"/>
                <w:b/>
                <w:color w:val="000000"/>
                <w:spacing w:val="6"/>
                <w:sz w:val="24"/>
              </w:rPr>
              <w:t>75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7"/>
              </w:tabs>
              <w:rPr>
                <w:rFonts w:ascii="Times New Roman" w:hAnsi="Times New Roman"/>
                <w:b/>
                <w:color w:val="000000"/>
                <w:spacing w:val="-10"/>
                <w:sz w:val="24"/>
              </w:rPr>
            </w:pPr>
            <w:r>
              <w:rPr>
                <w:rFonts w:ascii="Times New Roman" w:hAnsi="Times New Roman"/>
                <w:b/>
                <w:color w:val="000000"/>
                <w:spacing w:val="-10"/>
                <w:sz w:val="24"/>
              </w:rPr>
              <w:t>185.00</w:t>
            </w:r>
          </w:p>
        </w:tc>
      </w:tr>
      <w:tr w:rsidR="00085DB0" w:rsidTr="004D2427">
        <w:trPr>
          <w:trHeight w:hRule="exact" w:val="9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b/>
                <w:color w:val="000000"/>
                <w:spacing w:val="-10"/>
                <w:sz w:val="24"/>
              </w:rPr>
            </w:pPr>
            <w:r>
              <w:rPr>
                <w:rFonts w:ascii="Times New Roman" w:hAnsi="Times New Roman"/>
                <w:b/>
                <w:color w:val="000000"/>
                <w:spacing w:val="-10"/>
                <w:sz w:val="24"/>
              </w:rPr>
              <w:t>9.88</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b/>
                <w:color w:val="000000"/>
                <w:spacing w:val="-13"/>
                <w:sz w:val="24"/>
              </w:rPr>
            </w:pPr>
            <w:r>
              <w:rPr>
                <w:rFonts w:ascii="Times New Roman" w:hAnsi="Times New Roman"/>
                <w:b/>
                <w:color w:val="000000"/>
                <w:spacing w:val="-13"/>
                <w:sz w:val="24"/>
              </w:rPr>
              <w:t xml:space="preserve">Providing and fixing 50 mm bright finished brass cup board or </w:t>
            </w:r>
            <w:r>
              <w:rPr>
                <w:rFonts w:ascii="Times New Roman" w:hAnsi="Times New Roman"/>
                <w:b/>
                <w:color w:val="000000"/>
                <w:spacing w:val="-12"/>
                <w:sz w:val="24"/>
              </w:rPr>
              <w:t xml:space="preserve">wardrobe knob with necessary screws (best make of approved </w:t>
            </w:r>
            <w:r>
              <w:rPr>
                <w:rFonts w:ascii="Times New Roman" w:hAnsi="Times New Roman"/>
                <w:b/>
                <w:color w:val="000000"/>
                <w:spacing w:val="-10"/>
                <w:sz w:val="24"/>
              </w:rPr>
              <w:t>quality)</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7"/>
              </w:tabs>
              <w:rPr>
                <w:rFonts w:ascii="Times New Roman" w:hAnsi="Times New Roman"/>
                <w:b/>
                <w:color w:val="000000"/>
                <w:spacing w:val="-10"/>
                <w:sz w:val="24"/>
              </w:rPr>
            </w:pPr>
            <w:r>
              <w:rPr>
                <w:rFonts w:ascii="Times New Roman" w:hAnsi="Times New Roman"/>
                <w:b/>
                <w:color w:val="000000"/>
                <w:spacing w:val="-10"/>
                <w:sz w:val="24"/>
              </w:rPr>
              <w:t>51.00</w:t>
            </w:r>
          </w:p>
        </w:tc>
      </w:tr>
      <w:tr w:rsidR="00085DB0" w:rsidTr="004D2427">
        <w:trPr>
          <w:trHeight w:hRule="exact" w:val="88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b/>
                <w:color w:val="000000"/>
                <w:spacing w:val="-10"/>
                <w:sz w:val="24"/>
              </w:rPr>
            </w:pPr>
            <w:r>
              <w:rPr>
                <w:rFonts w:ascii="Times New Roman" w:hAnsi="Times New Roman"/>
                <w:b/>
                <w:color w:val="000000"/>
                <w:spacing w:val="-10"/>
                <w:sz w:val="24"/>
              </w:rPr>
              <w:t>9.89</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b/>
                <w:color w:val="000000"/>
                <w:spacing w:val="-8"/>
                <w:sz w:val="24"/>
              </w:rPr>
            </w:pPr>
            <w:r>
              <w:rPr>
                <w:rFonts w:ascii="Times New Roman" w:hAnsi="Times New Roman"/>
                <w:b/>
                <w:color w:val="000000"/>
                <w:spacing w:val="-8"/>
                <w:sz w:val="24"/>
              </w:rPr>
              <w:t xml:space="preserve">Providing and fixing bright finished brass hanging type floor </w:t>
            </w:r>
            <w:r>
              <w:rPr>
                <w:rFonts w:ascii="Times New Roman" w:hAnsi="Times New Roman"/>
                <w:b/>
                <w:color w:val="000000"/>
                <w:spacing w:val="-10"/>
                <w:sz w:val="24"/>
              </w:rPr>
              <w:t xml:space="preserve">door stopper with necessary screws, </w:t>
            </w:r>
            <w:r>
              <w:rPr>
                <w:rFonts w:ascii="Times New Roman" w:hAnsi="Times New Roman"/>
                <w:color w:val="000000"/>
                <w:sz w:val="23"/>
              </w:rPr>
              <w:t xml:space="preserve">etc. </w:t>
            </w:r>
            <w:r>
              <w:rPr>
                <w:rFonts w:ascii="Times New Roman" w:hAnsi="Times New Roman"/>
                <w:b/>
                <w:color w:val="000000"/>
                <w:spacing w:val="-10"/>
                <w:sz w:val="24"/>
              </w:rPr>
              <w:t>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7"/>
              </w:tabs>
              <w:rPr>
                <w:rFonts w:ascii="Times New Roman" w:hAnsi="Times New Roman"/>
                <w:b/>
                <w:color w:val="000000"/>
                <w:spacing w:val="-10"/>
                <w:sz w:val="24"/>
              </w:rPr>
            </w:pPr>
            <w:r>
              <w:rPr>
                <w:rFonts w:ascii="Times New Roman" w:hAnsi="Times New Roman"/>
                <w:b/>
                <w:color w:val="000000"/>
                <w:spacing w:val="-10"/>
                <w:sz w:val="24"/>
              </w:rPr>
              <w:t>91.00</w:t>
            </w:r>
          </w:p>
        </w:tc>
      </w:tr>
      <w:tr w:rsidR="00085DB0" w:rsidTr="004D2427">
        <w:trPr>
          <w:trHeight w:hRule="exact" w:val="82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b/>
                <w:color w:val="000000"/>
                <w:spacing w:val="-10"/>
                <w:sz w:val="24"/>
              </w:rPr>
            </w:pPr>
            <w:r>
              <w:rPr>
                <w:rFonts w:ascii="Times New Roman" w:hAnsi="Times New Roman"/>
                <w:b/>
                <w:color w:val="000000"/>
                <w:spacing w:val="-10"/>
                <w:sz w:val="24"/>
              </w:rPr>
              <w:t>9.90</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7"/>
                <w:sz w:val="24"/>
              </w:rPr>
            </w:pPr>
            <w:r>
              <w:rPr>
                <w:rFonts w:ascii="Times New Roman" w:hAnsi="Times New Roman"/>
                <w:b/>
                <w:color w:val="000000"/>
                <w:spacing w:val="-7"/>
                <w:sz w:val="24"/>
              </w:rPr>
              <w:t xml:space="preserve">Providing and fixing bright finished brass casement window </w:t>
            </w:r>
            <w:r>
              <w:rPr>
                <w:rFonts w:ascii="Times New Roman" w:hAnsi="Times New Roman"/>
                <w:b/>
                <w:color w:val="000000"/>
                <w:spacing w:val="-3"/>
                <w:sz w:val="24"/>
              </w:rPr>
              <w:t xml:space="preserve">Est= with necessary screws </w:t>
            </w:r>
            <w:r>
              <w:rPr>
                <w:rFonts w:ascii="Times New Roman" w:hAnsi="Times New Roman"/>
                <w:color w:val="000000"/>
                <w:spacing w:val="7"/>
                <w:sz w:val="23"/>
              </w:rPr>
              <w:t xml:space="preserve">etc. </w:t>
            </w:r>
            <w:r>
              <w:rPr>
                <w:rFonts w:ascii="Times New Roman" w:hAnsi="Times New Roman"/>
                <w:b/>
                <w:color w:val="000000"/>
                <w:spacing w:val="-3"/>
                <w:sz w:val="24"/>
              </w:rPr>
              <w:t>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7"/>
              </w:tabs>
              <w:rPr>
                <w:rFonts w:ascii="Times New Roman" w:hAnsi="Times New Roman"/>
                <w:b/>
                <w:color w:val="000000"/>
                <w:spacing w:val="-10"/>
                <w:sz w:val="24"/>
              </w:rPr>
            </w:pPr>
            <w:r>
              <w:rPr>
                <w:rFonts w:ascii="Times New Roman" w:hAnsi="Times New Roman"/>
                <w:b/>
                <w:color w:val="000000"/>
                <w:spacing w:val="-10"/>
                <w:sz w:val="24"/>
              </w:rPr>
              <w:t>72.00</w:t>
            </w:r>
          </w:p>
        </w:tc>
      </w:tr>
      <w:tr w:rsidR="00085DB0" w:rsidTr="004D2427">
        <w:trPr>
          <w:trHeight w:hRule="exact" w:val="82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b/>
                <w:color w:val="000000"/>
                <w:spacing w:val="-10"/>
                <w:sz w:val="24"/>
              </w:rPr>
            </w:pPr>
            <w:r>
              <w:rPr>
                <w:rFonts w:ascii="Times New Roman" w:hAnsi="Times New Roman"/>
                <w:b/>
                <w:color w:val="000000"/>
                <w:spacing w:val="-10"/>
                <w:sz w:val="24"/>
              </w:rPr>
              <w:t>9.91</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4"/>
                <w:sz w:val="24"/>
              </w:rPr>
            </w:pPr>
            <w:r>
              <w:rPr>
                <w:rFonts w:ascii="Times New Roman" w:hAnsi="Times New Roman"/>
                <w:b/>
                <w:color w:val="000000"/>
                <w:spacing w:val="-4"/>
                <w:sz w:val="24"/>
              </w:rPr>
              <w:t xml:space="preserve">Providing and fixing bright finished brass casement stays </w:t>
            </w:r>
            <w:r>
              <w:rPr>
                <w:rFonts w:ascii="Times New Roman" w:hAnsi="Times New Roman"/>
                <w:b/>
                <w:color w:val="000000"/>
                <w:spacing w:val="-9"/>
                <w:sz w:val="24"/>
              </w:rPr>
              <w:t xml:space="preserve">(straight peg type) with necessary screws </w:t>
            </w:r>
            <w:r>
              <w:rPr>
                <w:rFonts w:ascii="Times New Roman" w:hAnsi="Times New Roman"/>
                <w:color w:val="000000"/>
                <w:spacing w:val="1"/>
                <w:sz w:val="23"/>
              </w:rPr>
              <w:t>dc.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1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z w:val="23"/>
              </w:rPr>
            </w:pPr>
            <w:r>
              <w:rPr>
                <w:rFonts w:ascii="Times New Roman" w:hAnsi="Times New Roman"/>
                <w:color w:val="000000"/>
                <w:sz w:val="23"/>
              </w:rPr>
              <w:t>9.91.1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z w:val="23"/>
              </w:rPr>
            </w:pPr>
            <w:r>
              <w:rPr>
                <w:rFonts w:ascii="Times New Roman" w:hAnsi="Times New Roman"/>
                <w:color w:val="000000"/>
                <w:sz w:val="23"/>
              </w:rPr>
              <w:t xml:space="preserve">300 </w:t>
            </w:r>
            <w:r>
              <w:rPr>
                <w:rFonts w:ascii="Times New Roman" w:hAnsi="Times New Roman"/>
                <w:b/>
                <w:color w:val="000000"/>
                <w:spacing w:val="-10"/>
                <w:sz w:val="24"/>
              </w:rPr>
              <w:t>mm weighing not less than 330 gins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7"/>
              </w:tabs>
              <w:rPr>
                <w:rFonts w:ascii="Times New Roman" w:hAnsi="Times New Roman"/>
                <w:b/>
                <w:color w:val="000000"/>
                <w:spacing w:val="-10"/>
                <w:sz w:val="24"/>
              </w:rPr>
            </w:pPr>
            <w:r>
              <w:rPr>
                <w:rFonts w:ascii="Times New Roman" w:hAnsi="Times New Roman"/>
                <w:b/>
                <w:color w:val="000000"/>
                <w:spacing w:val="-10"/>
                <w:sz w:val="24"/>
              </w:rPr>
              <w:t>184.00</w:t>
            </w:r>
          </w:p>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991.2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9"/>
                <w:sz w:val="24"/>
              </w:rPr>
            </w:pPr>
            <w:r>
              <w:rPr>
                <w:rFonts w:ascii="Times New Roman" w:hAnsi="Times New Roman"/>
                <w:b/>
                <w:color w:val="000000"/>
                <w:spacing w:val="-9"/>
                <w:sz w:val="24"/>
              </w:rPr>
              <w:t>250 mm weighing not less than 280 guts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7"/>
              </w:tabs>
              <w:rPr>
                <w:rFonts w:ascii="Times New Roman" w:hAnsi="Times New Roman"/>
                <w:b/>
                <w:color w:val="000000"/>
                <w:spacing w:val="-10"/>
                <w:sz w:val="24"/>
              </w:rPr>
            </w:pPr>
            <w:r>
              <w:rPr>
                <w:rFonts w:ascii="Times New Roman" w:hAnsi="Times New Roman"/>
                <w:b/>
                <w:color w:val="000000"/>
                <w:spacing w:val="-10"/>
                <w:sz w:val="24"/>
              </w:rPr>
              <w:t>147.00</w:t>
            </w:r>
          </w:p>
        </w:tc>
      </w:tr>
      <w:tr w:rsidR="00085DB0"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991.3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9"/>
                <w:sz w:val="24"/>
              </w:rPr>
            </w:pPr>
            <w:r>
              <w:rPr>
                <w:rFonts w:ascii="Times New Roman" w:hAnsi="Times New Roman"/>
                <w:b/>
                <w:color w:val="000000"/>
                <w:spacing w:val="-9"/>
                <w:sz w:val="24"/>
              </w:rPr>
              <w:t xml:space="preserve">200 mm weighing not less </w:t>
            </w:r>
            <w:r>
              <w:rPr>
                <w:rFonts w:ascii="Times New Roman" w:hAnsi="Times New Roman"/>
                <w:color w:val="000000"/>
                <w:spacing w:val="1"/>
                <w:sz w:val="23"/>
              </w:rPr>
              <w:t xml:space="preserve">than 240 </w:t>
            </w:r>
            <w:r>
              <w:rPr>
                <w:rFonts w:ascii="Times New Roman" w:hAnsi="Times New Roman"/>
                <w:b/>
                <w:color w:val="000000"/>
                <w:spacing w:val="-9"/>
                <w:sz w:val="24"/>
              </w:rPr>
              <w:t>gins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136,00</w:t>
            </w:r>
          </w:p>
        </w:tc>
      </w:tr>
      <w:tr w:rsidR="00085DB0" w:rsidTr="004D2427">
        <w:trPr>
          <w:trHeight w:hRule="exact" w:val="82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9,92</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5"/>
                <w:sz w:val="24"/>
              </w:rPr>
            </w:pPr>
            <w:r>
              <w:rPr>
                <w:rFonts w:ascii="Times New Roman" w:hAnsi="Times New Roman"/>
                <w:b/>
                <w:color w:val="000000"/>
                <w:spacing w:val="-5"/>
                <w:sz w:val="24"/>
              </w:rPr>
              <w:t xml:space="preserve">Providing and fixing bright finished brass hasp and staple </w:t>
            </w:r>
            <w:r>
              <w:rPr>
                <w:rFonts w:ascii="Times New Roman" w:hAnsi="Times New Roman"/>
                <w:b/>
                <w:color w:val="000000"/>
                <w:spacing w:val="-9"/>
                <w:sz w:val="24"/>
              </w:rPr>
              <w:t xml:space="preserve">(safety type) with necessary screws etc. </w:t>
            </w:r>
            <w:r>
              <w:rPr>
                <w:rFonts w:ascii="Times New Roman" w:hAnsi="Times New Roman"/>
                <w:color w:val="000000"/>
                <w:spacing w:val="1"/>
                <w:sz w:val="23"/>
              </w:rPr>
              <w:t>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z w:val="23"/>
              </w:rPr>
            </w:pPr>
            <w:r>
              <w:rPr>
                <w:rFonts w:ascii="Times New Roman" w:hAnsi="Times New Roman"/>
                <w:color w:val="000000"/>
                <w:sz w:val="23"/>
              </w:rPr>
              <w:t>9.92.1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z w:val="23"/>
              </w:rPr>
            </w:pPr>
            <w:r>
              <w:rPr>
                <w:rFonts w:ascii="Times New Roman" w:hAnsi="Times New Roman"/>
                <w:color w:val="000000"/>
                <w:sz w:val="23"/>
              </w:rPr>
              <w:t>150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3"/>
              </w:rPr>
            </w:pPr>
            <w:r>
              <w:rPr>
                <w:rFonts w:ascii="Times New Roman" w:hAnsi="Times New Roman"/>
                <w:color w:val="000000"/>
                <w:sz w:val="23"/>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3"/>
              </w:rPr>
            </w:pPr>
            <w:r>
              <w:rPr>
                <w:rFonts w:ascii="Times New Roman" w:hAnsi="Times New Roman"/>
                <w:color w:val="000000"/>
                <w:sz w:val="23"/>
              </w:rPr>
              <w:t>115,00</w:t>
            </w:r>
          </w:p>
        </w:tc>
      </w:tr>
      <w:tr w:rsidR="00085DB0" w:rsidTr="004D2427">
        <w:trPr>
          <w:trHeight w:hRule="exact" w:val="41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20"/>
                <w:sz w:val="23"/>
              </w:rPr>
            </w:pPr>
            <w:r>
              <w:rPr>
                <w:rFonts w:ascii="Times New Roman" w:hAnsi="Times New Roman"/>
                <w:color w:val="000000"/>
                <w:spacing w:val="20"/>
                <w:sz w:val="23"/>
              </w:rPr>
              <w:t>9.92/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z w:val="23"/>
              </w:rPr>
            </w:pPr>
            <w:r>
              <w:rPr>
                <w:rFonts w:ascii="Times New Roman" w:hAnsi="Times New Roman"/>
                <w:color w:val="000000"/>
                <w:sz w:val="23"/>
              </w:rPr>
              <w:t xml:space="preserve">115 </w:t>
            </w:r>
            <w:r>
              <w:rPr>
                <w:rFonts w:ascii="Times New Roman" w:hAnsi="Times New Roman"/>
                <w:b/>
                <w:color w:val="000000"/>
                <w:spacing w:val="-10"/>
                <w:sz w:val="24"/>
              </w:rPr>
              <w:t>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7"/>
              </w:tabs>
              <w:rPr>
                <w:rFonts w:ascii="Times New Roman" w:hAnsi="Times New Roman"/>
                <w:b/>
                <w:color w:val="000000"/>
                <w:spacing w:val="-10"/>
                <w:sz w:val="24"/>
              </w:rPr>
            </w:pPr>
            <w:r>
              <w:rPr>
                <w:rFonts w:ascii="Times New Roman" w:hAnsi="Times New Roman"/>
                <w:b/>
                <w:color w:val="000000"/>
                <w:spacing w:val="-10"/>
                <w:sz w:val="24"/>
              </w:rPr>
              <w:t>94.00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9.923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40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7"/>
              </w:tabs>
              <w:rPr>
                <w:rFonts w:ascii="Times New Roman" w:hAnsi="Times New Roman"/>
                <w:b/>
                <w:color w:val="000000"/>
                <w:spacing w:val="-10"/>
                <w:sz w:val="24"/>
              </w:rPr>
            </w:pPr>
            <w:r>
              <w:rPr>
                <w:rFonts w:ascii="Times New Roman" w:hAnsi="Times New Roman"/>
                <w:b/>
                <w:color w:val="000000"/>
                <w:spacing w:val="-10"/>
                <w:sz w:val="24"/>
              </w:rPr>
              <w:t>80.00</w:t>
            </w:r>
          </w:p>
        </w:tc>
      </w:tr>
      <w:tr w:rsidR="00085DB0" w:rsidTr="004D2427">
        <w:trPr>
          <w:trHeight w:hRule="exact" w:val="88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b/>
                <w:color w:val="000000"/>
                <w:spacing w:val="-10"/>
                <w:sz w:val="24"/>
              </w:rPr>
            </w:pPr>
            <w:r>
              <w:rPr>
                <w:rFonts w:ascii="Times New Roman" w:hAnsi="Times New Roman"/>
                <w:b/>
                <w:color w:val="000000"/>
                <w:spacing w:val="-10"/>
                <w:sz w:val="24"/>
              </w:rPr>
              <w:t>9.93</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b/>
                <w:color w:val="000000"/>
                <w:spacing w:val="-10"/>
                <w:sz w:val="24"/>
              </w:rPr>
            </w:pPr>
            <w:r>
              <w:rPr>
                <w:rFonts w:ascii="Times New Roman" w:hAnsi="Times New Roman"/>
                <w:b/>
                <w:color w:val="000000"/>
                <w:spacing w:val="-10"/>
                <w:sz w:val="24"/>
              </w:rPr>
              <w:t>Providing and fixing Cranium plated brass hanging type floor door stopper with necessary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7"/>
              </w:tabs>
              <w:rPr>
                <w:rFonts w:ascii="Times New Roman" w:hAnsi="Times New Roman"/>
                <w:b/>
                <w:color w:val="000000"/>
                <w:spacing w:val="-10"/>
                <w:sz w:val="24"/>
              </w:rPr>
            </w:pPr>
            <w:r>
              <w:rPr>
                <w:rFonts w:ascii="Times New Roman" w:hAnsi="Times New Roman"/>
                <w:b/>
                <w:color w:val="000000"/>
                <w:spacing w:val="-10"/>
                <w:sz w:val="24"/>
              </w:rPr>
              <w:t>92.00</w:t>
            </w:r>
          </w:p>
        </w:tc>
      </w:tr>
      <w:tr w:rsidR="00085DB0" w:rsidTr="004D2427">
        <w:trPr>
          <w:trHeight w:hRule="exact" w:val="149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86"/>
              </w:tabs>
              <w:rPr>
                <w:rFonts w:ascii="Times New Roman" w:hAnsi="Times New Roman"/>
                <w:b/>
                <w:color w:val="000000"/>
                <w:spacing w:val="-10"/>
                <w:sz w:val="24"/>
              </w:rPr>
            </w:pPr>
            <w:r>
              <w:rPr>
                <w:rFonts w:ascii="Times New Roman" w:hAnsi="Times New Roman"/>
                <w:b/>
                <w:color w:val="000000"/>
                <w:spacing w:val="-10"/>
                <w:sz w:val="24"/>
              </w:rPr>
              <w:t>9.94</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7"/>
                <w:sz w:val="24"/>
              </w:rPr>
            </w:pPr>
            <w:r>
              <w:rPr>
                <w:rFonts w:ascii="Times New Roman" w:hAnsi="Times New Roman"/>
                <w:b/>
                <w:color w:val="000000"/>
                <w:spacing w:val="-7"/>
                <w:sz w:val="24"/>
              </w:rPr>
              <w:t xml:space="preserve">Providing and fixing aluminium the cast body tubular type </w:t>
            </w:r>
            <w:r>
              <w:rPr>
                <w:rFonts w:ascii="Times New Roman" w:hAnsi="Times New Roman"/>
                <w:b/>
                <w:color w:val="000000"/>
                <w:spacing w:val="-13"/>
                <w:sz w:val="24"/>
              </w:rPr>
              <w:t xml:space="preserve">universal hydraulic door closer (having brand logo with ISI, IS : </w:t>
            </w:r>
            <w:r>
              <w:rPr>
                <w:rFonts w:ascii="Times New Roman" w:hAnsi="Times New Roman"/>
                <w:b/>
                <w:color w:val="000000"/>
                <w:spacing w:val="-11"/>
                <w:sz w:val="24"/>
              </w:rPr>
              <w:t xml:space="preserve">3564, embossed on the body, door weight upto 35 kg and door </w:t>
            </w:r>
            <w:r>
              <w:rPr>
                <w:rFonts w:ascii="Times New Roman" w:hAnsi="Times New Roman"/>
                <w:b/>
                <w:color w:val="000000"/>
                <w:spacing w:val="-13"/>
                <w:sz w:val="24"/>
              </w:rPr>
              <w:t xml:space="preserve">width upto 700 mm) with necessary accessories and screws </w:t>
            </w:r>
            <w:r>
              <w:rPr>
                <w:rFonts w:ascii="Times New Roman" w:hAnsi="Times New Roman"/>
                <w:color w:val="000000"/>
                <w:spacing w:val="-3"/>
                <w:sz w:val="23"/>
              </w:rPr>
              <w:t xml:space="preserve">etc. </w:t>
            </w:r>
            <w:r>
              <w:rPr>
                <w:rFonts w:ascii="Times New Roman" w:hAnsi="Times New Roman"/>
                <w:color w:val="000000"/>
                <w:sz w:val="23"/>
              </w:rPr>
              <w:t>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767"/>
              </w:tabs>
              <w:rPr>
                <w:rFonts w:ascii="Times New Roman" w:hAnsi="Times New Roman"/>
                <w:b/>
                <w:color w:val="000000"/>
                <w:spacing w:val="-10"/>
                <w:sz w:val="24"/>
              </w:rPr>
            </w:pPr>
            <w:r>
              <w:rPr>
                <w:rFonts w:ascii="Times New Roman" w:hAnsi="Times New Roman"/>
                <w:b/>
                <w:color w:val="000000"/>
                <w:spacing w:val="-10"/>
                <w:sz w:val="24"/>
              </w:rPr>
              <w:t>780.00</w:t>
            </w:r>
          </w:p>
        </w:tc>
      </w:tr>
    </w:tbl>
    <w:p w:rsidR="00085DB0" w:rsidRDefault="00085DB0" w:rsidP="00085DB0"/>
    <w:p w:rsidR="00085DB0" w:rsidRDefault="00462C31" w:rsidP="00462C31">
      <w:pPr>
        <w:jc w:val="center"/>
      </w:pPr>
      <w:r>
        <w:t>Page No.146</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2"/>
                <w:sz w:val="24"/>
              </w:rPr>
            </w:pPr>
            <w:r>
              <w:rPr>
                <w:rFonts w:ascii="Times New Roman" w:hAnsi="Times New Roman"/>
                <w:color w:val="000000"/>
                <w:spacing w:val="-2"/>
                <w:sz w:val="24"/>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16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59"/>
              </w:tabs>
              <w:rPr>
                <w:rFonts w:ascii="Times New Roman" w:hAnsi="Times New Roman"/>
                <w:color w:val="000000"/>
                <w:spacing w:val="-10"/>
                <w:sz w:val="24"/>
              </w:rPr>
            </w:pPr>
            <w:r>
              <w:rPr>
                <w:rFonts w:ascii="Times New Roman" w:hAnsi="Times New Roman"/>
                <w:color w:val="000000"/>
                <w:spacing w:val="-10"/>
                <w:sz w:val="24"/>
              </w:rPr>
              <w:t>9.95</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fixing aluminium extruded seed= body tubular </w:t>
            </w:r>
            <w:r>
              <w:rPr>
                <w:rFonts w:ascii="Times New Roman" w:hAnsi="Times New Roman"/>
                <w:color w:val="000000"/>
                <w:spacing w:val="-7"/>
                <w:sz w:val="24"/>
              </w:rPr>
              <w:t xml:space="preserve">type universal hydraulic door closer (having brand logo with ISI, </w:t>
            </w:r>
            <w:r>
              <w:rPr>
                <w:rFonts w:ascii="Times New Roman" w:hAnsi="Times New Roman"/>
                <w:color w:val="000000"/>
                <w:spacing w:val="-4"/>
                <w:sz w:val="24"/>
              </w:rPr>
              <w:t xml:space="preserve">IS : 3564, embossed on the body, door weight upto 36 kg to 80 </w:t>
            </w:r>
            <w:r>
              <w:rPr>
                <w:rFonts w:ascii="Times New Roman" w:hAnsi="Times New Roman"/>
                <w:color w:val="000000"/>
                <w:spacing w:val="-11"/>
                <w:sz w:val="24"/>
              </w:rPr>
              <w:t xml:space="preserve">kg and door width from 701 mm to 1000 mm) with double speed </w:t>
            </w:r>
            <w:r>
              <w:rPr>
                <w:rFonts w:ascii="Times New Roman" w:hAnsi="Times New Roman"/>
                <w:color w:val="000000"/>
                <w:spacing w:val="-6"/>
                <w:sz w:val="24"/>
              </w:rPr>
              <w:t>adjustment with necessary accessories and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1186.00</w:t>
            </w:r>
          </w:p>
        </w:tc>
      </w:tr>
      <w:tr w:rsidR="00085DB0" w:rsidTr="004D2427">
        <w:trPr>
          <w:trHeight w:hRule="exact" w:val="110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59"/>
              </w:tabs>
              <w:rPr>
                <w:rFonts w:ascii="Times New Roman" w:hAnsi="Times New Roman"/>
                <w:color w:val="000000"/>
                <w:spacing w:val="-10"/>
                <w:sz w:val="24"/>
              </w:rPr>
            </w:pPr>
            <w:r>
              <w:rPr>
                <w:rFonts w:ascii="Times New Roman" w:hAnsi="Times New Roman"/>
                <w:color w:val="000000"/>
                <w:spacing w:val="-10"/>
                <w:sz w:val="24"/>
              </w:rPr>
              <w:t>9.96</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fixing chromium plated brass 100 mm mortice </w:t>
            </w:r>
            <w:r>
              <w:rPr>
                <w:rFonts w:ascii="Times New Roman" w:hAnsi="Times New Roman"/>
                <w:color w:val="000000"/>
                <w:spacing w:val="-2"/>
                <w:sz w:val="24"/>
              </w:rPr>
              <w:t xml:space="preserve">latch and lock with 6 levers and a pair of lever handles with </w:t>
            </w:r>
            <w:r>
              <w:rPr>
                <w:rFonts w:ascii="Times New Roman" w:hAnsi="Times New Roman"/>
                <w:color w:val="000000"/>
                <w:spacing w:val="-6"/>
                <w:sz w:val="24"/>
              </w:rPr>
              <w:t>necessary screws etc. complete (best make of approved qoality).</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777.00</w:t>
            </w:r>
          </w:p>
        </w:tc>
      </w:tr>
      <w:tr w:rsidR="00085DB0" w:rsidTr="004D2427">
        <w:trPr>
          <w:trHeight w:hRule="exact" w:val="110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59"/>
              </w:tabs>
              <w:rPr>
                <w:rFonts w:ascii="Times New Roman" w:hAnsi="Times New Roman"/>
                <w:color w:val="000000"/>
                <w:spacing w:val="-10"/>
                <w:sz w:val="24"/>
              </w:rPr>
            </w:pPr>
            <w:r>
              <w:rPr>
                <w:rFonts w:ascii="Times New Roman" w:hAnsi="Times New Roman"/>
                <w:color w:val="000000"/>
                <w:spacing w:val="-10"/>
                <w:sz w:val="24"/>
              </w:rPr>
              <w:t>9.97</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fixing chromium plated brass 100 mm mortice </w:t>
            </w:r>
            <w:r>
              <w:rPr>
                <w:rFonts w:ascii="Times New Roman" w:hAnsi="Times New Roman"/>
                <w:color w:val="000000"/>
                <w:spacing w:val="4"/>
                <w:sz w:val="24"/>
              </w:rPr>
              <w:t xml:space="preserve">latch with one dead bolt and a pair of lever handles with </w:t>
            </w:r>
            <w:r>
              <w:rPr>
                <w:rFonts w:ascii="Times New Roman" w:hAnsi="Times New Roman"/>
                <w:color w:val="000000"/>
                <w:spacing w:val="-6"/>
                <w:sz w:val="24"/>
              </w:rPr>
              <w:t>necessary screws etc. complete (best make of approved quality),</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835.00</w:t>
            </w:r>
          </w:p>
        </w:tc>
      </w:tr>
      <w:tr w:rsidR="00085DB0" w:rsidTr="004D2427">
        <w:trPr>
          <w:trHeight w:hRule="exact" w:val="102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59"/>
              </w:tabs>
              <w:rPr>
                <w:rFonts w:ascii="Times New Roman" w:hAnsi="Times New Roman"/>
                <w:color w:val="000000"/>
                <w:spacing w:val="-10"/>
                <w:sz w:val="24"/>
              </w:rPr>
            </w:pPr>
            <w:r>
              <w:rPr>
                <w:rFonts w:ascii="Times New Roman" w:hAnsi="Times New Roman"/>
                <w:color w:val="000000"/>
                <w:spacing w:val="-10"/>
                <w:sz w:val="24"/>
              </w:rPr>
              <w:t>9.98</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Providing and fixing chromium plated brass night latch including necessary strews etc. complete (Rest make of </w:t>
            </w:r>
            <w:r>
              <w:rPr>
                <w:rFonts w:ascii="Times New Roman" w:hAnsi="Times New Roman"/>
                <w:color w:val="000000"/>
                <w:spacing w:val="-8"/>
                <w:sz w:val="24"/>
              </w:rPr>
              <w:t>approved qualil5)-</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766.00</w:t>
            </w:r>
          </w:p>
        </w:tc>
      </w:tr>
      <w:tr w:rsidR="00085DB0" w:rsidTr="004D2427">
        <w:trPr>
          <w:trHeight w:hRule="exact" w:val="111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59"/>
              </w:tabs>
              <w:rPr>
                <w:rFonts w:ascii="Times New Roman" w:hAnsi="Times New Roman"/>
                <w:color w:val="000000"/>
                <w:spacing w:val="-10"/>
                <w:sz w:val="24"/>
              </w:rPr>
            </w:pPr>
            <w:r>
              <w:rPr>
                <w:rFonts w:ascii="Times New Roman" w:hAnsi="Times New Roman"/>
                <w:color w:val="000000"/>
                <w:spacing w:val="-10"/>
                <w:sz w:val="24"/>
              </w:rPr>
              <w:t>9.99</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1"/>
                <w:sz w:val="24"/>
              </w:rPr>
            </w:pPr>
            <w:r>
              <w:rPr>
                <w:rFonts w:ascii="Times New Roman" w:hAnsi="Times New Roman"/>
                <w:color w:val="000000"/>
                <w:spacing w:val="-1"/>
                <w:sz w:val="24"/>
              </w:rPr>
              <w:t xml:space="preserve">Providing and fixing special quality chromium plated brass </w:t>
            </w:r>
            <w:r>
              <w:rPr>
                <w:rFonts w:ascii="Times New Roman" w:hAnsi="Times New Roman"/>
                <w:color w:val="000000"/>
                <w:spacing w:val="-6"/>
                <w:sz w:val="24"/>
              </w:rPr>
              <w:t xml:space="preserve">cupboard locks with six levers including necessary screws etc. </w:t>
            </w:r>
            <w:r>
              <w:rPr>
                <w:rFonts w:ascii="Times New Roman" w:hAnsi="Times New Roman"/>
                <w:color w:val="000000"/>
                <w:spacing w:val="-4"/>
                <w:sz w:val="24"/>
              </w:rPr>
              <w:t>complete (Best make of approved quality) of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9.99.1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right="3870"/>
              <w:jc w:val="right"/>
              <w:rPr>
                <w:rFonts w:ascii="Times New Roman" w:hAnsi="Times New Roman"/>
                <w:color w:val="000000"/>
                <w:spacing w:val="-10"/>
                <w:sz w:val="24"/>
              </w:rPr>
            </w:pPr>
            <w:r>
              <w:rPr>
                <w:rFonts w:ascii="Times New Roman" w:hAnsi="Times New Roman"/>
                <w:color w:val="000000"/>
                <w:spacing w:val="-10"/>
                <w:sz w:val="24"/>
              </w:rPr>
              <w:t>Size 40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144.00</w:t>
            </w:r>
          </w:p>
        </w:tc>
      </w:tr>
      <w:tr w:rsidR="00085DB0" w:rsidTr="004D2427">
        <w:trPr>
          <w:trHeight w:hRule="exact" w:val="4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9.99.2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right="3870"/>
              <w:jc w:val="right"/>
              <w:rPr>
                <w:rFonts w:ascii="Times New Roman" w:hAnsi="Times New Roman"/>
                <w:color w:val="000000"/>
                <w:spacing w:val="-10"/>
                <w:sz w:val="24"/>
              </w:rPr>
            </w:pPr>
            <w:r>
              <w:rPr>
                <w:rFonts w:ascii="Times New Roman" w:hAnsi="Times New Roman"/>
                <w:color w:val="000000"/>
                <w:spacing w:val="-10"/>
                <w:sz w:val="24"/>
              </w:rPr>
              <w:t>Size 50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156,00</w:t>
            </w:r>
          </w:p>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9.99.3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right="3870"/>
              <w:jc w:val="right"/>
              <w:rPr>
                <w:rFonts w:ascii="Times New Roman" w:hAnsi="Times New Roman"/>
                <w:color w:val="000000"/>
                <w:spacing w:val="-10"/>
                <w:sz w:val="24"/>
              </w:rPr>
            </w:pPr>
            <w:r>
              <w:rPr>
                <w:rFonts w:ascii="Times New Roman" w:hAnsi="Times New Roman"/>
                <w:color w:val="000000"/>
                <w:spacing w:val="-10"/>
                <w:sz w:val="24"/>
              </w:rPr>
              <w:t>Size 65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167.00</w:t>
            </w:r>
          </w:p>
        </w:tc>
      </w:tr>
      <w:tr w:rsidR="00085DB0" w:rsidTr="004D2427">
        <w:trPr>
          <w:trHeight w:hRule="exact" w:val="41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9.99A</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right="3870"/>
              <w:jc w:val="right"/>
              <w:rPr>
                <w:rFonts w:ascii="Times New Roman" w:hAnsi="Times New Roman"/>
                <w:color w:val="000000"/>
                <w:spacing w:val="-10"/>
                <w:sz w:val="24"/>
              </w:rPr>
            </w:pPr>
            <w:r>
              <w:rPr>
                <w:rFonts w:ascii="Times New Roman" w:hAnsi="Times New Roman"/>
                <w:color w:val="000000"/>
                <w:spacing w:val="-10"/>
                <w:sz w:val="24"/>
              </w:rPr>
              <w:t>Size 75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146.00</w:t>
            </w:r>
          </w:p>
        </w:tc>
      </w:tr>
      <w:tr w:rsidR="00085DB0" w:rsidTr="004D2427">
        <w:trPr>
          <w:trHeight w:hRule="exact" w:val="81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59"/>
              </w:tabs>
              <w:rPr>
                <w:rFonts w:ascii="Times New Roman" w:hAnsi="Times New Roman"/>
                <w:color w:val="000000"/>
                <w:spacing w:val="-10"/>
                <w:sz w:val="24"/>
              </w:rPr>
            </w:pPr>
            <w:r>
              <w:rPr>
                <w:rFonts w:ascii="Times New Roman" w:hAnsi="Times New Roman"/>
                <w:color w:val="000000"/>
                <w:spacing w:val="-10"/>
                <w:sz w:val="24"/>
              </w:rPr>
              <w:t>9.100</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color w:val="000000"/>
                <w:spacing w:val="-9"/>
                <w:sz w:val="24"/>
              </w:rPr>
            </w:pPr>
            <w:r>
              <w:rPr>
                <w:rFonts w:ascii="Times New Roman" w:hAnsi="Times New Roman"/>
                <w:color w:val="000000"/>
                <w:spacing w:val="-9"/>
                <w:sz w:val="24"/>
              </w:rPr>
              <w:t xml:space="preserve">Providing and fixing chromium plated brass 50 mm cupboard or </w:t>
            </w:r>
            <w:r>
              <w:rPr>
                <w:rFonts w:ascii="Times New Roman" w:hAnsi="Times New Roman"/>
                <w:color w:val="000000"/>
                <w:spacing w:val="-6"/>
                <w:sz w:val="24"/>
              </w:rPr>
              <w:t>wardrobe knobs with nuts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68.00</w:t>
            </w:r>
          </w:p>
        </w:tc>
      </w:tr>
      <w:tr w:rsidR="00085DB0" w:rsidTr="004D2427">
        <w:trPr>
          <w:trHeight w:hRule="exact" w:val="81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59"/>
              </w:tabs>
              <w:rPr>
                <w:rFonts w:ascii="Times New Roman" w:hAnsi="Times New Roman"/>
                <w:color w:val="000000"/>
                <w:spacing w:val="-10"/>
                <w:sz w:val="24"/>
              </w:rPr>
            </w:pPr>
            <w:r>
              <w:rPr>
                <w:rFonts w:ascii="Times New Roman" w:hAnsi="Times New Roman"/>
                <w:color w:val="000000"/>
                <w:spacing w:val="-10"/>
                <w:sz w:val="24"/>
              </w:rPr>
              <w:t>9.101</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3"/>
                <w:sz w:val="24"/>
              </w:rPr>
            </w:pPr>
            <w:r>
              <w:rPr>
                <w:rFonts w:ascii="Times New Roman" w:hAnsi="Times New Roman"/>
                <w:color w:val="000000"/>
                <w:spacing w:val="-3"/>
                <w:sz w:val="24"/>
              </w:rPr>
              <w:t xml:space="preserve">Providing and fixing chromium plated brass sliding door bolts </w:t>
            </w:r>
            <w:r>
              <w:rPr>
                <w:rFonts w:ascii="Times New Roman" w:hAnsi="Times New Roman"/>
                <w:color w:val="000000"/>
                <w:spacing w:val="-5"/>
                <w:sz w:val="24"/>
              </w:rPr>
              <w:t>ISI marked with nuts and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right="3870"/>
              <w:jc w:val="right"/>
              <w:rPr>
                <w:rFonts w:ascii="Times New Roman" w:hAnsi="Times New Roman"/>
                <w:color w:val="000000"/>
                <w:spacing w:val="-10"/>
                <w:sz w:val="24"/>
              </w:rPr>
            </w:pPr>
            <w:r>
              <w:rPr>
                <w:rFonts w:ascii="Times New Roman" w:hAnsi="Times New Roman"/>
                <w:color w:val="000000"/>
                <w:spacing w:val="-10"/>
                <w:sz w:val="24"/>
              </w:rPr>
              <w:t>300x16mm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268,00</w:t>
            </w:r>
          </w:p>
        </w:tc>
      </w:tr>
      <w:tr w:rsidR="00085DB0" w:rsidTr="004D2427">
        <w:trPr>
          <w:trHeight w:hRule="exact" w:val="45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9.101,2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right="3870"/>
              <w:jc w:val="right"/>
              <w:rPr>
                <w:rFonts w:ascii="Times New Roman" w:hAnsi="Times New Roman"/>
                <w:color w:val="000000"/>
                <w:spacing w:val="-10"/>
                <w:sz w:val="24"/>
              </w:rPr>
            </w:pPr>
            <w:r>
              <w:rPr>
                <w:rFonts w:ascii="Times New Roman" w:hAnsi="Times New Roman"/>
                <w:color w:val="000000"/>
                <w:spacing w:val="-10"/>
                <w:sz w:val="24"/>
              </w:rPr>
              <w:t>250x16mm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245,00</w:t>
            </w:r>
          </w:p>
        </w:tc>
      </w:tr>
      <w:tr w:rsidR="00085DB0" w:rsidTr="004D2427">
        <w:trPr>
          <w:trHeight w:hRule="exact" w:val="81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59"/>
              </w:tabs>
              <w:rPr>
                <w:rFonts w:ascii="Times New Roman" w:hAnsi="Times New Roman"/>
                <w:color w:val="000000"/>
                <w:spacing w:val="-10"/>
                <w:sz w:val="24"/>
              </w:rPr>
            </w:pPr>
            <w:r>
              <w:rPr>
                <w:rFonts w:ascii="Times New Roman" w:hAnsi="Times New Roman"/>
                <w:color w:val="000000"/>
                <w:spacing w:val="-10"/>
                <w:sz w:val="24"/>
              </w:rPr>
              <w:t>9.102</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2"/>
                <w:sz w:val="24"/>
              </w:rPr>
            </w:pPr>
            <w:r>
              <w:rPr>
                <w:rFonts w:ascii="Times New Roman" w:hAnsi="Times New Roman"/>
                <w:color w:val="000000"/>
                <w:spacing w:val="-2"/>
                <w:sz w:val="24"/>
              </w:rPr>
              <w:t xml:space="preserve">Providing and fixing chromium plated brass tower bolts ISI </w:t>
            </w:r>
            <w:r>
              <w:rPr>
                <w:rFonts w:ascii="Times New Roman" w:hAnsi="Times New Roman"/>
                <w:color w:val="000000"/>
                <w:spacing w:val="-6"/>
                <w:sz w:val="24"/>
              </w:rPr>
              <w:t>marked with nuts and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5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right="3870"/>
              <w:jc w:val="right"/>
              <w:rPr>
                <w:rFonts w:ascii="Times New Roman" w:hAnsi="Times New Roman"/>
                <w:color w:val="000000"/>
                <w:spacing w:val="-10"/>
                <w:sz w:val="24"/>
              </w:rPr>
            </w:pPr>
            <w:r>
              <w:rPr>
                <w:rFonts w:ascii="Times New Roman" w:hAnsi="Times New Roman"/>
                <w:color w:val="000000"/>
                <w:spacing w:val="-10"/>
                <w:sz w:val="24"/>
              </w:rPr>
              <w:t>300x lOmm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198.00</w:t>
            </w: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9102.2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right="3870"/>
              <w:jc w:val="right"/>
              <w:rPr>
                <w:rFonts w:ascii="Times New Roman" w:hAnsi="Times New Roman"/>
                <w:color w:val="000000"/>
                <w:spacing w:val="-10"/>
                <w:sz w:val="24"/>
              </w:rPr>
            </w:pPr>
            <w:r>
              <w:rPr>
                <w:rFonts w:ascii="Times New Roman" w:hAnsi="Times New Roman"/>
                <w:color w:val="000000"/>
                <w:spacing w:val="-10"/>
                <w:sz w:val="24"/>
              </w:rPr>
              <w:t>250x10mm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164.00</w:t>
            </w: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9102.3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right="3870"/>
              <w:jc w:val="right"/>
              <w:rPr>
                <w:rFonts w:ascii="Times New Roman" w:hAnsi="Times New Roman"/>
                <w:color w:val="000000"/>
                <w:spacing w:val="-10"/>
                <w:sz w:val="24"/>
              </w:rPr>
            </w:pPr>
            <w:r>
              <w:rPr>
                <w:rFonts w:ascii="Times New Roman" w:hAnsi="Times New Roman"/>
                <w:color w:val="000000"/>
                <w:spacing w:val="-10"/>
                <w:sz w:val="24"/>
              </w:rPr>
              <w:t>200x10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113.00</w:t>
            </w: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9.102.4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right="3870"/>
              <w:jc w:val="right"/>
              <w:rPr>
                <w:rFonts w:ascii="Times New Roman" w:hAnsi="Times New Roman"/>
                <w:color w:val="000000"/>
                <w:spacing w:val="-10"/>
                <w:sz w:val="24"/>
              </w:rPr>
            </w:pPr>
            <w:r>
              <w:rPr>
                <w:rFonts w:ascii="Times New Roman" w:hAnsi="Times New Roman"/>
                <w:color w:val="000000"/>
                <w:spacing w:val="-10"/>
                <w:sz w:val="24"/>
              </w:rPr>
              <w:t>150x10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91.00</w:t>
            </w: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9.102.5</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right="3870"/>
              <w:jc w:val="right"/>
              <w:rPr>
                <w:rFonts w:ascii="Times New Roman" w:hAnsi="Times New Roman"/>
                <w:color w:val="000000"/>
                <w:spacing w:val="-10"/>
                <w:sz w:val="24"/>
              </w:rPr>
            </w:pPr>
            <w:r>
              <w:rPr>
                <w:rFonts w:ascii="Times New Roman" w:hAnsi="Times New Roman"/>
                <w:color w:val="000000"/>
                <w:spacing w:val="-10"/>
                <w:sz w:val="24"/>
              </w:rPr>
              <w:t>100x10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73.00</w:t>
            </w:r>
          </w:p>
        </w:tc>
      </w:tr>
      <w:tr w:rsidR="00085DB0" w:rsidTr="004D2427">
        <w:trPr>
          <w:trHeight w:hRule="exact" w:val="81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59"/>
              </w:tabs>
              <w:rPr>
                <w:rFonts w:ascii="Times New Roman" w:hAnsi="Times New Roman"/>
                <w:color w:val="000000"/>
                <w:spacing w:val="-10"/>
                <w:sz w:val="24"/>
              </w:rPr>
            </w:pPr>
            <w:r>
              <w:rPr>
                <w:rFonts w:ascii="Times New Roman" w:hAnsi="Times New Roman"/>
                <w:color w:val="000000"/>
                <w:spacing w:val="-10"/>
                <w:sz w:val="24"/>
              </w:rPr>
              <w:t>9.103</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z w:val="24"/>
              </w:rPr>
            </w:pPr>
            <w:r>
              <w:rPr>
                <w:rFonts w:ascii="Times New Roman" w:hAnsi="Times New Roman"/>
                <w:color w:val="000000"/>
                <w:sz w:val="24"/>
              </w:rPr>
              <w:t xml:space="preserve">Providing and fixing chromium plated brass door latch ISI </w:t>
            </w:r>
            <w:r>
              <w:rPr>
                <w:rFonts w:ascii="Times New Roman" w:hAnsi="Times New Roman"/>
                <w:color w:val="000000"/>
                <w:spacing w:val="-4"/>
                <w:sz w:val="24"/>
              </w:rPr>
              <w:t>marked with necessary a</w:t>
            </w:r>
            <w:r>
              <w:rPr>
                <w:rFonts w:ascii="Times New Roman" w:hAnsi="Times New Roman"/>
                <w:b/>
                <w:color w:val="000000"/>
                <w:spacing w:val="-4"/>
                <w:sz w:val="23"/>
              </w:rPr>
              <w:t xml:space="preserve">cmes </w:t>
            </w:r>
            <w:r>
              <w:rPr>
                <w:rFonts w:ascii="Times New Roman" w:hAnsi="Times New Roman"/>
                <w:color w:val="000000"/>
                <w:spacing w:val="-4"/>
                <w:sz w:val="24"/>
              </w:rPr>
              <w:t>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bl>
    <w:p w:rsidR="00085DB0" w:rsidRDefault="00462C31" w:rsidP="00462C31">
      <w:pPr>
        <w:jc w:val="center"/>
      </w:pPr>
      <w:r>
        <w:t>Page No.147</w:t>
      </w:r>
    </w:p>
    <w:p w:rsidR="00085DB0" w:rsidRDefault="00085DB0" w:rsidP="00085DB0"/>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lastRenderedPageBreak/>
              <w:t xml:space="preserve">Item </w:t>
            </w:r>
            <w:r>
              <w:rPr>
                <w:rFonts w:ascii="Times New Roman" w:hAnsi="Times New Roman"/>
                <w:color w:val="000000"/>
                <w:spacing w:val="-10"/>
                <w:sz w:val="24"/>
              </w:rPr>
              <w:b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2"/>
                <w:sz w:val="24"/>
              </w:rPr>
            </w:pPr>
            <w:r>
              <w:rPr>
                <w:rFonts w:ascii="Times New Roman" w:hAnsi="Times New Roman"/>
                <w:color w:val="000000"/>
                <w:spacing w:val="-2"/>
                <w:sz w:val="24"/>
              </w:rPr>
              <w:t>Rate (in fla.)</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9103.1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2"/>
                <w:sz w:val="24"/>
              </w:rPr>
            </w:pPr>
            <w:r>
              <w:rPr>
                <w:rFonts w:ascii="Times New Roman" w:hAnsi="Times New Roman"/>
                <w:color w:val="000000"/>
                <w:spacing w:val="2"/>
                <w:sz w:val="24"/>
              </w:rPr>
              <w:t>300x16x5=</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255.00</w:t>
            </w:r>
          </w:p>
        </w:tc>
      </w:tr>
      <w:tr w:rsidR="00085DB0" w:rsidTr="004D2427">
        <w:trPr>
          <w:trHeight w:hRule="exact" w:val="57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9.103.2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250x16x5mm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243.00</w:t>
            </w:r>
          </w:p>
        </w:tc>
      </w:tr>
      <w:tr w:rsidR="00085DB0" w:rsidTr="004D2427">
        <w:trPr>
          <w:trHeight w:hRule="exact" w:val="7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9.104</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1"/>
                <w:sz w:val="24"/>
              </w:rPr>
            </w:pPr>
            <w:r>
              <w:rPr>
                <w:rFonts w:ascii="Times New Roman" w:hAnsi="Times New Roman"/>
                <w:color w:val="000000"/>
                <w:spacing w:val="-1"/>
                <w:sz w:val="24"/>
              </w:rPr>
              <w:t xml:space="preserve">Providing and fixing chromium plated brass night latch ISI </w:t>
            </w:r>
            <w:r>
              <w:rPr>
                <w:rFonts w:ascii="Times New Roman" w:hAnsi="Times New Roman"/>
                <w:color w:val="000000"/>
                <w:spacing w:val="-6"/>
                <w:sz w:val="24"/>
              </w:rPr>
              <w:t>marked with necessary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249.00</w:t>
            </w:r>
          </w:p>
        </w:tc>
      </w:tr>
      <w:tr w:rsidR="00085DB0" w:rsidTr="004D2427">
        <w:trPr>
          <w:trHeight w:hRule="exact" w:val="7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9,105</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Providing and fixing chromium plated brass handles with </w:t>
            </w:r>
            <w:r>
              <w:rPr>
                <w:rFonts w:ascii="Times New Roman" w:hAnsi="Times New Roman"/>
                <w:color w:val="000000"/>
                <w:spacing w:val="-6"/>
                <w:sz w:val="24"/>
              </w:rPr>
              <w:t>necessary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38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9.105.1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125 ram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241.00</w:t>
            </w:r>
          </w:p>
        </w:tc>
      </w:tr>
      <w:tr w:rsidR="00085DB0" w:rsidTr="004D2427">
        <w:trPr>
          <w:trHeight w:hRule="exact" w:val="3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9.105.2</w:t>
            </w:r>
          </w:p>
        </w:tc>
        <w:tc>
          <w:tcPr>
            <w:tcW w:w="508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100 mm</w:t>
            </w:r>
          </w:p>
        </w:tc>
        <w:tc>
          <w:tcPr>
            <w:tcW w:w="124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206.00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9.105,3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75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182,00</w:t>
            </w:r>
          </w:p>
        </w:tc>
      </w:tr>
      <w:tr w:rsidR="00085DB0" w:rsidTr="004D2427">
        <w:trPr>
          <w:trHeight w:hRule="exact" w:val="80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9,106</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7"/>
                <w:sz w:val="24"/>
              </w:rPr>
            </w:pPr>
            <w:r>
              <w:rPr>
                <w:rFonts w:ascii="Times New Roman" w:hAnsi="Times New Roman"/>
                <w:color w:val="000000"/>
                <w:spacing w:val="-7"/>
                <w:sz w:val="24"/>
              </w:rPr>
              <w:t xml:space="preserve">Providing and fixing chromium plated brass casement window </w:t>
            </w:r>
            <w:r>
              <w:rPr>
                <w:rFonts w:ascii="Times New Roman" w:hAnsi="Times New Roman"/>
                <w:i/>
                <w:color w:val="000000"/>
                <w:spacing w:val="2"/>
                <w:sz w:val="24"/>
              </w:rPr>
              <w:t xml:space="preserve">fastener </w:t>
            </w:r>
            <w:r>
              <w:rPr>
                <w:rFonts w:ascii="Times New Roman" w:hAnsi="Times New Roman"/>
                <w:color w:val="000000"/>
                <w:spacing w:val="-8"/>
                <w:sz w:val="24"/>
              </w:rPr>
              <w:t>with necessary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137,00</w:t>
            </w:r>
          </w:p>
        </w:tc>
      </w:tr>
      <w:tr w:rsidR="00085DB0" w:rsidTr="004D2427">
        <w:trPr>
          <w:trHeight w:hRule="exact" w:val="82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9,107</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2"/>
                <w:sz w:val="24"/>
              </w:rPr>
            </w:pPr>
            <w:r>
              <w:rPr>
                <w:rFonts w:ascii="Times New Roman" w:hAnsi="Times New Roman"/>
                <w:color w:val="000000"/>
                <w:spacing w:val="-2"/>
                <w:sz w:val="24"/>
              </w:rPr>
              <w:t>Providing and fixing chromium plated brass casement stays (straight peg type) with necessary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1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9.107.1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300 mm weighing not less than 330 gms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207.00</w:t>
            </w:r>
          </w:p>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9.107.2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5"/>
                <w:sz w:val="24"/>
              </w:rPr>
            </w:pPr>
            <w:r>
              <w:rPr>
                <w:rFonts w:ascii="Times New Roman" w:hAnsi="Times New Roman"/>
                <w:color w:val="000000"/>
                <w:spacing w:val="-5"/>
                <w:sz w:val="24"/>
              </w:rPr>
              <w:t>250 ram weighing not less than 280 gins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178.00</w:t>
            </w:r>
          </w:p>
        </w:tc>
      </w:tr>
      <w:tr w:rsidR="00085DB0" w:rsidTr="004D2427">
        <w:trPr>
          <w:trHeight w:hRule="exact" w:val="58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9.107.3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5"/>
                <w:sz w:val="24"/>
              </w:rPr>
            </w:pPr>
            <w:r>
              <w:rPr>
                <w:rFonts w:ascii="Times New Roman" w:hAnsi="Times New Roman"/>
                <w:color w:val="000000"/>
                <w:spacing w:val="-5"/>
                <w:sz w:val="24"/>
              </w:rPr>
              <w:t>200 mm weighing not less than 240 gins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149.00</w:t>
            </w:r>
          </w:p>
        </w:tc>
      </w:tr>
      <w:tr w:rsidR="00085DB0" w:rsidTr="004D2427">
        <w:trPr>
          <w:trHeight w:hRule="exact" w:val="162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9.108</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5" w:right="144"/>
              <w:jc w:val="both"/>
              <w:rPr>
                <w:rFonts w:ascii="Times New Roman" w:hAnsi="Times New Roman"/>
                <w:color w:val="000000"/>
                <w:spacing w:val="6"/>
                <w:sz w:val="24"/>
              </w:rPr>
            </w:pPr>
            <w:r>
              <w:rPr>
                <w:rFonts w:ascii="Times New Roman" w:hAnsi="Times New Roman"/>
                <w:color w:val="000000"/>
                <w:spacing w:val="6"/>
                <w:sz w:val="24"/>
              </w:rPr>
              <w:t xml:space="preserve">Providing and fixing ISI marked aluminium butt hinges </w:t>
            </w:r>
            <w:r>
              <w:rPr>
                <w:rFonts w:ascii="Times New Roman" w:hAnsi="Times New Roman"/>
                <w:color w:val="000000"/>
                <w:spacing w:val="-4"/>
                <w:sz w:val="24"/>
              </w:rPr>
              <w:t xml:space="preserve">anodised (anodic coating not less than grade AC 10 as pa IS : </w:t>
            </w:r>
            <w:r>
              <w:rPr>
                <w:rFonts w:ascii="Times New Roman" w:hAnsi="Times New Roman"/>
                <w:color w:val="000000"/>
                <w:sz w:val="24"/>
              </w:rPr>
              <w:t xml:space="preserve">1868) transparent or dyed to required colour or shade with </w:t>
            </w:r>
            <w:r>
              <w:rPr>
                <w:rFonts w:ascii="Times New Roman" w:hAnsi="Times New Roman"/>
                <w:color w:val="000000"/>
                <w:spacing w:val="-6"/>
                <w:sz w:val="24"/>
              </w:rPr>
              <w:t>necessary screws etc. complete:</w:t>
            </w:r>
          </w:p>
          <w:p w:rsidR="00085DB0" w:rsidRDefault="00085DB0" w:rsidP="004D2427">
            <w:pPr>
              <w:spacing w:before="72"/>
              <w:ind w:left="105"/>
              <w:rPr>
                <w:rFonts w:ascii="Times New Roman" w:hAnsi="Times New Roman"/>
                <w:color w:val="000000"/>
                <w:spacing w:val="-5"/>
                <w:sz w:val="24"/>
              </w:rPr>
            </w:pPr>
            <w:r>
              <w:rPr>
                <w:rFonts w:ascii="Times New Roman" w:hAnsi="Times New Roman"/>
                <w:color w:val="000000"/>
                <w:spacing w:val="-5"/>
                <w:sz w:val="24"/>
              </w:rPr>
              <w:t>Note :- Aluminum hinges shall not be used in wooden shutters.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1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9.108.1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125x75x4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115.00</w:t>
            </w:r>
          </w:p>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9.108.2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4"/>
                <w:sz w:val="24"/>
              </w:rPr>
            </w:pPr>
            <w:r>
              <w:rPr>
                <w:rFonts w:ascii="Times New Roman" w:hAnsi="Times New Roman"/>
                <w:color w:val="000000"/>
                <w:spacing w:val="4"/>
                <w:sz w:val="24"/>
              </w:rPr>
              <w:t>125:63x4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108.00</w:t>
            </w:r>
          </w:p>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9.108.3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z w:val="24"/>
              </w:rPr>
            </w:pPr>
            <w:r>
              <w:rPr>
                <w:rFonts w:ascii="Times New Roman" w:hAnsi="Times New Roman"/>
                <w:color w:val="000000"/>
                <w:sz w:val="24"/>
              </w:rPr>
              <w:t>100x75x4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95.00</w:t>
            </w:r>
          </w:p>
        </w:tc>
      </w:tr>
      <w:tr w:rsidR="00085DB0" w:rsidTr="004D2427">
        <w:trPr>
          <w:trHeight w:hRule="exact" w:val="4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9.108,4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100x63x4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93,00</w:t>
            </w:r>
          </w:p>
        </w:tc>
      </w:tr>
      <w:tr w:rsidR="00085DB0" w:rsidTr="004D2427">
        <w:trPr>
          <w:trHeight w:hRule="exact" w:val="41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9.108.5</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100x63x3.2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90.00</w:t>
            </w:r>
          </w:p>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9.108k</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75x63x4 min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77.00</w:t>
            </w:r>
          </w:p>
        </w:tc>
      </w:tr>
      <w:tr w:rsidR="00085DB0"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9.108.7</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2"/>
                <w:sz w:val="24"/>
              </w:rPr>
            </w:pPr>
            <w:r>
              <w:rPr>
                <w:rFonts w:ascii="Times New Roman" w:hAnsi="Times New Roman"/>
                <w:color w:val="000000"/>
                <w:spacing w:val="2"/>
                <w:sz w:val="24"/>
              </w:rPr>
              <w:t>75x63x3 2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75.00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9.108,8</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3"/>
              </w:rPr>
            </w:pPr>
            <w:r>
              <w:rPr>
                <w:rFonts w:ascii="Times New Roman" w:hAnsi="Times New Roman"/>
                <w:color w:val="000000"/>
                <w:spacing w:val="-10"/>
                <w:sz w:val="23"/>
              </w:rPr>
              <w:t xml:space="preserve">75x45x3 2 </w:t>
            </w:r>
            <w:r>
              <w:rPr>
                <w:rFonts w:ascii="Times New Roman" w:hAnsi="Times New Roman"/>
                <w:color w:val="000000"/>
                <w:spacing w:val="-10"/>
                <w:sz w:val="24"/>
              </w:rPr>
              <w:t>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67,00</w:t>
            </w:r>
          </w:p>
        </w:tc>
      </w:tr>
      <w:tr w:rsidR="00085DB0" w:rsidTr="004D2427">
        <w:trPr>
          <w:trHeight w:hRule="exact" w:val="126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9,109</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6"/>
                <w:sz w:val="24"/>
              </w:rPr>
            </w:pPr>
            <w:r>
              <w:rPr>
                <w:rFonts w:ascii="Times New Roman" w:hAnsi="Times New Roman"/>
                <w:color w:val="000000"/>
                <w:spacing w:val="-6"/>
                <w:sz w:val="24"/>
              </w:rPr>
              <w:t xml:space="preserve">Providing and fixing aluminium sliding door bolts ISI marked </w:t>
            </w:r>
            <w:r>
              <w:rPr>
                <w:rFonts w:ascii="Times New Roman" w:hAnsi="Times New Roman"/>
                <w:color w:val="000000"/>
                <w:spacing w:val="-5"/>
                <w:sz w:val="24"/>
              </w:rPr>
              <w:t xml:space="preserve">anodised (anodic coating not less than grade </w:t>
            </w:r>
            <w:r>
              <w:rPr>
                <w:rFonts w:ascii="Times New Roman" w:hAnsi="Times New Roman"/>
                <w:color w:val="000000"/>
                <w:spacing w:val="-5"/>
                <w:sz w:val="23"/>
              </w:rPr>
              <w:t xml:space="preserve">AC </w:t>
            </w:r>
            <w:r>
              <w:rPr>
                <w:rFonts w:ascii="Times New Roman" w:hAnsi="Times New Roman"/>
                <w:color w:val="000000"/>
                <w:spacing w:val="-5"/>
                <w:sz w:val="24"/>
              </w:rPr>
              <w:t xml:space="preserve">10 as per IS : 1868) transparent or dyed to required colour or shade with nuts </w:t>
            </w:r>
            <w:r>
              <w:rPr>
                <w:rFonts w:ascii="Times New Roman" w:hAnsi="Times New Roman"/>
                <w:color w:val="000000"/>
                <w:spacing w:val="-6"/>
                <w:sz w:val="24"/>
              </w:rPr>
              <w:t xml:space="preserve">and screws </w:t>
            </w:r>
            <w:r>
              <w:rPr>
                <w:rFonts w:ascii="Times New Roman" w:hAnsi="Times New Roman"/>
                <w:i/>
                <w:color w:val="000000"/>
                <w:spacing w:val="4"/>
                <w:sz w:val="24"/>
              </w:rPr>
              <w:t xml:space="preserve">Sc. </w:t>
            </w:r>
            <w:r>
              <w:rPr>
                <w:rFonts w:ascii="Times New Roman" w:hAnsi="Times New Roman"/>
                <w:color w:val="000000"/>
                <w:spacing w:val="-6"/>
                <w:sz w:val="24"/>
              </w:rPr>
              <w:t>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0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9.109.1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4"/>
                <w:sz w:val="24"/>
              </w:rPr>
            </w:pPr>
            <w:r>
              <w:rPr>
                <w:rFonts w:ascii="Times New Roman" w:hAnsi="Times New Roman"/>
                <w:color w:val="000000"/>
                <w:spacing w:val="4"/>
                <w:sz w:val="24"/>
              </w:rPr>
              <w:t>300x16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241.00</w:t>
            </w:r>
          </w:p>
        </w:tc>
      </w:tr>
      <w:tr w:rsidR="00085DB0" w:rsidTr="004D2427">
        <w:trPr>
          <w:trHeight w:hRule="exact" w:val="48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9.109,2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3"/>
              </w:rPr>
            </w:pPr>
            <w:r>
              <w:rPr>
                <w:rFonts w:ascii="Times New Roman" w:hAnsi="Times New Roman"/>
                <w:color w:val="000000"/>
                <w:spacing w:val="-10"/>
                <w:sz w:val="23"/>
              </w:rPr>
              <w:t xml:space="preserve">250x16 </w:t>
            </w:r>
            <w:r>
              <w:rPr>
                <w:rFonts w:ascii="Times New Roman" w:hAnsi="Times New Roman"/>
                <w:color w:val="000000"/>
                <w:spacing w:val="-10"/>
                <w:sz w:val="24"/>
              </w:rPr>
              <w:t>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195,00</w:t>
            </w:r>
          </w:p>
        </w:tc>
      </w:tr>
    </w:tbl>
    <w:p w:rsidR="00085DB0" w:rsidRDefault="00462C31" w:rsidP="00462C31">
      <w:pPr>
        <w:jc w:val="center"/>
      </w:pPr>
      <w:r>
        <w:t>Page No.149</w:t>
      </w:r>
    </w:p>
    <w:tbl>
      <w:tblPr>
        <w:tblW w:w="0" w:type="auto"/>
        <w:tblInd w:w="15" w:type="dxa"/>
        <w:tblLayout w:type="fixed"/>
        <w:tblCellMar>
          <w:left w:w="0" w:type="dxa"/>
          <w:right w:w="0" w:type="dxa"/>
        </w:tblCellMar>
        <w:tblLook w:val="04A0"/>
      </w:tblPr>
      <w:tblGrid>
        <w:gridCol w:w="870"/>
        <w:gridCol w:w="1103"/>
        <w:gridCol w:w="5085"/>
        <w:gridCol w:w="1245"/>
        <w:gridCol w:w="1462"/>
        <w:tblGridChange w:id="60">
          <w:tblGrid>
            <w:gridCol w:w="115"/>
            <w:gridCol w:w="755"/>
            <w:gridCol w:w="115"/>
            <w:gridCol w:w="1103"/>
            <w:gridCol w:w="4970"/>
            <w:gridCol w:w="115"/>
            <w:gridCol w:w="1130"/>
            <w:gridCol w:w="115"/>
            <w:gridCol w:w="1347"/>
            <w:gridCol w:w="115"/>
          </w:tblGrid>
        </w:tblGridChange>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2"/>
                <w:sz w:val="24"/>
              </w:rPr>
            </w:pPr>
            <w:r>
              <w:rPr>
                <w:rFonts w:ascii="Times New Roman" w:hAnsi="Times New Roman"/>
                <w:color w:val="000000"/>
                <w:spacing w:val="-2"/>
                <w:sz w:val="24"/>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126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9.110</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7"/>
                <w:sz w:val="24"/>
              </w:rPr>
            </w:pPr>
            <w:r>
              <w:rPr>
                <w:rFonts w:ascii="Times New Roman" w:hAnsi="Times New Roman"/>
                <w:color w:val="000000"/>
                <w:spacing w:val="7"/>
                <w:sz w:val="24"/>
              </w:rPr>
              <w:t xml:space="preserve">Providing and fixing aluminium tower bob 1SI marked </w:t>
            </w:r>
            <w:r>
              <w:rPr>
                <w:rFonts w:ascii="Times New Roman" w:hAnsi="Times New Roman"/>
                <w:color w:val="000000"/>
                <w:spacing w:val="-4"/>
                <w:sz w:val="24"/>
              </w:rPr>
              <w:t xml:space="preserve">anodised (anodic coating not less than grade AC 10 as pa IS : </w:t>
            </w:r>
            <w:r>
              <w:rPr>
                <w:rFonts w:ascii="Times New Roman" w:hAnsi="Times New Roman"/>
                <w:color w:val="000000"/>
                <w:spacing w:val="-1"/>
                <w:sz w:val="24"/>
              </w:rPr>
              <w:t xml:space="preserve">1868 ) transparent or dyed to required colour or shade with </w:t>
            </w:r>
            <w:r>
              <w:rPr>
                <w:rFonts w:ascii="Times New Roman" w:hAnsi="Times New Roman"/>
                <w:color w:val="000000"/>
                <w:spacing w:val="-5"/>
                <w:sz w:val="24"/>
              </w:rPr>
              <w:t>necessary screws etc. complete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9.1101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w w:val="110"/>
              </w:rPr>
            </w:pPr>
            <w:r>
              <w:rPr>
                <w:rFonts w:ascii="Times New Roman" w:hAnsi="Times New Roman"/>
                <w:color w:val="000000"/>
                <w:w w:val="110"/>
              </w:rPr>
              <w:t xml:space="preserve">300x10 </w:t>
            </w:r>
            <w:r>
              <w:rPr>
                <w:rFonts w:ascii="Times New Roman" w:hAnsi="Times New Roman"/>
                <w:color w:val="000000"/>
                <w:spacing w:val="-10"/>
                <w:sz w:val="24"/>
              </w:rPr>
              <w:t>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114,00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9110.2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250x10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i/>
                <w:color w:val="000000"/>
                <w:spacing w:val="-10"/>
                <w:w w:val="105"/>
                <w:sz w:val="24"/>
              </w:rPr>
            </w:pPr>
            <w:r>
              <w:rPr>
                <w:rFonts w:ascii="Times New Roman" w:hAnsi="Times New Roman"/>
                <w:b/>
                <w:i/>
                <w:color w:val="000000"/>
                <w:spacing w:val="-10"/>
                <w:w w:val="105"/>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102.00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9110.3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200x10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i/>
                <w:color w:val="000000"/>
                <w:spacing w:val="-10"/>
                <w:w w:val="105"/>
                <w:sz w:val="24"/>
              </w:rPr>
            </w:pPr>
            <w:r>
              <w:rPr>
                <w:rFonts w:ascii="Times New Roman" w:hAnsi="Times New Roman"/>
                <w:b/>
                <w:i/>
                <w:color w:val="000000"/>
                <w:spacing w:val="-10"/>
                <w:w w:val="105"/>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82.00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9110.4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150x10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i/>
                <w:color w:val="000000"/>
                <w:spacing w:val="-10"/>
                <w:w w:val="105"/>
                <w:sz w:val="24"/>
              </w:rPr>
            </w:pPr>
            <w:r>
              <w:rPr>
                <w:rFonts w:ascii="Times New Roman" w:hAnsi="Times New Roman"/>
                <w:b/>
                <w:i/>
                <w:color w:val="000000"/>
                <w:spacing w:val="-10"/>
                <w:w w:val="105"/>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69.00</w:t>
            </w:r>
          </w:p>
        </w:tc>
      </w:tr>
      <w:tr w:rsidR="00085DB0" w:rsidTr="004D2427">
        <w:trPr>
          <w:trHeight w:hRule="exact" w:val="62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9110.5</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100x10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i/>
                <w:color w:val="000000"/>
                <w:spacing w:val="-10"/>
                <w:w w:val="105"/>
                <w:sz w:val="24"/>
              </w:rPr>
            </w:pPr>
            <w:r>
              <w:rPr>
                <w:rFonts w:ascii="Times New Roman" w:hAnsi="Times New Roman"/>
                <w:b/>
                <w:i/>
                <w:color w:val="000000"/>
                <w:spacing w:val="-10"/>
                <w:w w:val="105"/>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5100</w:t>
            </w:r>
          </w:p>
        </w:tc>
      </w:tr>
      <w:tr w:rsidR="00085DB0" w:rsidTr="004D2427">
        <w:trPr>
          <w:trHeight w:hRule="exact" w:val="123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9,111</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1"/>
                <w:sz w:val="24"/>
              </w:rPr>
            </w:pPr>
            <w:r>
              <w:rPr>
                <w:rFonts w:ascii="Times New Roman" w:hAnsi="Times New Roman"/>
                <w:color w:val="000000"/>
                <w:spacing w:val="-1"/>
                <w:sz w:val="24"/>
              </w:rPr>
              <w:t xml:space="preserve">Providing and fixing aluminium pull bolt lock anodised ISI </w:t>
            </w:r>
            <w:r>
              <w:rPr>
                <w:rFonts w:ascii="Times New Roman" w:hAnsi="Times New Roman"/>
                <w:color w:val="000000"/>
                <w:spacing w:val="8"/>
                <w:sz w:val="24"/>
              </w:rPr>
              <w:t xml:space="preserve">marked (anodic coaling not less than grade AC 10 as pa </w:t>
            </w:r>
            <w:r>
              <w:rPr>
                <w:rFonts w:ascii="Times New Roman" w:hAnsi="Times New Roman"/>
                <w:color w:val="000000"/>
                <w:spacing w:val="-9"/>
                <w:sz w:val="24"/>
              </w:rPr>
              <w:t xml:space="preserve">IS : 1868) transparent or dyed to required colour and shade with </w:t>
            </w:r>
            <w:r>
              <w:rPr>
                <w:rFonts w:ascii="Times New Roman" w:hAnsi="Times New Roman"/>
                <w:color w:val="000000"/>
                <w:spacing w:val="-5"/>
                <w:sz w:val="24"/>
              </w:rPr>
              <w:t>necessary screws bolts, nut and washers etc. complete.</w:t>
            </w:r>
          </w:p>
        </w:tc>
        <w:tc>
          <w:tcPr>
            <w:tcW w:w="1245" w:type="dxa"/>
            <w:tcBorders>
              <w:top w:val="single" w:sz="6" w:space="0" w:color="000000"/>
              <w:left w:val="single" w:sz="6" w:space="0" w:color="000000"/>
              <w:bottom w:val="single" w:sz="6" w:space="0" w:color="000000"/>
              <w:right w:val="single" w:sz="6" w:space="0" w:color="000000"/>
            </w:tcBorders>
            <w:textDirection w:val="tbRlV"/>
            <w:vAlign w:val="center"/>
          </w:tcPr>
          <w:p w:rsidR="00085DB0" w:rsidRDefault="00085DB0" w:rsidP="004D2427">
            <w:pPr>
              <w:ind w:left="36"/>
              <w:rPr>
                <w:rFonts w:ascii="Tahoma" w:hAnsi="Tahoma"/>
                <w:color w:val="000000"/>
                <w:w w:val="80"/>
                <w:sz w:val="58"/>
              </w:rPr>
            </w:pPr>
            <w:r>
              <w:rPr>
                <w:rFonts w:ascii="Tahoma" w:hAnsi="Tahoma"/>
                <w:color w:val="000000"/>
                <w:w w:val="80"/>
                <w:sz w:val="58"/>
              </w:rPr>
              <w:t>1</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74,00</w:t>
            </w:r>
          </w:p>
        </w:tc>
      </w:tr>
      <w:tr w:rsidR="00085DB0" w:rsidTr="004D2427">
        <w:trPr>
          <w:trHeight w:hRule="exact" w:val="130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9.112</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fixing 50cm long aluminium kicking plate </w:t>
            </w:r>
            <w:r>
              <w:rPr>
                <w:rFonts w:ascii="Times New Roman" w:hAnsi="Times New Roman"/>
                <w:color w:val="000000"/>
                <w:spacing w:val="-4"/>
                <w:sz w:val="24"/>
              </w:rPr>
              <w:t xml:space="preserve">100x3.15 mm anodised (anodic coating not less than grade AC </w:t>
            </w:r>
            <w:r>
              <w:rPr>
                <w:rFonts w:ascii="Times New Roman" w:hAnsi="Times New Roman"/>
                <w:color w:val="000000"/>
                <w:spacing w:val="-2"/>
                <w:sz w:val="24"/>
              </w:rPr>
              <w:t xml:space="preserve">10 as per IS :1868) transparent or dyed to required colour or </w:t>
            </w:r>
            <w:r>
              <w:rPr>
                <w:rFonts w:ascii="Times New Roman" w:hAnsi="Times New Roman"/>
                <w:color w:val="000000"/>
                <w:spacing w:val="-6"/>
                <w:sz w:val="24"/>
              </w:rPr>
              <w:t>shade with necessary screws etc. complete.</w:t>
            </w:r>
          </w:p>
        </w:tc>
        <w:tc>
          <w:tcPr>
            <w:tcW w:w="1245" w:type="dxa"/>
            <w:tcBorders>
              <w:top w:val="single" w:sz="6" w:space="0" w:color="000000"/>
              <w:left w:val="single" w:sz="6" w:space="0" w:color="000000"/>
              <w:bottom w:val="single" w:sz="6" w:space="0" w:color="000000"/>
              <w:right w:val="single" w:sz="6" w:space="0" w:color="000000"/>
            </w:tcBorders>
            <w:textDirection w:val="tbRlV"/>
            <w:vAlign w:val="center"/>
          </w:tcPr>
          <w:p w:rsidR="00085DB0" w:rsidRDefault="00085DB0" w:rsidP="004D2427">
            <w:pPr>
              <w:ind w:left="36"/>
              <w:rPr>
                <w:rFonts w:ascii="Tahoma" w:hAnsi="Tahoma"/>
                <w:color w:val="000000"/>
                <w:w w:val="80"/>
                <w:sz w:val="58"/>
              </w:rPr>
            </w:pPr>
            <w:r>
              <w:rPr>
                <w:rFonts w:ascii="Tahoma" w:hAnsi="Tahoma"/>
                <w:color w:val="000000"/>
                <w:w w:val="80"/>
                <w:sz w:val="58"/>
              </w:rPr>
              <w:t>1</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167.00</w:t>
            </w:r>
          </w:p>
        </w:tc>
      </w:tr>
      <w:tr w:rsidR="00085DB0" w:rsidTr="00304D41">
        <w:tblPrEx>
          <w:tblW w:w="0" w:type="auto"/>
          <w:tblInd w:w="15" w:type="dxa"/>
          <w:tblLayout w:type="fixed"/>
          <w:tblCellMar>
            <w:left w:w="0" w:type="dxa"/>
            <w:right w:w="0" w:type="dxa"/>
          </w:tblCellMar>
          <w:tblPrExChange w:id="61" w:author="Admin" w:date="2015-06-08T15:41:00Z">
            <w:tblPrEx>
              <w:tblW w:w="0" w:type="auto"/>
              <w:tblInd w:w="15" w:type="dxa"/>
              <w:tblLayout w:type="fixed"/>
              <w:tblCellMar>
                <w:left w:w="0" w:type="dxa"/>
                <w:right w:w="0" w:type="dxa"/>
              </w:tblCellMar>
            </w:tblPrEx>
          </w:tblPrExChange>
        </w:tblPrEx>
        <w:trPr>
          <w:trHeight w:hRule="exact" w:val="1473"/>
          <w:trPrChange w:id="62" w:author="Admin" w:date="2015-06-08T15:41:00Z">
            <w:trPr>
              <w:gridAfter w:val="0"/>
              <w:trHeight w:hRule="exact" w:val="1253"/>
            </w:trPr>
          </w:trPrChange>
        </w:trPr>
        <w:tc>
          <w:tcPr>
            <w:tcW w:w="870" w:type="dxa"/>
            <w:tcBorders>
              <w:top w:val="single" w:sz="6" w:space="0" w:color="000000"/>
              <w:left w:val="single" w:sz="6" w:space="0" w:color="000000"/>
              <w:bottom w:val="single" w:sz="6" w:space="0" w:color="000000"/>
              <w:right w:val="single" w:sz="6" w:space="0" w:color="000000"/>
            </w:tcBorders>
            <w:tcPrChange w:id="63" w:author="Admin" w:date="2015-06-08T15:41:00Z">
              <w:tcPr>
                <w:tcW w:w="870" w:type="dxa"/>
                <w:gridSpan w:val="2"/>
                <w:tcBorders>
                  <w:top w:val="single" w:sz="6" w:space="0" w:color="000000"/>
                  <w:left w:val="single" w:sz="6" w:space="0" w:color="000000"/>
                  <w:bottom w:val="single" w:sz="6" w:space="0" w:color="000000"/>
                  <w:right w:val="single" w:sz="6" w:space="0" w:color="000000"/>
                </w:tcBorders>
              </w:tcPr>
            </w:tcPrChange>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9.113</w:t>
            </w:r>
          </w:p>
        </w:tc>
        <w:tc>
          <w:tcPr>
            <w:tcW w:w="6188" w:type="dxa"/>
            <w:gridSpan w:val="2"/>
            <w:tcBorders>
              <w:top w:val="single" w:sz="6" w:space="0" w:color="000000"/>
              <w:left w:val="single" w:sz="6" w:space="0" w:color="000000"/>
              <w:bottom w:val="single" w:sz="6" w:space="0" w:color="000000"/>
              <w:right w:val="single" w:sz="6" w:space="0" w:color="000000"/>
            </w:tcBorders>
            <w:tcPrChange w:id="64" w:author="Admin" w:date="2015-06-08T15:41:00Z">
              <w:tcPr>
                <w:tcW w:w="6188" w:type="dxa"/>
                <w:gridSpan w:val="3"/>
                <w:tcBorders>
                  <w:top w:val="single" w:sz="6" w:space="0" w:color="000000"/>
                  <w:left w:val="single" w:sz="6" w:space="0" w:color="000000"/>
                  <w:bottom w:val="single" w:sz="6" w:space="0" w:color="000000"/>
                  <w:right w:val="single" w:sz="6" w:space="0" w:color="000000"/>
                </w:tcBorders>
              </w:tcPr>
            </w:tcPrChange>
          </w:tcPr>
          <w:p w:rsidR="00085DB0" w:rsidRDefault="00085DB0" w:rsidP="004D2427">
            <w:pPr>
              <w:ind w:left="108" w:right="144"/>
              <w:jc w:val="both"/>
              <w:rPr>
                <w:rFonts w:ascii="Times New Roman" w:hAnsi="Times New Roman"/>
                <w:color w:val="000000"/>
                <w:spacing w:val="-6"/>
                <w:sz w:val="24"/>
              </w:rPr>
            </w:pPr>
            <w:r>
              <w:rPr>
                <w:rFonts w:ascii="Times New Roman" w:hAnsi="Times New Roman"/>
                <w:color w:val="000000"/>
                <w:spacing w:val="-6"/>
                <w:sz w:val="24"/>
              </w:rPr>
              <w:t xml:space="preserve">Providing and fixing aluminium handles LSI marked anodised </w:t>
            </w:r>
            <w:r>
              <w:rPr>
                <w:rFonts w:ascii="Times New Roman" w:hAnsi="Times New Roman"/>
                <w:color w:val="000000"/>
                <w:spacing w:val="-1"/>
                <w:sz w:val="24"/>
              </w:rPr>
              <w:t xml:space="preserve">(anodic coating not less than grade AC 10 as per IS : 1868) </w:t>
            </w:r>
            <w:r>
              <w:rPr>
                <w:rFonts w:ascii="Times New Roman" w:hAnsi="Times New Roman"/>
                <w:color w:val="000000"/>
                <w:spacing w:val="-6"/>
                <w:sz w:val="24"/>
              </w:rPr>
              <w:t xml:space="preserve">transparent or dyed to required colour or shade with necessary </w:t>
            </w:r>
            <w:r>
              <w:rPr>
                <w:rFonts w:ascii="Times New Roman" w:hAnsi="Times New Roman"/>
                <w:color w:val="000000"/>
                <w:spacing w:val="-4"/>
                <w:sz w:val="24"/>
              </w:rPr>
              <w:t xml:space="preserve">screws </w:t>
            </w:r>
            <w:r w:rsidR="00F31C51" w:rsidRPr="00F31C51">
              <w:rPr>
                <w:rPrChange w:id="65" w:author="Admin" w:date="2015-10-07T11:37:00Z">
                  <w:rPr>
                    <w:rFonts w:ascii="Times New Roman" w:hAnsi="Times New Roman"/>
                    <w:color w:val="000000"/>
                    <w:spacing w:val="-4"/>
                    <w:sz w:val="24"/>
                  </w:rPr>
                </w:rPrChange>
              </w:rPr>
              <w:t>etc</w:t>
            </w:r>
            <w:r>
              <w:rPr>
                <w:rFonts w:ascii="Times New Roman" w:hAnsi="Times New Roman"/>
                <w:color w:val="000000"/>
                <w:spacing w:val="-4"/>
                <w:sz w:val="24"/>
              </w:rPr>
              <w:t xml:space="preserve"> complete:</w:t>
            </w:r>
          </w:p>
        </w:tc>
        <w:tc>
          <w:tcPr>
            <w:tcW w:w="1245" w:type="dxa"/>
            <w:tcBorders>
              <w:top w:val="single" w:sz="6" w:space="0" w:color="000000"/>
              <w:left w:val="single" w:sz="6" w:space="0" w:color="000000"/>
              <w:bottom w:val="single" w:sz="6" w:space="0" w:color="000000"/>
              <w:right w:val="single" w:sz="6" w:space="0" w:color="000000"/>
            </w:tcBorders>
            <w:tcPrChange w:id="66" w:author="Admin" w:date="2015-06-08T15:41:00Z">
              <w:tcPr>
                <w:tcW w:w="1245" w:type="dxa"/>
                <w:gridSpan w:val="2"/>
                <w:tcBorders>
                  <w:top w:val="single" w:sz="6" w:space="0" w:color="000000"/>
                  <w:left w:val="single" w:sz="6" w:space="0" w:color="000000"/>
                  <w:bottom w:val="single" w:sz="6" w:space="0" w:color="000000"/>
                  <w:right w:val="single" w:sz="6" w:space="0" w:color="000000"/>
                </w:tcBorders>
              </w:tcPr>
            </w:tcPrChange>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Change w:id="67" w:author="Admin" w:date="2015-06-08T15:41:00Z">
              <w:tcPr>
                <w:tcW w:w="1462" w:type="dxa"/>
                <w:gridSpan w:val="2"/>
                <w:tcBorders>
                  <w:top w:val="single" w:sz="6" w:space="0" w:color="000000"/>
                  <w:left w:val="single" w:sz="6" w:space="0" w:color="000000"/>
                  <w:bottom w:val="single" w:sz="6" w:space="0" w:color="000000"/>
                  <w:right w:val="single" w:sz="6" w:space="0" w:color="000000"/>
                </w:tcBorders>
              </w:tcPr>
            </w:tcPrChange>
          </w:tcPr>
          <w:p w:rsidR="00085DB0" w:rsidRDefault="00085DB0" w:rsidP="004D2427">
            <w:pPr>
              <w:rPr>
                <w:rFonts w:ascii="Times New Roman" w:hAnsi="Times New Roman"/>
                <w:color w:val="000000"/>
                <w:sz w:val="20"/>
              </w:rPr>
            </w:pP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9113.1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125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75.00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9113.2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100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55.00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9113.3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8"/>
                <w:sz w:val="24"/>
              </w:rPr>
            </w:pPr>
            <w:r>
              <w:rPr>
                <w:rFonts w:ascii="Times New Roman" w:hAnsi="Times New Roman"/>
                <w:color w:val="000000"/>
                <w:spacing w:val="8"/>
                <w:sz w:val="24"/>
              </w:rPr>
              <w:t>75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46.00</w:t>
            </w:r>
          </w:p>
        </w:tc>
      </w:tr>
      <w:tr w:rsidR="00085DB0" w:rsidTr="004D2427">
        <w:trPr>
          <w:trHeight w:hRule="exact" w:val="13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9.114</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7"/>
                <w:sz w:val="24"/>
              </w:rPr>
            </w:pPr>
            <w:r>
              <w:rPr>
                <w:rFonts w:ascii="Times New Roman" w:hAnsi="Times New Roman"/>
                <w:color w:val="000000"/>
                <w:spacing w:val="-7"/>
                <w:sz w:val="24"/>
              </w:rPr>
              <w:t xml:space="preserve">Providing and fixing aluminium hanging floor door stopper ISI </w:t>
            </w:r>
            <w:r>
              <w:rPr>
                <w:rFonts w:ascii="Times New Roman" w:hAnsi="Times New Roman"/>
                <w:color w:val="000000"/>
                <w:spacing w:val="-4"/>
                <w:sz w:val="24"/>
              </w:rPr>
              <w:t xml:space="preserve">marked anodised (anodic coating not less than grade AC 10 as </w:t>
            </w:r>
            <w:r>
              <w:rPr>
                <w:rFonts w:ascii="Times New Roman" w:hAnsi="Times New Roman"/>
                <w:color w:val="000000"/>
                <w:spacing w:val="-5"/>
                <w:sz w:val="24"/>
              </w:rPr>
              <w:t>per IS : 1868) transparent or dyed to required colour and shade with necessary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9.114.1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Single rubber stopper</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35.00</w:t>
            </w:r>
          </w:p>
        </w:tc>
      </w:tr>
      <w:tr w:rsidR="00085DB0" w:rsidTr="004D2427">
        <w:trPr>
          <w:trHeight w:hRule="exact" w:val="52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9.114,2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4"/>
                <w:sz w:val="24"/>
              </w:rPr>
            </w:pPr>
            <w:r>
              <w:rPr>
                <w:rFonts w:ascii="Times New Roman" w:hAnsi="Times New Roman"/>
                <w:color w:val="000000"/>
                <w:spacing w:val="-4"/>
                <w:sz w:val="24"/>
              </w:rPr>
              <w:t>Twin rubber stopper</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86.00</w:t>
            </w:r>
          </w:p>
        </w:tc>
      </w:tr>
      <w:tr w:rsidR="00085DB0" w:rsidTr="004D2427">
        <w:trPr>
          <w:trHeight w:hRule="exact" w:val="123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9,115</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1"/>
                <w:sz w:val="24"/>
              </w:rPr>
            </w:pPr>
            <w:r>
              <w:rPr>
                <w:rFonts w:ascii="Times New Roman" w:hAnsi="Times New Roman"/>
                <w:color w:val="000000"/>
                <w:spacing w:val="-1"/>
                <w:sz w:val="24"/>
              </w:rPr>
              <w:t xml:space="preserve">Providing and fixing aluminium casement stays ISI marked </w:t>
            </w:r>
            <w:r>
              <w:rPr>
                <w:rFonts w:ascii="Times New Roman" w:hAnsi="Times New Roman"/>
                <w:color w:val="000000"/>
                <w:spacing w:val="-5"/>
                <w:sz w:val="24"/>
              </w:rPr>
              <w:t xml:space="preserve">anodised (anodic coating not less than grade AC 10 as per IS : </w:t>
            </w:r>
            <w:r>
              <w:rPr>
                <w:rFonts w:ascii="Times New Roman" w:hAnsi="Times New Roman"/>
                <w:color w:val="000000"/>
                <w:spacing w:val="-2"/>
                <w:sz w:val="24"/>
              </w:rPr>
              <w:t xml:space="preserve">1868) transparent or dyed to required colour and shade with </w:t>
            </w:r>
            <w:r>
              <w:rPr>
                <w:rFonts w:ascii="Times New Roman" w:hAnsi="Times New Roman"/>
                <w:color w:val="000000"/>
                <w:spacing w:val="-6"/>
                <w:sz w:val="24"/>
              </w:rPr>
              <w:t>necessary screws etc. complete.</w:t>
            </w:r>
          </w:p>
        </w:tc>
        <w:tc>
          <w:tcPr>
            <w:tcW w:w="1245" w:type="dxa"/>
            <w:tcBorders>
              <w:top w:val="single" w:sz="6" w:space="0" w:color="000000"/>
              <w:left w:val="single" w:sz="6" w:space="0" w:color="000000"/>
              <w:bottom w:val="single" w:sz="6" w:space="0" w:color="000000"/>
              <w:right w:val="single" w:sz="6" w:space="0" w:color="000000"/>
            </w:tcBorders>
            <w:textDirection w:val="tbRlV"/>
            <w:vAlign w:val="center"/>
          </w:tcPr>
          <w:p w:rsidR="00085DB0" w:rsidRDefault="00085DB0" w:rsidP="004D2427">
            <w:pPr>
              <w:ind w:left="36"/>
              <w:rPr>
                <w:rFonts w:ascii="Tahoma" w:hAnsi="Tahoma"/>
                <w:color w:val="000000"/>
                <w:spacing w:val="-58"/>
                <w:w w:val="80"/>
                <w:sz w:val="58"/>
              </w:rPr>
            </w:pPr>
            <w:r>
              <w:rPr>
                <w:rFonts w:ascii="Tahoma" w:hAnsi="Tahoma"/>
                <w:color w:val="000000"/>
                <w:spacing w:val="-58"/>
                <w:w w:val="80"/>
                <w:sz w:val="58"/>
              </w:rPr>
              <w:t>'I</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67,00</w:t>
            </w:r>
          </w:p>
        </w:tc>
      </w:tr>
      <w:tr w:rsidR="00085DB0" w:rsidTr="004D2427">
        <w:trPr>
          <w:trHeight w:hRule="exact" w:val="66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9.116</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8"/>
                <w:sz w:val="24"/>
              </w:rPr>
            </w:pPr>
            <w:r>
              <w:rPr>
                <w:rFonts w:ascii="Times New Roman" w:hAnsi="Times New Roman"/>
                <w:color w:val="000000"/>
                <w:spacing w:val="-8"/>
                <w:sz w:val="24"/>
              </w:rPr>
              <w:t xml:space="preserve">Providing and fixing aluminium tee channels (heavy duty) with </w:t>
            </w:r>
            <w:r>
              <w:rPr>
                <w:rFonts w:ascii="Times New Roman" w:hAnsi="Times New Roman"/>
                <w:color w:val="000000"/>
                <w:spacing w:val="-6"/>
                <w:sz w:val="24"/>
              </w:rPr>
              <w:t>rollers, stop end in pelmets as curtain rod_</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68.00</w:t>
            </w:r>
          </w:p>
        </w:tc>
      </w:tr>
      <w:tr w:rsidR="00085DB0" w:rsidTr="004D2427">
        <w:trPr>
          <w:trHeight w:hRule="exact" w:val="89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9.117</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Providing and fixing aluminum U beading of required size to </w:t>
            </w:r>
            <w:r>
              <w:rPr>
                <w:rFonts w:ascii="Times New Roman" w:hAnsi="Times New Roman"/>
                <w:color w:val="000000"/>
                <w:spacing w:val="-4"/>
                <w:sz w:val="24"/>
              </w:rPr>
              <w:t xml:space="preserve">Pit-laminated /flush door shutter including fixing etc. complete </w:t>
            </w:r>
            <w:r>
              <w:rPr>
                <w:rFonts w:ascii="Times New Roman" w:hAnsi="Times New Roman"/>
                <w:color w:val="000000"/>
                <w:spacing w:val="-6"/>
                <w:sz w:val="24"/>
              </w:rPr>
              <w:t>as per direction of Engineer-in-charge.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441.00</w:t>
            </w:r>
          </w:p>
        </w:tc>
      </w:tr>
    </w:tbl>
    <w:p w:rsidR="00085DB0" w:rsidRDefault="00462C31" w:rsidP="00462C31">
      <w:pPr>
        <w:jc w:val="center"/>
      </w:pPr>
      <w:r>
        <w:t>Page No.149</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b/>
                <w:color w:val="000000"/>
                <w:spacing w:val="-16"/>
                <w:sz w:val="24"/>
              </w:rPr>
            </w:pPr>
            <w:r>
              <w:rPr>
                <w:rFonts w:ascii="Times New Roman" w:hAnsi="Times New Roman"/>
                <w:b/>
                <w:color w:val="000000"/>
                <w:spacing w:val="-16"/>
                <w:sz w:val="24"/>
              </w:rPr>
              <w:lastRenderedPageBreak/>
              <w:t xml:space="preserve">Item </w:t>
            </w:r>
            <w:r>
              <w:rPr>
                <w:rFonts w:ascii="Times New Roman" w:hAnsi="Times New Roman"/>
                <w:b/>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6"/>
                <w:sz w:val="24"/>
              </w:rPr>
            </w:pPr>
            <w:r>
              <w:rPr>
                <w:rFonts w:ascii="Times New Roman" w:hAnsi="Times New Roman"/>
                <w:b/>
                <w:color w:val="000000"/>
                <w:spacing w:val="-6"/>
                <w:sz w:val="24"/>
              </w:rPr>
              <w:t>Rate (in Rs.)</w:t>
            </w:r>
          </w:p>
        </w:tc>
      </w:tr>
      <w:tr w:rsidR="00085DB0" w:rsidTr="004D2427">
        <w:trPr>
          <w:trHeight w:hRule="exact" w:val="33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61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b/>
                <w:color w:val="000000"/>
                <w:spacing w:val="-10"/>
                <w:sz w:val="24"/>
              </w:rPr>
            </w:pPr>
            <w:r>
              <w:rPr>
                <w:rFonts w:ascii="Times New Roman" w:hAnsi="Times New Roman"/>
                <w:b/>
                <w:color w:val="000000"/>
                <w:spacing w:val="-10"/>
                <w:sz w:val="24"/>
              </w:rPr>
              <w:t>9.118</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13"/>
                <w:sz w:val="24"/>
              </w:rPr>
            </w:pPr>
            <w:r>
              <w:rPr>
                <w:rFonts w:ascii="Times New Roman" w:hAnsi="Times New Roman"/>
                <w:b/>
                <w:color w:val="000000"/>
                <w:spacing w:val="-13"/>
                <w:sz w:val="24"/>
              </w:rPr>
              <w:t xml:space="preserve">Providing and fixing PTMT handles with necessary screws etc. </w:t>
            </w:r>
            <w:r>
              <w:rPr>
                <w:rFonts w:ascii="Times New Roman" w:hAnsi="Times New Roman"/>
                <w:b/>
                <w:color w:val="000000"/>
                <w:spacing w:val="-10"/>
                <w:sz w:val="24"/>
              </w:rPr>
              <w:t>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b/>
                <w:color w:val="000000"/>
                <w:spacing w:val="-10"/>
                <w:sz w:val="24"/>
              </w:rPr>
            </w:pPr>
            <w:r>
              <w:rPr>
                <w:rFonts w:ascii="Times New Roman" w:hAnsi="Times New Roman"/>
                <w:b/>
                <w:color w:val="000000"/>
                <w:spacing w:val="-10"/>
                <w:sz w:val="24"/>
              </w:rPr>
              <w:t>9118.1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 xml:space="preserve">125x34x24 rum weighing not less </w:t>
            </w:r>
            <w:r>
              <w:rPr>
                <w:rFonts w:ascii="Times New Roman" w:hAnsi="Times New Roman"/>
                <w:b/>
                <w:i/>
                <w:color w:val="000000"/>
                <w:sz w:val="24"/>
              </w:rPr>
              <w:t xml:space="preserve">than </w:t>
            </w:r>
            <w:r>
              <w:rPr>
                <w:rFonts w:ascii="Times New Roman" w:hAnsi="Times New Roman"/>
                <w:b/>
                <w:color w:val="000000"/>
                <w:spacing w:val="-10"/>
                <w:sz w:val="24"/>
              </w:rPr>
              <w:t>23 gins.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44.00</w:t>
            </w:r>
          </w:p>
        </w:tc>
      </w:tr>
      <w:tr w:rsidR="00085DB0"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b/>
                <w:color w:val="000000"/>
                <w:spacing w:val="-10"/>
                <w:sz w:val="24"/>
              </w:rPr>
            </w:pPr>
            <w:r>
              <w:rPr>
                <w:rFonts w:ascii="Times New Roman" w:hAnsi="Times New Roman"/>
                <w:b/>
                <w:color w:val="000000"/>
                <w:spacing w:val="-10"/>
                <w:sz w:val="24"/>
              </w:rPr>
              <w:t>9118.2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150x34x24 rum weighing not less than 26 gins.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48.00</w:t>
            </w:r>
          </w:p>
        </w:tc>
      </w:tr>
      <w:tr w:rsidR="00085DB0" w:rsidTr="004D2427">
        <w:trPr>
          <w:trHeight w:hRule="exact" w:val="7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b/>
                <w:color w:val="000000"/>
                <w:spacing w:val="-10"/>
                <w:sz w:val="24"/>
              </w:rPr>
            </w:pPr>
            <w:r>
              <w:rPr>
                <w:rFonts w:ascii="Times New Roman" w:hAnsi="Times New Roman"/>
                <w:b/>
                <w:color w:val="000000"/>
                <w:spacing w:val="-10"/>
                <w:sz w:val="24"/>
              </w:rPr>
              <w:t>9.119</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10"/>
                <w:sz w:val="24"/>
              </w:rPr>
            </w:pPr>
            <w:r>
              <w:rPr>
                <w:rFonts w:ascii="Times New Roman" w:hAnsi="Times New Roman"/>
                <w:b/>
                <w:color w:val="000000"/>
                <w:spacing w:val="-10"/>
                <w:sz w:val="24"/>
              </w:rPr>
              <w:t>Providing and fixing PTMT Butt hinges with necessary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74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b/>
                <w:color w:val="000000"/>
                <w:spacing w:val="-10"/>
                <w:sz w:val="24"/>
              </w:rPr>
            </w:pPr>
            <w:r>
              <w:rPr>
                <w:rFonts w:ascii="Times New Roman" w:hAnsi="Times New Roman"/>
                <w:b/>
                <w:color w:val="000000"/>
                <w:spacing w:val="-10"/>
                <w:sz w:val="24"/>
              </w:rPr>
              <w:t>9.119,1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b/>
                <w:color w:val="000000"/>
                <w:spacing w:val="-7"/>
                <w:sz w:val="24"/>
              </w:rPr>
            </w:pPr>
            <w:r>
              <w:rPr>
                <w:rFonts w:ascii="Times New Roman" w:hAnsi="Times New Roman"/>
                <w:b/>
                <w:color w:val="000000"/>
                <w:spacing w:val="-7"/>
                <w:sz w:val="24"/>
              </w:rPr>
              <w:t xml:space="preserve">75x60x10 mm fitted with 5.5 mm dig M.S. Bright </w:t>
            </w:r>
            <w:r>
              <w:rPr>
                <w:rFonts w:ascii="Times New Roman" w:hAnsi="Times New Roman"/>
                <w:b/>
                <w:color w:val="000000"/>
                <w:spacing w:val="-10"/>
                <w:sz w:val="24"/>
              </w:rPr>
              <w:t>Bar Rod weighing not less than 34 gms.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62,00</w:t>
            </w:r>
          </w:p>
        </w:tc>
      </w:tr>
      <w:tr w:rsidR="00085DB0" w:rsidTr="004D2427">
        <w:trPr>
          <w:trHeight w:hRule="exact" w:val="78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b/>
                <w:color w:val="000000"/>
                <w:spacing w:val="-10"/>
                <w:sz w:val="24"/>
              </w:rPr>
            </w:pPr>
            <w:r>
              <w:rPr>
                <w:rFonts w:ascii="Times New Roman" w:hAnsi="Times New Roman"/>
                <w:b/>
                <w:color w:val="000000"/>
                <w:spacing w:val="-10"/>
                <w:sz w:val="24"/>
              </w:rPr>
              <w:t>9.119.2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b/>
                <w:color w:val="000000"/>
                <w:spacing w:val="-7"/>
                <w:sz w:val="24"/>
              </w:rPr>
            </w:pPr>
            <w:r>
              <w:rPr>
                <w:rFonts w:ascii="Times New Roman" w:hAnsi="Times New Roman"/>
                <w:b/>
                <w:color w:val="000000"/>
                <w:spacing w:val="-7"/>
                <w:sz w:val="24"/>
              </w:rPr>
              <w:t xml:space="preserve">100x75x10 mm fitted with 5.5 mm dia MS Bright </w:t>
            </w:r>
            <w:r>
              <w:rPr>
                <w:rFonts w:ascii="Times New Roman" w:hAnsi="Times New Roman"/>
                <w:b/>
                <w:color w:val="000000"/>
                <w:spacing w:val="-10"/>
                <w:sz w:val="24"/>
              </w:rPr>
              <w:t>Bar Rod weighing not less than 53 gins.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82.00</w:t>
            </w:r>
          </w:p>
        </w:tc>
      </w:tr>
      <w:tr w:rsidR="00085DB0" w:rsidTr="004D2427">
        <w:trPr>
          <w:trHeight w:hRule="exact" w:val="7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b/>
                <w:color w:val="000000"/>
                <w:spacing w:val="-10"/>
                <w:sz w:val="24"/>
              </w:rPr>
            </w:pPr>
            <w:r>
              <w:rPr>
                <w:rFonts w:ascii="Times New Roman" w:hAnsi="Times New Roman"/>
                <w:b/>
                <w:color w:val="000000"/>
                <w:spacing w:val="-10"/>
                <w:sz w:val="24"/>
              </w:rPr>
              <w:t>9.120</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11"/>
                <w:sz w:val="24"/>
              </w:rPr>
            </w:pPr>
            <w:r>
              <w:rPr>
                <w:rFonts w:ascii="Times New Roman" w:hAnsi="Times New Roman"/>
                <w:b/>
                <w:color w:val="000000"/>
                <w:spacing w:val="-11"/>
                <w:sz w:val="24"/>
              </w:rPr>
              <w:t xml:space="preserve">Providing and fixing PTMT Tower Bobs with 12 ram one piece </w:t>
            </w:r>
            <w:r>
              <w:rPr>
                <w:rFonts w:ascii="Times New Roman" w:hAnsi="Times New Roman"/>
                <w:b/>
                <w:color w:val="000000"/>
                <w:spacing w:val="-10"/>
                <w:sz w:val="24"/>
              </w:rPr>
              <w:t>rod inside and necessary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b/>
                <w:color w:val="000000"/>
                <w:spacing w:val="-10"/>
                <w:sz w:val="24"/>
              </w:rPr>
            </w:pPr>
            <w:r>
              <w:rPr>
                <w:rFonts w:ascii="Times New Roman" w:hAnsi="Times New Roman"/>
                <w:b/>
                <w:color w:val="000000"/>
                <w:spacing w:val="-10"/>
                <w:sz w:val="24"/>
              </w:rPr>
              <w:t>9120.1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9"/>
                <w:sz w:val="24"/>
              </w:rPr>
            </w:pPr>
            <w:r>
              <w:rPr>
                <w:rFonts w:ascii="Times New Roman" w:hAnsi="Times New Roman"/>
                <w:b/>
                <w:color w:val="000000"/>
                <w:spacing w:val="-9"/>
                <w:sz w:val="24"/>
              </w:rPr>
              <w:t>152x42x18 mm weighing not less than 60 gins.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87.00</w:t>
            </w:r>
          </w:p>
        </w:tc>
      </w:tr>
      <w:tr w:rsidR="00085DB0" w:rsidTr="004D2427">
        <w:trPr>
          <w:trHeight w:hRule="exact" w:val="52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b/>
                <w:color w:val="000000"/>
                <w:spacing w:val="-10"/>
                <w:sz w:val="24"/>
              </w:rPr>
            </w:pPr>
            <w:r>
              <w:rPr>
                <w:rFonts w:ascii="Times New Roman" w:hAnsi="Times New Roman"/>
                <w:b/>
                <w:color w:val="000000"/>
                <w:spacing w:val="-10"/>
                <w:sz w:val="24"/>
              </w:rPr>
              <w:t>9.120,2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8"/>
                <w:sz w:val="24"/>
              </w:rPr>
            </w:pPr>
            <w:r>
              <w:rPr>
                <w:rFonts w:ascii="Times New Roman" w:hAnsi="Times New Roman"/>
                <w:b/>
                <w:color w:val="000000"/>
                <w:spacing w:val="-8"/>
                <w:sz w:val="24"/>
              </w:rPr>
              <w:t>202x42x18 mm weighing not less than 78 gins.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106,00</w:t>
            </w:r>
          </w:p>
        </w:tc>
      </w:tr>
      <w:tr w:rsidR="00085DB0" w:rsidTr="004D2427">
        <w:trPr>
          <w:trHeight w:hRule="exact" w:val="100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9,121</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b/>
                <w:color w:val="000000"/>
                <w:spacing w:val="-10"/>
                <w:sz w:val="24"/>
              </w:rPr>
            </w:pPr>
            <w:r>
              <w:rPr>
                <w:rFonts w:ascii="Times New Roman" w:hAnsi="Times New Roman"/>
                <w:b/>
                <w:color w:val="000000"/>
                <w:spacing w:val="-10"/>
                <w:sz w:val="24"/>
              </w:rPr>
              <w:t xml:space="preserve">Providing and fixing PTMT door catcher of length 72 mm and </w:t>
            </w:r>
            <w:r>
              <w:rPr>
                <w:rFonts w:ascii="Times New Roman" w:hAnsi="Times New Roman"/>
                <w:b/>
                <w:color w:val="000000"/>
                <w:spacing w:val="-8"/>
                <w:sz w:val="24"/>
              </w:rPr>
              <w:t xml:space="preserve">dia. of 42 mm with suitable washers weighing not less than 33 </w:t>
            </w:r>
            <w:r>
              <w:rPr>
                <w:rFonts w:ascii="Times New Roman" w:hAnsi="Times New Roman"/>
                <w:b/>
                <w:color w:val="000000"/>
                <w:spacing w:val="-10"/>
                <w:sz w:val="24"/>
              </w:rPr>
              <w:t>gms.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37.00</w:t>
            </w:r>
          </w:p>
        </w:tc>
      </w:tr>
      <w:tr w:rsidR="00085DB0" w:rsidTr="004D2427">
        <w:trPr>
          <w:trHeight w:hRule="exact" w:val="85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b/>
                <w:color w:val="000000"/>
                <w:spacing w:val="-10"/>
                <w:sz w:val="24"/>
              </w:rPr>
            </w:pPr>
            <w:r>
              <w:rPr>
                <w:rFonts w:ascii="Times New Roman" w:hAnsi="Times New Roman"/>
                <w:b/>
                <w:color w:val="000000"/>
                <w:spacing w:val="-10"/>
                <w:sz w:val="24"/>
              </w:rPr>
              <w:t>9.122</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15"/>
                <w:sz w:val="24"/>
              </w:rPr>
            </w:pPr>
            <w:r>
              <w:rPr>
                <w:rFonts w:ascii="Times New Roman" w:hAnsi="Times New Roman"/>
                <w:b/>
                <w:color w:val="000000"/>
                <w:spacing w:val="-15"/>
                <w:sz w:val="24"/>
              </w:rPr>
              <w:t xml:space="preserve">Providing and fixing PTMT hanging type floor door eloper with </w:t>
            </w:r>
            <w:r>
              <w:rPr>
                <w:rFonts w:ascii="Times New Roman" w:hAnsi="Times New Roman"/>
                <w:b/>
                <w:color w:val="000000"/>
                <w:spacing w:val="-10"/>
                <w:sz w:val="24"/>
              </w:rPr>
              <w:t>necessary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35.00</w:t>
            </w:r>
          </w:p>
        </w:tc>
      </w:tr>
      <w:tr w:rsidR="00085DB0" w:rsidTr="004D2427">
        <w:trPr>
          <w:trHeight w:hRule="exact" w:val="13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b/>
                <w:color w:val="000000"/>
                <w:spacing w:val="-10"/>
                <w:sz w:val="24"/>
              </w:rPr>
            </w:pPr>
            <w:r>
              <w:rPr>
                <w:rFonts w:ascii="Times New Roman" w:hAnsi="Times New Roman"/>
                <w:b/>
                <w:color w:val="000000"/>
                <w:spacing w:val="-10"/>
                <w:sz w:val="24"/>
              </w:rPr>
              <w:t>9.123</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8"/>
                <w:sz w:val="24"/>
              </w:rPr>
            </w:pPr>
            <w:r>
              <w:rPr>
                <w:rFonts w:ascii="Times New Roman" w:hAnsi="Times New Roman"/>
                <w:b/>
                <w:color w:val="000000"/>
                <w:spacing w:val="-8"/>
                <w:sz w:val="24"/>
              </w:rPr>
              <w:t xml:space="preserve">Providing and fixing wire gauge shutters using stainless steel </w:t>
            </w:r>
            <w:r>
              <w:rPr>
                <w:rFonts w:ascii="Times New Roman" w:hAnsi="Times New Roman"/>
                <w:b/>
                <w:color w:val="000000"/>
                <w:spacing w:val="-6"/>
                <w:sz w:val="24"/>
              </w:rPr>
              <w:t xml:space="preserve">grade 304 wire gauge with wire of dia 0 5 mm and average </w:t>
            </w:r>
            <w:r>
              <w:rPr>
                <w:rFonts w:ascii="Times New Roman" w:hAnsi="Times New Roman"/>
                <w:b/>
                <w:color w:val="000000"/>
                <w:spacing w:val="-11"/>
                <w:sz w:val="24"/>
              </w:rPr>
              <w:t xml:space="preserve">width of aperture 1,4 mm in both directions for doors, windows </w:t>
            </w:r>
            <w:r>
              <w:rPr>
                <w:rFonts w:ascii="Times New Roman" w:hAnsi="Times New Roman"/>
                <w:b/>
                <w:color w:val="000000"/>
                <w:spacing w:val="-10"/>
                <w:sz w:val="24"/>
              </w:rPr>
              <w:t>and clerestory windows with necessary screws: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7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b/>
                <w:color w:val="000000"/>
                <w:spacing w:val="-10"/>
                <w:sz w:val="24"/>
              </w:rPr>
            </w:pPr>
            <w:r>
              <w:rPr>
                <w:rFonts w:ascii="Times New Roman" w:hAnsi="Times New Roman"/>
                <w:b/>
                <w:color w:val="000000"/>
                <w:spacing w:val="-10"/>
                <w:sz w:val="24"/>
              </w:rPr>
              <w:t>9.123,1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b/>
                <w:color w:val="000000"/>
                <w:spacing w:val="-12"/>
                <w:sz w:val="24"/>
              </w:rPr>
            </w:pPr>
            <w:r>
              <w:rPr>
                <w:rFonts w:ascii="Times New Roman" w:hAnsi="Times New Roman"/>
                <w:b/>
                <w:color w:val="000000"/>
                <w:spacing w:val="-12"/>
                <w:sz w:val="24"/>
              </w:rPr>
              <w:t xml:space="preserve">35 mm thick shutters with ISI masked M.S. pressed </w:t>
            </w:r>
            <w:r>
              <w:rPr>
                <w:rFonts w:ascii="Times New Roman" w:hAnsi="Times New Roman"/>
                <w:b/>
                <w:color w:val="000000"/>
                <w:spacing w:val="-10"/>
                <w:sz w:val="24"/>
              </w:rPr>
              <w:t>butt hinges bright finished of required size.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b/>
                <w:color w:val="000000"/>
                <w:spacing w:val="-10"/>
                <w:sz w:val="24"/>
              </w:rPr>
            </w:pPr>
            <w:r>
              <w:rPr>
                <w:rFonts w:ascii="Times New Roman" w:hAnsi="Times New Roman"/>
                <w:b/>
                <w:color w:val="000000"/>
                <w:spacing w:val="-10"/>
                <w:sz w:val="24"/>
              </w:rPr>
              <w:t>9.123.1.1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Second class teak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3583.00</w:t>
            </w:r>
          </w:p>
        </w:tc>
      </w:tr>
      <w:tr w:rsidR="00085DB0" w:rsidTr="004D2427">
        <w:trPr>
          <w:trHeight w:hRule="exact" w:val="63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b/>
                <w:color w:val="000000"/>
                <w:spacing w:val="-10"/>
                <w:sz w:val="24"/>
              </w:rPr>
            </w:pPr>
            <w:r>
              <w:rPr>
                <w:rFonts w:ascii="Times New Roman" w:hAnsi="Times New Roman"/>
                <w:b/>
                <w:color w:val="000000"/>
                <w:spacing w:val="-10"/>
                <w:sz w:val="24"/>
              </w:rPr>
              <w:t>9.123.1.2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10"/>
                <w:sz w:val="24"/>
              </w:rPr>
            </w:pPr>
            <w:r>
              <w:rPr>
                <w:rFonts w:ascii="Times New Roman" w:hAnsi="Times New Roman"/>
                <w:b/>
                <w:color w:val="000000"/>
                <w:spacing w:val="-10"/>
                <w:sz w:val="24"/>
              </w:rPr>
              <w:t>Kiln seasoned and chemically treated Haldn, Kali, Bija wood_</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3008.00</w:t>
            </w:r>
          </w:p>
        </w:tc>
      </w:tr>
      <w:tr w:rsidR="00085DB0"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b/>
                <w:color w:val="000000"/>
                <w:spacing w:val="-10"/>
                <w:sz w:val="24"/>
              </w:rPr>
            </w:pPr>
            <w:r>
              <w:rPr>
                <w:rFonts w:ascii="Times New Roman" w:hAnsi="Times New Roman"/>
                <w:b/>
                <w:color w:val="000000"/>
                <w:spacing w:val="-10"/>
                <w:sz w:val="24"/>
              </w:rPr>
              <w:t>9.123,13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9"/>
                <w:sz w:val="24"/>
              </w:rPr>
            </w:pPr>
            <w:r>
              <w:rPr>
                <w:rFonts w:ascii="Times New Roman" w:hAnsi="Times New Roman"/>
                <w:b/>
                <w:color w:val="000000"/>
                <w:spacing w:val="-9"/>
                <w:sz w:val="24"/>
              </w:rPr>
              <w:t>Kiln seasoned selected class of sheesham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2862.00</w:t>
            </w:r>
          </w:p>
        </w:tc>
      </w:tr>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b/>
                <w:color w:val="000000"/>
                <w:spacing w:val="-10"/>
                <w:sz w:val="24"/>
              </w:rPr>
            </w:pPr>
            <w:r>
              <w:rPr>
                <w:rFonts w:ascii="Times New Roman" w:hAnsi="Times New Roman"/>
                <w:b/>
                <w:color w:val="000000"/>
                <w:spacing w:val="-10"/>
                <w:sz w:val="24"/>
              </w:rPr>
              <w:t>9.123,2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13"/>
                <w:sz w:val="24"/>
              </w:rPr>
            </w:pPr>
            <w:r>
              <w:rPr>
                <w:rFonts w:ascii="Times New Roman" w:hAnsi="Times New Roman"/>
                <w:b/>
                <w:color w:val="000000"/>
                <w:spacing w:val="-13"/>
                <w:sz w:val="24"/>
              </w:rPr>
              <w:t xml:space="preserve">35 mm thick shutters with ISI marked stainless steel </w:t>
            </w:r>
            <w:r>
              <w:rPr>
                <w:rFonts w:ascii="Times New Roman" w:hAnsi="Times New Roman"/>
                <w:b/>
                <w:color w:val="000000"/>
                <w:spacing w:val="-10"/>
                <w:sz w:val="24"/>
              </w:rPr>
              <w:t>butt hinges of required size.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b/>
                <w:color w:val="000000"/>
                <w:spacing w:val="-10"/>
                <w:sz w:val="24"/>
              </w:rPr>
            </w:pPr>
            <w:r>
              <w:rPr>
                <w:rFonts w:ascii="Times New Roman" w:hAnsi="Times New Roman"/>
                <w:b/>
                <w:color w:val="000000"/>
                <w:spacing w:val="-10"/>
                <w:sz w:val="24"/>
              </w:rPr>
              <w:t>9.123.2.1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0"/>
                <w:sz w:val="24"/>
              </w:rPr>
            </w:pPr>
            <w:r>
              <w:rPr>
                <w:rFonts w:ascii="Times New Roman" w:hAnsi="Times New Roman"/>
                <w:b/>
                <w:color w:val="000000"/>
                <w:spacing w:val="-10"/>
                <w:sz w:val="24"/>
              </w:rPr>
              <w:t>Second class teak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3700.00</w:t>
            </w:r>
          </w:p>
        </w:tc>
      </w:tr>
      <w:tr w:rsidR="00085DB0" w:rsidTr="004D2427">
        <w:trPr>
          <w:trHeight w:hRule="exact" w:val="63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b/>
                <w:color w:val="000000"/>
                <w:spacing w:val="-10"/>
                <w:sz w:val="24"/>
              </w:rPr>
            </w:pPr>
            <w:r>
              <w:rPr>
                <w:rFonts w:ascii="Times New Roman" w:hAnsi="Times New Roman"/>
                <w:b/>
                <w:color w:val="000000"/>
                <w:spacing w:val="-10"/>
                <w:sz w:val="24"/>
              </w:rPr>
              <w:t>9.123.22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6"/>
                <w:sz w:val="24"/>
              </w:rPr>
            </w:pPr>
            <w:r>
              <w:rPr>
                <w:rFonts w:ascii="Times New Roman" w:hAnsi="Times New Roman"/>
                <w:b/>
                <w:color w:val="000000"/>
                <w:spacing w:val="-6"/>
                <w:sz w:val="24"/>
              </w:rPr>
              <w:t xml:space="preserve">Kik seasoned and chnnirally treated Halal, Keil, </w:t>
            </w:r>
            <w:r>
              <w:rPr>
                <w:rFonts w:ascii="Times New Roman" w:hAnsi="Times New Roman"/>
                <w:b/>
                <w:color w:val="000000"/>
                <w:spacing w:val="-10"/>
                <w:sz w:val="24"/>
              </w:rPr>
              <w:t>Bija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3125.00</w:t>
            </w: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b/>
                <w:color w:val="000000"/>
                <w:spacing w:val="-10"/>
                <w:sz w:val="24"/>
              </w:rPr>
            </w:pPr>
            <w:r>
              <w:rPr>
                <w:rFonts w:ascii="Times New Roman" w:hAnsi="Times New Roman"/>
                <w:b/>
                <w:color w:val="000000"/>
                <w:spacing w:val="-10"/>
                <w:sz w:val="24"/>
              </w:rPr>
              <w:t>9.123,2,3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9"/>
                <w:sz w:val="24"/>
              </w:rPr>
            </w:pPr>
            <w:r>
              <w:rPr>
                <w:rFonts w:ascii="Times New Roman" w:hAnsi="Times New Roman"/>
                <w:b/>
                <w:color w:val="000000"/>
                <w:spacing w:val="-9"/>
                <w:sz w:val="24"/>
              </w:rPr>
              <w:t>Kiln seasoned selected class of sheesham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2979.00</w:t>
            </w:r>
          </w:p>
        </w:tc>
      </w:tr>
      <w:tr w:rsidR="00085DB0" w:rsidTr="004D2427">
        <w:trPr>
          <w:trHeight w:hRule="exact" w:val="7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b/>
                <w:color w:val="000000"/>
                <w:spacing w:val="-10"/>
                <w:sz w:val="24"/>
              </w:rPr>
            </w:pPr>
            <w:r>
              <w:rPr>
                <w:rFonts w:ascii="Times New Roman" w:hAnsi="Times New Roman"/>
                <w:b/>
                <w:color w:val="000000"/>
                <w:spacing w:val="-10"/>
                <w:sz w:val="24"/>
              </w:rPr>
              <w:t>9123.3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b/>
                <w:color w:val="000000"/>
                <w:spacing w:val="-12"/>
                <w:sz w:val="24"/>
              </w:rPr>
            </w:pPr>
            <w:r>
              <w:rPr>
                <w:rFonts w:ascii="Times New Roman" w:hAnsi="Times New Roman"/>
                <w:b/>
                <w:color w:val="000000"/>
                <w:spacing w:val="-12"/>
                <w:sz w:val="24"/>
              </w:rPr>
              <w:t xml:space="preserve">30 mm thick shutters with ISI marked M.S. pressed </w:t>
            </w:r>
            <w:r>
              <w:rPr>
                <w:rFonts w:ascii="Times New Roman" w:hAnsi="Times New Roman"/>
                <w:b/>
                <w:color w:val="000000"/>
                <w:spacing w:val="-10"/>
                <w:sz w:val="24"/>
              </w:rPr>
              <w:t>butt hinges bright finished of required size.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bl>
    <w:p w:rsidR="00085DB0" w:rsidRDefault="00462C31" w:rsidP="00462C31">
      <w:pPr>
        <w:jc w:val="center"/>
      </w:pPr>
      <w:r>
        <w:t>Page No.150</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b/>
                <w:color w:val="000000"/>
                <w:spacing w:val="-15"/>
                <w:sz w:val="24"/>
              </w:rPr>
            </w:pPr>
            <w:r>
              <w:rPr>
                <w:rFonts w:ascii="Times New Roman" w:hAnsi="Times New Roman"/>
                <w:b/>
                <w:color w:val="000000"/>
                <w:spacing w:val="-15"/>
                <w:sz w:val="24"/>
              </w:rPr>
              <w:lastRenderedPageBreak/>
              <w:t xml:space="preserve">Item </w:t>
            </w:r>
            <w:r>
              <w:rPr>
                <w:rFonts w:ascii="Times New Roman" w:hAnsi="Times New Roman"/>
                <w:b/>
                <w:color w:val="000000"/>
                <w:sz w:val="26"/>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Date (in </w:t>
            </w:r>
            <w:r>
              <w:rPr>
                <w:rFonts w:ascii="Times New Roman" w:hAnsi="Times New Roman"/>
                <w:b/>
                <w:color w:val="000000"/>
                <w:sz w:val="26"/>
              </w:rPr>
              <w:t>Re.)</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51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15" w:space="0" w:color="000000"/>
            </w:tcBorders>
          </w:tcPr>
          <w:p w:rsidR="00085DB0" w:rsidRDefault="00085DB0" w:rsidP="004D2427">
            <w:pPr>
              <w:ind w:left="105"/>
              <w:rPr>
                <w:rFonts w:ascii="Times New Roman" w:hAnsi="Times New Roman"/>
                <w:b/>
                <w:color w:val="000000"/>
                <w:spacing w:val="-6"/>
                <w:sz w:val="26"/>
              </w:rPr>
            </w:pPr>
            <w:r>
              <w:rPr>
                <w:rFonts w:ascii="Times New Roman" w:hAnsi="Times New Roman"/>
                <w:b/>
                <w:color w:val="000000"/>
                <w:spacing w:val="-6"/>
                <w:sz w:val="26"/>
              </w:rPr>
              <w:t>9.123.3.1</w:t>
            </w:r>
          </w:p>
        </w:tc>
        <w:tc>
          <w:tcPr>
            <w:tcW w:w="5085" w:type="dxa"/>
            <w:tcBorders>
              <w:top w:val="single" w:sz="6" w:space="0" w:color="000000"/>
              <w:left w:val="single" w:sz="15"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8"/>
                <w:sz w:val="26"/>
              </w:rPr>
            </w:pPr>
            <w:r>
              <w:rPr>
                <w:rFonts w:ascii="Times New Roman" w:hAnsi="Times New Roman"/>
                <w:b/>
                <w:color w:val="000000"/>
                <w:spacing w:val="-8"/>
                <w:sz w:val="26"/>
              </w:rPr>
              <w:t xml:space="preserve">Second dam </w:t>
            </w:r>
            <w:r>
              <w:rPr>
                <w:rFonts w:ascii="Times New Roman" w:hAnsi="Times New Roman"/>
                <w:b/>
                <w:color w:val="000000"/>
                <w:spacing w:val="-18"/>
                <w:sz w:val="24"/>
              </w:rPr>
              <w:t>teak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3206.00</w:t>
            </w:r>
          </w:p>
        </w:tc>
      </w:tr>
      <w:tr w:rsidR="00085DB0" w:rsidTr="004D2427">
        <w:trPr>
          <w:trHeight w:hRule="exact" w:val="63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15" w:space="0" w:color="000000"/>
            </w:tcBorders>
          </w:tcPr>
          <w:p w:rsidR="00085DB0" w:rsidRDefault="00085DB0" w:rsidP="004D2427">
            <w:pPr>
              <w:ind w:left="105"/>
              <w:rPr>
                <w:rFonts w:ascii="Times New Roman" w:hAnsi="Times New Roman"/>
                <w:b/>
                <w:color w:val="000000"/>
                <w:sz w:val="26"/>
              </w:rPr>
            </w:pPr>
            <w:r>
              <w:rPr>
                <w:rFonts w:ascii="Times New Roman" w:hAnsi="Times New Roman"/>
                <w:b/>
                <w:color w:val="000000"/>
                <w:sz w:val="26"/>
              </w:rPr>
              <w:t>9.123.32</w:t>
            </w:r>
          </w:p>
        </w:tc>
        <w:tc>
          <w:tcPr>
            <w:tcW w:w="5085" w:type="dxa"/>
            <w:tcBorders>
              <w:top w:val="single" w:sz="6" w:space="0" w:color="000000"/>
              <w:left w:val="single" w:sz="15" w:space="0" w:color="000000"/>
              <w:bottom w:val="single" w:sz="6" w:space="0" w:color="000000"/>
              <w:right w:val="single" w:sz="6" w:space="0" w:color="000000"/>
            </w:tcBorders>
          </w:tcPr>
          <w:p w:rsidR="00085DB0" w:rsidRDefault="00085DB0" w:rsidP="004D2427">
            <w:pPr>
              <w:spacing w:line="211" w:lineRule="auto"/>
              <w:ind w:left="108" w:right="144"/>
              <w:rPr>
                <w:rFonts w:ascii="Times New Roman" w:hAnsi="Times New Roman"/>
                <w:b/>
                <w:color w:val="000000"/>
                <w:sz w:val="26"/>
              </w:rPr>
            </w:pPr>
            <w:r>
              <w:rPr>
                <w:rFonts w:ascii="Times New Roman" w:hAnsi="Times New Roman"/>
                <w:b/>
                <w:color w:val="000000"/>
                <w:sz w:val="26"/>
              </w:rPr>
              <w:t xml:space="preserve">Kiln </w:t>
            </w:r>
            <w:r>
              <w:rPr>
                <w:rFonts w:ascii="Times New Roman" w:hAnsi="Times New Roman"/>
                <w:b/>
                <w:color w:val="000000"/>
                <w:spacing w:val="-10"/>
                <w:sz w:val="24"/>
              </w:rPr>
              <w:t xml:space="preserve">=scaled and chemically trrated Haldu, Keil, </w:t>
            </w:r>
            <w:r>
              <w:rPr>
                <w:rFonts w:ascii="Times New Roman" w:hAnsi="Times New Roman"/>
                <w:b/>
                <w:color w:val="000000"/>
                <w:spacing w:val="-8"/>
                <w:sz w:val="26"/>
              </w:rPr>
              <w:t xml:space="preserve">Bija </w:t>
            </w:r>
            <w:r>
              <w:rPr>
                <w:rFonts w:ascii="Times New Roman" w:hAnsi="Times New Roman"/>
                <w:b/>
                <w:color w:val="000000"/>
                <w:spacing w:val="-18"/>
                <w:sz w:val="24"/>
              </w:rPr>
              <w:t>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271100</w:t>
            </w:r>
          </w:p>
        </w:tc>
      </w:tr>
      <w:tr w:rsidR="00085DB0" w:rsidTr="004D2427">
        <w:trPr>
          <w:trHeight w:hRule="exact" w:val="51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15" w:space="0" w:color="000000"/>
            </w:tcBorders>
          </w:tcPr>
          <w:p w:rsidR="00085DB0" w:rsidRDefault="00085DB0" w:rsidP="004D2427">
            <w:pPr>
              <w:ind w:left="105"/>
              <w:rPr>
                <w:rFonts w:ascii="Times New Roman" w:hAnsi="Times New Roman"/>
                <w:b/>
                <w:color w:val="000000"/>
                <w:spacing w:val="-6"/>
                <w:sz w:val="26"/>
              </w:rPr>
            </w:pPr>
            <w:r>
              <w:rPr>
                <w:rFonts w:ascii="Times New Roman" w:hAnsi="Times New Roman"/>
                <w:b/>
                <w:color w:val="000000"/>
                <w:spacing w:val="-6"/>
                <w:sz w:val="26"/>
              </w:rPr>
              <w:t>9.123.3.3</w:t>
            </w:r>
          </w:p>
        </w:tc>
        <w:tc>
          <w:tcPr>
            <w:tcW w:w="5085" w:type="dxa"/>
            <w:tcBorders>
              <w:top w:val="single" w:sz="6" w:space="0" w:color="000000"/>
              <w:left w:val="single" w:sz="15"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z w:val="26"/>
              </w:rPr>
            </w:pPr>
            <w:r>
              <w:rPr>
                <w:rFonts w:ascii="Times New Roman" w:hAnsi="Times New Roman"/>
                <w:b/>
                <w:color w:val="000000"/>
                <w:sz w:val="26"/>
              </w:rPr>
              <w:t xml:space="preserve">Kiln </w:t>
            </w:r>
            <w:r>
              <w:rPr>
                <w:rFonts w:ascii="Times New Roman" w:hAnsi="Times New Roman"/>
                <w:b/>
                <w:color w:val="000000"/>
                <w:spacing w:val="-10"/>
                <w:sz w:val="24"/>
              </w:rPr>
              <w:t>seasoned selected class of sheesham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2589.00</w:t>
            </w:r>
          </w:p>
        </w:tc>
      </w:tr>
      <w:tr w:rsidR="00085DB0" w:rsidTr="004D2427">
        <w:trPr>
          <w:trHeight w:hRule="exact" w:val="66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15" w:space="0" w:color="000000"/>
            </w:tcBorders>
          </w:tcPr>
          <w:p w:rsidR="00085DB0" w:rsidRDefault="00085DB0" w:rsidP="004D2427">
            <w:pPr>
              <w:ind w:left="105"/>
              <w:rPr>
                <w:rFonts w:ascii="Times New Roman" w:hAnsi="Times New Roman"/>
                <w:b/>
                <w:color w:val="000000"/>
                <w:sz w:val="26"/>
              </w:rPr>
            </w:pPr>
            <w:r>
              <w:rPr>
                <w:rFonts w:ascii="Times New Roman" w:hAnsi="Times New Roman"/>
                <w:b/>
                <w:color w:val="000000"/>
                <w:sz w:val="26"/>
              </w:rPr>
              <w:t>9.123.4</w:t>
            </w:r>
          </w:p>
        </w:tc>
        <w:tc>
          <w:tcPr>
            <w:tcW w:w="5085" w:type="dxa"/>
            <w:tcBorders>
              <w:top w:val="single" w:sz="6" w:space="0" w:color="000000"/>
              <w:left w:val="single" w:sz="15"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8"/>
                <w:sz w:val="26"/>
              </w:rPr>
            </w:pPr>
            <w:r>
              <w:rPr>
                <w:rFonts w:ascii="Times New Roman" w:hAnsi="Times New Roman"/>
                <w:b/>
                <w:color w:val="000000"/>
                <w:spacing w:val="-8"/>
                <w:sz w:val="26"/>
              </w:rPr>
              <w:t xml:space="preserve">30 ram thick </w:t>
            </w:r>
            <w:r>
              <w:rPr>
                <w:rFonts w:ascii="Times New Roman" w:hAnsi="Times New Roman"/>
                <w:b/>
                <w:color w:val="000000"/>
                <w:spacing w:val="-18"/>
                <w:sz w:val="24"/>
              </w:rPr>
              <w:t xml:space="preserve">shutters with IS! marked stainless steel </w:t>
            </w:r>
            <w:r>
              <w:rPr>
                <w:rFonts w:ascii="Times New Roman" w:hAnsi="Times New Roman"/>
                <w:b/>
                <w:color w:val="000000"/>
                <w:spacing w:val="-8"/>
                <w:sz w:val="26"/>
              </w:rPr>
              <w:t xml:space="preserve">butt hinges </w:t>
            </w:r>
            <w:r>
              <w:rPr>
                <w:rFonts w:ascii="Times New Roman" w:hAnsi="Times New Roman"/>
                <w:b/>
                <w:color w:val="000000"/>
                <w:spacing w:val="-18"/>
                <w:sz w:val="24"/>
              </w:rPr>
              <w:t>of required size.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15" w:space="0" w:color="000000"/>
            </w:tcBorders>
          </w:tcPr>
          <w:p w:rsidR="00085DB0" w:rsidRDefault="00085DB0" w:rsidP="004D2427">
            <w:pPr>
              <w:ind w:left="105"/>
              <w:rPr>
                <w:rFonts w:ascii="Times New Roman" w:hAnsi="Times New Roman"/>
                <w:b/>
                <w:color w:val="000000"/>
                <w:spacing w:val="-6"/>
                <w:sz w:val="26"/>
              </w:rPr>
            </w:pPr>
            <w:r>
              <w:rPr>
                <w:rFonts w:ascii="Times New Roman" w:hAnsi="Times New Roman"/>
                <w:b/>
                <w:color w:val="000000"/>
                <w:spacing w:val="-6"/>
                <w:sz w:val="26"/>
              </w:rPr>
              <w:t>9.123.4.1</w:t>
            </w:r>
          </w:p>
        </w:tc>
        <w:tc>
          <w:tcPr>
            <w:tcW w:w="5085" w:type="dxa"/>
            <w:tcBorders>
              <w:top w:val="single" w:sz="6" w:space="0" w:color="000000"/>
              <w:left w:val="single" w:sz="15"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8"/>
                <w:sz w:val="26"/>
              </w:rPr>
            </w:pPr>
            <w:r>
              <w:rPr>
                <w:rFonts w:ascii="Times New Roman" w:hAnsi="Times New Roman"/>
                <w:b/>
                <w:color w:val="000000"/>
                <w:spacing w:val="-8"/>
                <w:sz w:val="26"/>
              </w:rPr>
              <w:t xml:space="preserve">Second class </w:t>
            </w:r>
            <w:r>
              <w:rPr>
                <w:rFonts w:ascii="Times New Roman" w:hAnsi="Times New Roman"/>
                <w:b/>
                <w:color w:val="000000"/>
                <w:spacing w:val="-18"/>
                <w:sz w:val="24"/>
              </w:rPr>
              <w:t>teak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3323.00</w:t>
            </w:r>
          </w:p>
        </w:tc>
      </w:tr>
      <w:tr w:rsidR="00085DB0" w:rsidTr="004D2427">
        <w:trPr>
          <w:trHeight w:hRule="exact" w:val="69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15" w:space="0" w:color="000000"/>
            </w:tcBorders>
          </w:tcPr>
          <w:p w:rsidR="00085DB0" w:rsidRDefault="00085DB0" w:rsidP="004D2427">
            <w:pPr>
              <w:ind w:left="105"/>
              <w:rPr>
                <w:rFonts w:ascii="Times New Roman" w:hAnsi="Times New Roman"/>
                <w:b/>
                <w:color w:val="000000"/>
                <w:sz w:val="26"/>
              </w:rPr>
            </w:pPr>
            <w:r>
              <w:rPr>
                <w:rFonts w:ascii="Times New Roman" w:hAnsi="Times New Roman"/>
                <w:b/>
                <w:color w:val="000000"/>
                <w:sz w:val="26"/>
              </w:rPr>
              <w:t>9.123.42</w:t>
            </w:r>
          </w:p>
        </w:tc>
        <w:tc>
          <w:tcPr>
            <w:tcW w:w="5085" w:type="dxa"/>
            <w:tcBorders>
              <w:top w:val="single" w:sz="6" w:space="0" w:color="000000"/>
              <w:left w:val="single" w:sz="15" w:space="0" w:color="000000"/>
              <w:bottom w:val="single" w:sz="6" w:space="0" w:color="000000"/>
              <w:right w:val="single" w:sz="6" w:space="0" w:color="000000"/>
            </w:tcBorders>
          </w:tcPr>
          <w:p w:rsidR="00085DB0" w:rsidRDefault="00085DB0" w:rsidP="004D2427">
            <w:pPr>
              <w:ind w:left="108" w:right="144"/>
              <w:rPr>
                <w:rFonts w:ascii="Times New Roman" w:hAnsi="Times New Roman"/>
                <w:b/>
                <w:color w:val="000000"/>
                <w:spacing w:val="-10"/>
                <w:sz w:val="24"/>
              </w:rPr>
            </w:pPr>
            <w:r>
              <w:rPr>
                <w:rFonts w:ascii="Times New Roman" w:hAnsi="Times New Roman"/>
                <w:b/>
                <w:color w:val="000000"/>
                <w:spacing w:val="-10"/>
                <w:sz w:val="24"/>
              </w:rPr>
              <w:t>Kiln seasoned and chemically treated Haldu, Kail, Bija wood_</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2832.00</w:t>
            </w:r>
          </w:p>
        </w:tc>
      </w:tr>
      <w:tr w:rsidR="00085DB0" w:rsidTr="004D2427">
        <w:trPr>
          <w:trHeight w:hRule="exact" w:val="55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15" w:space="0" w:color="000000"/>
            </w:tcBorders>
          </w:tcPr>
          <w:p w:rsidR="00085DB0" w:rsidRDefault="00085DB0" w:rsidP="004D2427">
            <w:pPr>
              <w:ind w:left="105"/>
              <w:rPr>
                <w:rFonts w:ascii="Times New Roman" w:hAnsi="Times New Roman"/>
                <w:b/>
                <w:color w:val="000000"/>
                <w:spacing w:val="-6"/>
                <w:sz w:val="26"/>
              </w:rPr>
            </w:pPr>
            <w:r>
              <w:rPr>
                <w:rFonts w:ascii="Times New Roman" w:hAnsi="Times New Roman"/>
                <w:b/>
                <w:color w:val="000000"/>
                <w:spacing w:val="-6"/>
                <w:sz w:val="26"/>
              </w:rPr>
              <w:t>9.123.4.3</w:t>
            </w:r>
          </w:p>
        </w:tc>
        <w:tc>
          <w:tcPr>
            <w:tcW w:w="5085" w:type="dxa"/>
            <w:tcBorders>
              <w:top w:val="single" w:sz="6" w:space="0" w:color="000000"/>
              <w:left w:val="single" w:sz="15"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9"/>
                <w:sz w:val="24"/>
              </w:rPr>
            </w:pPr>
            <w:r>
              <w:rPr>
                <w:rFonts w:ascii="Times New Roman" w:hAnsi="Times New Roman"/>
                <w:b/>
                <w:color w:val="000000"/>
                <w:spacing w:val="-9"/>
                <w:sz w:val="24"/>
              </w:rPr>
              <w:t>Kiln seasoned selected class of sheesham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2706.00</w:t>
            </w:r>
          </w:p>
        </w:tc>
      </w:tr>
      <w:tr w:rsidR="00085DB0" w:rsidTr="004D2427">
        <w:trPr>
          <w:trHeight w:hRule="exact" w:val="128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b/>
                <w:color w:val="000000"/>
                <w:sz w:val="26"/>
              </w:rPr>
            </w:pPr>
            <w:r>
              <w:rPr>
                <w:rFonts w:ascii="Times New Roman" w:hAnsi="Times New Roman"/>
                <w:b/>
                <w:color w:val="000000"/>
                <w:sz w:val="26"/>
              </w:rPr>
              <w:t>9.124</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6"/>
                <w:sz w:val="26"/>
              </w:rPr>
            </w:pPr>
            <w:r>
              <w:rPr>
                <w:rFonts w:ascii="Times New Roman" w:hAnsi="Times New Roman"/>
                <w:b/>
                <w:color w:val="000000"/>
                <w:spacing w:val="-6"/>
                <w:sz w:val="26"/>
              </w:rPr>
              <w:t xml:space="preserve">Providing and fixing fly proof </w:t>
            </w:r>
            <w:r>
              <w:rPr>
                <w:rFonts w:ascii="Times New Roman" w:hAnsi="Times New Roman"/>
                <w:b/>
                <w:color w:val="000000"/>
                <w:spacing w:val="-16"/>
                <w:sz w:val="24"/>
              </w:rPr>
              <w:t xml:space="preserve">stainless steel grade 304 wire </w:t>
            </w:r>
            <w:r>
              <w:rPr>
                <w:rFonts w:ascii="Times New Roman" w:hAnsi="Times New Roman"/>
                <w:b/>
                <w:color w:val="000000"/>
                <w:spacing w:val="-7"/>
                <w:sz w:val="24"/>
              </w:rPr>
              <w:t xml:space="preserve">gauge, to windows and clerestory windows using wire gauge </w:t>
            </w:r>
            <w:r>
              <w:rPr>
                <w:rFonts w:ascii="Times New Roman" w:hAnsi="Times New Roman"/>
                <w:b/>
                <w:color w:val="000000"/>
                <w:spacing w:val="-10"/>
                <w:sz w:val="24"/>
              </w:rPr>
              <w:t xml:space="preserve">with average width of aperture 1 4 mm in both directions with </w:t>
            </w:r>
            <w:r>
              <w:rPr>
                <w:rFonts w:ascii="Times New Roman" w:hAnsi="Times New Roman"/>
                <w:b/>
                <w:color w:val="000000"/>
                <w:spacing w:val="-8"/>
                <w:sz w:val="24"/>
              </w:rPr>
              <w:t>wire of dia. 0.50 mm all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9.124,1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With 2nd class teak wood beading 62x19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1689.00</w:t>
            </w:r>
          </w:p>
        </w:tc>
      </w:tr>
      <w:tr w:rsidR="00085DB0" w:rsidTr="004D2427">
        <w:trPr>
          <w:trHeight w:hRule="exact" w:val="6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9.124.2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With 12 mm mild steel U beading.</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1370.00</w:t>
            </w:r>
          </w:p>
        </w:tc>
      </w:tr>
      <w:tr w:rsidR="00085DB0" w:rsidTr="004D2427">
        <w:trPr>
          <w:trHeight w:hRule="exact" w:val="18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b/>
                <w:color w:val="000000"/>
                <w:spacing w:val="-10"/>
                <w:sz w:val="24"/>
              </w:rPr>
            </w:pPr>
            <w:r>
              <w:rPr>
                <w:rFonts w:ascii="Times New Roman" w:hAnsi="Times New Roman"/>
                <w:b/>
                <w:color w:val="000000"/>
                <w:spacing w:val="-10"/>
                <w:sz w:val="24"/>
              </w:rPr>
              <w:t>9.125</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b/>
                <w:color w:val="000000"/>
                <w:spacing w:val="-7"/>
                <w:sz w:val="24"/>
              </w:rPr>
            </w:pPr>
            <w:r>
              <w:rPr>
                <w:rFonts w:ascii="Times New Roman" w:hAnsi="Times New Roman"/>
                <w:b/>
                <w:color w:val="000000"/>
                <w:spacing w:val="-7"/>
                <w:sz w:val="24"/>
              </w:rPr>
              <w:t xml:space="preserve">Providing and fixing Bamboo Safgery/ firming consisting of </w:t>
            </w:r>
            <w:r>
              <w:rPr>
                <w:rFonts w:ascii="Times New Roman" w:hAnsi="Times New Roman"/>
                <w:b/>
                <w:color w:val="000000"/>
                <w:spacing w:val="-10"/>
                <w:sz w:val="24"/>
              </w:rPr>
              <w:t xml:space="preserve">superior quality 25mm dia (Average) half cut bamboo placed </w:t>
            </w:r>
            <w:r>
              <w:rPr>
                <w:rFonts w:ascii="Times New Roman" w:hAnsi="Times New Roman"/>
                <w:b/>
                <w:color w:val="000000"/>
                <w:spacing w:val="-7"/>
                <w:sz w:val="24"/>
              </w:rPr>
              <w:t xml:space="preserve">vertically and fixed together with three numbers horizontal </w:t>
            </w:r>
            <w:r>
              <w:rPr>
                <w:rFonts w:ascii="Times New Roman" w:hAnsi="Times New Roman"/>
                <w:b/>
                <w:color w:val="000000"/>
                <w:spacing w:val="-6"/>
                <w:sz w:val="24"/>
              </w:rPr>
              <w:t xml:space="preserve">running members of Haldu, Kail, Bija wood in scantling of </w:t>
            </w:r>
            <w:r>
              <w:rPr>
                <w:rFonts w:ascii="Times New Roman" w:hAnsi="Times New Roman"/>
                <w:b/>
                <w:color w:val="000000"/>
                <w:spacing w:val="-5"/>
                <w:sz w:val="24"/>
              </w:rPr>
              <w:t xml:space="preserve">section 50x25mm fixed with nails and G 1 wire on existing </w:t>
            </w:r>
            <w:r>
              <w:rPr>
                <w:rFonts w:ascii="Times New Roman" w:hAnsi="Times New Roman"/>
                <w:b/>
                <w:color w:val="000000"/>
                <w:spacing w:val="-11"/>
                <w:sz w:val="24"/>
              </w:rPr>
              <w:t>support complete as per direction of Engineer-in-charge.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379.00</w:t>
            </w:r>
          </w:p>
        </w:tc>
      </w:tr>
      <w:tr w:rsidR="00085DB0" w:rsidTr="004D2427">
        <w:trPr>
          <w:trHeight w:hRule="exact" w:val="117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b/>
                <w:color w:val="000000"/>
                <w:spacing w:val="-10"/>
                <w:sz w:val="24"/>
              </w:rPr>
            </w:pPr>
            <w:r>
              <w:rPr>
                <w:rFonts w:ascii="Times New Roman" w:hAnsi="Times New Roman"/>
                <w:b/>
                <w:color w:val="000000"/>
                <w:spacing w:val="-10"/>
                <w:sz w:val="24"/>
              </w:rPr>
              <w:t>9.126</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2"/>
                <w:sz w:val="24"/>
              </w:rPr>
            </w:pPr>
            <w:r>
              <w:rPr>
                <w:rFonts w:ascii="Times New Roman" w:hAnsi="Times New Roman"/>
                <w:b/>
                <w:color w:val="000000"/>
                <w:spacing w:val="-2"/>
                <w:sz w:val="24"/>
              </w:rPr>
              <w:t xml:space="preserve">Providing and fixing wooden moulded comer beading of </w:t>
            </w:r>
            <w:r>
              <w:rPr>
                <w:rFonts w:ascii="Times New Roman" w:hAnsi="Times New Roman"/>
                <w:b/>
                <w:color w:val="000000"/>
                <w:spacing w:val="-4"/>
                <w:sz w:val="24"/>
              </w:rPr>
              <w:t xml:space="preserve">triangular shape to the junction of panelling </w:t>
            </w:r>
            <w:r>
              <w:rPr>
                <w:rFonts w:ascii="Times New Roman" w:hAnsi="Times New Roman"/>
                <w:b/>
                <w:color w:val="000000"/>
                <w:spacing w:val="-4"/>
                <w:sz w:val="23"/>
              </w:rPr>
              <w:t xml:space="preserve">ac. </w:t>
            </w:r>
            <w:r>
              <w:rPr>
                <w:rFonts w:ascii="Times New Roman" w:hAnsi="Times New Roman"/>
                <w:b/>
                <w:color w:val="000000"/>
                <w:spacing w:val="-4"/>
                <w:sz w:val="24"/>
              </w:rPr>
              <w:t xml:space="preserve">with iron </w:t>
            </w:r>
            <w:r>
              <w:rPr>
                <w:rFonts w:ascii="Times New Roman" w:hAnsi="Times New Roman"/>
                <w:b/>
                <w:color w:val="000000"/>
                <w:spacing w:val="-2"/>
                <w:sz w:val="24"/>
              </w:rPr>
              <w:t xml:space="preserve">strews, plugs and priming cod on unexposed surface etc, </w:t>
            </w:r>
            <w:r>
              <w:rPr>
                <w:rFonts w:ascii="Times New Roman" w:hAnsi="Times New Roman"/>
                <w:b/>
                <w:color w:val="000000"/>
                <w:spacing w:val="-10"/>
                <w:sz w:val="24"/>
              </w:rPr>
              <w:t>complete 2nd class teak wood.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52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9.126.1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2"/>
                <w:sz w:val="24"/>
              </w:rPr>
            </w:pPr>
            <w:r>
              <w:rPr>
                <w:rFonts w:ascii="Times New Roman" w:hAnsi="Times New Roman"/>
                <w:b/>
                <w:color w:val="000000"/>
                <w:spacing w:val="-12"/>
                <w:sz w:val="24"/>
              </w:rPr>
              <w:t>50x5Omm (base and height).</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182.00</w:t>
            </w:r>
          </w:p>
        </w:tc>
      </w:tr>
      <w:tr w:rsidR="00085DB0" w:rsidTr="004D2427">
        <w:trPr>
          <w:trHeight w:hRule="exact" w:val="153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b/>
                <w:color w:val="000000"/>
                <w:spacing w:val="-10"/>
                <w:sz w:val="24"/>
              </w:rPr>
            </w:pPr>
            <w:r>
              <w:rPr>
                <w:rFonts w:ascii="Times New Roman" w:hAnsi="Times New Roman"/>
                <w:b/>
                <w:color w:val="000000"/>
                <w:spacing w:val="-10"/>
                <w:sz w:val="24"/>
              </w:rPr>
              <w:t>9.127</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5" w:right="144"/>
              <w:jc w:val="both"/>
              <w:rPr>
                <w:rFonts w:ascii="Times New Roman" w:hAnsi="Times New Roman"/>
                <w:b/>
                <w:color w:val="000000"/>
                <w:spacing w:val="-8"/>
                <w:sz w:val="24"/>
              </w:rPr>
            </w:pPr>
            <w:r>
              <w:rPr>
                <w:rFonts w:ascii="Times New Roman" w:hAnsi="Times New Roman"/>
                <w:b/>
                <w:color w:val="000000"/>
                <w:spacing w:val="-8"/>
                <w:sz w:val="24"/>
              </w:rPr>
              <w:t xml:space="preserve">Providing and fixing 2nd </w:t>
            </w:r>
            <w:r>
              <w:rPr>
                <w:rFonts w:ascii="Times New Roman" w:hAnsi="Times New Roman"/>
                <w:b/>
                <w:i/>
                <w:color w:val="000000"/>
                <w:spacing w:val="2"/>
                <w:w w:val="90"/>
                <w:sz w:val="27"/>
              </w:rPr>
              <w:t xml:space="preserve">class </w:t>
            </w:r>
            <w:r>
              <w:rPr>
                <w:rFonts w:ascii="Times New Roman" w:hAnsi="Times New Roman"/>
                <w:b/>
                <w:color w:val="000000"/>
                <w:spacing w:val="-8"/>
                <w:sz w:val="24"/>
              </w:rPr>
              <w:t xml:space="preserve">teak wood lipping/ moulded </w:t>
            </w:r>
            <w:r>
              <w:rPr>
                <w:rFonts w:ascii="Times New Roman" w:hAnsi="Times New Roman"/>
                <w:b/>
                <w:color w:val="000000"/>
                <w:spacing w:val="-6"/>
                <w:sz w:val="24"/>
              </w:rPr>
              <w:t xml:space="preserve">beading or Taj beading of size 18x5mm fixed with wooden </w:t>
            </w:r>
            <w:r>
              <w:rPr>
                <w:rFonts w:ascii="Times New Roman" w:hAnsi="Times New Roman"/>
                <w:b/>
                <w:color w:val="000000"/>
                <w:spacing w:val="-8"/>
                <w:sz w:val="24"/>
              </w:rPr>
              <w:t xml:space="preserve">adhesive of approved quality and screws/ nails on the edges of </w:t>
            </w:r>
            <w:r>
              <w:rPr>
                <w:rFonts w:ascii="Times New Roman" w:hAnsi="Times New Roman"/>
                <w:b/>
                <w:color w:val="000000"/>
                <w:spacing w:val="-11"/>
                <w:sz w:val="24"/>
              </w:rPr>
              <w:t>the Pre-laminated particle board as per direction of Engineer-in-</w:t>
            </w:r>
          </w:p>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ahallre.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47,00</w:t>
            </w:r>
          </w:p>
        </w:tc>
      </w:tr>
      <w:tr w:rsidR="00085DB0" w:rsidTr="004D2427">
        <w:trPr>
          <w:trHeight w:hRule="exact" w:val="126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b/>
                <w:color w:val="000000"/>
                <w:spacing w:val="-10"/>
                <w:sz w:val="24"/>
              </w:rPr>
            </w:pPr>
            <w:r>
              <w:rPr>
                <w:rFonts w:ascii="Times New Roman" w:hAnsi="Times New Roman"/>
                <w:b/>
                <w:color w:val="000000"/>
                <w:spacing w:val="-10"/>
                <w:sz w:val="24"/>
              </w:rPr>
              <w:t>4.128</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13"/>
                <w:sz w:val="24"/>
              </w:rPr>
            </w:pPr>
            <w:r>
              <w:rPr>
                <w:rFonts w:ascii="Times New Roman" w:hAnsi="Times New Roman"/>
                <w:b/>
                <w:color w:val="000000"/>
                <w:spacing w:val="-13"/>
                <w:sz w:val="24"/>
              </w:rPr>
              <w:t xml:space="preserve">Providing and fixing bright finished 100mm mortice lock with 6 </w:t>
            </w:r>
            <w:r>
              <w:rPr>
                <w:rFonts w:ascii="Times New Roman" w:hAnsi="Times New Roman"/>
                <w:b/>
                <w:color w:val="000000"/>
                <w:sz w:val="24"/>
              </w:rPr>
              <w:t xml:space="preserve">levers without pair of handles for aluminium door with </w:t>
            </w:r>
            <w:r>
              <w:rPr>
                <w:rFonts w:ascii="Times New Roman" w:hAnsi="Times New Roman"/>
                <w:b/>
                <w:color w:val="000000"/>
                <w:spacing w:val="-9"/>
                <w:sz w:val="24"/>
              </w:rPr>
              <w:t xml:space="preserve">necessary screws etc complete (Best make of approved quality) </w:t>
            </w:r>
            <w:r>
              <w:rPr>
                <w:rFonts w:ascii="Times New Roman" w:hAnsi="Times New Roman"/>
                <w:b/>
                <w:color w:val="000000"/>
                <w:spacing w:val="-11"/>
                <w:sz w:val="24"/>
              </w:rPr>
              <w:t>as per direction of Engineer-in-charge,</w:t>
            </w:r>
          </w:p>
        </w:tc>
        <w:tc>
          <w:tcPr>
            <w:tcW w:w="1245" w:type="dxa"/>
            <w:tcBorders>
              <w:top w:val="single" w:sz="6" w:space="0" w:color="000000"/>
              <w:left w:val="single" w:sz="6" w:space="0" w:color="000000"/>
              <w:bottom w:val="single" w:sz="6" w:space="0" w:color="000000"/>
              <w:right w:val="single" w:sz="6" w:space="0" w:color="000000"/>
            </w:tcBorders>
            <w:textDirection w:val="tbRlV"/>
            <w:vAlign w:val="center"/>
          </w:tcPr>
          <w:p w:rsidR="00085DB0" w:rsidRDefault="00085DB0" w:rsidP="004D2427">
            <w:pPr>
              <w:ind w:left="36"/>
              <w:rPr>
                <w:rFonts w:ascii="Verdana" w:hAnsi="Verdana"/>
                <w:color w:val="000000"/>
                <w:sz w:val="58"/>
              </w:rPr>
            </w:pPr>
            <w:r>
              <w:rPr>
                <w:rFonts w:ascii="Verdana" w:hAnsi="Verdana"/>
                <w:color w:val="000000"/>
                <w:sz w:val="58"/>
              </w:rPr>
              <w:t>I</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480.00</w:t>
            </w:r>
          </w:p>
        </w:tc>
      </w:tr>
      <w:tr w:rsidR="00085DB0" w:rsidTr="004D2427">
        <w:trPr>
          <w:trHeight w:hRule="exact" w:val="10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b/>
                <w:color w:val="000000"/>
                <w:spacing w:val="-10"/>
                <w:sz w:val="24"/>
              </w:rPr>
            </w:pPr>
            <w:r>
              <w:rPr>
                <w:rFonts w:ascii="Times New Roman" w:hAnsi="Times New Roman"/>
                <w:b/>
                <w:color w:val="000000"/>
                <w:spacing w:val="-10"/>
                <w:sz w:val="24"/>
              </w:rPr>
              <w:t>9.129</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13"/>
                <w:sz w:val="24"/>
              </w:rPr>
            </w:pPr>
            <w:r>
              <w:rPr>
                <w:rFonts w:ascii="Times New Roman" w:hAnsi="Times New Roman"/>
                <w:b/>
                <w:color w:val="000000"/>
                <w:spacing w:val="-13"/>
                <w:sz w:val="24"/>
              </w:rPr>
              <w:t xml:space="preserve">Providing and fixing magnetic c.stcha in cupboard / ward robe </w:t>
            </w:r>
            <w:r>
              <w:rPr>
                <w:rFonts w:ascii="Times New Roman" w:hAnsi="Times New Roman"/>
                <w:b/>
                <w:color w:val="000000"/>
                <w:spacing w:val="-7"/>
                <w:sz w:val="24"/>
              </w:rPr>
              <w:t xml:space="preserve">shutters including fixing with necessary </w:t>
            </w:r>
            <w:r>
              <w:rPr>
                <w:rFonts w:ascii="Times New Roman" w:hAnsi="Times New Roman"/>
                <w:b/>
                <w:color w:val="000000"/>
                <w:spacing w:val="-7"/>
                <w:sz w:val="23"/>
              </w:rPr>
              <w:t xml:space="preserve">screws etc. complete </w:t>
            </w:r>
            <w:r>
              <w:rPr>
                <w:rFonts w:ascii="Times New Roman" w:hAnsi="Times New Roman"/>
                <w:b/>
                <w:color w:val="000000"/>
                <w:spacing w:val="-11"/>
                <w:sz w:val="24"/>
              </w:rPr>
              <w:t>(Best make of approved quality).</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7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9.129.1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Triple strip vertical type.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28.00</w:t>
            </w:r>
          </w:p>
        </w:tc>
      </w:tr>
    </w:tbl>
    <w:p w:rsidR="00085DB0" w:rsidRDefault="00462C31" w:rsidP="00462C31">
      <w:pPr>
        <w:jc w:val="center"/>
      </w:pPr>
      <w:r>
        <w:t>Page No.151</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Rate (in LW</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52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9129.2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Double strip (horizontal type).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23.00</w:t>
            </w:r>
          </w:p>
        </w:tc>
      </w:tr>
      <w:tr w:rsidR="00085DB0" w:rsidTr="004D2427">
        <w:trPr>
          <w:trHeight w:hRule="exact" w:val="7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9.130</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tabs>
                <w:tab w:val="right" w:pos="6068"/>
              </w:tabs>
              <w:ind w:left="105"/>
              <w:rPr>
                <w:rFonts w:ascii="Times New Roman" w:hAnsi="Times New Roman"/>
                <w:color w:val="000000"/>
                <w:spacing w:val="3"/>
                <w:sz w:val="24"/>
              </w:rPr>
            </w:pPr>
            <w:r>
              <w:rPr>
                <w:rFonts w:ascii="Times New Roman" w:hAnsi="Times New Roman"/>
                <w:color w:val="000000"/>
                <w:spacing w:val="3"/>
                <w:sz w:val="24"/>
              </w:rPr>
              <w:t>Providing and fusing magic eye m door shutters</w:t>
            </w:r>
            <w:r>
              <w:rPr>
                <w:rFonts w:ascii="Times New Roman" w:hAnsi="Times New Roman"/>
                <w:color w:val="000000"/>
                <w:spacing w:val="3"/>
                <w:sz w:val="24"/>
              </w:rPr>
              <w:tab/>
            </w:r>
            <w:r>
              <w:rPr>
                <w:rFonts w:ascii="Times New Roman" w:hAnsi="Times New Roman"/>
                <w:color w:val="000000"/>
                <w:spacing w:val="-10"/>
                <w:sz w:val="24"/>
              </w:rPr>
              <w:t>including</w:t>
            </w:r>
          </w:p>
          <w:p w:rsidR="00085DB0" w:rsidRDefault="00085DB0" w:rsidP="004D2427">
            <w:pPr>
              <w:ind w:left="105"/>
              <w:rPr>
                <w:rFonts w:ascii="Times New Roman" w:hAnsi="Times New Roman"/>
                <w:color w:val="000000"/>
                <w:spacing w:val="-6"/>
                <w:sz w:val="24"/>
              </w:rPr>
            </w:pPr>
            <w:r>
              <w:rPr>
                <w:rFonts w:ascii="Times New Roman" w:hAnsi="Times New Roman"/>
                <w:color w:val="000000"/>
                <w:spacing w:val="-6"/>
                <w:sz w:val="24"/>
              </w:rPr>
              <w:t>fixing, complete (Best make of approved quality),</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329.00</w:t>
            </w:r>
          </w:p>
        </w:tc>
      </w:tr>
      <w:tr w:rsidR="00085DB0" w:rsidTr="004D2427">
        <w:trPr>
          <w:trHeight w:hRule="exact" w:val="99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9,131</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Providing and fixing powder coated telescopic drawer channels </w:t>
            </w:r>
            <w:r>
              <w:rPr>
                <w:rFonts w:ascii="Times New Roman" w:hAnsi="Times New Roman"/>
                <w:color w:val="000000"/>
                <w:spacing w:val="6"/>
                <w:sz w:val="24"/>
              </w:rPr>
              <w:t xml:space="preserve">with necessary screws etc. complete as per directions of </w:t>
            </w:r>
            <w:r>
              <w:rPr>
                <w:rFonts w:ascii="Times New Roman" w:hAnsi="Times New Roman"/>
                <w:color w:val="000000"/>
                <w:spacing w:val="-6"/>
                <w:sz w:val="24"/>
              </w:rPr>
              <w:t>Engineer-in-chaige,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9.131.1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300mm long</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 set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209.00</w:t>
            </w: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9.131.2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450mm long</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 set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256.00</w:t>
            </w:r>
          </w:p>
        </w:tc>
      </w:tr>
      <w:tr w:rsidR="00085DB0" w:rsidTr="004D2427">
        <w:trPr>
          <w:trHeight w:hRule="exact" w:val="45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9.131.3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500mm long</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 set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302.00</w:t>
            </w:r>
          </w:p>
        </w:tc>
      </w:tr>
      <w:tr w:rsidR="00085DB0" w:rsidTr="004D2427">
        <w:trPr>
          <w:trHeight w:hRule="exact" w:val="125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9.132</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tabs>
                <w:tab w:val="left" w:pos="1287"/>
                <w:tab w:val="left" w:pos="1908"/>
                <w:tab w:val="left" w:pos="2745"/>
                <w:tab w:val="left" w:pos="3645"/>
                <w:tab w:val="left" w:pos="5067"/>
                <w:tab w:val="right" w:pos="6068"/>
              </w:tabs>
              <w:ind w:left="105"/>
              <w:rPr>
                <w:rFonts w:ascii="Times New Roman" w:hAnsi="Times New Roman"/>
                <w:color w:val="000000"/>
                <w:spacing w:val="-10"/>
                <w:sz w:val="24"/>
              </w:rPr>
            </w:pPr>
            <w:r>
              <w:rPr>
                <w:rFonts w:ascii="Times New Roman" w:hAnsi="Times New Roman"/>
                <w:color w:val="000000"/>
                <w:spacing w:val="-10"/>
                <w:sz w:val="24"/>
              </w:rPr>
              <w:t>Providing</w:t>
            </w:r>
            <w:r>
              <w:rPr>
                <w:rFonts w:ascii="Times New Roman" w:hAnsi="Times New Roman"/>
                <w:color w:val="000000"/>
                <w:spacing w:val="-10"/>
                <w:sz w:val="24"/>
              </w:rPr>
              <w:tab/>
              <w:t>and</w:t>
            </w:r>
            <w:r>
              <w:rPr>
                <w:rFonts w:ascii="Times New Roman" w:hAnsi="Times New Roman"/>
                <w:color w:val="000000"/>
                <w:spacing w:val="-10"/>
                <w:sz w:val="24"/>
              </w:rPr>
              <w:tab/>
              <w:t>fixing</w:t>
            </w:r>
            <w:r>
              <w:rPr>
                <w:rFonts w:ascii="Times New Roman" w:hAnsi="Times New Roman"/>
                <w:color w:val="000000"/>
                <w:spacing w:val="-10"/>
                <w:sz w:val="24"/>
              </w:rPr>
              <w:tab/>
              <w:t>sliding</w:t>
            </w:r>
            <w:r>
              <w:rPr>
                <w:rFonts w:ascii="Times New Roman" w:hAnsi="Times New Roman"/>
                <w:color w:val="000000"/>
                <w:spacing w:val="-10"/>
                <w:sz w:val="24"/>
              </w:rPr>
              <w:tab/>
              <w:t>arraignment</w:t>
            </w:r>
            <w:r>
              <w:rPr>
                <w:rFonts w:ascii="Times New Roman" w:hAnsi="Times New Roman"/>
                <w:color w:val="000000"/>
                <w:spacing w:val="-10"/>
                <w:sz w:val="24"/>
              </w:rPr>
              <w:tab/>
              <w:t>in</w:t>
            </w:r>
            <w:r>
              <w:rPr>
                <w:rFonts w:ascii="Times New Roman" w:hAnsi="Times New Roman"/>
                <w:color w:val="000000"/>
                <w:spacing w:val="-10"/>
                <w:sz w:val="24"/>
              </w:rPr>
              <w:tab/>
              <w:t>racks/</w:t>
            </w:r>
          </w:p>
          <w:p w:rsidR="00085DB0" w:rsidRDefault="00085DB0" w:rsidP="004D2427">
            <w:pPr>
              <w:ind w:left="105" w:right="108"/>
              <w:jc w:val="both"/>
              <w:rPr>
                <w:rFonts w:ascii="Times New Roman" w:hAnsi="Times New Roman"/>
                <w:color w:val="000000"/>
                <w:spacing w:val="-3"/>
                <w:sz w:val="24"/>
              </w:rPr>
            </w:pPr>
            <w:r>
              <w:rPr>
                <w:rFonts w:ascii="Times New Roman" w:hAnsi="Times New Roman"/>
                <w:color w:val="000000"/>
                <w:spacing w:val="-3"/>
                <w:sz w:val="24"/>
              </w:rPr>
              <w:t xml:space="preserve">cupboards/cabinets shutter by P/F stainless steel rollers to run inside C or E aluminium channel section (The payment of C or </w:t>
            </w:r>
            <w:r>
              <w:rPr>
                <w:rFonts w:ascii="Times New Roman" w:hAnsi="Times New Roman"/>
                <w:color w:val="000000"/>
                <w:spacing w:val="-5"/>
                <w:sz w:val="24"/>
              </w:rPr>
              <w:t>E channel shall be made separately)</w:t>
            </w:r>
          </w:p>
        </w:tc>
        <w:tc>
          <w:tcPr>
            <w:tcW w:w="1245" w:type="dxa"/>
            <w:tcBorders>
              <w:top w:val="single" w:sz="6" w:space="0" w:color="000000"/>
              <w:left w:val="single" w:sz="6" w:space="0" w:color="000000"/>
              <w:bottom w:val="single" w:sz="6" w:space="0" w:color="000000"/>
              <w:right w:val="single" w:sz="6" w:space="0" w:color="000000"/>
            </w:tcBorders>
            <w:textDirection w:val="tbRlV"/>
            <w:vAlign w:val="center"/>
          </w:tcPr>
          <w:p w:rsidR="00085DB0" w:rsidRDefault="00085DB0" w:rsidP="004D2427">
            <w:pPr>
              <w:ind w:left="36"/>
              <w:rPr>
                <w:rFonts w:ascii="Verdana" w:hAnsi="Verdana"/>
                <w:color w:val="000000"/>
                <w:sz w:val="58"/>
              </w:rPr>
            </w:pPr>
            <w:r>
              <w:rPr>
                <w:rFonts w:ascii="Verdana" w:hAnsi="Verdana"/>
                <w:color w:val="000000"/>
                <w:sz w:val="58"/>
              </w:rPr>
              <w:t>I</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14.00</w:t>
            </w:r>
          </w:p>
        </w:tc>
      </w:tr>
      <w:tr w:rsidR="00085DB0" w:rsidTr="004D2427">
        <w:trPr>
          <w:trHeight w:hRule="exact" w:val="176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9.133</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fixing 12mm thick panelling or panelling and </w:t>
            </w:r>
            <w:r>
              <w:rPr>
                <w:rFonts w:ascii="Times New Roman" w:hAnsi="Times New Roman"/>
                <w:color w:val="000000"/>
                <w:spacing w:val="-4"/>
                <w:sz w:val="24"/>
              </w:rPr>
              <w:t xml:space="preserve">glazing in panelled or panelled and glazed shutters for doors, windows and clerestory windows </w:t>
            </w:r>
            <w:r>
              <w:rPr>
                <w:rFonts w:ascii="Times New Roman" w:hAnsi="Times New Roman"/>
                <w:i/>
                <w:color w:val="000000"/>
                <w:spacing w:val="6"/>
                <w:sz w:val="24"/>
              </w:rPr>
              <w:t xml:space="preserve">(area </w:t>
            </w:r>
            <w:r>
              <w:rPr>
                <w:rFonts w:ascii="Times New Roman" w:hAnsi="Times New Roman"/>
                <w:color w:val="000000"/>
                <w:spacing w:val="-4"/>
                <w:sz w:val="24"/>
              </w:rPr>
              <w:t xml:space="preserve">of opening for panel </w:t>
            </w:r>
            <w:r>
              <w:rPr>
                <w:rFonts w:ascii="Times New Roman" w:hAnsi="Times New Roman"/>
                <w:color w:val="000000"/>
                <w:spacing w:val="5"/>
                <w:sz w:val="24"/>
              </w:rPr>
              <w:t xml:space="preserve">inserts excluding portion inside grooves or rebates to be </w:t>
            </w:r>
            <w:r>
              <w:rPr>
                <w:rFonts w:ascii="Times New Roman" w:hAnsi="Times New Roman"/>
                <w:color w:val="000000"/>
                <w:spacing w:val="4"/>
                <w:sz w:val="24"/>
              </w:rPr>
              <w:t xml:space="preserve">measured), Panelling fir panelled or panelled and glazed </w:t>
            </w:r>
            <w:r>
              <w:rPr>
                <w:rFonts w:ascii="Times New Roman" w:hAnsi="Times New Roman"/>
                <w:color w:val="000000"/>
                <w:spacing w:val="-6"/>
                <w:sz w:val="24"/>
              </w:rPr>
              <w:t>shutters 25mm to 40mm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9.133,1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5"/>
                <w:sz w:val="24"/>
              </w:rPr>
            </w:pPr>
            <w:r>
              <w:rPr>
                <w:rFonts w:ascii="Times New Roman" w:hAnsi="Times New Roman"/>
                <w:color w:val="000000"/>
                <w:spacing w:val="-5"/>
                <w:sz w:val="24"/>
              </w:rPr>
              <w:t>Marine plywood conforming to IS: 710</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1591.00</w:t>
            </w:r>
          </w:p>
        </w:tc>
      </w:tr>
      <w:tr w:rsidR="00085DB0" w:rsidTr="004D2427">
        <w:trPr>
          <w:trHeight w:hRule="exact" w:val="56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9.133.2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5"/>
                <w:sz w:val="24"/>
              </w:rPr>
            </w:pPr>
            <w:r>
              <w:rPr>
                <w:rFonts w:ascii="Times New Roman" w:hAnsi="Times New Roman"/>
                <w:color w:val="000000"/>
                <w:spacing w:val="-5"/>
                <w:sz w:val="24"/>
              </w:rPr>
              <w:t>Fire retardant plywood conforming to IS: 5509.</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1660.00</w:t>
            </w:r>
          </w:p>
        </w:tc>
      </w:tr>
      <w:tr w:rsidR="00085DB0" w:rsidTr="004D2427">
        <w:trPr>
          <w:trHeight w:hRule="exact" w:val="150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9.134</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Fixing decorative high pressure laminated sheet </w:t>
            </w:r>
            <w:r>
              <w:rPr>
                <w:rFonts w:ascii="Times New Roman" w:hAnsi="Times New Roman"/>
                <w:color w:val="000000"/>
                <w:spacing w:val="-2"/>
                <w:sz w:val="24"/>
              </w:rPr>
              <w:t xml:space="preserve">of plain / wood grain in gloss / man / suede finish with high </w:t>
            </w:r>
            <w:r>
              <w:rPr>
                <w:rFonts w:ascii="Times New Roman" w:hAnsi="Times New Roman"/>
                <w:color w:val="000000"/>
                <w:spacing w:val="-3"/>
                <w:sz w:val="24"/>
              </w:rPr>
              <w:t xml:space="preserve">density protective surface layer and reverse side of adhesive bonding quality confirming to IS : 2046 Type S including cost </w:t>
            </w:r>
            <w:r>
              <w:rPr>
                <w:rFonts w:ascii="Times New Roman" w:hAnsi="Times New Roman"/>
                <w:color w:val="000000"/>
                <w:spacing w:val="-5"/>
                <w:sz w:val="24"/>
              </w:rPr>
              <w:t>of adhesive of approved quality.</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2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9.134,1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1.5 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851,00</w:t>
            </w:r>
          </w:p>
        </w:tc>
      </w:tr>
      <w:tr w:rsidR="00085DB0" w:rsidTr="004D2427">
        <w:trPr>
          <w:trHeight w:hRule="exact" w:val="51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9.13.4.2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1.0 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691.00</w:t>
            </w:r>
          </w:p>
        </w:tc>
      </w:tr>
      <w:tr w:rsidR="00085DB0" w:rsidTr="004D2427">
        <w:trPr>
          <w:trHeight w:hRule="exact" w:val="22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9.135</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9"/>
                <w:sz w:val="24"/>
              </w:rPr>
            </w:pPr>
            <w:r>
              <w:rPr>
                <w:rFonts w:ascii="Times New Roman" w:hAnsi="Times New Roman"/>
                <w:color w:val="000000"/>
                <w:spacing w:val="-9"/>
                <w:sz w:val="24"/>
              </w:rPr>
              <w:t>Providing and fixing cup board Elm</w:t>
            </w:r>
            <w:r>
              <w:rPr>
                <w:rFonts w:ascii="Times New Roman" w:hAnsi="Times New Roman"/>
                <w:color w:val="000000"/>
                <w:spacing w:val="1"/>
                <w:sz w:val="24"/>
                <w:vertAlign w:val="superscript"/>
              </w:rPr>
              <w:t>-</w:t>
            </w:r>
            <w:r>
              <w:rPr>
                <w:rFonts w:ascii="Times New Roman" w:hAnsi="Times New Roman"/>
                <w:color w:val="000000"/>
                <w:spacing w:val="-9"/>
                <w:sz w:val="24"/>
              </w:rPr>
              <w:t xml:space="preserve">tiers 25mm thick, with Pm- </w:t>
            </w:r>
            <w:r>
              <w:rPr>
                <w:rFonts w:ascii="Times New Roman" w:hAnsi="Times New Roman"/>
                <w:color w:val="000000"/>
                <w:spacing w:val="-8"/>
                <w:sz w:val="24"/>
              </w:rPr>
              <w:t xml:space="preserve">laminated flat pressed three layer particle board or graded wood </w:t>
            </w:r>
            <w:r>
              <w:rPr>
                <w:rFonts w:ascii="Times New Roman" w:hAnsi="Times New Roman"/>
                <w:color w:val="000000"/>
                <w:spacing w:val="-11"/>
                <w:sz w:val="24"/>
              </w:rPr>
              <w:t xml:space="preserve">particle board IS: 12823 marked exterior grade (Grade 1 Type 11) </w:t>
            </w:r>
            <w:r>
              <w:rPr>
                <w:rFonts w:ascii="Times New Roman" w:hAnsi="Times New Roman"/>
                <w:color w:val="000000"/>
                <w:spacing w:val="-7"/>
                <w:sz w:val="24"/>
              </w:rPr>
              <w:t xml:space="preserve">having one side decorative laminatimi and other side balancing </w:t>
            </w:r>
            <w:r>
              <w:rPr>
                <w:rFonts w:ascii="Times New Roman" w:hAnsi="Times New Roman"/>
                <w:color w:val="000000"/>
                <w:spacing w:val="-8"/>
                <w:sz w:val="24"/>
              </w:rPr>
              <w:t xml:space="preserve">lamination including End </w:t>
            </w:r>
            <w:r>
              <w:rPr>
                <w:rFonts w:ascii="Times New Roman" w:hAnsi="Times New Roman"/>
                <w:i/>
                <w:color w:val="000000"/>
                <w:spacing w:val="2"/>
                <w:w w:val="90"/>
                <w:sz w:val="26"/>
              </w:rPr>
              <w:t xml:space="preserve">class </w:t>
            </w:r>
            <w:r>
              <w:rPr>
                <w:rFonts w:ascii="Times New Roman" w:hAnsi="Times New Roman"/>
                <w:color w:val="000000"/>
                <w:spacing w:val="-8"/>
                <w:sz w:val="24"/>
              </w:rPr>
              <w:t xml:space="preserve">teak wood lipping of 25mm wide </w:t>
            </w:r>
            <w:r>
              <w:rPr>
                <w:rFonts w:ascii="Times New Roman" w:hAnsi="Times New Roman"/>
                <w:color w:val="000000"/>
                <w:spacing w:val="5"/>
                <w:sz w:val="24"/>
              </w:rPr>
              <w:t xml:space="preserve">x12 mm thick with necessary screws and bright finished </w:t>
            </w:r>
            <w:r>
              <w:rPr>
                <w:rFonts w:ascii="Times New Roman" w:hAnsi="Times New Roman"/>
                <w:color w:val="000000"/>
                <w:spacing w:val="-1"/>
                <w:sz w:val="24"/>
              </w:rPr>
              <w:t xml:space="preserve">stainless steel piano hinges complete as per direction of the </w:t>
            </w:r>
            <w:r>
              <w:rPr>
                <w:rFonts w:ascii="Times New Roman" w:hAnsi="Times New Roman"/>
                <w:color w:val="000000"/>
                <w:spacing w:val="-8"/>
                <w:sz w:val="24"/>
              </w:rPr>
              <w:t>Engineer-in-Change.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1688.00</w:t>
            </w:r>
          </w:p>
        </w:tc>
      </w:tr>
      <w:tr w:rsidR="00085DB0" w:rsidTr="004D2427">
        <w:trPr>
          <w:trHeight w:hRule="exact" w:val="178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9.136</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cup board shutters with 25mm thick </w:t>
            </w:r>
            <w:r>
              <w:rPr>
                <w:rFonts w:ascii="Times New Roman" w:hAnsi="Times New Roman"/>
                <w:color w:val="000000"/>
                <w:spacing w:val="-3"/>
                <w:sz w:val="24"/>
              </w:rPr>
              <w:t xml:space="preserve">veneered particle board IS : 3097 marked exterior grade (Grade </w:t>
            </w:r>
            <w:r>
              <w:rPr>
                <w:rFonts w:ascii="Times New Roman" w:hAnsi="Times New Roman"/>
                <w:color w:val="000000"/>
                <w:spacing w:val="-5"/>
                <w:sz w:val="24"/>
              </w:rPr>
              <w:t xml:space="preserve">I) of approved make including Ilnd class teak wood lipping of </w:t>
            </w:r>
            <w:r>
              <w:rPr>
                <w:rFonts w:ascii="Times New Roman" w:hAnsi="Times New Roman"/>
                <w:color w:val="000000"/>
                <w:spacing w:val="-3"/>
                <w:sz w:val="24"/>
              </w:rPr>
              <w:t xml:space="preserve">25mm wide x 12 mm thick with necessary screws and bright </w:t>
            </w:r>
            <w:r>
              <w:rPr>
                <w:rFonts w:ascii="Times New Roman" w:hAnsi="Times New Roman"/>
                <w:color w:val="000000"/>
                <w:spacing w:val="-8"/>
                <w:sz w:val="24"/>
              </w:rPr>
              <w:t>finished stainless steel piano hinges complete as per direction of Engineer-in-Change.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bl>
    <w:p w:rsidR="00085DB0" w:rsidRDefault="00F34002" w:rsidP="00F34002">
      <w:pPr>
        <w:jc w:val="center"/>
      </w:pPr>
      <w:r>
        <w:t>Page No.152</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2445"/>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Rate (in fts.)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68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9136.1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left" w:pos="783"/>
                <w:tab w:val="left" w:pos="1944"/>
                <w:tab w:val="left" w:pos="3069"/>
                <w:tab w:val="left" w:pos="3519"/>
                <w:tab w:val="left" w:pos="4059"/>
                <w:tab w:val="right" w:pos="4965"/>
              </w:tabs>
              <w:ind w:left="90"/>
              <w:rPr>
                <w:rFonts w:ascii="Times New Roman" w:hAnsi="Times New Roman"/>
                <w:color w:val="000000"/>
                <w:spacing w:val="-16"/>
                <w:sz w:val="24"/>
              </w:rPr>
            </w:pPr>
            <w:r>
              <w:rPr>
                <w:rFonts w:ascii="Times New Roman" w:hAnsi="Times New Roman"/>
                <w:color w:val="000000"/>
                <w:spacing w:val="-16"/>
                <w:sz w:val="24"/>
              </w:rPr>
              <w:t>With</w:t>
            </w:r>
            <w:r>
              <w:rPr>
                <w:rFonts w:ascii="Times New Roman" w:hAnsi="Times New Roman"/>
                <w:color w:val="000000"/>
                <w:spacing w:val="-16"/>
                <w:sz w:val="24"/>
              </w:rPr>
              <w:tab/>
              <w:t>decorative</w:t>
            </w:r>
            <w:r>
              <w:rPr>
                <w:rFonts w:ascii="Times New Roman" w:hAnsi="Times New Roman"/>
                <w:color w:val="000000"/>
                <w:spacing w:val="-16"/>
                <w:sz w:val="24"/>
              </w:rPr>
              <w:tab/>
            </w:r>
            <w:r>
              <w:rPr>
                <w:rFonts w:ascii="Times New Roman" w:hAnsi="Times New Roman"/>
                <w:color w:val="000000"/>
                <w:spacing w:val="-14"/>
                <w:sz w:val="24"/>
              </w:rPr>
              <w:t>veneering</w:t>
            </w:r>
            <w:r>
              <w:rPr>
                <w:rFonts w:ascii="Times New Roman" w:hAnsi="Times New Roman"/>
                <w:color w:val="000000"/>
                <w:spacing w:val="-14"/>
                <w:sz w:val="24"/>
              </w:rPr>
              <w:tab/>
            </w:r>
            <w:r>
              <w:rPr>
                <w:rFonts w:ascii="Times New Roman" w:hAnsi="Times New Roman"/>
                <w:color w:val="000000"/>
                <w:spacing w:val="-10"/>
                <w:sz w:val="24"/>
              </w:rPr>
              <w:t>on</w:t>
            </w:r>
            <w:r>
              <w:rPr>
                <w:rFonts w:ascii="Times New Roman" w:hAnsi="Times New Roman"/>
                <w:color w:val="000000"/>
                <w:spacing w:val="-10"/>
                <w:sz w:val="24"/>
              </w:rPr>
              <w:tab/>
              <w:t>one</w:t>
            </w:r>
            <w:r>
              <w:rPr>
                <w:rFonts w:ascii="Times New Roman" w:hAnsi="Times New Roman"/>
                <w:color w:val="000000"/>
                <w:spacing w:val="-10"/>
                <w:sz w:val="24"/>
              </w:rPr>
              <w:tab/>
            </w:r>
            <w:r>
              <w:rPr>
                <w:rFonts w:ascii="Times New Roman" w:hAnsi="Times New Roman"/>
                <w:color w:val="000000"/>
                <w:spacing w:val="-16"/>
                <w:sz w:val="24"/>
              </w:rPr>
              <w:t>side</w:t>
            </w:r>
            <w:r>
              <w:rPr>
                <w:rFonts w:ascii="Times New Roman" w:hAnsi="Times New Roman"/>
                <w:color w:val="000000"/>
                <w:spacing w:val="-16"/>
                <w:sz w:val="24"/>
              </w:rPr>
              <w:tab/>
            </w:r>
            <w:r>
              <w:rPr>
                <w:rFonts w:ascii="Times New Roman" w:hAnsi="Times New Roman"/>
                <w:color w:val="000000"/>
                <w:spacing w:val="-10"/>
                <w:sz w:val="24"/>
              </w:rPr>
              <w:t>and</w:t>
            </w:r>
          </w:p>
          <w:p w:rsidR="00085DB0" w:rsidRDefault="00085DB0" w:rsidP="004D2427">
            <w:pPr>
              <w:ind w:left="90"/>
              <w:rPr>
                <w:rFonts w:ascii="Times New Roman" w:hAnsi="Times New Roman"/>
                <w:color w:val="000000"/>
                <w:spacing w:val="-5"/>
                <w:sz w:val="24"/>
              </w:rPr>
            </w:pPr>
            <w:r>
              <w:rPr>
                <w:rFonts w:ascii="Times New Roman" w:hAnsi="Times New Roman"/>
                <w:color w:val="000000"/>
                <w:spacing w:val="-5"/>
                <w:sz w:val="24"/>
              </w:rPr>
              <w:t>commercial veneering on other side.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143100</w:t>
            </w:r>
          </w:p>
        </w:tc>
      </w:tr>
      <w:tr w:rsidR="00085DB0" w:rsidTr="004D2427">
        <w:trPr>
          <w:trHeight w:hRule="exact" w:val="54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9.136.2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5"/>
                <w:sz w:val="24"/>
              </w:rPr>
            </w:pPr>
            <w:r>
              <w:rPr>
                <w:rFonts w:ascii="Times New Roman" w:hAnsi="Times New Roman"/>
                <w:color w:val="000000"/>
                <w:spacing w:val="-5"/>
                <w:sz w:val="24"/>
              </w:rPr>
              <w:t>With non decorative veneering on both sides.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1322.00</w:t>
            </w:r>
          </w:p>
        </w:tc>
      </w:tr>
      <w:tr w:rsidR="00085DB0" w:rsidTr="004D2427">
        <w:trPr>
          <w:trHeight w:hRule="exact" w:val="304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9.137</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fixing factory made shutters of Pre-laminated </w:t>
            </w:r>
            <w:r>
              <w:rPr>
                <w:rFonts w:ascii="Times New Roman" w:hAnsi="Times New Roman"/>
                <w:color w:val="000000"/>
                <w:spacing w:val="-4"/>
                <w:sz w:val="24"/>
              </w:rPr>
              <w:t xml:space="preserve">particle board flat pressed three layer or graded wood particle </w:t>
            </w:r>
            <w:r>
              <w:rPr>
                <w:rFonts w:ascii="Times New Roman" w:hAnsi="Times New Roman"/>
                <w:color w:val="000000"/>
                <w:spacing w:val="-3"/>
                <w:sz w:val="24"/>
              </w:rPr>
              <w:t xml:space="preserve">board with one side decorative dish and other side balancing </w:t>
            </w:r>
            <w:r>
              <w:rPr>
                <w:rFonts w:ascii="Times New Roman" w:hAnsi="Times New Roman"/>
                <w:color w:val="000000"/>
                <w:spacing w:val="2"/>
                <w:sz w:val="24"/>
              </w:rPr>
              <w:t xml:space="preserve">lamination conforming to LS: 12823 Grade 1 Type 11, of </w:t>
            </w:r>
            <w:r>
              <w:rPr>
                <w:rFonts w:ascii="Times New Roman" w:hAnsi="Times New Roman"/>
                <w:color w:val="000000"/>
                <w:spacing w:val="-8"/>
                <w:sz w:val="24"/>
              </w:rPr>
              <w:t xml:space="preserve">approved design, and edges scaled with water resistant paint and </w:t>
            </w:r>
            <w:r>
              <w:rPr>
                <w:rFonts w:ascii="Times New Roman" w:hAnsi="Times New Roman"/>
                <w:color w:val="000000"/>
                <w:spacing w:val="1"/>
                <w:sz w:val="24"/>
              </w:rPr>
              <w:t xml:space="preserve">lipped with aluminium 'U type edge beading all-round the </w:t>
            </w:r>
            <w:r>
              <w:rPr>
                <w:rFonts w:ascii="Times New Roman" w:hAnsi="Times New Roman"/>
                <w:color w:val="000000"/>
                <w:spacing w:val="-4"/>
                <w:sz w:val="24"/>
              </w:rPr>
              <w:t xml:space="preserve">shutter, including fixing with angle cleat, grip strip, cadmium </w:t>
            </w:r>
            <w:r>
              <w:rPr>
                <w:rFonts w:ascii="Times New Roman" w:hAnsi="Times New Roman"/>
                <w:color w:val="000000"/>
                <w:spacing w:val="3"/>
                <w:sz w:val="24"/>
              </w:rPr>
              <w:t xml:space="preserve">plated steel screws including fixing of aluminium hinges </w:t>
            </w:r>
            <w:r>
              <w:rPr>
                <w:rFonts w:ascii="Times New Roman" w:hAnsi="Times New Roman"/>
                <w:color w:val="000000"/>
                <w:spacing w:val="-4"/>
                <w:sz w:val="24"/>
              </w:rPr>
              <w:t xml:space="preserve">100x63x4 mm etc. complete as per architectural drawing and </w:t>
            </w:r>
            <w:r>
              <w:rPr>
                <w:rFonts w:ascii="Times New Roman" w:hAnsi="Times New Roman"/>
                <w:color w:val="000000"/>
                <w:spacing w:val="-6"/>
                <w:sz w:val="24"/>
              </w:rPr>
              <w:t xml:space="preserve">direction of Engineer-in-Charge (Cost of ¶F beading and hinges </w:t>
            </w:r>
            <w:r>
              <w:rPr>
                <w:rFonts w:ascii="Times New Roman" w:hAnsi="Times New Roman"/>
                <w:b/>
                <w:color w:val="000000"/>
                <w:spacing w:val="-10"/>
                <w:sz w:val="24"/>
              </w:rPr>
              <w:t>will be paid for separately).</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9137.1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b/>
                <w:color w:val="000000"/>
                <w:sz w:val="24"/>
              </w:rPr>
            </w:pPr>
            <w:r>
              <w:rPr>
                <w:rFonts w:ascii="Times New Roman" w:hAnsi="Times New Roman"/>
                <w:b/>
                <w:color w:val="000000"/>
                <w:sz w:val="24"/>
              </w:rPr>
              <w:t>25 =thick_</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1412.00</w:t>
            </w:r>
          </w:p>
        </w:tc>
      </w:tr>
      <w:tr w:rsidR="00085DB0" w:rsidTr="004D2427">
        <w:trPr>
          <w:trHeight w:hRule="exact" w:val="735"/>
        </w:trPr>
        <w:tc>
          <w:tcPr>
            <w:tcW w:w="870"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9.138</w:t>
            </w:r>
          </w:p>
        </w:tc>
        <w:tc>
          <w:tcPr>
            <w:tcW w:w="1103" w:type="dxa"/>
            <w:vMerge w:val="restart"/>
            <w:tcBorders>
              <w:top w:val="single" w:sz="6" w:space="0" w:color="000000"/>
              <w:left w:val="single" w:sz="6" w:space="0" w:color="000000"/>
              <w:bottom w:val="none" w:sz="0" w:space="0" w:color="000000"/>
              <w:right w:val="none" w:sz="0" w:space="0" w:color="000000"/>
            </w:tcBorders>
          </w:tcPr>
          <w:p w:rsidR="00085DB0" w:rsidRDefault="00085DB0" w:rsidP="004D2427">
            <w:pPr>
              <w:ind w:left="108"/>
              <w:jc w:val="both"/>
              <w:rPr>
                <w:rFonts w:ascii="Times New Roman" w:hAnsi="Times New Roman"/>
                <w:color w:val="000000"/>
                <w:spacing w:val="-10"/>
                <w:sz w:val="24"/>
              </w:rPr>
            </w:pPr>
            <w:r>
              <w:rPr>
                <w:rFonts w:ascii="Times New Roman" w:hAnsi="Times New Roman"/>
                <w:color w:val="000000"/>
                <w:spacing w:val="-10"/>
                <w:sz w:val="24"/>
              </w:rPr>
              <w:t xml:space="preserve">Providing </w:t>
            </w:r>
            <w:r>
              <w:rPr>
                <w:rFonts w:ascii="Times New Roman" w:hAnsi="Times New Roman"/>
                <w:color w:val="000000"/>
                <w:spacing w:val="-40"/>
                <w:sz w:val="24"/>
              </w:rPr>
              <w:t xml:space="preserve">IS: 14587:1998 </w:t>
            </w:r>
            <w:r>
              <w:rPr>
                <w:rFonts w:ascii="Times New Roman" w:hAnsi="Times New Roman"/>
                <w:color w:val="000000"/>
                <w:spacing w:val="-15"/>
                <w:sz w:val="24"/>
              </w:rPr>
              <w:t xml:space="preserve">Lamination </w:t>
            </w:r>
            <w:r>
              <w:rPr>
                <w:rFonts w:ascii="Times New Roman" w:hAnsi="Times New Roman"/>
                <w:b/>
                <w:color w:val="000000"/>
                <w:spacing w:val="-57"/>
                <w:sz w:val="24"/>
              </w:rPr>
              <w:t>fixing arrangement</w:t>
            </w:r>
          </w:p>
        </w:tc>
        <w:tc>
          <w:tcPr>
            <w:tcW w:w="5085" w:type="dxa"/>
            <w:tcBorders>
              <w:top w:val="single" w:sz="6" w:space="0" w:color="000000"/>
              <w:left w:val="none" w:sz="0" w:space="0" w:color="000000"/>
              <w:bottom w:val="single" w:sz="6" w:space="0" w:color="000000"/>
              <w:right w:val="single" w:sz="6" w:space="0" w:color="000000"/>
            </w:tcBorders>
            <w:vAlign w:val="center"/>
          </w:tcPr>
          <w:p w:rsidR="00085DB0" w:rsidRDefault="00085DB0" w:rsidP="004D2427">
            <w:pPr>
              <w:spacing w:line="231" w:lineRule="exact"/>
              <w:jc w:val="right"/>
              <w:rPr>
                <w:rFonts w:ascii="Times New Roman" w:hAnsi="Times New Roman"/>
                <w:color w:val="000000"/>
                <w:spacing w:val="-2"/>
                <w:sz w:val="24"/>
              </w:rPr>
            </w:pPr>
            <w:r>
              <w:rPr>
                <w:rFonts w:ascii="Times New Roman" w:hAnsi="Times New Roman"/>
                <w:color w:val="000000"/>
                <w:spacing w:val="-2"/>
                <w:sz w:val="24"/>
              </w:rPr>
              <w:t xml:space="preserve">and fixing in wall lining medium density fibre board </w:t>
            </w:r>
            <w:r>
              <w:rPr>
                <w:rFonts w:ascii="Times New Roman" w:hAnsi="Times New Roman"/>
                <w:color w:val="000000"/>
                <w:spacing w:val="-2"/>
                <w:sz w:val="24"/>
              </w:rPr>
              <w:br/>
            </w:r>
            <w:r>
              <w:rPr>
                <w:rFonts w:ascii="Times New Roman" w:hAnsi="Times New Roman"/>
                <w:color w:val="000000"/>
                <w:spacing w:val="4"/>
                <w:sz w:val="24"/>
              </w:rPr>
              <w:t xml:space="preserve">marked, Pre-laminated one side decorative </w:t>
            </w:r>
            <w:r>
              <w:rPr>
                <w:rFonts w:ascii="Times New Roman" w:hAnsi="Times New Roman"/>
                <w:color w:val="000000"/>
                <w:spacing w:val="4"/>
                <w:sz w:val="24"/>
              </w:rPr>
              <w:br/>
            </w:r>
            <w:r>
              <w:rPr>
                <w:rFonts w:ascii="Times New Roman" w:hAnsi="Times New Roman"/>
                <w:color w:val="000000"/>
                <w:spacing w:val="-2"/>
                <w:sz w:val="24"/>
              </w:rPr>
              <w:t>and other side balancing lamination, with necessary</w:t>
            </w:r>
          </w:p>
        </w:tc>
        <w:tc>
          <w:tcPr>
            <w:tcW w:w="1245"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rPr>
                <w:rFonts w:ascii="Times New Roman" w:hAnsi="Times New Roman"/>
                <w:color w:val="000000"/>
                <w:sz w:val="20"/>
              </w:rPr>
            </w:pPr>
          </w:p>
        </w:tc>
        <w:tc>
          <w:tcPr>
            <w:tcW w:w="1462"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80"/>
        </w:trPr>
        <w:tc>
          <w:tcPr>
            <w:tcW w:w="870"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103" w:type="dxa"/>
            <w:vMerge/>
            <w:tcBorders>
              <w:top w:val="none" w:sz="0" w:space="0" w:color="000000"/>
              <w:left w:val="single" w:sz="6" w:space="0" w:color="000000"/>
              <w:bottom w:val="single" w:sz="6" w:space="0" w:color="000000"/>
              <w:right w:val="none" w:sz="0" w:space="0" w:color="000000"/>
            </w:tcBorders>
          </w:tcPr>
          <w:p w:rsidR="00085DB0" w:rsidRDefault="00085DB0" w:rsidP="004D2427"/>
        </w:tc>
        <w:tc>
          <w:tcPr>
            <w:tcW w:w="5085" w:type="dxa"/>
            <w:tcBorders>
              <w:top w:val="single" w:sz="6" w:space="0" w:color="000000"/>
              <w:left w:val="none" w:sz="0" w:space="0" w:color="000000"/>
              <w:bottom w:val="single" w:sz="6" w:space="0" w:color="000000"/>
              <w:right w:val="single" w:sz="6" w:space="0" w:color="000000"/>
            </w:tcBorders>
            <w:vAlign w:val="center"/>
          </w:tcPr>
          <w:p w:rsidR="00085DB0" w:rsidRDefault="00085DB0" w:rsidP="004D2427">
            <w:pPr>
              <w:ind w:right="1905"/>
              <w:jc w:val="right"/>
              <w:rPr>
                <w:rFonts w:ascii="Times New Roman" w:hAnsi="Times New Roman"/>
                <w:b/>
                <w:color w:val="000000"/>
                <w:spacing w:val="-4"/>
                <w:sz w:val="24"/>
              </w:rPr>
            </w:pPr>
            <w:r>
              <w:rPr>
                <w:rFonts w:ascii="Times New Roman" w:hAnsi="Times New Roman"/>
                <w:b/>
                <w:color w:val="000000"/>
                <w:spacing w:val="-4"/>
                <w:sz w:val="24"/>
              </w:rPr>
              <w:t xml:space="preserve">and </w:t>
            </w:r>
            <w:r>
              <w:rPr>
                <w:rFonts w:ascii="Times New Roman" w:hAnsi="Times New Roman"/>
                <w:color w:val="000000"/>
                <w:spacing w:val="-4"/>
                <w:sz w:val="23"/>
              </w:rPr>
              <w:t xml:space="preserve">screws dc. </w:t>
            </w:r>
            <w:r>
              <w:rPr>
                <w:rFonts w:ascii="Times New Roman" w:hAnsi="Times New Roman"/>
                <w:color w:val="000000"/>
                <w:spacing w:val="-4"/>
                <w:sz w:val="24"/>
              </w:rPr>
              <w:t>complete.</w:t>
            </w:r>
          </w:p>
        </w:tc>
        <w:tc>
          <w:tcPr>
            <w:tcW w:w="1245"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462" w:type="dxa"/>
            <w:vMerge/>
            <w:tcBorders>
              <w:top w:val="none" w:sz="0" w:space="0" w:color="000000"/>
              <w:left w:val="single" w:sz="6" w:space="0" w:color="000000"/>
              <w:bottom w:val="single" w:sz="6" w:space="0" w:color="000000"/>
              <w:right w:val="single" w:sz="6" w:space="0" w:color="000000"/>
            </w:tcBorders>
          </w:tcPr>
          <w:p w:rsidR="00085DB0" w:rsidRDefault="00085DB0" w:rsidP="004D2427"/>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9.138.1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6"/>
                <w:sz w:val="24"/>
              </w:rPr>
            </w:pPr>
            <w:r>
              <w:rPr>
                <w:rFonts w:ascii="Times New Roman" w:hAnsi="Times New Roman"/>
                <w:color w:val="000000"/>
                <w:spacing w:val="6"/>
                <w:sz w:val="24"/>
              </w:rPr>
              <w:t>12 = thick_</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919.00</w:t>
            </w: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9.138,2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18 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1161.00</w:t>
            </w:r>
          </w:p>
        </w:tc>
      </w:tr>
      <w:tr w:rsidR="00085DB0" w:rsidTr="004D2427">
        <w:trPr>
          <w:trHeight w:hRule="exact" w:val="42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9.138,3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25 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1685.00</w:t>
            </w:r>
          </w:p>
        </w:tc>
      </w:tr>
      <w:tr w:rsidR="00085DB0" w:rsidTr="004D2427">
        <w:trPr>
          <w:trHeight w:hRule="exact" w:val="203"/>
        </w:trPr>
        <w:tc>
          <w:tcPr>
            <w:tcW w:w="870"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9.139</w:t>
            </w:r>
          </w:p>
        </w:tc>
        <w:tc>
          <w:tcPr>
            <w:tcW w:w="1103" w:type="dxa"/>
            <w:vMerge w:val="restart"/>
            <w:tcBorders>
              <w:top w:val="single" w:sz="6" w:space="0" w:color="000000"/>
              <w:left w:val="single" w:sz="6" w:space="0" w:color="000000"/>
              <w:bottom w:val="none" w:sz="0" w:space="0" w:color="000000"/>
              <w:right w:val="none" w:sz="0" w:space="0" w:color="000000"/>
            </w:tcBorders>
          </w:tcPr>
          <w:p w:rsidR="00085DB0" w:rsidRDefault="00085DB0" w:rsidP="004D2427">
            <w:pPr>
              <w:ind w:left="108"/>
              <w:jc w:val="both"/>
              <w:rPr>
                <w:rFonts w:ascii="Times New Roman" w:hAnsi="Times New Roman"/>
                <w:color w:val="000000"/>
                <w:spacing w:val="-10"/>
                <w:sz w:val="24"/>
              </w:rPr>
            </w:pPr>
            <w:r>
              <w:rPr>
                <w:rFonts w:ascii="Times New Roman" w:hAnsi="Times New Roman"/>
                <w:color w:val="000000"/>
                <w:spacing w:val="-10"/>
                <w:sz w:val="24"/>
              </w:rPr>
              <w:t xml:space="preserve">Providing </w:t>
            </w:r>
            <w:r>
              <w:rPr>
                <w:rFonts w:ascii="Times New Roman" w:hAnsi="Times New Roman"/>
                <w:color w:val="000000"/>
                <w:spacing w:val="5"/>
                <w:sz w:val="24"/>
              </w:rPr>
              <w:t xml:space="preserve">are board </w:t>
            </w:r>
            <w:r>
              <w:rPr>
                <w:rFonts w:ascii="Times New Roman" w:hAnsi="Times New Roman"/>
                <w:color w:val="000000"/>
                <w:spacing w:val="-34"/>
                <w:sz w:val="24"/>
              </w:rPr>
              <w:t xml:space="preserve">side decorative </w:t>
            </w:r>
            <w:r>
              <w:rPr>
                <w:rFonts w:ascii="Times New Roman" w:hAnsi="Times New Roman"/>
                <w:color w:val="000000"/>
                <w:spacing w:val="-30"/>
                <w:sz w:val="24"/>
              </w:rPr>
              <w:t xml:space="preserve">shutters edges </w:t>
            </w:r>
            <w:r>
              <w:rPr>
                <w:rFonts w:ascii="Times New Roman" w:hAnsi="Times New Roman"/>
                <w:color w:val="000000"/>
                <w:spacing w:val="-10"/>
                <w:sz w:val="24"/>
              </w:rPr>
              <w:t xml:space="preserve">mm thick </w:t>
            </w:r>
            <w:r>
              <w:rPr>
                <w:rFonts w:ascii="Times New Roman" w:hAnsi="Times New Roman"/>
                <w:color w:val="000000"/>
                <w:spacing w:val="-22"/>
                <w:sz w:val="24"/>
              </w:rPr>
              <w:t xml:space="preserve">plated bright </w:t>
            </w:r>
            <w:r>
              <w:rPr>
                <w:rFonts w:ascii="Times New Roman" w:hAnsi="Times New Roman"/>
                <w:color w:val="000000"/>
                <w:spacing w:val="-10"/>
                <w:sz w:val="24"/>
              </w:rPr>
              <w:t>necessary</w:t>
            </w:r>
          </w:p>
        </w:tc>
        <w:tc>
          <w:tcPr>
            <w:tcW w:w="5085" w:type="dxa"/>
            <w:tcBorders>
              <w:top w:val="single" w:sz="6" w:space="0" w:color="000000"/>
              <w:left w:val="none" w:sz="0" w:space="0" w:color="000000"/>
              <w:bottom w:val="single" w:sz="6" w:space="0" w:color="000000"/>
              <w:right w:val="single" w:sz="6" w:space="0" w:color="000000"/>
            </w:tcBorders>
            <w:vAlign w:val="center"/>
          </w:tcPr>
          <w:p w:rsidR="00085DB0" w:rsidRDefault="00085DB0" w:rsidP="004D2427">
            <w:pPr>
              <w:ind w:right="105"/>
              <w:jc w:val="right"/>
              <w:rPr>
                <w:rFonts w:ascii="Times New Roman" w:hAnsi="Times New Roman"/>
                <w:color w:val="000000"/>
                <w:spacing w:val="-6"/>
                <w:sz w:val="24"/>
              </w:rPr>
            </w:pPr>
            <w:r>
              <w:rPr>
                <w:rFonts w:ascii="Times New Roman" w:hAnsi="Times New Roman"/>
                <w:color w:val="000000"/>
                <w:spacing w:val="-6"/>
                <w:sz w:val="24"/>
              </w:rPr>
              <w:t>and fixing 25mm thick pre-laminated medium density</w:t>
            </w:r>
          </w:p>
        </w:tc>
        <w:tc>
          <w:tcPr>
            <w:tcW w:w="1245"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1726.00</w:t>
            </w:r>
          </w:p>
        </w:tc>
      </w:tr>
      <w:tr w:rsidR="00085DB0" w:rsidTr="004D2427">
        <w:trPr>
          <w:trHeight w:hRule="exact" w:val="1875"/>
        </w:trPr>
        <w:tc>
          <w:tcPr>
            <w:tcW w:w="870"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103" w:type="dxa"/>
            <w:vMerge/>
            <w:tcBorders>
              <w:top w:val="none" w:sz="0" w:space="0" w:color="000000"/>
              <w:left w:val="single" w:sz="6" w:space="0" w:color="000000"/>
              <w:bottom w:val="single" w:sz="6" w:space="0" w:color="000000"/>
              <w:right w:val="none" w:sz="0" w:space="0" w:color="000000"/>
            </w:tcBorders>
          </w:tcPr>
          <w:p w:rsidR="00085DB0" w:rsidRDefault="00085DB0" w:rsidP="004D2427"/>
        </w:tc>
        <w:tc>
          <w:tcPr>
            <w:tcW w:w="5085" w:type="dxa"/>
            <w:tcBorders>
              <w:top w:val="single" w:sz="6" w:space="0" w:color="000000"/>
              <w:left w:val="none" w:sz="0"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3"/>
                <w:sz w:val="24"/>
              </w:rPr>
            </w:pPr>
            <w:r>
              <w:rPr>
                <w:rFonts w:ascii="Times New Roman" w:hAnsi="Times New Roman"/>
                <w:color w:val="000000"/>
                <w:spacing w:val="-3"/>
                <w:sz w:val="24"/>
              </w:rPr>
              <w:t>exterior grade (Grade-l) IS:14587:1998 marked one</w:t>
            </w:r>
          </w:p>
          <w:p w:rsidR="00085DB0" w:rsidRDefault="00085DB0" w:rsidP="004D2427">
            <w:pPr>
              <w:ind w:right="105"/>
              <w:jc w:val="right"/>
              <w:rPr>
                <w:rFonts w:ascii="Times New Roman" w:hAnsi="Times New Roman"/>
                <w:color w:val="000000"/>
                <w:spacing w:val="-4"/>
                <w:sz w:val="24"/>
              </w:rPr>
            </w:pPr>
            <w:r>
              <w:rPr>
                <w:rFonts w:ascii="Times New Roman" w:hAnsi="Times New Roman"/>
                <w:color w:val="000000"/>
                <w:spacing w:val="-4"/>
                <w:sz w:val="24"/>
              </w:rPr>
              <w:t>and other side balancing lamination for cupboard</w:t>
            </w:r>
          </w:p>
          <w:p w:rsidR="00085DB0" w:rsidRDefault="00085DB0" w:rsidP="004D2427">
            <w:pPr>
              <w:jc w:val="right"/>
              <w:rPr>
                <w:rFonts w:ascii="Times New Roman" w:hAnsi="Times New Roman"/>
                <w:color w:val="000000"/>
                <w:spacing w:val="7"/>
                <w:sz w:val="24"/>
              </w:rPr>
            </w:pPr>
            <w:r>
              <w:rPr>
                <w:rFonts w:ascii="Times New Roman" w:hAnsi="Times New Roman"/>
                <w:color w:val="000000"/>
                <w:spacing w:val="7"/>
                <w:sz w:val="24"/>
              </w:rPr>
              <w:t xml:space="preserve">to be scaled with PVC edge bending tape 2.00 </w:t>
            </w:r>
            <w:r>
              <w:rPr>
                <w:rFonts w:ascii="Times New Roman" w:hAnsi="Times New Roman"/>
                <w:color w:val="000000"/>
                <w:spacing w:val="3"/>
                <w:sz w:val="24"/>
              </w:rPr>
              <w:t>of approved brand including ISI marked nickeled</w:t>
            </w:r>
          </w:p>
          <w:p w:rsidR="00085DB0" w:rsidRDefault="00085DB0" w:rsidP="004D2427">
            <w:pPr>
              <w:ind w:right="144" w:firstLine="252"/>
              <w:rPr>
                <w:rFonts w:ascii="Times New Roman" w:hAnsi="Times New Roman"/>
                <w:color w:val="000000"/>
                <w:spacing w:val="-7"/>
                <w:sz w:val="24"/>
              </w:rPr>
            </w:pPr>
            <w:r>
              <w:rPr>
                <w:rFonts w:ascii="Times New Roman" w:hAnsi="Times New Roman"/>
                <w:color w:val="000000"/>
                <w:spacing w:val="-7"/>
                <w:sz w:val="24"/>
              </w:rPr>
              <w:t xml:space="preserve">finishing M.S. piano hinges 1S:3818 marked with </w:t>
            </w:r>
            <w:r>
              <w:rPr>
                <w:rFonts w:ascii="Times New Roman" w:hAnsi="Times New Roman"/>
                <w:color w:val="000000"/>
                <w:spacing w:val="-6"/>
                <w:sz w:val="24"/>
              </w:rPr>
              <w:t>screwed complete</w:t>
            </w:r>
          </w:p>
        </w:tc>
        <w:tc>
          <w:tcPr>
            <w:tcW w:w="1245"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462" w:type="dxa"/>
            <w:vMerge/>
            <w:tcBorders>
              <w:top w:val="none" w:sz="0" w:space="0" w:color="000000"/>
              <w:left w:val="single" w:sz="6" w:space="0" w:color="000000"/>
              <w:bottom w:val="single" w:sz="6" w:space="0" w:color="000000"/>
              <w:right w:val="single" w:sz="6" w:space="0" w:color="000000"/>
            </w:tcBorders>
          </w:tcPr>
          <w:p w:rsidR="00085DB0" w:rsidRDefault="00085DB0" w:rsidP="004D2427"/>
        </w:tc>
      </w:tr>
      <w:tr w:rsidR="00085DB0" w:rsidTr="004D2427">
        <w:trPr>
          <w:trHeight w:hRule="exact" w:val="201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9.140</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Providing and fixing skirting with Pre-laminated medium </w:t>
            </w:r>
            <w:r>
              <w:rPr>
                <w:rFonts w:ascii="Times New Roman" w:hAnsi="Times New Roman"/>
                <w:color w:val="000000"/>
                <w:spacing w:val="-2"/>
                <w:sz w:val="24"/>
              </w:rPr>
              <w:t xml:space="preserve">density fibre board exterior grade (Grade-I) IS: 14587:1998 </w:t>
            </w:r>
            <w:r>
              <w:rPr>
                <w:rFonts w:ascii="Times New Roman" w:hAnsi="Times New Roman"/>
                <w:color w:val="000000"/>
                <w:spacing w:val="9"/>
                <w:sz w:val="24"/>
              </w:rPr>
              <w:t xml:space="preserve">marked, (one side decorative and other side balancing </w:t>
            </w:r>
            <w:r>
              <w:rPr>
                <w:rFonts w:ascii="Times New Roman" w:hAnsi="Times New Roman"/>
                <w:color w:val="000000"/>
                <w:spacing w:val="-2"/>
                <w:sz w:val="24"/>
              </w:rPr>
              <w:t xml:space="preserve">lamination) with necessary fixing arrangements and screws, </w:t>
            </w:r>
            <w:r>
              <w:rPr>
                <w:rFonts w:ascii="Times New Roman" w:hAnsi="Times New Roman"/>
                <w:color w:val="000000"/>
                <w:spacing w:val="-6"/>
                <w:sz w:val="24"/>
              </w:rPr>
              <w:t xml:space="preserve">including drilling necessary holes </w:t>
            </w:r>
            <w:r>
              <w:rPr>
                <w:rFonts w:ascii="Times New Roman" w:hAnsi="Times New Roman"/>
                <w:b/>
                <w:color w:val="000000"/>
                <w:spacing w:val="-6"/>
                <w:sz w:val="24"/>
              </w:rPr>
              <w:t>fca</w:t>
            </w:r>
            <w:r>
              <w:rPr>
                <w:rFonts w:ascii="Times New Roman" w:hAnsi="Times New Roman"/>
                <w:b/>
                <w:color w:val="000000"/>
                <w:spacing w:val="4"/>
                <w:sz w:val="24"/>
                <w:vertAlign w:val="superscript"/>
              </w:rPr>
              <w:t>-</w:t>
            </w:r>
            <w:r>
              <w:rPr>
                <w:rFonts w:ascii="Times New Roman" w:hAnsi="Times New Roman"/>
                <w:b/>
                <w:color w:val="000000"/>
                <w:spacing w:val="-6"/>
                <w:sz w:val="24"/>
              </w:rPr>
              <w:t xml:space="preserve"> raid plugs etc and edges </w:t>
            </w:r>
            <w:r>
              <w:rPr>
                <w:rFonts w:ascii="Times New Roman" w:hAnsi="Times New Roman"/>
                <w:color w:val="000000"/>
                <w:spacing w:val="-1"/>
                <w:sz w:val="24"/>
              </w:rPr>
              <w:t xml:space="preserve">to be sealed with PVC edge bending tape 2.00 mm thick of </w:t>
            </w:r>
            <w:r>
              <w:rPr>
                <w:rFonts w:ascii="Times New Roman" w:hAnsi="Times New Roman"/>
                <w:color w:val="000000"/>
                <w:spacing w:val="-6"/>
                <w:sz w:val="24"/>
              </w:rPr>
              <w:t>approved brand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38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9.140,1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 xml:space="preserve">18 mm </w:t>
            </w:r>
            <w:r>
              <w:rPr>
                <w:rFonts w:ascii="Times New Roman" w:hAnsi="Times New Roman"/>
                <w:color w:val="000000"/>
                <w:spacing w:val="-10"/>
                <w:sz w:val="23"/>
              </w:rPr>
              <w:t>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1493.00</w:t>
            </w:r>
          </w:p>
        </w:tc>
      </w:tr>
      <w:tr w:rsidR="00085DB0" w:rsidTr="004D2427">
        <w:trPr>
          <w:trHeight w:hRule="exact" w:val="51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9.140.2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25 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2017.00</w:t>
            </w:r>
          </w:p>
        </w:tc>
      </w:tr>
      <w:tr w:rsidR="00085DB0" w:rsidTr="004D2427">
        <w:trPr>
          <w:trHeight w:hRule="exact" w:val="2137"/>
        </w:trPr>
        <w:tc>
          <w:tcPr>
            <w:tcW w:w="870" w:type="dxa"/>
            <w:tcBorders>
              <w:top w:val="single" w:sz="6" w:space="0" w:color="000000"/>
              <w:left w:val="single" w:sz="6" w:space="0" w:color="000000"/>
              <w:bottom w:val="single" w:sz="15"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9,141</w:t>
            </w:r>
          </w:p>
        </w:tc>
        <w:tc>
          <w:tcPr>
            <w:tcW w:w="6188" w:type="dxa"/>
            <w:gridSpan w:val="2"/>
            <w:tcBorders>
              <w:top w:val="single" w:sz="6" w:space="0" w:color="000000"/>
              <w:left w:val="single" w:sz="6" w:space="0" w:color="000000"/>
              <w:bottom w:val="single" w:sz="15" w:space="0" w:color="000000"/>
              <w:right w:val="single" w:sz="6" w:space="0" w:color="000000"/>
            </w:tcBorders>
          </w:tcPr>
          <w:p w:rsidR="00085DB0" w:rsidRDefault="00085DB0" w:rsidP="004D2427">
            <w:pPr>
              <w:spacing w:line="230" w:lineRule="auto"/>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partition upto ceiling height consisting of </w:t>
            </w:r>
            <w:r>
              <w:rPr>
                <w:rFonts w:ascii="Times New Roman" w:hAnsi="Times New Roman"/>
                <w:color w:val="000000"/>
                <w:spacing w:val="-6"/>
                <w:sz w:val="24"/>
              </w:rPr>
              <w:t xml:space="preserve">GI. frame and required board including providing and fixing of </w:t>
            </w:r>
            <w:r>
              <w:rPr>
                <w:rFonts w:ascii="Times New Roman" w:hAnsi="Times New Roman"/>
                <w:color w:val="000000"/>
                <w:spacing w:val="-2"/>
                <w:sz w:val="24"/>
              </w:rPr>
              <w:t xml:space="preserve">frame work made of special sectima power pressed/ roll form </w:t>
            </w:r>
            <w:r>
              <w:rPr>
                <w:rFonts w:ascii="Times New Roman" w:hAnsi="Times New Roman"/>
                <w:color w:val="000000"/>
                <w:spacing w:val="9"/>
                <w:sz w:val="24"/>
              </w:rPr>
              <w:t xml:space="preserve">G.I. sheet with zinc coating of 120 gmsistpn(both side </w:t>
            </w:r>
            <w:r>
              <w:rPr>
                <w:rFonts w:ascii="Times New Roman" w:hAnsi="Times New Roman"/>
                <w:color w:val="000000"/>
                <w:spacing w:val="-1"/>
                <w:sz w:val="24"/>
              </w:rPr>
              <w:t xml:space="preserve">inclusive), consisting of floor and ceiling channel 50= wide </w:t>
            </w:r>
            <w:r>
              <w:rPr>
                <w:rFonts w:ascii="Times New Roman" w:hAnsi="Times New Roman"/>
                <w:b/>
                <w:color w:val="000000"/>
                <w:spacing w:val="-7"/>
                <w:sz w:val="24"/>
              </w:rPr>
              <w:t xml:space="preserve">having </w:t>
            </w:r>
            <w:r>
              <w:rPr>
                <w:rFonts w:ascii="Times New Roman" w:hAnsi="Times New Roman"/>
                <w:color w:val="000000"/>
                <w:spacing w:val="-7"/>
                <w:sz w:val="24"/>
              </w:rPr>
              <w:t xml:space="preserve">equal flanges of 32 mm and 0.50 mm thick, </w:t>
            </w:r>
            <w:r>
              <w:rPr>
                <w:rFonts w:ascii="Times New Roman" w:hAnsi="Times New Roman"/>
                <w:b/>
                <w:color w:val="000000"/>
                <w:spacing w:val="-7"/>
                <w:sz w:val="24"/>
              </w:rPr>
              <w:t xml:space="preserve">fixed to the </w:t>
            </w:r>
            <w:r>
              <w:rPr>
                <w:rFonts w:ascii="Times New Roman" w:hAnsi="Times New Roman"/>
                <w:b/>
                <w:color w:val="000000"/>
                <w:spacing w:val="-8"/>
                <w:sz w:val="24"/>
              </w:rPr>
              <w:t xml:space="preserve">floor and ceiling at the spacing </w:t>
            </w:r>
            <w:r>
              <w:rPr>
                <w:rFonts w:ascii="Times New Roman" w:hAnsi="Times New Roman"/>
                <w:color w:val="000000"/>
                <w:spacing w:val="-8"/>
                <w:sz w:val="24"/>
              </w:rPr>
              <w:t xml:space="preserve">of 610 mm centre to centre with </w:t>
            </w:r>
            <w:r>
              <w:rPr>
                <w:rFonts w:ascii="Times New Roman" w:hAnsi="Times New Roman"/>
                <w:color w:val="000000"/>
                <w:sz w:val="24"/>
              </w:rPr>
              <w:t>dash fastener of 12.5 mm dia meter 50 mm length or suitable</w:t>
            </w:r>
          </w:p>
        </w:tc>
        <w:tc>
          <w:tcPr>
            <w:tcW w:w="1245" w:type="dxa"/>
            <w:tcBorders>
              <w:top w:val="single" w:sz="6" w:space="0" w:color="000000"/>
              <w:left w:val="single" w:sz="6" w:space="0" w:color="000000"/>
              <w:bottom w:val="single" w:sz="15"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15" w:space="0" w:color="000000"/>
              <w:right w:val="single" w:sz="6" w:space="0" w:color="000000"/>
            </w:tcBorders>
          </w:tcPr>
          <w:p w:rsidR="00085DB0" w:rsidRDefault="00085DB0" w:rsidP="004D2427">
            <w:pPr>
              <w:rPr>
                <w:rFonts w:ascii="Times New Roman" w:hAnsi="Times New Roman"/>
                <w:color w:val="000000"/>
                <w:sz w:val="20"/>
              </w:rPr>
            </w:pPr>
          </w:p>
        </w:tc>
      </w:tr>
    </w:tbl>
    <w:p w:rsidR="00085DB0" w:rsidRDefault="00F34002" w:rsidP="00F34002">
      <w:pPr>
        <w:jc w:val="center"/>
      </w:pPr>
      <w:r>
        <w:t>Page No.153</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b/>
                <w:color w:val="000000"/>
                <w:spacing w:val="-10"/>
                <w:sz w:val="23"/>
              </w:rPr>
            </w:pPr>
            <w:r>
              <w:rPr>
                <w:rFonts w:ascii="Times New Roman" w:hAnsi="Times New Roman"/>
                <w:b/>
                <w:color w:val="000000"/>
                <w:spacing w:val="-10"/>
                <w:sz w:val="23"/>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z w:val="23"/>
              </w:rPr>
            </w:pPr>
            <w:r>
              <w:rPr>
                <w:rFonts w:ascii="Times New Roman" w:hAnsi="Times New Roman"/>
                <w:b/>
                <w:color w:val="000000"/>
                <w:sz w:val="23"/>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3"/>
              </w:rPr>
            </w:pPr>
            <w:r>
              <w:rPr>
                <w:rFonts w:ascii="Times New Roman" w:hAnsi="Times New Roman"/>
                <w:b/>
                <w:color w:val="000000"/>
                <w:spacing w:val="-10"/>
                <w:sz w:val="23"/>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2"/>
                <w:sz w:val="23"/>
              </w:rPr>
            </w:pPr>
            <w:r>
              <w:rPr>
                <w:rFonts w:ascii="Times New Roman" w:hAnsi="Times New Roman"/>
                <w:b/>
                <w:color w:val="000000"/>
                <w:spacing w:val="-2"/>
                <w:sz w:val="23"/>
              </w:rPr>
              <w:t>Date (in Mt)</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55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anchor fastener or metal screws with nylon plugs and the studs </w:t>
            </w:r>
            <w:r>
              <w:rPr>
                <w:rFonts w:ascii="Times New Roman" w:hAnsi="Times New Roman"/>
                <w:color w:val="000000"/>
                <w:spacing w:val="-3"/>
                <w:sz w:val="24"/>
              </w:rPr>
              <w:t xml:space="preserve">48 mm wide having one flange of 34 mm and other flange 36 </w:t>
            </w:r>
            <w:r>
              <w:rPr>
                <w:rFonts w:ascii="Times New Roman" w:hAnsi="Times New Roman"/>
                <w:color w:val="000000"/>
                <w:spacing w:val="-2"/>
                <w:sz w:val="24"/>
              </w:rPr>
              <w:t xml:space="preserve">mm and 0.50 mm thick fixed vatically within flanges of floor </w:t>
            </w:r>
            <w:r>
              <w:rPr>
                <w:rFonts w:ascii="Times New Roman" w:hAnsi="Times New Roman"/>
                <w:color w:val="000000"/>
                <w:spacing w:val="-7"/>
                <w:sz w:val="24"/>
              </w:rPr>
              <w:t xml:space="preserve">and ceiling channel and placed at a spacing of 610mm centre to </w:t>
            </w:r>
            <w:r>
              <w:rPr>
                <w:rFonts w:ascii="Times New Roman" w:hAnsi="Times New Roman"/>
                <w:color w:val="000000"/>
                <w:spacing w:val="-2"/>
                <w:sz w:val="24"/>
              </w:rPr>
              <w:t xml:space="preserve">centre by 6 mm this bolts and nuts, including fixing of studs along both ends of partition fixed flush to wall with suitable </w:t>
            </w:r>
            <w:r>
              <w:rPr>
                <w:rFonts w:ascii="Times New Roman" w:hAnsi="Times New Roman"/>
                <w:color w:val="000000"/>
                <w:spacing w:val="-4"/>
                <w:sz w:val="24"/>
              </w:rPr>
              <w:t xml:space="preserve">anchor fastener or metal screws with nylon plugs at spacing of </w:t>
            </w:r>
            <w:r>
              <w:rPr>
                <w:rFonts w:ascii="Times New Roman" w:hAnsi="Times New Roman"/>
                <w:color w:val="000000"/>
                <w:spacing w:val="-2"/>
                <w:sz w:val="24"/>
              </w:rPr>
              <w:t xml:space="preserve">450 mm </w:t>
            </w:r>
            <w:r>
              <w:rPr>
                <w:rFonts w:ascii="Times New Roman" w:hAnsi="Times New Roman"/>
                <w:b/>
                <w:color w:val="000000"/>
                <w:spacing w:val="-2"/>
                <w:sz w:val="23"/>
              </w:rPr>
              <w:t xml:space="preserve">cadre </w:t>
            </w:r>
            <w:r>
              <w:rPr>
                <w:rFonts w:ascii="Times New Roman" w:hAnsi="Times New Roman"/>
                <w:color w:val="000000"/>
                <w:spacing w:val="-2"/>
                <w:sz w:val="24"/>
              </w:rPr>
              <w:t xml:space="preserve">to centre and fixing of boards to both side of </w:t>
            </w:r>
            <w:r>
              <w:rPr>
                <w:rFonts w:ascii="Times New Roman" w:hAnsi="Times New Roman"/>
                <w:color w:val="000000"/>
                <w:spacing w:val="-8"/>
                <w:sz w:val="24"/>
              </w:rPr>
              <w:t xml:space="preserve">frame work by 2.5 irmi long dry wall screws on studs, floor and </w:t>
            </w:r>
            <w:r>
              <w:rPr>
                <w:rFonts w:ascii="Times New Roman" w:hAnsi="Times New Roman"/>
                <w:color w:val="000000"/>
                <w:spacing w:val="-7"/>
                <w:sz w:val="24"/>
              </w:rPr>
              <w:t xml:space="preserve">ceiling channels at the spacing of 300 mm centre to centre. The boards are to be fixed to the frame work with joints staggered to </w:t>
            </w:r>
            <w:r>
              <w:rPr>
                <w:rFonts w:ascii="Times New Roman" w:hAnsi="Times New Roman"/>
                <w:color w:val="000000"/>
                <w:spacing w:val="-6"/>
                <w:sz w:val="24"/>
              </w:rPr>
              <w:t xml:space="preserve">avoid through cracks, M.S. fixing channel of 99 mm width (0 9 mm thick having two flanges of 9.5 mm each) to be provided at the horizontal joints of two boards, fixed to the studs using metal </w:t>
            </w:r>
            <w:r>
              <w:rPr>
                <w:rFonts w:ascii="Times New Roman" w:hAnsi="Times New Roman"/>
                <w:color w:val="000000"/>
                <w:spacing w:val="-4"/>
                <w:sz w:val="24"/>
              </w:rPr>
              <w:t xml:space="preserve">to metal flat head screws, including jointing and finishing to a </w:t>
            </w:r>
            <w:r>
              <w:rPr>
                <w:rFonts w:ascii="Times New Roman" w:hAnsi="Times New Roman"/>
                <w:color w:val="000000"/>
                <w:spacing w:val="-1"/>
                <w:sz w:val="24"/>
              </w:rPr>
              <w:t xml:space="preserve">flush finish with recommended jointing compound, jointing </w:t>
            </w:r>
            <w:r>
              <w:rPr>
                <w:rFonts w:ascii="Times New Roman" w:hAnsi="Times New Roman"/>
                <w:color w:val="000000"/>
                <w:spacing w:val="-6"/>
                <w:sz w:val="24"/>
              </w:rPr>
              <w:t xml:space="preserve">tape, angle beads at Darner (25 mm x 25 mm x 0.5 mm), joint </w:t>
            </w:r>
            <w:r>
              <w:rPr>
                <w:rFonts w:ascii="Times New Roman" w:hAnsi="Times New Roman"/>
                <w:color w:val="000000"/>
                <w:spacing w:val="3"/>
                <w:sz w:val="24"/>
              </w:rPr>
              <w:t xml:space="preserve">finisher and two coats of primer suitable for board as per </w:t>
            </w:r>
            <w:r>
              <w:rPr>
                <w:rFonts w:ascii="Times New Roman" w:hAnsi="Times New Roman"/>
                <w:color w:val="000000"/>
                <w:spacing w:val="-4"/>
                <w:sz w:val="24"/>
              </w:rPr>
              <w:t xml:space="preserve">manufacture's specification and direction of engineer in charge </w:t>
            </w:r>
            <w:r>
              <w:rPr>
                <w:rFonts w:ascii="Times New Roman" w:hAnsi="Times New Roman"/>
                <w:color w:val="000000"/>
                <w:spacing w:val="-6"/>
                <w:sz w:val="24"/>
              </w:rPr>
              <w:t>all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111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9.141,1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1"/>
                <w:sz w:val="24"/>
              </w:rPr>
            </w:pPr>
            <w:r>
              <w:rPr>
                <w:rFonts w:ascii="Times New Roman" w:hAnsi="Times New Roman"/>
                <w:color w:val="000000"/>
                <w:spacing w:val="-1"/>
                <w:sz w:val="24"/>
              </w:rPr>
              <w:t xml:space="preserve">75 mm overall thickness partition with 12,5 mm </w:t>
            </w:r>
            <w:r>
              <w:rPr>
                <w:rFonts w:ascii="Times New Roman" w:hAnsi="Times New Roman"/>
                <w:color w:val="000000"/>
                <w:spacing w:val="-7"/>
                <w:sz w:val="24"/>
              </w:rPr>
              <w:t xml:space="preserve">thick double skin fire rated board conforming to IS: </w:t>
            </w:r>
            <w:r>
              <w:rPr>
                <w:rFonts w:ascii="Times New Roman" w:hAnsi="Times New Roman"/>
                <w:color w:val="000000"/>
                <w:spacing w:val="-6"/>
                <w:sz w:val="24"/>
              </w:rPr>
              <w:t>2095: part I,</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37"/>
              </w:tabs>
              <w:rPr>
                <w:rFonts w:ascii="Times New Roman" w:hAnsi="Times New Roman"/>
                <w:color w:val="000000"/>
                <w:spacing w:val="-10"/>
                <w:sz w:val="24"/>
              </w:rPr>
            </w:pPr>
            <w:r>
              <w:rPr>
                <w:rFonts w:ascii="Times New Roman" w:hAnsi="Times New Roman"/>
                <w:color w:val="000000"/>
                <w:spacing w:val="-10"/>
                <w:sz w:val="24"/>
              </w:rPr>
              <w:t>1212.00</w:t>
            </w:r>
          </w:p>
        </w:tc>
      </w:tr>
      <w:tr w:rsidR="00085DB0" w:rsidTr="004D2427">
        <w:trPr>
          <w:trHeight w:hRule="exact" w:val="111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9141.2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1"/>
                <w:sz w:val="24"/>
              </w:rPr>
            </w:pPr>
            <w:r>
              <w:rPr>
                <w:rFonts w:ascii="Times New Roman" w:hAnsi="Times New Roman"/>
                <w:color w:val="000000"/>
                <w:spacing w:val="-1"/>
                <w:sz w:val="24"/>
              </w:rPr>
              <w:t xml:space="preserve">75mm overall thickness partiticaa with 12.5 mm </w:t>
            </w:r>
            <w:r>
              <w:rPr>
                <w:rFonts w:ascii="Times New Roman" w:hAnsi="Times New Roman"/>
                <w:color w:val="000000"/>
                <w:spacing w:val="-10"/>
                <w:sz w:val="24"/>
              </w:rPr>
              <w:t xml:space="preserve">thick double skin tapered edged plain Gypsum board </w:t>
            </w:r>
            <w:r>
              <w:rPr>
                <w:rFonts w:ascii="Times New Roman" w:hAnsi="Times New Roman"/>
                <w:color w:val="000000"/>
                <w:spacing w:val="-6"/>
                <w:sz w:val="24"/>
              </w:rPr>
              <w:t>conforming to IS: 2095: part I</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37"/>
              </w:tabs>
              <w:rPr>
                <w:rFonts w:ascii="Times New Roman" w:hAnsi="Times New Roman"/>
                <w:color w:val="000000"/>
                <w:spacing w:val="-10"/>
                <w:sz w:val="24"/>
              </w:rPr>
            </w:pPr>
            <w:r>
              <w:rPr>
                <w:rFonts w:ascii="Times New Roman" w:hAnsi="Times New Roman"/>
                <w:color w:val="000000"/>
                <w:spacing w:val="-10"/>
                <w:sz w:val="24"/>
              </w:rPr>
              <w:t>905.00</w:t>
            </w:r>
          </w:p>
        </w:tc>
      </w:tr>
      <w:tr w:rsidR="00085DB0" w:rsidTr="004D2427">
        <w:trPr>
          <w:trHeight w:hRule="exact" w:val="1523"/>
        </w:trPr>
        <w:tc>
          <w:tcPr>
            <w:tcW w:w="870"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rPr>
                <w:rFonts w:ascii="Times New Roman" w:hAnsi="Times New Roman"/>
                <w:color w:val="000000"/>
                <w:sz w:val="20"/>
              </w:rPr>
            </w:pPr>
          </w:p>
        </w:tc>
        <w:tc>
          <w:tcPr>
            <w:tcW w:w="1103"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9.141.3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spacing w:line="248" w:lineRule="exact"/>
              <w:ind w:left="108" w:right="144"/>
              <w:jc w:val="both"/>
              <w:rPr>
                <w:rFonts w:ascii="Times New Roman" w:hAnsi="Times New Roman"/>
                <w:color w:val="000000"/>
                <w:spacing w:val="-4"/>
                <w:sz w:val="24"/>
              </w:rPr>
            </w:pPr>
            <w:r>
              <w:rPr>
                <w:rFonts w:ascii="Times New Roman" w:hAnsi="Times New Roman"/>
                <w:color w:val="000000"/>
                <w:spacing w:val="-4"/>
                <w:sz w:val="24"/>
              </w:rPr>
              <w:t xml:space="preserve">66mm overall thickness Partition with 2mm thick </w:t>
            </w:r>
            <w:r>
              <w:rPr>
                <w:rFonts w:ascii="Times New Roman" w:hAnsi="Times New Roman"/>
                <w:color w:val="000000"/>
                <w:spacing w:val="3"/>
                <w:sz w:val="24"/>
              </w:rPr>
              <w:t xml:space="preserve">double skin Calcium Silicate Board made with </w:t>
            </w:r>
            <w:r>
              <w:rPr>
                <w:rFonts w:ascii="Times New Roman" w:hAnsi="Times New Roman"/>
                <w:color w:val="000000"/>
                <w:spacing w:val="-6"/>
                <w:sz w:val="24"/>
              </w:rPr>
              <w:t xml:space="preserve">Calcareous and Siliceous materials reinforced with </w:t>
            </w:r>
            <w:r>
              <w:rPr>
                <w:rFonts w:ascii="Times New Roman" w:hAnsi="Times New Roman"/>
                <w:color w:val="000000"/>
                <w:spacing w:val="-3"/>
                <w:sz w:val="24"/>
              </w:rPr>
              <w:t xml:space="preserve">cellulose fiber manufactured through autoclaving </w:t>
            </w:r>
            <w:r>
              <w:rPr>
                <w:rFonts w:ascii="Times New Roman" w:hAnsi="Times New Roman"/>
                <w:color w:val="000000"/>
                <w:spacing w:val="-6"/>
                <w:sz w:val="24"/>
              </w:rPr>
              <w:t xml:space="preserve">process with Compressive Strength 225 kes4:14m, </w:t>
            </w:r>
            <w:r>
              <w:rPr>
                <w:rFonts w:ascii="Times New Roman" w:hAnsi="Times New Roman"/>
                <w:color w:val="000000"/>
                <w:spacing w:val="-4"/>
                <w:sz w:val="24"/>
              </w:rPr>
              <w:t>Bending Strength 100 kgl sq cm</w:t>
            </w:r>
          </w:p>
        </w:tc>
        <w:tc>
          <w:tcPr>
            <w:tcW w:w="1245"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tabs>
                <w:tab w:val="decimal" w:pos="837"/>
              </w:tabs>
              <w:rPr>
                <w:rFonts w:ascii="Times New Roman" w:hAnsi="Times New Roman"/>
                <w:color w:val="000000"/>
                <w:spacing w:val="-10"/>
                <w:sz w:val="24"/>
              </w:rPr>
            </w:pPr>
            <w:r>
              <w:rPr>
                <w:rFonts w:ascii="Times New Roman" w:hAnsi="Times New Roman"/>
                <w:color w:val="000000"/>
                <w:spacing w:val="-10"/>
                <w:sz w:val="24"/>
              </w:rPr>
              <w:t>1491.00</w:t>
            </w:r>
          </w:p>
        </w:tc>
      </w:tr>
      <w:tr w:rsidR="00085DB0" w:rsidTr="004D2427">
        <w:trPr>
          <w:trHeight w:hRule="exact" w:val="315"/>
        </w:trPr>
        <w:tc>
          <w:tcPr>
            <w:tcW w:w="870"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103"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462" w:type="dxa"/>
            <w:vMerge/>
            <w:tcBorders>
              <w:top w:val="none" w:sz="0" w:space="0" w:color="000000"/>
              <w:left w:val="single" w:sz="6" w:space="0" w:color="000000"/>
              <w:bottom w:val="single" w:sz="6" w:space="0" w:color="000000"/>
              <w:right w:val="single" w:sz="6" w:space="0" w:color="000000"/>
            </w:tcBorders>
          </w:tcPr>
          <w:p w:rsidR="00085DB0" w:rsidRDefault="00085DB0" w:rsidP="004D2427"/>
        </w:tc>
      </w:tr>
      <w:tr w:rsidR="00085DB0" w:rsidTr="004D2427">
        <w:trPr>
          <w:trHeight w:hRule="exact" w:val="205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8"/>
              <w:rPr>
                <w:rFonts w:ascii="Times New Roman" w:hAnsi="Times New Roman"/>
                <w:color w:val="000000"/>
                <w:spacing w:val="-10"/>
                <w:sz w:val="24"/>
              </w:rPr>
            </w:pPr>
            <w:r>
              <w:rPr>
                <w:rFonts w:ascii="Times New Roman" w:hAnsi="Times New Roman"/>
                <w:color w:val="000000"/>
                <w:spacing w:val="-10"/>
                <w:sz w:val="24"/>
              </w:rPr>
              <w:t>9141.4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66mm overall thickness partition using 8mm thick </w:t>
            </w:r>
            <w:r>
              <w:rPr>
                <w:rFonts w:ascii="Times New Roman" w:hAnsi="Times New Roman"/>
                <w:color w:val="000000"/>
                <w:spacing w:val="2"/>
                <w:sz w:val="24"/>
              </w:rPr>
              <w:t xml:space="preserve">double skin non- asbestos multipurpose </w:t>
            </w:r>
            <w:r>
              <w:rPr>
                <w:rFonts w:ascii="Times New Roman" w:hAnsi="Times New Roman"/>
                <w:b/>
                <w:color w:val="000000"/>
                <w:spacing w:val="2"/>
                <w:sz w:val="23"/>
              </w:rPr>
              <w:t xml:space="preserve">cement </w:t>
            </w:r>
            <w:r>
              <w:rPr>
                <w:rFonts w:ascii="Times New Roman" w:hAnsi="Times New Roman"/>
                <w:color w:val="000000"/>
                <w:spacing w:val="-7"/>
                <w:sz w:val="24"/>
              </w:rPr>
              <w:t>board reinforced with cellulose fibre mamifactm</w:t>
            </w:r>
            <w:r>
              <w:rPr>
                <w:rFonts w:ascii="Times New Roman" w:hAnsi="Times New Roman"/>
                <w:color w:val="000000"/>
                <w:spacing w:val="3"/>
                <w:sz w:val="24"/>
                <w:vertAlign w:val="superscript"/>
              </w:rPr>
              <w:t>-</w:t>
            </w:r>
            <w:r>
              <w:rPr>
                <w:rFonts w:ascii="Times New Roman" w:hAnsi="Times New Roman"/>
                <w:color w:val="000000"/>
                <w:spacing w:val="-7"/>
                <w:sz w:val="24"/>
              </w:rPr>
              <w:t xml:space="preserve">cd </w:t>
            </w:r>
            <w:r>
              <w:rPr>
                <w:rFonts w:ascii="Times New Roman" w:hAnsi="Times New Roman"/>
                <w:color w:val="000000"/>
                <w:spacing w:val="-4"/>
                <w:sz w:val="24"/>
              </w:rPr>
              <w:t xml:space="preserve">through autoclaving process (High pressure steam </w:t>
            </w:r>
            <w:r>
              <w:rPr>
                <w:rFonts w:ascii="Times New Roman" w:hAnsi="Times New Roman"/>
                <w:color w:val="000000"/>
                <w:spacing w:val="-2"/>
                <w:sz w:val="24"/>
              </w:rPr>
              <w:t xml:space="preserve">cured) as pa IS: 14862 with suitable fibre cement </w:t>
            </w:r>
            <w:r>
              <w:rPr>
                <w:rFonts w:ascii="Times New Roman" w:hAnsi="Times New Roman"/>
                <w:color w:val="000000"/>
                <w:spacing w:val="-10"/>
                <w:sz w:val="24"/>
              </w:rPr>
              <w:t>screw.</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37"/>
              </w:tabs>
              <w:rPr>
                <w:rFonts w:ascii="Times New Roman" w:hAnsi="Times New Roman"/>
                <w:color w:val="000000"/>
                <w:spacing w:val="-10"/>
                <w:sz w:val="24"/>
              </w:rPr>
            </w:pPr>
            <w:r>
              <w:rPr>
                <w:rFonts w:ascii="Times New Roman" w:hAnsi="Times New Roman"/>
                <w:color w:val="000000"/>
                <w:spacing w:val="-10"/>
                <w:sz w:val="24"/>
              </w:rPr>
              <w:t>1212.00</w:t>
            </w:r>
          </w:p>
        </w:tc>
      </w:tr>
      <w:tr w:rsidR="00085DB0" w:rsidTr="004D2427">
        <w:trPr>
          <w:trHeight w:hRule="exact" w:val="264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9.142</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spacing w:line="230" w:lineRule="auto"/>
              <w:ind w:left="108" w:right="144"/>
              <w:jc w:val="both"/>
              <w:rPr>
                <w:rFonts w:ascii="Times New Roman" w:hAnsi="Times New Roman"/>
                <w:color w:val="000000"/>
                <w:spacing w:val="-7"/>
                <w:sz w:val="24"/>
              </w:rPr>
            </w:pPr>
            <w:r>
              <w:rPr>
                <w:rFonts w:ascii="Times New Roman" w:hAnsi="Times New Roman"/>
                <w:color w:val="000000"/>
                <w:spacing w:val="-7"/>
                <w:sz w:val="24"/>
              </w:rPr>
              <w:t xml:space="preserve">Providing and fixing, in position concealed GI. section for wall </w:t>
            </w:r>
            <w:r>
              <w:rPr>
                <w:rFonts w:ascii="Times New Roman" w:hAnsi="Times New Roman"/>
                <w:color w:val="000000"/>
                <w:spacing w:val="-1"/>
                <w:sz w:val="24"/>
              </w:rPr>
              <w:t xml:space="preserve">paneling using board of required thickness fixed on the ''W profile (0.55mm thick ) having a knurled web of 51.55= and </w:t>
            </w:r>
            <w:r>
              <w:rPr>
                <w:rFonts w:ascii="Times New Roman" w:hAnsi="Times New Roman"/>
                <w:color w:val="000000"/>
                <w:spacing w:val="-3"/>
                <w:sz w:val="24"/>
              </w:rPr>
              <w:t xml:space="preserve">two flanges of 26mm each with lips </w:t>
            </w:r>
            <w:r>
              <w:rPr>
                <w:rFonts w:ascii="Times New Roman" w:hAnsi="Times New Roman"/>
                <w:color w:val="000000"/>
                <w:spacing w:val="7"/>
                <w:sz w:val="23"/>
              </w:rPr>
              <w:t xml:space="preserve">of 10.55 </w:t>
            </w:r>
            <w:r>
              <w:rPr>
                <w:rFonts w:ascii="Times New Roman" w:hAnsi="Times New Roman"/>
                <w:color w:val="000000"/>
                <w:spacing w:val="-3"/>
                <w:sz w:val="24"/>
              </w:rPr>
              <w:t xml:space="preserve">mm, placed @ </w:t>
            </w:r>
            <w:r>
              <w:rPr>
                <w:rFonts w:ascii="Times New Roman" w:hAnsi="Times New Roman"/>
                <w:color w:val="000000"/>
                <w:spacing w:val="-5"/>
                <w:sz w:val="24"/>
              </w:rPr>
              <w:t xml:space="preserve">610mm C/C in perimeter channel having </w:t>
            </w:r>
            <w:r>
              <w:rPr>
                <w:rFonts w:ascii="Times New Roman" w:hAnsi="Times New Roman"/>
                <w:b/>
                <w:color w:val="000000"/>
                <w:spacing w:val="-5"/>
                <w:sz w:val="23"/>
              </w:rPr>
              <w:t xml:space="preserve">Cale </w:t>
            </w:r>
            <w:r>
              <w:rPr>
                <w:rFonts w:ascii="Times New Roman" w:hAnsi="Times New Roman"/>
                <w:color w:val="000000"/>
                <w:spacing w:val="-5"/>
                <w:sz w:val="24"/>
              </w:rPr>
              <w:t xml:space="preserve">flange of 20mm </w:t>
            </w:r>
            <w:r>
              <w:rPr>
                <w:rFonts w:ascii="Times New Roman" w:hAnsi="Times New Roman"/>
                <w:color w:val="000000"/>
                <w:spacing w:val="-6"/>
                <w:sz w:val="24"/>
              </w:rPr>
              <w:t xml:space="preserve">and another flange of 30mm with thickness of 0.55mm and web </w:t>
            </w:r>
            <w:r>
              <w:rPr>
                <w:rFonts w:ascii="Times New Roman" w:hAnsi="Times New Roman"/>
                <w:color w:val="000000"/>
                <w:spacing w:val="-8"/>
                <w:sz w:val="24"/>
              </w:rPr>
              <w:t xml:space="preserve">of length 27mm_ Perimeter channel is fixed on the floor and the </w:t>
            </w:r>
            <w:r>
              <w:rPr>
                <w:rFonts w:ascii="Times New Roman" w:hAnsi="Times New Roman"/>
                <w:color w:val="000000"/>
                <w:spacing w:val="5"/>
                <w:sz w:val="24"/>
              </w:rPr>
              <w:t xml:space="preserve">ceiling with the nylon sleeves @ 610mm CIC with fully </w:t>
            </w:r>
            <w:r>
              <w:rPr>
                <w:rFonts w:ascii="Times New Roman" w:hAnsi="Times New Roman"/>
                <w:color w:val="000000"/>
                <w:spacing w:val="-7"/>
                <w:sz w:val="24"/>
              </w:rPr>
              <w:t xml:space="preserve">threaded self-tapping dry wall screws. Board is fixed to the NV </w:t>
            </w:r>
            <w:r>
              <w:rPr>
                <w:rFonts w:ascii="Times New Roman" w:hAnsi="Times New Roman"/>
                <w:color w:val="000000"/>
                <w:spacing w:val="-5"/>
                <w:sz w:val="24"/>
              </w:rPr>
              <w:t>profile with 25 mm countersunk ribbed head screws @ 200mm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bl>
    <w:p w:rsidR="00085DB0" w:rsidRDefault="00F34002" w:rsidP="00F34002">
      <w:pPr>
        <w:jc w:val="center"/>
      </w:pPr>
      <w:r>
        <w:t>Page No.154</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2"/>
                <w:sz w:val="24"/>
              </w:rPr>
            </w:pPr>
            <w:r>
              <w:rPr>
                <w:rFonts w:ascii="Times New Roman" w:hAnsi="Times New Roman"/>
                <w:color w:val="000000"/>
                <w:spacing w:val="-2"/>
                <w:sz w:val="24"/>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13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C/C, all complete as per the drawing and directions of enginea</w:t>
            </w:r>
            <w:r>
              <w:rPr>
                <w:rFonts w:ascii="Times New Roman" w:hAnsi="Times New Roman"/>
                <w:color w:val="000000"/>
                <w:spacing w:val="-4"/>
                <w:sz w:val="24"/>
              </w:rPr>
              <w:softHyphen/>
            </w:r>
            <w:r>
              <w:rPr>
                <w:rFonts w:ascii="Times New Roman" w:hAnsi="Times New Roman"/>
                <w:color w:val="000000"/>
                <w:spacing w:val="-2"/>
                <w:sz w:val="24"/>
              </w:rPr>
              <w:t xml:space="preserve">in-charge the joints of the boards are finished with specially </w:t>
            </w:r>
            <w:r>
              <w:rPr>
                <w:rFonts w:ascii="Times New Roman" w:hAnsi="Times New Roman"/>
                <w:color w:val="000000"/>
                <w:spacing w:val="-7"/>
                <w:sz w:val="24"/>
              </w:rPr>
              <w:t xml:space="preserve">formulated jointing compound and 48mm wide jointing tape to </w:t>
            </w:r>
            <w:r>
              <w:rPr>
                <w:rFonts w:ascii="Times New Roman" w:hAnsi="Times New Roman"/>
                <w:color w:val="000000"/>
                <w:spacing w:val="-6"/>
                <w:sz w:val="24"/>
              </w:rPr>
              <w:t>provide seamless finish,</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182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9142.1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1"/>
                <w:sz w:val="24"/>
              </w:rPr>
            </w:pPr>
            <w:r>
              <w:rPr>
                <w:rFonts w:ascii="Times New Roman" w:hAnsi="Times New Roman"/>
                <w:color w:val="000000"/>
                <w:spacing w:val="1"/>
                <w:sz w:val="24"/>
              </w:rPr>
              <w:t xml:space="preserve">Tapered edge calcium silicate board made with </w:t>
            </w:r>
            <w:r>
              <w:rPr>
                <w:rFonts w:ascii="Times New Roman" w:hAnsi="Times New Roman"/>
                <w:color w:val="000000"/>
                <w:spacing w:val="-4"/>
                <w:sz w:val="24"/>
              </w:rPr>
              <w:t xml:space="preserve">calcareous and siliceous materials reinforced with </w:t>
            </w:r>
            <w:r>
              <w:rPr>
                <w:rFonts w:ascii="Times New Roman" w:hAnsi="Times New Roman"/>
                <w:color w:val="000000"/>
                <w:spacing w:val="-3"/>
                <w:sz w:val="24"/>
              </w:rPr>
              <w:t xml:space="preserve">cellulose fibre marnifactared through autoclaving </w:t>
            </w:r>
            <w:r>
              <w:rPr>
                <w:rFonts w:ascii="Times New Roman" w:hAnsi="Times New Roman"/>
                <w:color w:val="000000"/>
                <w:sz w:val="24"/>
              </w:rPr>
              <w:t xml:space="preserve">process to give stable crystalline structure, with </w:t>
            </w:r>
            <w:r>
              <w:rPr>
                <w:rFonts w:ascii="Times New Roman" w:hAnsi="Times New Roman"/>
                <w:color w:val="000000"/>
                <w:spacing w:val="7"/>
                <w:sz w:val="24"/>
              </w:rPr>
              <w:t xml:space="preserve">compressive strength 225 kg/sq.cm, Bending </w:t>
            </w:r>
            <w:r>
              <w:rPr>
                <w:rFonts w:ascii="Times New Roman" w:hAnsi="Times New Roman"/>
                <w:color w:val="000000"/>
                <w:spacing w:val="-10"/>
                <w:sz w:val="24"/>
              </w:rPr>
              <w:t>strength 100 kg/sq.cm_</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7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9.142.1.1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10mm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15"/>
              </w:tabs>
              <w:rPr>
                <w:rFonts w:ascii="Times New Roman" w:hAnsi="Times New Roman"/>
                <w:color w:val="000000"/>
                <w:spacing w:val="-10"/>
                <w:sz w:val="24"/>
              </w:rPr>
            </w:pPr>
            <w:r>
              <w:rPr>
                <w:rFonts w:ascii="Times New Roman" w:hAnsi="Times New Roman"/>
                <w:color w:val="000000"/>
                <w:spacing w:val="-10"/>
                <w:sz w:val="24"/>
              </w:rPr>
              <w:t>834.00</w:t>
            </w:r>
          </w:p>
        </w:tc>
      </w:tr>
      <w:tr w:rsidR="00085DB0" w:rsidTr="004D2427">
        <w:trPr>
          <w:trHeight w:hRule="exact" w:val="130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9.142,2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Non-asbestos multipurpose cement board =forced </w:t>
            </w:r>
            <w:r>
              <w:rPr>
                <w:rFonts w:ascii="Times New Roman" w:hAnsi="Times New Roman"/>
                <w:color w:val="000000"/>
                <w:spacing w:val="14"/>
                <w:sz w:val="24"/>
              </w:rPr>
              <w:t xml:space="preserve">with cellulose fibre manufactured through </w:t>
            </w:r>
            <w:r>
              <w:rPr>
                <w:rFonts w:ascii="Times New Roman" w:hAnsi="Times New Roman"/>
                <w:color w:val="000000"/>
                <w:spacing w:val="-5"/>
                <w:sz w:val="24"/>
              </w:rPr>
              <w:t>autoclaving process (high pressure steam cured ) as per IS 14862 with suitable fibre cement screw.</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57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9.142,2,1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8 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675,00</w:t>
            </w: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9.142.3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5"/>
                <w:sz w:val="24"/>
              </w:rPr>
            </w:pPr>
            <w:r>
              <w:rPr>
                <w:rFonts w:ascii="Times New Roman" w:hAnsi="Times New Roman"/>
                <w:color w:val="000000"/>
                <w:spacing w:val="-5"/>
                <w:sz w:val="24"/>
              </w:rPr>
              <w:t>Gypsum board conforming to IS: 2095 Part - I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52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9.142,3,1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12,5 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611,00</w:t>
            </w:r>
          </w:p>
        </w:tc>
      </w:tr>
      <w:tr w:rsidR="00085DB0" w:rsidTr="004D2427">
        <w:trPr>
          <w:trHeight w:hRule="exact" w:val="322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9.143</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Providing and fixing frame work for partitions/ wall lining </w:t>
            </w:r>
            <w:r>
              <w:rPr>
                <w:rFonts w:ascii="Times New Roman" w:hAnsi="Times New Roman"/>
                <w:color w:val="000000"/>
                <w:spacing w:val="-5"/>
                <w:sz w:val="24"/>
              </w:rPr>
              <w:t xml:space="preserve">etc. made of 50x50x1.6mm hollow MS tube, placed along the </w:t>
            </w:r>
            <w:r>
              <w:rPr>
                <w:rFonts w:ascii="Times New Roman" w:hAnsi="Times New Roman"/>
                <w:color w:val="000000"/>
                <w:spacing w:val="-6"/>
                <w:sz w:val="24"/>
              </w:rPr>
              <w:t xml:space="preserve">walls, ceiling and floor in a grid pattern with spacing @ 60 cm </w:t>
            </w:r>
            <w:r>
              <w:rPr>
                <w:rFonts w:ascii="Times New Roman" w:hAnsi="Times New Roman"/>
                <w:color w:val="000000"/>
                <w:spacing w:val="-4"/>
                <w:sz w:val="24"/>
              </w:rPr>
              <w:t xml:space="preserve">centre to centre both ways (vertically and horizontally ) or at </w:t>
            </w:r>
            <w:r>
              <w:rPr>
                <w:rFonts w:ascii="Times New Roman" w:hAnsi="Times New Roman"/>
                <w:color w:val="000000"/>
                <w:spacing w:val="2"/>
                <w:sz w:val="24"/>
              </w:rPr>
              <w:t xml:space="preserve">required spacing near opening, with necessary welding at </w:t>
            </w:r>
            <w:r>
              <w:rPr>
                <w:rFonts w:ascii="Times New Roman" w:hAnsi="Times New Roman"/>
                <w:color w:val="000000"/>
                <w:spacing w:val="-5"/>
                <w:sz w:val="24"/>
              </w:rPr>
              <w:t xml:space="preserve">junctions and fixing the frame to wall/ ceiling/ floors with steel </w:t>
            </w:r>
            <w:r>
              <w:rPr>
                <w:rFonts w:ascii="Times New Roman" w:hAnsi="Times New Roman"/>
                <w:color w:val="000000"/>
                <w:spacing w:val="-9"/>
                <w:sz w:val="24"/>
              </w:rPr>
              <w:t xml:space="preserve">dash fasteners of 8 mm dia, 75 mm long bolt., including making </w:t>
            </w:r>
            <w:r>
              <w:rPr>
                <w:rFonts w:ascii="Times New Roman" w:hAnsi="Times New Roman"/>
                <w:color w:val="000000"/>
                <w:spacing w:val="-5"/>
                <w:sz w:val="24"/>
              </w:rPr>
              <w:t xml:space="preserve">provision for opening for doors, windows, electrical conduits, </w:t>
            </w:r>
            <w:r>
              <w:rPr>
                <w:rFonts w:ascii="Times New Roman" w:hAnsi="Times New Roman"/>
                <w:color w:val="000000"/>
                <w:spacing w:val="4"/>
                <w:sz w:val="24"/>
              </w:rPr>
              <w:t xml:space="preserve">switch boards etc., including providing with two carts of </w:t>
            </w:r>
            <w:r>
              <w:rPr>
                <w:rFonts w:ascii="Times New Roman" w:hAnsi="Times New Roman"/>
                <w:color w:val="000000"/>
                <w:sz w:val="24"/>
              </w:rPr>
              <w:t xml:space="preserve">approved steel primer etc. complete, all as per direction of </w:t>
            </w:r>
            <w:r>
              <w:rPr>
                <w:rFonts w:ascii="Times New Roman" w:hAnsi="Times New Roman"/>
                <w:color w:val="000000"/>
                <w:spacing w:val="-6"/>
                <w:sz w:val="24"/>
              </w:rPr>
              <w:t>Engineer-in-charge.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101,00</w:t>
            </w:r>
          </w:p>
        </w:tc>
      </w:tr>
      <w:tr w:rsidR="00085DB0" w:rsidTr="004D2427">
        <w:trPr>
          <w:trHeight w:hRule="exact" w:val="22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9.144</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Providing and fixing panelling or paneling and glazing in </w:t>
            </w:r>
            <w:r>
              <w:rPr>
                <w:rFonts w:ascii="Times New Roman" w:hAnsi="Times New Roman"/>
                <w:color w:val="000000"/>
                <w:spacing w:val="-9"/>
                <w:sz w:val="24"/>
              </w:rPr>
              <w:t xml:space="preserve">panelled or panelled and glazed shutters for doors, windows and clerestory windows ( area of opening for panel inserts excluding </w:t>
            </w:r>
            <w:r>
              <w:rPr>
                <w:rFonts w:ascii="Times New Roman" w:hAnsi="Times New Roman"/>
                <w:color w:val="000000"/>
                <w:spacing w:val="-8"/>
                <w:sz w:val="24"/>
              </w:rPr>
              <w:t xml:space="preserve">portion inside grooves or rebated to be measured). Panelling for </w:t>
            </w:r>
            <w:r>
              <w:rPr>
                <w:rFonts w:ascii="Times New Roman" w:hAnsi="Times New Roman"/>
                <w:color w:val="000000"/>
                <w:spacing w:val="5"/>
                <w:sz w:val="24"/>
              </w:rPr>
              <w:t>panelled and glazed shutters 25mm to 40mm thick: Pre-</w:t>
            </w:r>
            <w:r>
              <w:rPr>
                <w:rFonts w:ascii="Times New Roman" w:hAnsi="Times New Roman"/>
                <w:color w:val="000000"/>
                <w:sz w:val="24"/>
              </w:rPr>
              <w:t xml:space="preserve">laminated with decorative lamination on both side exterior </w:t>
            </w:r>
            <w:r>
              <w:rPr>
                <w:rFonts w:ascii="Times New Roman" w:hAnsi="Times New Roman"/>
                <w:color w:val="000000"/>
                <w:spacing w:val="-6"/>
                <w:sz w:val="24"/>
              </w:rPr>
              <w:t>Grade - I MDF Board 12 ram thick confirming to IS:14587</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15"/>
              </w:tabs>
              <w:rPr>
                <w:rFonts w:ascii="Times New Roman" w:hAnsi="Times New Roman"/>
                <w:color w:val="000000"/>
                <w:spacing w:val="-10"/>
                <w:sz w:val="24"/>
              </w:rPr>
            </w:pPr>
            <w:r>
              <w:rPr>
                <w:rFonts w:ascii="Times New Roman" w:hAnsi="Times New Roman"/>
                <w:color w:val="000000"/>
                <w:spacing w:val="-10"/>
                <w:sz w:val="24"/>
              </w:rPr>
              <w:t>1087.00</w:t>
            </w:r>
          </w:p>
        </w:tc>
      </w:tr>
      <w:tr w:rsidR="00085DB0" w:rsidTr="004D2427">
        <w:trPr>
          <w:trHeight w:hRule="exact" w:val="125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9,145</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9"/>
                <w:sz w:val="24"/>
              </w:rPr>
            </w:pPr>
            <w:r>
              <w:rPr>
                <w:rFonts w:ascii="Times New Roman" w:hAnsi="Times New Roman"/>
                <w:color w:val="000000"/>
                <w:spacing w:val="-9"/>
                <w:sz w:val="24"/>
              </w:rPr>
              <w:t xml:space="preserve">Providing and fixing Pre -laminated medium density fibre board </w:t>
            </w:r>
            <w:r>
              <w:rPr>
                <w:rFonts w:ascii="Times New Roman" w:hAnsi="Times New Roman"/>
                <w:color w:val="000000"/>
                <w:sz w:val="24"/>
              </w:rPr>
              <w:t xml:space="preserve">exterior grade {tirade-1) 15:14587:1998 marked, to frame, </w:t>
            </w:r>
            <w:r>
              <w:rPr>
                <w:rFonts w:ascii="Times New Roman" w:hAnsi="Times New Roman"/>
                <w:color w:val="000000"/>
                <w:spacing w:val="-7"/>
                <w:sz w:val="24"/>
              </w:rPr>
              <w:t xml:space="preserve">backing or studding with screws etc, complete ( Frames, backing </w:t>
            </w:r>
            <w:r>
              <w:rPr>
                <w:rFonts w:ascii="Times New Roman" w:hAnsi="Times New Roman"/>
                <w:color w:val="000000"/>
                <w:spacing w:val="-5"/>
                <w:sz w:val="24"/>
              </w:rPr>
              <w:t>or studding to be paid separately).</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96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9.145.1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Pre-laminated with decorative lamination on both </w:t>
            </w:r>
            <w:r>
              <w:rPr>
                <w:rFonts w:ascii="Times New Roman" w:hAnsi="Times New Roman"/>
                <w:color w:val="000000"/>
                <w:spacing w:val="6"/>
                <w:sz w:val="24"/>
              </w:rPr>
              <w:t xml:space="preserve">side macrior Grade - I MDF Board 12 = thick </w:t>
            </w:r>
            <w:r>
              <w:rPr>
                <w:rFonts w:ascii="Times New Roman" w:hAnsi="Times New Roman"/>
                <w:color w:val="000000"/>
                <w:spacing w:val="-6"/>
                <w:sz w:val="24"/>
              </w:rPr>
              <w:t>confirming to IS:14587</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15"/>
              </w:tabs>
              <w:rPr>
                <w:rFonts w:ascii="Times New Roman" w:hAnsi="Times New Roman"/>
                <w:color w:val="000000"/>
                <w:spacing w:val="-10"/>
                <w:sz w:val="24"/>
              </w:rPr>
            </w:pPr>
            <w:r>
              <w:rPr>
                <w:rFonts w:ascii="Times New Roman" w:hAnsi="Times New Roman"/>
                <w:color w:val="000000"/>
                <w:spacing w:val="-10"/>
                <w:sz w:val="24"/>
              </w:rPr>
              <w:t>811.00</w:t>
            </w:r>
          </w:p>
        </w:tc>
      </w:tr>
    </w:tbl>
    <w:p w:rsidR="00085DB0" w:rsidRDefault="00F34002" w:rsidP="00F34002">
      <w:pPr>
        <w:jc w:val="center"/>
      </w:pPr>
      <w:r>
        <w:t>Page No.155</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b/>
                <w:color w:val="000000"/>
                <w:spacing w:val="-16"/>
                <w:sz w:val="24"/>
              </w:rPr>
            </w:pPr>
            <w:r>
              <w:rPr>
                <w:rFonts w:ascii="Times New Roman" w:hAnsi="Times New Roman"/>
                <w:b/>
                <w:color w:val="000000"/>
                <w:spacing w:val="-16"/>
                <w:sz w:val="24"/>
              </w:rPr>
              <w:lastRenderedPageBreak/>
              <w:t xml:space="preserve">Item </w:t>
            </w:r>
            <w:r>
              <w:rPr>
                <w:rFonts w:ascii="Times New Roman" w:hAnsi="Times New Roman"/>
                <w:b/>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6"/>
                <w:sz w:val="24"/>
              </w:rPr>
            </w:pPr>
            <w:r>
              <w:rPr>
                <w:rFonts w:ascii="Times New Roman" w:hAnsi="Times New Roman"/>
                <w:b/>
                <w:color w:val="000000"/>
                <w:spacing w:val="-6"/>
                <w:sz w:val="24"/>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117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9.145.2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9"/>
                <w:sz w:val="24"/>
              </w:rPr>
            </w:pPr>
            <w:r>
              <w:rPr>
                <w:rFonts w:ascii="Times New Roman" w:hAnsi="Times New Roman"/>
                <w:b/>
                <w:color w:val="000000"/>
                <w:spacing w:val="-9"/>
                <w:sz w:val="24"/>
              </w:rPr>
              <w:t xml:space="preserve">Pre-laminated with decorative lamination on both </w:t>
            </w:r>
            <w:r>
              <w:rPr>
                <w:rFonts w:ascii="Times New Roman" w:hAnsi="Times New Roman"/>
                <w:b/>
                <w:color w:val="000000"/>
                <w:spacing w:val="-7"/>
                <w:sz w:val="24"/>
              </w:rPr>
              <w:t xml:space="preserve">side exterior Guide - I MDF Board 18 mm thick </w:t>
            </w:r>
            <w:r>
              <w:rPr>
                <w:rFonts w:ascii="Times New Roman" w:hAnsi="Times New Roman"/>
                <w:b/>
                <w:color w:val="000000"/>
                <w:spacing w:val="-10"/>
                <w:sz w:val="24"/>
              </w:rPr>
              <w:t>confirming to IS:14587</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1"/>
              </w:tabs>
              <w:rPr>
                <w:rFonts w:ascii="Times New Roman" w:hAnsi="Times New Roman"/>
                <w:b/>
                <w:color w:val="000000"/>
                <w:spacing w:val="-10"/>
                <w:sz w:val="24"/>
              </w:rPr>
            </w:pPr>
            <w:r>
              <w:rPr>
                <w:rFonts w:ascii="Times New Roman" w:hAnsi="Times New Roman"/>
                <w:b/>
                <w:color w:val="000000"/>
                <w:spacing w:val="-10"/>
                <w:sz w:val="24"/>
              </w:rPr>
              <w:t>1166.00</w:t>
            </w:r>
          </w:p>
        </w:tc>
      </w:tr>
      <w:tr w:rsidR="00085DB0" w:rsidTr="004D2427">
        <w:trPr>
          <w:trHeight w:hRule="exact" w:val="183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b/>
                <w:color w:val="000000"/>
                <w:spacing w:val="-10"/>
                <w:sz w:val="24"/>
              </w:rPr>
            </w:pPr>
            <w:r>
              <w:rPr>
                <w:rFonts w:ascii="Times New Roman" w:hAnsi="Times New Roman"/>
                <w:b/>
                <w:color w:val="000000"/>
                <w:spacing w:val="-10"/>
                <w:sz w:val="24"/>
              </w:rPr>
              <w:t>9.146</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12"/>
                <w:sz w:val="24"/>
              </w:rPr>
            </w:pPr>
            <w:r>
              <w:rPr>
                <w:rFonts w:ascii="Times New Roman" w:hAnsi="Times New Roman"/>
                <w:b/>
                <w:color w:val="000000"/>
                <w:spacing w:val="-12"/>
                <w:sz w:val="24"/>
              </w:rPr>
              <w:t xml:space="preserve">Providing and fixing Pre-laminated medium density fibre board </w:t>
            </w:r>
            <w:r>
              <w:rPr>
                <w:rFonts w:ascii="Times New Roman" w:hAnsi="Times New Roman"/>
                <w:b/>
                <w:color w:val="000000"/>
                <w:spacing w:val="-7"/>
                <w:sz w:val="24"/>
              </w:rPr>
              <w:t xml:space="preserve">IS: 14587 1998 marked, with one side decorative lamination </w:t>
            </w:r>
            <w:r>
              <w:rPr>
                <w:rFonts w:ascii="Times New Roman" w:hAnsi="Times New Roman"/>
                <w:b/>
                <w:color w:val="000000"/>
                <w:spacing w:val="-5"/>
                <w:sz w:val="24"/>
              </w:rPr>
              <w:t xml:space="preserve">other side balancing lamination Grade-l(oderior grade) in </w:t>
            </w:r>
            <w:r>
              <w:rPr>
                <w:rFonts w:ascii="Times New Roman" w:hAnsi="Times New Roman"/>
                <w:b/>
                <w:color w:val="000000"/>
                <w:spacing w:val="-12"/>
                <w:sz w:val="24"/>
              </w:rPr>
              <w:t xml:space="preserve">shelves with screws and fittings wherever required, edges to be </w:t>
            </w:r>
            <w:r>
              <w:rPr>
                <w:rFonts w:ascii="Times New Roman" w:hAnsi="Times New Roman"/>
                <w:b/>
                <w:color w:val="000000"/>
                <w:spacing w:val="-13"/>
                <w:sz w:val="24"/>
              </w:rPr>
              <w:t xml:space="preserve">scaled with PVC edge bending tape 2.00 mm thick of approved </w:t>
            </w:r>
            <w:r>
              <w:rPr>
                <w:rFonts w:ascii="Times New Roman" w:hAnsi="Times New Roman"/>
                <w:b/>
                <w:color w:val="000000"/>
                <w:spacing w:val="-11"/>
                <w:sz w:val="24"/>
              </w:rPr>
              <w:t>brand (fittings to be paid separately)•</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65"/>
        </w:trPr>
        <w:tc>
          <w:tcPr>
            <w:tcW w:w="870"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rPr>
                <w:rFonts w:ascii="Times New Roman" w:hAnsi="Times New Roman"/>
                <w:color w:val="000000"/>
                <w:sz w:val="20"/>
              </w:rPr>
            </w:pPr>
          </w:p>
        </w:tc>
        <w:tc>
          <w:tcPr>
            <w:tcW w:w="1103"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9.146,1</w:t>
            </w:r>
          </w:p>
        </w:tc>
        <w:tc>
          <w:tcPr>
            <w:tcW w:w="508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spacing w:line="215" w:lineRule="exact"/>
              <w:jc w:val="center"/>
              <w:rPr>
                <w:rFonts w:ascii="Times New Roman" w:hAnsi="Times New Roman"/>
                <w:b/>
                <w:color w:val="000000"/>
                <w:spacing w:val="-7"/>
                <w:sz w:val="24"/>
              </w:rPr>
            </w:pPr>
            <w:r>
              <w:rPr>
                <w:rFonts w:ascii="Times New Roman" w:hAnsi="Times New Roman"/>
                <w:b/>
                <w:color w:val="000000"/>
                <w:spacing w:val="-7"/>
                <w:sz w:val="24"/>
              </w:rPr>
              <w:t xml:space="preserve">Pre-laminated with decorative </w:t>
            </w:r>
            <w:r>
              <w:rPr>
                <w:rFonts w:ascii="Times New Roman" w:hAnsi="Times New Roman"/>
                <w:b/>
                <w:color w:val="000000"/>
                <w:spacing w:val="3"/>
                <w:u w:val="single"/>
              </w:rPr>
              <w:t>lamination</w:t>
            </w:r>
            <w:r>
              <w:rPr>
                <w:rFonts w:ascii="Times New Roman" w:hAnsi="Times New Roman"/>
                <w:b/>
                <w:color w:val="000000"/>
                <w:spacing w:val="-7"/>
                <w:sz w:val="24"/>
              </w:rPr>
              <w:t xml:space="preserve"> one gide </w:t>
            </w:r>
            <w:r>
              <w:rPr>
                <w:rFonts w:ascii="Times New Roman" w:hAnsi="Times New Roman"/>
                <w:b/>
                <w:color w:val="000000"/>
                <w:spacing w:val="-7"/>
                <w:sz w:val="24"/>
              </w:rPr>
              <w:br/>
            </w:r>
            <w:r>
              <w:rPr>
                <w:rFonts w:ascii="Times New Roman" w:hAnsi="Times New Roman"/>
                <w:b/>
                <w:color w:val="000000"/>
                <w:spacing w:val="-10"/>
                <w:sz w:val="24"/>
              </w:rPr>
              <w:t>and other side balancing lamination exterior Grade -</w:t>
            </w:r>
          </w:p>
        </w:tc>
        <w:tc>
          <w:tcPr>
            <w:tcW w:w="1245"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Rim</w:t>
            </w:r>
          </w:p>
        </w:tc>
        <w:tc>
          <w:tcPr>
            <w:tcW w:w="1462"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tabs>
                <w:tab w:val="decimal" w:pos="851"/>
              </w:tabs>
              <w:rPr>
                <w:rFonts w:ascii="Times New Roman" w:hAnsi="Times New Roman"/>
                <w:b/>
                <w:color w:val="000000"/>
                <w:spacing w:val="-10"/>
                <w:sz w:val="24"/>
              </w:rPr>
            </w:pPr>
            <w:r>
              <w:rPr>
                <w:rFonts w:ascii="Times New Roman" w:hAnsi="Times New Roman"/>
                <w:b/>
                <w:color w:val="000000"/>
                <w:spacing w:val="-10"/>
                <w:sz w:val="24"/>
              </w:rPr>
              <w:t>1179.00</w:t>
            </w:r>
          </w:p>
        </w:tc>
      </w:tr>
      <w:tr w:rsidR="00085DB0" w:rsidTr="004D2427">
        <w:trPr>
          <w:trHeight w:hRule="exact" w:val="600"/>
        </w:trPr>
        <w:tc>
          <w:tcPr>
            <w:tcW w:w="870"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103"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b/>
                <w:color w:val="000000"/>
                <w:spacing w:val="-11"/>
                <w:sz w:val="24"/>
              </w:rPr>
            </w:pPr>
            <w:r>
              <w:rPr>
                <w:rFonts w:ascii="Times New Roman" w:hAnsi="Times New Roman"/>
                <w:b/>
                <w:color w:val="000000"/>
                <w:spacing w:val="-11"/>
                <w:sz w:val="24"/>
              </w:rPr>
              <w:t>I MDF Board 18 mm thick confirming to IS:14587</w:t>
            </w:r>
          </w:p>
        </w:tc>
        <w:tc>
          <w:tcPr>
            <w:tcW w:w="1245"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462" w:type="dxa"/>
            <w:vMerge/>
            <w:tcBorders>
              <w:top w:val="none" w:sz="0" w:space="0" w:color="000000"/>
              <w:left w:val="single" w:sz="6" w:space="0" w:color="000000"/>
              <w:bottom w:val="single" w:sz="6" w:space="0" w:color="000000"/>
              <w:right w:val="single" w:sz="6" w:space="0" w:color="000000"/>
            </w:tcBorders>
          </w:tcPr>
          <w:p w:rsidR="00085DB0" w:rsidRDefault="00085DB0" w:rsidP="004D2427"/>
        </w:tc>
      </w:tr>
      <w:tr w:rsidR="00085DB0" w:rsidTr="004D2427">
        <w:trPr>
          <w:trHeight w:hRule="exact" w:val="10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9.146.2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10"/>
                <w:sz w:val="24"/>
              </w:rPr>
            </w:pPr>
            <w:r>
              <w:rPr>
                <w:rFonts w:ascii="Times New Roman" w:hAnsi="Times New Roman"/>
                <w:b/>
                <w:color w:val="000000"/>
                <w:spacing w:val="-10"/>
                <w:sz w:val="24"/>
              </w:rPr>
              <w:t xml:space="preserve">Pre-laminated with decorative </w:t>
            </w:r>
            <w:r>
              <w:rPr>
                <w:rFonts w:ascii="Times New Roman" w:hAnsi="Times New Roman"/>
                <w:b/>
                <w:color w:val="000000"/>
                <w:u w:val="single"/>
              </w:rPr>
              <w:t>lamination</w:t>
            </w:r>
            <w:r>
              <w:rPr>
                <w:rFonts w:ascii="Times New Roman" w:hAnsi="Times New Roman"/>
                <w:b/>
                <w:color w:val="000000"/>
                <w:spacing w:val="-10"/>
                <w:sz w:val="24"/>
              </w:rPr>
              <w:t xml:space="preserve"> one side </w:t>
            </w:r>
            <w:r>
              <w:rPr>
                <w:rFonts w:ascii="Times New Roman" w:hAnsi="Times New Roman"/>
                <w:b/>
                <w:color w:val="000000"/>
                <w:spacing w:val="-11"/>
                <w:sz w:val="24"/>
              </w:rPr>
              <w:t>and other side balancing lamination exterior Grade -I MDF Board 25 mm thick confirming to IS:14587</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1"/>
              </w:tabs>
              <w:rPr>
                <w:rFonts w:ascii="Times New Roman" w:hAnsi="Times New Roman"/>
                <w:b/>
                <w:color w:val="000000"/>
                <w:spacing w:val="-10"/>
                <w:sz w:val="24"/>
              </w:rPr>
            </w:pPr>
            <w:r>
              <w:rPr>
                <w:rFonts w:ascii="Times New Roman" w:hAnsi="Times New Roman"/>
                <w:b/>
                <w:color w:val="000000"/>
                <w:spacing w:val="-10"/>
                <w:sz w:val="24"/>
              </w:rPr>
              <w:t>1682.00</w:t>
            </w:r>
          </w:p>
        </w:tc>
      </w:tr>
      <w:tr w:rsidR="00085DB0" w:rsidTr="004D2427">
        <w:trPr>
          <w:trHeight w:hRule="exact" w:val="264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b/>
                <w:color w:val="000000"/>
                <w:spacing w:val="-10"/>
                <w:sz w:val="24"/>
              </w:rPr>
            </w:pPr>
            <w:r>
              <w:rPr>
                <w:rFonts w:ascii="Times New Roman" w:hAnsi="Times New Roman"/>
                <w:b/>
                <w:color w:val="000000"/>
                <w:spacing w:val="-10"/>
                <w:sz w:val="24"/>
              </w:rPr>
              <w:t>9.147</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spacing w:line="264" w:lineRule="auto"/>
              <w:ind w:left="108" w:right="144"/>
              <w:jc w:val="both"/>
              <w:rPr>
                <w:rFonts w:ascii="Times New Roman" w:hAnsi="Times New Roman"/>
                <w:b/>
                <w:color w:val="000000"/>
                <w:spacing w:val="-8"/>
                <w:sz w:val="24"/>
              </w:rPr>
            </w:pPr>
            <w:r>
              <w:rPr>
                <w:rFonts w:ascii="Times New Roman" w:hAnsi="Times New Roman"/>
                <w:b/>
                <w:color w:val="000000"/>
                <w:spacing w:val="-8"/>
                <w:sz w:val="24"/>
              </w:rPr>
              <w:t xml:space="preserve">Providing and Installation of acoustical wall panelling fabric </w:t>
            </w:r>
            <w:r>
              <w:rPr>
                <w:rFonts w:ascii="Times New Roman" w:hAnsi="Times New Roman"/>
                <w:b/>
                <w:color w:val="000000"/>
                <w:spacing w:val="-1"/>
                <w:sz w:val="24"/>
              </w:rPr>
              <w:t xml:space="preserve">finish hardened square edge, FR grade fabric (colour as </w:t>
            </w:r>
            <w:r>
              <w:rPr>
                <w:rFonts w:ascii="Times New Roman" w:hAnsi="Times New Roman"/>
                <w:b/>
                <w:color w:val="000000"/>
                <w:spacing w:val="-12"/>
                <w:sz w:val="24"/>
              </w:rPr>
              <w:t xml:space="preserve">approved by Egnineer in charge) wrapped soft fibre core (glass </w:t>
            </w:r>
            <w:r>
              <w:rPr>
                <w:rFonts w:ascii="Times New Roman" w:hAnsi="Times New Roman"/>
                <w:b/>
                <w:color w:val="000000"/>
                <w:spacing w:val="-1"/>
                <w:sz w:val="24"/>
              </w:rPr>
              <w:t xml:space="preserve">fibre) panel of size 600x2100x25mm having density 100- </w:t>
            </w:r>
            <w:r>
              <w:rPr>
                <w:rFonts w:ascii="Times New Roman" w:hAnsi="Times New Roman"/>
                <w:b/>
                <w:color w:val="000000"/>
                <w:spacing w:val="-13"/>
                <w:sz w:val="24"/>
              </w:rPr>
              <w:t xml:space="preserve">120Kgs/ m3, weight 3.0kg/m2 NRC up to 0,9 installed by using </w:t>
            </w:r>
            <w:r>
              <w:rPr>
                <w:rFonts w:ascii="Times New Roman" w:hAnsi="Times New Roman"/>
                <w:b/>
                <w:color w:val="000000"/>
                <w:spacing w:val="-2"/>
                <w:sz w:val="24"/>
              </w:rPr>
              <w:t xml:space="preserve">impaling clip. Impaling clips are attached directly to the </w:t>
            </w:r>
            <w:r>
              <w:rPr>
                <w:rFonts w:ascii="Times New Roman" w:hAnsi="Times New Roman"/>
                <w:b/>
                <w:color w:val="000000"/>
                <w:spacing w:val="-3"/>
                <w:sz w:val="24"/>
              </w:rPr>
              <w:t xml:space="preserve">wall/frame work with the points odending outward Then </w:t>
            </w:r>
            <w:r>
              <w:rPr>
                <w:rFonts w:ascii="Times New Roman" w:hAnsi="Times New Roman"/>
                <w:b/>
                <w:color w:val="000000"/>
                <w:spacing w:val="-10"/>
                <w:sz w:val="24"/>
              </w:rPr>
              <w:t>panels shall positioned and pressed into place .</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1"/>
              </w:tabs>
              <w:rPr>
                <w:rFonts w:ascii="Times New Roman" w:hAnsi="Times New Roman"/>
                <w:b/>
                <w:color w:val="000000"/>
                <w:spacing w:val="-10"/>
                <w:sz w:val="24"/>
              </w:rPr>
            </w:pPr>
            <w:r>
              <w:rPr>
                <w:rFonts w:ascii="Times New Roman" w:hAnsi="Times New Roman"/>
                <w:b/>
                <w:color w:val="000000"/>
                <w:spacing w:val="-10"/>
                <w:sz w:val="24"/>
              </w:rPr>
              <w:t>7566.00</w:t>
            </w:r>
          </w:p>
        </w:tc>
      </w:tr>
      <w:tr w:rsidR="00085DB0" w:rsidTr="004D2427">
        <w:trPr>
          <w:trHeight w:hRule="exact" w:val="508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b/>
                <w:color w:val="000000"/>
                <w:spacing w:val="-10"/>
                <w:sz w:val="24"/>
              </w:rPr>
            </w:pPr>
            <w:r>
              <w:rPr>
                <w:rFonts w:ascii="Times New Roman" w:hAnsi="Times New Roman"/>
                <w:b/>
                <w:color w:val="000000"/>
                <w:spacing w:val="-10"/>
                <w:sz w:val="24"/>
              </w:rPr>
              <w:t>9.148</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4"/>
                <w:sz w:val="24"/>
              </w:rPr>
            </w:pPr>
            <w:r>
              <w:rPr>
                <w:rFonts w:ascii="Times New Roman" w:hAnsi="Times New Roman"/>
                <w:b/>
                <w:color w:val="000000"/>
                <w:spacing w:val="-4"/>
                <w:sz w:val="24"/>
              </w:rPr>
              <w:t>Providing and installation of acoustical wall panelling wood</w:t>
            </w:r>
          </w:p>
          <w:p w:rsidR="00085DB0" w:rsidRDefault="00085DB0" w:rsidP="004D2427">
            <w:pPr>
              <w:tabs>
                <w:tab w:val="right" w:pos="6083"/>
              </w:tabs>
              <w:spacing w:line="223" w:lineRule="auto"/>
              <w:ind w:left="105"/>
              <w:rPr>
                <w:rFonts w:ascii="Times New Roman" w:hAnsi="Times New Roman"/>
                <w:b/>
                <w:color w:val="000000"/>
                <w:spacing w:val="-20"/>
                <w:sz w:val="24"/>
              </w:rPr>
            </w:pPr>
            <w:r>
              <w:rPr>
                <w:rFonts w:ascii="Times New Roman" w:hAnsi="Times New Roman"/>
                <w:b/>
                <w:color w:val="000000"/>
                <w:spacing w:val="-20"/>
                <w:sz w:val="24"/>
              </w:rPr>
              <w:t>finish Slats</w:t>
            </w:r>
            <w:r>
              <w:rPr>
                <w:rFonts w:ascii="Times New Roman" w:hAnsi="Times New Roman"/>
                <w:b/>
                <w:color w:val="000000"/>
                <w:spacing w:val="-20"/>
                <w:sz w:val="24"/>
              </w:rPr>
              <w:tab/>
            </w:r>
            <w:r>
              <w:rPr>
                <w:rFonts w:ascii="Times New Roman" w:hAnsi="Times New Roman"/>
                <w:b/>
                <w:color w:val="000000"/>
                <w:spacing w:val="2"/>
                <w:sz w:val="24"/>
              </w:rPr>
              <w:t>made out of HDF board , Melamine / veneer</w:t>
            </w:r>
          </w:p>
          <w:p w:rsidR="00085DB0" w:rsidRDefault="00085DB0" w:rsidP="004D2427">
            <w:pPr>
              <w:tabs>
                <w:tab w:val="right" w:pos="6083"/>
              </w:tabs>
              <w:spacing w:line="206" w:lineRule="auto"/>
              <w:ind w:left="105"/>
              <w:rPr>
                <w:rFonts w:ascii="Times New Roman" w:hAnsi="Times New Roman"/>
                <w:b/>
                <w:color w:val="000000"/>
                <w:spacing w:val="-6"/>
                <w:sz w:val="24"/>
              </w:rPr>
            </w:pPr>
            <w:r>
              <w:rPr>
                <w:rFonts w:ascii="Times New Roman" w:hAnsi="Times New Roman"/>
                <w:b/>
                <w:color w:val="000000"/>
                <w:spacing w:val="-6"/>
                <w:sz w:val="24"/>
              </w:rPr>
              <w:t>Laminated finish, perforated wooden grooved slats</w:t>
            </w:r>
            <w:r>
              <w:rPr>
                <w:rFonts w:ascii="Times New Roman" w:hAnsi="Times New Roman"/>
                <w:b/>
                <w:color w:val="000000"/>
                <w:spacing w:val="-6"/>
                <w:sz w:val="24"/>
              </w:rPr>
              <w:tab/>
            </w:r>
            <w:r>
              <w:rPr>
                <w:rFonts w:ascii="Times New Roman" w:hAnsi="Times New Roman"/>
                <w:b/>
                <w:color w:val="000000"/>
                <w:spacing w:val="-10"/>
                <w:sz w:val="24"/>
              </w:rPr>
              <w:t>(gym</w:t>
            </w:r>
          </w:p>
          <w:p w:rsidR="00085DB0" w:rsidRDefault="00085DB0" w:rsidP="004D2427">
            <w:pPr>
              <w:spacing w:line="208" w:lineRule="auto"/>
              <w:ind w:left="108" w:right="144"/>
              <w:jc w:val="both"/>
              <w:rPr>
                <w:rFonts w:ascii="Times New Roman" w:hAnsi="Times New Roman"/>
                <w:b/>
                <w:color w:val="000000"/>
                <w:spacing w:val="-10"/>
                <w:sz w:val="24"/>
              </w:rPr>
            </w:pPr>
            <w:r>
              <w:rPr>
                <w:rFonts w:ascii="Times New Roman" w:hAnsi="Times New Roman"/>
                <w:b/>
                <w:color w:val="000000"/>
                <w:spacing w:val="-10"/>
                <w:sz w:val="24"/>
              </w:rPr>
              <w:t xml:space="preserve">grooves </w:t>
            </w:r>
            <w:r>
              <w:rPr>
                <w:rFonts w:ascii="Times New Roman" w:hAnsi="Times New Roman"/>
                <w:color w:val="000000"/>
                <w:w w:val="135"/>
                <w:sz w:val="33"/>
              </w:rPr>
              <w:t xml:space="preserve">g </w:t>
            </w:r>
            <w:r>
              <w:rPr>
                <w:rFonts w:ascii="Times New Roman" w:hAnsi="Times New Roman"/>
                <w:b/>
                <w:color w:val="000000"/>
                <w:spacing w:val="-10"/>
                <w:sz w:val="24"/>
              </w:rPr>
              <w:t xml:space="preserve">8mm centers) / (2mm Slats g16mm pitch) / (2mm </w:t>
            </w:r>
            <w:r>
              <w:rPr>
                <w:rFonts w:ascii="Times New Roman" w:hAnsi="Times New Roman"/>
                <w:b/>
                <w:color w:val="000000"/>
                <w:spacing w:val="-12"/>
                <w:sz w:val="24"/>
              </w:rPr>
              <w:t xml:space="preserve">grooves </w:t>
            </w:r>
            <w:r>
              <w:rPr>
                <w:rFonts w:ascii="Times New Roman" w:hAnsi="Times New Roman"/>
                <w:color w:val="000000"/>
                <w:spacing w:val="-2"/>
                <w:w w:val="135"/>
                <w:sz w:val="33"/>
              </w:rPr>
              <w:t xml:space="preserve">g </w:t>
            </w:r>
            <w:r>
              <w:rPr>
                <w:rFonts w:ascii="Times New Roman" w:hAnsi="Times New Roman"/>
                <w:b/>
                <w:color w:val="000000"/>
                <w:spacing w:val="-12"/>
                <w:sz w:val="24"/>
              </w:rPr>
              <w:t xml:space="preserve">32mm centers) / (2mm grooves </w:t>
            </w:r>
            <w:r>
              <w:rPr>
                <w:rFonts w:ascii="Times New Roman" w:hAnsi="Times New Roman"/>
                <w:color w:val="000000"/>
                <w:spacing w:val="-2"/>
                <w:w w:val="135"/>
                <w:sz w:val="33"/>
              </w:rPr>
              <w:t xml:space="preserve">g </w:t>
            </w:r>
            <w:r>
              <w:rPr>
                <w:rFonts w:ascii="Times New Roman" w:hAnsi="Times New Roman"/>
                <w:b/>
                <w:color w:val="000000"/>
                <w:spacing w:val="-12"/>
                <w:sz w:val="24"/>
              </w:rPr>
              <w:t xml:space="preserve">64mm carters), </w:t>
            </w:r>
            <w:r>
              <w:rPr>
                <w:rFonts w:ascii="Times New Roman" w:hAnsi="Times New Roman"/>
                <w:b/>
                <w:color w:val="000000"/>
                <w:spacing w:val="-7"/>
                <w:sz w:val="24"/>
              </w:rPr>
              <w:t xml:space="preserve">backlined with black acoustical fleece, tongue-groove edge for </w:t>
            </w:r>
            <w:r>
              <w:rPr>
                <w:rFonts w:ascii="Times New Roman" w:hAnsi="Times New Roman"/>
                <w:b/>
                <w:color w:val="000000"/>
                <w:spacing w:val="-9"/>
                <w:sz w:val="24"/>
              </w:rPr>
              <w:t xml:space="preserve">a seamless look, FR grade, of lineal dimension size 128mm x </w:t>
            </w:r>
            <w:r>
              <w:rPr>
                <w:rFonts w:ascii="Times New Roman" w:hAnsi="Times New Roman"/>
                <w:b/>
                <w:color w:val="000000"/>
                <w:spacing w:val="-6"/>
                <w:sz w:val="24"/>
              </w:rPr>
              <w:t xml:space="preserve">2440mm x 16mm thick having density 1000Kg /m3, weight </w:t>
            </w:r>
            <w:r>
              <w:rPr>
                <w:rFonts w:ascii="Times New Roman" w:hAnsi="Times New Roman"/>
                <w:b/>
                <w:color w:val="000000"/>
                <w:spacing w:val="-8"/>
                <w:sz w:val="24"/>
              </w:rPr>
              <w:t>12.8Kgs/m2 installed by using GI strut system.</w:t>
            </w:r>
          </w:p>
          <w:p w:rsidR="00085DB0" w:rsidRDefault="00085DB0" w:rsidP="004D2427">
            <w:pPr>
              <w:spacing w:line="230" w:lineRule="auto"/>
              <w:ind w:left="108" w:right="144"/>
              <w:jc w:val="both"/>
              <w:rPr>
                <w:rFonts w:ascii="Times New Roman" w:hAnsi="Times New Roman"/>
                <w:b/>
                <w:color w:val="000000"/>
                <w:spacing w:val="-15"/>
                <w:sz w:val="24"/>
              </w:rPr>
            </w:pPr>
            <w:r>
              <w:rPr>
                <w:rFonts w:ascii="Times New Roman" w:hAnsi="Times New Roman"/>
                <w:b/>
                <w:color w:val="000000"/>
                <w:spacing w:val="-15"/>
                <w:sz w:val="24"/>
              </w:rPr>
              <w:t xml:space="preserve">The GI strut systnn includes GI Cross channel having thickness </w:t>
            </w:r>
            <w:r>
              <w:rPr>
                <w:rFonts w:ascii="Times New Roman" w:hAnsi="Times New Roman"/>
                <w:b/>
                <w:color w:val="000000"/>
                <w:spacing w:val="-14"/>
                <w:sz w:val="24"/>
              </w:rPr>
              <w:t xml:space="preserve">0.45mm, length 3600mm, knurled web 40mm, depth 10mm and </w:t>
            </w:r>
            <w:r>
              <w:rPr>
                <w:rFonts w:ascii="Times New Roman" w:hAnsi="Times New Roman"/>
                <w:b/>
                <w:color w:val="000000"/>
                <w:spacing w:val="-12"/>
                <w:sz w:val="24"/>
              </w:rPr>
              <w:t xml:space="preserve">equal flanges 15mm is fastened vertically/horizontally at every </w:t>
            </w:r>
            <w:r>
              <w:rPr>
                <w:rFonts w:ascii="Times New Roman" w:hAnsi="Times New Roman"/>
                <w:b/>
                <w:color w:val="000000"/>
                <w:spacing w:val="3"/>
                <w:sz w:val="24"/>
              </w:rPr>
              <w:t xml:space="preserve">600mm centers. Aluminium core cross channel having </w:t>
            </w:r>
            <w:r>
              <w:rPr>
                <w:rFonts w:ascii="Times New Roman" w:hAnsi="Times New Roman"/>
                <w:b/>
                <w:color w:val="000000"/>
                <w:spacing w:val="-15"/>
                <w:sz w:val="24"/>
              </w:rPr>
              <w:t xml:space="preserve">thickness 0.5mm, length 2400mm, web 15mm and 27mm, depth </w:t>
            </w:r>
            <w:r>
              <w:rPr>
                <w:rFonts w:ascii="Times New Roman" w:hAnsi="Times New Roman"/>
                <w:b/>
                <w:color w:val="000000"/>
                <w:spacing w:val="-2"/>
                <w:sz w:val="24"/>
              </w:rPr>
              <w:t xml:space="preserve">18mm and flanges of 7mm with suitable edge and centre </w:t>
            </w:r>
            <w:r>
              <w:rPr>
                <w:rFonts w:ascii="Times New Roman" w:hAnsi="Times New Roman"/>
                <w:b/>
                <w:color w:val="000000"/>
                <w:spacing w:val="-13"/>
                <w:sz w:val="24"/>
              </w:rPr>
              <w:t xml:space="preserve">brackets is then fixed perpendicular to the cross channel with the </w:t>
            </w:r>
            <w:r>
              <w:rPr>
                <w:rFonts w:ascii="Times New Roman" w:hAnsi="Times New Roman"/>
                <w:b/>
                <w:color w:val="000000"/>
                <w:spacing w:val="7"/>
                <w:sz w:val="24"/>
              </w:rPr>
              <w:t>help of fasteners at every 400mm centers. Contractor</w:t>
            </w:r>
          </w:p>
          <w:p w:rsidR="00085DB0" w:rsidRDefault="00085DB0" w:rsidP="004D2427">
            <w:pPr>
              <w:tabs>
                <w:tab w:val="left" w:pos="503"/>
                <w:tab w:val="right" w:pos="2333"/>
                <w:tab w:val="left" w:pos="2535"/>
                <w:tab w:val="left" w:pos="3375"/>
                <w:tab w:val="left" w:pos="3795"/>
                <w:tab w:val="left" w:pos="4485"/>
                <w:tab w:val="left" w:pos="4868"/>
                <w:tab w:val="right" w:pos="6083"/>
              </w:tabs>
              <w:spacing w:line="225" w:lineRule="auto"/>
              <w:ind w:left="108" w:right="144"/>
              <w:rPr>
                <w:rFonts w:ascii="Times New Roman" w:hAnsi="Times New Roman"/>
                <w:b/>
                <w:color w:val="000000"/>
                <w:spacing w:val="-10"/>
                <w:sz w:val="24"/>
              </w:rPr>
            </w:pPr>
            <w:r>
              <w:rPr>
                <w:rFonts w:ascii="Times New Roman" w:hAnsi="Times New Roman"/>
                <w:b/>
                <w:color w:val="000000"/>
                <w:spacing w:val="-10"/>
                <w:sz w:val="24"/>
              </w:rPr>
              <w:t>to</w:t>
            </w:r>
            <w:r>
              <w:rPr>
                <w:rFonts w:ascii="Times New Roman" w:hAnsi="Times New Roman"/>
                <w:b/>
                <w:color w:val="000000"/>
                <w:spacing w:val="-10"/>
                <w:sz w:val="24"/>
              </w:rPr>
              <w:tab/>
            </w:r>
            <w:r>
              <w:rPr>
                <w:rFonts w:ascii="Times New Roman" w:hAnsi="Times New Roman"/>
                <w:b/>
                <w:color w:val="000000"/>
                <w:spacing w:val="-14"/>
                <w:sz w:val="24"/>
              </w:rPr>
              <w:t>Provide</w:t>
            </w:r>
            <w:r>
              <w:rPr>
                <w:rFonts w:ascii="Times New Roman" w:hAnsi="Times New Roman"/>
                <w:b/>
                <w:color w:val="000000"/>
                <w:spacing w:val="-14"/>
                <w:sz w:val="24"/>
              </w:rPr>
              <w:tab/>
            </w:r>
            <w:r>
              <w:rPr>
                <w:rFonts w:ascii="Times New Roman" w:hAnsi="Times New Roman"/>
                <w:b/>
                <w:color w:val="000000"/>
                <w:spacing w:val="-10"/>
                <w:sz w:val="24"/>
              </w:rPr>
              <w:t>expansion</w:t>
            </w:r>
            <w:r>
              <w:rPr>
                <w:rFonts w:ascii="Times New Roman" w:hAnsi="Times New Roman"/>
                <w:b/>
                <w:color w:val="000000"/>
                <w:spacing w:val="-10"/>
                <w:sz w:val="24"/>
              </w:rPr>
              <w:tab/>
              <w:t>joints</w:t>
            </w:r>
            <w:r>
              <w:rPr>
                <w:rFonts w:ascii="Times New Roman" w:hAnsi="Times New Roman"/>
                <w:b/>
                <w:color w:val="000000"/>
                <w:spacing w:val="-10"/>
                <w:sz w:val="24"/>
              </w:rPr>
              <w:tab/>
              <w:t>of</w:t>
            </w:r>
            <w:r>
              <w:rPr>
                <w:rFonts w:ascii="Times New Roman" w:hAnsi="Times New Roman"/>
                <w:b/>
                <w:color w:val="000000"/>
                <w:spacing w:val="-10"/>
                <w:sz w:val="24"/>
              </w:rPr>
              <w:tab/>
            </w:r>
            <w:r>
              <w:rPr>
                <w:rFonts w:ascii="Times New Roman" w:hAnsi="Times New Roman"/>
                <w:b/>
                <w:color w:val="000000"/>
                <w:spacing w:val="-38"/>
                <w:sz w:val="24"/>
              </w:rPr>
              <w:t>3mm</w:t>
            </w:r>
            <w:r>
              <w:rPr>
                <w:rFonts w:ascii="Times New Roman" w:hAnsi="Times New Roman"/>
                <w:b/>
                <w:color w:val="000000"/>
                <w:spacing w:val="-38"/>
                <w:sz w:val="24"/>
              </w:rPr>
              <w:tab/>
            </w:r>
            <w:r>
              <w:rPr>
                <w:rFonts w:ascii="Times New Roman" w:hAnsi="Times New Roman"/>
                <w:b/>
                <w:color w:val="000000"/>
                <w:spacing w:val="-10"/>
                <w:sz w:val="24"/>
              </w:rPr>
              <w:t>at</w:t>
            </w:r>
            <w:r>
              <w:rPr>
                <w:rFonts w:ascii="Times New Roman" w:hAnsi="Times New Roman"/>
                <w:b/>
                <w:color w:val="000000"/>
                <w:spacing w:val="-10"/>
                <w:sz w:val="24"/>
              </w:rPr>
              <w:tab/>
            </w:r>
            <w:r>
              <w:rPr>
                <w:rFonts w:ascii="Times New Roman" w:hAnsi="Times New Roman"/>
                <w:b/>
                <w:color w:val="000000"/>
                <w:spacing w:val="-14"/>
                <w:sz w:val="24"/>
              </w:rPr>
              <w:t>every</w:t>
            </w:r>
            <w:r>
              <w:rPr>
                <w:rFonts w:ascii="Times New Roman" w:hAnsi="Times New Roman"/>
                <w:b/>
                <w:color w:val="000000"/>
                <w:spacing w:val="-14"/>
                <w:sz w:val="24"/>
              </w:rPr>
              <w:tab/>
              <w:t xml:space="preserve">5mts </w:t>
            </w:r>
            <w:r>
              <w:rPr>
                <w:rFonts w:ascii="Times New Roman" w:hAnsi="Times New Roman"/>
                <w:b/>
                <w:color w:val="000000"/>
                <w:spacing w:val="-14"/>
                <w:sz w:val="24"/>
              </w:rPr>
              <w:br/>
            </w:r>
            <w:r>
              <w:rPr>
                <w:rFonts w:ascii="Times New Roman" w:hAnsi="Times New Roman"/>
                <w:b/>
                <w:color w:val="000000"/>
                <w:spacing w:val="-10"/>
                <w:sz w:val="24"/>
              </w:rPr>
              <w:t>highways.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1"/>
              </w:tabs>
              <w:rPr>
                <w:rFonts w:ascii="Times New Roman" w:hAnsi="Times New Roman"/>
                <w:b/>
                <w:color w:val="000000"/>
                <w:spacing w:val="-10"/>
                <w:sz w:val="24"/>
              </w:rPr>
            </w:pPr>
            <w:r>
              <w:rPr>
                <w:rFonts w:ascii="Times New Roman" w:hAnsi="Times New Roman"/>
                <w:b/>
                <w:color w:val="000000"/>
                <w:spacing w:val="-10"/>
                <w:sz w:val="24"/>
              </w:rPr>
              <w:t>5179.00</w:t>
            </w:r>
          </w:p>
        </w:tc>
      </w:tr>
      <w:tr w:rsidR="00085DB0" w:rsidTr="004D2427">
        <w:trPr>
          <w:trHeight w:hRule="exact" w:val="132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b/>
                <w:color w:val="000000"/>
                <w:spacing w:val="-10"/>
                <w:sz w:val="24"/>
              </w:rPr>
            </w:pPr>
            <w:r>
              <w:rPr>
                <w:rFonts w:ascii="Times New Roman" w:hAnsi="Times New Roman"/>
                <w:b/>
                <w:color w:val="000000"/>
                <w:spacing w:val="-10"/>
                <w:sz w:val="24"/>
              </w:rPr>
              <w:t>9.149</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spacing w:line="228" w:lineRule="auto"/>
              <w:ind w:left="108" w:right="144"/>
              <w:jc w:val="both"/>
              <w:rPr>
                <w:rFonts w:ascii="Times New Roman" w:hAnsi="Times New Roman"/>
                <w:b/>
                <w:color w:val="000000"/>
                <w:spacing w:val="-10"/>
                <w:sz w:val="24"/>
              </w:rPr>
            </w:pPr>
            <w:r>
              <w:rPr>
                <w:rFonts w:ascii="Times New Roman" w:hAnsi="Times New Roman"/>
                <w:b/>
                <w:color w:val="000000"/>
                <w:spacing w:val="-10"/>
                <w:sz w:val="24"/>
              </w:rPr>
              <w:t xml:space="preserve">Providing and installation of paintble acoustic wall panelling </w:t>
            </w:r>
            <w:r>
              <w:rPr>
                <w:rFonts w:ascii="Times New Roman" w:hAnsi="Times New Roman"/>
                <w:b/>
                <w:color w:val="000000"/>
                <w:spacing w:val="-13"/>
                <w:sz w:val="24"/>
              </w:rPr>
              <w:t xml:space="preserve">consisting of Strand kerfed. edge paint finished as approved by </w:t>
            </w:r>
            <w:r>
              <w:rPr>
                <w:rFonts w:ascii="Times New Roman" w:hAnsi="Times New Roman"/>
                <w:b/>
                <w:color w:val="000000"/>
                <w:spacing w:val="-14"/>
                <w:sz w:val="24"/>
              </w:rPr>
              <w:t xml:space="preserve">Engineer in charge. magnesite bonded wood fiber panels of size </w:t>
            </w:r>
            <w:r>
              <w:rPr>
                <w:rFonts w:ascii="Times New Roman" w:hAnsi="Times New Roman"/>
                <w:b/>
                <w:color w:val="000000"/>
                <w:spacing w:val="-11"/>
                <w:sz w:val="24"/>
              </w:rPr>
              <w:t>600x2400x2Omm having density 400kg/m3. weight 8</w:t>
            </w:r>
            <w:r>
              <w:rPr>
                <w:rFonts w:ascii="Times New Roman" w:hAnsi="Times New Roman"/>
                <w:b/>
                <w:color w:val="000000"/>
                <w:spacing w:val="-1"/>
                <w:sz w:val="6"/>
              </w:rPr>
              <w:t>-</w:t>
            </w:r>
            <w:r>
              <w:rPr>
                <w:rFonts w:ascii="Times New Roman" w:hAnsi="Times New Roman"/>
                <w:b/>
                <w:color w:val="000000"/>
                <w:spacing w:val="-11"/>
                <w:sz w:val="24"/>
              </w:rPr>
              <w:t xml:space="preserve">20kg/m2 </w:t>
            </w:r>
            <w:r>
              <w:rPr>
                <w:rFonts w:ascii="Times New Roman" w:hAnsi="Times New Roman"/>
                <w:b/>
                <w:color w:val="000000"/>
                <w:spacing w:val="-7"/>
                <w:sz w:val="24"/>
              </w:rPr>
              <w:t>which is fixed to GI strut system. The GI strut work includes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1"/>
              </w:tabs>
              <w:rPr>
                <w:rFonts w:ascii="Times New Roman" w:hAnsi="Times New Roman"/>
                <w:b/>
                <w:color w:val="000000"/>
                <w:spacing w:val="-10"/>
                <w:sz w:val="24"/>
              </w:rPr>
            </w:pPr>
            <w:r>
              <w:rPr>
                <w:rFonts w:ascii="Times New Roman" w:hAnsi="Times New Roman"/>
                <w:b/>
                <w:color w:val="000000"/>
                <w:spacing w:val="-10"/>
                <w:sz w:val="24"/>
              </w:rPr>
              <w:t>1919.00</w:t>
            </w:r>
          </w:p>
        </w:tc>
      </w:tr>
    </w:tbl>
    <w:p w:rsidR="00085DB0" w:rsidRDefault="00F34002" w:rsidP="00F34002">
      <w:pPr>
        <w:jc w:val="center"/>
      </w:pPr>
      <w:r>
        <w:t>Page No.156</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4"/>
                <w:sz w:val="24"/>
              </w:rPr>
            </w:pPr>
            <w:r>
              <w:rPr>
                <w:rFonts w:ascii="Times New Roman" w:hAnsi="Times New Roman"/>
                <w:color w:val="000000"/>
                <w:spacing w:val="4"/>
                <w:sz w:val="24"/>
              </w:rPr>
              <w:t>Rate (in fla)</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238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tabs>
                <w:tab w:val="right" w:pos="6053"/>
              </w:tabs>
              <w:ind w:left="105"/>
              <w:rPr>
                <w:rFonts w:ascii="Times New Roman" w:hAnsi="Times New Roman"/>
                <w:color w:val="000000"/>
                <w:spacing w:val="-10"/>
                <w:sz w:val="24"/>
              </w:rPr>
            </w:pPr>
            <w:r>
              <w:rPr>
                <w:rFonts w:ascii="Times New Roman" w:hAnsi="Times New Roman"/>
                <w:color w:val="000000"/>
                <w:spacing w:val="-10"/>
                <w:sz w:val="24"/>
              </w:rPr>
              <w:t>Cross channel</w:t>
            </w:r>
            <w:r>
              <w:rPr>
                <w:rFonts w:ascii="Times New Roman" w:hAnsi="Times New Roman"/>
                <w:color w:val="000000"/>
                <w:spacing w:val="-10"/>
                <w:sz w:val="24"/>
              </w:rPr>
              <w:tab/>
            </w:r>
            <w:r>
              <w:rPr>
                <w:rFonts w:ascii="Times New Roman" w:hAnsi="Times New Roman"/>
                <w:color w:val="000000"/>
                <w:spacing w:val="2"/>
                <w:sz w:val="24"/>
              </w:rPr>
              <w:t>having thickness 0 45mm, length 3600mm,</w:t>
            </w:r>
          </w:p>
          <w:p w:rsidR="00085DB0" w:rsidRDefault="00085DB0" w:rsidP="004D2427">
            <w:pPr>
              <w:tabs>
                <w:tab w:val="right" w:pos="6053"/>
              </w:tabs>
              <w:ind w:left="105"/>
              <w:rPr>
                <w:rFonts w:ascii="Times New Roman" w:hAnsi="Times New Roman"/>
                <w:color w:val="000000"/>
                <w:spacing w:val="2"/>
                <w:sz w:val="24"/>
              </w:rPr>
            </w:pPr>
            <w:r>
              <w:rPr>
                <w:rFonts w:ascii="Times New Roman" w:hAnsi="Times New Roman"/>
                <w:color w:val="000000"/>
                <w:spacing w:val="2"/>
                <w:sz w:val="24"/>
              </w:rPr>
              <w:t>knurled web 40, depth</w:t>
            </w:r>
            <w:r>
              <w:rPr>
                <w:rFonts w:ascii="Times New Roman" w:hAnsi="Times New Roman"/>
                <w:color w:val="000000"/>
                <w:spacing w:val="2"/>
                <w:sz w:val="24"/>
              </w:rPr>
              <w:tab/>
            </w:r>
            <w:r>
              <w:rPr>
                <w:rFonts w:ascii="Times New Roman" w:hAnsi="Times New Roman"/>
                <w:color w:val="000000"/>
                <w:spacing w:val="4"/>
                <w:sz w:val="24"/>
              </w:rPr>
              <w:t>10mm and equal flanges 15mm is</w:t>
            </w:r>
          </w:p>
          <w:p w:rsidR="00085DB0" w:rsidRDefault="00085DB0" w:rsidP="004D2427">
            <w:pPr>
              <w:ind w:left="105" w:right="144"/>
              <w:jc w:val="both"/>
              <w:rPr>
                <w:rFonts w:ascii="Times New Roman" w:hAnsi="Times New Roman"/>
                <w:color w:val="000000"/>
                <w:spacing w:val="-8"/>
                <w:sz w:val="24"/>
              </w:rPr>
            </w:pPr>
            <w:r>
              <w:rPr>
                <w:rFonts w:ascii="Times New Roman" w:hAnsi="Times New Roman"/>
                <w:color w:val="000000"/>
                <w:spacing w:val="-8"/>
                <w:sz w:val="24"/>
              </w:rPr>
              <w:t xml:space="preserve">fastened to wall posit:Mated horizontally in a regular manner at </w:t>
            </w:r>
            <w:r>
              <w:rPr>
                <w:rFonts w:ascii="Times New Roman" w:hAnsi="Times New Roman"/>
                <w:color w:val="000000"/>
                <w:spacing w:val="-5"/>
                <w:sz w:val="24"/>
              </w:rPr>
              <w:t xml:space="preserve">600mm centers. PVC Vinyl core UV treated H-Spline having </w:t>
            </w:r>
            <w:r>
              <w:rPr>
                <w:rFonts w:ascii="Times New Roman" w:hAnsi="Times New Roman"/>
                <w:color w:val="000000"/>
                <w:spacing w:val="-6"/>
                <w:sz w:val="24"/>
              </w:rPr>
              <w:t xml:space="preserve">thickness 2mm and length 2400mm to be fixed perpendicular to </w:t>
            </w:r>
            <w:r>
              <w:rPr>
                <w:rFonts w:ascii="Times New Roman" w:hAnsi="Times New Roman"/>
                <w:color w:val="000000"/>
                <w:spacing w:val="9"/>
                <w:sz w:val="24"/>
              </w:rPr>
              <w:t xml:space="preserve">the Cross chimnel at 600mm centers. The Kerfed edge </w:t>
            </w:r>
            <w:r>
              <w:rPr>
                <w:rFonts w:ascii="Times New Roman" w:hAnsi="Times New Roman"/>
                <w:color w:val="000000"/>
                <w:spacing w:val="-3"/>
                <w:sz w:val="24"/>
              </w:rPr>
              <w:t xml:space="preserve">panels shall be then inserted into the fl-spline against wall to </w:t>
            </w:r>
            <w:r>
              <w:rPr>
                <w:rFonts w:ascii="Times New Roman" w:hAnsi="Times New Roman"/>
                <w:color w:val="000000"/>
                <w:spacing w:val="-4"/>
                <w:sz w:val="24"/>
              </w:rPr>
              <w:t>perfrct frt,</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140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9.150</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8"/>
                <w:sz w:val="24"/>
              </w:rPr>
            </w:pPr>
            <w:r>
              <w:rPr>
                <w:rFonts w:ascii="Times New Roman" w:hAnsi="Times New Roman"/>
                <w:color w:val="000000"/>
                <w:spacing w:val="-8"/>
                <w:sz w:val="24"/>
              </w:rPr>
              <w:t xml:space="preserve">Providing and fixing plain lining with necessary screws/nuts and </w:t>
            </w:r>
            <w:r>
              <w:rPr>
                <w:rFonts w:ascii="Times New Roman" w:hAnsi="Times New Roman"/>
                <w:color w:val="000000"/>
                <w:spacing w:val="-7"/>
                <w:sz w:val="24"/>
              </w:rPr>
              <w:t xml:space="preserve">bolts/ nails including a coat of approved primer on one face and </w:t>
            </w:r>
            <w:r>
              <w:rPr>
                <w:rFonts w:ascii="Times New Roman" w:hAnsi="Times New Roman"/>
                <w:color w:val="000000"/>
                <w:spacing w:val="-8"/>
                <w:sz w:val="24"/>
              </w:rPr>
              <w:t xml:space="preserve">fixed on wooden /steel frame work complete as per direction of </w:t>
            </w:r>
            <w:r>
              <w:rPr>
                <w:rFonts w:ascii="Times New Roman" w:hAnsi="Times New Roman"/>
                <w:color w:val="000000"/>
                <w:spacing w:val="-5"/>
                <w:sz w:val="24"/>
              </w:rPr>
              <w:t>Engineer-in-chnrge. (Frame work shall be paid for separately)</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91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9.15111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10"/>
                <w:sz w:val="24"/>
              </w:rPr>
            </w:pPr>
            <w:r>
              <w:rPr>
                <w:rFonts w:ascii="Times New Roman" w:hAnsi="Times New Roman"/>
                <w:color w:val="000000"/>
                <w:spacing w:val="-10"/>
                <w:sz w:val="24"/>
              </w:rPr>
              <w:t>12mm thick commercial ply conforming to IS : 1328 BWR type.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1"/>
              </w:tabs>
              <w:rPr>
                <w:rFonts w:ascii="Times New Roman" w:hAnsi="Times New Roman"/>
                <w:color w:val="000000"/>
                <w:spacing w:val="-10"/>
                <w:sz w:val="24"/>
              </w:rPr>
            </w:pPr>
            <w:r>
              <w:rPr>
                <w:rFonts w:ascii="Times New Roman" w:hAnsi="Times New Roman"/>
                <w:color w:val="000000"/>
                <w:spacing w:val="-10"/>
                <w:sz w:val="24"/>
              </w:rPr>
              <w:t>1040.00</w:t>
            </w:r>
          </w:p>
        </w:tc>
      </w:tr>
      <w:tr w:rsidR="00085DB0" w:rsidTr="004D2427">
        <w:trPr>
          <w:trHeight w:hRule="exact" w:val="317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9.151</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installation of paintble acoustic wall panelling </w:t>
            </w:r>
            <w:r>
              <w:rPr>
                <w:rFonts w:ascii="Times New Roman" w:hAnsi="Times New Roman"/>
                <w:color w:val="000000"/>
                <w:spacing w:val="-6"/>
                <w:sz w:val="24"/>
              </w:rPr>
              <w:t xml:space="preserve">consisting of Strand square edge paint finished as approved by </w:t>
            </w:r>
            <w:r>
              <w:rPr>
                <w:rFonts w:ascii="Times New Roman" w:hAnsi="Times New Roman"/>
                <w:color w:val="000000"/>
                <w:spacing w:val="-9"/>
                <w:sz w:val="24"/>
              </w:rPr>
              <w:t xml:space="preserve">Engineer in charge. magnesite bonded wood fiber panels of size </w:t>
            </w:r>
            <w:r>
              <w:rPr>
                <w:rFonts w:ascii="Times New Roman" w:hAnsi="Times New Roman"/>
                <w:color w:val="000000"/>
                <w:spacing w:val="-1"/>
                <w:sz w:val="24"/>
              </w:rPr>
              <w:t xml:space="preserve">600x2400x20nunthick having density 400kg/m3, weight 4- </w:t>
            </w:r>
            <w:r>
              <w:rPr>
                <w:rFonts w:ascii="Times New Roman" w:hAnsi="Times New Roman"/>
                <w:color w:val="000000"/>
                <w:spacing w:val="-5"/>
                <w:sz w:val="24"/>
              </w:rPr>
              <w:t xml:space="preserve">20kg/m2 installed by using GI strut system.The GI strut work </w:t>
            </w:r>
            <w:r>
              <w:rPr>
                <w:rFonts w:ascii="Times New Roman" w:hAnsi="Times New Roman"/>
                <w:color w:val="000000"/>
                <w:spacing w:val="4"/>
                <w:sz w:val="24"/>
              </w:rPr>
              <w:t xml:space="preserve">includes Cross channel having thickness 0 45mm, length </w:t>
            </w:r>
            <w:r>
              <w:rPr>
                <w:rFonts w:ascii="Times New Roman" w:hAnsi="Times New Roman"/>
                <w:color w:val="000000"/>
                <w:spacing w:val="-8"/>
                <w:sz w:val="24"/>
              </w:rPr>
              <w:t xml:space="preserve">3600mm, knurled web 4-0, depth 10mm and equal flanges 15mm </w:t>
            </w:r>
            <w:r>
              <w:rPr>
                <w:rFonts w:ascii="Times New Roman" w:hAnsi="Times New Roman"/>
                <w:color w:val="000000"/>
                <w:spacing w:val="-3"/>
                <w:sz w:val="24"/>
              </w:rPr>
              <w:t xml:space="preserve">is fastened to wall positioned horizontally at 600mm centers. </w:t>
            </w:r>
            <w:r>
              <w:rPr>
                <w:rFonts w:ascii="Times New Roman" w:hAnsi="Times New Roman"/>
                <w:color w:val="000000"/>
                <w:sz w:val="24"/>
              </w:rPr>
              <w:t xml:space="preserve">Then panels to be fixed on the Cross </w:t>
            </w:r>
            <w:r>
              <w:rPr>
                <w:rFonts w:ascii="Times New Roman" w:hAnsi="Times New Roman"/>
                <w:b/>
                <w:color w:val="000000"/>
                <w:spacing w:val="10"/>
                <w:sz w:val="21"/>
              </w:rPr>
              <w:t xml:space="preserve">channel with </w:t>
            </w:r>
            <w:r>
              <w:rPr>
                <w:rFonts w:ascii="Times New Roman" w:hAnsi="Times New Roman"/>
                <w:color w:val="000000"/>
                <w:sz w:val="24"/>
              </w:rPr>
              <w:t xml:space="preserve">suitable </w:t>
            </w:r>
            <w:r>
              <w:rPr>
                <w:rFonts w:ascii="Times New Roman" w:hAnsi="Times New Roman"/>
                <w:color w:val="000000"/>
                <w:spacing w:val="-4"/>
                <w:sz w:val="24"/>
              </w:rPr>
              <w:t xml:space="preserve">fasteners. Fastners to be ccamtersank and paint finished with </w:t>
            </w:r>
            <w:r>
              <w:rPr>
                <w:rFonts w:ascii="Times New Roman" w:hAnsi="Times New Roman"/>
                <w:color w:val="000000"/>
                <w:spacing w:val="-2"/>
                <w:sz w:val="24"/>
              </w:rPr>
              <w:t>suitable colour.</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1"/>
              </w:tabs>
              <w:rPr>
                <w:rFonts w:ascii="Times New Roman" w:hAnsi="Times New Roman"/>
                <w:color w:val="000000"/>
                <w:spacing w:val="-10"/>
                <w:sz w:val="24"/>
              </w:rPr>
            </w:pPr>
            <w:r>
              <w:rPr>
                <w:rFonts w:ascii="Times New Roman" w:hAnsi="Times New Roman"/>
                <w:color w:val="000000"/>
                <w:spacing w:val="-10"/>
                <w:sz w:val="24"/>
              </w:rPr>
              <w:t>1870.00</w:t>
            </w:r>
          </w:p>
        </w:tc>
      </w:tr>
      <w:tr w:rsidR="00085DB0" w:rsidTr="004D2427">
        <w:trPr>
          <w:trHeight w:hRule="exact" w:val="369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9.152</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Installation of acoustic wall panelling consisting </w:t>
            </w:r>
            <w:r>
              <w:rPr>
                <w:rFonts w:ascii="Times New Roman" w:hAnsi="Times New Roman"/>
                <w:color w:val="000000"/>
                <w:spacing w:val="-6"/>
                <w:sz w:val="24"/>
              </w:rPr>
              <w:t xml:space="preserve">of Soak Gourd of selected colours as approved by Engineer in </w:t>
            </w:r>
            <w:r>
              <w:rPr>
                <w:rFonts w:ascii="Times New Roman" w:hAnsi="Times New Roman"/>
                <w:color w:val="000000"/>
                <w:spacing w:val="-10"/>
                <w:sz w:val="24"/>
              </w:rPr>
              <w:t xml:space="preserve">charge. roof edge Fabric wrapped wood fiber panels of size </w:t>
            </w:r>
            <w:r>
              <w:rPr>
                <w:rFonts w:ascii="Times New Roman" w:hAnsi="Times New Roman"/>
                <w:color w:val="000000"/>
                <w:spacing w:val="-11"/>
                <w:sz w:val="24"/>
              </w:rPr>
              <w:t xml:space="preserve">600x2400x20mm having density 400Kgsfro3, weight 4-20kg/m2 </w:t>
            </w:r>
            <w:r>
              <w:rPr>
                <w:rFonts w:ascii="Times New Roman" w:hAnsi="Times New Roman"/>
                <w:color w:val="000000"/>
                <w:spacing w:val="-5"/>
                <w:sz w:val="24"/>
              </w:rPr>
              <w:t>installed by using GI strut system.</w:t>
            </w:r>
          </w:p>
          <w:p w:rsidR="00085DB0" w:rsidRDefault="00085DB0"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The GI strut works includes Cross channel having thickness </w:t>
            </w:r>
            <w:r>
              <w:rPr>
                <w:rFonts w:ascii="Times New Roman" w:hAnsi="Times New Roman"/>
                <w:color w:val="000000"/>
                <w:spacing w:val="-4"/>
                <w:sz w:val="24"/>
              </w:rPr>
              <w:t>0.45mm, length 3600mm, Imm</w:t>
            </w:r>
            <w:r>
              <w:rPr>
                <w:rFonts w:ascii="Times New Roman" w:hAnsi="Times New Roman"/>
                <w:color w:val="000000"/>
                <w:spacing w:val="6"/>
                <w:sz w:val="24"/>
                <w:vertAlign w:val="superscript"/>
              </w:rPr>
              <w:t>-</w:t>
            </w:r>
            <w:r>
              <w:rPr>
                <w:rFonts w:ascii="Times New Roman" w:hAnsi="Times New Roman"/>
                <w:color w:val="000000"/>
                <w:spacing w:val="-4"/>
                <w:sz w:val="24"/>
              </w:rPr>
              <w:t xml:space="preserve">led web 50, depth 50mm and </w:t>
            </w:r>
            <w:r>
              <w:rPr>
                <w:rFonts w:ascii="Times New Roman" w:hAnsi="Times New Roman"/>
                <w:color w:val="000000"/>
                <w:spacing w:val="10"/>
                <w:sz w:val="24"/>
              </w:rPr>
              <w:t xml:space="preserve">equal flanges of 13mm is fastened to Wall positioned </w:t>
            </w:r>
            <w:r>
              <w:rPr>
                <w:rFonts w:ascii="Times New Roman" w:hAnsi="Times New Roman"/>
                <w:color w:val="000000"/>
                <w:spacing w:val="-5"/>
                <w:sz w:val="24"/>
              </w:rPr>
              <w:t xml:space="preserve">horizontally in a regular manner at 600mm centers. PVC Vinyl </w:t>
            </w:r>
            <w:r>
              <w:rPr>
                <w:rFonts w:ascii="Times New Roman" w:hAnsi="Times New Roman"/>
                <w:color w:val="000000"/>
                <w:sz w:val="24"/>
              </w:rPr>
              <w:t xml:space="preserve">core IN treated H-Spline having thickness 2mm and length 2400mm to be fixed perpendicular to the Cross channels at </w:t>
            </w:r>
            <w:r>
              <w:rPr>
                <w:rFonts w:ascii="Times New Roman" w:hAnsi="Times New Roman"/>
                <w:color w:val="000000"/>
                <w:spacing w:val="-2"/>
                <w:sz w:val="24"/>
              </w:rPr>
              <w:t xml:space="preserve">600mm centers. Kmfed edge Fabric wrapped panels shall be </w:t>
            </w:r>
            <w:r>
              <w:rPr>
                <w:rFonts w:ascii="Times New Roman" w:hAnsi="Times New Roman"/>
                <w:color w:val="000000"/>
                <w:spacing w:val="-5"/>
                <w:sz w:val="24"/>
              </w:rPr>
              <w:t>then inserted into the H-sp line against wall to perfect fit</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1"/>
              </w:tabs>
              <w:rPr>
                <w:rFonts w:ascii="Times New Roman" w:hAnsi="Times New Roman"/>
                <w:color w:val="000000"/>
                <w:spacing w:val="-10"/>
                <w:sz w:val="24"/>
              </w:rPr>
            </w:pPr>
            <w:r>
              <w:rPr>
                <w:rFonts w:ascii="Times New Roman" w:hAnsi="Times New Roman"/>
                <w:color w:val="000000"/>
                <w:spacing w:val="-10"/>
                <w:sz w:val="24"/>
              </w:rPr>
              <w:t>3716.00</w:t>
            </w:r>
          </w:p>
        </w:tc>
      </w:tr>
      <w:tr w:rsidR="00085DB0" w:rsidTr="004D2427">
        <w:trPr>
          <w:trHeight w:hRule="exact" w:val="265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9.153</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spacing w:line="228" w:lineRule="auto"/>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Installation of acoustic wall panelling consisting </w:t>
            </w:r>
            <w:r>
              <w:rPr>
                <w:rFonts w:ascii="Times New Roman" w:hAnsi="Times New Roman"/>
                <w:color w:val="000000"/>
                <w:spacing w:val="-3"/>
                <w:sz w:val="24"/>
              </w:rPr>
              <w:t xml:space="preserve">of Soak Cord of selected colours as approved by Engineer in </w:t>
            </w:r>
            <w:r>
              <w:rPr>
                <w:rFonts w:ascii="Times New Roman" w:hAnsi="Times New Roman"/>
                <w:color w:val="000000"/>
                <w:spacing w:val="-5"/>
                <w:sz w:val="24"/>
              </w:rPr>
              <w:t xml:space="preserve">charge, square edge Fabric wrapped wood fiber panels of size </w:t>
            </w:r>
            <w:r>
              <w:rPr>
                <w:rFonts w:ascii="Times New Roman" w:hAnsi="Times New Roman"/>
                <w:color w:val="000000"/>
                <w:spacing w:val="-11"/>
                <w:sz w:val="24"/>
              </w:rPr>
              <w:t xml:space="preserve">600x1200x1Oram having density 400Kgs/m3, weight 4-20kg/m2 </w:t>
            </w:r>
            <w:r>
              <w:rPr>
                <w:rFonts w:ascii="Times New Roman" w:hAnsi="Times New Roman"/>
                <w:color w:val="000000"/>
                <w:spacing w:val="8"/>
                <w:sz w:val="24"/>
              </w:rPr>
              <w:t>installed by using GI struts,Z bars. The GI strut systems</w:t>
            </w:r>
          </w:p>
          <w:p w:rsidR="00085DB0" w:rsidRDefault="00085DB0" w:rsidP="004D2427">
            <w:pPr>
              <w:spacing w:line="228" w:lineRule="auto"/>
              <w:ind w:left="108" w:right="144"/>
              <w:jc w:val="both"/>
              <w:rPr>
                <w:rFonts w:ascii="Times New Roman" w:hAnsi="Times New Roman"/>
                <w:color w:val="000000"/>
                <w:spacing w:val="4"/>
                <w:sz w:val="24"/>
              </w:rPr>
            </w:pPr>
            <w:r>
              <w:rPr>
                <w:rFonts w:ascii="Times New Roman" w:hAnsi="Times New Roman"/>
                <w:color w:val="000000"/>
                <w:spacing w:val="4"/>
                <w:sz w:val="24"/>
              </w:rPr>
              <w:t xml:space="preserve">includes Cross channel having thickness 0 45mm, length </w:t>
            </w:r>
            <w:r>
              <w:rPr>
                <w:rFonts w:ascii="Times New Roman" w:hAnsi="Times New Roman"/>
                <w:color w:val="000000"/>
                <w:spacing w:val="-8"/>
                <w:sz w:val="24"/>
              </w:rPr>
              <w:t xml:space="preserve">3600mm, knurled web 4-0, depth 10mm and equal flanges 15mm </w:t>
            </w:r>
            <w:r>
              <w:rPr>
                <w:rFonts w:ascii="Times New Roman" w:hAnsi="Times New Roman"/>
                <w:color w:val="000000"/>
                <w:spacing w:val="-5"/>
                <w:sz w:val="24"/>
              </w:rPr>
              <w:t xml:space="preserve">is fastened to wall positioned vertically in a regular manner at 600mm c/c.GI Z bars having 40mm height, thickness 12mm is </w:t>
            </w:r>
            <w:r>
              <w:rPr>
                <w:rFonts w:ascii="Times New Roman" w:hAnsi="Times New Roman"/>
                <w:color w:val="000000"/>
                <w:spacing w:val="-4"/>
                <w:sz w:val="24"/>
              </w:rPr>
              <w:t>first fixed behind the panels by identifying resin spots by using</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1"/>
              </w:tabs>
              <w:rPr>
                <w:rFonts w:ascii="Times New Roman" w:hAnsi="Times New Roman"/>
                <w:color w:val="000000"/>
                <w:spacing w:val="-10"/>
                <w:sz w:val="24"/>
              </w:rPr>
            </w:pPr>
            <w:r>
              <w:rPr>
                <w:rFonts w:ascii="Times New Roman" w:hAnsi="Times New Roman"/>
                <w:color w:val="000000"/>
                <w:spacing w:val="-10"/>
                <w:sz w:val="24"/>
              </w:rPr>
              <w:t>3358.00</w:t>
            </w:r>
          </w:p>
        </w:tc>
      </w:tr>
    </w:tbl>
    <w:p w:rsidR="00085DB0" w:rsidRDefault="00F34002" w:rsidP="00F34002">
      <w:pPr>
        <w:jc w:val="center"/>
      </w:pPr>
      <w:r>
        <w:t>Page No.157</w:t>
      </w:r>
    </w:p>
    <w:tbl>
      <w:tblPr>
        <w:tblW w:w="0" w:type="auto"/>
        <w:tblInd w:w="15" w:type="dxa"/>
        <w:tblLayout w:type="fixed"/>
        <w:tblCellMar>
          <w:left w:w="0" w:type="dxa"/>
          <w:right w:w="0" w:type="dxa"/>
        </w:tblCellMar>
        <w:tblLook w:val="04A0"/>
      </w:tblPr>
      <w:tblGrid>
        <w:gridCol w:w="870"/>
        <w:gridCol w:w="6188"/>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2"/>
                <w:sz w:val="24"/>
              </w:rPr>
            </w:pPr>
            <w:r>
              <w:rPr>
                <w:rFonts w:ascii="Times New Roman" w:hAnsi="Times New Roman"/>
                <w:color w:val="000000"/>
                <w:spacing w:val="-2"/>
                <w:sz w:val="24"/>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117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left" w:pos="2610"/>
                <w:tab w:val="left" w:pos="4365"/>
                <w:tab w:val="right" w:pos="6068"/>
              </w:tabs>
              <w:ind w:left="108" w:right="144"/>
              <w:rPr>
                <w:rFonts w:ascii="Times New Roman" w:hAnsi="Times New Roman"/>
                <w:color w:val="000000"/>
                <w:sz w:val="24"/>
              </w:rPr>
            </w:pPr>
            <w:r>
              <w:rPr>
                <w:rFonts w:ascii="Times New Roman" w:hAnsi="Times New Roman"/>
                <w:color w:val="000000"/>
                <w:sz w:val="24"/>
              </w:rPr>
              <w:t xml:space="preserve">suitable fasteners Clean exposed surfaces of wall and ensure </w:t>
            </w:r>
            <w:r>
              <w:rPr>
                <w:rFonts w:ascii="Times New Roman" w:hAnsi="Times New Roman"/>
                <w:color w:val="000000"/>
                <w:sz w:val="24"/>
              </w:rPr>
              <w:br/>
            </w:r>
            <w:r>
              <w:rPr>
                <w:rFonts w:ascii="Times New Roman" w:hAnsi="Times New Roman"/>
                <w:color w:val="000000"/>
                <w:spacing w:val="-2"/>
                <w:sz w:val="24"/>
              </w:rPr>
              <w:t>walls are in plumb line</w:t>
            </w:r>
            <w:r>
              <w:rPr>
                <w:rFonts w:ascii="Times New Roman" w:hAnsi="Times New Roman"/>
                <w:color w:val="000000"/>
                <w:spacing w:val="-2"/>
                <w:sz w:val="24"/>
              </w:rPr>
              <w:tab/>
            </w:r>
            <w:r>
              <w:rPr>
                <w:rFonts w:ascii="Times New Roman" w:hAnsi="Times New Roman"/>
                <w:color w:val="000000"/>
                <w:spacing w:val="-8"/>
                <w:sz w:val="24"/>
              </w:rPr>
              <w:t>before installing</w:t>
            </w:r>
            <w:r>
              <w:rPr>
                <w:rFonts w:ascii="Times New Roman" w:hAnsi="Times New Roman"/>
                <w:color w:val="000000"/>
                <w:spacing w:val="-8"/>
                <w:sz w:val="24"/>
              </w:rPr>
              <w:tab/>
            </w:r>
            <w:r>
              <w:rPr>
                <w:rFonts w:ascii="Times New Roman" w:hAnsi="Times New Roman"/>
                <w:color w:val="000000"/>
                <w:spacing w:val="-10"/>
                <w:sz w:val="24"/>
              </w:rPr>
              <w:t>on wall</w:t>
            </w:r>
            <w:r>
              <w:rPr>
                <w:rFonts w:ascii="Times New Roman" w:hAnsi="Times New Roman"/>
                <w:color w:val="000000"/>
                <w:spacing w:val="-10"/>
                <w:sz w:val="24"/>
              </w:rPr>
              <w:tab/>
              <w:t>(provide</w:t>
            </w:r>
          </w:p>
          <w:p w:rsidR="00085DB0" w:rsidRDefault="00085DB0" w:rsidP="004D2427">
            <w:pPr>
              <w:tabs>
                <w:tab w:val="right" w:pos="6068"/>
              </w:tabs>
              <w:ind w:left="108" w:right="144"/>
              <w:rPr>
                <w:rFonts w:ascii="Times New Roman" w:hAnsi="Times New Roman"/>
                <w:color w:val="000000"/>
                <w:spacing w:val="-6"/>
                <w:sz w:val="24"/>
              </w:rPr>
            </w:pPr>
            <w:r>
              <w:rPr>
                <w:rFonts w:ascii="Times New Roman" w:hAnsi="Times New Roman"/>
                <w:color w:val="000000"/>
                <w:spacing w:val="-6"/>
                <w:sz w:val="24"/>
              </w:rPr>
              <w:t xml:space="preserve">necessary packing </w:t>
            </w:r>
            <w:r>
              <w:rPr>
                <w:rFonts w:ascii="Times New Roman" w:hAnsi="Times New Roman"/>
                <w:b/>
                <w:color w:val="000000"/>
                <w:spacing w:val="-6"/>
                <w:sz w:val="24"/>
              </w:rPr>
              <w:t xml:space="preserve">shims </w:t>
            </w:r>
            <w:r>
              <w:rPr>
                <w:rFonts w:ascii="Times New Roman" w:hAnsi="Times New Roman"/>
                <w:color w:val="000000"/>
                <w:spacing w:val="-6"/>
                <w:sz w:val="24"/>
              </w:rPr>
              <w:t>if required) .</w:t>
            </w:r>
            <w:r>
              <w:rPr>
                <w:rFonts w:ascii="Times New Roman" w:hAnsi="Times New Roman"/>
                <w:color w:val="000000"/>
                <w:spacing w:val="-6"/>
                <w:sz w:val="24"/>
              </w:rPr>
              <w:tab/>
            </w:r>
            <w:r>
              <w:rPr>
                <w:rFonts w:ascii="Times New Roman" w:hAnsi="Times New Roman"/>
                <w:color w:val="000000"/>
                <w:spacing w:val="-2"/>
                <w:sz w:val="24"/>
              </w:rPr>
              <w:t xml:space="preserve">Soak cord square edge </w:t>
            </w:r>
            <w:r>
              <w:rPr>
                <w:rFonts w:ascii="Times New Roman" w:hAnsi="Times New Roman"/>
                <w:color w:val="000000"/>
                <w:spacing w:val="-2"/>
                <w:sz w:val="24"/>
              </w:rPr>
              <w:br/>
            </w:r>
            <w:r>
              <w:rPr>
                <w:rFonts w:ascii="Times New Roman" w:hAnsi="Times New Roman"/>
                <w:color w:val="000000"/>
                <w:spacing w:val="-5"/>
                <w:sz w:val="24"/>
              </w:rPr>
              <w:t>panels shall be glided into the Z bars fixed on wall.</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591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9.154</w:t>
            </w:r>
          </w:p>
        </w:tc>
        <w:tc>
          <w:tcPr>
            <w:tcW w:w="6188" w:type="dxa"/>
            <w:tcBorders>
              <w:top w:val="single" w:sz="6" w:space="0" w:color="000000"/>
              <w:left w:val="single" w:sz="6" w:space="0" w:color="000000"/>
              <w:bottom w:val="single" w:sz="6" w:space="0" w:color="000000"/>
              <w:right w:val="single" w:sz="6" w:space="0" w:color="000000"/>
            </w:tcBorders>
          </w:tcPr>
          <w:p w:rsidR="00085DB0" w:rsidRDefault="00085DB0" w:rsidP="004D2427">
            <w:pPr>
              <w:spacing w:line="230" w:lineRule="auto"/>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installation of acoustic wall panelling consisting </w:t>
            </w:r>
            <w:r>
              <w:rPr>
                <w:rFonts w:ascii="Times New Roman" w:hAnsi="Times New Roman"/>
                <w:color w:val="000000"/>
                <w:spacing w:val="-9"/>
                <w:sz w:val="24"/>
              </w:rPr>
              <w:t xml:space="preserve">of Stretch NRC by using FR Gratin NRC fabric of size 1700mm </w:t>
            </w:r>
            <w:r>
              <w:rPr>
                <w:rFonts w:ascii="Times New Roman" w:hAnsi="Times New Roman"/>
                <w:color w:val="000000"/>
                <w:spacing w:val="-2"/>
                <w:sz w:val="24"/>
              </w:rPr>
              <w:t xml:space="preserve">width, shall be stretched by using wooden base 10mm thick, </w:t>
            </w:r>
            <w:r>
              <w:rPr>
                <w:rFonts w:ascii="Times New Roman" w:hAnsi="Times New Roman"/>
                <w:color w:val="000000"/>
                <w:spacing w:val="2"/>
                <w:sz w:val="24"/>
              </w:rPr>
              <w:t xml:space="preserve">rigid vinyl Stretch Tracks half wrap/ frill wrap 25mm and </w:t>
            </w:r>
            <w:r>
              <w:rPr>
                <w:rFonts w:ascii="Times New Roman" w:hAnsi="Times New Roman"/>
                <w:color w:val="000000"/>
                <w:spacing w:val="-6"/>
                <w:sz w:val="24"/>
              </w:rPr>
              <w:t xml:space="preserve">Klemm 25mm , strand, synth PF with requisite accessories and </w:t>
            </w:r>
            <w:r>
              <w:rPr>
                <w:rFonts w:ascii="Times New Roman" w:hAnsi="Times New Roman"/>
                <w:color w:val="000000"/>
                <w:spacing w:val="-8"/>
                <w:sz w:val="24"/>
              </w:rPr>
              <w:t xml:space="preserve">tools. Woodenbase 10mm is first installed on the wall along the </w:t>
            </w:r>
            <w:r>
              <w:rPr>
                <w:rFonts w:ascii="Times New Roman" w:hAnsi="Times New Roman"/>
                <w:color w:val="000000"/>
                <w:spacing w:val="-4"/>
                <w:sz w:val="24"/>
              </w:rPr>
              <w:t xml:space="preserve">marking lines with metal fasteners at 300mm centers . tracks to be installed on wooden base, by using Base tape (by removing </w:t>
            </w:r>
            <w:r>
              <w:rPr>
                <w:rFonts w:ascii="Times New Roman" w:hAnsi="Times New Roman"/>
                <w:color w:val="000000"/>
                <w:spacing w:val="-6"/>
                <w:sz w:val="24"/>
              </w:rPr>
              <w:t xml:space="preserve">the protective cover) for a true and continuous secure grip, and </w:t>
            </w:r>
            <w:r>
              <w:rPr>
                <w:rFonts w:ascii="Times New Roman" w:hAnsi="Times New Roman"/>
                <w:color w:val="000000"/>
                <w:sz w:val="24"/>
              </w:rPr>
              <w:t xml:space="preserve">heavy-duty fasteners at 15mm centers on one/both sides of </w:t>
            </w:r>
            <w:r>
              <w:rPr>
                <w:rFonts w:ascii="Times New Roman" w:hAnsi="Times New Roman"/>
                <w:color w:val="000000"/>
                <w:spacing w:val="-1"/>
                <w:sz w:val="24"/>
              </w:rPr>
              <w:t xml:space="preserve">Stretch Tracks. Strand square edge magnesite bonded wood </w:t>
            </w:r>
            <w:r>
              <w:rPr>
                <w:rFonts w:ascii="Times New Roman" w:hAnsi="Times New Roman"/>
                <w:color w:val="000000"/>
                <w:spacing w:val="-9"/>
                <w:sz w:val="24"/>
              </w:rPr>
              <w:t xml:space="preserve">fiber panels of size 600x1200x15mm having density 400kg/m3, </w:t>
            </w:r>
            <w:r>
              <w:rPr>
                <w:rFonts w:ascii="Times New Roman" w:hAnsi="Times New Roman"/>
                <w:color w:val="000000"/>
                <w:spacing w:val="-6"/>
                <w:sz w:val="24"/>
              </w:rPr>
              <w:t xml:space="preserve">weight 4-8kg which is fixed to wall Synth PF 10x1Omm thick </w:t>
            </w:r>
            <w:r>
              <w:rPr>
                <w:rFonts w:ascii="Times New Roman" w:hAnsi="Times New Roman"/>
                <w:color w:val="000000"/>
                <w:spacing w:val="-2"/>
                <w:sz w:val="24"/>
              </w:rPr>
              <w:t xml:space="preserve">adhered on strand panel by using Stick 7 adhesive. Fabric of </w:t>
            </w:r>
            <w:r>
              <w:rPr>
                <w:rFonts w:ascii="Times New Roman" w:hAnsi="Times New Roman"/>
                <w:color w:val="000000"/>
                <w:spacing w:val="-6"/>
                <w:sz w:val="24"/>
              </w:rPr>
              <w:t xml:space="preserve">width 1700mm is then aligned to the Stretch tracks by following </w:t>
            </w:r>
            <w:r>
              <w:rPr>
                <w:rFonts w:ascii="Times New Roman" w:hAnsi="Times New Roman"/>
                <w:color w:val="000000"/>
                <w:spacing w:val="-7"/>
                <w:sz w:val="24"/>
              </w:rPr>
              <w:t xml:space="preserve">the fabric thread hne or pattern. The fabric is stuck on the Align </w:t>
            </w:r>
            <w:r>
              <w:rPr>
                <w:rFonts w:ascii="Times New Roman" w:hAnsi="Times New Roman"/>
                <w:color w:val="000000"/>
                <w:spacing w:val="-2"/>
                <w:sz w:val="24"/>
              </w:rPr>
              <w:t xml:space="preserve">Tape (by removing the protective cover) at the same time as </w:t>
            </w:r>
            <w:r>
              <w:rPr>
                <w:rFonts w:ascii="Times New Roman" w:hAnsi="Times New Roman"/>
                <w:color w:val="000000"/>
                <w:spacing w:val="-7"/>
                <w:sz w:val="24"/>
              </w:rPr>
              <w:t xml:space="preserve">being stretched and tricked into the Stretch tracks and secure into </w:t>
            </w:r>
            <w:r>
              <w:rPr>
                <w:rFonts w:ascii="Times New Roman" w:hAnsi="Times New Roman"/>
                <w:color w:val="000000"/>
                <w:spacing w:val="-4"/>
                <w:sz w:val="24"/>
              </w:rPr>
              <w:t xml:space="preserve">the locking jaws so that it will be smooth, free of wrinkles with </w:t>
            </w:r>
            <w:r>
              <w:rPr>
                <w:rFonts w:ascii="Times New Roman" w:hAnsi="Times New Roman"/>
                <w:color w:val="000000"/>
                <w:spacing w:val="-1"/>
                <w:sz w:val="24"/>
              </w:rPr>
              <w:t xml:space="preserve">the tucking took Note -minimum 50mm additional fabric is </w:t>
            </w:r>
            <w:r>
              <w:rPr>
                <w:rFonts w:ascii="Times New Roman" w:hAnsi="Times New Roman"/>
                <w:color w:val="000000"/>
                <w:spacing w:val="-5"/>
                <w:sz w:val="24"/>
              </w:rPr>
              <w:t xml:space="preserve">required for tucking hence maximum module width would be </w:t>
            </w:r>
            <w:r>
              <w:rPr>
                <w:rFonts w:ascii="Times New Roman" w:hAnsi="Times New Roman"/>
                <w:color w:val="000000"/>
                <w:spacing w:val="-10"/>
                <w:sz w:val="24"/>
              </w:rPr>
              <w:t>1600mm.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33"/>
              </w:tabs>
              <w:rPr>
                <w:rFonts w:ascii="Times New Roman" w:hAnsi="Times New Roman"/>
                <w:color w:val="000000"/>
                <w:spacing w:val="-10"/>
                <w:sz w:val="24"/>
              </w:rPr>
            </w:pPr>
            <w:r>
              <w:rPr>
                <w:rFonts w:ascii="Times New Roman" w:hAnsi="Times New Roman"/>
                <w:color w:val="000000"/>
                <w:spacing w:val="-10"/>
                <w:sz w:val="24"/>
              </w:rPr>
              <w:t>3348.00</w:t>
            </w:r>
          </w:p>
        </w:tc>
      </w:tr>
      <w:tr w:rsidR="00085DB0" w:rsidTr="004D2427">
        <w:trPr>
          <w:trHeight w:hRule="exact" w:val="242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9.155</w:t>
            </w:r>
          </w:p>
        </w:tc>
        <w:tc>
          <w:tcPr>
            <w:tcW w:w="6188"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right" w:pos="6098"/>
              </w:tabs>
              <w:jc w:val="center"/>
              <w:rPr>
                <w:rFonts w:ascii="Times New Roman" w:hAnsi="Times New Roman"/>
                <w:color w:val="000000"/>
                <w:spacing w:val="-10"/>
                <w:sz w:val="24"/>
              </w:rPr>
            </w:pPr>
            <w:r>
              <w:rPr>
                <w:rFonts w:ascii="Times New Roman" w:hAnsi="Times New Roman"/>
                <w:color w:val="000000"/>
                <w:spacing w:val="-10"/>
                <w:sz w:val="24"/>
              </w:rPr>
              <w:t>Providing</w:t>
            </w:r>
            <w:r>
              <w:rPr>
                <w:rFonts w:ascii="Times New Roman" w:hAnsi="Times New Roman"/>
                <w:color w:val="000000"/>
                <w:spacing w:val="-10"/>
                <w:sz w:val="24"/>
              </w:rPr>
              <w:tab/>
            </w:r>
            <w:r>
              <w:rPr>
                <w:rFonts w:ascii="Times New Roman" w:hAnsi="Times New Roman"/>
                <w:color w:val="000000"/>
                <w:spacing w:val="4"/>
                <w:sz w:val="24"/>
              </w:rPr>
              <w:t xml:space="preserve">and Installation of wall panelling </w:t>
            </w:r>
            <w:r>
              <w:rPr>
                <w:rFonts w:ascii="Times New Roman" w:hAnsi="Times New Roman"/>
                <w:b/>
                <w:i/>
                <w:color w:val="000000"/>
                <w:spacing w:val="14"/>
                <w:sz w:val="24"/>
              </w:rPr>
              <w:t xml:space="preserve">consisting </w:t>
            </w:r>
            <w:r>
              <w:rPr>
                <w:rFonts w:ascii="Times New Roman" w:hAnsi="Times New Roman"/>
                <w:color w:val="000000"/>
                <w:spacing w:val="4"/>
                <w:sz w:val="24"/>
              </w:rPr>
              <w:t>of</w:t>
            </w:r>
          </w:p>
          <w:p w:rsidR="00085DB0" w:rsidRDefault="00085DB0" w:rsidP="004D2427">
            <w:pPr>
              <w:ind w:left="108" w:right="144"/>
              <w:jc w:val="both"/>
              <w:rPr>
                <w:rFonts w:ascii="Times New Roman" w:hAnsi="Times New Roman"/>
                <w:color w:val="000000"/>
                <w:spacing w:val="-9"/>
                <w:sz w:val="24"/>
              </w:rPr>
            </w:pPr>
            <w:r>
              <w:rPr>
                <w:rFonts w:ascii="Times New Roman" w:hAnsi="Times New Roman"/>
                <w:color w:val="000000"/>
                <w:spacing w:val="-9"/>
                <w:sz w:val="24"/>
              </w:rPr>
              <w:t xml:space="preserve">Square edge Magnesia core panels of size 1100x2400x8mmmm </w:t>
            </w:r>
            <w:r>
              <w:rPr>
                <w:rFonts w:ascii="Times New Roman" w:hAnsi="Times New Roman"/>
                <w:color w:val="000000"/>
                <w:spacing w:val="-4"/>
                <w:sz w:val="24"/>
              </w:rPr>
              <w:t xml:space="preserve">having density 1000k,gafm3, weight 8kg/m2 installed by using GI Strut system. The GI strua system includes Cross channel </w:t>
            </w:r>
            <w:r>
              <w:rPr>
                <w:rFonts w:ascii="Times New Roman" w:hAnsi="Times New Roman"/>
                <w:color w:val="000000"/>
                <w:spacing w:val="-2"/>
                <w:sz w:val="24"/>
              </w:rPr>
              <w:t xml:space="preserve">having thickness 0.45mm, length 3600mm, knurled web 40, </w:t>
            </w:r>
            <w:r>
              <w:rPr>
                <w:rFonts w:ascii="Times New Roman" w:hAnsi="Times New Roman"/>
                <w:color w:val="000000"/>
                <w:spacing w:val="4"/>
                <w:sz w:val="24"/>
              </w:rPr>
              <w:t xml:space="preserve">depth 10mm and equal flanges of 15= is fastened to wall </w:t>
            </w:r>
            <w:r>
              <w:rPr>
                <w:rFonts w:ascii="Times New Roman" w:hAnsi="Times New Roman"/>
                <w:color w:val="000000"/>
                <w:spacing w:val="-3"/>
                <w:sz w:val="24"/>
              </w:rPr>
              <w:t xml:space="preserve">positioned horizontally in a regular mama at 600mm de, The </w:t>
            </w:r>
            <w:r>
              <w:rPr>
                <w:rFonts w:ascii="Times New Roman" w:hAnsi="Times New Roman"/>
                <w:color w:val="000000"/>
                <w:spacing w:val="-5"/>
                <w:sz w:val="24"/>
              </w:rPr>
              <w:t>panels to be fixed on the cross channel with suitable fasteners.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33"/>
              </w:tabs>
              <w:rPr>
                <w:rFonts w:ascii="Times New Roman" w:hAnsi="Times New Roman"/>
                <w:color w:val="000000"/>
                <w:spacing w:val="-10"/>
                <w:sz w:val="24"/>
              </w:rPr>
            </w:pPr>
            <w:r>
              <w:rPr>
                <w:rFonts w:ascii="Times New Roman" w:hAnsi="Times New Roman"/>
                <w:color w:val="000000"/>
                <w:spacing w:val="-10"/>
                <w:sz w:val="24"/>
              </w:rPr>
              <w:t>771.00</w:t>
            </w:r>
          </w:p>
        </w:tc>
      </w:tr>
      <w:tr w:rsidR="00085DB0" w:rsidTr="004D2427">
        <w:trPr>
          <w:trHeight w:hRule="exact" w:val="475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9.156</w:t>
            </w:r>
          </w:p>
        </w:tc>
        <w:tc>
          <w:tcPr>
            <w:tcW w:w="6188" w:type="dxa"/>
            <w:tcBorders>
              <w:top w:val="single" w:sz="6" w:space="0" w:color="000000"/>
              <w:left w:val="single" w:sz="6" w:space="0" w:color="000000"/>
              <w:bottom w:val="single" w:sz="6" w:space="0" w:color="000000"/>
              <w:right w:val="single" w:sz="6" w:space="0" w:color="000000"/>
            </w:tcBorders>
          </w:tcPr>
          <w:p w:rsidR="00085DB0" w:rsidRDefault="00085DB0" w:rsidP="004D2427">
            <w:pPr>
              <w:spacing w:line="230" w:lineRule="auto"/>
              <w:ind w:left="108" w:right="144"/>
              <w:jc w:val="both"/>
              <w:rPr>
                <w:rFonts w:ascii="Times New Roman" w:hAnsi="Times New Roman"/>
                <w:color w:val="000000"/>
                <w:sz w:val="24"/>
              </w:rPr>
            </w:pPr>
            <w:r>
              <w:rPr>
                <w:rFonts w:ascii="Times New Roman" w:hAnsi="Times New Roman"/>
                <w:color w:val="000000"/>
                <w:sz w:val="24"/>
              </w:rPr>
              <w:t xml:space="preserve">Supplying and installation of magnesia block 66 mm thick </w:t>
            </w:r>
            <w:r>
              <w:rPr>
                <w:rFonts w:ascii="Times New Roman" w:hAnsi="Times New Roman"/>
                <w:color w:val="000000"/>
                <w:spacing w:val="-8"/>
                <w:sz w:val="24"/>
              </w:rPr>
              <w:t xml:space="preserve">drywall partition including Framework includes Floor/ Head GI </w:t>
            </w:r>
            <w:r>
              <w:rPr>
                <w:rFonts w:ascii="Times New Roman" w:hAnsi="Times New Roman"/>
                <w:color w:val="000000"/>
                <w:spacing w:val="3"/>
                <w:sz w:val="24"/>
              </w:rPr>
              <w:t xml:space="preserve">channels having thickness 0,5mm, length 3600mm, equal </w:t>
            </w:r>
            <w:r>
              <w:rPr>
                <w:rFonts w:ascii="Times New Roman" w:hAnsi="Times New Roman"/>
                <w:color w:val="000000"/>
                <w:spacing w:val="-3"/>
                <w:sz w:val="24"/>
              </w:rPr>
              <w:t xml:space="preserve">flanges of 32mm and web of 50mm fixed to floor and ceiling </w:t>
            </w:r>
            <w:r>
              <w:rPr>
                <w:rFonts w:ascii="Times New Roman" w:hAnsi="Times New Roman"/>
                <w:color w:val="000000"/>
                <w:spacing w:val="-4"/>
                <w:sz w:val="24"/>
              </w:rPr>
              <w:t xml:space="preserve">with suitable fasteners at 300mm centers staggered. Noise and </w:t>
            </w:r>
            <w:r>
              <w:rPr>
                <w:rFonts w:ascii="Times New Roman" w:hAnsi="Times New Roman"/>
                <w:color w:val="000000"/>
                <w:spacing w:val="-3"/>
                <w:sz w:val="24"/>
              </w:rPr>
              <w:t xml:space="preserve">fire rated silicon bead sealant to be milked along the perimeter </w:t>
            </w:r>
            <w:r>
              <w:rPr>
                <w:rFonts w:ascii="Times New Roman" w:hAnsi="Times New Roman"/>
                <w:color w:val="000000"/>
                <w:spacing w:val="-9"/>
                <w:sz w:val="24"/>
              </w:rPr>
              <w:t xml:space="preserve">of the partition frame before fixing channel&amp; Then Stud channel </w:t>
            </w:r>
            <w:r>
              <w:rPr>
                <w:rFonts w:ascii="Times New Roman" w:hAnsi="Times New Roman"/>
                <w:color w:val="000000"/>
                <w:spacing w:val="-6"/>
                <w:sz w:val="24"/>
              </w:rPr>
              <w:t xml:space="preserve">having thickness 0.45mm, length 3600mm, unequal flanges of </w:t>
            </w:r>
            <w:r>
              <w:rPr>
                <w:rFonts w:ascii="Times New Roman" w:hAnsi="Times New Roman"/>
                <w:color w:val="000000"/>
                <w:spacing w:val="-10"/>
                <w:sz w:val="24"/>
              </w:rPr>
              <w:t xml:space="preserve">34/36mm and web of 48mm should be placed into the floor/head </w:t>
            </w:r>
            <w:r>
              <w:rPr>
                <w:rFonts w:ascii="Times New Roman" w:hAnsi="Times New Roman"/>
                <w:color w:val="000000"/>
                <w:spacing w:val="9"/>
                <w:sz w:val="24"/>
              </w:rPr>
              <w:t xml:space="preserve">channel positioned vertically at 600mm centers. Extra </w:t>
            </w:r>
            <w:r>
              <w:rPr>
                <w:rFonts w:ascii="Times New Roman" w:hAnsi="Times New Roman"/>
                <w:color w:val="000000"/>
                <w:spacing w:val="-1"/>
                <w:sz w:val="24"/>
              </w:rPr>
              <w:t xml:space="preserve">reinforcement to be provided at openings (doors, windows, </w:t>
            </w:r>
            <w:r>
              <w:rPr>
                <w:rFonts w:ascii="Times New Roman" w:hAnsi="Times New Roman"/>
                <w:color w:val="000000"/>
                <w:spacing w:val="-6"/>
                <w:sz w:val="24"/>
              </w:rPr>
              <w:t xml:space="preserve">etc.,)The first layer of magenesia oxide block 8mm thick should </w:t>
            </w:r>
            <w:r>
              <w:rPr>
                <w:rFonts w:ascii="Times New Roman" w:hAnsi="Times New Roman"/>
                <w:color w:val="000000"/>
                <w:spacing w:val="1"/>
                <w:sz w:val="24"/>
              </w:rPr>
              <w:t xml:space="preserve">be fixed on one side of the Stud framework in a staggered </w:t>
            </w:r>
            <w:r>
              <w:rPr>
                <w:rFonts w:ascii="Times New Roman" w:hAnsi="Times New Roman"/>
                <w:color w:val="000000"/>
                <w:spacing w:val="-1"/>
                <w:sz w:val="24"/>
              </w:rPr>
              <w:t xml:space="preserve">Pattern by using suitable metal fasteners at 300mm centers. </w:t>
            </w:r>
            <w:r>
              <w:rPr>
                <w:rFonts w:ascii="Times New Roman" w:hAnsi="Times New Roman"/>
                <w:color w:val="000000"/>
                <w:spacing w:val="-3"/>
                <w:sz w:val="24"/>
              </w:rPr>
              <w:t xml:space="preserve">Second layer of magenesia oxide block 8mm thick should be fixed other side of the frame work similar fashion as the first </w:t>
            </w:r>
            <w:r>
              <w:rPr>
                <w:rFonts w:ascii="Times New Roman" w:hAnsi="Times New Roman"/>
                <w:color w:val="000000"/>
                <w:spacing w:val="-8"/>
                <w:sz w:val="24"/>
              </w:rPr>
              <w:t xml:space="preserve">layer. 3mm gap should be maintained between boards.3 mm gap </w:t>
            </w:r>
            <w:r>
              <w:rPr>
                <w:rFonts w:ascii="Times New Roman" w:hAnsi="Times New Roman"/>
                <w:color w:val="000000"/>
                <w:spacing w:val="-6"/>
                <w:sz w:val="24"/>
              </w:rPr>
              <w:t>shall be filled with jointing compound.</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33"/>
              </w:tabs>
              <w:rPr>
                <w:rFonts w:ascii="Times New Roman" w:hAnsi="Times New Roman"/>
                <w:color w:val="000000"/>
                <w:spacing w:val="-10"/>
                <w:sz w:val="24"/>
              </w:rPr>
            </w:pPr>
            <w:r>
              <w:rPr>
                <w:rFonts w:ascii="Times New Roman" w:hAnsi="Times New Roman"/>
                <w:color w:val="000000"/>
                <w:spacing w:val="-10"/>
                <w:sz w:val="24"/>
              </w:rPr>
              <w:t>1578.00</w:t>
            </w:r>
          </w:p>
        </w:tc>
      </w:tr>
    </w:tbl>
    <w:p w:rsidR="00085DB0" w:rsidRDefault="00F34002" w:rsidP="00F34002">
      <w:pPr>
        <w:jc w:val="center"/>
      </w:pPr>
      <w:r>
        <w:t>Page No.158</w:t>
      </w:r>
    </w:p>
    <w:tbl>
      <w:tblPr>
        <w:tblW w:w="0" w:type="auto"/>
        <w:tblInd w:w="15" w:type="dxa"/>
        <w:tblLayout w:type="fixed"/>
        <w:tblCellMar>
          <w:left w:w="0" w:type="dxa"/>
          <w:right w:w="0" w:type="dxa"/>
        </w:tblCellMar>
        <w:tblLook w:val="04A0"/>
      </w:tblPr>
      <w:tblGrid>
        <w:gridCol w:w="870"/>
        <w:gridCol w:w="6188"/>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2"/>
                <w:sz w:val="24"/>
              </w:rPr>
            </w:pPr>
            <w:r>
              <w:rPr>
                <w:rFonts w:ascii="Times New Roman" w:hAnsi="Times New Roman"/>
                <w:color w:val="000000"/>
                <w:spacing w:val="-2"/>
                <w:sz w:val="24"/>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317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left" w:pos="1260"/>
                <w:tab w:val="left" w:pos="2010"/>
                <w:tab w:val="left" w:pos="2790"/>
                <w:tab w:val="left" w:pos="3480"/>
                <w:tab w:val="left" w:pos="4170"/>
                <w:tab w:val="right" w:pos="6068"/>
              </w:tabs>
              <w:ind w:left="105"/>
              <w:rPr>
                <w:rFonts w:ascii="Times New Roman" w:hAnsi="Times New Roman"/>
                <w:color w:val="000000"/>
                <w:spacing w:val="-10"/>
                <w:sz w:val="24"/>
              </w:rPr>
            </w:pPr>
            <w:r>
              <w:rPr>
                <w:rFonts w:ascii="Times New Roman" w:hAnsi="Times New Roman"/>
                <w:color w:val="000000"/>
                <w:spacing w:val="-10"/>
                <w:sz w:val="24"/>
              </w:rPr>
              <w:t>Magnesia</w:t>
            </w:r>
            <w:r>
              <w:rPr>
                <w:rFonts w:ascii="Times New Roman" w:hAnsi="Times New Roman"/>
                <w:color w:val="000000"/>
                <w:spacing w:val="-10"/>
                <w:sz w:val="24"/>
              </w:rPr>
              <w:tab/>
              <w:t>oxide</w:t>
            </w:r>
            <w:r>
              <w:rPr>
                <w:rFonts w:ascii="Times New Roman" w:hAnsi="Times New Roman"/>
                <w:color w:val="000000"/>
                <w:spacing w:val="-10"/>
                <w:sz w:val="24"/>
              </w:rPr>
              <w:tab/>
              <w:t>block</w:t>
            </w:r>
            <w:r>
              <w:rPr>
                <w:rFonts w:ascii="Times New Roman" w:hAnsi="Times New Roman"/>
                <w:color w:val="000000"/>
                <w:spacing w:val="-10"/>
                <w:sz w:val="24"/>
              </w:rPr>
              <w:tab/>
              <w:t>shall</w:t>
            </w:r>
            <w:r>
              <w:rPr>
                <w:rFonts w:ascii="Times New Roman" w:hAnsi="Times New Roman"/>
                <w:color w:val="000000"/>
                <w:spacing w:val="-10"/>
                <w:sz w:val="24"/>
              </w:rPr>
              <w:tab/>
              <w:t>have</w:t>
            </w:r>
            <w:r>
              <w:rPr>
                <w:rFonts w:ascii="Times New Roman" w:hAnsi="Times New Roman"/>
                <w:color w:val="000000"/>
                <w:spacing w:val="-10"/>
                <w:sz w:val="24"/>
              </w:rPr>
              <w:tab/>
              <w:t>following</w:t>
            </w:r>
            <w:r>
              <w:rPr>
                <w:rFonts w:ascii="Times New Roman" w:hAnsi="Times New Roman"/>
                <w:color w:val="000000"/>
                <w:spacing w:val="-10"/>
                <w:sz w:val="24"/>
              </w:rPr>
              <w:tab/>
              <w:t>physical</w:t>
            </w:r>
          </w:p>
          <w:p w:rsidR="00085DB0" w:rsidRDefault="00085DB0" w:rsidP="004D2427">
            <w:pPr>
              <w:spacing w:line="199" w:lineRule="auto"/>
              <w:ind w:left="105"/>
              <w:rPr>
                <w:rFonts w:ascii="Times New Roman" w:hAnsi="Times New Roman"/>
                <w:color w:val="000000"/>
                <w:spacing w:val="-2"/>
                <w:sz w:val="24"/>
              </w:rPr>
            </w:pPr>
            <w:r>
              <w:rPr>
                <w:rFonts w:ascii="Times New Roman" w:hAnsi="Times New Roman"/>
                <w:color w:val="000000"/>
                <w:spacing w:val="-2"/>
                <w:sz w:val="24"/>
              </w:rPr>
              <w:t>chareetenties.</w:t>
            </w:r>
          </w:p>
          <w:p w:rsidR="00085DB0" w:rsidRDefault="00085DB0" w:rsidP="004D2427">
            <w:pPr>
              <w:numPr>
                <w:ilvl w:val="0"/>
                <w:numId w:val="1"/>
              </w:numPr>
              <w:tabs>
                <w:tab w:val="clear" w:pos="216"/>
                <w:tab w:val="decimal" w:pos="288"/>
              </w:tabs>
              <w:ind w:left="72" w:right="360"/>
              <w:rPr>
                <w:rFonts w:ascii="Times New Roman" w:hAnsi="Times New Roman"/>
                <w:color w:val="000000"/>
                <w:spacing w:val="-5"/>
                <w:sz w:val="24"/>
              </w:rPr>
            </w:pPr>
            <w:r>
              <w:rPr>
                <w:rFonts w:ascii="Times New Roman" w:hAnsi="Times New Roman"/>
                <w:color w:val="000000"/>
                <w:spacing w:val="-5"/>
                <w:sz w:val="24"/>
              </w:rPr>
              <w:t xml:space="preserve">Core - Magnesia' Fire Rating - upto 150mins • Acoustics - </w:t>
            </w:r>
            <w:r>
              <w:rPr>
                <w:rFonts w:ascii="Times New Roman" w:hAnsi="Times New Roman"/>
                <w:color w:val="000000"/>
                <w:spacing w:val="-3"/>
                <w:sz w:val="24"/>
              </w:rPr>
              <w:t>STC upto 44-50• Climate (0C RH) - 50, 99</w:t>
            </w:r>
          </w:p>
          <w:p w:rsidR="00085DB0" w:rsidRDefault="00085DB0" w:rsidP="004D2427">
            <w:pPr>
              <w:numPr>
                <w:ilvl w:val="0"/>
                <w:numId w:val="1"/>
              </w:numPr>
              <w:tabs>
                <w:tab w:val="clear" w:pos="216"/>
                <w:tab w:val="decimal" w:pos="288"/>
              </w:tabs>
              <w:spacing w:line="216" w:lineRule="auto"/>
              <w:ind w:left="72" w:right="360"/>
              <w:rPr>
                <w:rFonts w:ascii="Times New Roman" w:hAnsi="Times New Roman"/>
                <w:color w:val="000000"/>
                <w:spacing w:val="-11"/>
                <w:sz w:val="24"/>
              </w:rPr>
            </w:pPr>
            <w:r>
              <w:rPr>
                <w:rFonts w:ascii="Times New Roman" w:hAnsi="Times New Roman"/>
                <w:color w:val="000000"/>
                <w:spacing w:val="-11"/>
                <w:sz w:val="24"/>
              </w:rPr>
              <w:t xml:space="preserve">Moisture Absorption - 6.8% after 2hrs and 11 3% after 24hrs </w:t>
            </w:r>
            <w:r>
              <w:rPr>
                <w:rFonts w:ascii="Times New Roman" w:hAnsi="Times New Roman"/>
                <w:color w:val="000000"/>
                <w:spacing w:val="-10"/>
                <w:sz w:val="24"/>
              </w:rPr>
              <w:t>soaking</w:t>
            </w:r>
          </w:p>
          <w:p w:rsidR="00085DB0" w:rsidRDefault="00085DB0" w:rsidP="004D2427">
            <w:pPr>
              <w:numPr>
                <w:ilvl w:val="0"/>
                <w:numId w:val="1"/>
              </w:numPr>
              <w:tabs>
                <w:tab w:val="clear" w:pos="216"/>
                <w:tab w:val="decimal" w:pos="288"/>
              </w:tabs>
              <w:spacing w:line="206" w:lineRule="auto"/>
              <w:ind w:left="72"/>
              <w:rPr>
                <w:rFonts w:ascii="Times New Roman" w:hAnsi="Times New Roman"/>
                <w:color w:val="000000"/>
                <w:spacing w:val="-2"/>
                <w:sz w:val="24"/>
              </w:rPr>
            </w:pPr>
            <w:r>
              <w:rPr>
                <w:rFonts w:ascii="Times New Roman" w:hAnsi="Times New Roman"/>
                <w:color w:val="000000"/>
                <w:spacing w:val="-2"/>
                <w:sz w:val="24"/>
              </w:rPr>
              <w:t>Wet Expansion - &lt; 0.02% from ambient to saturation</w:t>
            </w:r>
          </w:p>
          <w:p w:rsidR="00085DB0" w:rsidRDefault="00085DB0" w:rsidP="004D2427">
            <w:pPr>
              <w:numPr>
                <w:ilvl w:val="0"/>
                <w:numId w:val="1"/>
              </w:numPr>
              <w:tabs>
                <w:tab w:val="clear" w:pos="216"/>
                <w:tab w:val="decimal" w:pos="288"/>
              </w:tabs>
              <w:spacing w:line="213" w:lineRule="auto"/>
              <w:ind w:left="72"/>
              <w:rPr>
                <w:rFonts w:ascii="Times New Roman" w:hAnsi="Times New Roman"/>
                <w:color w:val="000000"/>
                <w:spacing w:val="-1"/>
                <w:sz w:val="24"/>
              </w:rPr>
            </w:pPr>
            <w:r>
              <w:rPr>
                <w:rFonts w:ascii="Times New Roman" w:hAnsi="Times New Roman"/>
                <w:color w:val="000000"/>
                <w:spacing w:val="-1"/>
                <w:sz w:val="24"/>
              </w:rPr>
              <w:t>Dry Contraction - 5 0.02% from evaporation</w:t>
            </w:r>
          </w:p>
          <w:p w:rsidR="00085DB0" w:rsidRDefault="00085DB0" w:rsidP="004D2427">
            <w:pPr>
              <w:numPr>
                <w:ilvl w:val="0"/>
                <w:numId w:val="1"/>
              </w:numPr>
              <w:tabs>
                <w:tab w:val="clear" w:pos="216"/>
                <w:tab w:val="decimal" w:pos="288"/>
              </w:tabs>
              <w:ind w:left="72" w:right="180"/>
              <w:rPr>
                <w:rFonts w:ascii="Times New Roman" w:hAnsi="Times New Roman"/>
                <w:color w:val="000000"/>
                <w:spacing w:val="-8"/>
                <w:sz w:val="24"/>
              </w:rPr>
            </w:pPr>
            <w:r>
              <w:rPr>
                <w:rFonts w:ascii="Times New Roman" w:hAnsi="Times New Roman"/>
                <w:color w:val="000000"/>
                <w:spacing w:val="-8"/>
                <w:sz w:val="24"/>
              </w:rPr>
              <w:t xml:space="preserve">Moisture Movemcnt - 0.02%. Light reflectance - 80 </w:t>
            </w:r>
            <w:r>
              <w:rPr>
                <w:rFonts w:ascii="Times New Roman" w:hAnsi="Times New Roman"/>
                <w:b/>
                <w:i/>
                <w:color w:val="000000"/>
                <w:spacing w:val="2"/>
                <w:sz w:val="25"/>
              </w:rPr>
              <w:t xml:space="preserve">Yr </w:t>
            </w:r>
            <w:r>
              <w:rPr>
                <w:rFonts w:ascii="Times New Roman" w:hAnsi="Times New Roman"/>
                <w:color w:val="000000"/>
                <w:spacing w:val="-8"/>
                <w:sz w:val="24"/>
              </w:rPr>
              <w:t xml:space="preserve">Green </w:t>
            </w:r>
            <w:r>
              <w:rPr>
                <w:rFonts w:ascii="Times New Roman" w:hAnsi="Times New Roman"/>
                <w:color w:val="000000"/>
                <w:spacing w:val="-2"/>
                <w:sz w:val="24"/>
              </w:rPr>
              <w:t>(RC %) - 30• Strength - Aiding</w:t>
            </w:r>
          </w:p>
          <w:p w:rsidR="00085DB0" w:rsidRDefault="00085DB0" w:rsidP="004D2427">
            <w:pPr>
              <w:numPr>
                <w:ilvl w:val="0"/>
                <w:numId w:val="2"/>
              </w:numPr>
              <w:tabs>
                <w:tab w:val="clear" w:pos="288"/>
                <w:tab w:val="decimal" w:pos="393"/>
              </w:tabs>
              <w:ind w:left="105"/>
              <w:rPr>
                <w:rFonts w:ascii="Times New Roman" w:hAnsi="Times New Roman"/>
                <w:color w:val="000000"/>
                <w:spacing w:val="2"/>
                <w:sz w:val="24"/>
              </w:rPr>
            </w:pPr>
            <w:r>
              <w:rPr>
                <w:rFonts w:ascii="Times New Roman" w:hAnsi="Times New Roman"/>
                <w:color w:val="000000"/>
                <w:spacing w:val="2"/>
                <w:sz w:val="24"/>
              </w:rPr>
              <w:t>Impact - 4kg hammer 175mm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79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9.157</w:t>
            </w:r>
          </w:p>
        </w:tc>
        <w:tc>
          <w:tcPr>
            <w:tcW w:w="6188" w:type="dxa"/>
            <w:tcBorders>
              <w:top w:val="single" w:sz="6" w:space="0" w:color="000000"/>
              <w:left w:val="single" w:sz="6" w:space="0" w:color="000000"/>
              <w:bottom w:val="single" w:sz="6" w:space="0" w:color="000000"/>
              <w:right w:val="single" w:sz="6" w:space="0" w:color="000000"/>
            </w:tcBorders>
          </w:tcPr>
          <w:p w:rsidR="00085DB0" w:rsidRDefault="00085DB0" w:rsidP="004D2427">
            <w:pPr>
              <w:spacing w:line="230" w:lineRule="auto"/>
              <w:ind w:left="108" w:right="144"/>
              <w:jc w:val="both"/>
              <w:rPr>
                <w:rFonts w:ascii="Times New Roman" w:hAnsi="Times New Roman"/>
                <w:color w:val="000000"/>
                <w:sz w:val="24"/>
              </w:rPr>
            </w:pPr>
            <w:r>
              <w:rPr>
                <w:rFonts w:ascii="Times New Roman" w:hAnsi="Times New Roman"/>
                <w:color w:val="000000"/>
                <w:sz w:val="24"/>
              </w:rPr>
              <w:t xml:space="preserve">Supplying and installation of magnesia block 70 mm thick </w:t>
            </w:r>
            <w:r>
              <w:rPr>
                <w:rFonts w:ascii="Times New Roman" w:hAnsi="Times New Roman"/>
                <w:color w:val="000000"/>
                <w:spacing w:val="-8"/>
                <w:sz w:val="24"/>
              </w:rPr>
              <w:t xml:space="preserve">drywall partition including Framework includes Floor/ Head GI </w:t>
            </w:r>
            <w:r>
              <w:rPr>
                <w:rFonts w:ascii="Times New Roman" w:hAnsi="Times New Roman"/>
                <w:color w:val="000000"/>
                <w:spacing w:val="2"/>
                <w:sz w:val="24"/>
              </w:rPr>
              <w:t xml:space="preserve">ehannels having thiekness 0,5mrn, length 3600mm, equal </w:t>
            </w:r>
            <w:r>
              <w:rPr>
                <w:rFonts w:ascii="Times New Roman" w:hAnsi="Times New Roman"/>
                <w:color w:val="000000"/>
                <w:spacing w:val="-3"/>
                <w:sz w:val="24"/>
              </w:rPr>
              <w:t xml:space="preserve">flanges of 32mm and web of 50mm fixed to floor and ceiling with suitable fasteners at 300mm centers staggered Noise and fire rated silicon bead sealant to be milked along the perimeter </w:t>
            </w:r>
            <w:r>
              <w:rPr>
                <w:rFonts w:ascii="Times New Roman" w:hAnsi="Times New Roman"/>
                <w:color w:val="000000"/>
                <w:spacing w:val="-9"/>
                <w:sz w:val="24"/>
              </w:rPr>
              <w:t xml:space="preserve">of the partiticat frame before fixing channels. Then Stud channel </w:t>
            </w:r>
            <w:r>
              <w:rPr>
                <w:rFonts w:ascii="Times New Roman" w:hAnsi="Times New Roman"/>
                <w:color w:val="000000"/>
                <w:spacing w:val="-6"/>
                <w:sz w:val="24"/>
              </w:rPr>
              <w:t xml:space="preserve">having thickness 0.45mm, length 3600mm, unequal flanges of </w:t>
            </w:r>
            <w:r>
              <w:rPr>
                <w:rFonts w:ascii="Times New Roman" w:hAnsi="Times New Roman"/>
                <w:color w:val="000000"/>
                <w:spacing w:val="-10"/>
                <w:sz w:val="24"/>
              </w:rPr>
              <w:t xml:space="preserve">34/36mm and web of 48mm should be placed into the floor/head </w:t>
            </w:r>
            <w:r>
              <w:rPr>
                <w:rFonts w:ascii="Times New Roman" w:hAnsi="Times New Roman"/>
                <w:color w:val="000000"/>
                <w:spacing w:val="9"/>
                <w:sz w:val="24"/>
              </w:rPr>
              <w:t xml:space="preserve">channel positioned vertically at 600mm centers. Extra </w:t>
            </w:r>
            <w:r>
              <w:rPr>
                <w:rFonts w:ascii="Times New Roman" w:hAnsi="Times New Roman"/>
                <w:color w:val="000000"/>
                <w:spacing w:val="-1"/>
                <w:sz w:val="24"/>
              </w:rPr>
              <w:t xml:space="preserve">reinforcement to be provided at openings (doors, windows, </w:t>
            </w:r>
            <w:r>
              <w:rPr>
                <w:rFonts w:ascii="Times New Roman" w:hAnsi="Times New Roman"/>
                <w:color w:val="000000"/>
                <w:spacing w:val="1"/>
                <w:sz w:val="24"/>
              </w:rPr>
              <w:t xml:space="preserve">etc.,)The first layer of magenesia oxide block 10mm thick </w:t>
            </w:r>
            <w:r>
              <w:rPr>
                <w:rFonts w:ascii="Times New Roman" w:hAnsi="Times New Roman"/>
                <w:color w:val="000000"/>
                <w:spacing w:val="7"/>
                <w:sz w:val="24"/>
              </w:rPr>
              <w:t xml:space="preserve">should be fixed on one side of the Stud framework in a </w:t>
            </w:r>
            <w:r>
              <w:rPr>
                <w:rFonts w:ascii="Times New Roman" w:hAnsi="Times New Roman"/>
                <w:color w:val="000000"/>
                <w:spacing w:val="-4"/>
                <w:sz w:val="24"/>
              </w:rPr>
              <w:t xml:space="preserve">staggered pattern by using suitable metal fasteners at 300mm </w:t>
            </w:r>
            <w:r>
              <w:rPr>
                <w:rFonts w:ascii="Times New Roman" w:hAnsi="Times New Roman"/>
                <w:color w:val="000000"/>
                <w:spacing w:val="-3"/>
                <w:sz w:val="24"/>
              </w:rPr>
              <w:t xml:space="preserve">centers. Second layer of magenesia oxide block 10mm thick </w:t>
            </w:r>
            <w:r>
              <w:rPr>
                <w:rFonts w:ascii="Times New Roman" w:hAnsi="Times New Roman"/>
                <w:color w:val="000000"/>
                <w:spacing w:val="-4"/>
                <w:sz w:val="24"/>
              </w:rPr>
              <w:t xml:space="preserve">should be fixed other side of the frame work similar thshion </w:t>
            </w:r>
            <w:r>
              <w:rPr>
                <w:rFonts w:ascii="Times New Roman" w:hAnsi="Times New Roman"/>
                <w:i/>
                <w:color w:val="000000"/>
                <w:spacing w:val="6"/>
                <w:sz w:val="24"/>
              </w:rPr>
              <w:t xml:space="preserve">as </w:t>
            </w:r>
            <w:r>
              <w:rPr>
                <w:rFonts w:ascii="Times New Roman" w:hAnsi="Times New Roman"/>
                <w:color w:val="000000"/>
                <w:spacing w:val="-7"/>
                <w:sz w:val="24"/>
              </w:rPr>
              <w:t xml:space="preserve">the first layer. 3mm gap should be maintained between boards.3 </w:t>
            </w:r>
            <w:r>
              <w:rPr>
                <w:rFonts w:ascii="Times New Roman" w:hAnsi="Times New Roman"/>
                <w:color w:val="000000"/>
                <w:spacing w:val="26"/>
                <w:sz w:val="24"/>
              </w:rPr>
              <w:t>mm gap shall be filled with jointing compound.</w:t>
            </w:r>
          </w:p>
          <w:p w:rsidR="00085DB0" w:rsidRDefault="00085DB0" w:rsidP="004D2427">
            <w:pPr>
              <w:tabs>
                <w:tab w:val="right" w:pos="1793"/>
                <w:tab w:val="left" w:pos="2085"/>
                <w:tab w:val="left" w:pos="2790"/>
                <w:tab w:val="left" w:pos="3420"/>
                <w:tab w:val="left" w:pos="4170"/>
                <w:tab w:val="right" w:pos="6083"/>
              </w:tabs>
              <w:spacing w:line="225" w:lineRule="auto"/>
              <w:ind w:left="108" w:right="144"/>
              <w:rPr>
                <w:rFonts w:ascii="Times New Roman" w:hAnsi="Times New Roman"/>
                <w:color w:val="000000"/>
                <w:spacing w:val="-16"/>
                <w:sz w:val="24"/>
              </w:rPr>
            </w:pPr>
            <w:r>
              <w:rPr>
                <w:rFonts w:ascii="Times New Roman" w:hAnsi="Times New Roman"/>
                <w:color w:val="000000"/>
                <w:spacing w:val="-16"/>
                <w:sz w:val="24"/>
              </w:rPr>
              <w:t>Magnesia</w:t>
            </w:r>
            <w:r>
              <w:rPr>
                <w:rFonts w:ascii="Times New Roman" w:hAnsi="Times New Roman"/>
                <w:color w:val="000000"/>
                <w:spacing w:val="-16"/>
                <w:sz w:val="24"/>
              </w:rPr>
              <w:tab/>
            </w:r>
            <w:r>
              <w:rPr>
                <w:rFonts w:ascii="Times New Roman" w:hAnsi="Times New Roman"/>
                <w:color w:val="000000"/>
                <w:spacing w:val="-10"/>
                <w:sz w:val="24"/>
              </w:rPr>
              <w:t>oxide</w:t>
            </w:r>
            <w:r>
              <w:rPr>
                <w:rFonts w:ascii="Times New Roman" w:hAnsi="Times New Roman"/>
                <w:color w:val="000000"/>
                <w:spacing w:val="-10"/>
                <w:sz w:val="24"/>
              </w:rPr>
              <w:tab/>
            </w:r>
            <w:r>
              <w:rPr>
                <w:rFonts w:ascii="Times New Roman" w:hAnsi="Times New Roman"/>
                <w:color w:val="000000"/>
                <w:spacing w:val="-18"/>
                <w:sz w:val="24"/>
              </w:rPr>
              <w:t>block</w:t>
            </w:r>
            <w:r>
              <w:rPr>
                <w:rFonts w:ascii="Times New Roman" w:hAnsi="Times New Roman"/>
                <w:color w:val="000000"/>
                <w:spacing w:val="-18"/>
                <w:sz w:val="24"/>
              </w:rPr>
              <w:tab/>
            </w:r>
            <w:r>
              <w:rPr>
                <w:rFonts w:ascii="Times New Roman" w:hAnsi="Times New Roman"/>
                <w:color w:val="000000"/>
                <w:spacing w:val="-10"/>
                <w:sz w:val="24"/>
              </w:rPr>
              <w:t>shall</w:t>
            </w:r>
            <w:r>
              <w:rPr>
                <w:rFonts w:ascii="Times New Roman" w:hAnsi="Times New Roman"/>
                <w:color w:val="000000"/>
                <w:spacing w:val="-10"/>
                <w:sz w:val="24"/>
              </w:rPr>
              <w:tab/>
              <w:t>have</w:t>
            </w:r>
            <w:r>
              <w:rPr>
                <w:rFonts w:ascii="Times New Roman" w:hAnsi="Times New Roman"/>
                <w:color w:val="000000"/>
                <w:spacing w:val="-10"/>
                <w:sz w:val="24"/>
              </w:rPr>
              <w:tab/>
              <w:t>following</w:t>
            </w:r>
            <w:r>
              <w:rPr>
                <w:rFonts w:ascii="Times New Roman" w:hAnsi="Times New Roman"/>
                <w:color w:val="000000"/>
                <w:spacing w:val="-10"/>
                <w:sz w:val="24"/>
              </w:rPr>
              <w:tab/>
              <w:t xml:space="preserve">physical </w:t>
            </w:r>
            <w:r>
              <w:rPr>
                <w:rFonts w:ascii="Times New Roman" w:hAnsi="Times New Roman"/>
                <w:color w:val="000000"/>
                <w:spacing w:val="-10"/>
                <w:sz w:val="24"/>
              </w:rPr>
              <w:br/>
            </w:r>
            <w:r>
              <w:rPr>
                <w:rFonts w:ascii="Times New Roman" w:hAnsi="Times New Roman"/>
                <w:color w:val="000000"/>
                <w:spacing w:val="-6"/>
                <w:sz w:val="24"/>
              </w:rPr>
              <w:t>charecterstics.</w:t>
            </w:r>
          </w:p>
          <w:p w:rsidR="00085DB0" w:rsidRDefault="00085DB0" w:rsidP="004D2427">
            <w:pPr>
              <w:numPr>
                <w:ilvl w:val="0"/>
                <w:numId w:val="1"/>
              </w:numPr>
              <w:tabs>
                <w:tab w:val="clear" w:pos="216"/>
                <w:tab w:val="decimal" w:pos="288"/>
              </w:tabs>
              <w:spacing w:line="220" w:lineRule="auto"/>
              <w:ind w:left="72" w:right="360"/>
              <w:rPr>
                <w:rFonts w:ascii="Times New Roman" w:hAnsi="Times New Roman"/>
                <w:color w:val="000000"/>
                <w:spacing w:val="-4"/>
                <w:sz w:val="24"/>
              </w:rPr>
            </w:pPr>
            <w:r>
              <w:rPr>
                <w:rFonts w:ascii="Times New Roman" w:hAnsi="Times New Roman"/>
                <w:color w:val="000000"/>
                <w:spacing w:val="-4"/>
                <w:sz w:val="24"/>
              </w:rPr>
              <w:t>Core - Magnesia' Fire Rating - upto 150mins • Acoustics - SW upto 44-50• Climate (OC RH) - 50, 99</w:t>
            </w:r>
          </w:p>
          <w:p w:rsidR="00085DB0" w:rsidRDefault="00085DB0" w:rsidP="004D2427">
            <w:pPr>
              <w:numPr>
                <w:ilvl w:val="0"/>
                <w:numId w:val="1"/>
              </w:numPr>
              <w:tabs>
                <w:tab w:val="clear" w:pos="216"/>
                <w:tab w:val="decimal" w:pos="288"/>
              </w:tabs>
              <w:spacing w:line="228" w:lineRule="auto"/>
              <w:ind w:left="72" w:right="360"/>
              <w:rPr>
                <w:rFonts w:ascii="Times New Roman" w:hAnsi="Times New Roman"/>
                <w:color w:val="000000"/>
                <w:spacing w:val="-10"/>
                <w:sz w:val="24"/>
              </w:rPr>
            </w:pPr>
            <w:r>
              <w:rPr>
                <w:rFonts w:ascii="Times New Roman" w:hAnsi="Times New Roman"/>
                <w:color w:val="000000"/>
                <w:spacing w:val="-10"/>
                <w:sz w:val="24"/>
              </w:rPr>
              <w:t>Moisture Absorption - 6.8% after 2hrs and 11.3% after 24hn soaking</w:t>
            </w:r>
          </w:p>
          <w:p w:rsidR="00085DB0" w:rsidRDefault="00085DB0" w:rsidP="004D2427">
            <w:pPr>
              <w:numPr>
                <w:ilvl w:val="0"/>
                <w:numId w:val="1"/>
              </w:numPr>
              <w:tabs>
                <w:tab w:val="clear" w:pos="216"/>
                <w:tab w:val="decimal" w:pos="288"/>
              </w:tabs>
              <w:spacing w:line="204" w:lineRule="auto"/>
              <w:ind w:left="72"/>
              <w:rPr>
                <w:rFonts w:ascii="Times New Roman" w:hAnsi="Times New Roman"/>
                <w:color w:val="000000"/>
                <w:spacing w:val="-3"/>
                <w:sz w:val="24"/>
              </w:rPr>
            </w:pPr>
            <w:r>
              <w:rPr>
                <w:rFonts w:ascii="Times New Roman" w:hAnsi="Times New Roman"/>
                <w:color w:val="000000"/>
                <w:spacing w:val="-3"/>
                <w:sz w:val="24"/>
              </w:rPr>
              <w:t>Wet Expansion - &lt; 0.02% from ambient to saturation</w:t>
            </w:r>
          </w:p>
          <w:p w:rsidR="00085DB0" w:rsidRDefault="00085DB0" w:rsidP="004D2427">
            <w:pPr>
              <w:numPr>
                <w:ilvl w:val="0"/>
                <w:numId w:val="1"/>
              </w:numPr>
              <w:tabs>
                <w:tab w:val="clear" w:pos="216"/>
                <w:tab w:val="decimal" w:pos="288"/>
              </w:tabs>
              <w:spacing w:line="211" w:lineRule="auto"/>
              <w:ind w:left="72"/>
              <w:rPr>
                <w:rFonts w:ascii="Times New Roman" w:hAnsi="Times New Roman"/>
                <w:color w:val="000000"/>
                <w:spacing w:val="-1"/>
                <w:sz w:val="24"/>
              </w:rPr>
            </w:pPr>
            <w:r>
              <w:rPr>
                <w:rFonts w:ascii="Times New Roman" w:hAnsi="Times New Roman"/>
                <w:color w:val="000000"/>
                <w:spacing w:val="-1"/>
                <w:sz w:val="24"/>
              </w:rPr>
              <w:t>Dry Contraction - 5 0.02% from evaporation</w:t>
            </w:r>
          </w:p>
          <w:p w:rsidR="00085DB0" w:rsidRDefault="00085DB0" w:rsidP="004D2427">
            <w:pPr>
              <w:numPr>
                <w:ilvl w:val="0"/>
                <w:numId w:val="1"/>
              </w:numPr>
              <w:tabs>
                <w:tab w:val="clear" w:pos="216"/>
                <w:tab w:val="decimal" w:pos="288"/>
              </w:tabs>
              <w:spacing w:line="232" w:lineRule="auto"/>
              <w:ind w:left="72" w:right="144"/>
              <w:rPr>
                <w:rFonts w:ascii="Times New Roman" w:hAnsi="Times New Roman"/>
                <w:color w:val="000000"/>
                <w:spacing w:val="-8"/>
                <w:sz w:val="24"/>
              </w:rPr>
            </w:pPr>
            <w:r>
              <w:rPr>
                <w:rFonts w:ascii="Times New Roman" w:hAnsi="Times New Roman"/>
                <w:color w:val="000000"/>
                <w:spacing w:val="-8"/>
                <w:sz w:val="24"/>
              </w:rPr>
              <w:t xml:space="preserve">Moisture Movement - 0.02%. Light reflectance - 80 O4. Green </w:t>
            </w:r>
            <w:r>
              <w:rPr>
                <w:rFonts w:ascii="Times New Roman" w:hAnsi="Times New Roman"/>
                <w:color w:val="000000"/>
                <w:spacing w:val="-4"/>
                <w:sz w:val="24"/>
              </w:rPr>
              <w:t>(RC %) - 30• Strength - Antisag</w:t>
            </w:r>
          </w:p>
          <w:p w:rsidR="00085DB0" w:rsidRDefault="00085DB0" w:rsidP="004D2427">
            <w:pPr>
              <w:numPr>
                <w:ilvl w:val="0"/>
                <w:numId w:val="2"/>
              </w:numPr>
              <w:tabs>
                <w:tab w:val="clear" w:pos="288"/>
                <w:tab w:val="decimal" w:pos="393"/>
              </w:tabs>
              <w:spacing w:line="211" w:lineRule="auto"/>
              <w:ind w:left="105"/>
              <w:rPr>
                <w:rFonts w:ascii="Times New Roman" w:hAnsi="Times New Roman"/>
                <w:color w:val="000000"/>
                <w:spacing w:val="-2"/>
                <w:sz w:val="24"/>
              </w:rPr>
            </w:pPr>
            <w:r>
              <w:rPr>
                <w:rFonts w:ascii="Times New Roman" w:hAnsi="Times New Roman"/>
                <w:color w:val="000000"/>
                <w:spacing w:val="-2"/>
                <w:sz w:val="24"/>
              </w:rPr>
              <w:t>Impact - 4k,g hammer 175mm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1868.00</w:t>
            </w:r>
          </w:p>
        </w:tc>
      </w:tr>
      <w:tr w:rsidR="00085DB0" w:rsidTr="004D2427">
        <w:trPr>
          <w:trHeight w:hRule="exact" w:val="31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9.158</w:t>
            </w:r>
          </w:p>
        </w:tc>
        <w:tc>
          <w:tcPr>
            <w:tcW w:w="6188" w:type="dxa"/>
            <w:tcBorders>
              <w:top w:val="single" w:sz="6" w:space="0" w:color="000000"/>
              <w:left w:val="single" w:sz="6" w:space="0" w:color="000000"/>
              <w:bottom w:val="single" w:sz="6" w:space="0" w:color="000000"/>
              <w:right w:val="single" w:sz="6" w:space="0" w:color="000000"/>
            </w:tcBorders>
          </w:tcPr>
          <w:p w:rsidR="00085DB0" w:rsidRDefault="00085DB0" w:rsidP="004D2427">
            <w:pPr>
              <w:spacing w:line="230" w:lineRule="auto"/>
              <w:ind w:left="108" w:right="144"/>
              <w:jc w:val="both"/>
              <w:rPr>
                <w:rFonts w:ascii="Times New Roman" w:hAnsi="Times New Roman"/>
                <w:color w:val="000000"/>
                <w:sz w:val="24"/>
              </w:rPr>
            </w:pPr>
            <w:r>
              <w:rPr>
                <w:rFonts w:ascii="Times New Roman" w:hAnsi="Times New Roman"/>
                <w:color w:val="000000"/>
                <w:sz w:val="24"/>
              </w:rPr>
              <w:t xml:space="preserve">Supplying and installation of magnesia block 74 mm thick </w:t>
            </w:r>
            <w:r>
              <w:rPr>
                <w:rFonts w:ascii="Times New Roman" w:hAnsi="Times New Roman"/>
                <w:color w:val="000000"/>
                <w:spacing w:val="-8"/>
                <w:sz w:val="24"/>
              </w:rPr>
              <w:t xml:space="preserve">drywall partition including Framework includes Floor/ Head GI </w:t>
            </w:r>
            <w:r>
              <w:rPr>
                <w:rFonts w:ascii="Times New Roman" w:hAnsi="Times New Roman"/>
                <w:color w:val="000000"/>
                <w:spacing w:val="3"/>
                <w:sz w:val="24"/>
              </w:rPr>
              <w:t xml:space="preserve">channels having thickness 0.5mm, length 3600mm, equal </w:t>
            </w:r>
            <w:r>
              <w:rPr>
                <w:rFonts w:ascii="Times New Roman" w:hAnsi="Times New Roman"/>
                <w:color w:val="000000"/>
                <w:spacing w:val="-3"/>
                <w:sz w:val="24"/>
              </w:rPr>
              <w:t xml:space="preserve">flanges of 32mm and web of 50mm fixed to floor and ceiling </w:t>
            </w:r>
            <w:r>
              <w:rPr>
                <w:rFonts w:ascii="Times New Roman" w:hAnsi="Times New Roman"/>
                <w:color w:val="000000"/>
                <w:spacing w:val="-4"/>
                <w:sz w:val="24"/>
              </w:rPr>
              <w:t xml:space="preserve">with suitable fasteners at 300mm centers staggered. Noise and fire rated silicon bead sealant to be caulked along the perimeter </w:t>
            </w:r>
            <w:r>
              <w:rPr>
                <w:rFonts w:ascii="Times New Roman" w:hAnsi="Times New Roman"/>
                <w:color w:val="000000"/>
                <w:spacing w:val="-7"/>
                <w:sz w:val="24"/>
              </w:rPr>
              <w:t xml:space="preserve">of the partition frame before fixing channels Then Stud channel </w:t>
            </w:r>
            <w:r>
              <w:rPr>
                <w:rFonts w:ascii="Times New Roman" w:hAnsi="Times New Roman"/>
                <w:color w:val="000000"/>
                <w:spacing w:val="-6"/>
                <w:sz w:val="24"/>
              </w:rPr>
              <w:t xml:space="preserve">having thickness 0.45mm, length 3600mm, unequal flanges of </w:t>
            </w:r>
            <w:r>
              <w:rPr>
                <w:rFonts w:ascii="Times New Roman" w:hAnsi="Times New Roman"/>
                <w:color w:val="000000"/>
                <w:spacing w:val="-10"/>
                <w:sz w:val="24"/>
              </w:rPr>
              <w:t xml:space="preserve">34/36mm and web of 48mm should be placed into the floor/head </w:t>
            </w:r>
            <w:r>
              <w:rPr>
                <w:rFonts w:ascii="Times New Roman" w:hAnsi="Times New Roman"/>
                <w:color w:val="000000"/>
                <w:spacing w:val="9"/>
                <w:sz w:val="24"/>
              </w:rPr>
              <w:t xml:space="preserve">channel positioned vertically at 600mm centers. Extra </w:t>
            </w:r>
            <w:r>
              <w:rPr>
                <w:rFonts w:ascii="Times New Roman" w:hAnsi="Times New Roman"/>
                <w:color w:val="000000"/>
                <w:spacing w:val="-1"/>
                <w:sz w:val="24"/>
              </w:rPr>
              <w:t xml:space="preserve">reinforcement to be provided at openings (doors, windows, </w:t>
            </w:r>
            <w:r>
              <w:rPr>
                <w:rFonts w:ascii="Times New Roman" w:hAnsi="Times New Roman"/>
                <w:color w:val="000000"/>
                <w:spacing w:val="4"/>
                <w:sz w:val="24"/>
              </w:rPr>
              <w:t>etc.,)The first layer of magenesia oxide block 12mm thick</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1984.00</w:t>
            </w:r>
          </w:p>
        </w:tc>
      </w:tr>
    </w:tbl>
    <w:p w:rsidR="00085DB0" w:rsidRDefault="00F34002" w:rsidP="00F34002">
      <w:pPr>
        <w:jc w:val="center"/>
      </w:pPr>
      <w:r>
        <w:t>Page No.159</w:t>
      </w:r>
    </w:p>
    <w:tbl>
      <w:tblPr>
        <w:tblW w:w="0" w:type="auto"/>
        <w:tblInd w:w="15" w:type="dxa"/>
        <w:tblLayout w:type="fixed"/>
        <w:tblCellMar>
          <w:left w:w="0" w:type="dxa"/>
          <w:right w:w="0" w:type="dxa"/>
        </w:tblCellMar>
        <w:tblLook w:val="04A0"/>
      </w:tblPr>
      <w:tblGrid>
        <w:gridCol w:w="870"/>
        <w:gridCol w:w="6188"/>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Rate (in LW</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75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ight="144"/>
              <w:jc w:val="both"/>
              <w:rPr>
                <w:rFonts w:ascii="Times New Roman" w:hAnsi="Times New Roman"/>
                <w:color w:val="000000"/>
                <w:spacing w:val="8"/>
                <w:sz w:val="24"/>
              </w:rPr>
            </w:pPr>
            <w:r>
              <w:rPr>
                <w:rFonts w:ascii="Times New Roman" w:hAnsi="Times New Roman"/>
                <w:color w:val="000000"/>
                <w:spacing w:val="8"/>
                <w:sz w:val="24"/>
              </w:rPr>
              <w:t xml:space="preserve">should be fired on one side of the Stud framework in a </w:t>
            </w:r>
            <w:r>
              <w:rPr>
                <w:rFonts w:ascii="Times New Roman" w:hAnsi="Times New Roman"/>
                <w:color w:val="000000"/>
                <w:spacing w:val="-4"/>
                <w:sz w:val="24"/>
              </w:rPr>
              <w:t xml:space="preserve">staggered pattern by using suitable metal fasteners at 300mm </w:t>
            </w:r>
            <w:r>
              <w:rPr>
                <w:rFonts w:ascii="Times New Roman" w:hAnsi="Times New Roman"/>
                <w:color w:val="000000"/>
                <w:spacing w:val="-2"/>
                <w:sz w:val="24"/>
              </w:rPr>
              <w:t xml:space="preserve">centers. Second layer of magenesia oxide block 12mm thick </w:t>
            </w:r>
            <w:r>
              <w:rPr>
                <w:rFonts w:ascii="Times New Roman" w:hAnsi="Times New Roman"/>
                <w:color w:val="000000"/>
                <w:spacing w:val="-4"/>
                <w:sz w:val="24"/>
              </w:rPr>
              <w:t xml:space="preserve">should be fixed other side of the frame work similar fashion as </w:t>
            </w:r>
            <w:r>
              <w:rPr>
                <w:rFonts w:ascii="Times New Roman" w:hAnsi="Times New Roman"/>
                <w:color w:val="000000"/>
                <w:spacing w:val="-7"/>
                <w:sz w:val="24"/>
              </w:rPr>
              <w:t xml:space="preserve">the first layer. 3mm gap should be maintained between boerds.3 </w:t>
            </w:r>
            <w:r>
              <w:rPr>
                <w:rFonts w:ascii="Times New Roman" w:hAnsi="Times New Roman"/>
                <w:color w:val="000000"/>
                <w:spacing w:val="-5"/>
                <w:sz w:val="24"/>
              </w:rPr>
              <w:t>mm gap shall be filled with jointing compound.</w:t>
            </w:r>
          </w:p>
          <w:p w:rsidR="00085DB0" w:rsidRDefault="00085DB0" w:rsidP="004D2427">
            <w:pPr>
              <w:tabs>
                <w:tab w:val="left" w:pos="1260"/>
                <w:tab w:val="left" w:pos="2010"/>
                <w:tab w:val="left" w:pos="2790"/>
                <w:tab w:val="left" w:pos="3480"/>
                <w:tab w:val="left" w:pos="4170"/>
                <w:tab w:val="right" w:pos="6068"/>
              </w:tabs>
              <w:ind w:left="105"/>
              <w:rPr>
                <w:rFonts w:ascii="Times New Roman" w:hAnsi="Times New Roman"/>
                <w:color w:val="000000"/>
                <w:spacing w:val="-10"/>
                <w:sz w:val="24"/>
              </w:rPr>
            </w:pPr>
            <w:r>
              <w:rPr>
                <w:rFonts w:ascii="Times New Roman" w:hAnsi="Times New Roman"/>
                <w:color w:val="000000"/>
                <w:spacing w:val="-10"/>
                <w:sz w:val="24"/>
              </w:rPr>
              <w:t>Magnesia</w:t>
            </w:r>
            <w:r>
              <w:rPr>
                <w:rFonts w:ascii="Times New Roman" w:hAnsi="Times New Roman"/>
                <w:color w:val="000000"/>
                <w:spacing w:val="-10"/>
                <w:sz w:val="24"/>
              </w:rPr>
              <w:tab/>
              <w:t>oxide</w:t>
            </w:r>
            <w:r>
              <w:rPr>
                <w:rFonts w:ascii="Times New Roman" w:hAnsi="Times New Roman"/>
                <w:color w:val="000000"/>
                <w:spacing w:val="-10"/>
                <w:sz w:val="24"/>
              </w:rPr>
              <w:tab/>
              <w:t>block</w:t>
            </w:r>
            <w:r>
              <w:rPr>
                <w:rFonts w:ascii="Times New Roman" w:hAnsi="Times New Roman"/>
                <w:color w:val="000000"/>
                <w:spacing w:val="-10"/>
                <w:sz w:val="24"/>
              </w:rPr>
              <w:tab/>
              <w:t>shall</w:t>
            </w:r>
            <w:r>
              <w:rPr>
                <w:rFonts w:ascii="Times New Roman" w:hAnsi="Times New Roman"/>
                <w:color w:val="000000"/>
                <w:spacing w:val="-10"/>
                <w:sz w:val="24"/>
              </w:rPr>
              <w:tab/>
              <w:t>have</w:t>
            </w:r>
            <w:r>
              <w:rPr>
                <w:rFonts w:ascii="Times New Roman" w:hAnsi="Times New Roman"/>
                <w:color w:val="000000"/>
                <w:spacing w:val="-10"/>
                <w:sz w:val="24"/>
              </w:rPr>
              <w:tab/>
              <w:t>following</w:t>
            </w:r>
            <w:r>
              <w:rPr>
                <w:rFonts w:ascii="Times New Roman" w:hAnsi="Times New Roman"/>
                <w:color w:val="000000"/>
                <w:spacing w:val="-10"/>
                <w:sz w:val="24"/>
              </w:rPr>
              <w:tab/>
              <w:t>physical</w:t>
            </w:r>
          </w:p>
          <w:p w:rsidR="00085DB0" w:rsidRDefault="00085DB0" w:rsidP="004D2427">
            <w:pPr>
              <w:spacing w:line="199" w:lineRule="auto"/>
              <w:ind w:left="105"/>
              <w:rPr>
                <w:rFonts w:ascii="Times New Roman" w:hAnsi="Times New Roman"/>
                <w:color w:val="000000"/>
                <w:spacing w:val="-2"/>
                <w:sz w:val="24"/>
              </w:rPr>
            </w:pPr>
            <w:r>
              <w:rPr>
                <w:rFonts w:ascii="Times New Roman" w:hAnsi="Times New Roman"/>
                <w:color w:val="000000"/>
                <w:spacing w:val="-2"/>
                <w:sz w:val="24"/>
              </w:rPr>
              <w:t>charectentics.</w:t>
            </w:r>
          </w:p>
          <w:p w:rsidR="00085DB0" w:rsidRDefault="00085DB0" w:rsidP="004D2427">
            <w:pPr>
              <w:numPr>
                <w:ilvl w:val="0"/>
                <w:numId w:val="3"/>
              </w:numPr>
              <w:tabs>
                <w:tab w:val="clear" w:pos="216"/>
                <w:tab w:val="decimal" w:pos="288"/>
              </w:tabs>
              <w:ind w:left="72" w:right="360"/>
              <w:rPr>
                <w:rFonts w:ascii="Times New Roman" w:hAnsi="Times New Roman"/>
                <w:color w:val="000000"/>
                <w:spacing w:val="-6"/>
                <w:sz w:val="24"/>
              </w:rPr>
            </w:pPr>
            <w:r>
              <w:rPr>
                <w:rFonts w:ascii="Times New Roman" w:hAnsi="Times New Roman"/>
                <w:color w:val="000000"/>
                <w:spacing w:val="-6"/>
                <w:sz w:val="24"/>
              </w:rPr>
              <w:t xml:space="preserve">Core - Magnesia. Fire Rating - upto 150mins • Acoustics - </w:t>
            </w:r>
            <w:r>
              <w:rPr>
                <w:rFonts w:ascii="Times New Roman" w:hAnsi="Times New Roman"/>
                <w:color w:val="000000"/>
                <w:spacing w:val="-3"/>
                <w:sz w:val="24"/>
              </w:rPr>
              <w:t>STC upto 44-50• Climate (0C RH) - 50, 99</w:t>
            </w:r>
          </w:p>
          <w:p w:rsidR="00085DB0" w:rsidRDefault="00085DB0" w:rsidP="004D2427">
            <w:pPr>
              <w:numPr>
                <w:ilvl w:val="0"/>
                <w:numId w:val="3"/>
              </w:numPr>
              <w:tabs>
                <w:tab w:val="clear" w:pos="216"/>
                <w:tab w:val="decimal" w:pos="288"/>
              </w:tabs>
              <w:ind w:left="72" w:right="360"/>
              <w:rPr>
                <w:rFonts w:ascii="Times New Roman" w:hAnsi="Times New Roman"/>
                <w:color w:val="000000"/>
                <w:spacing w:val="-11"/>
                <w:sz w:val="24"/>
              </w:rPr>
            </w:pPr>
            <w:r>
              <w:rPr>
                <w:rFonts w:ascii="Times New Roman" w:hAnsi="Times New Roman"/>
                <w:color w:val="000000"/>
                <w:spacing w:val="-11"/>
                <w:sz w:val="24"/>
              </w:rPr>
              <w:t xml:space="preserve">Moisture Absorption - 6.8% after 2hrs and 11.3% after 24hrs </w:t>
            </w:r>
            <w:r>
              <w:rPr>
                <w:rFonts w:ascii="Times New Roman" w:hAnsi="Times New Roman"/>
                <w:color w:val="000000"/>
                <w:spacing w:val="-10"/>
                <w:sz w:val="24"/>
              </w:rPr>
              <w:t>soaking</w:t>
            </w:r>
          </w:p>
          <w:p w:rsidR="00085DB0" w:rsidRDefault="00085DB0" w:rsidP="004D2427">
            <w:pPr>
              <w:numPr>
                <w:ilvl w:val="0"/>
                <w:numId w:val="3"/>
              </w:numPr>
              <w:tabs>
                <w:tab w:val="clear" w:pos="216"/>
                <w:tab w:val="decimal" w:pos="288"/>
              </w:tabs>
              <w:spacing w:line="206" w:lineRule="auto"/>
              <w:ind w:left="72"/>
              <w:rPr>
                <w:rFonts w:ascii="Times New Roman" w:hAnsi="Times New Roman"/>
                <w:color w:val="000000"/>
                <w:spacing w:val="-2"/>
                <w:sz w:val="24"/>
              </w:rPr>
            </w:pPr>
            <w:r>
              <w:rPr>
                <w:rFonts w:ascii="Times New Roman" w:hAnsi="Times New Roman"/>
                <w:color w:val="000000"/>
                <w:spacing w:val="-2"/>
                <w:sz w:val="24"/>
              </w:rPr>
              <w:t>Wet Expansion - &lt; 0.02% from ambient to saturation</w:t>
            </w:r>
          </w:p>
          <w:p w:rsidR="00085DB0" w:rsidRDefault="00085DB0" w:rsidP="004D2427">
            <w:pPr>
              <w:numPr>
                <w:ilvl w:val="0"/>
                <w:numId w:val="3"/>
              </w:numPr>
              <w:tabs>
                <w:tab w:val="clear" w:pos="216"/>
                <w:tab w:val="decimal" w:pos="288"/>
              </w:tabs>
              <w:spacing w:line="206" w:lineRule="auto"/>
              <w:ind w:left="72"/>
              <w:rPr>
                <w:rFonts w:ascii="Times New Roman" w:hAnsi="Times New Roman"/>
                <w:color w:val="000000"/>
                <w:spacing w:val="-1"/>
                <w:sz w:val="24"/>
              </w:rPr>
            </w:pPr>
            <w:r>
              <w:rPr>
                <w:rFonts w:ascii="Times New Roman" w:hAnsi="Times New Roman"/>
                <w:color w:val="000000"/>
                <w:spacing w:val="-1"/>
                <w:sz w:val="24"/>
              </w:rPr>
              <w:t>Dry Contraction - S 0.02% from evaporation</w:t>
            </w:r>
          </w:p>
          <w:p w:rsidR="00085DB0" w:rsidRDefault="00085DB0" w:rsidP="004D2427">
            <w:pPr>
              <w:numPr>
                <w:ilvl w:val="0"/>
                <w:numId w:val="3"/>
              </w:numPr>
              <w:tabs>
                <w:tab w:val="clear" w:pos="216"/>
                <w:tab w:val="decimal" w:pos="288"/>
              </w:tabs>
              <w:ind w:left="72" w:right="144"/>
              <w:rPr>
                <w:rFonts w:ascii="Times New Roman" w:hAnsi="Times New Roman"/>
                <w:color w:val="000000"/>
                <w:spacing w:val="-7"/>
                <w:sz w:val="24"/>
              </w:rPr>
            </w:pPr>
            <w:r>
              <w:rPr>
                <w:rFonts w:ascii="Times New Roman" w:hAnsi="Times New Roman"/>
                <w:color w:val="000000"/>
                <w:spacing w:val="-7"/>
                <w:sz w:val="24"/>
              </w:rPr>
              <w:t xml:space="preserve">Moisture Movement - 0 02%. Light reflectance - 80 %• Green </w:t>
            </w:r>
            <w:r>
              <w:rPr>
                <w:rFonts w:ascii="Times New Roman" w:hAnsi="Times New Roman"/>
                <w:color w:val="000000"/>
                <w:spacing w:val="-4"/>
                <w:sz w:val="24"/>
              </w:rPr>
              <w:t>(RC %) - 30• Strength - Antisag</w:t>
            </w:r>
          </w:p>
          <w:p w:rsidR="00085DB0" w:rsidRDefault="00085DB0" w:rsidP="004D2427">
            <w:pPr>
              <w:numPr>
                <w:ilvl w:val="0"/>
                <w:numId w:val="4"/>
              </w:numPr>
              <w:tabs>
                <w:tab w:val="clear" w:pos="288"/>
                <w:tab w:val="decimal" w:pos="393"/>
              </w:tabs>
              <w:spacing w:line="211" w:lineRule="auto"/>
              <w:ind w:left="105"/>
              <w:rPr>
                <w:rFonts w:ascii="Times New Roman" w:hAnsi="Times New Roman"/>
                <w:color w:val="000000"/>
                <w:spacing w:val="2"/>
                <w:sz w:val="24"/>
              </w:rPr>
            </w:pPr>
            <w:r>
              <w:rPr>
                <w:rFonts w:ascii="Times New Roman" w:hAnsi="Times New Roman"/>
                <w:color w:val="000000"/>
                <w:spacing w:val="2"/>
                <w:sz w:val="24"/>
              </w:rPr>
              <w:t>Impact - 4kg hammer 175mm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804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9.159</w:t>
            </w:r>
          </w:p>
        </w:tc>
        <w:tc>
          <w:tcPr>
            <w:tcW w:w="6188" w:type="dxa"/>
            <w:tcBorders>
              <w:top w:val="single" w:sz="6" w:space="0" w:color="000000"/>
              <w:left w:val="single" w:sz="6" w:space="0" w:color="000000"/>
              <w:bottom w:val="single" w:sz="6" w:space="0" w:color="000000"/>
              <w:right w:val="single" w:sz="6" w:space="0" w:color="000000"/>
            </w:tcBorders>
          </w:tcPr>
          <w:p w:rsidR="00085DB0" w:rsidRDefault="00085DB0" w:rsidP="004D2427">
            <w:pPr>
              <w:spacing w:line="230" w:lineRule="auto"/>
              <w:ind w:left="105" w:right="144"/>
              <w:jc w:val="both"/>
              <w:rPr>
                <w:rFonts w:ascii="Times New Roman" w:hAnsi="Times New Roman"/>
                <w:color w:val="000000"/>
                <w:sz w:val="24"/>
              </w:rPr>
            </w:pPr>
            <w:r>
              <w:rPr>
                <w:rFonts w:ascii="Times New Roman" w:hAnsi="Times New Roman"/>
                <w:color w:val="000000"/>
                <w:sz w:val="24"/>
              </w:rPr>
              <w:t xml:space="preserve">Supplying and installation of magnesia block 94 mm thick </w:t>
            </w:r>
            <w:r>
              <w:rPr>
                <w:rFonts w:ascii="Times New Roman" w:hAnsi="Times New Roman"/>
                <w:color w:val="000000"/>
                <w:spacing w:val="-8"/>
                <w:sz w:val="24"/>
              </w:rPr>
              <w:t xml:space="preserve">drywall partition including Framework includes Floor/ Head GI </w:t>
            </w:r>
            <w:r>
              <w:rPr>
                <w:rFonts w:ascii="Times New Roman" w:hAnsi="Times New Roman"/>
                <w:color w:val="000000"/>
                <w:spacing w:val="3"/>
                <w:sz w:val="24"/>
              </w:rPr>
              <w:t xml:space="preserve">channels having thickness 0 5mm, length 3600mm, equal </w:t>
            </w:r>
            <w:r>
              <w:rPr>
                <w:rFonts w:ascii="Times New Roman" w:hAnsi="Times New Roman"/>
                <w:color w:val="000000"/>
                <w:spacing w:val="-3"/>
                <w:sz w:val="24"/>
              </w:rPr>
              <w:t xml:space="preserve">flanges of 32mm and web of 50mm fixed to floor and ceiling </w:t>
            </w:r>
            <w:r>
              <w:rPr>
                <w:rFonts w:ascii="Times New Roman" w:hAnsi="Times New Roman"/>
                <w:color w:val="000000"/>
                <w:spacing w:val="-5"/>
                <w:sz w:val="24"/>
              </w:rPr>
              <w:t xml:space="preserve">with suitable fasteners at 300mm centers staggered_ Noise and </w:t>
            </w:r>
            <w:r>
              <w:rPr>
                <w:rFonts w:ascii="Times New Roman" w:hAnsi="Times New Roman"/>
                <w:color w:val="000000"/>
                <w:spacing w:val="-4"/>
                <w:sz w:val="24"/>
              </w:rPr>
              <w:t xml:space="preserve">fire rated silicon bead sealant to be caulked along the perimeter </w:t>
            </w:r>
            <w:r>
              <w:rPr>
                <w:rFonts w:ascii="Times New Roman" w:hAnsi="Times New Roman"/>
                <w:color w:val="000000"/>
                <w:spacing w:val="-8"/>
                <w:sz w:val="24"/>
              </w:rPr>
              <w:t xml:space="preserve">of the partition frame before fixing channels. Then Stud channel </w:t>
            </w:r>
            <w:r>
              <w:rPr>
                <w:rFonts w:ascii="Times New Roman" w:hAnsi="Times New Roman"/>
                <w:color w:val="000000"/>
                <w:spacing w:val="-6"/>
                <w:sz w:val="24"/>
              </w:rPr>
              <w:t xml:space="preserve">having thickness 0 45mm, length 3600mm, unequal flanges of </w:t>
            </w:r>
            <w:r>
              <w:rPr>
                <w:rFonts w:ascii="Times New Roman" w:hAnsi="Times New Roman"/>
                <w:color w:val="000000"/>
                <w:spacing w:val="-10"/>
                <w:sz w:val="24"/>
              </w:rPr>
              <w:t xml:space="preserve">34/36mm and web of 48mm should be placed into the floor/head </w:t>
            </w:r>
            <w:r>
              <w:rPr>
                <w:rFonts w:ascii="Times New Roman" w:hAnsi="Times New Roman"/>
                <w:color w:val="000000"/>
                <w:spacing w:val="5"/>
                <w:sz w:val="24"/>
              </w:rPr>
              <w:t xml:space="preserve">channel posit:ice:led vertically at 600mm centers. Extra </w:t>
            </w:r>
            <w:r>
              <w:rPr>
                <w:rFonts w:ascii="Times New Roman" w:hAnsi="Times New Roman"/>
                <w:color w:val="000000"/>
                <w:spacing w:val="1"/>
                <w:sz w:val="24"/>
              </w:rPr>
              <w:t xml:space="preserve">reinforcanent to be provided at openings (doors, windows, etc.,)The first layer of magcncsia oxide block 12mm thick </w:t>
            </w:r>
            <w:r>
              <w:rPr>
                <w:rFonts w:ascii="Times New Roman" w:hAnsi="Times New Roman"/>
                <w:color w:val="000000"/>
                <w:spacing w:val="7"/>
                <w:sz w:val="24"/>
              </w:rPr>
              <w:t xml:space="preserve">should be fixed on one side of the Stud framework in a </w:t>
            </w:r>
            <w:r>
              <w:rPr>
                <w:rFonts w:ascii="Times New Roman" w:hAnsi="Times New Roman"/>
                <w:color w:val="000000"/>
                <w:spacing w:val="-4"/>
                <w:sz w:val="24"/>
              </w:rPr>
              <w:t xml:space="preserve">staggered pattern by using suitable metal fitsteners at 300mm </w:t>
            </w:r>
            <w:r>
              <w:rPr>
                <w:rFonts w:ascii="Times New Roman" w:hAnsi="Times New Roman"/>
                <w:color w:val="000000"/>
                <w:spacing w:val="-2"/>
                <w:sz w:val="24"/>
              </w:rPr>
              <w:t xml:space="preserve">centers. Second layer of magenesia oxide block 10mm thick should be fixed aver 1st layer in staggered manner than other </w:t>
            </w:r>
            <w:r>
              <w:rPr>
                <w:rFonts w:ascii="Times New Roman" w:hAnsi="Times New Roman"/>
                <w:color w:val="000000"/>
                <w:spacing w:val="-4"/>
                <w:sz w:val="24"/>
              </w:rPr>
              <w:t xml:space="preserve">side of the frame work similar fashion as the previous Layers. </w:t>
            </w:r>
            <w:r>
              <w:rPr>
                <w:rFonts w:ascii="Times New Roman" w:hAnsi="Times New Roman"/>
                <w:color w:val="000000"/>
                <w:spacing w:val="-5"/>
                <w:sz w:val="24"/>
              </w:rPr>
              <w:t xml:space="preserve">3mm gap should be maintained between beards.3 mm gap shall </w:t>
            </w:r>
            <w:r>
              <w:rPr>
                <w:rFonts w:ascii="Times New Roman" w:hAnsi="Times New Roman"/>
                <w:color w:val="000000"/>
                <w:spacing w:val="-6"/>
                <w:sz w:val="24"/>
              </w:rPr>
              <w:t>be filled with jointing compound_</w:t>
            </w:r>
          </w:p>
          <w:p w:rsidR="00085DB0" w:rsidRDefault="00085DB0" w:rsidP="004D2427">
            <w:pPr>
              <w:tabs>
                <w:tab w:val="left" w:pos="1260"/>
                <w:tab w:val="left" w:pos="1973"/>
                <w:tab w:val="left" w:pos="2790"/>
                <w:tab w:val="left" w:pos="3420"/>
                <w:tab w:val="left" w:pos="4170"/>
                <w:tab w:val="right" w:pos="6083"/>
              </w:tabs>
              <w:spacing w:line="228" w:lineRule="auto"/>
              <w:ind w:left="105"/>
              <w:rPr>
                <w:rFonts w:ascii="Times New Roman" w:hAnsi="Times New Roman"/>
                <w:color w:val="000000"/>
                <w:spacing w:val="-10"/>
                <w:sz w:val="24"/>
              </w:rPr>
            </w:pPr>
            <w:r>
              <w:rPr>
                <w:rFonts w:ascii="Times New Roman" w:hAnsi="Times New Roman"/>
                <w:color w:val="000000"/>
                <w:spacing w:val="-10"/>
                <w:sz w:val="24"/>
              </w:rPr>
              <w:t>Magnesia</w:t>
            </w:r>
            <w:r>
              <w:rPr>
                <w:rFonts w:ascii="Times New Roman" w:hAnsi="Times New Roman"/>
                <w:color w:val="000000"/>
                <w:spacing w:val="-10"/>
                <w:sz w:val="24"/>
              </w:rPr>
              <w:tab/>
              <w:t>oxide</w:t>
            </w:r>
            <w:r>
              <w:rPr>
                <w:rFonts w:ascii="Times New Roman" w:hAnsi="Times New Roman"/>
                <w:color w:val="000000"/>
                <w:spacing w:val="-10"/>
                <w:sz w:val="24"/>
              </w:rPr>
              <w:tab/>
              <w:t>block</w:t>
            </w:r>
            <w:r>
              <w:rPr>
                <w:rFonts w:ascii="Times New Roman" w:hAnsi="Times New Roman"/>
                <w:color w:val="000000"/>
                <w:spacing w:val="-10"/>
                <w:sz w:val="24"/>
              </w:rPr>
              <w:tab/>
              <w:t>shall</w:t>
            </w:r>
            <w:r>
              <w:rPr>
                <w:rFonts w:ascii="Times New Roman" w:hAnsi="Times New Roman"/>
                <w:color w:val="000000"/>
                <w:spacing w:val="-10"/>
                <w:sz w:val="24"/>
              </w:rPr>
              <w:tab/>
              <w:t>have</w:t>
            </w:r>
            <w:r>
              <w:rPr>
                <w:rFonts w:ascii="Times New Roman" w:hAnsi="Times New Roman"/>
                <w:color w:val="000000"/>
                <w:spacing w:val="-10"/>
                <w:sz w:val="24"/>
              </w:rPr>
              <w:tab/>
              <w:t>following</w:t>
            </w:r>
            <w:r>
              <w:rPr>
                <w:rFonts w:ascii="Times New Roman" w:hAnsi="Times New Roman"/>
                <w:color w:val="000000"/>
                <w:spacing w:val="-10"/>
                <w:sz w:val="24"/>
              </w:rPr>
              <w:tab/>
              <w:t>physical</w:t>
            </w:r>
          </w:p>
          <w:p w:rsidR="00085DB0" w:rsidRDefault="00085DB0" w:rsidP="004D2427">
            <w:pPr>
              <w:spacing w:line="194" w:lineRule="auto"/>
              <w:ind w:left="105"/>
              <w:rPr>
                <w:rFonts w:ascii="Times New Roman" w:hAnsi="Times New Roman"/>
                <w:color w:val="000000"/>
                <w:spacing w:val="2"/>
                <w:sz w:val="24"/>
              </w:rPr>
            </w:pPr>
            <w:r>
              <w:rPr>
                <w:rFonts w:ascii="Times New Roman" w:hAnsi="Times New Roman"/>
                <w:color w:val="000000"/>
                <w:spacing w:val="2"/>
                <w:sz w:val="24"/>
              </w:rPr>
              <w:t>chanctentics.</w:t>
            </w:r>
          </w:p>
          <w:p w:rsidR="00085DB0" w:rsidRDefault="00085DB0" w:rsidP="004D2427">
            <w:pPr>
              <w:numPr>
                <w:ilvl w:val="0"/>
                <w:numId w:val="3"/>
              </w:numPr>
              <w:tabs>
                <w:tab w:val="clear" w:pos="216"/>
                <w:tab w:val="decimal" w:pos="288"/>
              </w:tabs>
              <w:spacing w:line="225" w:lineRule="auto"/>
              <w:ind w:left="72" w:right="360"/>
              <w:rPr>
                <w:rFonts w:ascii="Times New Roman" w:hAnsi="Times New Roman"/>
                <w:color w:val="000000"/>
                <w:spacing w:val="-5"/>
                <w:sz w:val="24"/>
              </w:rPr>
            </w:pPr>
            <w:r>
              <w:rPr>
                <w:rFonts w:ascii="Times New Roman" w:hAnsi="Times New Roman"/>
                <w:color w:val="000000"/>
                <w:spacing w:val="-5"/>
                <w:sz w:val="24"/>
              </w:rPr>
              <w:t xml:space="preserve">Core - Magnesia. Fire Rating - upto 150mins • Acoustics - </w:t>
            </w:r>
            <w:r>
              <w:rPr>
                <w:rFonts w:ascii="Times New Roman" w:hAnsi="Times New Roman"/>
                <w:color w:val="000000"/>
                <w:spacing w:val="-2"/>
                <w:sz w:val="24"/>
              </w:rPr>
              <w:t>SW upto 44-50• Climate (0C RH) - 50, 99</w:t>
            </w:r>
          </w:p>
          <w:p w:rsidR="00085DB0" w:rsidRDefault="00085DB0" w:rsidP="004D2427">
            <w:pPr>
              <w:numPr>
                <w:ilvl w:val="0"/>
                <w:numId w:val="3"/>
              </w:numPr>
              <w:tabs>
                <w:tab w:val="clear" w:pos="216"/>
                <w:tab w:val="decimal" w:pos="288"/>
              </w:tabs>
              <w:spacing w:line="228" w:lineRule="auto"/>
              <w:ind w:left="72" w:right="360"/>
              <w:rPr>
                <w:rFonts w:ascii="Times New Roman" w:hAnsi="Times New Roman"/>
                <w:color w:val="000000"/>
                <w:spacing w:val="-10"/>
                <w:sz w:val="24"/>
              </w:rPr>
            </w:pPr>
            <w:r>
              <w:rPr>
                <w:rFonts w:ascii="Times New Roman" w:hAnsi="Times New Roman"/>
                <w:color w:val="000000"/>
                <w:spacing w:val="-10"/>
                <w:sz w:val="24"/>
              </w:rPr>
              <w:t>Moisture Absorption - 6.8% after 2hrs and 11.3% after 24hn soaking</w:t>
            </w:r>
          </w:p>
          <w:p w:rsidR="00085DB0" w:rsidRDefault="00085DB0" w:rsidP="004D2427">
            <w:pPr>
              <w:numPr>
                <w:ilvl w:val="0"/>
                <w:numId w:val="3"/>
              </w:numPr>
              <w:tabs>
                <w:tab w:val="clear" w:pos="216"/>
                <w:tab w:val="decimal" w:pos="288"/>
              </w:tabs>
              <w:spacing w:line="206" w:lineRule="auto"/>
              <w:ind w:left="72"/>
              <w:rPr>
                <w:rFonts w:ascii="Times New Roman" w:hAnsi="Times New Roman"/>
                <w:color w:val="000000"/>
                <w:spacing w:val="-3"/>
                <w:sz w:val="24"/>
              </w:rPr>
            </w:pPr>
            <w:r>
              <w:rPr>
                <w:rFonts w:ascii="Times New Roman" w:hAnsi="Times New Roman"/>
                <w:color w:val="000000"/>
                <w:spacing w:val="-3"/>
                <w:sz w:val="24"/>
              </w:rPr>
              <w:t>Wet Expausicsi - &lt; 0.02% from ambient to saturation</w:t>
            </w:r>
          </w:p>
          <w:p w:rsidR="00085DB0" w:rsidRDefault="00085DB0" w:rsidP="004D2427">
            <w:pPr>
              <w:numPr>
                <w:ilvl w:val="0"/>
                <w:numId w:val="3"/>
              </w:numPr>
              <w:tabs>
                <w:tab w:val="clear" w:pos="216"/>
                <w:tab w:val="decimal" w:pos="288"/>
              </w:tabs>
              <w:spacing w:line="206" w:lineRule="auto"/>
              <w:ind w:left="72"/>
              <w:rPr>
                <w:rFonts w:ascii="Times New Roman" w:hAnsi="Times New Roman"/>
                <w:b/>
                <w:color w:val="000000"/>
                <w:spacing w:val="-2"/>
                <w:sz w:val="24"/>
              </w:rPr>
            </w:pPr>
            <w:r>
              <w:rPr>
                <w:rFonts w:ascii="Times New Roman" w:hAnsi="Times New Roman"/>
                <w:b/>
                <w:color w:val="000000"/>
                <w:spacing w:val="-2"/>
                <w:sz w:val="24"/>
              </w:rPr>
              <w:t xml:space="preserve">Dry Contraction - 5 </w:t>
            </w:r>
            <w:r>
              <w:rPr>
                <w:rFonts w:ascii="Times New Roman" w:hAnsi="Times New Roman"/>
                <w:color w:val="000000"/>
                <w:spacing w:val="-2"/>
                <w:sz w:val="24"/>
              </w:rPr>
              <w:t>0.02%finm evaporation</w:t>
            </w:r>
          </w:p>
          <w:p w:rsidR="00085DB0" w:rsidRDefault="00085DB0" w:rsidP="004D2427">
            <w:pPr>
              <w:numPr>
                <w:ilvl w:val="0"/>
                <w:numId w:val="3"/>
              </w:numPr>
              <w:tabs>
                <w:tab w:val="clear" w:pos="216"/>
                <w:tab w:val="decimal" w:pos="288"/>
              </w:tabs>
              <w:spacing w:line="232" w:lineRule="auto"/>
              <w:ind w:left="72" w:right="144"/>
              <w:rPr>
                <w:rFonts w:ascii="Times New Roman" w:hAnsi="Times New Roman"/>
                <w:color w:val="000000"/>
                <w:spacing w:val="-7"/>
                <w:sz w:val="24"/>
              </w:rPr>
            </w:pPr>
            <w:r>
              <w:rPr>
                <w:rFonts w:ascii="Times New Roman" w:hAnsi="Times New Roman"/>
                <w:color w:val="000000"/>
                <w:spacing w:val="-7"/>
                <w:sz w:val="24"/>
              </w:rPr>
              <w:t xml:space="preserve">Moisture Movement - 0.02%. Light reflectance - 80 %. Green </w:t>
            </w:r>
            <w:r>
              <w:rPr>
                <w:rFonts w:ascii="Times New Roman" w:hAnsi="Times New Roman"/>
                <w:color w:val="000000"/>
                <w:spacing w:val="-4"/>
                <w:sz w:val="24"/>
              </w:rPr>
              <w:t xml:space="preserve">(RC </w:t>
            </w:r>
            <w:r>
              <w:rPr>
                <w:rFonts w:ascii="Times New Roman" w:hAnsi="Times New Roman"/>
                <w:color w:val="000000"/>
                <w:spacing w:val="6"/>
                <w:sz w:val="24"/>
              </w:rPr>
              <w:t xml:space="preserve">%) </w:t>
            </w:r>
            <w:r>
              <w:rPr>
                <w:rFonts w:ascii="Arial" w:hAnsi="Arial"/>
                <w:color w:val="000000"/>
                <w:spacing w:val="6"/>
                <w:sz w:val="6"/>
              </w:rPr>
              <w:t xml:space="preserve">— </w:t>
            </w:r>
            <w:r>
              <w:rPr>
                <w:rFonts w:ascii="Times New Roman" w:hAnsi="Times New Roman"/>
                <w:color w:val="000000"/>
                <w:spacing w:val="-4"/>
                <w:sz w:val="24"/>
              </w:rPr>
              <w:t>30• Strength - Antisag</w:t>
            </w:r>
          </w:p>
          <w:p w:rsidR="00085DB0" w:rsidRDefault="00085DB0" w:rsidP="004D2427">
            <w:pPr>
              <w:numPr>
                <w:ilvl w:val="0"/>
                <w:numId w:val="4"/>
              </w:numPr>
              <w:tabs>
                <w:tab w:val="clear" w:pos="288"/>
                <w:tab w:val="decimal" w:pos="393"/>
              </w:tabs>
              <w:spacing w:line="211" w:lineRule="auto"/>
              <w:ind w:left="105"/>
              <w:rPr>
                <w:rFonts w:ascii="Times New Roman" w:hAnsi="Times New Roman"/>
                <w:color w:val="000000"/>
                <w:spacing w:val="-2"/>
                <w:sz w:val="24"/>
              </w:rPr>
            </w:pPr>
            <w:r>
              <w:rPr>
                <w:rFonts w:ascii="Times New Roman" w:hAnsi="Times New Roman"/>
                <w:color w:val="000000"/>
                <w:spacing w:val="-2"/>
                <w:sz w:val="24"/>
              </w:rPr>
              <w:t>Impact - 4k,g hammer 175mm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3320.00</w:t>
            </w:r>
          </w:p>
        </w:tc>
      </w:tr>
      <w:tr w:rsidR="00085DB0" w:rsidTr="004D2427">
        <w:trPr>
          <w:trHeight w:hRule="exact" w:val="128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9.160</w:t>
            </w:r>
          </w:p>
        </w:tc>
        <w:tc>
          <w:tcPr>
            <w:tcW w:w="6188"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color w:val="000000"/>
                <w:sz w:val="24"/>
              </w:rPr>
            </w:pPr>
            <w:r>
              <w:rPr>
                <w:rFonts w:ascii="Times New Roman" w:hAnsi="Times New Roman"/>
                <w:color w:val="000000"/>
                <w:sz w:val="24"/>
              </w:rPr>
              <w:t xml:space="preserve">Add extra </w:t>
            </w:r>
            <w:r>
              <w:rPr>
                <w:rFonts w:ascii="Times New Roman" w:hAnsi="Times New Roman"/>
                <w:b/>
                <w:color w:val="000000"/>
                <w:sz w:val="24"/>
              </w:rPr>
              <w:t xml:space="preserve">for </w:t>
            </w:r>
            <w:r>
              <w:rPr>
                <w:rFonts w:ascii="Times New Roman" w:hAnsi="Times New Roman"/>
                <w:color w:val="000000"/>
                <w:sz w:val="24"/>
              </w:rPr>
              <w:t xml:space="preserve">providing and fixing </w:t>
            </w:r>
            <w:r>
              <w:rPr>
                <w:rFonts w:ascii="Times New Roman" w:hAnsi="Times New Roman"/>
                <w:b/>
                <w:color w:val="000000"/>
                <w:sz w:val="24"/>
              </w:rPr>
              <w:t xml:space="preserve">Thermal insulation </w:t>
            </w:r>
            <w:r>
              <w:rPr>
                <w:rFonts w:ascii="Times New Roman" w:hAnsi="Times New Roman"/>
                <w:color w:val="000000"/>
                <w:spacing w:val="10"/>
                <w:sz w:val="24"/>
              </w:rPr>
              <w:t xml:space="preserve">by </w:t>
            </w:r>
            <w:r>
              <w:rPr>
                <w:rFonts w:ascii="Times New Roman" w:hAnsi="Times New Roman"/>
                <w:color w:val="000000"/>
                <w:spacing w:val="5"/>
                <w:sz w:val="24"/>
              </w:rPr>
              <w:t xml:space="preserve">providing 50mm thick synth PF having =city 1000 GSM </w:t>
            </w:r>
            <w:r>
              <w:rPr>
                <w:rFonts w:ascii="Times New Roman" w:hAnsi="Times New Roman"/>
                <w:color w:val="000000"/>
                <w:spacing w:val="-4"/>
                <w:sz w:val="24"/>
              </w:rPr>
              <w:t xml:space="preserve">within the cavity held in position by using chicken wire mesh/ </w:t>
            </w:r>
            <w:r>
              <w:rPr>
                <w:rFonts w:ascii="Times New Roman" w:hAnsi="Times New Roman"/>
                <w:color w:val="000000"/>
                <w:spacing w:val="-5"/>
                <w:sz w:val="24"/>
              </w:rPr>
              <w:t>cross bracing/ pasting to the wall.</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768,00</w:t>
            </w:r>
          </w:p>
        </w:tc>
      </w:tr>
    </w:tbl>
    <w:p w:rsidR="00085DB0" w:rsidRDefault="00085DB0" w:rsidP="00085DB0"/>
    <w:p w:rsidR="00085DB0" w:rsidRDefault="00F34002" w:rsidP="00F34002">
      <w:pPr>
        <w:jc w:val="center"/>
      </w:pPr>
      <w:r>
        <w:t>Page No.160</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2"/>
                <w:sz w:val="24"/>
              </w:rPr>
            </w:pPr>
            <w:r>
              <w:rPr>
                <w:rFonts w:ascii="Times New Roman" w:hAnsi="Times New Roman"/>
                <w:color w:val="000000"/>
                <w:spacing w:val="-2"/>
                <w:sz w:val="24"/>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201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9.161</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1"/>
                <w:sz w:val="24"/>
              </w:rPr>
            </w:pPr>
            <w:r>
              <w:rPr>
                <w:rFonts w:ascii="Times New Roman" w:hAnsi="Times New Roman"/>
                <w:color w:val="000000"/>
                <w:spacing w:val="-1"/>
                <w:sz w:val="24"/>
              </w:rPr>
              <w:t xml:space="preserve">Providing and laying Gypsum panel partitions 100mm thick </w:t>
            </w:r>
            <w:r>
              <w:rPr>
                <w:rFonts w:ascii="Times New Roman" w:hAnsi="Times New Roman"/>
                <w:color w:val="000000"/>
                <w:spacing w:val="-7"/>
                <w:sz w:val="24"/>
              </w:rPr>
              <w:t xml:space="preserve">with watts proof Gypsum panels of size 666x500x100mm, made </w:t>
            </w:r>
            <w:r>
              <w:rPr>
                <w:rFonts w:ascii="Times New Roman" w:hAnsi="Times New Roman"/>
                <w:color w:val="000000"/>
                <w:sz w:val="24"/>
              </w:rPr>
              <w:t xml:space="preserve">of calcite phosphor Gypsum fixed with tongue and groove, </w:t>
            </w:r>
            <w:r>
              <w:rPr>
                <w:rFonts w:ascii="Times New Roman" w:hAnsi="Times New Roman"/>
                <w:color w:val="000000"/>
                <w:spacing w:val="-5"/>
                <w:sz w:val="24"/>
              </w:rPr>
              <w:t xml:space="preserve">jointed with bonding plaster as per manufacturers specifications </w:t>
            </w:r>
            <w:r>
              <w:rPr>
                <w:rFonts w:ascii="Times New Roman" w:hAnsi="Times New Roman"/>
                <w:color w:val="000000"/>
                <w:spacing w:val="-9"/>
                <w:sz w:val="24"/>
              </w:rPr>
              <w:t xml:space="preserve">in superstructure above plinth level up to floor 11 level, Gypsum </w:t>
            </w:r>
            <w:r>
              <w:rPr>
                <w:rFonts w:ascii="Times New Roman" w:hAnsi="Times New Roman"/>
                <w:color w:val="000000"/>
                <w:spacing w:val="4"/>
                <w:sz w:val="24"/>
              </w:rPr>
              <w:t xml:space="preserve">blocks will have a minimum compressive strength of 9,3 </w:t>
            </w:r>
            <w:r>
              <w:rPr>
                <w:rFonts w:ascii="Times New Roman" w:hAnsi="Times New Roman"/>
                <w:color w:val="000000"/>
                <w:spacing w:val="-10"/>
                <w:sz w:val="24"/>
              </w:rPr>
              <w:t>kg/cm2.</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19"/>
              </w:tabs>
              <w:rPr>
                <w:rFonts w:ascii="Times New Roman" w:hAnsi="Times New Roman"/>
                <w:color w:val="000000"/>
                <w:spacing w:val="-10"/>
                <w:sz w:val="24"/>
              </w:rPr>
            </w:pPr>
            <w:r>
              <w:rPr>
                <w:rFonts w:ascii="Times New Roman" w:hAnsi="Times New Roman"/>
                <w:color w:val="000000"/>
                <w:spacing w:val="-10"/>
                <w:sz w:val="24"/>
              </w:rPr>
              <w:t>810.00</w:t>
            </w:r>
          </w:p>
        </w:tc>
      </w:tr>
      <w:tr w:rsidR="00085DB0" w:rsidTr="004D2427">
        <w:trPr>
          <w:trHeight w:hRule="exact" w:val="28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9.162</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90" w:right="144"/>
              <w:jc w:val="both"/>
              <w:rPr>
                <w:rFonts w:ascii="Times New Roman" w:hAnsi="Times New Roman"/>
                <w:color w:val="000000"/>
                <w:spacing w:val="-6"/>
                <w:sz w:val="24"/>
              </w:rPr>
            </w:pPr>
            <w:r>
              <w:rPr>
                <w:rFonts w:ascii="Times New Roman" w:hAnsi="Times New Roman"/>
                <w:color w:val="000000"/>
                <w:spacing w:val="-6"/>
                <w:sz w:val="24"/>
              </w:rPr>
              <w:t xml:space="preserve">Providing and fixing factory made UPVC door frame made of uPVC extruded sections having an overall dimension as below </w:t>
            </w:r>
            <w:r>
              <w:rPr>
                <w:rFonts w:ascii="Times New Roman" w:hAnsi="Times New Roman"/>
                <w:color w:val="000000"/>
                <w:spacing w:val="1"/>
                <w:sz w:val="24"/>
              </w:rPr>
              <w:t xml:space="preserve">(tolerance ±1mm), with wall thickness 2.0 mm (± 0.2mm), </w:t>
            </w:r>
            <w:r>
              <w:rPr>
                <w:rFonts w:ascii="Times New Roman" w:hAnsi="Times New Roman"/>
                <w:color w:val="000000"/>
                <w:spacing w:val="-7"/>
                <w:sz w:val="24"/>
              </w:rPr>
              <w:t xml:space="preserve">corners of the door frame to be Jointed with galvanized brackets and stainless steel screws, joints mitred and Plastic welded. The </w:t>
            </w:r>
            <w:r>
              <w:rPr>
                <w:rFonts w:ascii="Times New Roman" w:hAnsi="Times New Roman"/>
                <w:color w:val="000000"/>
                <w:spacing w:val="-5"/>
                <w:sz w:val="24"/>
              </w:rPr>
              <w:t xml:space="preserve">hinge side vertical of the frames reinforced by galvanized M.S. </w:t>
            </w:r>
            <w:r>
              <w:rPr>
                <w:rFonts w:ascii="Times New Roman" w:hAnsi="Times New Roman"/>
                <w:color w:val="000000"/>
                <w:spacing w:val="-2"/>
                <w:sz w:val="24"/>
              </w:rPr>
              <w:t xml:space="preserve">tube of </w:t>
            </w:r>
            <w:r>
              <w:rPr>
                <w:rFonts w:ascii="Times New Roman" w:hAnsi="Times New Roman"/>
                <w:i/>
                <w:color w:val="000000"/>
                <w:spacing w:val="8"/>
                <w:sz w:val="24"/>
              </w:rPr>
              <w:t xml:space="preserve">size </w:t>
            </w:r>
            <w:r>
              <w:rPr>
                <w:rFonts w:ascii="Times New Roman" w:hAnsi="Times New Roman"/>
                <w:color w:val="000000"/>
                <w:spacing w:val="-2"/>
                <w:sz w:val="24"/>
              </w:rPr>
              <w:t xml:space="preserve">19 X 19mm and 1mm </w:t>
            </w:r>
            <w:r>
              <w:rPr>
                <w:rFonts w:ascii="Times New Roman" w:hAnsi="Times New Roman"/>
                <w:color w:val="000000"/>
                <w:spacing w:val="8"/>
                <w:sz w:val="23"/>
              </w:rPr>
              <w:t xml:space="preserve">(f 0.1 </w:t>
            </w:r>
            <w:r>
              <w:rPr>
                <w:rFonts w:ascii="Times New Roman" w:hAnsi="Times New Roman"/>
                <w:color w:val="000000"/>
                <w:spacing w:val="-2"/>
                <w:sz w:val="24"/>
              </w:rPr>
              <w:t xml:space="preserve">mm) wall thickness </w:t>
            </w:r>
            <w:r>
              <w:rPr>
                <w:rFonts w:ascii="Times New Roman" w:hAnsi="Times New Roman"/>
                <w:color w:val="000000"/>
                <w:spacing w:val="-4"/>
                <w:sz w:val="24"/>
              </w:rPr>
              <w:t xml:space="preserve">and 3 nos. stainless steel hinges fixed to the frame complete as </w:t>
            </w:r>
            <w:r>
              <w:rPr>
                <w:rFonts w:ascii="Times New Roman" w:hAnsi="Times New Roman"/>
                <w:color w:val="000000"/>
                <w:spacing w:val="-1"/>
                <w:sz w:val="24"/>
              </w:rPr>
              <w:t>per manufacturers specification and direction of Engineer-in-</w:t>
            </w:r>
          </w:p>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charge: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9.162.1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Extruded section Profile size 48x40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19"/>
              </w:tabs>
              <w:rPr>
                <w:rFonts w:ascii="Times New Roman" w:hAnsi="Times New Roman"/>
                <w:color w:val="000000"/>
                <w:spacing w:val="-10"/>
                <w:sz w:val="24"/>
              </w:rPr>
            </w:pPr>
            <w:r>
              <w:rPr>
                <w:rFonts w:ascii="Times New Roman" w:hAnsi="Times New Roman"/>
                <w:color w:val="000000"/>
                <w:spacing w:val="-10"/>
                <w:sz w:val="24"/>
              </w:rPr>
              <w:t>203.00</w:t>
            </w:r>
          </w:p>
        </w:tc>
      </w:tr>
      <w:tr w:rsidR="00085DB0" w:rsidTr="004D2427">
        <w:trPr>
          <w:trHeight w:hRule="exact" w:val="62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9.162.2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5"/>
                <w:sz w:val="24"/>
              </w:rPr>
            </w:pPr>
            <w:r>
              <w:rPr>
                <w:rFonts w:ascii="Times New Roman" w:hAnsi="Times New Roman"/>
                <w:color w:val="000000"/>
                <w:spacing w:val="-5"/>
                <w:sz w:val="24"/>
              </w:rPr>
              <w:t>Extruded section Profile size 42,60 mm_</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19"/>
              </w:tabs>
              <w:rPr>
                <w:rFonts w:ascii="Times New Roman" w:hAnsi="Times New Roman"/>
                <w:color w:val="000000"/>
                <w:spacing w:val="-10"/>
                <w:sz w:val="24"/>
              </w:rPr>
            </w:pPr>
            <w:r>
              <w:rPr>
                <w:rFonts w:ascii="Times New Roman" w:hAnsi="Times New Roman"/>
                <w:color w:val="000000"/>
                <w:spacing w:val="-10"/>
                <w:sz w:val="24"/>
              </w:rPr>
              <w:t>208.00</w:t>
            </w:r>
          </w:p>
        </w:tc>
      </w:tr>
      <w:tr w:rsidR="00085DB0"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9,163</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5"/>
                <w:sz w:val="24"/>
              </w:rPr>
            </w:pPr>
            <w:r>
              <w:rPr>
                <w:rFonts w:ascii="Times New Roman" w:hAnsi="Times New Roman"/>
                <w:color w:val="000000"/>
                <w:spacing w:val="-5"/>
                <w:sz w:val="24"/>
              </w:rPr>
              <w:t>Providing and fixing to existing door flames.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625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9.163,1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spacing w:line="230" w:lineRule="auto"/>
              <w:ind w:left="108" w:right="144"/>
              <w:jc w:val="both"/>
              <w:rPr>
                <w:rFonts w:ascii="Times New Roman" w:hAnsi="Times New Roman"/>
                <w:color w:val="000000"/>
                <w:spacing w:val="-5"/>
                <w:sz w:val="24"/>
              </w:rPr>
            </w:pPr>
            <w:r>
              <w:rPr>
                <w:rFonts w:ascii="Times New Roman" w:hAnsi="Times New Roman"/>
                <w:color w:val="000000"/>
                <w:spacing w:val="-5"/>
                <w:sz w:val="24"/>
              </w:rPr>
              <w:t xml:space="preserve">24 mm thick factory made PVC door shutters made </w:t>
            </w:r>
            <w:r>
              <w:rPr>
                <w:rFonts w:ascii="Times New Roman" w:hAnsi="Times New Roman"/>
                <w:color w:val="000000"/>
                <w:spacing w:val="-7"/>
                <w:sz w:val="24"/>
              </w:rPr>
              <w:t xml:space="preserve">of styles and rails of a uPVC hollow section of size </w:t>
            </w:r>
            <w:r>
              <w:rPr>
                <w:rFonts w:ascii="Times New Roman" w:hAnsi="Times New Roman"/>
                <w:color w:val="000000"/>
                <w:spacing w:val="-1"/>
                <w:sz w:val="24"/>
              </w:rPr>
              <w:t xml:space="preserve">59x24 mm and wall thickness 2 mm (+ 0.2 mm) with inbuilt edging on bath sides. The styles and </w:t>
            </w:r>
            <w:r>
              <w:rPr>
                <w:rFonts w:ascii="Times New Roman" w:hAnsi="Times New Roman"/>
                <w:color w:val="000000"/>
                <w:sz w:val="24"/>
              </w:rPr>
              <w:t xml:space="preserve">rails mitred and joint at the corners by means of </w:t>
            </w:r>
            <w:r>
              <w:rPr>
                <w:rFonts w:ascii="Times New Roman" w:hAnsi="Times New Roman"/>
                <w:color w:val="000000"/>
                <w:spacing w:val="-10"/>
                <w:sz w:val="24"/>
              </w:rPr>
              <w:t xml:space="preserve">M.S. galvanised/plastic brackets of </w:t>
            </w:r>
            <w:r>
              <w:rPr>
                <w:rFonts w:ascii="Times New Roman" w:hAnsi="Times New Roman"/>
                <w:i/>
                <w:color w:val="000000"/>
                <w:sz w:val="24"/>
              </w:rPr>
              <w:t xml:space="preserve">size </w:t>
            </w:r>
            <w:r>
              <w:rPr>
                <w:rFonts w:ascii="Times New Roman" w:hAnsi="Times New Roman"/>
                <w:color w:val="000000"/>
                <w:spacing w:val="-10"/>
                <w:sz w:val="24"/>
              </w:rPr>
              <w:t xml:space="preserve">75x220 mm </w:t>
            </w:r>
            <w:r>
              <w:rPr>
                <w:rFonts w:ascii="Times New Roman" w:hAnsi="Times New Roman"/>
                <w:color w:val="000000"/>
                <w:spacing w:val="-2"/>
                <w:sz w:val="24"/>
              </w:rPr>
              <w:t xml:space="preserve">having wall thickness 1.0 mm and stainless steel </w:t>
            </w:r>
            <w:r>
              <w:rPr>
                <w:rFonts w:ascii="Times New Roman" w:hAnsi="Times New Roman"/>
                <w:color w:val="000000"/>
                <w:spacing w:val="3"/>
                <w:sz w:val="24"/>
              </w:rPr>
              <w:t xml:space="preserve">screws. The styles of the shutter reinforced by </w:t>
            </w:r>
            <w:r>
              <w:rPr>
                <w:rFonts w:ascii="Times New Roman" w:hAnsi="Times New Roman"/>
                <w:color w:val="000000"/>
                <w:spacing w:val="-2"/>
                <w:sz w:val="24"/>
              </w:rPr>
              <w:t xml:space="preserve">inserting galvanised M.S. tube of size 20x20 mm </w:t>
            </w:r>
            <w:r>
              <w:rPr>
                <w:rFonts w:ascii="Times New Roman" w:hAnsi="Times New Roman"/>
                <w:color w:val="000000"/>
                <w:spacing w:val="-6"/>
                <w:sz w:val="24"/>
              </w:rPr>
              <w:t xml:space="preserve">and 1 mm (4 0.1 mm) wall thickness. The lock rail </w:t>
            </w:r>
            <w:r>
              <w:rPr>
                <w:rFonts w:ascii="Times New Roman" w:hAnsi="Times New Roman"/>
                <w:color w:val="000000"/>
                <w:spacing w:val="-3"/>
                <w:sz w:val="24"/>
              </w:rPr>
              <w:t xml:space="preserve">made up of 'Er section, a uPVC hollow section of </w:t>
            </w:r>
            <w:r>
              <w:rPr>
                <w:rFonts w:ascii="Times New Roman" w:hAnsi="Times New Roman"/>
                <w:color w:val="000000"/>
                <w:spacing w:val="10"/>
                <w:sz w:val="24"/>
              </w:rPr>
              <w:t xml:space="preserve">size 100x24 mm and 2 mm (± 0.2 mm) wall </w:t>
            </w:r>
            <w:r>
              <w:rPr>
                <w:rFonts w:ascii="Times New Roman" w:hAnsi="Times New Roman"/>
                <w:color w:val="000000"/>
                <w:spacing w:val="-10"/>
                <w:sz w:val="24"/>
              </w:rPr>
              <w:t xml:space="preserve">thickness, fixed to the shutter styles by means of </w:t>
            </w:r>
            <w:r>
              <w:rPr>
                <w:rFonts w:ascii="Times New Roman" w:hAnsi="Times New Roman"/>
                <w:color w:val="000000"/>
                <w:spacing w:val="-7"/>
                <w:sz w:val="24"/>
              </w:rPr>
              <w:t xml:space="preserve">phisticikalvanised M.S. IT cleats. The shutter frame filled with a uPVC multi-chambered single panel of size </w:t>
            </w:r>
            <w:r>
              <w:rPr>
                <w:rFonts w:ascii="Times New Roman" w:hAnsi="Times New Roman"/>
                <w:b/>
                <w:color w:val="000000"/>
                <w:spacing w:val="3"/>
                <w:w w:val="110"/>
                <w:sz w:val="23"/>
              </w:rPr>
              <w:t xml:space="preserve">not </w:t>
            </w:r>
            <w:r>
              <w:rPr>
                <w:rFonts w:ascii="Times New Roman" w:hAnsi="Times New Roman"/>
                <w:color w:val="000000"/>
                <w:spacing w:val="-7"/>
                <w:sz w:val="24"/>
              </w:rPr>
              <w:t xml:space="preserve">less than 620 mm, having over all thickness </w:t>
            </w:r>
            <w:r>
              <w:rPr>
                <w:rFonts w:ascii="Times New Roman" w:hAnsi="Times New Roman"/>
                <w:color w:val="000000"/>
                <w:spacing w:val="-9"/>
                <w:sz w:val="24"/>
              </w:rPr>
              <w:t xml:space="preserve">of 20 mm and 1 mm (4 0,1 mm) wall thickness. The </w:t>
            </w:r>
            <w:r>
              <w:rPr>
                <w:rFonts w:ascii="Times New Roman" w:hAnsi="Times New Roman"/>
                <w:color w:val="000000"/>
                <w:spacing w:val="-5"/>
                <w:sz w:val="24"/>
              </w:rPr>
              <w:t xml:space="preserve">panels filled vertically and tie bar at two places by </w:t>
            </w:r>
            <w:r>
              <w:rPr>
                <w:rFonts w:ascii="Times New Roman" w:hAnsi="Times New Roman"/>
                <w:color w:val="000000"/>
                <w:spacing w:val="-10"/>
                <w:sz w:val="24"/>
              </w:rPr>
              <w:t xml:space="preserve">inserting horizontally 6 mm galvanised M.S. rod and fastened with nuts and washers, complete </w:t>
            </w:r>
            <w:r>
              <w:rPr>
                <w:rFonts w:ascii="Times New Roman" w:hAnsi="Times New Roman"/>
                <w:b/>
                <w:i/>
                <w:color w:val="000000"/>
                <w:sz w:val="24"/>
              </w:rPr>
              <w:t xml:space="preserve">as </w:t>
            </w:r>
            <w:r>
              <w:rPr>
                <w:rFonts w:ascii="Times New Roman" w:hAnsi="Times New Roman"/>
                <w:color w:val="000000"/>
                <w:spacing w:val="-10"/>
                <w:sz w:val="24"/>
              </w:rPr>
              <w:t xml:space="preserve">per </w:t>
            </w:r>
            <w:r>
              <w:rPr>
                <w:rFonts w:ascii="Times New Roman" w:hAnsi="Times New Roman"/>
                <w:color w:val="000000"/>
                <w:spacing w:val="7"/>
                <w:sz w:val="24"/>
              </w:rPr>
              <w:t xml:space="preserve">mamifacturces specification and direction of </w:t>
            </w:r>
            <w:r>
              <w:rPr>
                <w:rFonts w:ascii="Times New Roman" w:hAnsi="Times New Roman"/>
                <w:color w:val="000000"/>
                <w:spacing w:val="-5"/>
                <w:sz w:val="24"/>
              </w:rPr>
              <w:t xml:space="preserve">Engineer-in-charge. (For W.C. and bathroom door </w:t>
            </w:r>
            <w:r>
              <w:rPr>
                <w:rFonts w:ascii="Times New Roman" w:hAnsi="Times New Roman"/>
                <w:color w:val="000000"/>
                <w:spacing w:val="-10"/>
                <w:sz w:val="24"/>
              </w:rPr>
              <w:t>shutter).</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19"/>
              </w:tabs>
              <w:rPr>
                <w:rFonts w:ascii="Times New Roman" w:hAnsi="Times New Roman"/>
                <w:color w:val="000000"/>
                <w:spacing w:val="-10"/>
                <w:sz w:val="24"/>
              </w:rPr>
            </w:pPr>
            <w:r>
              <w:rPr>
                <w:rFonts w:ascii="Times New Roman" w:hAnsi="Times New Roman"/>
                <w:color w:val="000000"/>
                <w:spacing w:val="-10"/>
                <w:sz w:val="24"/>
              </w:rPr>
              <w:t>2888.00</w:t>
            </w:r>
          </w:p>
        </w:tc>
      </w:tr>
      <w:tr w:rsidR="00085DB0" w:rsidTr="004D2427">
        <w:trPr>
          <w:trHeight w:hRule="exact" w:val="159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9.163.2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spacing w:line="230" w:lineRule="auto"/>
              <w:ind w:left="108" w:right="144"/>
              <w:jc w:val="both"/>
              <w:rPr>
                <w:rFonts w:ascii="Times New Roman" w:hAnsi="Times New Roman"/>
                <w:color w:val="000000"/>
                <w:spacing w:val="4"/>
                <w:sz w:val="24"/>
              </w:rPr>
            </w:pPr>
            <w:r>
              <w:rPr>
                <w:rFonts w:ascii="Times New Roman" w:hAnsi="Times New Roman"/>
                <w:color w:val="000000"/>
                <w:spacing w:val="4"/>
                <w:sz w:val="24"/>
              </w:rPr>
              <w:t xml:space="preserve">30 mm thick factory made Polyvinyl Chloride </w:t>
            </w:r>
            <w:r>
              <w:rPr>
                <w:rFonts w:ascii="Times New Roman" w:hAnsi="Times New Roman"/>
                <w:color w:val="000000"/>
                <w:sz w:val="24"/>
              </w:rPr>
              <w:t xml:space="preserve">(PVC) door shutter made of styles and rails of a uPVC hollow section of size 6000 mm and wall </w:t>
            </w:r>
            <w:r>
              <w:rPr>
                <w:rFonts w:ascii="Times New Roman" w:hAnsi="Times New Roman"/>
                <w:color w:val="000000"/>
                <w:spacing w:val="-8"/>
                <w:sz w:val="24"/>
              </w:rPr>
              <w:t xml:space="preserve">thickness 2 mm (+ 0.2 rem), with inbuilt decorative </w:t>
            </w:r>
            <w:r>
              <w:rPr>
                <w:rFonts w:ascii="Times New Roman" w:hAnsi="Times New Roman"/>
                <w:color w:val="000000"/>
                <w:spacing w:val="-4"/>
                <w:sz w:val="24"/>
              </w:rPr>
              <w:t xml:space="preserve">moulding edging on one side. The styles and rails </w:t>
            </w:r>
            <w:r>
              <w:rPr>
                <w:rFonts w:ascii="Times New Roman" w:hAnsi="Times New Roman"/>
                <w:color w:val="000000"/>
                <w:spacing w:val="4"/>
                <w:sz w:val="24"/>
              </w:rPr>
              <w:t>mitred and joint at the contra by means of M.S.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19"/>
              </w:tabs>
              <w:rPr>
                <w:rFonts w:ascii="Times New Roman" w:hAnsi="Times New Roman"/>
                <w:color w:val="000000"/>
                <w:spacing w:val="-10"/>
                <w:sz w:val="24"/>
              </w:rPr>
            </w:pPr>
            <w:r>
              <w:rPr>
                <w:rFonts w:ascii="Times New Roman" w:hAnsi="Times New Roman"/>
                <w:color w:val="000000"/>
                <w:spacing w:val="-10"/>
                <w:sz w:val="24"/>
              </w:rPr>
              <w:t>3121.00</w:t>
            </w:r>
          </w:p>
        </w:tc>
      </w:tr>
    </w:tbl>
    <w:p w:rsidR="00085DB0" w:rsidRDefault="00F34002" w:rsidP="00F34002">
      <w:pPr>
        <w:jc w:val="center"/>
      </w:pPr>
      <w:r>
        <w:t>Page No.161</w:t>
      </w:r>
    </w:p>
    <w:tbl>
      <w:tblPr>
        <w:tblW w:w="0" w:type="auto"/>
        <w:tblInd w:w="15" w:type="dxa"/>
        <w:tblLayout w:type="fixed"/>
        <w:tblCellMar>
          <w:left w:w="0" w:type="dxa"/>
          <w:right w:w="0" w:type="dxa"/>
        </w:tblCellMar>
        <w:tblLook w:val="04A0"/>
      </w:tblPr>
      <w:tblGrid>
        <w:gridCol w:w="870"/>
        <w:gridCol w:w="1103"/>
        <w:gridCol w:w="5085"/>
        <w:gridCol w:w="1245"/>
        <w:gridCol w:w="1470"/>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2445"/>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Unit</w:t>
            </w:r>
          </w:p>
        </w:tc>
        <w:tc>
          <w:tcPr>
            <w:tcW w:w="14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1260"/>
        </w:trPr>
        <w:tc>
          <w:tcPr>
            <w:tcW w:w="870"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rPr>
                <w:rFonts w:ascii="Times New Roman" w:hAnsi="Times New Roman"/>
                <w:color w:val="000000"/>
                <w:sz w:val="20"/>
              </w:rPr>
            </w:pPr>
          </w:p>
        </w:tc>
        <w:tc>
          <w:tcPr>
            <w:tcW w:w="1103"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rPr>
                <w:rFonts w:ascii="Times New Roman" w:hAnsi="Times New Roman"/>
                <w:color w:val="000000"/>
                <w:sz w:val="20"/>
              </w:rPr>
            </w:pP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spacing w:line="243" w:lineRule="exact"/>
              <w:ind w:left="108" w:right="144"/>
              <w:jc w:val="both"/>
              <w:rPr>
                <w:rFonts w:ascii="Times New Roman" w:hAnsi="Times New Roman"/>
                <w:color w:val="000000"/>
                <w:spacing w:val="3"/>
                <w:sz w:val="24"/>
              </w:rPr>
            </w:pPr>
            <w:r>
              <w:rPr>
                <w:rFonts w:ascii="Times New Roman" w:hAnsi="Times New Roman"/>
                <w:color w:val="000000"/>
                <w:spacing w:val="3"/>
                <w:sz w:val="24"/>
              </w:rPr>
              <w:t xml:space="preserve">galvaniserlfplastk brackets of size 75x220 mm </w:t>
            </w:r>
            <w:r>
              <w:rPr>
                <w:rFonts w:ascii="Times New Roman" w:hAnsi="Times New Roman"/>
                <w:color w:val="000000"/>
                <w:spacing w:val="-3"/>
                <w:sz w:val="24"/>
              </w:rPr>
              <w:t xml:space="preserve">having wall thickness 1.0 mm and </w:t>
            </w:r>
            <w:r>
              <w:rPr>
                <w:rFonts w:ascii="Times New Roman" w:hAnsi="Times New Roman"/>
                <w:b/>
                <w:i/>
                <w:color w:val="000000"/>
                <w:spacing w:val="-3"/>
                <w:sz w:val="25"/>
              </w:rPr>
              <w:t xml:space="preserve">stainless steel </w:t>
            </w:r>
            <w:r>
              <w:rPr>
                <w:rFonts w:ascii="Times New Roman" w:hAnsi="Times New Roman"/>
                <w:color w:val="000000"/>
                <w:spacing w:val="3"/>
                <w:sz w:val="24"/>
              </w:rPr>
              <w:t xml:space="preserve">screws. The styles of the shutter reinforced by </w:t>
            </w:r>
            <w:r>
              <w:rPr>
                <w:rFonts w:ascii="Times New Roman" w:hAnsi="Times New Roman"/>
                <w:color w:val="000000"/>
                <w:spacing w:val="-1"/>
                <w:sz w:val="24"/>
              </w:rPr>
              <w:t>inserting galvanised M.S. tube of size 25x20 mm and 1 ram (+ 0,1 ram) wall thickness The lock rail</w:t>
            </w:r>
          </w:p>
        </w:tc>
        <w:tc>
          <w:tcPr>
            <w:tcW w:w="1245"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rPr>
                <w:rFonts w:ascii="Times New Roman" w:hAnsi="Times New Roman"/>
                <w:color w:val="000000"/>
                <w:sz w:val="20"/>
              </w:rPr>
            </w:pPr>
          </w:p>
        </w:tc>
        <w:tc>
          <w:tcPr>
            <w:tcW w:w="1470"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3397"/>
        </w:trPr>
        <w:tc>
          <w:tcPr>
            <w:tcW w:w="870"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103"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spacing w:before="36"/>
              <w:ind w:left="108" w:right="108"/>
              <w:jc w:val="both"/>
              <w:rPr>
                <w:rFonts w:ascii="Times New Roman" w:hAnsi="Times New Roman"/>
                <w:color w:val="000000"/>
                <w:spacing w:val="-1"/>
                <w:sz w:val="24"/>
              </w:rPr>
            </w:pPr>
            <w:r>
              <w:rPr>
                <w:rFonts w:ascii="Times New Roman" w:hAnsi="Times New Roman"/>
                <w:color w:val="000000"/>
                <w:spacing w:val="-1"/>
                <w:sz w:val="24"/>
              </w:rPr>
              <w:t xml:space="preserve">made up of 'IT section, a uPVC hollow section of </w:t>
            </w:r>
            <w:r>
              <w:rPr>
                <w:rFonts w:ascii="Times New Roman" w:hAnsi="Times New Roman"/>
                <w:color w:val="000000"/>
                <w:spacing w:val="11"/>
                <w:sz w:val="24"/>
              </w:rPr>
              <w:t xml:space="preserve">size 100x30 mm and 2 mm (+ 0.2 mm) wall </w:t>
            </w:r>
            <w:r>
              <w:rPr>
                <w:rFonts w:ascii="Times New Roman" w:hAnsi="Times New Roman"/>
                <w:color w:val="000000"/>
                <w:sz w:val="24"/>
              </w:rPr>
              <w:t xml:space="preserve">thickness fixed to the shutter styles by means of </w:t>
            </w:r>
            <w:r>
              <w:rPr>
                <w:rFonts w:ascii="Times New Roman" w:hAnsi="Times New Roman"/>
                <w:color w:val="000000"/>
                <w:spacing w:val="-4"/>
                <w:sz w:val="24"/>
              </w:rPr>
              <w:t xml:space="preserve">plastic/ galvanised M.S. 77 cleats. The shutter fine </w:t>
            </w:r>
            <w:r>
              <w:rPr>
                <w:rFonts w:ascii="Times New Roman" w:hAnsi="Times New Roman"/>
                <w:color w:val="000000"/>
                <w:spacing w:val="-5"/>
                <w:sz w:val="24"/>
              </w:rPr>
              <w:t xml:space="preserve">filled with a uPVC multi-chambered single panel of </w:t>
            </w:r>
            <w:r>
              <w:rPr>
                <w:rFonts w:ascii="Times New Roman" w:hAnsi="Times New Roman"/>
                <w:color w:val="000000"/>
                <w:spacing w:val="-4"/>
                <w:sz w:val="24"/>
              </w:rPr>
              <w:t xml:space="preserve">size not less than 620 mm, having over all thickness </w:t>
            </w:r>
            <w:r>
              <w:rPr>
                <w:rFonts w:ascii="Times New Roman" w:hAnsi="Times New Roman"/>
                <w:color w:val="000000"/>
                <w:spacing w:val="-7"/>
                <w:sz w:val="24"/>
              </w:rPr>
              <w:t xml:space="preserve">of 20 mm and 1 mm </w:t>
            </w:r>
            <w:r>
              <w:rPr>
                <w:rFonts w:ascii="Times New Roman" w:hAnsi="Times New Roman"/>
                <w:color w:val="000000"/>
                <w:spacing w:val="-7"/>
                <w:w w:val="180"/>
                <w:sz w:val="18"/>
              </w:rPr>
              <w:t xml:space="preserve">(f </w:t>
            </w:r>
            <w:r>
              <w:rPr>
                <w:rFonts w:ascii="Times New Roman" w:hAnsi="Times New Roman"/>
                <w:color w:val="000000"/>
                <w:spacing w:val="-7"/>
                <w:sz w:val="28"/>
              </w:rPr>
              <w:t xml:space="preserve">al </w:t>
            </w:r>
            <w:r>
              <w:rPr>
                <w:rFonts w:ascii="Times New Roman" w:hAnsi="Times New Roman"/>
                <w:color w:val="000000"/>
                <w:spacing w:val="-7"/>
                <w:sz w:val="24"/>
              </w:rPr>
              <w:t xml:space="preserve">mm) wall thickness . The </w:t>
            </w:r>
            <w:r>
              <w:rPr>
                <w:rFonts w:ascii="Times New Roman" w:hAnsi="Times New Roman"/>
                <w:color w:val="000000"/>
                <w:spacing w:val="-5"/>
                <w:sz w:val="24"/>
              </w:rPr>
              <w:t xml:space="preserve">panels filled vertically and tie bar at two places by </w:t>
            </w:r>
            <w:r>
              <w:rPr>
                <w:rFonts w:ascii="Times New Roman" w:hAnsi="Times New Roman"/>
                <w:color w:val="000000"/>
                <w:spacing w:val="-8"/>
                <w:sz w:val="24"/>
              </w:rPr>
              <w:t xml:space="preserve">inserting horizontally 6 mm galvanised M.S. rod and </w:t>
            </w:r>
            <w:r>
              <w:rPr>
                <w:rFonts w:ascii="Times New Roman" w:hAnsi="Times New Roman"/>
                <w:color w:val="000000"/>
                <w:sz w:val="24"/>
              </w:rPr>
              <w:t xml:space="preserve">fastened with nuts and washers, complete as per </w:t>
            </w:r>
            <w:r>
              <w:rPr>
                <w:rFonts w:ascii="Times New Roman" w:hAnsi="Times New Roman"/>
                <w:color w:val="000000"/>
                <w:spacing w:val="8"/>
                <w:sz w:val="24"/>
              </w:rPr>
              <w:t xml:space="preserve">manufacturer's specification and direction of </w:t>
            </w:r>
            <w:r>
              <w:rPr>
                <w:rFonts w:ascii="Times New Roman" w:hAnsi="Times New Roman"/>
                <w:color w:val="000000"/>
                <w:spacing w:val="-4"/>
                <w:sz w:val="24"/>
              </w:rPr>
              <w:t>Engincer-in-charge.</w:t>
            </w:r>
          </w:p>
        </w:tc>
        <w:tc>
          <w:tcPr>
            <w:tcW w:w="1245"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470" w:type="dxa"/>
            <w:vMerge/>
            <w:tcBorders>
              <w:top w:val="none" w:sz="0" w:space="0" w:color="000000"/>
              <w:left w:val="single" w:sz="6" w:space="0" w:color="000000"/>
              <w:bottom w:val="single" w:sz="6" w:space="0" w:color="000000"/>
              <w:right w:val="single" w:sz="6" w:space="0" w:color="000000"/>
            </w:tcBorders>
          </w:tcPr>
          <w:p w:rsidR="00085DB0" w:rsidRDefault="00085DB0" w:rsidP="004D2427"/>
        </w:tc>
      </w:tr>
      <w:tr w:rsidR="00085DB0" w:rsidTr="004D2427">
        <w:trPr>
          <w:trHeight w:hRule="exact" w:val="501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z w:val="24"/>
              </w:rPr>
            </w:pPr>
            <w:r>
              <w:rPr>
                <w:rFonts w:ascii="Times New Roman" w:hAnsi="Times New Roman"/>
                <w:color w:val="000000"/>
                <w:sz w:val="24"/>
              </w:rPr>
              <w:t>9.163,3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25mm thick PVC flush door shutters made out of a </w:t>
            </w:r>
            <w:r>
              <w:rPr>
                <w:rFonts w:ascii="Times New Roman" w:hAnsi="Times New Roman"/>
                <w:color w:val="000000"/>
                <w:spacing w:val="-2"/>
                <w:sz w:val="24"/>
              </w:rPr>
              <w:t xml:space="preserve">one piece Multi chamber extruded PVC section of </w:t>
            </w:r>
            <w:r>
              <w:rPr>
                <w:rFonts w:ascii="Times New Roman" w:hAnsi="Times New Roman"/>
                <w:color w:val="000000"/>
                <w:spacing w:val="-7"/>
                <w:sz w:val="24"/>
              </w:rPr>
              <w:t xml:space="preserve">the </w:t>
            </w:r>
            <w:r>
              <w:rPr>
                <w:rFonts w:ascii="Times New Roman" w:hAnsi="Times New Roman"/>
                <w:b/>
                <w:color w:val="000000"/>
                <w:spacing w:val="-17"/>
                <w:sz w:val="26"/>
              </w:rPr>
              <w:t xml:space="preserve">size </w:t>
            </w:r>
            <w:r>
              <w:rPr>
                <w:rFonts w:ascii="Times New Roman" w:hAnsi="Times New Roman"/>
                <w:color w:val="000000"/>
                <w:spacing w:val="-7"/>
                <w:sz w:val="24"/>
              </w:rPr>
              <w:t xml:space="preserve">of 762mmx25mra or less as per requirement with an </w:t>
            </w:r>
            <w:r>
              <w:rPr>
                <w:rFonts w:ascii="Times New Roman" w:hAnsi="Times New Roman"/>
                <w:b/>
                <w:i/>
                <w:color w:val="000000"/>
                <w:spacing w:val="-7"/>
                <w:sz w:val="25"/>
              </w:rPr>
              <w:t xml:space="preserve">average </w:t>
            </w:r>
            <w:r>
              <w:rPr>
                <w:rFonts w:ascii="Times New Roman" w:hAnsi="Times New Roman"/>
                <w:color w:val="000000"/>
                <w:spacing w:val="-7"/>
                <w:sz w:val="24"/>
              </w:rPr>
              <w:t xml:space="preserve">wall thickness of 1mm (+ 0.3mm). </w:t>
            </w:r>
            <w:r>
              <w:rPr>
                <w:rFonts w:ascii="Times New Roman" w:hAnsi="Times New Roman"/>
                <w:color w:val="000000"/>
                <w:spacing w:val="-2"/>
                <w:sz w:val="24"/>
              </w:rPr>
              <w:t xml:space="preserve">PVC foam end cap of size 23x10mra are provided </w:t>
            </w:r>
            <w:r>
              <w:rPr>
                <w:rFonts w:ascii="Times New Roman" w:hAnsi="Times New Roman"/>
                <w:color w:val="000000"/>
                <w:spacing w:val="-6"/>
                <w:sz w:val="24"/>
              </w:rPr>
              <w:t xml:space="preserve">on both vertical edges to ensure the overall thickness </w:t>
            </w:r>
            <w:r>
              <w:rPr>
                <w:rFonts w:ascii="Times New Roman" w:hAnsi="Times New Roman"/>
                <w:color w:val="000000"/>
                <w:spacing w:val="-8"/>
                <w:sz w:val="24"/>
              </w:rPr>
              <w:t xml:space="preserve">of 25mm. An M.S. tube having dimensions 19mm x </w:t>
            </w:r>
            <w:r>
              <w:rPr>
                <w:rFonts w:ascii="Times New Roman" w:hAnsi="Times New Roman"/>
                <w:color w:val="000000"/>
                <w:spacing w:val="-5"/>
                <w:sz w:val="24"/>
              </w:rPr>
              <w:t xml:space="preserve">19mm and 1.0 mm (I 0.1mm) is inserted along the </w:t>
            </w:r>
            <w:r>
              <w:rPr>
                <w:rFonts w:ascii="Times New Roman" w:hAnsi="Times New Roman"/>
                <w:color w:val="000000"/>
                <w:spacing w:val="1"/>
                <w:sz w:val="24"/>
              </w:rPr>
              <w:t xml:space="preserve">hinge side of the door. Core of the door shutter </w:t>
            </w:r>
            <w:r>
              <w:rPr>
                <w:rFonts w:ascii="Times New Roman" w:hAnsi="Times New Roman"/>
                <w:color w:val="000000"/>
                <w:spacing w:val="-2"/>
                <w:sz w:val="24"/>
              </w:rPr>
              <w:t xml:space="preserve">should be filled with Irish  Density Polyurerlirme </w:t>
            </w:r>
            <w:r>
              <w:rPr>
                <w:rFonts w:ascii="Times New Roman" w:hAnsi="Times New Roman"/>
                <w:color w:val="000000"/>
                <w:spacing w:val="-5"/>
                <w:sz w:val="24"/>
              </w:rPr>
              <w:t xml:space="preserve">foam The Top and Bottom edges of the shutter are covered with an end-cap of the size 25mmx11mra, </w:t>
            </w:r>
            <w:r>
              <w:rPr>
                <w:rFonts w:ascii="Times New Roman" w:hAnsi="Times New Roman"/>
                <w:color w:val="000000"/>
                <w:spacing w:val="7"/>
                <w:sz w:val="24"/>
              </w:rPr>
              <w:t xml:space="preserve">Door shutter shall be reinforced with special </w:t>
            </w:r>
            <w:r>
              <w:rPr>
                <w:rFonts w:ascii="Times New Roman" w:hAnsi="Times New Roman"/>
                <w:color w:val="000000"/>
                <w:spacing w:val="2"/>
                <w:sz w:val="24"/>
              </w:rPr>
              <w:t xml:space="preserve">polymeric reinforcements as per manufactures' </w:t>
            </w:r>
            <w:r>
              <w:rPr>
                <w:rFonts w:ascii="Times New Roman" w:hAnsi="Times New Roman"/>
                <w:color w:val="000000"/>
                <w:spacing w:val="-5"/>
                <w:sz w:val="24"/>
              </w:rPr>
              <w:t xml:space="preserve">specification and direction of Engineer-in-charge to </w:t>
            </w:r>
            <w:r>
              <w:rPr>
                <w:rFonts w:ascii="Times New Roman" w:hAnsi="Times New Roman"/>
                <w:color w:val="000000"/>
                <w:spacing w:val="-3"/>
                <w:sz w:val="24"/>
              </w:rPr>
              <w:t xml:space="preserve">take up necessary hardware and fixtures. Stickers </w:t>
            </w:r>
            <w:r>
              <w:rPr>
                <w:rFonts w:ascii="Times New Roman" w:hAnsi="Times New Roman"/>
                <w:color w:val="000000"/>
                <w:spacing w:val="-9"/>
                <w:sz w:val="24"/>
              </w:rPr>
              <w:t xml:space="preserve">indicating the locations of hardware will be pasted at </w:t>
            </w:r>
            <w:r>
              <w:rPr>
                <w:rFonts w:ascii="Times New Roman" w:hAnsi="Times New Roman"/>
                <w:color w:val="000000"/>
                <w:spacing w:val="-4"/>
                <w:sz w:val="24"/>
              </w:rPr>
              <w:t>appropriate places.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sqm</w:t>
            </w:r>
          </w:p>
        </w:tc>
        <w:tc>
          <w:tcPr>
            <w:tcW w:w="14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3004.00</w:t>
            </w:r>
          </w:p>
        </w:tc>
      </w:tr>
      <w:tr w:rsidR="00085DB0" w:rsidTr="004D2427">
        <w:trPr>
          <w:trHeight w:hRule="exact" w:val="2317"/>
        </w:trPr>
        <w:tc>
          <w:tcPr>
            <w:tcW w:w="870"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9.164</w:t>
            </w:r>
          </w:p>
        </w:tc>
        <w:tc>
          <w:tcPr>
            <w:tcW w:w="1103" w:type="dxa"/>
            <w:vMerge w:val="restart"/>
            <w:tcBorders>
              <w:top w:val="single" w:sz="6" w:space="0" w:color="000000"/>
              <w:left w:val="single" w:sz="6" w:space="0" w:color="000000"/>
              <w:bottom w:val="none" w:sz="0" w:space="0" w:color="000000"/>
              <w:right w:val="none" w:sz="0" w:space="0" w:color="000000"/>
            </w:tcBorders>
          </w:tcPr>
          <w:p w:rsidR="00085DB0" w:rsidRDefault="00085DB0" w:rsidP="004D2427">
            <w:pPr>
              <w:ind w:left="108"/>
              <w:rPr>
                <w:rFonts w:ascii="Times New Roman" w:hAnsi="Times New Roman"/>
                <w:color w:val="000000"/>
                <w:sz w:val="24"/>
              </w:rPr>
            </w:pPr>
            <w:r>
              <w:rPr>
                <w:rFonts w:ascii="Times New Roman" w:hAnsi="Times New Roman"/>
                <w:color w:val="000000"/>
                <w:sz w:val="24"/>
              </w:rPr>
              <w:t xml:space="preserve">Providing </w:t>
            </w:r>
            <w:r>
              <w:rPr>
                <w:rFonts w:ascii="Times New Roman" w:hAnsi="Times New Roman"/>
                <w:color w:val="000000"/>
                <w:spacing w:val="-25"/>
                <w:sz w:val="24"/>
              </w:rPr>
              <w:t>shutter, styles</w:t>
            </w:r>
          </w:p>
          <w:p w:rsidR="00085DB0" w:rsidRDefault="00085DB0" w:rsidP="004D2427">
            <w:pPr>
              <w:spacing w:before="180"/>
              <w:ind w:left="108"/>
              <w:jc w:val="both"/>
              <w:rPr>
                <w:rFonts w:ascii="Times New Roman" w:hAnsi="Times New Roman"/>
                <w:color w:val="000000"/>
                <w:spacing w:val="-14"/>
                <w:sz w:val="24"/>
              </w:rPr>
            </w:pPr>
            <w:r>
              <w:rPr>
                <w:rFonts w:ascii="Times New Roman" w:hAnsi="Times New Roman"/>
                <w:color w:val="000000"/>
                <w:spacing w:val="-14"/>
                <w:sz w:val="24"/>
              </w:rPr>
              <w:t xml:space="preserve">with inbuilt </w:t>
            </w:r>
            <w:r>
              <w:rPr>
                <w:rFonts w:ascii="Times New Roman" w:hAnsi="Times New Roman"/>
                <w:color w:val="000000"/>
                <w:sz w:val="24"/>
              </w:rPr>
              <w:t xml:space="preserve">and joint brackets </w:t>
            </w:r>
            <w:r>
              <w:rPr>
                <w:rFonts w:ascii="Times New Roman" w:hAnsi="Times New Roman"/>
                <w:color w:val="000000"/>
                <w:spacing w:val="2"/>
                <w:sz w:val="24"/>
              </w:rPr>
              <w:t xml:space="preserve">stainless </w:t>
            </w:r>
            <w:r>
              <w:rPr>
                <w:rFonts w:ascii="Times New Roman" w:hAnsi="Times New Roman"/>
                <w:color w:val="000000"/>
                <w:spacing w:val="-16"/>
                <w:sz w:val="24"/>
              </w:rPr>
              <w:t xml:space="preserve">by inserting </w:t>
            </w:r>
            <w:r>
              <w:rPr>
                <w:rFonts w:ascii="Times New Roman" w:hAnsi="Times New Roman"/>
                <w:color w:val="000000"/>
                <w:sz w:val="24"/>
              </w:rPr>
              <w:t xml:space="preserve">thickness </w:t>
            </w:r>
            <w:r>
              <w:rPr>
                <w:rFonts w:ascii="Times New Roman" w:hAnsi="Times New Roman"/>
                <w:color w:val="000000"/>
                <w:spacing w:val="-53"/>
                <w:sz w:val="24"/>
              </w:rPr>
              <w:t xml:space="preserve">100mmx37mm, </w:t>
            </w:r>
            <w:r>
              <w:rPr>
                <w:rFonts w:ascii="Times New Roman" w:hAnsi="Times New Roman"/>
                <w:color w:val="000000"/>
                <w:spacing w:val="-13"/>
                <w:sz w:val="24"/>
              </w:rPr>
              <w:t xml:space="preserve">fixed to the </w:t>
            </w:r>
            <w:r>
              <w:rPr>
                <w:rFonts w:ascii="Times New Roman" w:hAnsi="Times New Roman"/>
                <w:color w:val="000000"/>
                <w:spacing w:val="-1"/>
                <w:sz w:val="24"/>
              </w:rPr>
              <w:t xml:space="preserve">beads and </w:t>
            </w:r>
            <w:r>
              <w:rPr>
                <w:rFonts w:ascii="Times New Roman" w:hAnsi="Times New Roman"/>
                <w:color w:val="000000"/>
                <w:spacing w:val="-10"/>
                <w:sz w:val="24"/>
              </w:rPr>
              <w:t xml:space="preserve">nos, tie bar </w:t>
            </w:r>
            <w:r>
              <w:rPr>
                <w:rFonts w:ascii="Times New Roman" w:hAnsi="Times New Roman"/>
                <w:color w:val="000000"/>
                <w:spacing w:val="-50"/>
                <w:sz w:val="24"/>
              </w:rPr>
              <w:t xml:space="preserve">washers complete, </w:t>
            </w:r>
            <w:r>
              <w:rPr>
                <w:rFonts w:ascii="Times New Roman" w:hAnsi="Times New Roman"/>
                <w:color w:val="000000"/>
                <w:spacing w:val="-25"/>
                <w:sz w:val="24"/>
              </w:rPr>
              <w:t>and direction</w:t>
            </w:r>
          </w:p>
        </w:tc>
        <w:tc>
          <w:tcPr>
            <w:tcW w:w="5085" w:type="dxa"/>
            <w:tcBorders>
              <w:top w:val="single" w:sz="6" w:space="0" w:color="000000"/>
              <w:left w:val="none" w:sz="0" w:space="0" w:color="000000"/>
              <w:bottom w:val="single" w:sz="6" w:space="0" w:color="000000"/>
              <w:right w:val="single" w:sz="6" w:space="0" w:color="000000"/>
            </w:tcBorders>
            <w:vAlign w:val="bottom"/>
          </w:tcPr>
          <w:p w:rsidR="00085DB0" w:rsidRDefault="00085DB0" w:rsidP="004D2427">
            <w:pPr>
              <w:spacing w:line="235" w:lineRule="exact"/>
              <w:ind w:right="4050"/>
              <w:jc w:val="right"/>
              <w:rPr>
                <w:rFonts w:ascii="Times New Roman" w:hAnsi="Times New Roman"/>
                <w:color w:val="000000"/>
                <w:spacing w:val="-61"/>
                <w:sz w:val="24"/>
              </w:rPr>
            </w:pPr>
            <w:r>
              <w:rPr>
                <w:rFonts w:ascii="Times New Roman" w:hAnsi="Times New Roman"/>
                <w:color w:val="000000"/>
                <w:spacing w:val="-61"/>
                <w:sz w:val="24"/>
              </w:rPr>
              <w:t>size 100mmx37mm</w:t>
            </w:r>
          </w:p>
          <w:p w:rsidR="00085DB0" w:rsidRDefault="00085DB0" w:rsidP="004D2427">
            <w:pPr>
              <w:spacing w:line="272" w:lineRule="exact"/>
              <w:ind w:right="90"/>
              <w:jc w:val="right"/>
              <w:rPr>
                <w:rFonts w:ascii="Times New Roman" w:hAnsi="Times New Roman"/>
                <w:color w:val="000000"/>
                <w:spacing w:val="5"/>
                <w:sz w:val="24"/>
              </w:rPr>
            </w:pPr>
            <w:r>
              <w:rPr>
                <w:rFonts w:ascii="Times New Roman" w:hAnsi="Times New Roman"/>
                <w:color w:val="000000"/>
                <w:spacing w:val="5"/>
                <w:sz w:val="24"/>
              </w:rPr>
              <w:t>and fixing 37 mm thick factory made PVC door</w:t>
            </w:r>
          </w:p>
          <w:p w:rsidR="00085DB0" w:rsidRDefault="00085DB0" w:rsidP="004D2427">
            <w:pPr>
              <w:spacing w:line="234" w:lineRule="exact"/>
              <w:ind w:right="90"/>
              <w:jc w:val="right"/>
              <w:rPr>
                <w:rFonts w:ascii="Times New Roman" w:hAnsi="Times New Roman"/>
                <w:color w:val="000000"/>
                <w:spacing w:val="12"/>
                <w:sz w:val="24"/>
              </w:rPr>
            </w:pPr>
            <w:r>
              <w:rPr>
                <w:rFonts w:ascii="Times New Roman" w:hAnsi="Times New Roman"/>
                <w:color w:val="000000"/>
                <w:spacing w:val="12"/>
                <w:sz w:val="24"/>
              </w:rPr>
              <w:t>and rails made of PVC hollow section of</w:t>
            </w:r>
          </w:p>
          <w:p w:rsidR="00085DB0" w:rsidRDefault="00085DB0" w:rsidP="004D2427">
            <w:pPr>
              <w:spacing w:line="275" w:lineRule="exact"/>
              <w:ind w:right="90"/>
              <w:jc w:val="right"/>
              <w:rPr>
                <w:rFonts w:ascii="Times New Roman" w:hAnsi="Times New Roman"/>
                <w:color w:val="000000"/>
                <w:spacing w:val="16"/>
                <w:sz w:val="24"/>
              </w:rPr>
            </w:pPr>
            <w:r>
              <w:rPr>
                <w:rFonts w:ascii="Times New Roman" w:hAnsi="Times New Roman"/>
                <w:color w:val="000000"/>
                <w:spacing w:val="16"/>
                <w:sz w:val="24"/>
              </w:rPr>
              <w:t>with wall thickness 2mm (±0.2=),</w:t>
            </w:r>
          </w:p>
          <w:p w:rsidR="00085DB0" w:rsidRDefault="00085DB0" w:rsidP="004D2427">
            <w:pPr>
              <w:spacing w:line="262" w:lineRule="exact"/>
              <w:ind w:right="144" w:firstLine="252"/>
              <w:jc w:val="both"/>
              <w:rPr>
                <w:rFonts w:ascii="Times New Roman" w:hAnsi="Times New Roman"/>
                <w:color w:val="000000"/>
                <w:spacing w:val="6"/>
                <w:sz w:val="24"/>
              </w:rPr>
            </w:pPr>
            <w:r>
              <w:rPr>
                <w:rFonts w:ascii="Times New Roman" w:hAnsi="Times New Roman"/>
                <w:color w:val="000000"/>
                <w:spacing w:val="6"/>
                <w:sz w:val="24"/>
              </w:rPr>
              <w:t xml:space="preserve">bead on one side, styles and rails mitered cut </w:t>
            </w:r>
            <w:r>
              <w:rPr>
                <w:rFonts w:ascii="Times New Roman" w:hAnsi="Times New Roman"/>
                <w:color w:val="000000"/>
                <w:spacing w:val="16"/>
                <w:sz w:val="24"/>
              </w:rPr>
              <w:t xml:space="preserve">at the corners by means of 2 nos. of plastic of the 75mm x 220 ram at each corner and </w:t>
            </w:r>
            <w:r>
              <w:rPr>
                <w:rFonts w:ascii="Times New Roman" w:hAnsi="Times New Roman"/>
                <w:i/>
                <w:color w:val="000000"/>
                <w:spacing w:val="5"/>
                <w:w w:val="115"/>
                <w:sz w:val="24"/>
              </w:rPr>
              <w:t xml:space="preserve">steel </w:t>
            </w:r>
            <w:r>
              <w:rPr>
                <w:rFonts w:ascii="Times New Roman" w:hAnsi="Times New Roman"/>
                <w:color w:val="000000"/>
                <w:spacing w:val="5"/>
                <w:sz w:val="24"/>
              </w:rPr>
              <w:t>screws, reinforcing the hinge side of style</w:t>
            </w:r>
          </w:p>
          <w:p w:rsidR="00085DB0" w:rsidRDefault="00085DB0" w:rsidP="004D2427">
            <w:pPr>
              <w:spacing w:line="263" w:lineRule="exact"/>
              <w:ind w:right="90"/>
              <w:jc w:val="right"/>
              <w:rPr>
                <w:rFonts w:ascii="Times New Roman" w:hAnsi="Times New Roman"/>
                <w:color w:val="000000"/>
                <w:spacing w:val="6"/>
                <w:sz w:val="24"/>
              </w:rPr>
            </w:pPr>
            <w:r>
              <w:rPr>
                <w:rFonts w:ascii="Times New Roman" w:hAnsi="Times New Roman"/>
                <w:color w:val="000000"/>
                <w:spacing w:val="6"/>
                <w:sz w:val="24"/>
              </w:rPr>
              <w:t>PVC profile of size 2Smm x 30mm, with wall</w:t>
            </w:r>
          </w:p>
          <w:p w:rsidR="00085DB0" w:rsidRDefault="00085DB0" w:rsidP="004D2427">
            <w:pPr>
              <w:tabs>
                <w:tab w:val="left" w:pos="639"/>
                <w:tab w:val="left" w:pos="1314"/>
                <w:tab w:val="left" w:pos="1674"/>
                <w:tab w:val="left" w:pos="2943"/>
                <w:tab w:val="left" w:pos="4086"/>
                <w:tab w:val="right" w:pos="4950"/>
              </w:tabs>
              <w:spacing w:line="193" w:lineRule="exact"/>
              <w:ind w:right="90"/>
              <w:jc w:val="right"/>
              <w:rPr>
                <w:rFonts w:ascii="Times New Roman" w:hAnsi="Times New Roman"/>
                <w:color w:val="000000"/>
                <w:sz w:val="24"/>
              </w:rPr>
            </w:pPr>
            <w:r>
              <w:rPr>
                <w:rFonts w:ascii="Times New Roman" w:hAnsi="Times New Roman"/>
                <w:color w:val="000000"/>
                <w:sz w:val="24"/>
              </w:rPr>
              <w:t>2</w:t>
            </w:r>
            <w:r>
              <w:rPr>
                <w:rFonts w:ascii="Times New Roman" w:hAnsi="Times New Roman"/>
                <w:color w:val="000000"/>
                <w:sz w:val="24"/>
              </w:rPr>
              <w:tab/>
              <w:t>mm</w:t>
            </w:r>
            <w:r>
              <w:rPr>
                <w:rFonts w:ascii="Times New Roman" w:hAnsi="Times New Roman"/>
                <w:color w:val="000000"/>
                <w:sz w:val="24"/>
              </w:rPr>
              <w:tab/>
              <w:t>(</w:t>
            </w:r>
            <w:r>
              <w:rPr>
                <w:rFonts w:ascii="Times New Roman" w:hAnsi="Times New Roman"/>
                <w:color w:val="000000"/>
                <w:sz w:val="24"/>
              </w:rPr>
              <w:tab/>
              <w:t>+0 2mm)</w:t>
            </w:r>
            <w:r>
              <w:rPr>
                <w:rFonts w:ascii="Times New Roman" w:hAnsi="Times New Roman"/>
                <w:color w:val="000000"/>
                <w:sz w:val="24"/>
              </w:rPr>
              <w:tab/>
              <w:t>Lockrail</w:t>
            </w:r>
            <w:r>
              <w:rPr>
                <w:rFonts w:ascii="Times New Roman" w:hAnsi="Times New Roman"/>
                <w:color w:val="000000"/>
                <w:sz w:val="24"/>
              </w:rPr>
              <w:tab/>
              <w:t>of</w:t>
            </w:r>
            <w:r>
              <w:rPr>
                <w:rFonts w:ascii="Times New Roman" w:hAnsi="Times New Roman"/>
                <w:color w:val="000000"/>
                <w:sz w:val="24"/>
              </w:rPr>
              <w:tab/>
              <w:t>size</w:t>
            </w:r>
          </w:p>
        </w:tc>
        <w:tc>
          <w:tcPr>
            <w:tcW w:w="1245"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sqm</w:t>
            </w:r>
          </w:p>
        </w:tc>
        <w:tc>
          <w:tcPr>
            <w:tcW w:w="1470"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3330.00</w:t>
            </w:r>
          </w:p>
        </w:tc>
      </w:tr>
      <w:tr w:rsidR="00085DB0" w:rsidTr="004D2427">
        <w:trPr>
          <w:trHeight w:hRule="exact" w:val="1800"/>
        </w:trPr>
        <w:tc>
          <w:tcPr>
            <w:tcW w:w="870"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103" w:type="dxa"/>
            <w:vMerge/>
            <w:tcBorders>
              <w:top w:val="none" w:sz="0" w:space="0" w:color="000000"/>
              <w:left w:val="single" w:sz="6" w:space="0" w:color="000000"/>
              <w:bottom w:val="single" w:sz="6" w:space="0" w:color="000000"/>
              <w:right w:val="none" w:sz="0" w:space="0" w:color="000000"/>
            </w:tcBorders>
          </w:tcPr>
          <w:p w:rsidR="00085DB0" w:rsidRDefault="00085DB0" w:rsidP="004D2427"/>
        </w:tc>
        <w:tc>
          <w:tcPr>
            <w:tcW w:w="5085" w:type="dxa"/>
            <w:tcBorders>
              <w:top w:val="single" w:sz="6" w:space="0" w:color="000000"/>
              <w:left w:val="none" w:sz="0" w:space="0" w:color="000000"/>
              <w:bottom w:val="single" w:sz="6" w:space="0" w:color="000000"/>
              <w:right w:val="single" w:sz="6" w:space="0" w:color="000000"/>
            </w:tcBorders>
          </w:tcPr>
          <w:p w:rsidR="00085DB0" w:rsidRDefault="00085DB0" w:rsidP="004D2427">
            <w:pPr>
              <w:spacing w:before="36"/>
              <w:ind w:left="360" w:right="144" w:firstLine="360"/>
              <w:rPr>
                <w:rFonts w:ascii="Times New Roman" w:hAnsi="Times New Roman"/>
                <w:color w:val="000000"/>
                <w:spacing w:val="11"/>
                <w:sz w:val="24"/>
              </w:rPr>
            </w:pPr>
            <w:r>
              <w:rPr>
                <w:rFonts w:ascii="Times New Roman" w:hAnsi="Times New Roman"/>
                <w:color w:val="000000"/>
                <w:spacing w:val="11"/>
                <w:sz w:val="24"/>
              </w:rPr>
              <w:t xml:space="preserve">wall thickness 2mm (+0.2mm) will be </w:t>
            </w:r>
            <w:r>
              <w:rPr>
                <w:rFonts w:ascii="Times New Roman" w:hAnsi="Times New Roman"/>
                <w:color w:val="000000"/>
                <w:spacing w:val="8"/>
                <w:sz w:val="24"/>
              </w:rPr>
              <w:t>vertical styles. Providing with PVC snapfit</w:t>
            </w:r>
          </w:p>
          <w:p w:rsidR="00085DB0" w:rsidRDefault="00085DB0" w:rsidP="004D2427">
            <w:pPr>
              <w:ind w:left="360" w:right="144" w:hanging="216"/>
              <w:rPr>
                <w:rFonts w:ascii="Times New Roman" w:hAnsi="Times New Roman"/>
                <w:color w:val="000000"/>
                <w:spacing w:val="8"/>
                <w:sz w:val="24"/>
              </w:rPr>
            </w:pPr>
            <w:r>
              <w:rPr>
                <w:rFonts w:ascii="Times New Roman" w:hAnsi="Times New Roman"/>
                <w:color w:val="000000"/>
                <w:spacing w:val="8"/>
                <w:sz w:val="24"/>
              </w:rPr>
              <w:t xml:space="preserve">panel of size 100mmx20 mm, and inserting 2 </w:t>
            </w:r>
            <w:r>
              <w:rPr>
                <w:rFonts w:ascii="Times New Roman" w:hAnsi="Times New Roman"/>
                <w:color w:val="000000"/>
                <w:spacing w:val="15"/>
                <w:sz w:val="24"/>
              </w:rPr>
              <w:t>of 6 mm dia and fastening with nuts and</w:t>
            </w:r>
          </w:p>
          <w:p w:rsidR="00085DB0" w:rsidRDefault="00085DB0" w:rsidP="004D2427">
            <w:pPr>
              <w:ind w:left="396" w:right="144" w:firstLine="612"/>
              <w:rPr>
                <w:rFonts w:ascii="Times New Roman" w:hAnsi="Times New Roman"/>
                <w:color w:val="000000"/>
                <w:spacing w:val="5"/>
                <w:sz w:val="24"/>
              </w:rPr>
            </w:pPr>
            <w:r>
              <w:rPr>
                <w:rFonts w:ascii="Times New Roman" w:hAnsi="Times New Roman"/>
                <w:color w:val="000000"/>
                <w:spacing w:val="5"/>
                <w:sz w:val="24"/>
              </w:rPr>
              <w:t xml:space="preserve">all as per manufacturer's specification </w:t>
            </w:r>
            <w:r>
              <w:rPr>
                <w:rFonts w:ascii="Times New Roman" w:hAnsi="Times New Roman"/>
                <w:color w:val="000000"/>
                <w:spacing w:val="4"/>
                <w:sz w:val="24"/>
              </w:rPr>
              <w:t>of Engineer-in-charge.</w:t>
            </w:r>
          </w:p>
        </w:tc>
        <w:tc>
          <w:tcPr>
            <w:tcW w:w="1245"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470" w:type="dxa"/>
            <w:vMerge/>
            <w:tcBorders>
              <w:top w:val="none" w:sz="0" w:space="0" w:color="000000"/>
              <w:left w:val="single" w:sz="6" w:space="0" w:color="000000"/>
              <w:bottom w:val="single" w:sz="6" w:space="0" w:color="000000"/>
              <w:right w:val="single" w:sz="6" w:space="0" w:color="000000"/>
            </w:tcBorders>
          </w:tcPr>
          <w:p w:rsidR="00085DB0" w:rsidRDefault="00085DB0" w:rsidP="004D2427"/>
        </w:tc>
      </w:tr>
    </w:tbl>
    <w:p w:rsidR="00085DB0" w:rsidRDefault="00085DB0" w:rsidP="00085DB0"/>
    <w:p w:rsidR="00085DB0" w:rsidRDefault="00F34002" w:rsidP="00F34002">
      <w:pPr>
        <w:jc w:val="center"/>
      </w:pPr>
      <w:r>
        <w:t>Page No.162</w:t>
      </w:r>
    </w:p>
    <w:p w:rsidR="00085DB0" w:rsidRDefault="00085DB0" w:rsidP="00085DB0"/>
    <w:tbl>
      <w:tblPr>
        <w:tblW w:w="0" w:type="auto"/>
        <w:tblInd w:w="15" w:type="dxa"/>
        <w:tblLayout w:type="fixed"/>
        <w:tblCellMar>
          <w:left w:w="0" w:type="dxa"/>
          <w:right w:w="0" w:type="dxa"/>
        </w:tblCellMar>
        <w:tblLook w:val="04A0"/>
      </w:tblPr>
      <w:tblGrid>
        <w:gridCol w:w="870"/>
        <w:gridCol w:w="6180"/>
        <w:gridCol w:w="1253"/>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z w:val="24"/>
              </w:rPr>
              <w:t>No.</w:t>
            </w:r>
          </w:p>
        </w:tc>
        <w:tc>
          <w:tcPr>
            <w:tcW w:w="618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53"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53"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360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z w:val="24"/>
              </w:rPr>
            </w:pPr>
            <w:r>
              <w:rPr>
                <w:rFonts w:ascii="Times New Roman" w:hAnsi="Times New Roman"/>
                <w:color w:val="000000"/>
                <w:sz w:val="24"/>
              </w:rPr>
              <w:t>9.165</w:t>
            </w:r>
          </w:p>
        </w:tc>
        <w:tc>
          <w:tcPr>
            <w:tcW w:w="618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right" w:pos="6053"/>
              </w:tabs>
              <w:ind w:left="105"/>
              <w:rPr>
                <w:rFonts w:ascii="Times New Roman" w:hAnsi="Times New Roman"/>
                <w:color w:val="000000"/>
                <w:sz w:val="24"/>
              </w:rPr>
            </w:pPr>
            <w:r>
              <w:rPr>
                <w:rFonts w:ascii="Times New Roman" w:hAnsi="Times New Roman"/>
                <w:color w:val="000000"/>
                <w:sz w:val="24"/>
              </w:rPr>
              <w:t>Providing</w:t>
            </w:r>
            <w:r>
              <w:rPr>
                <w:rFonts w:ascii="Times New Roman" w:hAnsi="Times New Roman"/>
                <w:color w:val="000000"/>
                <w:sz w:val="24"/>
              </w:rPr>
              <w:tab/>
            </w:r>
            <w:r>
              <w:rPr>
                <w:rFonts w:ascii="Times New Roman" w:hAnsi="Times New Roman"/>
                <w:color w:val="000000"/>
                <w:spacing w:val="12"/>
                <w:sz w:val="24"/>
              </w:rPr>
              <w:t>and Fixing, factory made, PVC door frame</w:t>
            </w:r>
          </w:p>
          <w:p w:rsidR="00085DB0" w:rsidRDefault="00085DB0" w:rsidP="004D2427">
            <w:pPr>
              <w:ind w:left="105" w:right="144"/>
              <w:jc w:val="both"/>
              <w:rPr>
                <w:rFonts w:ascii="Times New Roman" w:hAnsi="Times New Roman"/>
                <w:color w:val="000000"/>
                <w:spacing w:val="8"/>
                <w:sz w:val="24"/>
              </w:rPr>
            </w:pPr>
            <w:r>
              <w:rPr>
                <w:rFonts w:ascii="Times New Roman" w:hAnsi="Times New Roman"/>
                <w:color w:val="000000"/>
                <w:spacing w:val="8"/>
                <w:sz w:val="24"/>
              </w:rPr>
              <w:t xml:space="preserve">made of PVC extruded sections of size 75mmx53 mm, </w:t>
            </w:r>
            <w:r>
              <w:rPr>
                <w:rFonts w:ascii="Times New Roman" w:hAnsi="Times New Roman"/>
                <w:color w:val="000000"/>
                <w:spacing w:val="7"/>
                <w:sz w:val="24"/>
              </w:rPr>
              <w:t xml:space="preserve">having wall thickness 2.0mm (+0.2mm). Both verticals </w:t>
            </w:r>
            <w:r>
              <w:rPr>
                <w:rFonts w:ascii="Times New Roman" w:hAnsi="Times New Roman"/>
                <w:color w:val="000000"/>
                <w:spacing w:val="6"/>
                <w:sz w:val="24"/>
              </w:rPr>
              <w:t xml:space="preserve">sides of the frame reinforced with PVC profile of cross section size 28mm x 30mm x2mm thickness (+ 0 2 mm) </w:t>
            </w:r>
            <w:r>
              <w:rPr>
                <w:rFonts w:ascii="Times New Roman" w:hAnsi="Times New Roman"/>
                <w:color w:val="000000"/>
                <w:spacing w:val="5"/>
                <w:sz w:val="24"/>
              </w:rPr>
              <w:t xml:space="preserve">and 75mmx200 mm long, including reinforcing both ends </w:t>
            </w:r>
            <w:r>
              <w:rPr>
                <w:rFonts w:ascii="Times New Roman" w:hAnsi="Times New Roman"/>
                <w:color w:val="000000"/>
                <w:spacing w:val="4"/>
                <w:sz w:val="24"/>
              </w:rPr>
              <w:t xml:space="preserve">of the top frame with PVC profile. PVC Door Frame and </w:t>
            </w:r>
            <w:r>
              <w:rPr>
                <w:rFonts w:ascii="Times New Roman" w:hAnsi="Times New Roman"/>
                <w:color w:val="000000"/>
                <w:spacing w:val="7"/>
                <w:sz w:val="24"/>
              </w:rPr>
              <w:t xml:space="preserve">PVC reinforcement profile to be mitred cut jointed and </w:t>
            </w:r>
            <w:r>
              <w:rPr>
                <w:rFonts w:ascii="Times New Roman" w:hAnsi="Times New Roman"/>
                <w:color w:val="000000"/>
                <w:spacing w:val="4"/>
                <w:sz w:val="24"/>
              </w:rPr>
              <w:t xml:space="preserve">fusion welded together, including providing and fixing 3 </w:t>
            </w:r>
            <w:r>
              <w:rPr>
                <w:rFonts w:ascii="Times New Roman" w:hAnsi="Times New Roman"/>
                <w:color w:val="000000"/>
                <w:spacing w:val="3"/>
                <w:sz w:val="24"/>
              </w:rPr>
              <w:t xml:space="preserve">nos. of 125mm long stainless steel hinges to frame, fixing </w:t>
            </w:r>
            <w:r>
              <w:rPr>
                <w:rFonts w:ascii="Times New Roman" w:hAnsi="Times New Roman"/>
                <w:color w:val="000000"/>
                <w:spacing w:val="1"/>
                <w:sz w:val="24"/>
              </w:rPr>
              <w:t xml:space="preserve">the frame with jamb with required nos. and sizes of anchor </w:t>
            </w:r>
            <w:r>
              <w:rPr>
                <w:rFonts w:ascii="Times New Roman" w:hAnsi="Times New Roman"/>
                <w:color w:val="000000"/>
                <w:spacing w:val="21"/>
                <w:sz w:val="24"/>
              </w:rPr>
              <w:t xml:space="preserve">dash fastener, all complete as per manufacturer's </w:t>
            </w:r>
            <w:r>
              <w:rPr>
                <w:rFonts w:ascii="Times New Roman" w:hAnsi="Times New Roman"/>
                <w:color w:val="000000"/>
                <w:spacing w:val="4"/>
                <w:sz w:val="24"/>
              </w:rPr>
              <w:t>specification and direction of engineer-in-charge.</w:t>
            </w:r>
          </w:p>
        </w:tc>
        <w:tc>
          <w:tcPr>
            <w:tcW w:w="1253"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08"/>
              </w:tabs>
              <w:rPr>
                <w:rFonts w:ascii="Times New Roman" w:hAnsi="Times New Roman"/>
                <w:color w:val="000000"/>
                <w:sz w:val="24"/>
              </w:rPr>
            </w:pPr>
            <w:r>
              <w:rPr>
                <w:rFonts w:ascii="Times New Roman" w:hAnsi="Times New Roman"/>
                <w:color w:val="000000"/>
                <w:sz w:val="24"/>
              </w:rPr>
              <w:t>435.00</w:t>
            </w:r>
          </w:p>
        </w:tc>
      </w:tr>
      <w:tr w:rsidR="00085DB0" w:rsidTr="004D2427">
        <w:trPr>
          <w:trHeight w:hRule="exact" w:val="3892"/>
        </w:trPr>
        <w:tc>
          <w:tcPr>
            <w:tcW w:w="870"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tabs>
                <w:tab w:val="decimal" w:pos="326"/>
              </w:tabs>
              <w:rPr>
                <w:rFonts w:ascii="Times New Roman" w:hAnsi="Times New Roman"/>
                <w:color w:val="000000"/>
                <w:sz w:val="24"/>
              </w:rPr>
            </w:pPr>
            <w:r>
              <w:rPr>
                <w:rFonts w:ascii="Times New Roman" w:hAnsi="Times New Roman"/>
                <w:color w:val="000000"/>
                <w:sz w:val="24"/>
              </w:rPr>
              <w:t>9.166</w:t>
            </w:r>
          </w:p>
        </w:tc>
        <w:tc>
          <w:tcPr>
            <w:tcW w:w="6180" w:type="dxa"/>
            <w:tcBorders>
              <w:top w:val="single" w:sz="6" w:space="0" w:color="000000"/>
              <w:left w:val="single" w:sz="6" w:space="0" w:color="000000"/>
              <w:bottom w:val="single" w:sz="6" w:space="0" w:color="000000"/>
              <w:right w:val="single" w:sz="6" w:space="0" w:color="000000"/>
            </w:tcBorders>
          </w:tcPr>
          <w:p w:rsidR="00085DB0" w:rsidRDefault="00085DB0" w:rsidP="004D2427">
            <w:pPr>
              <w:spacing w:line="256" w:lineRule="exact"/>
              <w:ind w:left="108" w:right="144"/>
              <w:jc w:val="both"/>
              <w:rPr>
                <w:rFonts w:ascii="Times New Roman" w:hAnsi="Times New Roman"/>
                <w:color w:val="000000"/>
                <w:sz w:val="24"/>
              </w:rPr>
            </w:pPr>
            <w:r>
              <w:rPr>
                <w:rFonts w:ascii="Times New Roman" w:hAnsi="Times New Roman"/>
                <w:color w:val="000000"/>
                <w:sz w:val="24"/>
              </w:rPr>
              <w:t xml:space="preserve">Providing and fixing 37 mm thick factory made PVC Doer </w:t>
            </w:r>
            <w:r>
              <w:rPr>
                <w:rFonts w:ascii="Times New Roman" w:hAnsi="Times New Roman"/>
                <w:color w:val="000000"/>
                <w:spacing w:val="-3"/>
                <w:sz w:val="24"/>
              </w:rPr>
              <w:t xml:space="preserve">shutter, styles and nails made of PVC hollow extruded printed </w:t>
            </w:r>
            <w:r>
              <w:rPr>
                <w:rFonts w:ascii="Times New Roman" w:hAnsi="Times New Roman"/>
                <w:color w:val="000000"/>
                <w:spacing w:val="-8"/>
                <w:sz w:val="24"/>
              </w:rPr>
              <w:t xml:space="preserve">and laminated section having overall dimension 115mm x 37mm </w:t>
            </w:r>
            <w:r>
              <w:rPr>
                <w:rFonts w:ascii="Times New Roman" w:hAnsi="Times New Roman"/>
                <w:color w:val="000000"/>
                <w:spacing w:val="-7"/>
                <w:sz w:val="24"/>
              </w:rPr>
              <w:t xml:space="preserve">with wall thickness 2 mm (+0.2mm) with inbuilt beading on one </w:t>
            </w:r>
            <w:r>
              <w:rPr>
                <w:rFonts w:ascii="Times New Roman" w:hAnsi="Times New Roman"/>
                <w:color w:val="000000"/>
                <w:spacing w:val="1"/>
                <w:sz w:val="24"/>
              </w:rPr>
              <w:t xml:space="preserve">side, the styles and rails mitred cut and joint at corners by </w:t>
            </w:r>
            <w:r>
              <w:rPr>
                <w:rFonts w:ascii="Times New Roman" w:hAnsi="Times New Roman"/>
                <w:color w:val="000000"/>
                <w:spacing w:val="-6"/>
                <w:sz w:val="24"/>
              </w:rPr>
              <w:t xml:space="preserve">inserting 2 nos. PVC profile reinforcement of size 75 mm x 200 mm long with cross section size of 28mm x 30mm having wall </w:t>
            </w:r>
            <w:r>
              <w:rPr>
                <w:rFonts w:ascii="Times New Roman" w:hAnsi="Times New Roman"/>
                <w:color w:val="000000"/>
                <w:spacing w:val="-9"/>
                <w:sz w:val="24"/>
              </w:rPr>
              <w:t xml:space="preserve">thickness 2 mm (+0.2mm). Styles, rails and reinfizarements to be </w:t>
            </w:r>
            <w:r>
              <w:rPr>
                <w:rFonts w:ascii="Times New Roman" w:hAnsi="Times New Roman"/>
                <w:color w:val="000000"/>
                <w:spacing w:val="-1"/>
                <w:sz w:val="24"/>
              </w:rPr>
              <w:t xml:space="preserve">fusion welded together. Only hinge side vertical style to be </w:t>
            </w:r>
            <w:r>
              <w:rPr>
                <w:rFonts w:ascii="Times New Roman" w:hAnsi="Times New Roman"/>
                <w:color w:val="000000"/>
                <w:spacing w:val="-6"/>
                <w:sz w:val="24"/>
              </w:rPr>
              <w:t xml:space="preserve">reinforced with PVC profile reinforcement in full length. Printed </w:t>
            </w:r>
            <w:r>
              <w:rPr>
                <w:rFonts w:ascii="Times New Roman" w:hAnsi="Times New Roman"/>
                <w:color w:val="000000"/>
                <w:spacing w:val="-1"/>
                <w:sz w:val="24"/>
              </w:rPr>
              <w:t xml:space="preserve">and laminated PVC lock rail of size 110mm x 37mm having </w:t>
            </w:r>
            <w:r>
              <w:rPr>
                <w:rFonts w:ascii="Times New Roman" w:hAnsi="Times New Roman"/>
                <w:color w:val="000000"/>
                <w:spacing w:val="-3"/>
                <w:sz w:val="24"/>
              </w:rPr>
              <w:t xml:space="preserve">wall thickness 2 mm (+0.2mm) to be welded horizontally with </w:t>
            </w:r>
            <w:r>
              <w:rPr>
                <w:rFonts w:ascii="Times New Roman" w:hAnsi="Times New Roman"/>
                <w:color w:val="000000"/>
                <w:spacing w:val="-8"/>
                <w:sz w:val="24"/>
              </w:rPr>
              <w:t xml:space="preserve">the vertical styles after inserting PVC profile reinforcement as in </w:t>
            </w:r>
            <w:r>
              <w:rPr>
                <w:rFonts w:ascii="Times New Roman" w:hAnsi="Times New Roman"/>
                <w:color w:val="000000"/>
                <w:spacing w:val="-4"/>
                <w:sz w:val="24"/>
              </w:rPr>
              <w:t xml:space="preserve">styles and rails, providing with PVC snap fit beading, panels of </w:t>
            </w:r>
            <w:r>
              <w:rPr>
                <w:rFonts w:ascii="Times New Roman" w:hAnsi="Times New Roman"/>
                <w:color w:val="000000"/>
                <w:spacing w:val="2"/>
                <w:sz w:val="24"/>
              </w:rPr>
              <w:t>100 x 20 mm printed and laminated and inserting 2 nos 6 =</w:t>
            </w:r>
          </w:p>
        </w:tc>
        <w:tc>
          <w:tcPr>
            <w:tcW w:w="1253"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sqm</w:t>
            </w:r>
          </w:p>
        </w:tc>
        <w:tc>
          <w:tcPr>
            <w:tcW w:w="1462"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tabs>
                <w:tab w:val="decimal" w:pos="808"/>
              </w:tabs>
              <w:rPr>
                <w:rFonts w:ascii="Times New Roman" w:hAnsi="Times New Roman"/>
                <w:color w:val="000000"/>
                <w:sz w:val="24"/>
              </w:rPr>
            </w:pPr>
            <w:r>
              <w:rPr>
                <w:rFonts w:ascii="Times New Roman" w:hAnsi="Times New Roman"/>
                <w:color w:val="000000"/>
                <w:sz w:val="24"/>
              </w:rPr>
              <w:t>3335.00</w:t>
            </w:r>
          </w:p>
        </w:tc>
      </w:tr>
      <w:tr w:rsidR="00085DB0" w:rsidTr="004D2427">
        <w:trPr>
          <w:trHeight w:hRule="exact" w:val="1388"/>
        </w:trPr>
        <w:tc>
          <w:tcPr>
            <w:tcW w:w="870"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618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left" w:pos="1737"/>
                <w:tab w:val="left" w:pos="2493"/>
                <w:tab w:val="left" w:pos="3105"/>
                <w:tab w:val="left" w:pos="3645"/>
                <w:tab w:val="left" w:pos="4617"/>
              </w:tabs>
              <w:ind w:left="105" w:right="144"/>
              <w:rPr>
                <w:rFonts w:ascii="Times New Roman" w:hAnsi="Times New Roman"/>
                <w:color w:val="000000"/>
                <w:spacing w:val="1"/>
                <w:sz w:val="24"/>
              </w:rPr>
            </w:pPr>
            <w:r>
              <w:rPr>
                <w:rFonts w:ascii="Times New Roman" w:hAnsi="Times New Roman"/>
                <w:color w:val="000000"/>
                <w:spacing w:val="1"/>
                <w:sz w:val="24"/>
              </w:rPr>
              <w:t xml:space="preserve">dia. bright steel rod horizontally with both side threaded and </w:t>
            </w:r>
            <w:r>
              <w:rPr>
                <w:rFonts w:ascii="Times New Roman" w:hAnsi="Times New Roman"/>
                <w:color w:val="000000"/>
                <w:spacing w:val="1"/>
                <w:sz w:val="24"/>
              </w:rPr>
              <w:br/>
            </w:r>
            <w:r>
              <w:rPr>
                <w:rFonts w:ascii="Times New Roman" w:hAnsi="Times New Roman"/>
                <w:color w:val="000000"/>
                <w:spacing w:val="-4"/>
                <w:sz w:val="24"/>
              </w:rPr>
              <w:t>tightened with</w:t>
            </w:r>
            <w:r>
              <w:rPr>
                <w:rFonts w:ascii="Times New Roman" w:hAnsi="Times New Roman"/>
                <w:color w:val="000000"/>
                <w:spacing w:val="-4"/>
                <w:sz w:val="24"/>
              </w:rPr>
              <w:tab/>
            </w:r>
            <w:r>
              <w:rPr>
                <w:rFonts w:ascii="Times New Roman" w:hAnsi="Times New Roman"/>
                <w:color w:val="000000"/>
                <w:spacing w:val="-16"/>
                <w:sz w:val="24"/>
              </w:rPr>
              <w:t>check</w:t>
            </w:r>
            <w:r>
              <w:rPr>
                <w:rFonts w:ascii="Times New Roman" w:hAnsi="Times New Roman"/>
                <w:color w:val="000000"/>
                <w:spacing w:val="-16"/>
                <w:sz w:val="24"/>
              </w:rPr>
              <w:tab/>
            </w:r>
            <w:r>
              <w:rPr>
                <w:rFonts w:ascii="Times New Roman" w:hAnsi="Times New Roman"/>
                <w:color w:val="000000"/>
                <w:spacing w:val="-14"/>
                <w:sz w:val="24"/>
              </w:rPr>
              <w:t>nuts</w:t>
            </w:r>
            <w:r>
              <w:rPr>
                <w:rFonts w:ascii="Times New Roman" w:hAnsi="Times New Roman"/>
                <w:color w:val="000000"/>
                <w:spacing w:val="-14"/>
                <w:sz w:val="24"/>
              </w:rPr>
              <w:tab/>
            </w:r>
            <w:r>
              <w:rPr>
                <w:rFonts w:ascii="Times New Roman" w:hAnsi="Times New Roman"/>
                <w:color w:val="000000"/>
                <w:spacing w:val="-46"/>
                <w:sz w:val="24"/>
              </w:rPr>
              <w:t>and</w:t>
            </w:r>
            <w:r>
              <w:rPr>
                <w:rFonts w:ascii="Times New Roman" w:hAnsi="Times New Roman"/>
                <w:color w:val="000000"/>
                <w:spacing w:val="-46"/>
                <w:sz w:val="24"/>
              </w:rPr>
              <w:tab/>
            </w:r>
            <w:r>
              <w:rPr>
                <w:rFonts w:ascii="Times New Roman" w:hAnsi="Times New Roman"/>
                <w:color w:val="000000"/>
                <w:spacing w:val="-8"/>
                <w:sz w:val="24"/>
              </w:rPr>
              <w:t>washers</w:t>
            </w:r>
            <w:r>
              <w:rPr>
                <w:rFonts w:ascii="Times New Roman" w:hAnsi="Times New Roman"/>
                <w:color w:val="000000"/>
                <w:spacing w:val="-8"/>
                <w:sz w:val="24"/>
              </w:rPr>
              <w:tab/>
            </w:r>
            <w:r>
              <w:rPr>
                <w:rFonts w:ascii="Times New Roman" w:hAnsi="Times New Roman"/>
                <w:color w:val="000000"/>
                <w:spacing w:val="-9"/>
                <w:sz w:val="24"/>
              </w:rPr>
              <w:t xml:space="preserve">complete, all as </w:t>
            </w:r>
            <w:r>
              <w:rPr>
                <w:rFonts w:ascii="Times New Roman" w:hAnsi="Times New Roman"/>
                <w:color w:val="000000"/>
                <w:spacing w:val="-9"/>
                <w:sz w:val="24"/>
              </w:rPr>
              <w:br/>
            </w:r>
            <w:r>
              <w:rPr>
                <w:rFonts w:ascii="Times New Roman" w:hAnsi="Times New Roman"/>
                <w:color w:val="000000"/>
                <w:sz w:val="24"/>
              </w:rPr>
              <w:t>per manufacturer's specification and direction of engineer-in-</w:t>
            </w:r>
          </w:p>
          <w:p w:rsidR="00085DB0" w:rsidRDefault="00085DB0" w:rsidP="004D2427">
            <w:pPr>
              <w:ind w:left="105"/>
              <w:rPr>
                <w:rFonts w:ascii="Times New Roman" w:hAnsi="Times New Roman"/>
                <w:color w:val="000000"/>
                <w:sz w:val="24"/>
              </w:rPr>
            </w:pPr>
            <w:r>
              <w:rPr>
                <w:rFonts w:ascii="Times New Roman" w:hAnsi="Times New Roman"/>
                <w:color w:val="000000"/>
                <w:sz w:val="24"/>
              </w:rPr>
              <w:t>charge.</w:t>
            </w:r>
          </w:p>
        </w:tc>
        <w:tc>
          <w:tcPr>
            <w:tcW w:w="1253"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462" w:type="dxa"/>
            <w:vMerge/>
            <w:tcBorders>
              <w:top w:val="none" w:sz="0" w:space="0" w:color="000000"/>
              <w:left w:val="single" w:sz="6" w:space="0" w:color="000000"/>
              <w:bottom w:val="single" w:sz="6" w:space="0" w:color="000000"/>
              <w:right w:val="single" w:sz="6" w:space="0" w:color="000000"/>
            </w:tcBorders>
          </w:tcPr>
          <w:p w:rsidR="00085DB0" w:rsidRDefault="00085DB0" w:rsidP="004D2427"/>
        </w:tc>
      </w:tr>
      <w:tr w:rsidR="00085DB0" w:rsidTr="004D2427">
        <w:trPr>
          <w:trHeight w:hRule="exact" w:val="287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z w:val="24"/>
              </w:rPr>
            </w:pPr>
            <w:r>
              <w:rPr>
                <w:rFonts w:ascii="Times New Roman" w:hAnsi="Times New Roman"/>
                <w:color w:val="000000"/>
                <w:sz w:val="24"/>
              </w:rPr>
              <w:t>9.167</w:t>
            </w:r>
          </w:p>
        </w:tc>
        <w:tc>
          <w:tcPr>
            <w:tcW w:w="618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fixing factory made P V C door frame of size </w:t>
            </w:r>
            <w:r>
              <w:rPr>
                <w:rFonts w:ascii="Times New Roman" w:hAnsi="Times New Roman"/>
                <w:color w:val="000000"/>
                <w:spacing w:val="-5"/>
                <w:sz w:val="23"/>
              </w:rPr>
              <w:t xml:space="preserve">SOx47mm </w:t>
            </w:r>
            <w:r>
              <w:rPr>
                <w:rFonts w:ascii="Times New Roman" w:hAnsi="Times New Roman"/>
                <w:color w:val="000000"/>
                <w:spacing w:val="-5"/>
                <w:sz w:val="24"/>
              </w:rPr>
              <w:t xml:space="preserve">with a wall thickness of 5mm, made out of extruded </w:t>
            </w:r>
            <w:r>
              <w:rPr>
                <w:rFonts w:ascii="Times New Roman" w:hAnsi="Times New Roman"/>
                <w:color w:val="000000"/>
                <w:spacing w:val="-6"/>
                <w:sz w:val="24"/>
              </w:rPr>
              <w:t xml:space="preserve">5mm rigid PVC foam sheet, mitred at corners and joined with 2 </w:t>
            </w:r>
            <w:r>
              <w:rPr>
                <w:rFonts w:ascii="Times New Roman" w:hAnsi="Times New Roman"/>
                <w:color w:val="000000"/>
                <w:spacing w:val="-1"/>
                <w:sz w:val="24"/>
              </w:rPr>
              <w:t xml:space="preserve">Nos. of 150mm long brats of 15x15= M.S. square tube, the </w:t>
            </w:r>
            <w:r>
              <w:rPr>
                <w:rFonts w:ascii="Times New Roman" w:hAnsi="Times New Roman"/>
                <w:color w:val="000000"/>
                <w:sz w:val="24"/>
              </w:rPr>
              <w:t xml:space="preserve">vertical door frame profiles to be reinforced with 19x19mm </w:t>
            </w:r>
            <w:r>
              <w:rPr>
                <w:rFonts w:ascii="Times New Roman" w:hAnsi="Times New Roman"/>
                <w:color w:val="000000"/>
                <w:spacing w:val="-4"/>
                <w:sz w:val="24"/>
              </w:rPr>
              <w:t xml:space="preserve">MS. square tube of 19 gauge, EPDM rubber gasket weather seal </w:t>
            </w:r>
            <w:r>
              <w:rPr>
                <w:rFonts w:ascii="Times New Roman" w:hAnsi="Times New Roman"/>
                <w:color w:val="000000"/>
                <w:spacing w:val="-5"/>
                <w:sz w:val="24"/>
              </w:rPr>
              <w:t xml:space="preserve">to be provided through out the frame. The door frame to be fixed </w:t>
            </w:r>
            <w:r>
              <w:rPr>
                <w:rFonts w:ascii="Times New Roman" w:hAnsi="Times New Roman"/>
                <w:color w:val="000000"/>
                <w:spacing w:val="-1"/>
                <w:sz w:val="24"/>
              </w:rPr>
              <w:t xml:space="preserve">to the wall using MS. screws of 65/100mm size, complete as </w:t>
            </w:r>
            <w:r>
              <w:rPr>
                <w:rFonts w:ascii="Times New Roman" w:hAnsi="Times New Roman"/>
                <w:color w:val="000000"/>
                <w:spacing w:val="-4"/>
                <w:sz w:val="24"/>
              </w:rPr>
              <w:t>per manufacturers specification and direction of Engineer-in</w:t>
            </w:r>
            <w:r>
              <w:rPr>
                <w:rFonts w:ascii="Times New Roman" w:hAnsi="Times New Roman"/>
                <w:color w:val="000000"/>
                <w:spacing w:val="-4"/>
                <w:sz w:val="24"/>
              </w:rPr>
              <w:softHyphen/>
            </w:r>
            <w:r>
              <w:rPr>
                <w:rFonts w:ascii="Times New Roman" w:hAnsi="Times New Roman"/>
                <w:color w:val="000000"/>
                <w:sz w:val="24"/>
              </w:rPr>
              <w:t>Charge.</w:t>
            </w:r>
          </w:p>
        </w:tc>
        <w:tc>
          <w:tcPr>
            <w:tcW w:w="1253"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08"/>
              </w:tabs>
              <w:rPr>
                <w:rFonts w:ascii="Times New Roman" w:hAnsi="Times New Roman"/>
                <w:color w:val="000000"/>
                <w:sz w:val="23"/>
              </w:rPr>
            </w:pPr>
            <w:r>
              <w:rPr>
                <w:rFonts w:ascii="Times New Roman" w:hAnsi="Times New Roman"/>
                <w:color w:val="000000"/>
                <w:sz w:val="23"/>
              </w:rPr>
              <w:t>483.00</w:t>
            </w:r>
          </w:p>
        </w:tc>
      </w:tr>
      <w:tr w:rsidR="00085DB0" w:rsidTr="004D2427">
        <w:trPr>
          <w:trHeight w:hRule="exact" w:val="238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z w:val="24"/>
              </w:rPr>
            </w:pPr>
            <w:r>
              <w:rPr>
                <w:rFonts w:ascii="Times New Roman" w:hAnsi="Times New Roman"/>
                <w:color w:val="000000"/>
                <w:sz w:val="24"/>
              </w:rPr>
              <w:t>9.168</w:t>
            </w:r>
          </w:p>
        </w:tc>
        <w:tc>
          <w:tcPr>
            <w:tcW w:w="6180" w:type="dxa"/>
            <w:tcBorders>
              <w:top w:val="single" w:sz="6" w:space="0" w:color="000000"/>
              <w:left w:val="single" w:sz="6" w:space="0" w:color="000000"/>
              <w:bottom w:val="single" w:sz="6" w:space="0" w:color="000000"/>
              <w:right w:val="single" w:sz="6" w:space="0" w:color="000000"/>
            </w:tcBorders>
          </w:tcPr>
          <w:p w:rsidR="00085DB0" w:rsidRDefault="00085DB0" w:rsidP="004D2427">
            <w:pPr>
              <w:spacing w:line="230" w:lineRule="auto"/>
              <w:ind w:left="108" w:right="144"/>
              <w:jc w:val="both"/>
              <w:rPr>
                <w:rFonts w:ascii="Times New Roman" w:hAnsi="Times New Roman"/>
                <w:color w:val="000000"/>
                <w:spacing w:val="2"/>
                <w:sz w:val="24"/>
              </w:rPr>
            </w:pPr>
            <w:r>
              <w:rPr>
                <w:rFonts w:ascii="Times New Roman" w:hAnsi="Times New Roman"/>
                <w:color w:val="000000"/>
                <w:spacing w:val="2"/>
                <w:sz w:val="24"/>
              </w:rPr>
              <w:t xml:space="preserve">Providing and thing factory made panel PVC door shutter </w:t>
            </w:r>
            <w:r>
              <w:rPr>
                <w:rFonts w:ascii="Times New Roman" w:hAnsi="Times New Roman"/>
                <w:color w:val="000000"/>
                <w:spacing w:val="5"/>
                <w:sz w:val="24"/>
              </w:rPr>
              <w:t xml:space="preserve">consisting of frame made out of M.S. tubes of 19 gauge </w:t>
            </w:r>
            <w:r>
              <w:rPr>
                <w:rFonts w:ascii="Times New Roman" w:hAnsi="Times New Roman"/>
                <w:color w:val="000000"/>
                <w:spacing w:val="-1"/>
                <w:sz w:val="24"/>
              </w:rPr>
              <w:t xml:space="preserve">thickness and size of 19mm x 19mm for styles and </w:t>
            </w:r>
            <w:r>
              <w:rPr>
                <w:rFonts w:ascii="Times New Roman" w:hAnsi="Times New Roman"/>
                <w:color w:val="000000"/>
                <w:spacing w:val="-1"/>
                <w:sz w:val="23"/>
              </w:rPr>
              <w:t xml:space="preserve">15x15mm </w:t>
            </w:r>
            <w:r>
              <w:rPr>
                <w:rFonts w:ascii="Times New Roman" w:hAnsi="Times New Roman"/>
                <w:b/>
                <w:color w:val="000000"/>
                <w:spacing w:val="-5"/>
                <w:w w:val="110"/>
                <w:sz w:val="24"/>
              </w:rPr>
              <w:t xml:space="preserve">for </w:t>
            </w:r>
            <w:r>
              <w:rPr>
                <w:rFonts w:ascii="Times New Roman" w:hAnsi="Times New Roman"/>
                <w:color w:val="000000"/>
                <w:spacing w:val="-5"/>
                <w:sz w:val="24"/>
              </w:rPr>
              <w:t xml:space="preserve">top and bottom rails. MS. frame shall have a coat of steel </w:t>
            </w:r>
            <w:r>
              <w:rPr>
                <w:rFonts w:ascii="Times New Roman" w:hAnsi="Times New Roman"/>
                <w:color w:val="000000"/>
                <w:spacing w:val="4"/>
                <w:sz w:val="24"/>
              </w:rPr>
              <w:t xml:space="preserve">primers of approved make and manufacture . M.S. frame </w:t>
            </w:r>
            <w:r>
              <w:rPr>
                <w:rFonts w:ascii="Times New Roman" w:hAnsi="Times New Roman"/>
                <w:color w:val="000000"/>
                <w:spacing w:val="-6"/>
                <w:sz w:val="24"/>
              </w:rPr>
              <w:t xml:space="preserve">covered with 5mm thick heat moulded PVC 'C' channel of size </w:t>
            </w:r>
            <w:r>
              <w:rPr>
                <w:rFonts w:ascii="Times New Roman" w:hAnsi="Times New Roman"/>
                <w:color w:val="000000"/>
                <w:spacing w:val="-4"/>
                <w:sz w:val="24"/>
              </w:rPr>
              <w:t xml:space="preserve">30mm thickness, 70mm width out of which 50mm shall be flat </w:t>
            </w:r>
            <w:r>
              <w:rPr>
                <w:rFonts w:ascii="Times New Roman" w:hAnsi="Times New Roman"/>
                <w:color w:val="000000"/>
                <w:spacing w:val="1"/>
                <w:sz w:val="24"/>
              </w:rPr>
              <w:t xml:space="preserve">and 20mm shall be tapered in </w:t>
            </w:r>
            <w:r>
              <w:rPr>
                <w:rFonts w:ascii="Times New Roman" w:hAnsi="Times New Roman"/>
                <w:color w:val="000000"/>
                <w:spacing w:val="1"/>
                <w:sz w:val="23"/>
              </w:rPr>
              <w:t xml:space="preserve">45degree </w:t>
            </w:r>
            <w:r>
              <w:rPr>
                <w:rFonts w:ascii="Times New Roman" w:hAnsi="Times New Roman"/>
                <w:color w:val="000000"/>
                <w:spacing w:val="1"/>
                <w:sz w:val="24"/>
              </w:rPr>
              <w:t xml:space="preserve">angle on both side </w:t>
            </w:r>
            <w:r>
              <w:rPr>
                <w:rFonts w:ascii="Times New Roman" w:hAnsi="Times New Roman"/>
                <w:color w:val="000000"/>
                <w:sz w:val="24"/>
              </w:rPr>
              <w:t>firming styles</w:t>
            </w:r>
            <w:r>
              <w:rPr>
                <w:rFonts w:ascii="Times New Roman" w:hAnsi="Times New Roman"/>
                <w:color w:val="000000"/>
                <w:sz w:val="24"/>
                <w:vertAlign w:val="superscript"/>
              </w:rPr>
              <w:t>.</w:t>
            </w:r>
            <w:r>
              <w:rPr>
                <w:rFonts w:ascii="Times New Roman" w:hAnsi="Times New Roman"/>
                <w:color w:val="000000"/>
                <w:sz w:val="24"/>
              </w:rPr>
              <w:t xml:space="preserve"> and 5mm thick, 95mm wide PVC sheet out of</w:t>
            </w:r>
          </w:p>
        </w:tc>
        <w:tc>
          <w:tcPr>
            <w:tcW w:w="1253"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bl>
    <w:p w:rsidR="00085DB0" w:rsidRDefault="00085DB0" w:rsidP="00085DB0"/>
    <w:p w:rsidR="00085DB0" w:rsidRDefault="00F34002" w:rsidP="00F34002">
      <w:pPr>
        <w:jc w:val="center"/>
      </w:pPr>
      <w:r>
        <w:t>Page No.163</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2"/>
                <w:sz w:val="24"/>
              </w:rPr>
            </w:pPr>
            <w:r>
              <w:rPr>
                <w:rFonts w:ascii="Times New Roman" w:hAnsi="Times New Roman"/>
                <w:color w:val="000000"/>
                <w:spacing w:val="-2"/>
                <w:sz w:val="24"/>
              </w:rPr>
              <w:t>Rate (in fla.)</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396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z w:val="24"/>
              </w:rPr>
            </w:pPr>
            <w:r>
              <w:rPr>
                <w:rFonts w:ascii="Times New Roman" w:hAnsi="Times New Roman"/>
                <w:color w:val="000000"/>
                <w:sz w:val="24"/>
              </w:rPr>
              <w:t xml:space="preserve">which 75mm shall be flat and 20mm shall be tapered in 45 </w:t>
            </w:r>
            <w:r>
              <w:rPr>
                <w:rFonts w:ascii="Times New Roman" w:hAnsi="Times New Roman"/>
                <w:color w:val="000000"/>
                <w:spacing w:val="-7"/>
                <w:sz w:val="24"/>
              </w:rPr>
              <w:t xml:space="preserve">degree on the inner side to form top and bottom rail and 115mm </w:t>
            </w:r>
            <w:r>
              <w:rPr>
                <w:rFonts w:ascii="Times New Roman" w:hAnsi="Times New Roman"/>
                <w:color w:val="000000"/>
                <w:spacing w:val="-1"/>
                <w:sz w:val="24"/>
              </w:rPr>
              <w:t xml:space="preserve">wide PVC sheet out of which 75mm shall be flat and 20mm </w:t>
            </w:r>
            <w:r>
              <w:rPr>
                <w:rFonts w:ascii="Times New Roman" w:hAnsi="Times New Roman"/>
                <w:color w:val="000000"/>
                <w:spacing w:val="-7"/>
                <w:sz w:val="24"/>
              </w:rPr>
              <w:t xml:space="preserve">shall be tapered on both sides to form lock rail. Top, bottom and </w:t>
            </w:r>
            <w:r>
              <w:rPr>
                <w:rFonts w:ascii="Times New Roman" w:hAnsi="Times New Roman"/>
                <w:color w:val="000000"/>
                <w:spacing w:val="3"/>
                <w:sz w:val="24"/>
              </w:rPr>
              <w:t xml:space="preserve">lock rails shall be provided both side of the panel, 10mm </w:t>
            </w:r>
            <w:r>
              <w:rPr>
                <w:rFonts w:ascii="Times New Roman" w:hAnsi="Times New Roman"/>
                <w:color w:val="000000"/>
                <w:spacing w:val="-9"/>
                <w:sz w:val="24"/>
              </w:rPr>
              <w:t xml:space="preserve">(5mmx2) thick, 20mm wide cross PVC sheet be provided as gap </w:t>
            </w:r>
            <w:r>
              <w:rPr>
                <w:rFonts w:ascii="Times New Roman" w:hAnsi="Times New Roman"/>
                <w:color w:val="000000"/>
                <w:spacing w:val="-3"/>
                <w:sz w:val="24"/>
              </w:rPr>
              <w:t xml:space="preserve">insert Sr top rail and bottom rail_ paneling of 5mm thick both side PVC shed to be fitted in the M.S. frame welded/ sealed to the styles and rails with 7= (5mm+7mm) thick x 15mm wide </w:t>
            </w:r>
            <w:r>
              <w:rPr>
                <w:rFonts w:ascii="Times New Roman" w:hAnsi="Times New Roman"/>
                <w:color w:val="000000"/>
                <w:spacing w:val="1"/>
                <w:sz w:val="24"/>
              </w:rPr>
              <w:t xml:space="preserve">PVC shed beading </w:t>
            </w:r>
            <w:r>
              <w:rPr>
                <w:rFonts w:ascii="Times New Roman" w:hAnsi="Times New Roman"/>
                <w:b/>
                <w:color w:val="000000"/>
                <w:spacing w:val="11"/>
                <w:sz w:val="16"/>
              </w:rPr>
              <w:t xml:space="preserve">011 </w:t>
            </w:r>
            <w:r>
              <w:rPr>
                <w:rFonts w:ascii="Times New Roman" w:hAnsi="Times New Roman"/>
                <w:color w:val="000000"/>
                <w:spacing w:val="1"/>
                <w:sz w:val="24"/>
              </w:rPr>
              <w:t xml:space="preserve">inner side, and joined together with </w:t>
            </w:r>
            <w:r>
              <w:rPr>
                <w:rFonts w:ascii="Times New Roman" w:hAnsi="Times New Roman"/>
                <w:color w:val="000000"/>
                <w:spacing w:val="-6"/>
                <w:sz w:val="24"/>
              </w:rPr>
              <w:t xml:space="preserve">solvent cement adhesive. An additional 5mm thick PVC tip of </w:t>
            </w:r>
            <w:r>
              <w:rPr>
                <w:rFonts w:ascii="Times New Roman" w:hAnsi="Times New Roman"/>
                <w:color w:val="000000"/>
                <w:spacing w:val="-7"/>
                <w:sz w:val="24"/>
              </w:rPr>
              <w:t xml:space="preserve">20mm width is to be stuck on the interior side of the 'C' Channel </w:t>
            </w:r>
            <w:r>
              <w:rPr>
                <w:rFonts w:ascii="Times New Roman" w:hAnsi="Times New Roman"/>
                <w:color w:val="000000"/>
                <w:spacing w:val="-4"/>
                <w:sz w:val="24"/>
              </w:rPr>
              <w:t xml:space="preserve">using PVC solvent adhesive etc. complete as per direction of </w:t>
            </w:r>
            <w:r>
              <w:rPr>
                <w:rFonts w:ascii="Times New Roman" w:hAnsi="Times New Roman"/>
                <w:color w:val="000000"/>
                <w:spacing w:val="-5"/>
                <w:sz w:val="24"/>
              </w:rPr>
              <w:t>Engineer-in-charge. Marnifactarer's specification and drawing.</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2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259"/>
              </w:tabs>
              <w:rPr>
                <w:rFonts w:ascii="Times New Roman" w:hAnsi="Times New Roman"/>
                <w:color w:val="000000"/>
                <w:spacing w:val="-10"/>
                <w:sz w:val="24"/>
              </w:rPr>
            </w:pPr>
            <w:r>
              <w:rPr>
                <w:rFonts w:ascii="Times New Roman" w:hAnsi="Times New Roman"/>
                <w:color w:val="000000"/>
                <w:spacing w:val="-10"/>
                <w:sz w:val="24"/>
              </w:rPr>
              <w:t>9.1681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4"/>
                <w:sz w:val="24"/>
              </w:rPr>
            </w:pPr>
            <w:r>
              <w:rPr>
                <w:rFonts w:ascii="Times New Roman" w:hAnsi="Times New Roman"/>
                <w:color w:val="000000"/>
                <w:spacing w:val="-4"/>
                <w:sz w:val="24"/>
              </w:rPr>
              <w:t>30 mm thick plain PVC door starters.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3038.00</w:t>
            </w:r>
          </w:p>
        </w:tc>
      </w:tr>
      <w:tr w:rsidR="00085DB0" w:rsidTr="004D2427">
        <w:trPr>
          <w:trHeight w:hRule="exact" w:val="64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9.168.2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
                <w:sz w:val="24"/>
              </w:rPr>
            </w:pPr>
            <w:r>
              <w:rPr>
                <w:rFonts w:ascii="Times New Roman" w:hAnsi="Times New Roman"/>
                <w:color w:val="000000"/>
                <w:spacing w:val="-1"/>
                <w:sz w:val="24"/>
              </w:rPr>
              <w:t>30 = thick pre laminated PVC door shutters.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3778.00</w:t>
            </w:r>
          </w:p>
        </w:tc>
      </w:tr>
      <w:tr w:rsidR="00085DB0" w:rsidTr="004D2427">
        <w:trPr>
          <w:trHeight w:hRule="exact" w:val="264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9.169</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fixing factory made door frame (single rebate) </w:t>
            </w:r>
            <w:r>
              <w:rPr>
                <w:rFonts w:ascii="Times New Roman" w:hAnsi="Times New Roman"/>
                <w:color w:val="000000"/>
                <w:spacing w:val="-7"/>
                <w:sz w:val="24"/>
              </w:rPr>
              <w:t xml:space="preserve">made out of single piece extruded solid PVC foam profile with homogenous fine oelhilnr structure having smooth outer integral </w:t>
            </w:r>
            <w:r>
              <w:rPr>
                <w:rFonts w:ascii="Times New Roman" w:hAnsi="Times New Roman"/>
                <w:color w:val="000000"/>
                <w:spacing w:val="-5"/>
                <w:sz w:val="24"/>
              </w:rPr>
              <w:t xml:space="preserve">skin having 62 mm width and 32 mm thiclmess frame will be </w:t>
            </w:r>
            <w:r>
              <w:rPr>
                <w:rFonts w:ascii="Times New Roman" w:hAnsi="Times New Roman"/>
                <w:color w:val="000000"/>
                <w:spacing w:val="-2"/>
                <w:sz w:val="24"/>
              </w:rPr>
              <w:t xml:space="preserve">mitred and Jointed with self driven self tapping screws of size </w:t>
            </w:r>
            <w:r>
              <w:rPr>
                <w:rFonts w:ascii="Times New Roman" w:hAnsi="Times New Roman"/>
                <w:color w:val="000000"/>
                <w:spacing w:val="-5"/>
                <w:sz w:val="24"/>
              </w:rPr>
              <w:t xml:space="preserve">38 mm x 4 mm and PVC solvent cement, including fixing the </w:t>
            </w:r>
            <w:r>
              <w:rPr>
                <w:rFonts w:ascii="Times New Roman" w:hAnsi="Times New Roman"/>
                <w:color w:val="000000"/>
                <w:spacing w:val="-9"/>
                <w:sz w:val="24"/>
              </w:rPr>
              <w:t xml:space="preserve">frame to wall with suitable dia and length anchor fastener as per </w:t>
            </w:r>
            <w:r>
              <w:rPr>
                <w:rFonts w:ascii="Times New Roman" w:hAnsi="Times New Roman"/>
                <w:color w:val="000000"/>
                <w:spacing w:val="2"/>
                <w:sz w:val="24"/>
              </w:rPr>
              <w:t>marmfactunr's specification and direction of Engincer-in</w:t>
            </w:r>
            <w:r>
              <w:rPr>
                <w:rFonts w:ascii="Times New Roman" w:hAnsi="Times New Roman"/>
                <w:color w:val="000000"/>
                <w:spacing w:val="2"/>
                <w:sz w:val="24"/>
              </w:rPr>
              <w:softHyphen/>
            </w:r>
            <w:r>
              <w:rPr>
                <w:rFonts w:ascii="Times New Roman" w:hAnsi="Times New Roman"/>
                <w:color w:val="000000"/>
                <w:spacing w:val="-10"/>
                <w:sz w:val="24"/>
              </w:rPr>
              <w:t>charge.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metro</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390.00</w:t>
            </w:r>
          </w:p>
        </w:tc>
      </w:tr>
      <w:tr w:rsidR="00085DB0" w:rsidTr="004D2427">
        <w:trPr>
          <w:trHeight w:hRule="exact" w:val="516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9.170</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spacing w:line="230" w:lineRule="auto"/>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fixing factory made 30 mm thick door emitter made of solid PVC </w:t>
            </w:r>
            <w:r>
              <w:rPr>
                <w:rFonts w:ascii="Times New Roman" w:hAnsi="Times New Roman"/>
                <w:b/>
                <w:color w:val="000000"/>
                <w:spacing w:val="7"/>
                <w:sz w:val="24"/>
              </w:rPr>
              <w:t xml:space="preserve">Br </w:t>
            </w:r>
            <w:r>
              <w:rPr>
                <w:rFonts w:ascii="Times New Roman" w:hAnsi="Times New Roman"/>
                <w:color w:val="000000"/>
                <w:spacing w:val="-3"/>
                <w:sz w:val="24"/>
              </w:rPr>
              <w:t xml:space="preserve">profile. The styles and rails shall be of </w:t>
            </w:r>
            <w:r>
              <w:rPr>
                <w:rFonts w:ascii="Times New Roman" w:hAnsi="Times New Roman"/>
                <w:b/>
                <w:color w:val="000000"/>
                <w:spacing w:val="2"/>
                <w:sz w:val="24"/>
              </w:rPr>
              <w:t xml:space="preserve">size </w:t>
            </w:r>
            <w:r>
              <w:rPr>
                <w:rFonts w:ascii="Times New Roman" w:hAnsi="Times New Roman"/>
                <w:color w:val="000000"/>
                <w:spacing w:val="-8"/>
                <w:sz w:val="24"/>
              </w:rPr>
              <w:t xml:space="preserve">75 mmx30 mm having wall thickness 5 mm. The styles, top </w:t>
            </w:r>
            <w:r>
              <w:rPr>
                <w:rFonts w:ascii="Times New Roman" w:hAnsi="Times New Roman"/>
                <w:color w:val="000000"/>
                <w:spacing w:val="-4"/>
                <w:sz w:val="24"/>
              </w:rPr>
              <w:t xml:space="preserve">and bottom rails shall have one side wall thickness of 15 mm </w:t>
            </w:r>
            <w:r>
              <w:rPr>
                <w:rFonts w:ascii="Times New Roman" w:hAnsi="Times New Roman"/>
                <w:color w:val="000000"/>
                <w:spacing w:val="-2"/>
                <w:sz w:val="24"/>
              </w:rPr>
              <w:t xml:space="preserve">integrally extruded on the hinge side of the profile for better screw holding power. The styles and rails shall be reinforced with MS. tubes of size 33 mmx17 mmx 1 mm, painted with </w:t>
            </w:r>
            <w:r>
              <w:rPr>
                <w:rFonts w:ascii="Times New Roman" w:hAnsi="Times New Roman"/>
                <w:color w:val="000000"/>
                <w:spacing w:val="-8"/>
                <w:sz w:val="24"/>
              </w:rPr>
              <w:t xml:space="preserve">primer, all four corners of reinforcement to be welded or sealed_ </w:t>
            </w:r>
            <w:r>
              <w:rPr>
                <w:rFonts w:ascii="Times New Roman" w:hAnsi="Times New Roman"/>
                <w:color w:val="000000"/>
                <w:spacing w:val="-7"/>
                <w:sz w:val="24"/>
              </w:rPr>
              <w:t xml:space="preserve">Solid PVC ortrodcd bidding (push fit type) will be sd inside the </w:t>
            </w:r>
            <w:r>
              <w:rPr>
                <w:rFonts w:ascii="Times New Roman" w:hAnsi="Times New Roman"/>
                <w:color w:val="000000"/>
                <w:spacing w:val="-5"/>
                <w:sz w:val="24"/>
              </w:rPr>
              <w:t xml:space="preserve">styles and the rails with a cavity, to receive single piece extruded </w:t>
            </w:r>
            <w:r>
              <w:rPr>
                <w:rFonts w:ascii="Times New Roman" w:hAnsi="Times New Roman"/>
                <w:color w:val="000000"/>
                <w:spacing w:val="-8"/>
                <w:sz w:val="24"/>
              </w:rPr>
              <w:t xml:space="preserve">5 mm PVC sheet as panel. The styles and rails will be mitred cut </w:t>
            </w:r>
            <w:r>
              <w:rPr>
                <w:rFonts w:ascii="Times New Roman" w:hAnsi="Times New Roman"/>
                <w:color w:val="000000"/>
                <w:spacing w:val="-3"/>
                <w:sz w:val="24"/>
              </w:rPr>
              <w:t xml:space="preserve">and joint with the help of PVC solvent cement and self driven </w:t>
            </w:r>
            <w:r>
              <w:rPr>
                <w:rFonts w:ascii="Times New Roman" w:hAnsi="Times New Roman"/>
                <w:color w:val="000000"/>
                <w:spacing w:val="-7"/>
                <w:sz w:val="24"/>
              </w:rPr>
              <w:t xml:space="preserve">self tapping screws. Single piece extruded solid PVC lock rail of </w:t>
            </w:r>
            <w:r>
              <w:rPr>
                <w:rFonts w:ascii="Times New Roman" w:hAnsi="Times New Roman"/>
                <w:color w:val="000000"/>
                <w:spacing w:val="-3"/>
                <w:sz w:val="24"/>
              </w:rPr>
              <w:t xml:space="preserve">size 100 mm x 30 mm with wall thickness 5 mm and 15 mm </w:t>
            </w:r>
            <w:r>
              <w:rPr>
                <w:rFonts w:ascii="Times New Roman" w:hAnsi="Times New Roman"/>
                <w:color w:val="000000"/>
                <w:spacing w:val="-4"/>
                <w:sz w:val="24"/>
              </w:rPr>
              <w:t xml:space="preserve">integrally minded in the middle of the lock rail and fixed with </w:t>
            </w:r>
            <w:r>
              <w:rPr>
                <w:rFonts w:ascii="Times New Roman" w:hAnsi="Times New Roman"/>
                <w:color w:val="000000"/>
                <w:spacing w:val="-7"/>
                <w:sz w:val="24"/>
              </w:rPr>
              <w:t xml:space="preserve">styles with the help of PVC solvent cement and self driven self </w:t>
            </w:r>
            <w:r>
              <w:rPr>
                <w:rFonts w:ascii="Times New Roman" w:hAnsi="Times New Roman"/>
                <w:color w:val="000000"/>
                <w:spacing w:val="9"/>
                <w:sz w:val="24"/>
              </w:rPr>
              <w:t xml:space="preserve">tapping screws of size 100 mmx8 mm complete as per </w:t>
            </w:r>
            <w:r>
              <w:rPr>
                <w:rFonts w:ascii="Times New Roman" w:hAnsi="Times New Roman"/>
                <w:color w:val="000000"/>
                <w:sz w:val="24"/>
              </w:rPr>
              <w:t>maimfacturees specifications and direction of Engineer-in</w:t>
            </w:r>
            <w:r>
              <w:rPr>
                <w:rFonts w:ascii="Times New Roman" w:hAnsi="Times New Roman"/>
                <w:color w:val="000000"/>
                <w:sz w:val="24"/>
              </w:rPr>
              <w:softHyphen/>
            </w:r>
            <w:r>
              <w:rPr>
                <w:rFonts w:ascii="Times New Roman" w:hAnsi="Times New Roman"/>
                <w:color w:val="000000"/>
                <w:spacing w:val="-10"/>
                <w:sz w:val="24"/>
              </w:rPr>
              <w:t>charge: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259"/>
              </w:tabs>
              <w:rPr>
                <w:rFonts w:ascii="Times New Roman" w:hAnsi="Times New Roman"/>
                <w:color w:val="000000"/>
                <w:spacing w:val="-10"/>
                <w:sz w:val="24"/>
              </w:rPr>
            </w:pPr>
            <w:r>
              <w:rPr>
                <w:rFonts w:ascii="Times New Roman" w:hAnsi="Times New Roman"/>
                <w:color w:val="000000"/>
                <w:spacing w:val="-10"/>
                <w:sz w:val="24"/>
              </w:rPr>
              <w:t>9.170,1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Non decorative finish.</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3038.00</w:t>
            </w:r>
          </w:p>
        </w:tc>
      </w:tr>
      <w:tr w:rsidR="00085DB0" w:rsidTr="004D2427">
        <w:trPr>
          <w:trHeight w:hRule="exact" w:val="56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259"/>
              </w:tabs>
              <w:rPr>
                <w:rFonts w:ascii="Times New Roman" w:hAnsi="Times New Roman"/>
                <w:color w:val="000000"/>
                <w:spacing w:val="-10"/>
                <w:sz w:val="24"/>
              </w:rPr>
            </w:pPr>
            <w:r>
              <w:rPr>
                <w:rFonts w:ascii="Times New Roman" w:hAnsi="Times New Roman"/>
                <w:color w:val="000000"/>
                <w:spacing w:val="-10"/>
                <w:sz w:val="24"/>
              </w:rPr>
              <w:t>9.170,2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5"/>
                <w:sz w:val="24"/>
              </w:rPr>
            </w:pPr>
            <w:r>
              <w:rPr>
                <w:rFonts w:ascii="Times New Roman" w:hAnsi="Times New Roman"/>
                <w:color w:val="000000"/>
                <w:spacing w:val="-5"/>
                <w:sz w:val="24"/>
              </w:rPr>
              <w:t>Decorative finish (both side wood grained finish).</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3619.00</w:t>
            </w:r>
          </w:p>
        </w:tc>
      </w:tr>
    </w:tbl>
    <w:p w:rsidR="00085DB0" w:rsidRDefault="00085DB0" w:rsidP="00085DB0"/>
    <w:p w:rsidR="00085DB0" w:rsidRDefault="00590C2B" w:rsidP="00590C2B">
      <w:pPr>
        <w:jc w:val="center"/>
      </w:pPr>
      <w:r>
        <w:t>Page No.164</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Rate (in its.)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360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9.171</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5" w:right="144"/>
              <w:jc w:val="both"/>
              <w:rPr>
                <w:rFonts w:ascii="Times New Roman" w:hAnsi="Times New Roman"/>
                <w:color w:val="000000"/>
                <w:spacing w:val="-7"/>
                <w:sz w:val="24"/>
              </w:rPr>
            </w:pPr>
            <w:r>
              <w:rPr>
                <w:rFonts w:ascii="Times New Roman" w:hAnsi="Times New Roman"/>
                <w:color w:val="000000"/>
                <w:spacing w:val="-7"/>
                <w:sz w:val="24"/>
              </w:rPr>
              <w:t xml:space="preserve">Providing and fixing PVC Door Frame of size 50x47mm with a </w:t>
            </w:r>
            <w:r>
              <w:rPr>
                <w:rFonts w:ascii="Times New Roman" w:hAnsi="Times New Roman"/>
                <w:color w:val="000000"/>
                <w:spacing w:val="-1"/>
                <w:sz w:val="24"/>
              </w:rPr>
              <w:t xml:space="preserve">wall thickness of 5 mm (+02 mm) made out of single piece </w:t>
            </w:r>
            <w:r>
              <w:rPr>
                <w:rFonts w:ascii="Times New Roman" w:hAnsi="Times New Roman"/>
                <w:color w:val="000000"/>
                <w:spacing w:val="-5"/>
                <w:sz w:val="24"/>
              </w:rPr>
              <w:t xml:space="preserve">extruded PVC profile, with mitred cut joints and joint with 2nos of PVC bracket of size 190 min x 100 mm long arms of cross </w:t>
            </w:r>
            <w:r>
              <w:rPr>
                <w:rFonts w:ascii="Times New Roman" w:hAnsi="Times New Roman"/>
                <w:color w:val="000000"/>
                <w:spacing w:val="-3"/>
                <w:sz w:val="24"/>
              </w:rPr>
              <w:t xml:space="preserve">section size 35x15mm and self driven self taping screws, the </w:t>
            </w:r>
            <w:r>
              <w:rPr>
                <w:rFonts w:ascii="Times New Roman" w:hAnsi="Times New Roman"/>
                <w:color w:val="000000"/>
                <w:sz w:val="24"/>
              </w:rPr>
              <w:t xml:space="preserve">vertical door profiles to be reinforced with 40110mm M.S. </w:t>
            </w:r>
            <w:r>
              <w:rPr>
                <w:rFonts w:ascii="Times New Roman" w:hAnsi="Times New Roman"/>
                <w:color w:val="000000"/>
                <w:spacing w:val="-7"/>
                <w:sz w:val="24"/>
              </w:rPr>
              <w:t xml:space="preserve">rectangular tube of 0 8 mm , including providing EPDM rubber </w:t>
            </w:r>
            <w:r>
              <w:rPr>
                <w:rFonts w:ascii="Times New Roman" w:hAnsi="Times New Roman"/>
                <w:color w:val="000000"/>
                <w:spacing w:val="-2"/>
                <w:sz w:val="24"/>
              </w:rPr>
              <w:t xml:space="preserve">gasket weather seal throughout the frame, including jointing </w:t>
            </w:r>
            <w:r>
              <w:rPr>
                <w:rFonts w:ascii="Times New Roman" w:hAnsi="Times New Roman"/>
                <w:color w:val="000000"/>
                <w:spacing w:val="-6"/>
                <w:sz w:val="24"/>
              </w:rPr>
              <w:t xml:space="preserve">5mm PVC frame strip with PVC solvent cement cm the back of </w:t>
            </w:r>
            <w:r>
              <w:rPr>
                <w:rFonts w:ascii="Times New Roman" w:hAnsi="Times New Roman"/>
                <w:color w:val="000000"/>
                <w:spacing w:val="5"/>
                <w:sz w:val="24"/>
              </w:rPr>
              <w:t xml:space="preserve">the profile. The door frame to be fixed to the wall using </w:t>
            </w:r>
            <w:r>
              <w:rPr>
                <w:rFonts w:ascii="Times New Roman" w:hAnsi="Times New Roman"/>
                <w:color w:val="000000"/>
                <w:spacing w:val="13"/>
                <w:sz w:val="24"/>
              </w:rPr>
              <w:t xml:space="preserve">8x100mm long anchor fasteners complete, all as per </w:t>
            </w:r>
            <w:r>
              <w:rPr>
                <w:rFonts w:ascii="Times New Roman" w:hAnsi="Times New Roman"/>
                <w:color w:val="000000"/>
                <w:spacing w:val="3"/>
                <w:sz w:val="24"/>
              </w:rPr>
              <w:t>manufacturer's specification and direction of Engineer -in-</w:t>
            </w:r>
          </w:p>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charge.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15"/>
              </w:tabs>
              <w:rPr>
                <w:rFonts w:ascii="Times New Roman" w:hAnsi="Times New Roman"/>
                <w:color w:val="000000"/>
                <w:spacing w:val="-10"/>
                <w:sz w:val="24"/>
              </w:rPr>
            </w:pPr>
            <w:r>
              <w:rPr>
                <w:rFonts w:ascii="Times New Roman" w:hAnsi="Times New Roman"/>
                <w:color w:val="000000"/>
                <w:spacing w:val="-10"/>
                <w:sz w:val="24"/>
              </w:rPr>
              <w:t>624.00</w:t>
            </w:r>
          </w:p>
        </w:tc>
      </w:tr>
      <w:tr w:rsidR="00085DB0" w:rsidTr="004D2427">
        <w:trPr>
          <w:trHeight w:hRule="exact" w:val="58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9.172</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5"/>
                <w:sz w:val="24"/>
              </w:rPr>
            </w:pPr>
            <w:r>
              <w:rPr>
                <w:rFonts w:ascii="Times New Roman" w:hAnsi="Times New Roman"/>
                <w:color w:val="000000"/>
                <w:spacing w:val="-5"/>
                <w:sz w:val="24"/>
              </w:rPr>
              <w:t xml:space="preserve">35 mm thick factory made Solid panel PVC Door shutter made </w:t>
            </w:r>
            <w:r>
              <w:rPr>
                <w:rFonts w:ascii="Times New Roman" w:hAnsi="Times New Roman"/>
                <w:color w:val="000000"/>
                <w:spacing w:val="11"/>
                <w:sz w:val="24"/>
              </w:rPr>
              <w:t xml:space="preserve">out of single piece extruded mild PVC profiles, 5mm </w:t>
            </w:r>
            <w:r>
              <w:rPr>
                <w:rFonts w:ascii="Times New Roman" w:hAnsi="Times New Roman"/>
                <w:color w:val="000000"/>
                <w:spacing w:val="-6"/>
                <w:sz w:val="24"/>
              </w:rPr>
              <w:t xml:space="preserve">(±0.2mm) thick, having styles and rails (except lock rail) of size </w:t>
            </w:r>
            <w:r>
              <w:rPr>
                <w:rFonts w:ascii="Times New Roman" w:hAnsi="Times New Roman"/>
                <w:color w:val="000000"/>
                <w:spacing w:val="-3"/>
                <w:sz w:val="24"/>
              </w:rPr>
              <w:t xml:space="preserve">95 mmx 35 mm x 5 mm, out of which 75 mm shall be flat and </w:t>
            </w:r>
            <w:r>
              <w:rPr>
                <w:rFonts w:ascii="Times New Roman" w:hAnsi="Times New Roman"/>
                <w:color w:val="000000"/>
                <w:spacing w:val="7"/>
                <w:sz w:val="24"/>
              </w:rPr>
              <w:t xml:space="preserve">20 mm shall be tapered (on both side), having one side </w:t>
            </w:r>
            <w:r>
              <w:rPr>
                <w:rFonts w:ascii="Times New Roman" w:hAnsi="Times New Roman"/>
                <w:color w:val="000000"/>
                <w:spacing w:val="-7"/>
                <w:sz w:val="24"/>
              </w:rPr>
              <w:t xml:space="preserve">thickness of 15 mm integrally extruded on the hinge side of the </w:t>
            </w:r>
            <w:r>
              <w:rPr>
                <w:rFonts w:ascii="Times New Roman" w:hAnsi="Times New Roman"/>
                <w:color w:val="000000"/>
                <w:spacing w:val="-2"/>
                <w:sz w:val="24"/>
              </w:rPr>
              <w:t xml:space="preserve">profile for better screw holding power, including reinforcing </w:t>
            </w:r>
            <w:r>
              <w:rPr>
                <w:rFonts w:ascii="Times New Roman" w:hAnsi="Times New Roman"/>
                <w:color w:val="000000"/>
                <w:spacing w:val="-4"/>
                <w:sz w:val="24"/>
              </w:rPr>
              <w:t xml:space="preserve">with MS tube of size 40 mm x 20 mm x 1 mm, joints of styles </w:t>
            </w:r>
            <w:r>
              <w:rPr>
                <w:rFonts w:ascii="Times New Roman" w:hAnsi="Times New Roman"/>
                <w:color w:val="000000"/>
                <w:spacing w:val="2"/>
                <w:sz w:val="24"/>
              </w:rPr>
              <w:t xml:space="preserve">and rails to be mitered cut and joint with the help of PVC </w:t>
            </w:r>
            <w:r>
              <w:rPr>
                <w:rFonts w:ascii="Times New Roman" w:hAnsi="Times New Roman"/>
                <w:color w:val="000000"/>
                <w:spacing w:val="4"/>
                <w:sz w:val="24"/>
              </w:rPr>
              <w:t xml:space="preserve">solvent cement, self driven self tapping screws and M.S. </w:t>
            </w:r>
            <w:r>
              <w:rPr>
                <w:rFonts w:ascii="Times New Roman" w:hAnsi="Times New Roman"/>
                <w:color w:val="000000"/>
                <w:spacing w:val="-2"/>
                <w:sz w:val="24"/>
              </w:rPr>
              <w:t xml:space="preserve">rectangular pipes bracket of size 190 mm x100 mm of cross </w:t>
            </w:r>
            <w:r>
              <w:rPr>
                <w:rFonts w:ascii="Times New Roman" w:hAnsi="Times New Roman"/>
                <w:color w:val="000000"/>
                <w:sz w:val="24"/>
              </w:rPr>
              <w:t xml:space="preserve">section </w:t>
            </w:r>
            <w:r>
              <w:rPr>
                <w:rFonts w:ascii="Times New Roman" w:hAnsi="Times New Roman"/>
                <w:i/>
                <w:color w:val="000000"/>
                <w:sz w:val="25"/>
              </w:rPr>
              <w:t xml:space="preserve">size </w:t>
            </w:r>
            <w:r>
              <w:rPr>
                <w:rFonts w:ascii="Times New Roman" w:hAnsi="Times New Roman"/>
                <w:color w:val="000000"/>
                <w:sz w:val="24"/>
              </w:rPr>
              <w:t xml:space="preserve">35 mm x 17 mm x 1 mm at each corner. Single </w:t>
            </w:r>
            <w:r>
              <w:rPr>
                <w:rFonts w:ascii="Times New Roman" w:hAnsi="Times New Roman"/>
                <w:color w:val="000000"/>
                <w:spacing w:val="-3"/>
                <w:sz w:val="24"/>
              </w:rPr>
              <w:t xml:space="preserve">piece extruded 5mm thick solid PVC Lock rail of size 115 = x </w:t>
            </w:r>
            <w:r>
              <w:rPr>
                <w:rFonts w:ascii="Times New Roman" w:hAnsi="Times New Roman"/>
                <w:color w:val="000000"/>
                <w:spacing w:val="-7"/>
                <w:sz w:val="24"/>
              </w:rPr>
              <w:t xml:space="preserve">35 mm x 35 mm, out of vita 95 mm to be flat and 20 mm to be tapered at both ends, having 15 mm solid core in middle of rail </w:t>
            </w:r>
            <w:r>
              <w:rPr>
                <w:rFonts w:ascii="Times New Roman" w:hAnsi="Times New Roman"/>
                <w:color w:val="000000"/>
                <w:spacing w:val="-3"/>
                <w:sz w:val="24"/>
              </w:rPr>
              <w:t xml:space="preserve">section integrally extruded, fixing the styles and rails with the help of solvent and self driven self tapping screws of 125 mm </w:t>
            </w:r>
            <w:r>
              <w:rPr>
                <w:rFonts w:ascii="Times New Roman" w:hAnsi="Times New Roman"/>
                <w:color w:val="000000"/>
                <w:sz w:val="24"/>
              </w:rPr>
              <w:t xml:space="preserve">x11 mm, including providing 5mm Single piece solid PVC </w:t>
            </w:r>
            <w:r>
              <w:rPr>
                <w:rFonts w:ascii="Times New Roman" w:hAnsi="Times New Roman"/>
                <w:color w:val="000000"/>
                <w:spacing w:val="-8"/>
                <w:sz w:val="24"/>
              </w:rPr>
              <w:t xml:space="preserve">extruded sheet inserted in the door as panel, all complete as per </w:t>
            </w:r>
            <w:r>
              <w:rPr>
                <w:rFonts w:ascii="Times New Roman" w:hAnsi="Times New Roman"/>
                <w:color w:val="000000"/>
                <w:sz w:val="24"/>
              </w:rPr>
              <w:t>mararfactunurs sped:acetic&amp; and direction of Engineer-in</w:t>
            </w:r>
            <w:r>
              <w:rPr>
                <w:rFonts w:ascii="Times New Roman" w:hAnsi="Times New Roman"/>
                <w:color w:val="000000"/>
                <w:sz w:val="24"/>
              </w:rPr>
              <w:softHyphen/>
            </w:r>
            <w:r>
              <w:rPr>
                <w:rFonts w:ascii="Times New Roman" w:hAnsi="Times New Roman"/>
                <w:color w:val="000000"/>
                <w:spacing w:val="-10"/>
                <w:sz w:val="24"/>
              </w:rPr>
              <w:t>charge.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51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9.172.1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5"/>
                <w:sz w:val="24"/>
              </w:rPr>
            </w:pPr>
            <w:r>
              <w:rPr>
                <w:rFonts w:ascii="Times New Roman" w:hAnsi="Times New Roman"/>
                <w:color w:val="000000"/>
                <w:spacing w:val="-5"/>
                <w:sz w:val="24"/>
              </w:rPr>
              <w:t>Non decorative finish (matt finish).</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304.6.00</w:t>
            </w:r>
          </w:p>
        </w:tc>
      </w:tr>
      <w:tr w:rsidR="00085DB0" w:rsidTr="004D2427">
        <w:trPr>
          <w:trHeight w:hRule="exact" w:val="58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9.172,2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4"/>
                <w:sz w:val="24"/>
              </w:rPr>
            </w:pPr>
            <w:r>
              <w:rPr>
                <w:rFonts w:ascii="Times New Roman" w:hAnsi="Times New Roman"/>
                <w:color w:val="000000"/>
                <w:spacing w:val="-4"/>
                <w:sz w:val="24"/>
              </w:rPr>
              <w:t>Decorative finish (wood Staked finish).</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15"/>
              </w:tabs>
              <w:rPr>
                <w:rFonts w:ascii="Times New Roman" w:hAnsi="Times New Roman"/>
                <w:color w:val="000000"/>
                <w:spacing w:val="-10"/>
                <w:sz w:val="24"/>
              </w:rPr>
            </w:pPr>
            <w:r>
              <w:rPr>
                <w:rFonts w:ascii="Times New Roman" w:hAnsi="Times New Roman"/>
                <w:color w:val="000000"/>
                <w:spacing w:val="-10"/>
                <w:sz w:val="24"/>
              </w:rPr>
              <w:t>3163.00</w:t>
            </w:r>
          </w:p>
        </w:tc>
      </w:tr>
      <w:tr w:rsidR="00085DB0" w:rsidTr="004D2427">
        <w:trPr>
          <w:trHeight w:hRule="exact" w:val="10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9.173</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fixing PVC rigid </w:t>
            </w:r>
            <w:r>
              <w:rPr>
                <w:rFonts w:ascii="Times New Roman" w:hAnsi="Times New Roman"/>
                <w:b/>
                <w:color w:val="000000"/>
                <w:spacing w:val="14"/>
                <w:sz w:val="18"/>
              </w:rPr>
              <w:t xml:space="preserve">foam </w:t>
            </w:r>
            <w:r>
              <w:rPr>
                <w:rFonts w:ascii="Times New Roman" w:hAnsi="Times New Roman"/>
                <w:color w:val="000000"/>
                <w:spacing w:val="4"/>
                <w:sz w:val="24"/>
              </w:rPr>
              <w:t xml:space="preserve">sheet 1mm thick on </w:t>
            </w:r>
            <w:r>
              <w:rPr>
                <w:rFonts w:ascii="Times New Roman" w:hAnsi="Times New Roman"/>
                <w:color w:val="000000"/>
                <w:spacing w:val="5"/>
                <w:sz w:val="24"/>
              </w:rPr>
              <w:t xml:space="preserve">existing door shutters (bathroom and W.C. doors) using </w:t>
            </w:r>
            <w:r>
              <w:rPr>
                <w:rFonts w:ascii="Times New Roman" w:hAnsi="Times New Roman"/>
                <w:color w:val="000000"/>
                <w:spacing w:val="-5"/>
                <w:sz w:val="24"/>
              </w:rPr>
              <w:t>synthetic rubber based adhesive.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15"/>
              </w:tabs>
              <w:rPr>
                <w:rFonts w:ascii="Times New Roman" w:hAnsi="Times New Roman"/>
                <w:color w:val="000000"/>
                <w:spacing w:val="-10"/>
                <w:sz w:val="24"/>
              </w:rPr>
            </w:pPr>
            <w:r>
              <w:rPr>
                <w:rFonts w:ascii="Times New Roman" w:hAnsi="Times New Roman"/>
                <w:color w:val="000000"/>
                <w:spacing w:val="-10"/>
                <w:sz w:val="24"/>
              </w:rPr>
              <w:t>626.00</w:t>
            </w:r>
          </w:p>
        </w:tc>
      </w:tr>
      <w:tr w:rsidR="00085DB0" w:rsidTr="004D2427">
        <w:trPr>
          <w:trHeight w:hRule="exact" w:val="264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9.174</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8"/>
                <w:sz w:val="24"/>
              </w:rPr>
            </w:pPr>
            <w:r>
              <w:rPr>
                <w:rFonts w:ascii="Times New Roman" w:hAnsi="Times New Roman"/>
                <w:color w:val="000000"/>
                <w:spacing w:val="-8"/>
                <w:sz w:val="24"/>
              </w:rPr>
              <w:t xml:space="preserve">Providing and firing Fibre Glass Reinforced plastic (FRP) Door </w:t>
            </w:r>
            <w:r>
              <w:rPr>
                <w:rFonts w:ascii="Times New Roman" w:hAnsi="Times New Roman"/>
                <w:color w:val="000000"/>
                <w:spacing w:val="-7"/>
                <w:sz w:val="24"/>
              </w:rPr>
              <w:t xml:space="preserve">Frames of cross-section 90mm x 45mm having single rebate of </w:t>
            </w:r>
            <w:r>
              <w:rPr>
                <w:rFonts w:ascii="Times New Roman" w:hAnsi="Times New Roman"/>
                <w:color w:val="000000"/>
                <w:spacing w:val="5"/>
                <w:sz w:val="24"/>
              </w:rPr>
              <w:t xml:space="preserve">32romx15mm to receive shutter of 30mm thickness The </w:t>
            </w:r>
            <w:r>
              <w:rPr>
                <w:rFonts w:ascii="Times New Roman" w:hAnsi="Times New Roman"/>
                <w:color w:val="000000"/>
                <w:spacing w:val="-7"/>
                <w:sz w:val="24"/>
              </w:rPr>
              <w:t xml:space="preserve">laminate shall be moulded with fire resistant grade unsaturated </w:t>
            </w:r>
            <w:r>
              <w:rPr>
                <w:rFonts w:ascii="Times New Roman" w:hAnsi="Times New Roman"/>
                <w:color w:val="000000"/>
                <w:spacing w:val="-5"/>
                <w:sz w:val="24"/>
              </w:rPr>
              <w:t xml:space="preserve">polyester resin and chopped mat .Doorframe </w:t>
            </w:r>
            <w:r>
              <w:rPr>
                <w:rFonts w:ascii="Times New Roman" w:hAnsi="Times New Roman"/>
                <w:b/>
                <w:color w:val="000000"/>
                <w:spacing w:val="5"/>
                <w:sz w:val="18"/>
              </w:rPr>
              <w:t xml:space="preserve">birninstri </w:t>
            </w:r>
            <w:r>
              <w:rPr>
                <w:rFonts w:ascii="Times New Roman" w:hAnsi="Times New Roman"/>
                <w:color w:val="000000"/>
                <w:spacing w:val="-5"/>
                <w:sz w:val="24"/>
              </w:rPr>
              <w:t xml:space="preserve">shall be </w:t>
            </w:r>
            <w:r>
              <w:rPr>
                <w:rFonts w:ascii="Times New Roman" w:hAnsi="Times New Roman"/>
                <w:color w:val="000000"/>
                <w:spacing w:val="-4"/>
                <w:sz w:val="24"/>
              </w:rPr>
              <w:t xml:space="preserve">2mm thick and shall be filled with suitable wooden block in all the three legs. The frame shall be covered with fibreglass from </w:t>
            </w:r>
            <w:r>
              <w:rPr>
                <w:rFonts w:ascii="Times New Roman" w:hAnsi="Times New Roman"/>
                <w:color w:val="000000"/>
                <w:spacing w:val="-6"/>
                <w:sz w:val="24"/>
              </w:rPr>
              <w:t xml:space="preserve">all sides. MS stmt shall be provided at the bottom to sturdy the </w:t>
            </w:r>
            <w:r>
              <w:rPr>
                <w:rFonts w:ascii="Times New Roman" w:hAnsi="Times New Roman"/>
                <w:color w:val="000000"/>
                <w:spacing w:val="-10"/>
                <w:sz w:val="24"/>
              </w:rPr>
              <w:t>frame.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535,00</w:t>
            </w:r>
          </w:p>
        </w:tc>
      </w:tr>
    </w:tbl>
    <w:p w:rsidR="00085DB0" w:rsidRDefault="00590C2B" w:rsidP="00590C2B">
      <w:pPr>
        <w:jc w:val="center"/>
      </w:pPr>
      <w:r>
        <w:t>Page No.165</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b/>
                <w:color w:val="000000"/>
                <w:spacing w:val="-16"/>
                <w:sz w:val="24"/>
              </w:rPr>
            </w:pPr>
            <w:r>
              <w:rPr>
                <w:rFonts w:ascii="Times New Roman" w:hAnsi="Times New Roman"/>
                <w:b/>
                <w:color w:val="000000"/>
                <w:spacing w:val="-16"/>
                <w:sz w:val="24"/>
              </w:rPr>
              <w:lastRenderedPageBreak/>
              <w:t xml:space="preserve">Item </w:t>
            </w:r>
            <w:r>
              <w:rPr>
                <w:rFonts w:ascii="Times New Roman" w:hAnsi="Times New Roman"/>
                <w:b/>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2445"/>
              <w:rPr>
                <w:rFonts w:ascii="Times New Roman" w:hAnsi="Times New Roman"/>
                <w:b/>
                <w:color w:val="000000"/>
                <w:spacing w:val="-10"/>
                <w:sz w:val="24"/>
              </w:rPr>
            </w:pPr>
            <w:r>
              <w:rPr>
                <w:rFonts w:ascii="Times New Roman" w:hAnsi="Times New Roman"/>
                <w:b/>
                <w:color w:val="000000"/>
                <w:spacing w:val="-1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6"/>
                <w:sz w:val="24"/>
              </w:rPr>
            </w:pPr>
            <w:r>
              <w:rPr>
                <w:rFonts w:ascii="Times New Roman" w:hAnsi="Times New Roman"/>
                <w:b/>
                <w:color w:val="000000"/>
                <w:spacing w:val="-6"/>
                <w:sz w:val="24"/>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66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b/>
                <w:color w:val="000000"/>
                <w:spacing w:val="-10"/>
                <w:sz w:val="24"/>
              </w:rPr>
            </w:pPr>
            <w:r>
              <w:rPr>
                <w:rFonts w:ascii="Times New Roman" w:hAnsi="Times New Roman"/>
                <w:b/>
                <w:color w:val="000000"/>
                <w:spacing w:val="-10"/>
                <w:sz w:val="24"/>
              </w:rPr>
              <w:t>9.175</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Providing and fixing to existing door frames.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293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9.175.1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12"/>
                <w:sz w:val="24"/>
              </w:rPr>
            </w:pPr>
            <w:r>
              <w:rPr>
                <w:rFonts w:ascii="Times New Roman" w:hAnsi="Times New Roman"/>
                <w:b/>
                <w:color w:val="000000"/>
                <w:spacing w:val="-12"/>
                <w:sz w:val="24"/>
              </w:rPr>
              <w:t xml:space="preserve">30 mm thick Glass Fibre Reinforced Plastic (FRP) </w:t>
            </w:r>
            <w:r>
              <w:rPr>
                <w:rFonts w:ascii="Times New Roman" w:hAnsi="Times New Roman"/>
                <w:b/>
                <w:color w:val="000000"/>
                <w:spacing w:val="2"/>
                <w:sz w:val="24"/>
              </w:rPr>
              <w:t xml:space="preserve">panelled doe/ shutter of required colour and </w:t>
            </w:r>
            <w:r>
              <w:rPr>
                <w:rFonts w:ascii="Times New Roman" w:hAnsi="Times New Roman"/>
                <w:b/>
                <w:color w:val="000000"/>
                <w:spacing w:val="-14"/>
                <w:sz w:val="24"/>
              </w:rPr>
              <w:t xml:space="preserve">approved brand and manufacture, made with fire -retardant grade unsaturated polyester resin, moulded </w:t>
            </w:r>
            <w:r>
              <w:rPr>
                <w:rFonts w:ascii="Times New Roman" w:hAnsi="Times New Roman"/>
                <w:b/>
                <w:color w:val="000000"/>
                <w:spacing w:val="-15"/>
                <w:sz w:val="24"/>
              </w:rPr>
              <w:t xml:space="preserve">to 3 mm thick FRP laminate for forming hollow smile </w:t>
            </w:r>
            <w:r>
              <w:rPr>
                <w:rFonts w:ascii="Times New Roman" w:hAnsi="Times New Roman"/>
                <w:b/>
                <w:color w:val="000000"/>
                <w:spacing w:val="-8"/>
                <w:sz w:val="24"/>
              </w:rPr>
              <w:t xml:space="preserve">and styles, with wooden frame and suitable blocks </w:t>
            </w:r>
            <w:r>
              <w:rPr>
                <w:rFonts w:ascii="Times New Roman" w:hAnsi="Times New Roman"/>
                <w:b/>
                <w:color w:val="000000"/>
                <w:spacing w:val="-11"/>
                <w:sz w:val="24"/>
              </w:rPr>
              <w:t xml:space="preserve">of seasoned wood inside at required places for fixing </w:t>
            </w:r>
            <w:r>
              <w:rPr>
                <w:rFonts w:ascii="Times New Roman" w:hAnsi="Times New Roman"/>
                <w:b/>
                <w:color w:val="000000"/>
                <w:spacing w:val="-13"/>
                <w:sz w:val="24"/>
              </w:rPr>
              <w:t xml:space="preserve">of fittings, cast monolithically with 5mm thick FRP </w:t>
            </w:r>
            <w:r>
              <w:rPr>
                <w:rFonts w:ascii="Times New Roman" w:hAnsi="Times New Roman"/>
                <w:b/>
                <w:color w:val="000000"/>
                <w:spacing w:val="5"/>
                <w:sz w:val="24"/>
              </w:rPr>
              <w:t xml:space="preserve">laminate for panels combining to IS: 14856 </w:t>
            </w:r>
            <w:r>
              <w:rPr>
                <w:rFonts w:ascii="Times New Roman" w:hAnsi="Times New Roman"/>
                <w:b/>
                <w:color w:val="000000"/>
                <w:spacing w:val="-10"/>
                <w:sz w:val="24"/>
              </w:rPr>
              <w:t>including fixing to frames.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1"/>
              </w:tabs>
              <w:rPr>
                <w:rFonts w:ascii="Times New Roman" w:hAnsi="Times New Roman"/>
                <w:b/>
                <w:color w:val="000000"/>
                <w:spacing w:val="-10"/>
                <w:sz w:val="24"/>
              </w:rPr>
            </w:pPr>
            <w:r>
              <w:rPr>
                <w:rFonts w:ascii="Times New Roman" w:hAnsi="Times New Roman"/>
                <w:b/>
                <w:color w:val="000000"/>
                <w:spacing w:val="-10"/>
                <w:sz w:val="24"/>
              </w:rPr>
              <w:t>2574.00</w:t>
            </w:r>
          </w:p>
        </w:tc>
      </w:tr>
      <w:tr w:rsidR="00085DB0" w:rsidTr="004D2427">
        <w:trPr>
          <w:trHeight w:hRule="exact" w:val="341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b/>
                <w:color w:val="000000"/>
                <w:spacing w:val="-10"/>
                <w:sz w:val="24"/>
              </w:rPr>
            </w:pPr>
            <w:r>
              <w:rPr>
                <w:rFonts w:ascii="Times New Roman" w:hAnsi="Times New Roman"/>
                <w:b/>
                <w:color w:val="000000"/>
                <w:spacing w:val="-10"/>
                <w:sz w:val="24"/>
              </w:rPr>
              <w:t>9.175.2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6"/>
                <w:sz w:val="24"/>
              </w:rPr>
            </w:pPr>
            <w:r>
              <w:rPr>
                <w:rFonts w:ascii="Times New Roman" w:hAnsi="Times New Roman"/>
                <w:b/>
                <w:color w:val="000000"/>
                <w:spacing w:val="-6"/>
                <w:sz w:val="24"/>
              </w:rPr>
              <w:t xml:space="preserve">30mm thick Fiberglass Rein:final Plastic (FRP.) </w:t>
            </w:r>
            <w:r>
              <w:rPr>
                <w:rFonts w:ascii="Times New Roman" w:hAnsi="Times New Roman"/>
                <w:b/>
                <w:color w:val="000000"/>
                <w:spacing w:val="-13"/>
                <w:sz w:val="24"/>
              </w:rPr>
              <w:t xml:space="preserve">flush door shutter in different plain and wood finish </w:t>
            </w:r>
            <w:r>
              <w:rPr>
                <w:rFonts w:ascii="Times New Roman" w:hAnsi="Times New Roman"/>
                <w:b/>
                <w:color w:val="000000"/>
                <w:spacing w:val="-16"/>
                <w:sz w:val="24"/>
              </w:rPr>
              <w:t xml:space="preserve">made with fire retardant grade unsaturated polyester </w:t>
            </w:r>
            <w:r>
              <w:rPr>
                <w:rFonts w:ascii="Times New Roman" w:hAnsi="Times New Roman"/>
                <w:b/>
                <w:color w:val="000000"/>
                <w:spacing w:val="-3"/>
                <w:sz w:val="24"/>
              </w:rPr>
              <w:t xml:space="preserve">resin, moulded to 3mm thick FRP laminate all </w:t>
            </w:r>
            <w:r>
              <w:rPr>
                <w:rFonts w:ascii="Times New Roman" w:hAnsi="Times New Roman"/>
                <w:b/>
                <w:color w:val="000000"/>
                <w:spacing w:val="-1"/>
                <w:sz w:val="24"/>
              </w:rPr>
              <w:t xml:space="preserve">around, with suitable wooden blocks inside at </w:t>
            </w:r>
            <w:r>
              <w:rPr>
                <w:rFonts w:ascii="Times New Roman" w:hAnsi="Times New Roman"/>
                <w:b/>
                <w:color w:val="000000"/>
                <w:spacing w:val="13"/>
                <w:sz w:val="24"/>
              </w:rPr>
              <w:t xml:space="preserve">required places for fixing of fittings and </w:t>
            </w:r>
            <w:r>
              <w:rPr>
                <w:rFonts w:ascii="Times New Roman" w:hAnsi="Times New Roman"/>
                <w:b/>
                <w:color w:val="000000"/>
                <w:spacing w:val="-8"/>
                <w:sz w:val="24"/>
              </w:rPr>
              <w:t xml:space="preserve">polyurethane foam (PUO/Polystyrene foam to be </w:t>
            </w:r>
            <w:r>
              <w:rPr>
                <w:rFonts w:ascii="Times New Roman" w:hAnsi="Times New Roman"/>
                <w:b/>
                <w:color w:val="000000"/>
                <w:spacing w:val="-13"/>
                <w:sz w:val="24"/>
              </w:rPr>
              <w:t xml:space="preserve">used as filler material throughout the hollow panel, </w:t>
            </w:r>
            <w:r>
              <w:rPr>
                <w:rFonts w:ascii="Times New Roman" w:hAnsi="Times New Roman"/>
                <w:b/>
                <w:color w:val="000000"/>
                <w:spacing w:val="-7"/>
                <w:sz w:val="24"/>
              </w:rPr>
              <w:t xml:space="preserve">carted monolithically with testing parameters of </w:t>
            </w:r>
            <w:r>
              <w:rPr>
                <w:rFonts w:ascii="Times New Roman" w:hAnsi="Times New Roman"/>
                <w:b/>
                <w:color w:val="000000"/>
                <w:spacing w:val="-6"/>
                <w:sz w:val="26"/>
              </w:rPr>
              <w:t xml:space="preserve">F.R-P. </w:t>
            </w:r>
            <w:r>
              <w:rPr>
                <w:rFonts w:ascii="Times New Roman" w:hAnsi="Times New Roman"/>
                <w:b/>
                <w:color w:val="000000"/>
                <w:spacing w:val="-16"/>
                <w:sz w:val="24"/>
              </w:rPr>
              <w:t xml:space="preserve">laminate conforming to table - 3 &amp;IS: 14856, </w:t>
            </w:r>
            <w:r>
              <w:rPr>
                <w:rFonts w:ascii="Times New Roman" w:hAnsi="Times New Roman"/>
                <w:b/>
                <w:color w:val="000000"/>
                <w:spacing w:val="-10"/>
                <w:sz w:val="24"/>
              </w:rPr>
              <w:t>complete as per direction of Engineer-in-charge.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1"/>
              </w:tabs>
              <w:rPr>
                <w:rFonts w:ascii="Times New Roman" w:hAnsi="Times New Roman"/>
                <w:b/>
                <w:color w:val="000000"/>
                <w:spacing w:val="-10"/>
                <w:sz w:val="24"/>
              </w:rPr>
            </w:pPr>
            <w:r>
              <w:rPr>
                <w:rFonts w:ascii="Times New Roman" w:hAnsi="Times New Roman"/>
                <w:b/>
                <w:color w:val="000000"/>
                <w:spacing w:val="-10"/>
                <w:sz w:val="24"/>
              </w:rPr>
              <w:t>2806.00</w:t>
            </w:r>
          </w:p>
        </w:tc>
      </w:tr>
      <w:tr w:rsidR="00085DB0" w:rsidTr="004D2427">
        <w:trPr>
          <w:trHeight w:hRule="exact" w:val="437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b/>
                <w:color w:val="000000"/>
                <w:spacing w:val="-10"/>
                <w:sz w:val="24"/>
              </w:rPr>
            </w:pPr>
            <w:r>
              <w:rPr>
                <w:rFonts w:ascii="Times New Roman" w:hAnsi="Times New Roman"/>
                <w:b/>
                <w:color w:val="000000"/>
                <w:spacing w:val="-10"/>
                <w:sz w:val="24"/>
              </w:rPr>
              <w:t>9.176</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b/>
                <w:color w:val="000000"/>
                <w:spacing w:val="-3"/>
                <w:sz w:val="24"/>
              </w:rPr>
            </w:pPr>
            <w:r>
              <w:rPr>
                <w:rFonts w:ascii="Times New Roman" w:hAnsi="Times New Roman"/>
                <w:b/>
                <w:color w:val="000000"/>
                <w:spacing w:val="-3"/>
                <w:sz w:val="24"/>
              </w:rPr>
              <w:t xml:space="preserve">Providing and fixing factory made Fibreglass Reinforced </w:t>
            </w:r>
            <w:r>
              <w:rPr>
                <w:rFonts w:ascii="Times New Roman" w:hAnsi="Times New Roman"/>
                <w:b/>
                <w:color w:val="000000"/>
                <w:spacing w:val="-12"/>
                <w:sz w:val="24"/>
              </w:rPr>
              <w:t xml:space="preserve">plastics (F.R_P.) chaija 4mm thick of required colour, size and </w:t>
            </w:r>
            <w:r>
              <w:rPr>
                <w:rFonts w:ascii="Times New Roman" w:hAnsi="Times New Roman"/>
                <w:b/>
                <w:color w:val="000000"/>
                <w:spacing w:val="-6"/>
                <w:sz w:val="24"/>
              </w:rPr>
              <w:t xml:space="preserve">design made by Resin Transfer Moulding (RTM) Machine </w:t>
            </w:r>
            <w:r>
              <w:rPr>
                <w:rFonts w:ascii="Times New Roman" w:hAnsi="Times New Roman"/>
                <w:b/>
                <w:color w:val="000000"/>
                <w:spacing w:val="-7"/>
                <w:sz w:val="24"/>
              </w:rPr>
              <w:t xml:space="preserve">Technology, resulting in void free compact </w:t>
            </w:r>
            <w:r>
              <w:rPr>
                <w:rFonts w:ascii="Verdana" w:hAnsi="Verdana"/>
                <w:b/>
                <w:color w:val="000000"/>
                <w:spacing w:val="-7"/>
                <w:sz w:val="15"/>
              </w:rPr>
              <w:t xml:space="preserve">burlinstri </w:t>
            </w:r>
            <w:r>
              <w:rPr>
                <w:rFonts w:ascii="Times New Roman" w:hAnsi="Times New Roman"/>
                <w:b/>
                <w:color w:val="000000"/>
                <w:spacing w:val="-7"/>
                <w:sz w:val="24"/>
              </w:rPr>
              <w:t xml:space="preserve">in single </w:t>
            </w:r>
            <w:r>
              <w:rPr>
                <w:rFonts w:ascii="Times New Roman" w:hAnsi="Times New Roman"/>
                <w:b/>
                <w:color w:val="000000"/>
                <w:spacing w:val="-10"/>
                <w:sz w:val="24"/>
              </w:rPr>
              <w:t xml:space="preserve">piece, having smooth gradual slope curvature for easy drainage </w:t>
            </w:r>
            <w:r>
              <w:rPr>
                <w:rFonts w:ascii="Times New Roman" w:hAnsi="Times New Roman"/>
                <w:b/>
                <w:color w:val="000000"/>
                <w:spacing w:val="-4"/>
                <w:sz w:val="24"/>
              </w:rPr>
              <w:t xml:space="preserve">of water and duly reinforced by 2nos. vertically and Ines. </w:t>
            </w:r>
            <w:r>
              <w:rPr>
                <w:rFonts w:ascii="Times New Roman" w:hAnsi="Times New Roman"/>
                <w:b/>
                <w:color w:val="000000"/>
                <w:spacing w:val="-15"/>
                <w:sz w:val="24"/>
              </w:rPr>
              <w:t xml:space="preserve">horizontally 50x2mm thick M.S. flat with 12mm in built hole for </w:t>
            </w:r>
            <w:r>
              <w:rPr>
                <w:rFonts w:ascii="Times New Roman" w:hAnsi="Times New Roman"/>
                <w:b/>
                <w:color w:val="000000"/>
                <w:spacing w:val="-13"/>
                <w:sz w:val="24"/>
              </w:rPr>
              <w:t xml:space="preserve">grouting on the existing wall along with the 50mm flanges duly </w:t>
            </w:r>
            <w:r>
              <w:rPr>
                <w:rFonts w:ascii="Times New Roman" w:hAnsi="Times New Roman"/>
                <w:b/>
                <w:color w:val="000000"/>
                <w:spacing w:val="-6"/>
                <w:sz w:val="24"/>
              </w:rPr>
              <w:t xml:space="preserve">inserted and scaled in the wall complete in one single piece </w:t>
            </w:r>
            <w:r>
              <w:rPr>
                <w:rFonts w:ascii="Times New Roman" w:hAnsi="Times New Roman"/>
                <w:b/>
                <w:color w:val="000000"/>
                <w:spacing w:val="-13"/>
                <w:sz w:val="24"/>
              </w:rPr>
              <w:t xml:space="preserve">cashed monolithically, including all necessary fittings . The FRP </w:t>
            </w:r>
            <w:r>
              <w:rPr>
                <w:rFonts w:ascii="Times New Roman" w:hAnsi="Times New Roman"/>
                <w:b/>
                <w:color w:val="000000"/>
                <w:spacing w:val="-11"/>
                <w:sz w:val="24"/>
              </w:rPr>
              <w:t xml:space="preserve">Chiba should be manufactunx1 using =saturated Polyester resin as per IS: 6746 duly reinforced with fibre </w:t>
            </w:r>
            <w:r>
              <w:rPr>
                <w:rFonts w:ascii="Times New Roman" w:hAnsi="Times New Roman"/>
                <w:b/>
                <w:i/>
                <w:color w:val="000000"/>
                <w:spacing w:val="-1"/>
                <w:w w:val="90"/>
                <w:sz w:val="26"/>
              </w:rPr>
              <w:t xml:space="preserve">glass </w:t>
            </w:r>
            <w:r>
              <w:rPr>
                <w:rFonts w:ascii="Times New Roman" w:hAnsi="Times New Roman"/>
                <w:b/>
                <w:color w:val="000000"/>
                <w:spacing w:val="-11"/>
                <w:sz w:val="24"/>
              </w:rPr>
              <w:t xml:space="preserve">chopped strand </w:t>
            </w:r>
            <w:r>
              <w:rPr>
                <w:rFonts w:ascii="Times New Roman" w:hAnsi="Times New Roman"/>
                <w:b/>
                <w:color w:val="000000"/>
                <w:spacing w:val="-10"/>
                <w:sz w:val="24"/>
              </w:rPr>
              <w:t xml:space="preserve">mat (CSM) as per IS: 11551 complete with protective Gel coat </w:t>
            </w:r>
            <w:r>
              <w:rPr>
                <w:rFonts w:ascii="Times New Roman" w:hAnsi="Times New Roman"/>
                <w:b/>
                <w:color w:val="000000"/>
                <w:spacing w:val="-14"/>
                <w:sz w:val="24"/>
              </w:rPr>
              <w:t xml:space="preserve">UN coating on Top for complete resistance from the extreme of </w:t>
            </w:r>
            <w:r>
              <w:rPr>
                <w:rFonts w:ascii="Times New Roman" w:hAnsi="Times New Roman"/>
                <w:b/>
                <w:color w:val="000000"/>
                <w:spacing w:val="-13"/>
                <w:sz w:val="24"/>
              </w:rPr>
              <w:t>temperature, weather and sunlight,</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851"/>
              </w:tabs>
              <w:rPr>
                <w:rFonts w:ascii="Times New Roman" w:hAnsi="Times New Roman"/>
                <w:b/>
                <w:color w:val="000000"/>
                <w:spacing w:val="-10"/>
                <w:sz w:val="24"/>
              </w:rPr>
            </w:pPr>
            <w:r>
              <w:rPr>
                <w:rFonts w:ascii="Times New Roman" w:hAnsi="Times New Roman"/>
                <w:b/>
                <w:color w:val="000000"/>
                <w:spacing w:val="-10"/>
                <w:sz w:val="24"/>
              </w:rPr>
              <w:t>4625.00</w:t>
            </w:r>
          </w:p>
        </w:tc>
      </w:tr>
      <w:tr w:rsidR="00085DB0" w:rsidTr="004D2427">
        <w:trPr>
          <w:trHeight w:hRule="exact" w:val="1252"/>
        </w:trPr>
        <w:tc>
          <w:tcPr>
            <w:tcW w:w="870"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tabs>
                <w:tab w:val="decimal" w:pos="326"/>
              </w:tabs>
              <w:rPr>
                <w:rFonts w:ascii="Times New Roman" w:hAnsi="Times New Roman"/>
                <w:b/>
                <w:color w:val="000000"/>
                <w:spacing w:val="-10"/>
                <w:sz w:val="24"/>
              </w:rPr>
            </w:pPr>
            <w:r>
              <w:rPr>
                <w:rFonts w:ascii="Times New Roman" w:hAnsi="Times New Roman"/>
                <w:b/>
                <w:color w:val="000000"/>
                <w:spacing w:val="-10"/>
                <w:sz w:val="24"/>
              </w:rPr>
              <w:t>9.177</w:t>
            </w:r>
          </w:p>
        </w:tc>
        <w:tc>
          <w:tcPr>
            <w:tcW w:w="1103" w:type="dxa"/>
            <w:vMerge w:val="restart"/>
            <w:tcBorders>
              <w:top w:val="single" w:sz="6" w:space="0" w:color="000000"/>
              <w:left w:val="single" w:sz="6" w:space="0" w:color="000000"/>
              <w:bottom w:val="none" w:sz="0" w:space="0" w:color="000000"/>
              <w:right w:val="none" w:sz="0" w:space="0" w:color="000000"/>
            </w:tcBorders>
          </w:tcPr>
          <w:p w:rsidR="00085DB0" w:rsidRDefault="00085DB0" w:rsidP="004D2427">
            <w:pPr>
              <w:ind w:left="108"/>
              <w:jc w:val="both"/>
              <w:rPr>
                <w:rFonts w:ascii="Times New Roman" w:hAnsi="Times New Roman"/>
                <w:b/>
                <w:color w:val="000000"/>
                <w:spacing w:val="-12"/>
                <w:sz w:val="24"/>
              </w:rPr>
            </w:pPr>
            <w:r>
              <w:rPr>
                <w:rFonts w:ascii="Times New Roman" w:hAnsi="Times New Roman"/>
                <w:b/>
                <w:color w:val="000000"/>
                <w:spacing w:val="-12"/>
                <w:sz w:val="24"/>
              </w:rPr>
              <w:t xml:space="preserve">Providing </w:t>
            </w:r>
            <w:r>
              <w:rPr>
                <w:rFonts w:ascii="Times New Roman" w:hAnsi="Times New Roman"/>
                <w:b/>
                <w:color w:val="000000"/>
                <w:spacing w:val="-22"/>
                <w:sz w:val="24"/>
              </w:rPr>
              <w:t xml:space="preserve">mm having </w:t>
            </w:r>
            <w:r>
              <w:rPr>
                <w:rFonts w:ascii="Times New Roman" w:hAnsi="Times New Roman"/>
                <w:b/>
                <w:color w:val="000000"/>
                <w:spacing w:val="-17"/>
                <w:sz w:val="24"/>
              </w:rPr>
              <w:t xml:space="preserve">coating not </w:t>
            </w:r>
            <w:r>
              <w:rPr>
                <w:rFonts w:ascii="Times New Roman" w:hAnsi="Times New Roman"/>
                <w:b/>
                <w:color w:val="000000"/>
                <w:spacing w:val="-41"/>
                <w:sz w:val="24"/>
              </w:rPr>
              <w:t xml:space="preserve">based concrete </w:t>
            </w:r>
            <w:r>
              <w:rPr>
                <w:rFonts w:ascii="Times New Roman" w:hAnsi="Times New Roman"/>
                <w:b/>
                <w:color w:val="000000"/>
                <w:spacing w:val="-35"/>
                <w:sz w:val="24"/>
              </w:rPr>
              <w:t xml:space="preserve">door shutters. </w:t>
            </w:r>
            <w:r>
              <w:rPr>
                <w:rFonts w:ascii="Times New Roman" w:hAnsi="Times New Roman"/>
                <w:b/>
                <w:color w:val="000000"/>
                <w:spacing w:val="-19"/>
                <w:sz w:val="24"/>
              </w:rPr>
              <w:t xml:space="preserve">of size 10x4 </w:t>
            </w:r>
            <w:r>
              <w:rPr>
                <w:rFonts w:ascii="Times New Roman" w:hAnsi="Times New Roman"/>
                <w:b/>
                <w:color w:val="000000"/>
                <w:spacing w:val="-33"/>
                <w:sz w:val="24"/>
              </w:rPr>
              <w:t xml:space="preserve">dash fastener </w:t>
            </w:r>
            <w:r>
              <w:rPr>
                <w:rFonts w:ascii="Times New Roman" w:hAnsi="Times New Roman"/>
                <w:b/>
                <w:color w:val="000000"/>
                <w:spacing w:val="-50"/>
                <w:sz w:val="24"/>
              </w:rPr>
              <w:t xml:space="preserve">coat of approved </w:t>
            </w:r>
            <w:r>
              <w:rPr>
                <w:rFonts w:ascii="Times New Roman" w:hAnsi="Times New Roman"/>
                <w:b/>
                <w:color w:val="000000"/>
                <w:spacing w:val="-20"/>
                <w:sz w:val="24"/>
              </w:rPr>
              <w:t xml:space="preserve">direction of </w:t>
            </w:r>
            <w:r>
              <w:rPr>
                <w:rFonts w:ascii="Times New Roman" w:hAnsi="Times New Roman"/>
                <w:b/>
                <w:color w:val="000000"/>
                <w:spacing w:val="-21"/>
                <w:sz w:val="24"/>
              </w:rPr>
              <w:t>separately).</w:t>
            </w:r>
          </w:p>
        </w:tc>
        <w:tc>
          <w:tcPr>
            <w:tcW w:w="5085" w:type="dxa"/>
            <w:tcBorders>
              <w:top w:val="single" w:sz="6" w:space="0" w:color="000000"/>
              <w:left w:val="none" w:sz="0" w:space="0" w:color="000000"/>
              <w:bottom w:val="single" w:sz="6" w:space="0" w:color="000000"/>
              <w:right w:val="single" w:sz="6" w:space="0" w:color="000000"/>
            </w:tcBorders>
          </w:tcPr>
          <w:p w:rsidR="00085DB0" w:rsidRDefault="00085DB0" w:rsidP="004D2427">
            <w:pPr>
              <w:spacing w:line="243" w:lineRule="exact"/>
              <w:jc w:val="right"/>
              <w:rPr>
                <w:rFonts w:ascii="Times New Roman" w:hAnsi="Times New Roman"/>
                <w:b/>
                <w:color w:val="000000"/>
                <w:spacing w:val="-9"/>
                <w:sz w:val="24"/>
              </w:rPr>
            </w:pPr>
            <w:r>
              <w:rPr>
                <w:rFonts w:ascii="Times New Roman" w:hAnsi="Times New Roman"/>
                <w:b/>
                <w:color w:val="000000"/>
                <w:spacing w:val="-9"/>
                <w:sz w:val="24"/>
              </w:rPr>
              <w:t xml:space="preserve">and fixing fire resistant door frame of section 143x57 </w:t>
            </w:r>
            <w:r>
              <w:rPr>
                <w:rFonts w:ascii="Times New Roman" w:hAnsi="Times New Roman"/>
                <w:b/>
                <w:color w:val="000000"/>
                <w:spacing w:val="-9"/>
                <w:sz w:val="24"/>
              </w:rPr>
              <w:br/>
            </w:r>
            <w:r>
              <w:rPr>
                <w:rFonts w:ascii="Times New Roman" w:hAnsi="Times New Roman"/>
                <w:b/>
                <w:color w:val="000000"/>
                <w:spacing w:val="-4"/>
                <w:sz w:val="24"/>
              </w:rPr>
              <w:t xml:space="preserve">built in rebate made out of 16 SWG Glsheet (zinc </w:t>
            </w:r>
            <w:r>
              <w:rPr>
                <w:rFonts w:ascii="Times New Roman" w:hAnsi="Times New Roman"/>
                <w:b/>
                <w:color w:val="000000"/>
                <w:spacing w:val="-4"/>
                <w:sz w:val="24"/>
              </w:rPr>
              <w:br/>
            </w:r>
            <w:r>
              <w:rPr>
                <w:rFonts w:ascii="Times New Roman" w:hAnsi="Times New Roman"/>
                <w:b/>
                <w:color w:val="000000"/>
                <w:spacing w:val="-7"/>
                <w:sz w:val="24"/>
              </w:rPr>
              <w:t xml:space="preserve">less than 120 gm/sqm) duly filled with vermuculite </w:t>
            </w:r>
            <w:r>
              <w:rPr>
                <w:rFonts w:ascii="Times New Roman" w:hAnsi="Times New Roman"/>
                <w:b/>
                <w:color w:val="000000"/>
                <w:spacing w:val="-7"/>
                <w:sz w:val="24"/>
              </w:rPr>
              <w:br/>
            </w:r>
            <w:r>
              <w:rPr>
                <w:rFonts w:ascii="Times New Roman" w:hAnsi="Times New Roman"/>
                <w:b/>
                <w:color w:val="000000"/>
                <w:spacing w:val="-9"/>
                <w:sz w:val="24"/>
              </w:rPr>
              <w:t xml:space="preserve">mix, suitable for mounting 60 minutes fire rated </w:t>
            </w:r>
            <w:r>
              <w:rPr>
                <w:rFonts w:ascii="Times New Roman" w:hAnsi="Times New Roman"/>
                <w:b/>
                <w:color w:val="000000"/>
                <w:spacing w:val="-9"/>
                <w:sz w:val="24"/>
              </w:rPr>
              <w:br/>
              <w:t>The frame is fitted with intumuscent fire seal strip</w:t>
            </w:r>
          </w:p>
        </w:tc>
        <w:tc>
          <w:tcPr>
            <w:tcW w:w="1245"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62"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tabs>
                <w:tab w:val="decimal" w:pos="851"/>
              </w:tabs>
              <w:rPr>
                <w:rFonts w:ascii="Times New Roman" w:hAnsi="Times New Roman"/>
                <w:b/>
                <w:color w:val="000000"/>
                <w:spacing w:val="-10"/>
                <w:sz w:val="24"/>
              </w:rPr>
            </w:pPr>
            <w:r>
              <w:rPr>
                <w:rFonts w:ascii="Times New Roman" w:hAnsi="Times New Roman"/>
                <w:b/>
                <w:color w:val="000000"/>
                <w:spacing w:val="-10"/>
                <w:sz w:val="24"/>
              </w:rPr>
              <w:t>1191.00</w:t>
            </w:r>
          </w:p>
        </w:tc>
      </w:tr>
      <w:tr w:rsidR="00085DB0" w:rsidTr="004D2427">
        <w:trPr>
          <w:trHeight w:hRule="exact" w:val="1665"/>
        </w:trPr>
        <w:tc>
          <w:tcPr>
            <w:tcW w:w="870"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103" w:type="dxa"/>
            <w:vMerge/>
            <w:tcBorders>
              <w:top w:val="none" w:sz="0" w:space="0" w:color="000000"/>
              <w:left w:val="single" w:sz="6" w:space="0" w:color="000000"/>
              <w:bottom w:val="single" w:sz="6" w:space="0" w:color="000000"/>
              <w:right w:val="none" w:sz="0" w:space="0" w:color="000000"/>
            </w:tcBorders>
          </w:tcPr>
          <w:p w:rsidR="00085DB0" w:rsidRDefault="00085DB0" w:rsidP="004D2427"/>
        </w:tc>
        <w:tc>
          <w:tcPr>
            <w:tcW w:w="5085" w:type="dxa"/>
            <w:tcBorders>
              <w:top w:val="single" w:sz="6" w:space="0" w:color="000000"/>
              <w:left w:val="none" w:sz="0" w:space="0" w:color="000000"/>
              <w:bottom w:val="single" w:sz="6" w:space="0" w:color="000000"/>
              <w:right w:val="single" w:sz="6" w:space="0" w:color="000000"/>
            </w:tcBorders>
          </w:tcPr>
          <w:p w:rsidR="00085DB0" w:rsidRDefault="00085DB0" w:rsidP="004D2427">
            <w:pPr>
              <w:jc w:val="right"/>
              <w:rPr>
                <w:rFonts w:ascii="Times New Roman" w:hAnsi="Times New Roman"/>
                <w:b/>
                <w:color w:val="000000"/>
                <w:spacing w:val="-9"/>
                <w:sz w:val="24"/>
              </w:rPr>
            </w:pPr>
            <w:r>
              <w:rPr>
                <w:rFonts w:ascii="Times New Roman" w:hAnsi="Times New Roman"/>
                <w:b/>
                <w:color w:val="000000"/>
                <w:spacing w:val="-9"/>
                <w:sz w:val="24"/>
              </w:rPr>
              <w:t xml:space="preserve">mm (minimum) almund the frame and fixing with </w:t>
            </w:r>
            <w:r>
              <w:rPr>
                <w:rFonts w:ascii="Times New Roman" w:hAnsi="Times New Roman"/>
                <w:b/>
                <w:color w:val="000000"/>
                <w:spacing w:val="-9"/>
                <w:sz w:val="24"/>
              </w:rPr>
              <w:br/>
            </w:r>
            <w:r>
              <w:rPr>
                <w:rFonts w:ascii="Times New Roman" w:hAnsi="Times New Roman"/>
                <w:b/>
                <w:color w:val="000000"/>
                <w:spacing w:val="-6"/>
                <w:sz w:val="24"/>
              </w:rPr>
              <w:t xml:space="preserve">of approved size and make, including applying a </w:t>
            </w:r>
            <w:r>
              <w:rPr>
                <w:rFonts w:ascii="Times New Roman" w:hAnsi="Times New Roman"/>
                <w:b/>
                <w:color w:val="000000"/>
                <w:spacing w:val="-6"/>
                <w:sz w:val="24"/>
              </w:rPr>
              <w:br/>
            </w:r>
            <w:r>
              <w:rPr>
                <w:rFonts w:ascii="Times New Roman" w:hAnsi="Times New Roman"/>
                <w:b/>
                <w:color w:val="000000"/>
                <w:spacing w:val="-10"/>
                <w:sz w:val="24"/>
              </w:rPr>
              <w:t xml:space="preserve">brand fire resistant primer etc. complete as per </w:t>
            </w:r>
            <w:r>
              <w:rPr>
                <w:rFonts w:ascii="Times New Roman" w:hAnsi="Times New Roman"/>
                <w:b/>
                <w:color w:val="000000"/>
                <w:spacing w:val="-10"/>
                <w:sz w:val="24"/>
              </w:rPr>
              <w:br/>
            </w:r>
            <w:r>
              <w:rPr>
                <w:rFonts w:ascii="Times New Roman" w:hAnsi="Times New Roman"/>
                <w:b/>
                <w:color w:val="000000"/>
                <w:spacing w:val="-5"/>
                <w:sz w:val="24"/>
              </w:rPr>
              <w:t>Engineer-in-charge (Dash fastener to be paid for</w:t>
            </w:r>
          </w:p>
        </w:tc>
        <w:tc>
          <w:tcPr>
            <w:tcW w:w="1245"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462" w:type="dxa"/>
            <w:vMerge/>
            <w:tcBorders>
              <w:top w:val="none" w:sz="0" w:space="0" w:color="000000"/>
              <w:left w:val="single" w:sz="6" w:space="0" w:color="000000"/>
              <w:bottom w:val="single" w:sz="6" w:space="0" w:color="000000"/>
              <w:right w:val="single" w:sz="6" w:space="0" w:color="000000"/>
            </w:tcBorders>
          </w:tcPr>
          <w:p w:rsidR="00085DB0" w:rsidRDefault="00085DB0" w:rsidP="004D2427"/>
        </w:tc>
      </w:tr>
    </w:tbl>
    <w:p w:rsidR="00085DB0" w:rsidRDefault="00590C2B" w:rsidP="00590C2B">
      <w:pPr>
        <w:jc w:val="center"/>
      </w:pPr>
      <w:r>
        <w:t>Page No.166</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right="2520"/>
              <w:jc w:val="right"/>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2"/>
                <w:sz w:val="24"/>
              </w:rPr>
            </w:pPr>
            <w:r>
              <w:rPr>
                <w:rFonts w:ascii="Times New Roman" w:hAnsi="Times New Roman"/>
                <w:color w:val="000000"/>
                <w:spacing w:val="-2"/>
                <w:sz w:val="24"/>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333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9.178</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Providing and fixing 50 mm thick glazed fire resistant door </w:t>
            </w:r>
            <w:r>
              <w:rPr>
                <w:rFonts w:ascii="Times New Roman" w:hAnsi="Times New Roman"/>
                <w:color w:val="000000"/>
                <w:spacing w:val="-8"/>
                <w:sz w:val="24"/>
              </w:rPr>
              <w:t xml:space="preserve">shutters of 60 minutes fire rating conforming to IS:3614 (Part-II) </w:t>
            </w:r>
            <w:r>
              <w:rPr>
                <w:rFonts w:ascii="Times New Roman" w:hAnsi="Times New Roman"/>
                <w:color w:val="000000"/>
                <w:spacing w:val="-5"/>
                <w:sz w:val="24"/>
              </w:rPr>
              <w:t>tested and certified as pa laboratory approved by Engineer-in</w:t>
            </w:r>
            <w:r>
              <w:rPr>
                <w:rFonts w:ascii="Times New Roman" w:hAnsi="Times New Roman"/>
                <w:color w:val="000000"/>
                <w:spacing w:val="-5"/>
                <w:sz w:val="24"/>
              </w:rPr>
              <w:softHyphen/>
            </w:r>
            <w:r>
              <w:rPr>
                <w:rFonts w:ascii="Times New Roman" w:hAnsi="Times New Roman"/>
                <w:color w:val="000000"/>
                <w:sz w:val="24"/>
              </w:rPr>
              <w:t xml:space="preserve">charge with suitable mounting on door frame, consisting of </w:t>
            </w:r>
            <w:r>
              <w:rPr>
                <w:rFonts w:ascii="Times New Roman" w:hAnsi="Times New Roman"/>
                <w:color w:val="000000"/>
                <w:spacing w:val="2"/>
                <w:sz w:val="24"/>
              </w:rPr>
              <w:t xml:space="preserve">vertical styles, lock rail, top rail 100mm wide, bottom rail </w:t>
            </w:r>
            <w:r>
              <w:rPr>
                <w:rFonts w:ascii="Times New Roman" w:hAnsi="Times New Roman"/>
                <w:color w:val="000000"/>
                <w:spacing w:val="-1"/>
                <w:sz w:val="24"/>
              </w:rPr>
              <w:t xml:space="preserve">200mm wide, made out of 16 SWG alsheet (zinc coating not lees than 120 gm/m2) duly filled FR insulation material and </w:t>
            </w:r>
            <w:r>
              <w:rPr>
                <w:rFonts w:ascii="Times New Roman" w:hAnsi="Times New Roman"/>
                <w:color w:val="000000"/>
                <w:spacing w:val="1"/>
                <w:sz w:val="24"/>
              </w:rPr>
              <w:t xml:space="preserve">fixing with necessary stainless steel ball bearing hinges of approved make, including applying a coal of approved fire </w:t>
            </w:r>
            <w:r>
              <w:rPr>
                <w:rFonts w:ascii="Times New Roman" w:hAnsi="Times New Roman"/>
                <w:color w:val="000000"/>
                <w:spacing w:val="-7"/>
                <w:sz w:val="24"/>
              </w:rPr>
              <w:t>resistant primer etc. all complete as pa direction of Engineer-in</w:t>
            </w:r>
            <w:r>
              <w:rPr>
                <w:rFonts w:ascii="Times New Roman" w:hAnsi="Times New Roman"/>
                <w:color w:val="000000"/>
                <w:spacing w:val="-7"/>
                <w:sz w:val="24"/>
              </w:rPr>
              <w:softHyphen/>
              <w:t>charge (pannelin,g to be paid for separately),</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620100</w:t>
            </w:r>
          </w:p>
        </w:tc>
      </w:tr>
      <w:tr w:rsidR="00085DB0" w:rsidTr="004D2427">
        <w:trPr>
          <w:trHeight w:hRule="exact" w:val="181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9.179</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1"/>
                <w:sz w:val="24"/>
              </w:rPr>
            </w:pPr>
            <w:r>
              <w:rPr>
                <w:rFonts w:ascii="Times New Roman" w:hAnsi="Times New Roman"/>
                <w:color w:val="000000"/>
                <w:spacing w:val="1"/>
                <w:sz w:val="24"/>
              </w:rPr>
              <w:t xml:space="preserve">Providing and fixing glazing m fire resistant door shutters, </w:t>
            </w:r>
            <w:r>
              <w:rPr>
                <w:rFonts w:ascii="Times New Roman" w:hAnsi="Times New Roman"/>
                <w:color w:val="000000"/>
                <w:spacing w:val="-1"/>
                <w:sz w:val="24"/>
              </w:rPr>
              <w:t xml:space="preserve">fixed panels, ventilators and partitions etc., with CiI. beading </w:t>
            </w:r>
            <w:r>
              <w:rPr>
                <w:rFonts w:ascii="Times New Roman" w:hAnsi="Times New Roman"/>
                <w:color w:val="000000"/>
                <w:spacing w:val="-6"/>
                <w:sz w:val="24"/>
              </w:rPr>
              <w:t xml:space="preserve">of appropriate size made out of 20 SWG G.I.shoct (zinc coating </w:t>
            </w:r>
            <w:r>
              <w:rPr>
                <w:rFonts w:ascii="Times New Roman" w:hAnsi="Times New Roman"/>
                <w:color w:val="000000"/>
                <w:spacing w:val="2"/>
                <w:sz w:val="24"/>
              </w:rPr>
              <w:t xml:space="preserve">not less than 120 gm/m2), fire resistant sealant, including </w:t>
            </w:r>
            <w:r>
              <w:rPr>
                <w:rFonts w:ascii="Times New Roman" w:hAnsi="Times New Roman"/>
                <w:color w:val="000000"/>
                <w:spacing w:val="-6"/>
                <w:sz w:val="24"/>
              </w:rPr>
              <w:t xml:space="preserve">applying a coat of approved fire resistant primer on GI. beading </w:t>
            </w:r>
            <w:r>
              <w:rPr>
                <w:rFonts w:ascii="Times New Roman" w:hAnsi="Times New Roman"/>
                <w:color w:val="000000"/>
                <w:spacing w:val="-5"/>
                <w:sz w:val="24"/>
              </w:rPr>
              <w:t>etc, complete all as per direction of Engineer-in-charge.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95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9.179.1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With clear fire resistant </w:t>
            </w:r>
            <w:r>
              <w:rPr>
                <w:rFonts w:ascii="Times New Roman" w:hAnsi="Times New Roman"/>
                <w:i/>
                <w:color w:val="000000"/>
                <w:spacing w:val="6"/>
                <w:w w:val="95"/>
                <w:sz w:val="24"/>
              </w:rPr>
              <w:t xml:space="preserve">glass </w:t>
            </w:r>
            <w:r>
              <w:rPr>
                <w:rFonts w:ascii="Times New Roman" w:hAnsi="Times New Roman"/>
                <w:color w:val="000000"/>
                <w:spacing w:val="-4"/>
                <w:sz w:val="24"/>
              </w:rPr>
              <w:t xml:space="preserve">panes 6mm thick of </w:t>
            </w:r>
            <w:r>
              <w:rPr>
                <w:rFonts w:ascii="Times New Roman" w:hAnsi="Times New Roman"/>
                <w:color w:val="000000"/>
                <w:spacing w:val="-3"/>
                <w:sz w:val="24"/>
              </w:rPr>
              <w:t xml:space="preserve">approved brand, having minimum 60 minutes fire </w:t>
            </w:r>
            <w:r>
              <w:rPr>
                <w:rFonts w:ascii="Times New Roman" w:hAnsi="Times New Roman"/>
                <w:color w:val="000000"/>
                <w:spacing w:val="-10"/>
                <w:sz w:val="24"/>
              </w:rPr>
              <w:t>resistance.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27797.00</w:t>
            </w:r>
          </w:p>
        </w:tc>
      </w:tr>
      <w:tr w:rsidR="00085DB0" w:rsidTr="004D2427">
        <w:trPr>
          <w:trHeight w:hRule="exact" w:val="720"/>
        </w:trPr>
        <w:tc>
          <w:tcPr>
            <w:tcW w:w="870"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9.180</w:t>
            </w:r>
          </w:p>
        </w:tc>
        <w:tc>
          <w:tcPr>
            <w:tcW w:w="1103" w:type="dxa"/>
            <w:vMerge w:val="restart"/>
            <w:tcBorders>
              <w:top w:val="single" w:sz="6" w:space="0" w:color="000000"/>
              <w:left w:val="single" w:sz="6" w:space="0" w:color="000000"/>
              <w:bottom w:val="none" w:sz="0" w:space="0" w:color="000000"/>
              <w:right w:val="none" w:sz="0" w:space="0" w:color="000000"/>
            </w:tcBorders>
          </w:tcPr>
          <w:p w:rsidR="00085DB0" w:rsidRDefault="00085DB0" w:rsidP="004D2427">
            <w:pPr>
              <w:ind w:left="108"/>
              <w:jc w:val="both"/>
              <w:rPr>
                <w:rFonts w:ascii="Times New Roman" w:hAnsi="Times New Roman"/>
                <w:color w:val="000000"/>
                <w:spacing w:val="-1"/>
                <w:sz w:val="24"/>
              </w:rPr>
            </w:pPr>
            <w:r>
              <w:rPr>
                <w:rFonts w:ascii="Times New Roman" w:hAnsi="Times New Roman"/>
                <w:color w:val="000000"/>
                <w:spacing w:val="-1"/>
                <w:sz w:val="24"/>
              </w:rPr>
              <w:t xml:space="preserve">Providing </w:t>
            </w:r>
            <w:r>
              <w:rPr>
                <w:rFonts w:ascii="Times New Roman" w:hAnsi="Times New Roman"/>
                <w:color w:val="000000"/>
                <w:spacing w:val="-29"/>
                <w:sz w:val="24"/>
              </w:rPr>
              <w:t xml:space="preserve">a single body, </w:t>
            </w:r>
            <w:r>
              <w:rPr>
                <w:rFonts w:ascii="Times New Roman" w:hAnsi="Times New Roman"/>
                <w:color w:val="000000"/>
                <w:spacing w:val="-41"/>
                <w:sz w:val="24"/>
              </w:rPr>
              <w:t xml:space="preserve">Latch of reputed </w:t>
            </w:r>
            <w:r>
              <w:rPr>
                <w:rFonts w:ascii="Times New Roman" w:hAnsi="Times New Roman"/>
                <w:color w:val="000000"/>
                <w:spacing w:val="-26"/>
                <w:sz w:val="24"/>
              </w:rPr>
              <w:t>Engineer- in-</w:t>
            </w:r>
          </w:p>
        </w:tc>
        <w:tc>
          <w:tcPr>
            <w:tcW w:w="5085" w:type="dxa"/>
            <w:tcBorders>
              <w:top w:val="single" w:sz="6" w:space="0" w:color="000000"/>
              <w:left w:val="none" w:sz="0" w:space="0" w:color="000000"/>
              <w:bottom w:val="single" w:sz="6" w:space="0" w:color="000000"/>
              <w:right w:val="single" w:sz="6" w:space="0" w:color="000000"/>
            </w:tcBorders>
            <w:vAlign w:val="center"/>
          </w:tcPr>
          <w:p w:rsidR="00085DB0" w:rsidRDefault="00085DB0" w:rsidP="004D2427">
            <w:pPr>
              <w:spacing w:line="228" w:lineRule="exact"/>
              <w:jc w:val="right"/>
              <w:rPr>
                <w:rFonts w:ascii="Times New Roman" w:hAnsi="Times New Roman"/>
                <w:color w:val="000000"/>
                <w:spacing w:val="-4"/>
                <w:sz w:val="24"/>
              </w:rPr>
            </w:pPr>
            <w:r>
              <w:rPr>
                <w:rFonts w:ascii="Times New Roman" w:hAnsi="Times New Roman"/>
                <w:color w:val="000000"/>
                <w:spacing w:val="-4"/>
                <w:sz w:val="24"/>
              </w:rPr>
              <w:t xml:space="preserve">and fixing panic bar / latch (Double point) fitted with </w:t>
            </w:r>
            <w:r>
              <w:rPr>
                <w:rFonts w:ascii="Times New Roman" w:hAnsi="Times New Roman"/>
                <w:color w:val="000000"/>
                <w:spacing w:val="-4"/>
                <w:sz w:val="24"/>
              </w:rPr>
              <w:br/>
            </w:r>
            <w:r>
              <w:rPr>
                <w:rFonts w:ascii="Times New Roman" w:hAnsi="Times New Roman"/>
                <w:color w:val="000000"/>
                <w:spacing w:val="9"/>
                <w:sz w:val="24"/>
              </w:rPr>
              <w:t xml:space="preserve">Trim </w:t>
            </w:r>
            <w:r>
              <w:rPr>
                <w:rFonts w:ascii="Times New Roman" w:hAnsi="Times New Roman"/>
                <w:color w:val="000000"/>
                <w:spacing w:val="-1"/>
                <w:sz w:val="24"/>
              </w:rPr>
              <w:t xml:space="preserve">Latch and Lock on back side of the Panic </w:t>
            </w:r>
            <w:r>
              <w:rPr>
                <w:rFonts w:ascii="Times New Roman" w:hAnsi="Times New Roman"/>
                <w:color w:val="000000"/>
                <w:spacing w:val="-1"/>
                <w:sz w:val="24"/>
              </w:rPr>
              <w:br/>
              <w:t>brand and manufacture to be approved by the</w:t>
            </w:r>
          </w:p>
        </w:tc>
        <w:tc>
          <w:tcPr>
            <w:tcW w:w="1245"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Not</w:t>
            </w:r>
          </w:p>
        </w:tc>
        <w:tc>
          <w:tcPr>
            <w:tcW w:w="1462"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6091.00</w:t>
            </w:r>
          </w:p>
        </w:tc>
      </w:tr>
      <w:tr w:rsidR="00085DB0" w:rsidTr="004D2427">
        <w:trPr>
          <w:trHeight w:hRule="exact" w:val="563"/>
        </w:trPr>
        <w:tc>
          <w:tcPr>
            <w:tcW w:w="870"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103" w:type="dxa"/>
            <w:vMerge/>
            <w:tcBorders>
              <w:top w:val="none" w:sz="0" w:space="0" w:color="000000"/>
              <w:left w:val="single" w:sz="6" w:space="0" w:color="000000"/>
              <w:bottom w:val="single" w:sz="6" w:space="0" w:color="000000"/>
              <w:right w:val="none" w:sz="0" w:space="0" w:color="000000"/>
            </w:tcBorders>
          </w:tcPr>
          <w:p w:rsidR="00085DB0" w:rsidRDefault="00085DB0" w:rsidP="004D2427"/>
        </w:tc>
        <w:tc>
          <w:tcPr>
            <w:tcW w:w="5085" w:type="dxa"/>
            <w:tcBorders>
              <w:top w:val="single" w:sz="6" w:space="0" w:color="000000"/>
              <w:left w:val="none" w:sz="0" w:space="0" w:color="000000"/>
              <w:bottom w:val="single" w:sz="6" w:space="0" w:color="000000"/>
              <w:right w:val="single" w:sz="6" w:space="0" w:color="000000"/>
            </w:tcBorders>
          </w:tcPr>
          <w:p w:rsidR="00085DB0" w:rsidRDefault="00085DB0" w:rsidP="004D2427">
            <w:pPr>
              <w:ind w:right="2880"/>
              <w:jc w:val="right"/>
              <w:rPr>
                <w:rFonts w:ascii="Times New Roman" w:hAnsi="Times New Roman"/>
                <w:color w:val="000000"/>
                <w:spacing w:val="-6"/>
                <w:sz w:val="24"/>
              </w:rPr>
            </w:pPr>
            <w:r>
              <w:rPr>
                <w:rFonts w:ascii="Times New Roman" w:hAnsi="Times New Roman"/>
                <w:color w:val="000000"/>
                <w:spacing w:val="-6"/>
                <w:sz w:val="24"/>
              </w:rPr>
              <w:t>charge, all complete.</w:t>
            </w:r>
          </w:p>
        </w:tc>
        <w:tc>
          <w:tcPr>
            <w:tcW w:w="1245"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462" w:type="dxa"/>
            <w:vMerge/>
            <w:tcBorders>
              <w:top w:val="none" w:sz="0" w:space="0" w:color="000000"/>
              <w:left w:val="single" w:sz="6" w:space="0" w:color="000000"/>
              <w:bottom w:val="single" w:sz="6" w:space="0" w:color="000000"/>
              <w:right w:val="single" w:sz="6" w:space="0" w:color="000000"/>
            </w:tcBorders>
          </w:tcPr>
          <w:p w:rsidR="00085DB0" w:rsidRDefault="00085DB0" w:rsidP="004D2427"/>
        </w:tc>
      </w:tr>
      <w:tr w:rsidR="00085DB0" w:rsidTr="004D2427">
        <w:trPr>
          <w:trHeight w:hRule="exact" w:val="307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9.181</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6"/>
                <w:sz w:val="24"/>
              </w:rPr>
            </w:pPr>
            <w:r>
              <w:rPr>
                <w:rFonts w:ascii="Times New Roman" w:hAnsi="Times New Roman"/>
                <w:color w:val="000000"/>
                <w:spacing w:val="-6"/>
                <w:sz w:val="24"/>
              </w:rPr>
              <w:t xml:space="preserve">Providing and Fixing factory made uPVC door frame made of </w:t>
            </w:r>
            <w:r>
              <w:rPr>
                <w:rFonts w:ascii="Times New Roman" w:hAnsi="Times New Roman"/>
                <w:color w:val="000000"/>
                <w:spacing w:val="2"/>
                <w:sz w:val="24"/>
              </w:rPr>
              <w:t xml:space="preserve">uPVC extruded sections, of size 65 mmx55 mm with wall </w:t>
            </w:r>
            <w:r>
              <w:rPr>
                <w:rFonts w:ascii="Times New Roman" w:hAnsi="Times New Roman"/>
                <w:color w:val="000000"/>
                <w:spacing w:val="-3"/>
                <w:sz w:val="24"/>
              </w:rPr>
              <w:t xml:space="preserve">thickness 2.0 mm ((0.2 mm), comers of the door frame to be </w:t>
            </w:r>
            <w:r>
              <w:rPr>
                <w:rFonts w:ascii="Times New Roman" w:hAnsi="Times New Roman"/>
                <w:color w:val="000000"/>
                <w:spacing w:val="-5"/>
                <w:sz w:val="24"/>
              </w:rPr>
              <w:t xml:space="preserve">mitred cut and jointed with plastic brackets and stainless steel </w:t>
            </w:r>
            <w:r>
              <w:rPr>
                <w:rFonts w:ascii="Times New Roman" w:hAnsi="Times New Roman"/>
                <w:color w:val="000000"/>
                <w:spacing w:val="-6"/>
                <w:sz w:val="24"/>
              </w:rPr>
              <w:t xml:space="preserve">screws, reinforcing hinge side vertical of the frames with PVC </w:t>
            </w:r>
            <w:r>
              <w:rPr>
                <w:rFonts w:ascii="Times New Roman" w:hAnsi="Times New Roman"/>
                <w:color w:val="000000"/>
                <w:sz w:val="24"/>
              </w:rPr>
              <w:t xml:space="preserve">profile of Size 28 mmx30 mm having wall thickness 2 mm </w:t>
            </w:r>
            <w:r>
              <w:rPr>
                <w:rFonts w:ascii="Times New Roman" w:hAnsi="Times New Roman"/>
                <w:color w:val="000000"/>
                <w:spacing w:val="-1"/>
                <w:sz w:val="24"/>
              </w:rPr>
              <w:t xml:space="preserve">(±0.2mm), including providing and fixing 3 nos. of 125 mm </w:t>
            </w:r>
            <w:r>
              <w:rPr>
                <w:rFonts w:ascii="Times New Roman" w:hAnsi="Times New Roman"/>
                <w:color w:val="000000"/>
                <w:spacing w:val="-3"/>
                <w:sz w:val="24"/>
              </w:rPr>
              <w:t xml:space="preserve">long stainless steel hinges to the frame, fixing the frame with </w:t>
            </w:r>
            <w:r>
              <w:rPr>
                <w:rFonts w:ascii="Times New Roman" w:hAnsi="Times New Roman"/>
                <w:color w:val="000000"/>
                <w:spacing w:val="-8"/>
                <w:sz w:val="24"/>
              </w:rPr>
              <w:t xml:space="preserve">jamb with required number and size of anchor dash fastness, all </w:t>
            </w:r>
            <w:r>
              <w:rPr>
                <w:rFonts w:ascii="Times New Roman" w:hAnsi="Times New Roman"/>
                <w:color w:val="000000"/>
                <w:spacing w:val="-4"/>
                <w:sz w:val="24"/>
              </w:rPr>
              <w:t xml:space="preserve">complete as per manufactmer's specification and direction of </w:t>
            </w:r>
            <w:r>
              <w:rPr>
                <w:rFonts w:ascii="Times New Roman" w:hAnsi="Times New Roman"/>
                <w:color w:val="000000"/>
                <w:spacing w:val="-6"/>
                <w:sz w:val="24"/>
              </w:rPr>
              <w:t>Engineer-in-charge,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435.00</w:t>
            </w:r>
          </w:p>
        </w:tc>
      </w:tr>
      <w:tr w:rsidR="00085DB0" w:rsidTr="004D2427">
        <w:trPr>
          <w:trHeight w:hRule="exact" w:val="1515"/>
        </w:trPr>
        <w:tc>
          <w:tcPr>
            <w:tcW w:w="870"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tabs>
                <w:tab w:val="decimal" w:pos="326"/>
              </w:tabs>
              <w:rPr>
                <w:rFonts w:ascii="Times New Roman" w:hAnsi="Times New Roman"/>
                <w:color w:val="000000"/>
                <w:spacing w:val="-10"/>
                <w:sz w:val="24"/>
              </w:rPr>
            </w:pPr>
            <w:r>
              <w:rPr>
                <w:rFonts w:ascii="Times New Roman" w:hAnsi="Times New Roman"/>
                <w:color w:val="000000"/>
                <w:spacing w:val="-10"/>
                <w:sz w:val="24"/>
              </w:rPr>
              <w:t>9.182</w:t>
            </w:r>
          </w:p>
        </w:tc>
        <w:tc>
          <w:tcPr>
            <w:tcW w:w="1103" w:type="dxa"/>
            <w:vMerge w:val="restart"/>
            <w:tcBorders>
              <w:top w:val="single" w:sz="6" w:space="0" w:color="000000"/>
              <w:left w:val="single" w:sz="6" w:space="0" w:color="000000"/>
              <w:bottom w:val="none" w:sz="0" w:space="0" w:color="000000"/>
              <w:right w:val="none" w:sz="0" w:space="0" w:color="000000"/>
            </w:tcBorders>
          </w:tcPr>
          <w:p w:rsidR="00085DB0" w:rsidRDefault="00085DB0" w:rsidP="004D2427">
            <w:pPr>
              <w:ind w:left="108"/>
              <w:jc w:val="both"/>
              <w:rPr>
                <w:rFonts w:ascii="Times New Roman" w:hAnsi="Times New Roman"/>
                <w:color w:val="000000"/>
                <w:spacing w:val="-10"/>
                <w:sz w:val="24"/>
              </w:rPr>
            </w:pPr>
            <w:r>
              <w:rPr>
                <w:rFonts w:ascii="Times New Roman" w:hAnsi="Times New Roman"/>
                <w:color w:val="000000"/>
                <w:spacing w:val="-10"/>
                <w:sz w:val="24"/>
              </w:rPr>
              <w:t xml:space="preserve">Providing </w:t>
            </w:r>
            <w:r>
              <w:rPr>
                <w:rFonts w:ascii="Times New Roman" w:hAnsi="Times New Roman"/>
                <w:color w:val="000000"/>
                <w:spacing w:val="-43"/>
                <w:sz w:val="24"/>
              </w:rPr>
              <w:t xml:space="preserve">casement/sliding </w:t>
            </w:r>
            <w:r>
              <w:rPr>
                <w:rFonts w:ascii="Times New Roman" w:hAnsi="Times New Roman"/>
                <w:color w:val="000000"/>
                <w:spacing w:val="-6"/>
                <w:sz w:val="24"/>
              </w:rPr>
              <w:t xml:space="preserve">Profiles of </w:t>
            </w:r>
            <w:r>
              <w:rPr>
                <w:rFonts w:ascii="Times New Roman" w:hAnsi="Times New Roman"/>
                <w:color w:val="000000"/>
                <w:spacing w:val="-10"/>
                <w:sz w:val="24"/>
              </w:rPr>
              <w:t xml:space="preserve">welded at hardware </w:t>
            </w:r>
            <w:r>
              <w:rPr>
                <w:rFonts w:ascii="Times New Roman" w:hAnsi="Times New Roman"/>
                <w:color w:val="000000"/>
                <w:spacing w:val="-49"/>
                <w:sz w:val="24"/>
              </w:rPr>
              <w:t xml:space="preserve">fixing of hardware, </w:t>
            </w:r>
            <w:r>
              <w:rPr>
                <w:rFonts w:ascii="Times New Roman" w:hAnsi="Times New Roman"/>
                <w:color w:val="000000"/>
                <w:spacing w:val="-15"/>
                <w:sz w:val="24"/>
              </w:rPr>
              <w:t xml:space="preserve">steel profile </w:t>
            </w:r>
            <w:r>
              <w:rPr>
                <w:rFonts w:ascii="Times New Roman" w:hAnsi="Times New Roman"/>
                <w:color w:val="000000"/>
                <w:spacing w:val="-13"/>
                <w:sz w:val="24"/>
              </w:rPr>
              <w:t xml:space="preserve">fixed to the </w:t>
            </w:r>
            <w:r>
              <w:rPr>
                <w:rFonts w:ascii="Times New Roman" w:hAnsi="Times New Roman"/>
                <w:color w:val="000000"/>
                <w:spacing w:val="-10"/>
                <w:sz w:val="24"/>
              </w:rPr>
              <w:t xml:space="preserve">complete </w:t>
            </w:r>
            <w:r>
              <w:rPr>
                <w:rFonts w:ascii="Times New Roman" w:hAnsi="Times New Roman"/>
                <w:color w:val="000000"/>
                <w:spacing w:val="-42"/>
                <w:sz w:val="24"/>
              </w:rPr>
              <w:t>hardware hinges</w:t>
            </w:r>
          </w:p>
        </w:tc>
        <w:tc>
          <w:tcPr>
            <w:tcW w:w="5085" w:type="dxa"/>
            <w:tcBorders>
              <w:top w:val="single" w:sz="6" w:space="0" w:color="000000"/>
              <w:left w:val="none" w:sz="0" w:space="0" w:color="000000"/>
              <w:bottom w:val="single" w:sz="6" w:space="0" w:color="000000"/>
              <w:right w:val="single" w:sz="6" w:space="0" w:color="000000"/>
            </w:tcBorders>
          </w:tcPr>
          <w:p w:rsidR="00085DB0" w:rsidRDefault="00085DB0" w:rsidP="004D2427">
            <w:pPr>
              <w:spacing w:line="245" w:lineRule="exact"/>
              <w:jc w:val="right"/>
              <w:rPr>
                <w:rFonts w:ascii="Times New Roman" w:hAnsi="Times New Roman"/>
                <w:color w:val="000000"/>
                <w:spacing w:val="11"/>
                <w:sz w:val="24"/>
              </w:rPr>
            </w:pPr>
            <w:r>
              <w:rPr>
                <w:rFonts w:ascii="Times New Roman" w:hAnsi="Times New Roman"/>
                <w:color w:val="000000"/>
                <w:spacing w:val="11"/>
                <w:sz w:val="24"/>
              </w:rPr>
              <w:t xml:space="preserve">and Fixing, uPVC factory made, white colour </w:t>
            </w:r>
            <w:r>
              <w:rPr>
                <w:rFonts w:ascii="Times New Roman" w:hAnsi="Times New Roman"/>
                <w:color w:val="000000"/>
                <w:spacing w:val="11"/>
                <w:sz w:val="24"/>
              </w:rPr>
              <w:br/>
            </w:r>
            <w:r>
              <w:rPr>
                <w:rFonts w:ascii="Times New Roman" w:hAnsi="Times New Roman"/>
                <w:color w:val="000000"/>
                <w:sz w:val="24"/>
              </w:rPr>
              <w:t xml:space="preserve">window and door made of extruded profiles. </w:t>
            </w:r>
            <w:r>
              <w:rPr>
                <w:rFonts w:ascii="Times New Roman" w:hAnsi="Times New Roman"/>
                <w:color w:val="000000"/>
                <w:sz w:val="24"/>
              </w:rPr>
              <w:br/>
            </w:r>
            <w:r>
              <w:rPr>
                <w:rFonts w:ascii="Times New Roman" w:hAnsi="Times New Roman"/>
                <w:color w:val="000000"/>
                <w:spacing w:val="7"/>
                <w:sz w:val="24"/>
              </w:rPr>
              <w:t xml:space="preserve">frames and sash will be mitered cut and fusion </w:t>
            </w:r>
            <w:r>
              <w:rPr>
                <w:rFonts w:ascii="Times New Roman" w:hAnsi="Times New Roman"/>
                <w:color w:val="000000"/>
                <w:spacing w:val="7"/>
                <w:sz w:val="24"/>
              </w:rPr>
              <w:br/>
            </w:r>
            <w:r>
              <w:rPr>
                <w:rFonts w:ascii="Times New Roman" w:hAnsi="Times New Roman"/>
                <w:color w:val="000000"/>
                <w:spacing w:val="6"/>
                <w:sz w:val="24"/>
              </w:rPr>
              <w:t xml:space="preserve">all corners including drilling of holes for fixing </w:t>
            </w:r>
            <w:r>
              <w:rPr>
                <w:rFonts w:ascii="Times New Roman" w:hAnsi="Times New Roman"/>
                <w:color w:val="000000"/>
                <w:spacing w:val="6"/>
                <w:sz w:val="24"/>
              </w:rPr>
              <w:br/>
            </w:r>
            <w:r>
              <w:rPr>
                <w:rFonts w:ascii="Times New Roman" w:hAnsi="Times New Roman"/>
                <w:color w:val="000000"/>
                <w:spacing w:val="-2"/>
                <w:sz w:val="24"/>
              </w:rPr>
              <w:t xml:space="preserve">and drainage of </w:t>
            </w:r>
            <w:r>
              <w:rPr>
                <w:rFonts w:ascii="Times New Roman" w:hAnsi="Times New Roman"/>
                <w:b/>
                <w:i/>
                <w:color w:val="000000"/>
                <w:spacing w:val="8"/>
                <w:sz w:val="24"/>
              </w:rPr>
              <w:t xml:space="preserve">water </w:t>
            </w:r>
            <w:r>
              <w:rPr>
                <w:rFonts w:ascii="Times New Roman" w:hAnsi="Times New Roman"/>
                <w:color w:val="000000"/>
                <w:spacing w:val="-2"/>
                <w:sz w:val="24"/>
              </w:rPr>
              <w:t xml:space="preserve">etc., making arrangement for </w:t>
            </w:r>
            <w:r>
              <w:rPr>
                <w:rFonts w:ascii="Times New Roman" w:hAnsi="Times New Roman"/>
                <w:color w:val="000000"/>
                <w:spacing w:val="-2"/>
                <w:sz w:val="24"/>
              </w:rPr>
              <w:br/>
            </w:r>
            <w:r>
              <w:rPr>
                <w:rFonts w:ascii="Times New Roman" w:hAnsi="Times New Roman"/>
                <w:color w:val="000000"/>
                <w:spacing w:val="-5"/>
                <w:sz w:val="24"/>
              </w:rPr>
              <w:t>EPDM gasket, 1,2 + 0 2mm thick galvanised</w:t>
            </w:r>
          </w:p>
        </w:tc>
        <w:tc>
          <w:tcPr>
            <w:tcW w:w="1245"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rPr>
                <w:rFonts w:ascii="Times New Roman" w:hAnsi="Times New Roman"/>
                <w:color w:val="000000"/>
                <w:sz w:val="20"/>
              </w:rPr>
            </w:pPr>
          </w:p>
        </w:tc>
        <w:tc>
          <w:tcPr>
            <w:tcW w:w="1462" w:type="dxa"/>
            <w:vMerge w:val="restart"/>
            <w:tcBorders>
              <w:top w:val="single" w:sz="6" w:space="0" w:color="000000"/>
              <w:left w:val="single" w:sz="6" w:space="0" w:color="000000"/>
              <w:bottom w:val="none" w:sz="0"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1305"/>
        </w:trPr>
        <w:tc>
          <w:tcPr>
            <w:tcW w:w="870"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103" w:type="dxa"/>
            <w:vMerge/>
            <w:tcBorders>
              <w:top w:val="none" w:sz="0" w:space="0" w:color="000000"/>
              <w:left w:val="single" w:sz="6" w:space="0" w:color="000000"/>
              <w:bottom w:val="single" w:sz="6" w:space="0" w:color="000000"/>
              <w:right w:val="none" w:sz="0" w:space="0" w:color="000000"/>
            </w:tcBorders>
          </w:tcPr>
          <w:p w:rsidR="00085DB0" w:rsidRDefault="00085DB0" w:rsidP="004D2427"/>
        </w:tc>
        <w:tc>
          <w:tcPr>
            <w:tcW w:w="5085" w:type="dxa"/>
            <w:tcBorders>
              <w:top w:val="single" w:sz="6" w:space="0" w:color="000000"/>
              <w:left w:val="none" w:sz="0" w:space="0" w:color="000000"/>
              <w:bottom w:val="single" w:sz="6" w:space="0" w:color="000000"/>
              <w:right w:val="single" w:sz="6" w:space="0" w:color="000000"/>
            </w:tcBorders>
          </w:tcPr>
          <w:p w:rsidR="00085DB0" w:rsidRDefault="00085DB0" w:rsidP="004D2427">
            <w:pPr>
              <w:spacing w:before="72"/>
              <w:ind w:right="90"/>
              <w:jc w:val="right"/>
              <w:rPr>
                <w:rFonts w:ascii="Times New Roman" w:hAnsi="Times New Roman"/>
                <w:color w:val="000000"/>
                <w:spacing w:val="4"/>
                <w:sz w:val="24"/>
              </w:rPr>
            </w:pPr>
            <w:r>
              <w:rPr>
                <w:rFonts w:ascii="Times New Roman" w:hAnsi="Times New Roman"/>
                <w:color w:val="000000"/>
                <w:spacing w:val="4"/>
                <w:sz w:val="24"/>
              </w:rPr>
              <w:t>to be inserted in required profile, frame will be</w:t>
            </w:r>
          </w:p>
          <w:p w:rsidR="00085DB0" w:rsidRDefault="00085DB0" w:rsidP="004D2427">
            <w:pPr>
              <w:tabs>
                <w:tab w:val="right" w:pos="4965"/>
              </w:tabs>
              <w:ind w:right="144" w:firstLine="360"/>
              <w:rPr>
                <w:rFonts w:ascii="Times New Roman" w:hAnsi="Times New Roman"/>
                <w:color w:val="000000"/>
                <w:spacing w:val="7"/>
                <w:sz w:val="24"/>
              </w:rPr>
            </w:pPr>
            <w:r>
              <w:rPr>
                <w:rFonts w:ascii="Times New Roman" w:hAnsi="Times New Roman"/>
                <w:color w:val="000000"/>
                <w:spacing w:val="7"/>
                <w:sz w:val="24"/>
              </w:rPr>
              <w:t xml:space="preserve">wall with 8 mmx100 mm long fasteners, all </w:t>
            </w:r>
            <w:r>
              <w:rPr>
                <w:rFonts w:ascii="Times New Roman" w:hAnsi="Times New Roman"/>
                <w:color w:val="000000"/>
                <w:spacing w:val="3"/>
                <w:sz w:val="24"/>
              </w:rPr>
              <w:t>as per direction of Engineer-in-charge</w:t>
            </w:r>
            <w:r>
              <w:rPr>
                <w:rFonts w:ascii="Times New Roman" w:hAnsi="Times New Roman"/>
                <w:color w:val="000000"/>
                <w:spacing w:val="3"/>
                <w:sz w:val="24"/>
              </w:rPr>
              <w:tab/>
            </w:r>
            <w:r>
              <w:rPr>
                <w:rFonts w:ascii="Times New Roman" w:hAnsi="Times New Roman"/>
                <w:color w:val="000000"/>
                <w:spacing w:val="-10"/>
                <w:sz w:val="24"/>
              </w:rPr>
              <w:t>(Glazing,</w:t>
            </w:r>
          </w:p>
          <w:p w:rsidR="00085DB0" w:rsidRDefault="00085DB0" w:rsidP="004D2427">
            <w:pPr>
              <w:ind w:right="1080"/>
              <w:jc w:val="right"/>
              <w:rPr>
                <w:rFonts w:ascii="Times New Roman" w:hAnsi="Times New Roman"/>
                <w:color w:val="000000"/>
                <w:spacing w:val="-5"/>
                <w:sz w:val="24"/>
              </w:rPr>
            </w:pPr>
            <w:r>
              <w:rPr>
                <w:rFonts w:ascii="Times New Roman" w:hAnsi="Times New Roman"/>
                <w:color w:val="000000"/>
                <w:spacing w:val="-5"/>
                <w:sz w:val="24"/>
              </w:rPr>
              <w:t>and fitting etc. to be paid separately.)</w:t>
            </w:r>
          </w:p>
        </w:tc>
        <w:tc>
          <w:tcPr>
            <w:tcW w:w="1245" w:type="dxa"/>
            <w:vMerge/>
            <w:tcBorders>
              <w:top w:val="none" w:sz="0" w:space="0" w:color="000000"/>
              <w:left w:val="single" w:sz="6" w:space="0" w:color="000000"/>
              <w:bottom w:val="single" w:sz="6" w:space="0" w:color="000000"/>
              <w:right w:val="single" w:sz="6" w:space="0" w:color="000000"/>
            </w:tcBorders>
          </w:tcPr>
          <w:p w:rsidR="00085DB0" w:rsidRDefault="00085DB0" w:rsidP="004D2427"/>
        </w:tc>
        <w:tc>
          <w:tcPr>
            <w:tcW w:w="1462" w:type="dxa"/>
            <w:vMerge/>
            <w:tcBorders>
              <w:top w:val="none" w:sz="0" w:space="0" w:color="000000"/>
              <w:left w:val="single" w:sz="6" w:space="0" w:color="000000"/>
              <w:bottom w:val="single" w:sz="6" w:space="0" w:color="000000"/>
              <w:right w:val="single" w:sz="6" w:space="0" w:color="000000"/>
            </w:tcBorders>
          </w:tcPr>
          <w:p w:rsidR="00085DB0" w:rsidRDefault="00085DB0" w:rsidP="004D2427"/>
        </w:tc>
      </w:tr>
      <w:tr w:rsidR="00085DB0" w:rsidTr="004D2427">
        <w:trPr>
          <w:trHeight w:hRule="exact" w:val="72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90"/>
              <w:rPr>
                <w:rFonts w:ascii="Times New Roman" w:hAnsi="Times New Roman"/>
                <w:color w:val="000000"/>
                <w:spacing w:val="-10"/>
                <w:sz w:val="24"/>
              </w:rPr>
            </w:pPr>
            <w:r>
              <w:rPr>
                <w:rFonts w:ascii="Times New Roman" w:hAnsi="Times New Roman"/>
                <w:color w:val="000000"/>
                <w:spacing w:val="-10"/>
                <w:sz w:val="24"/>
              </w:rPr>
              <w:t>9.182.1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color w:val="000000"/>
                <w:spacing w:val="-7"/>
                <w:sz w:val="24"/>
              </w:rPr>
            </w:pPr>
            <w:r>
              <w:rPr>
                <w:rFonts w:ascii="Times New Roman" w:hAnsi="Times New Roman"/>
                <w:color w:val="000000"/>
                <w:spacing w:val="-7"/>
                <w:sz w:val="24"/>
              </w:rPr>
              <w:t xml:space="preserve">Casement Window (Outward/Inward opening) with </w:t>
            </w:r>
            <w:r>
              <w:rPr>
                <w:rFonts w:ascii="Times New Roman" w:hAnsi="Times New Roman"/>
                <w:color w:val="000000"/>
                <w:spacing w:val="-6"/>
                <w:sz w:val="24"/>
              </w:rPr>
              <w:t>hinge System.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bl>
    <w:p w:rsidR="00085DB0" w:rsidRDefault="00085DB0" w:rsidP="00085DB0"/>
    <w:p w:rsidR="00085DB0" w:rsidRDefault="00590C2B" w:rsidP="00590C2B">
      <w:pPr>
        <w:jc w:val="center"/>
      </w:pPr>
      <w:r>
        <w:t>Page No.167</w:t>
      </w:r>
    </w:p>
    <w:tbl>
      <w:tblPr>
        <w:tblW w:w="0" w:type="auto"/>
        <w:tblInd w:w="15" w:type="dxa"/>
        <w:tblLayout w:type="fixed"/>
        <w:tblCellMar>
          <w:left w:w="0" w:type="dxa"/>
          <w:right w:w="0" w:type="dxa"/>
        </w:tblCellMar>
        <w:tblLook w:val="04A0"/>
      </w:tblPr>
      <w:tblGrid>
        <w:gridCol w:w="870"/>
        <w:gridCol w:w="1103"/>
        <w:gridCol w:w="5085"/>
        <w:gridCol w:w="1245"/>
        <w:gridCol w:w="1462"/>
      </w:tblGrid>
      <w:tr w:rsidR="00085DB0" w:rsidTr="004D2427">
        <w:trPr>
          <w:trHeight w:hRule="exact" w:val="6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216" w:right="216"/>
              <w:rPr>
                <w:rFonts w:ascii="Times New Roman" w:hAnsi="Times New Roman"/>
                <w:color w:val="000000"/>
                <w:spacing w:val="-6"/>
                <w:sz w:val="24"/>
              </w:rPr>
            </w:pPr>
            <w:r>
              <w:rPr>
                <w:rFonts w:ascii="Times New Roman" w:hAnsi="Times New Roman"/>
                <w:color w:val="000000"/>
                <w:spacing w:val="-6"/>
                <w:sz w:val="24"/>
              </w:rPr>
              <w:lastRenderedPageBreak/>
              <w:t xml:space="preserve">Item </w:t>
            </w:r>
            <w:r>
              <w:rPr>
                <w:rFonts w:ascii="Times New Roman" w:hAnsi="Times New Roman"/>
                <w:color w:val="000000"/>
                <w:spacing w:val="-10"/>
                <w:sz w:val="24"/>
              </w:rPr>
              <w:t>No.</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z w:val="24"/>
              </w:rPr>
            </w:pPr>
            <w:r>
              <w:rPr>
                <w:rFonts w:ascii="Times New Roman" w:hAnsi="Times New Roman"/>
                <w:color w:val="000000"/>
                <w:sz w:val="24"/>
              </w:rPr>
              <w:t>Description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2"/>
                <w:sz w:val="24"/>
              </w:rPr>
            </w:pPr>
            <w:r>
              <w:rPr>
                <w:rFonts w:ascii="Times New Roman" w:hAnsi="Times New Roman"/>
                <w:color w:val="000000"/>
                <w:spacing w:val="-2"/>
                <w:sz w:val="24"/>
              </w:rPr>
              <w:t>Rate (in Rs.)</w:t>
            </w:r>
          </w:p>
        </w:tc>
      </w:tr>
      <w:tr w:rsidR="00085DB0" w:rsidTr="004D2427">
        <w:trPr>
          <w:trHeight w:hRule="exact" w:val="30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51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9182.1.1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Frame (50 = x 50mm)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422.00</w:t>
            </w:r>
          </w:p>
        </w:tc>
      </w:tr>
      <w:tr w:rsidR="00085DB0" w:rsidTr="004D2427">
        <w:trPr>
          <w:trHeight w:hRule="exact" w:val="51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9.182.12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Sash (Style and Rail) (62 mm x 34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403.00</w:t>
            </w:r>
          </w:p>
        </w:tc>
      </w:tr>
      <w:tr w:rsidR="00085DB0" w:rsidTr="004D2427">
        <w:trPr>
          <w:trHeight w:hRule="exact" w:val="51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9.182.1.3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z w:val="24"/>
              </w:rPr>
            </w:pPr>
            <w:r>
              <w:rPr>
                <w:rFonts w:ascii="Times New Roman" w:hAnsi="Times New Roman"/>
                <w:color w:val="000000"/>
                <w:sz w:val="24"/>
              </w:rPr>
              <w:t>Mullion (int=ediate Section) (66nim x 50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434.00</w:t>
            </w:r>
          </w:p>
        </w:tc>
      </w:tr>
      <w:tr w:rsidR="00085DB0" w:rsidTr="004D2427">
        <w:trPr>
          <w:trHeight w:hRule="exact" w:val="72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9182.1.4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5"/>
                <w:sz w:val="24"/>
              </w:rPr>
            </w:pPr>
            <w:r>
              <w:rPr>
                <w:rFonts w:ascii="Times New Roman" w:hAnsi="Times New Roman"/>
                <w:color w:val="000000"/>
                <w:spacing w:val="5"/>
                <w:sz w:val="24"/>
              </w:rPr>
              <w:t xml:space="preserve">'T Profile (one vertical length in between two </w:t>
            </w:r>
            <w:r>
              <w:rPr>
                <w:rFonts w:ascii="Times New Roman" w:hAnsi="Times New Roman"/>
                <w:color w:val="000000"/>
                <w:spacing w:val="-8"/>
                <w:sz w:val="24"/>
              </w:rPr>
              <w:t>shutters) (24mm x 34,5nma)</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99.00</w:t>
            </w:r>
          </w:p>
        </w:tc>
      </w:tr>
      <w:tr w:rsidR="00085DB0" w:rsidTr="004D2427">
        <w:trPr>
          <w:trHeight w:hRule="exact" w:val="44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9.182,1,5</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Glazing bead (12ttim x 18mm)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130,00</w:t>
            </w:r>
          </w:p>
        </w:tc>
      </w:tr>
      <w:tr w:rsidR="00085DB0" w:rsidTr="004D2427">
        <w:trPr>
          <w:trHeight w:hRule="exact" w:val="66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08"/>
              <w:rPr>
                <w:rFonts w:ascii="Times New Roman" w:hAnsi="Times New Roman"/>
                <w:color w:val="000000"/>
                <w:spacing w:val="-9"/>
                <w:sz w:val="24"/>
              </w:rPr>
            </w:pPr>
            <w:r>
              <w:rPr>
                <w:rFonts w:ascii="Times New Roman" w:hAnsi="Times New Roman"/>
                <w:color w:val="000000"/>
                <w:spacing w:val="-9"/>
                <w:sz w:val="24"/>
              </w:rPr>
              <w:t xml:space="preserve">Casement Window (With friction hinge and outward </w:t>
            </w:r>
            <w:r>
              <w:rPr>
                <w:rFonts w:ascii="Times New Roman" w:hAnsi="Times New Roman"/>
                <w:color w:val="000000"/>
                <w:spacing w:val="-10"/>
                <w:sz w:val="24"/>
              </w:rPr>
              <w:t>opening)</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9.182.2.1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2"/>
                <w:sz w:val="24"/>
              </w:rPr>
            </w:pPr>
            <w:r>
              <w:rPr>
                <w:rFonts w:ascii="Times New Roman" w:hAnsi="Times New Roman"/>
                <w:color w:val="000000"/>
                <w:spacing w:val="2"/>
                <w:sz w:val="24"/>
              </w:rPr>
              <w:t>Casement Frame (67= x 62mm)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495.00</w:t>
            </w:r>
          </w:p>
        </w:tc>
      </w:tr>
      <w:tr w:rsidR="00085DB0" w:rsidTr="004D2427">
        <w:trPr>
          <w:trHeight w:hRule="exact" w:val="72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9.182,2.2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8"/>
                <w:sz w:val="24"/>
              </w:rPr>
            </w:pPr>
            <w:r>
              <w:rPr>
                <w:rFonts w:ascii="Times New Roman" w:hAnsi="Times New Roman"/>
                <w:color w:val="000000"/>
                <w:spacing w:val="-8"/>
                <w:sz w:val="24"/>
              </w:rPr>
              <w:t xml:space="preserve">Casement Window Sash/Mullion (67mm x 75mm ) </w:t>
            </w:r>
            <w:r>
              <w:rPr>
                <w:rFonts w:ascii="Times New Roman" w:hAnsi="Times New Roman"/>
                <w:color w:val="000000"/>
                <w:spacing w:val="-5"/>
                <w:sz w:val="24"/>
              </w:rPr>
              <w:t>(style, rail and intermediate section)</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519,00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9.182.2.3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4"/>
                <w:sz w:val="24"/>
              </w:rPr>
            </w:pPr>
            <w:r>
              <w:rPr>
                <w:rFonts w:ascii="Times New Roman" w:hAnsi="Times New Roman"/>
                <w:color w:val="000000"/>
                <w:spacing w:val="-4"/>
                <w:sz w:val="24"/>
              </w:rPr>
              <w:t>Casement filming head (35mm x 18 ram)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178.00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Sliding Window (Two Track, 2/4 Shutters)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7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9.182.3.1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4"/>
                <w:sz w:val="24"/>
              </w:rPr>
            </w:pPr>
            <w:r>
              <w:rPr>
                <w:rFonts w:ascii="Times New Roman" w:hAnsi="Times New Roman"/>
                <w:color w:val="000000"/>
                <w:spacing w:val="-4"/>
                <w:sz w:val="24"/>
              </w:rPr>
              <w:t>Two Track Sliding Frame (67mm x 52mm)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566.00</w:t>
            </w:r>
          </w:p>
        </w:tc>
      </w:tr>
      <w:tr w:rsidR="00085DB0"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9.182.3.2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Sliding window Sash (60mm x 44mm)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529.00</w:t>
            </w:r>
          </w:p>
        </w:tc>
      </w:tr>
      <w:tr w:rsidR="00085DB0" w:rsidTr="004D2427">
        <w:trPr>
          <w:trHeight w:hRule="exact" w:val="70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9.182.3.3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8"/>
                <w:sz w:val="24"/>
              </w:rPr>
            </w:pPr>
            <w:r>
              <w:rPr>
                <w:rFonts w:ascii="Times New Roman" w:hAnsi="Times New Roman"/>
                <w:color w:val="000000"/>
                <w:spacing w:val="-8"/>
                <w:sz w:val="24"/>
              </w:rPr>
              <w:t xml:space="preserve">Sliding Interlock for Window (one vertical length in </w:t>
            </w:r>
            <w:r>
              <w:rPr>
                <w:rFonts w:ascii="Times New Roman" w:hAnsi="Times New Roman"/>
                <w:color w:val="000000"/>
                <w:spacing w:val="-6"/>
                <w:sz w:val="24"/>
              </w:rPr>
              <w:t>each shutter)(45 5 mm x 28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139.00</w:t>
            </w:r>
          </w:p>
        </w:tc>
      </w:tr>
      <w:tr w:rsidR="00085DB0" w:rsidTr="004D2427">
        <w:trPr>
          <w:trHeight w:hRule="exact" w:val="39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9.182,3,4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5"/>
                <w:sz w:val="24"/>
              </w:rPr>
            </w:pPr>
            <w:r>
              <w:rPr>
                <w:rFonts w:ascii="Times New Roman" w:hAnsi="Times New Roman"/>
                <w:color w:val="000000"/>
                <w:spacing w:val="-5"/>
                <w:sz w:val="24"/>
              </w:rPr>
              <w:t>Sliding Glazing head (35 min x 18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178,00</w:t>
            </w: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5"/>
                <w:sz w:val="24"/>
              </w:rPr>
            </w:pPr>
            <w:r>
              <w:rPr>
                <w:rFonts w:ascii="Times New Roman" w:hAnsi="Times New Roman"/>
                <w:color w:val="000000"/>
                <w:spacing w:val="-5"/>
                <w:sz w:val="24"/>
              </w:rPr>
              <w:t>Sliding Door (Two Track, 2/4 Shutters)</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428"/>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9.182.4.1</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4"/>
                <w:sz w:val="24"/>
              </w:rPr>
            </w:pPr>
            <w:r>
              <w:rPr>
                <w:rFonts w:ascii="Times New Roman" w:hAnsi="Times New Roman"/>
                <w:color w:val="000000"/>
                <w:spacing w:val="-4"/>
                <w:sz w:val="24"/>
              </w:rPr>
              <w:t>Two Track Sliding Frame (67mm x 52mm)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539.00</w:t>
            </w:r>
          </w:p>
        </w:tc>
      </w:tr>
      <w:tr w:rsidR="00085DB0"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9.182.4.2</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z w:val="24"/>
              </w:rPr>
            </w:pPr>
            <w:r>
              <w:rPr>
                <w:rFonts w:ascii="Times New Roman" w:hAnsi="Times New Roman"/>
                <w:color w:val="000000"/>
                <w:sz w:val="24"/>
              </w:rPr>
              <w:t>Sliding Door Sash (80= x 44mm)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653.00</w:t>
            </w:r>
          </w:p>
        </w:tc>
      </w:tr>
      <w:tr w:rsidR="00085DB0" w:rsidTr="004D2427">
        <w:trPr>
          <w:trHeight w:hRule="exact" w:val="66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9182.4.3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rPr>
                <w:rFonts w:ascii="Times New Roman" w:hAnsi="Times New Roman"/>
                <w:color w:val="000000"/>
                <w:spacing w:val="-1"/>
                <w:sz w:val="24"/>
              </w:rPr>
            </w:pPr>
            <w:r>
              <w:rPr>
                <w:rFonts w:ascii="Times New Roman" w:hAnsi="Times New Roman"/>
                <w:color w:val="000000"/>
                <w:spacing w:val="-1"/>
                <w:sz w:val="24"/>
              </w:rPr>
              <w:t xml:space="preserve">Sliding Interlock for Door (one vertical length in </w:t>
            </w:r>
            <w:r>
              <w:rPr>
                <w:rFonts w:ascii="Times New Roman" w:hAnsi="Times New Roman"/>
                <w:color w:val="000000"/>
                <w:spacing w:val="-6"/>
                <w:sz w:val="24"/>
              </w:rPr>
              <w:t>each shutter) (45.5 mm x 28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139.00</w:t>
            </w:r>
          </w:p>
        </w:tc>
      </w:tr>
      <w:tr w:rsidR="00085DB0"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9.182.4.4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8"/>
                <w:sz w:val="24"/>
              </w:rPr>
            </w:pPr>
            <w:r>
              <w:rPr>
                <w:rFonts w:ascii="Times New Roman" w:hAnsi="Times New Roman"/>
                <w:color w:val="000000"/>
                <w:spacing w:val="-8"/>
                <w:sz w:val="24"/>
              </w:rPr>
              <w:t>Sliding Cilazin,g head (35 mm x 18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178.00</w:t>
            </w:r>
          </w:p>
        </w:tc>
      </w:tr>
      <w:tr w:rsidR="00085DB0" w:rsidTr="004D2427">
        <w:trPr>
          <w:trHeight w:hRule="exact" w:val="125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9.183</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Providing and fixing stainless </w:t>
            </w:r>
            <w:r>
              <w:rPr>
                <w:rFonts w:ascii="Times New Roman" w:hAnsi="Times New Roman"/>
                <w:b/>
                <w:color w:val="000000"/>
                <w:spacing w:val="-2"/>
                <w:w w:val="125"/>
                <w:sz w:val="23"/>
              </w:rPr>
              <w:t xml:space="preserve">steel </w:t>
            </w:r>
            <w:r>
              <w:rPr>
                <w:rFonts w:ascii="Times New Roman" w:hAnsi="Times New Roman"/>
                <w:color w:val="000000"/>
                <w:spacing w:val="-2"/>
                <w:sz w:val="24"/>
              </w:rPr>
              <w:t xml:space="preserve">(SS-304 grade) friction </w:t>
            </w:r>
            <w:r>
              <w:rPr>
                <w:rFonts w:ascii="Times New Roman" w:hAnsi="Times New Roman"/>
                <w:color w:val="000000"/>
                <w:spacing w:val="-8"/>
                <w:sz w:val="24"/>
              </w:rPr>
              <w:t xml:space="preserve">hinges to the side/ top hung uPVC windows, of approved quality </w:t>
            </w:r>
            <w:r>
              <w:rPr>
                <w:rFonts w:ascii="Times New Roman" w:hAnsi="Times New Roman"/>
                <w:color w:val="000000"/>
                <w:sz w:val="24"/>
              </w:rPr>
              <w:t xml:space="preserve">with necessary stainless steel screws etc, as pa direction of </w:t>
            </w:r>
            <w:r>
              <w:rPr>
                <w:rFonts w:ascii="Times New Roman" w:hAnsi="Times New Roman"/>
                <w:color w:val="000000"/>
                <w:spacing w:val="-2"/>
                <w:sz w:val="24"/>
              </w:rPr>
              <w:t>Engineer-I-charge.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r>
      <w:tr w:rsidR="00085DB0" w:rsidTr="004D2427">
        <w:trPr>
          <w:trHeight w:hRule="exact" w:val="3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9.183.1</w:t>
            </w:r>
          </w:p>
        </w:tc>
        <w:tc>
          <w:tcPr>
            <w:tcW w:w="508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ind w:left="112"/>
              <w:rPr>
                <w:rFonts w:ascii="Times New Roman" w:hAnsi="Times New Roman"/>
                <w:color w:val="000000"/>
                <w:spacing w:val="-6"/>
                <w:sz w:val="24"/>
              </w:rPr>
            </w:pPr>
            <w:r>
              <w:rPr>
                <w:rFonts w:ascii="Times New Roman" w:hAnsi="Times New Roman"/>
                <w:color w:val="000000"/>
                <w:spacing w:val="-6"/>
                <w:sz w:val="24"/>
              </w:rPr>
              <w:t>200 x 19 x 1.9 mm</w:t>
            </w:r>
          </w:p>
        </w:tc>
        <w:tc>
          <w:tcPr>
            <w:tcW w:w="124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321.00</w:t>
            </w:r>
          </w:p>
        </w:tc>
      </w:tr>
      <w:tr w:rsidR="00085DB0" w:rsidTr="004D2427">
        <w:trPr>
          <w:trHeight w:hRule="exact" w:val="390"/>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9.183.2</w:t>
            </w:r>
          </w:p>
        </w:tc>
        <w:tc>
          <w:tcPr>
            <w:tcW w:w="508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ind w:left="112"/>
              <w:rPr>
                <w:rFonts w:ascii="Times New Roman" w:hAnsi="Times New Roman"/>
                <w:color w:val="000000"/>
                <w:spacing w:val="-2"/>
                <w:sz w:val="24"/>
              </w:rPr>
            </w:pPr>
            <w:r>
              <w:rPr>
                <w:rFonts w:ascii="Times New Roman" w:hAnsi="Times New Roman"/>
                <w:color w:val="000000"/>
                <w:spacing w:val="-2"/>
                <w:sz w:val="24"/>
              </w:rPr>
              <w:t>250 x 19 x 19 mm</w:t>
            </w:r>
          </w:p>
        </w:tc>
        <w:tc>
          <w:tcPr>
            <w:tcW w:w="124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369.00</w:t>
            </w:r>
          </w:p>
        </w:tc>
      </w:tr>
      <w:tr w:rsidR="00085DB0" w:rsidTr="004D2427">
        <w:trPr>
          <w:trHeight w:hRule="exact" w:val="382"/>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9.183,3</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4"/>
                <w:sz w:val="24"/>
              </w:rPr>
            </w:pPr>
            <w:r>
              <w:rPr>
                <w:rFonts w:ascii="Times New Roman" w:hAnsi="Times New Roman"/>
                <w:color w:val="000000"/>
                <w:spacing w:val="-4"/>
                <w:sz w:val="24"/>
              </w:rPr>
              <w:t>300 x 19x 1 9 mm</w:t>
            </w:r>
          </w:p>
        </w:tc>
        <w:tc>
          <w:tcPr>
            <w:tcW w:w="1245" w:type="dxa"/>
            <w:tcBorders>
              <w:top w:val="single" w:sz="6" w:space="0" w:color="000000"/>
              <w:left w:val="single" w:sz="6" w:space="0" w:color="000000"/>
              <w:bottom w:val="single" w:sz="6" w:space="0" w:color="000000"/>
              <w:right w:val="single" w:sz="6" w:space="0" w:color="000000"/>
            </w:tcBorders>
            <w:vAlign w:val="center"/>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462,00</w:t>
            </w:r>
          </w:p>
        </w:tc>
      </w:tr>
      <w:tr w:rsidR="00085DB0" w:rsidTr="004D2427">
        <w:trPr>
          <w:trHeight w:hRule="exact" w:val="383"/>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9.183.4</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4"/>
                <w:sz w:val="24"/>
              </w:rPr>
            </w:pPr>
            <w:r>
              <w:rPr>
                <w:rFonts w:ascii="Times New Roman" w:hAnsi="Times New Roman"/>
                <w:color w:val="000000"/>
                <w:spacing w:val="-4"/>
                <w:sz w:val="24"/>
              </w:rPr>
              <w:t>350 x 19x 1.9 mm</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526.00</w:t>
            </w:r>
          </w:p>
        </w:tc>
      </w:tr>
      <w:tr w:rsidR="00085DB0"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05"/>
              <w:rPr>
                <w:rFonts w:ascii="Times New Roman" w:hAnsi="Times New Roman"/>
                <w:color w:val="000000"/>
                <w:spacing w:val="-10"/>
                <w:sz w:val="24"/>
              </w:rPr>
            </w:pPr>
            <w:r>
              <w:rPr>
                <w:rFonts w:ascii="Times New Roman" w:hAnsi="Times New Roman"/>
                <w:color w:val="000000"/>
                <w:spacing w:val="-10"/>
                <w:sz w:val="24"/>
              </w:rPr>
              <w:t>9.183.5</w:t>
            </w:r>
          </w:p>
        </w:tc>
        <w:tc>
          <w:tcPr>
            <w:tcW w:w="5085" w:type="dxa"/>
            <w:tcBorders>
              <w:top w:val="single" w:sz="6" w:space="0" w:color="000000"/>
              <w:left w:val="single" w:sz="6" w:space="0" w:color="000000"/>
              <w:bottom w:val="single" w:sz="6" w:space="0" w:color="000000"/>
              <w:right w:val="single" w:sz="6" w:space="0" w:color="000000"/>
            </w:tcBorders>
          </w:tcPr>
          <w:p w:rsidR="00085DB0" w:rsidRDefault="00085DB0" w:rsidP="004D2427">
            <w:pPr>
              <w:ind w:left="112"/>
              <w:rPr>
                <w:rFonts w:ascii="Times New Roman" w:hAnsi="Times New Roman"/>
                <w:color w:val="000000"/>
                <w:spacing w:val="10"/>
                <w:sz w:val="24"/>
              </w:rPr>
            </w:pPr>
            <w:r>
              <w:rPr>
                <w:rFonts w:ascii="Times New Roman" w:hAnsi="Times New Roman"/>
                <w:color w:val="000000"/>
                <w:spacing w:val="10"/>
                <w:sz w:val="24"/>
              </w:rPr>
              <w:t>400 x 19x 1 9=</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636.00</w:t>
            </w:r>
          </w:p>
        </w:tc>
      </w:tr>
      <w:tr w:rsidR="00085DB0" w:rsidTr="004D2427">
        <w:trPr>
          <w:trHeight w:hRule="exact" w:val="1027"/>
        </w:trPr>
        <w:tc>
          <w:tcPr>
            <w:tcW w:w="870"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9.184</w:t>
            </w:r>
          </w:p>
        </w:tc>
        <w:tc>
          <w:tcPr>
            <w:tcW w:w="6188" w:type="dxa"/>
            <w:gridSpan w:val="2"/>
            <w:tcBorders>
              <w:top w:val="single" w:sz="6" w:space="0" w:color="000000"/>
              <w:left w:val="single" w:sz="6" w:space="0" w:color="000000"/>
              <w:bottom w:val="single" w:sz="6" w:space="0" w:color="000000"/>
              <w:right w:val="single" w:sz="6" w:space="0" w:color="000000"/>
            </w:tcBorders>
          </w:tcPr>
          <w:p w:rsidR="00085DB0" w:rsidRDefault="00085DB0" w:rsidP="004D2427">
            <w:pPr>
              <w:ind w:left="108" w:right="144"/>
              <w:jc w:val="both"/>
              <w:rPr>
                <w:rFonts w:ascii="Times New Roman" w:hAnsi="Times New Roman"/>
                <w:color w:val="000000"/>
                <w:spacing w:val="-1"/>
                <w:sz w:val="24"/>
              </w:rPr>
            </w:pPr>
            <w:r>
              <w:rPr>
                <w:rFonts w:ascii="Times New Roman" w:hAnsi="Times New Roman"/>
                <w:color w:val="000000"/>
                <w:spacing w:val="-1"/>
                <w:sz w:val="24"/>
              </w:rPr>
              <w:t xml:space="preserve">Providing and fixing casement handle made of zinc alloyed </w:t>
            </w:r>
            <w:r>
              <w:rPr>
                <w:rFonts w:ascii="Times New Roman" w:hAnsi="Times New Roman"/>
                <w:color w:val="000000"/>
                <w:spacing w:val="5"/>
                <w:sz w:val="24"/>
              </w:rPr>
              <w:t xml:space="preserve">(white powder coated) for uPVC casement window with </w:t>
            </w:r>
            <w:r>
              <w:rPr>
                <w:rFonts w:ascii="Times New Roman" w:hAnsi="Times New Roman"/>
                <w:color w:val="000000"/>
                <w:spacing w:val="-6"/>
                <w:sz w:val="24"/>
              </w:rPr>
              <w:t>necessary screws etc. complete.</w:t>
            </w:r>
          </w:p>
        </w:tc>
        <w:tc>
          <w:tcPr>
            <w:tcW w:w="1245"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085DB0" w:rsidRDefault="00085DB0" w:rsidP="004D2427">
            <w:pPr>
              <w:jc w:val="center"/>
              <w:rPr>
                <w:rFonts w:ascii="Times New Roman" w:hAnsi="Times New Roman"/>
                <w:color w:val="000000"/>
                <w:spacing w:val="-10"/>
                <w:sz w:val="24"/>
              </w:rPr>
            </w:pPr>
            <w:r>
              <w:rPr>
                <w:rFonts w:ascii="Times New Roman" w:hAnsi="Times New Roman"/>
                <w:color w:val="000000"/>
                <w:spacing w:val="-10"/>
                <w:sz w:val="24"/>
              </w:rPr>
              <w:t>214.00</w:t>
            </w:r>
          </w:p>
        </w:tc>
      </w:tr>
    </w:tbl>
    <w:p w:rsidR="00085DB0" w:rsidRDefault="004A7802" w:rsidP="00590C2B">
      <w:pPr>
        <w:jc w:val="center"/>
      </w:pPr>
      <w:r>
        <w:t>Page No.168</w:t>
      </w:r>
    </w:p>
    <w:tbl>
      <w:tblPr>
        <w:tblW w:w="0" w:type="auto"/>
        <w:tblInd w:w="23" w:type="dxa"/>
        <w:tblLayout w:type="fixed"/>
        <w:tblCellMar>
          <w:left w:w="0" w:type="dxa"/>
          <w:right w:w="0" w:type="dxa"/>
        </w:tblCellMar>
        <w:tblLook w:val="0000"/>
      </w:tblPr>
      <w:tblGrid>
        <w:gridCol w:w="870"/>
        <w:gridCol w:w="1103"/>
        <w:gridCol w:w="5085"/>
        <w:gridCol w:w="1245"/>
        <w:gridCol w:w="1462"/>
      </w:tblGrid>
      <w:tr w:rsidR="00085DB0" w:rsidTr="004D2427">
        <w:trPr>
          <w:trHeight w:hRule="exact" w:val="69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216" w:right="216"/>
              <w:rPr>
                <w:rStyle w:val="CharacterStyle2"/>
                <w:spacing w:val="-10"/>
              </w:rPr>
            </w:pPr>
            <w:r>
              <w:rPr>
                <w:rStyle w:val="CharacterStyle2"/>
                <w:spacing w:val="-6"/>
              </w:rPr>
              <w:lastRenderedPageBreak/>
              <w:t xml:space="preserve">Item </w:t>
            </w:r>
            <w:r>
              <w:rPr>
                <w:rStyle w:val="CharacterStyle2"/>
                <w:spacing w:val="-10"/>
              </w:rPr>
              <w:t>No.</w:t>
            </w:r>
          </w:p>
        </w:tc>
        <w:tc>
          <w:tcPr>
            <w:tcW w:w="6188" w:type="dxa"/>
            <w:gridSpan w:val="2"/>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rPr>
                <w:rStyle w:val="CharacterStyle1"/>
              </w:rPr>
            </w:pPr>
            <w:r>
              <w:rPr>
                <w:rStyle w:val="CharacterStyle1"/>
              </w:rPr>
              <w:t>Description</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rPr>
                <w:rStyle w:val="CharacterStyle1"/>
                <w:spacing w:val="-10"/>
              </w:rPr>
            </w:pPr>
            <w:r>
              <w:rPr>
                <w:rStyle w:val="CharacterStyle1"/>
                <w:spacing w:val="-10"/>
              </w:rPr>
              <w:t>Unit</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rPr>
                <w:rStyle w:val="CharacterStyle1"/>
              </w:rPr>
            </w:pPr>
            <w:r>
              <w:rPr>
                <w:rStyle w:val="CharacterStyle1"/>
              </w:rPr>
              <w:t>Rate (in lls.)</w:t>
            </w:r>
          </w:p>
        </w:tc>
      </w:tr>
      <w:tr w:rsidR="00085DB0" w:rsidTr="004D2427">
        <w:trPr>
          <w:trHeight w:hRule="exact" w:val="1065"/>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326"/>
              </w:tabs>
              <w:kinsoku w:val="0"/>
              <w:autoSpaceDE/>
              <w:autoSpaceDN/>
              <w:rPr>
                <w:rStyle w:val="CharacterStyle2"/>
                <w:spacing w:val="-10"/>
              </w:rPr>
            </w:pPr>
            <w:r>
              <w:rPr>
                <w:rStyle w:val="CharacterStyle2"/>
                <w:spacing w:val="-10"/>
              </w:rPr>
              <w:t>9.185</w:t>
            </w:r>
          </w:p>
        </w:tc>
        <w:tc>
          <w:tcPr>
            <w:tcW w:w="6188" w:type="dxa"/>
            <w:gridSpan w:val="2"/>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8" w:right="144"/>
              <w:jc w:val="both"/>
              <w:rPr>
                <w:rStyle w:val="CharacterStyle2"/>
                <w:spacing w:val="-10"/>
              </w:rPr>
            </w:pPr>
            <w:r>
              <w:rPr>
                <w:rStyle w:val="CharacterStyle2"/>
                <w:spacing w:val="-5"/>
              </w:rPr>
              <w:t xml:space="preserve">Providing and fixing zinc alloyed (white powder coated) touch </w:t>
            </w:r>
            <w:r>
              <w:rPr>
                <w:rStyle w:val="CharacterStyle2"/>
                <w:spacing w:val="2"/>
              </w:rPr>
              <w:t xml:space="preserve">lock for uPVC sliding window with necessary screws etc. </w:t>
            </w:r>
            <w:r>
              <w:rPr>
                <w:rStyle w:val="CharacterStyle2"/>
                <w:spacing w:val="-10"/>
              </w:rPr>
              <w:t>complete.</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rPr>
                <w:rStyle w:val="CharacterStyle1"/>
                <w:spacing w:val="-10"/>
              </w:rPr>
            </w:pPr>
            <w:r>
              <w:rPr>
                <w:rStyle w:val="CharacterStyle1"/>
                <w:spacing w:val="-10"/>
              </w:rPr>
              <w:t>each</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rPr>
                <w:rStyle w:val="CharacterStyle1"/>
                <w:spacing w:val="-10"/>
              </w:rPr>
            </w:pPr>
            <w:r>
              <w:rPr>
                <w:rStyle w:val="CharacterStyle1"/>
                <w:spacing w:val="-10"/>
              </w:rPr>
              <w:t>144.00</w:t>
            </w:r>
          </w:p>
        </w:tc>
      </w:tr>
      <w:tr w:rsidR="00085DB0" w:rsidTr="004D2427">
        <w:trPr>
          <w:trHeight w:hRule="exact" w:val="780"/>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326"/>
              </w:tabs>
              <w:kinsoku w:val="0"/>
              <w:autoSpaceDE/>
              <w:autoSpaceDN/>
              <w:rPr>
                <w:rStyle w:val="CharacterStyle2"/>
                <w:spacing w:val="-10"/>
              </w:rPr>
            </w:pPr>
            <w:r>
              <w:rPr>
                <w:rStyle w:val="CharacterStyle2"/>
                <w:spacing w:val="-10"/>
              </w:rPr>
              <w:t>9.186</w:t>
            </w:r>
          </w:p>
        </w:tc>
        <w:tc>
          <w:tcPr>
            <w:tcW w:w="6188" w:type="dxa"/>
            <w:gridSpan w:val="2"/>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8" w:right="144"/>
              <w:rPr>
                <w:rStyle w:val="CharacterStyle2"/>
                <w:spacing w:val="-6"/>
              </w:rPr>
            </w:pPr>
            <w:r>
              <w:rPr>
                <w:rStyle w:val="CharacterStyle2"/>
                <w:spacing w:val="-8"/>
              </w:rPr>
              <w:t xml:space="preserve">Providing and fixing steel roller for uPVC sliding window with </w:t>
            </w:r>
            <w:r>
              <w:rPr>
                <w:rStyle w:val="CharacterStyle2"/>
                <w:spacing w:val="-6"/>
              </w:rPr>
              <w:t>necessary screws cte. complete.</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rPr>
                <w:rStyle w:val="CharacterStyle1"/>
                <w:spacing w:val="-10"/>
              </w:rPr>
            </w:pPr>
            <w:r>
              <w:rPr>
                <w:rStyle w:val="CharacterStyle1"/>
                <w:spacing w:val="-10"/>
              </w:rPr>
              <w:t>each</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rPr>
                <w:rStyle w:val="CharacterStyle1"/>
                <w:spacing w:val="-10"/>
              </w:rPr>
            </w:pPr>
            <w:r>
              <w:rPr>
                <w:rStyle w:val="CharacterStyle1"/>
                <w:spacing w:val="-10"/>
              </w:rPr>
              <w:t>74.00</w:t>
            </w:r>
          </w:p>
        </w:tc>
      </w:tr>
      <w:tr w:rsidR="00085DB0" w:rsidTr="004D2427">
        <w:trPr>
          <w:trHeight w:hRule="exact" w:val="772"/>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326"/>
              </w:tabs>
              <w:kinsoku w:val="0"/>
              <w:autoSpaceDE/>
              <w:autoSpaceDN/>
              <w:rPr>
                <w:rStyle w:val="CharacterStyle2"/>
                <w:spacing w:val="-10"/>
              </w:rPr>
            </w:pPr>
            <w:r>
              <w:rPr>
                <w:rStyle w:val="CharacterStyle2"/>
                <w:spacing w:val="-10"/>
              </w:rPr>
              <w:t>9.187</w:t>
            </w:r>
          </w:p>
        </w:tc>
        <w:tc>
          <w:tcPr>
            <w:tcW w:w="6188" w:type="dxa"/>
            <w:gridSpan w:val="2"/>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8" w:right="144"/>
              <w:rPr>
                <w:rStyle w:val="CharacterStyle2"/>
                <w:spacing w:val="-6"/>
              </w:rPr>
            </w:pPr>
            <w:r>
              <w:rPr>
                <w:rStyle w:val="CharacterStyle2"/>
                <w:spacing w:val="-2"/>
              </w:rPr>
              <w:t xml:space="preserve">Providing and fixing steel roller fiu uPVC sliding door with </w:t>
            </w:r>
            <w:r>
              <w:rPr>
                <w:rStyle w:val="CharacterStyle2"/>
                <w:spacing w:val="-6"/>
              </w:rPr>
              <w:t>necessary screws etc. complete.</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rPr>
                <w:rStyle w:val="CharacterStyle1"/>
                <w:spacing w:val="-10"/>
              </w:rPr>
            </w:pPr>
            <w:r>
              <w:rPr>
                <w:rStyle w:val="CharacterStyle1"/>
                <w:spacing w:val="-10"/>
              </w:rPr>
              <w:t>each</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rPr>
                <w:rStyle w:val="CharacterStyle1"/>
                <w:spacing w:val="-10"/>
              </w:rPr>
            </w:pPr>
            <w:r>
              <w:rPr>
                <w:rStyle w:val="CharacterStyle1"/>
                <w:spacing w:val="-10"/>
              </w:rPr>
              <w:t>115.00</w:t>
            </w:r>
          </w:p>
        </w:tc>
      </w:tr>
      <w:tr w:rsidR="00085DB0" w:rsidTr="004D2427">
        <w:trPr>
          <w:trHeight w:hRule="exact" w:val="975"/>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326"/>
              </w:tabs>
              <w:kinsoku w:val="0"/>
              <w:autoSpaceDE/>
              <w:autoSpaceDN/>
              <w:rPr>
                <w:rStyle w:val="CharacterStyle2"/>
                <w:spacing w:val="-10"/>
              </w:rPr>
            </w:pPr>
            <w:r>
              <w:rPr>
                <w:rStyle w:val="CharacterStyle2"/>
                <w:spacing w:val="-10"/>
              </w:rPr>
              <w:t>9.188</w:t>
            </w:r>
          </w:p>
        </w:tc>
        <w:tc>
          <w:tcPr>
            <w:tcW w:w="6188" w:type="dxa"/>
            <w:gridSpan w:val="2"/>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8" w:right="144"/>
              <w:jc w:val="both"/>
              <w:rPr>
                <w:rStyle w:val="CharacterStyle2"/>
                <w:spacing w:val="-10"/>
              </w:rPr>
            </w:pPr>
            <w:r>
              <w:rPr>
                <w:rStyle w:val="CharacterStyle2"/>
                <w:spacing w:val="-5"/>
              </w:rPr>
              <w:t xml:space="preserve">Providing and fixing steel (white powder coated) crescent lock </w:t>
            </w:r>
            <w:r>
              <w:rPr>
                <w:rStyle w:val="CharacterStyle2"/>
                <w:spacing w:val="-2"/>
              </w:rPr>
              <w:t>&amp;a</w:t>
            </w:r>
            <w:r>
              <w:rPr>
                <w:rStyle w:val="CharacterStyle2"/>
                <w:spacing w:val="8"/>
                <w:vertAlign w:val="superscript"/>
              </w:rPr>
              <w:t>-</w:t>
            </w:r>
            <w:r>
              <w:rPr>
                <w:rStyle w:val="CharacterStyle2"/>
                <w:spacing w:val="-2"/>
              </w:rPr>
              <w:t xml:space="preserve"> uPVC sliding window/ door with necessary screws etc. </w:t>
            </w:r>
            <w:r>
              <w:rPr>
                <w:rStyle w:val="CharacterStyle2"/>
                <w:spacing w:val="-10"/>
              </w:rPr>
              <w:t>complete.</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rPr>
                <w:rStyle w:val="CharacterStyle1"/>
                <w:spacing w:val="-10"/>
              </w:rPr>
            </w:pPr>
            <w:r>
              <w:rPr>
                <w:rStyle w:val="CharacterStyle1"/>
                <w:spacing w:val="-10"/>
              </w:rPr>
              <w:t>each</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rPr>
                <w:rStyle w:val="CharacterStyle1"/>
                <w:spacing w:val="-10"/>
              </w:rPr>
            </w:pPr>
            <w:r>
              <w:rPr>
                <w:rStyle w:val="CharacterStyle1"/>
                <w:spacing w:val="-10"/>
              </w:rPr>
              <w:t>127.00</w:t>
            </w:r>
          </w:p>
        </w:tc>
      </w:tr>
      <w:tr w:rsidR="00085DB0" w:rsidTr="004D2427">
        <w:trPr>
          <w:trHeight w:hRule="exact" w:val="5543"/>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tabs>
                <w:tab w:val="decimal" w:pos="326"/>
              </w:tabs>
              <w:kinsoku w:val="0"/>
              <w:autoSpaceDE/>
              <w:autoSpaceDN/>
              <w:rPr>
                <w:rStyle w:val="CharacterStyle2"/>
                <w:spacing w:val="-10"/>
              </w:rPr>
            </w:pPr>
            <w:r>
              <w:rPr>
                <w:rStyle w:val="CharacterStyle2"/>
                <w:spacing w:val="-10"/>
              </w:rPr>
              <w:t>9.189</w:t>
            </w:r>
          </w:p>
        </w:tc>
        <w:tc>
          <w:tcPr>
            <w:tcW w:w="6188" w:type="dxa"/>
            <w:gridSpan w:val="2"/>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8" w:right="144"/>
              <w:jc w:val="both"/>
              <w:rPr>
                <w:rStyle w:val="CharacterStyle2"/>
                <w:spacing w:val="-6"/>
              </w:rPr>
            </w:pPr>
            <w:r>
              <w:rPr>
                <w:rStyle w:val="CharacterStyle2"/>
              </w:rPr>
              <w:t xml:space="preserve">Providing and fixing 30mm thick factory made solid panel prelaminated PVC internal does shutter consisting of frame </w:t>
            </w:r>
            <w:r>
              <w:rPr>
                <w:rStyle w:val="CharacterStyle2"/>
                <w:spacing w:val="-6"/>
              </w:rPr>
              <w:t xml:space="preserve">made out of </w:t>
            </w:r>
            <w:r>
              <w:rPr>
                <w:rStyle w:val="CharacterStyle2"/>
                <w:b w:val="0"/>
                <w:bCs w:val="0"/>
                <w:i/>
                <w:iCs/>
                <w:spacing w:val="4"/>
              </w:rPr>
              <w:t xml:space="preserve">M.S. </w:t>
            </w:r>
            <w:r>
              <w:rPr>
                <w:rStyle w:val="CharacterStyle2"/>
                <w:spacing w:val="-6"/>
              </w:rPr>
              <w:t xml:space="preserve">tubes of 19 gauge thickness and size of 40mm </w:t>
            </w:r>
            <w:r>
              <w:rPr>
                <w:rStyle w:val="CharacterStyle2"/>
                <w:spacing w:val="-3"/>
              </w:rPr>
              <w:t xml:space="preserve">x 20mm fix styles top, lock and bottom rails. MS frame shall </w:t>
            </w:r>
            <w:r>
              <w:rPr>
                <w:rStyle w:val="CharacterStyle2"/>
                <w:spacing w:val="-7"/>
              </w:rPr>
              <w:t xml:space="preserve">have a coat of steel primers of approved make and manufacture. </w:t>
            </w:r>
            <w:r>
              <w:rPr>
                <w:rStyle w:val="CharacterStyle2"/>
                <w:spacing w:val="-9"/>
              </w:rPr>
              <w:t xml:space="preserve">M.S. frame shall be </w:t>
            </w:r>
            <w:r>
              <w:rPr>
                <w:rStyle w:val="CharacterStyle2"/>
                <w:b w:val="0"/>
                <w:bCs w:val="0"/>
                <w:i/>
                <w:iCs/>
                <w:spacing w:val="1"/>
              </w:rPr>
              <w:t xml:space="preserve">covered </w:t>
            </w:r>
            <w:r>
              <w:rPr>
                <w:rStyle w:val="CharacterStyle2"/>
                <w:spacing w:val="-9"/>
              </w:rPr>
              <w:t xml:space="preserve">with 5mm thick prelaminated heat </w:t>
            </w:r>
            <w:r>
              <w:rPr>
                <w:rStyle w:val="CharacterStyle2"/>
                <w:spacing w:val="-6"/>
              </w:rPr>
              <w:t xml:space="preserve">moulded PVC 'C' channel of size 30mmx100mm forming stiles </w:t>
            </w:r>
            <w:r>
              <w:rPr>
                <w:rStyle w:val="CharacterStyle2"/>
                <w:spacing w:val="-3"/>
              </w:rPr>
              <w:t xml:space="preserve">and 5mm flick prelaminated 125mm wide PVC sheets for top </w:t>
            </w:r>
            <w:r>
              <w:rPr>
                <w:rStyle w:val="CharacterStyle2"/>
                <w:spacing w:val="-8"/>
              </w:rPr>
              <w:t xml:space="preserve">rail, lock rail and bottom rail on eigjier side of panel and 15mm </w:t>
            </w:r>
            <w:r>
              <w:rPr>
                <w:rStyle w:val="CharacterStyle2"/>
                <w:spacing w:val="-5"/>
              </w:rPr>
              <w:t xml:space="preserve">(5mmx3) thick, 20mm wide </w:t>
            </w:r>
            <w:r>
              <w:rPr>
                <w:rStyle w:val="CharacterStyle2"/>
                <w:b w:val="0"/>
                <w:bCs w:val="0"/>
                <w:spacing w:val="-15"/>
                <w:w w:val="110"/>
                <w:sz w:val="25"/>
                <w:szCs w:val="25"/>
              </w:rPr>
              <w:t xml:space="preserve">Cana </w:t>
            </w:r>
            <w:r>
              <w:rPr>
                <w:rStyle w:val="CharacterStyle2"/>
                <w:spacing w:val="-5"/>
              </w:rPr>
              <w:t xml:space="preserve">PVC sheet as gap insert for </w:t>
            </w:r>
            <w:r>
              <w:rPr>
                <w:rStyle w:val="CharacterStyle2"/>
                <w:spacing w:val="-6"/>
              </w:rPr>
              <w:t xml:space="preserve">top and bottom rail paneling of lOmm thick prelaminated PVC </w:t>
            </w:r>
            <w:r>
              <w:rPr>
                <w:rStyle w:val="CharacterStyle2"/>
                <w:spacing w:val="-4"/>
              </w:rPr>
              <w:t xml:space="preserve">sheet to be fitted in the M.S. Frame welded/sealed to the stiles </w:t>
            </w:r>
            <w:r>
              <w:rPr>
                <w:rStyle w:val="CharacterStyle2"/>
                <w:spacing w:val="-9"/>
              </w:rPr>
              <w:t xml:space="preserve">and rails with 30mm wideX5mm thick prelaminated. PVC sheet </w:t>
            </w:r>
            <w:r>
              <w:rPr>
                <w:rStyle w:val="CharacterStyle2"/>
                <w:spacing w:val="-6"/>
              </w:rPr>
              <w:t xml:space="preserve">beading on eigher side and additional 30mm wide PVC beading </w:t>
            </w:r>
            <w:r>
              <w:rPr>
                <w:rStyle w:val="CharacterStyle2"/>
                <w:spacing w:val="-4"/>
              </w:rPr>
              <w:t xml:space="preserve">as gap insert below top and bottom rail joined together using </w:t>
            </w:r>
            <w:r>
              <w:rPr>
                <w:rStyle w:val="CharacterStyle2"/>
                <w:spacing w:val="-8"/>
              </w:rPr>
              <w:t xml:space="preserve">solvent cement adhesive. An additional 5mm thick Prelaminated </w:t>
            </w:r>
            <w:r>
              <w:rPr>
                <w:rStyle w:val="CharacterStyle2"/>
                <w:spacing w:val="-3"/>
              </w:rPr>
              <w:t xml:space="preserve">PVC strip of 20mm width is to be stuck on the interior side of </w:t>
            </w:r>
            <w:r>
              <w:rPr>
                <w:rStyle w:val="CharacterStyle2"/>
                <w:spacing w:val="12"/>
              </w:rPr>
              <w:t xml:space="preserve">the 'C' channel using PVC solvent cant adhesive etc. </w:t>
            </w:r>
            <w:r>
              <w:rPr>
                <w:rStyle w:val="CharacterStyle2"/>
                <w:spacing w:val="-9"/>
              </w:rPr>
              <w:t xml:space="preserve">complete as per direction of Engineer-in-charge. Manufacturer's </w:t>
            </w:r>
            <w:r>
              <w:rPr>
                <w:rStyle w:val="CharacterStyle2"/>
                <w:spacing w:val="-6"/>
              </w:rPr>
              <w:t>specification and drawing.</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rPr>
                <w:rStyle w:val="CharacterStyle2"/>
              </w:rPr>
            </w:pP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rPr>
                <w:rStyle w:val="CharacterStyle2"/>
              </w:rPr>
            </w:pPr>
          </w:p>
        </w:tc>
      </w:tr>
      <w:tr w:rsidR="00085DB0" w:rsidTr="004D2427">
        <w:trPr>
          <w:trHeight w:hRule="exact" w:val="652"/>
        </w:trPr>
        <w:tc>
          <w:tcPr>
            <w:tcW w:w="870"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rPr>
                <w:rStyle w:val="CharacterStyle2"/>
              </w:rPr>
            </w:pPr>
          </w:p>
        </w:tc>
        <w:tc>
          <w:tcPr>
            <w:tcW w:w="1103"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left="105"/>
              <w:rPr>
                <w:rStyle w:val="CharacterStyle2"/>
                <w:spacing w:val="-12"/>
              </w:rPr>
            </w:pPr>
            <w:r>
              <w:rPr>
                <w:rStyle w:val="CharacterStyle2"/>
                <w:spacing w:val="-12"/>
              </w:rPr>
              <w:t>91891</w:t>
            </w:r>
          </w:p>
        </w:tc>
        <w:tc>
          <w:tcPr>
            <w:tcW w:w="508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1"/>
              <w:kinsoku w:val="0"/>
              <w:autoSpaceDE/>
              <w:autoSpaceDN/>
              <w:ind w:right="705"/>
              <w:jc w:val="right"/>
              <w:rPr>
                <w:rStyle w:val="CharacterStyle2"/>
                <w:spacing w:val="-9"/>
              </w:rPr>
            </w:pPr>
            <w:r>
              <w:rPr>
                <w:rStyle w:val="CharacterStyle2"/>
                <w:spacing w:val="-9"/>
              </w:rPr>
              <w:t>1 30 mm thick pre lammated PVC door shutters.</w:t>
            </w:r>
          </w:p>
        </w:tc>
        <w:tc>
          <w:tcPr>
            <w:tcW w:w="1245"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rPr>
                <w:rStyle w:val="CharacterStyle1"/>
                <w:spacing w:val="-10"/>
              </w:rPr>
            </w:pPr>
            <w:r>
              <w:rPr>
                <w:rStyle w:val="CharacterStyle1"/>
                <w:spacing w:val="-10"/>
              </w:rPr>
              <w:t>scim</w:t>
            </w:r>
          </w:p>
        </w:tc>
        <w:tc>
          <w:tcPr>
            <w:tcW w:w="1462" w:type="dxa"/>
            <w:tcBorders>
              <w:top w:val="single" w:sz="6" w:space="0" w:color="auto"/>
              <w:left w:val="single" w:sz="6" w:space="0" w:color="auto"/>
              <w:bottom w:val="single" w:sz="6" w:space="0" w:color="auto"/>
              <w:right w:val="single" w:sz="6" w:space="0" w:color="auto"/>
            </w:tcBorders>
          </w:tcPr>
          <w:p w:rsidR="00085DB0" w:rsidRDefault="00085DB0" w:rsidP="004D2427">
            <w:pPr>
              <w:pStyle w:val="Style2"/>
              <w:kinsoku w:val="0"/>
              <w:autoSpaceDE/>
              <w:autoSpaceDN/>
              <w:rPr>
                <w:rStyle w:val="CharacterStyle1"/>
                <w:spacing w:val="-10"/>
              </w:rPr>
            </w:pPr>
            <w:r>
              <w:rPr>
                <w:rStyle w:val="CharacterStyle1"/>
                <w:spacing w:val="-10"/>
              </w:rPr>
              <w:t>3908.00</w:t>
            </w:r>
          </w:p>
        </w:tc>
      </w:tr>
    </w:tbl>
    <w:p w:rsidR="00864A83" w:rsidRDefault="00864A83" w:rsidP="00B523C4">
      <w:pPr>
        <w:rPr>
          <w:rFonts w:ascii="Times New Roman" w:hAnsi="Times New Roman" w:cs="Times New Roman"/>
        </w:rPr>
      </w:pPr>
    </w:p>
    <w:p w:rsidR="004A7802" w:rsidRDefault="004A7802" w:rsidP="00B523C4">
      <w:pPr>
        <w:rPr>
          <w:rFonts w:ascii="Times New Roman" w:hAnsi="Times New Roman" w:cs="Times New Roman"/>
        </w:rPr>
      </w:pPr>
    </w:p>
    <w:p w:rsidR="004A7802" w:rsidRDefault="004A7802" w:rsidP="00B523C4">
      <w:pPr>
        <w:rPr>
          <w:rFonts w:ascii="Times New Roman" w:hAnsi="Times New Roman" w:cs="Times New Roman"/>
        </w:rPr>
      </w:pPr>
    </w:p>
    <w:p w:rsidR="004A7802" w:rsidRDefault="004A7802" w:rsidP="00B523C4">
      <w:pPr>
        <w:rPr>
          <w:rFonts w:ascii="Times New Roman" w:hAnsi="Times New Roman" w:cs="Times New Roman"/>
        </w:rPr>
      </w:pPr>
    </w:p>
    <w:p w:rsidR="004A7802" w:rsidRDefault="004A7802" w:rsidP="004A7802">
      <w:pPr>
        <w:jc w:val="center"/>
        <w:rPr>
          <w:rFonts w:ascii="Times New Roman" w:hAnsi="Times New Roman" w:cs="Times New Roman"/>
        </w:rPr>
      </w:pPr>
      <w:r>
        <w:t>Page No.169</w:t>
      </w:r>
    </w:p>
    <w:p w:rsidR="004A7802" w:rsidRDefault="004A7802" w:rsidP="00B523C4">
      <w:pPr>
        <w:rPr>
          <w:rFonts w:ascii="Times New Roman" w:hAnsi="Times New Roman" w:cs="Times New Roman"/>
        </w:rPr>
      </w:pPr>
    </w:p>
    <w:p w:rsidR="004A7802" w:rsidRDefault="004A7802" w:rsidP="00B523C4">
      <w:pPr>
        <w:rPr>
          <w:rFonts w:ascii="Times New Roman" w:hAnsi="Times New Roman" w:cs="Times New Roman"/>
        </w:rPr>
      </w:pPr>
    </w:p>
    <w:p w:rsidR="004A7802" w:rsidRDefault="004A7802" w:rsidP="00B523C4">
      <w:pPr>
        <w:rPr>
          <w:rFonts w:ascii="Times New Roman" w:hAnsi="Times New Roman" w:cs="Times New Roman"/>
        </w:rPr>
      </w:pPr>
    </w:p>
    <w:p w:rsidR="004A7802" w:rsidRDefault="004A7802" w:rsidP="00B523C4">
      <w:pPr>
        <w:rPr>
          <w:rFonts w:ascii="Times New Roman" w:hAnsi="Times New Roman" w:cs="Times New Roman"/>
        </w:rPr>
      </w:pPr>
    </w:p>
    <w:p w:rsidR="004A7802" w:rsidRDefault="004A7802" w:rsidP="00B523C4">
      <w:pPr>
        <w:rPr>
          <w:rFonts w:ascii="Times New Roman" w:hAnsi="Times New Roman" w:cs="Times New Roman"/>
        </w:rPr>
      </w:pPr>
    </w:p>
    <w:p w:rsidR="004A7802" w:rsidRDefault="004A7802" w:rsidP="00B523C4">
      <w:pPr>
        <w:rPr>
          <w:rFonts w:ascii="Times New Roman" w:hAnsi="Times New Roman" w:cs="Times New Roman"/>
        </w:rPr>
      </w:pPr>
    </w:p>
    <w:p w:rsidR="004A7802" w:rsidRDefault="004A7802" w:rsidP="00B523C4">
      <w:pPr>
        <w:rPr>
          <w:rFonts w:ascii="Times New Roman" w:hAnsi="Times New Roman" w:cs="Times New Roman"/>
        </w:rPr>
      </w:pPr>
    </w:p>
    <w:p w:rsidR="004A7802" w:rsidRDefault="004A7802" w:rsidP="00B523C4">
      <w:pPr>
        <w:rPr>
          <w:rFonts w:ascii="Times New Roman" w:hAnsi="Times New Roman" w:cs="Times New Roman"/>
        </w:rPr>
      </w:pPr>
    </w:p>
    <w:p w:rsidR="004A7802" w:rsidRDefault="004A7802" w:rsidP="00B523C4">
      <w:pPr>
        <w:rPr>
          <w:rFonts w:ascii="Times New Roman" w:hAnsi="Times New Roman" w:cs="Times New Roman"/>
        </w:rPr>
      </w:pPr>
    </w:p>
    <w:p w:rsidR="004A7802" w:rsidRDefault="004A7802" w:rsidP="00B523C4">
      <w:pPr>
        <w:rPr>
          <w:rFonts w:ascii="Times New Roman" w:hAnsi="Times New Roman" w:cs="Times New Roman"/>
        </w:rPr>
      </w:pPr>
    </w:p>
    <w:p w:rsidR="004A7802" w:rsidRDefault="004A7802" w:rsidP="00B523C4">
      <w:pPr>
        <w:rPr>
          <w:rFonts w:ascii="Times New Roman" w:hAnsi="Times New Roman" w:cs="Times New Roman"/>
        </w:rPr>
      </w:pPr>
    </w:p>
    <w:p w:rsidR="004A7802" w:rsidRDefault="004A7802" w:rsidP="00B523C4">
      <w:pPr>
        <w:rPr>
          <w:rFonts w:ascii="Times New Roman" w:hAnsi="Times New Roman" w:cs="Times New Roman"/>
        </w:rPr>
      </w:pPr>
    </w:p>
    <w:p w:rsidR="004A7802" w:rsidRDefault="004A7802" w:rsidP="00B523C4">
      <w:pPr>
        <w:rPr>
          <w:rFonts w:ascii="Times New Roman" w:hAnsi="Times New Roman" w:cs="Times New Roman"/>
        </w:rPr>
      </w:pPr>
    </w:p>
    <w:p w:rsidR="004A7802" w:rsidRDefault="004A7802" w:rsidP="00B523C4">
      <w:pPr>
        <w:rPr>
          <w:rFonts w:ascii="Times New Roman" w:hAnsi="Times New Roman" w:cs="Times New Roman"/>
        </w:rPr>
      </w:pPr>
    </w:p>
    <w:p w:rsidR="004A7802" w:rsidRDefault="004A7802" w:rsidP="00B523C4">
      <w:pPr>
        <w:rPr>
          <w:rFonts w:ascii="Times New Roman" w:hAnsi="Times New Roman" w:cs="Times New Roman"/>
        </w:rPr>
      </w:pPr>
    </w:p>
    <w:p w:rsidR="00864A83" w:rsidRDefault="00864A83" w:rsidP="00864A83">
      <w:pPr>
        <w:spacing w:before="5" w:line="20" w:lineRule="exact"/>
        <w:ind w:left="15" w:right="368"/>
      </w:pPr>
    </w:p>
    <w:tbl>
      <w:tblPr>
        <w:tblW w:w="0" w:type="auto"/>
        <w:tblInd w:w="23" w:type="dxa"/>
        <w:tblLayout w:type="fixed"/>
        <w:tblCellMar>
          <w:left w:w="0" w:type="dxa"/>
          <w:right w:w="0" w:type="dxa"/>
        </w:tblCellMar>
        <w:tblLook w:val="0000"/>
      </w:tblPr>
      <w:tblGrid>
        <w:gridCol w:w="885"/>
        <w:gridCol w:w="1088"/>
        <w:gridCol w:w="5032"/>
        <w:gridCol w:w="1133"/>
        <w:gridCol w:w="1567"/>
      </w:tblGrid>
      <w:tr w:rsidR="00864A83" w:rsidTr="00EC5840">
        <w:trPr>
          <w:trHeight w:hRule="exact" w:val="690"/>
        </w:trPr>
        <w:tc>
          <w:tcPr>
            <w:tcW w:w="885"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lastRenderedPageBreak/>
              <w:t>Item</w:t>
            </w:r>
            <w:r>
              <w:rPr>
                <w:rStyle w:val="CharacterStyle1"/>
                <w:b/>
                <w:spacing w:val="-10"/>
              </w:rPr>
              <w:br/>
              <w:t>No.</w:t>
            </w:r>
          </w:p>
        </w:tc>
        <w:tc>
          <w:tcPr>
            <w:tcW w:w="6120" w:type="dxa"/>
            <w:gridSpan w:val="2"/>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ind w:right="2430"/>
              <w:jc w:val="right"/>
              <w:rPr>
                <w:rStyle w:val="CharacterStyle2"/>
                <w:b/>
                <w:bCs/>
                <w:spacing w:val="-10"/>
                <w:sz w:val="24"/>
                <w:szCs w:val="24"/>
              </w:rPr>
            </w:pPr>
            <w:r>
              <w:rPr>
                <w:rStyle w:val="CharacterStyle2"/>
                <w:b/>
                <w:bCs/>
                <w:spacing w:val="-10"/>
                <w:sz w:val="24"/>
                <w:szCs w:val="24"/>
              </w:rPr>
              <w:t>Description</w:t>
            </w:r>
          </w:p>
        </w:tc>
        <w:tc>
          <w:tcPr>
            <w:tcW w:w="1133"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Unit</w:t>
            </w:r>
          </w:p>
        </w:tc>
        <w:tc>
          <w:tcPr>
            <w:tcW w:w="1567"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Rate</w:t>
            </w:r>
            <w:r>
              <w:rPr>
                <w:rStyle w:val="CharacterStyle1"/>
                <w:b/>
                <w:spacing w:val="-10"/>
              </w:rPr>
              <w:br/>
              <w:t>(in Rs.)</w:t>
            </w:r>
          </w:p>
        </w:tc>
      </w:tr>
      <w:tr w:rsidR="00864A83" w:rsidTr="00EC5840">
        <w:trPr>
          <w:trHeight w:hRule="exact" w:val="293"/>
        </w:trPr>
        <w:tc>
          <w:tcPr>
            <w:tcW w:w="885"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rPr>
                <w:rStyle w:val="CharacterStyle2"/>
              </w:rPr>
            </w:pPr>
          </w:p>
        </w:tc>
        <w:tc>
          <w:tcPr>
            <w:tcW w:w="6120" w:type="dxa"/>
            <w:gridSpan w:val="2"/>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rPr>
                <w:rStyle w:val="CharacterStyle2"/>
              </w:rPr>
            </w:pPr>
          </w:p>
        </w:tc>
        <w:tc>
          <w:tcPr>
            <w:tcW w:w="1133"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rPr>
                <w:rStyle w:val="CharacterStyle2"/>
              </w:rPr>
            </w:pPr>
          </w:p>
        </w:tc>
        <w:tc>
          <w:tcPr>
            <w:tcW w:w="1567"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rPr>
                <w:rStyle w:val="CharacterStyle2"/>
              </w:rPr>
            </w:pPr>
          </w:p>
        </w:tc>
      </w:tr>
      <w:tr w:rsidR="00864A83" w:rsidTr="00EC5840">
        <w:trPr>
          <w:cantSplit/>
          <w:trHeight w:hRule="exact" w:val="465"/>
        </w:trPr>
        <w:tc>
          <w:tcPr>
            <w:tcW w:w="885" w:type="dxa"/>
            <w:vMerge w:val="restart"/>
            <w:tcBorders>
              <w:top w:val="single" w:sz="6" w:space="0" w:color="auto"/>
              <w:left w:val="single" w:sz="6" w:space="0" w:color="auto"/>
              <w:bottom w:val="nil"/>
              <w:right w:val="single" w:sz="6" w:space="0" w:color="auto"/>
            </w:tcBorders>
          </w:tcPr>
          <w:p w:rsidR="00864A83" w:rsidRDefault="00864A83" w:rsidP="004D2427">
            <w:pPr>
              <w:pStyle w:val="Style2"/>
              <w:tabs>
                <w:tab w:val="decimal" w:pos="506"/>
              </w:tabs>
              <w:kinsoku w:val="0"/>
              <w:autoSpaceDE/>
              <w:autoSpaceDN/>
              <w:adjustRightInd/>
              <w:rPr>
                <w:rStyle w:val="CharacterStyle2"/>
                <w:b/>
                <w:bCs/>
                <w:spacing w:val="-10"/>
                <w:sz w:val="24"/>
                <w:szCs w:val="24"/>
              </w:rPr>
            </w:pPr>
            <w:r>
              <w:rPr>
                <w:rStyle w:val="CharacterStyle2"/>
                <w:b/>
                <w:bCs/>
                <w:spacing w:val="-10"/>
                <w:sz w:val="24"/>
                <w:szCs w:val="24"/>
              </w:rPr>
              <w:t>10.1</w:t>
            </w:r>
          </w:p>
        </w:tc>
        <w:tc>
          <w:tcPr>
            <w:tcW w:w="1088" w:type="dxa"/>
            <w:vMerge w:val="restart"/>
            <w:tcBorders>
              <w:top w:val="single" w:sz="6" w:space="0" w:color="auto"/>
              <w:left w:val="single" w:sz="6" w:space="0" w:color="auto"/>
              <w:bottom w:val="nil"/>
              <w:right w:val="nil"/>
            </w:tcBorders>
          </w:tcPr>
          <w:p w:rsidR="00864A83" w:rsidRDefault="00864A83" w:rsidP="004D2427">
            <w:pPr>
              <w:pStyle w:val="Style2"/>
              <w:kinsoku w:val="0"/>
              <w:autoSpaceDE/>
              <w:autoSpaceDN/>
              <w:adjustRightInd/>
              <w:ind w:left="108"/>
              <w:jc w:val="both"/>
              <w:rPr>
                <w:rStyle w:val="CharacterStyle2"/>
                <w:b/>
                <w:bCs/>
                <w:spacing w:val="-10"/>
                <w:sz w:val="24"/>
                <w:szCs w:val="24"/>
              </w:rPr>
            </w:pPr>
            <w:r>
              <w:rPr>
                <w:rStyle w:val="CharacterStyle2"/>
                <w:b/>
                <w:bCs/>
                <w:spacing w:val="-16"/>
                <w:sz w:val="24"/>
                <w:szCs w:val="24"/>
              </w:rPr>
              <w:t xml:space="preserve">Structural </w:t>
            </w:r>
            <w:r>
              <w:rPr>
                <w:rStyle w:val="CharacterStyle2"/>
                <w:b/>
                <w:bCs/>
                <w:spacing w:val="-17"/>
                <w:sz w:val="24"/>
                <w:szCs w:val="24"/>
              </w:rPr>
              <w:t xml:space="preserve">connecting </w:t>
            </w:r>
            <w:r>
              <w:rPr>
                <w:rStyle w:val="CharacterStyle2"/>
                <w:b/>
                <w:bCs/>
                <w:spacing w:val="-34"/>
                <w:sz w:val="24"/>
                <w:szCs w:val="24"/>
              </w:rPr>
              <w:t xml:space="preserve">and applying </w:t>
            </w:r>
            <w:r>
              <w:rPr>
                <w:rStyle w:val="CharacterStyle2"/>
                <w:b/>
                <w:bCs/>
                <w:spacing w:val="-10"/>
                <w:sz w:val="24"/>
                <w:szCs w:val="24"/>
              </w:rPr>
              <w:t>complete</w:t>
            </w:r>
          </w:p>
        </w:tc>
        <w:tc>
          <w:tcPr>
            <w:tcW w:w="5032" w:type="dxa"/>
            <w:tcBorders>
              <w:top w:val="single" w:sz="6" w:space="0" w:color="auto"/>
              <w:left w:val="nil"/>
              <w:bottom w:val="single" w:sz="6" w:space="0" w:color="auto"/>
              <w:right w:val="single" w:sz="6" w:space="0" w:color="auto"/>
            </w:tcBorders>
          </w:tcPr>
          <w:p w:rsidR="00864A83" w:rsidRDefault="00864A83" w:rsidP="004D2427">
            <w:pPr>
              <w:pStyle w:val="Style2"/>
              <w:kinsoku w:val="0"/>
              <w:autoSpaceDE/>
              <w:autoSpaceDN/>
              <w:adjustRightInd/>
              <w:spacing w:before="36" w:line="211" w:lineRule="exact"/>
              <w:ind w:left="72" w:right="108"/>
              <w:rPr>
                <w:rStyle w:val="CharacterStyle2"/>
                <w:b/>
                <w:bCs/>
                <w:spacing w:val="-8"/>
                <w:sz w:val="24"/>
                <w:szCs w:val="24"/>
              </w:rPr>
            </w:pPr>
            <w:r>
              <w:rPr>
                <w:rStyle w:val="CharacterStyle2"/>
                <w:b/>
                <w:bCs/>
                <w:spacing w:val="-7"/>
                <w:sz w:val="24"/>
                <w:szCs w:val="24"/>
              </w:rPr>
              <w:t xml:space="preserve">steel work in single section fixed with or without </w:t>
            </w:r>
            <w:r>
              <w:rPr>
                <w:rStyle w:val="CharacterStyle2"/>
                <w:b/>
                <w:bCs/>
                <w:spacing w:val="-8"/>
                <w:sz w:val="24"/>
                <w:szCs w:val="24"/>
              </w:rPr>
              <w:t>plate including cutting, hoisting, fixing in position</w:t>
            </w:r>
          </w:p>
        </w:tc>
        <w:tc>
          <w:tcPr>
            <w:tcW w:w="1133" w:type="dxa"/>
            <w:vMerge w:val="restart"/>
            <w:tcBorders>
              <w:top w:val="single" w:sz="6" w:space="0" w:color="auto"/>
              <w:left w:val="single" w:sz="6" w:space="0" w:color="auto"/>
              <w:bottom w:val="nil"/>
              <w:right w:val="single" w:sz="6" w:space="0" w:color="auto"/>
            </w:tcBorders>
            <w:textDirection w:val="tbRl"/>
            <w:vAlign w:val="center"/>
          </w:tcPr>
          <w:p w:rsidR="00864A83" w:rsidRDefault="00194797" w:rsidP="004D2427">
            <w:pPr>
              <w:pStyle w:val="Style2"/>
              <w:kinsoku w:val="0"/>
              <w:autoSpaceDE/>
              <w:autoSpaceDN/>
              <w:adjustRightInd/>
              <w:ind w:left="36"/>
              <w:rPr>
                <w:rStyle w:val="CharacterStyle2"/>
                <w:rFonts w:ascii="Arial" w:hAnsi="Arial" w:cs="Arial"/>
                <w:w w:val="120"/>
                <w:sz w:val="38"/>
                <w:szCs w:val="38"/>
              </w:rPr>
            </w:pPr>
            <w:r>
              <w:rPr>
                <w:rStyle w:val="CharacterStyle2"/>
                <w:rFonts w:ascii="Arial" w:hAnsi="Arial" w:cs="Arial"/>
                <w:w w:val="120"/>
                <w:sz w:val="38"/>
                <w:szCs w:val="38"/>
              </w:rPr>
              <w:t>kg</w:t>
            </w:r>
          </w:p>
        </w:tc>
        <w:tc>
          <w:tcPr>
            <w:tcW w:w="1567" w:type="dxa"/>
            <w:vMerge w:val="restart"/>
            <w:tcBorders>
              <w:top w:val="single" w:sz="6" w:space="0" w:color="auto"/>
              <w:left w:val="single" w:sz="6" w:space="0" w:color="auto"/>
              <w:bottom w:val="nil"/>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6530</w:t>
            </w:r>
          </w:p>
        </w:tc>
      </w:tr>
      <w:tr w:rsidR="00864A83" w:rsidTr="00EC5840">
        <w:trPr>
          <w:cantSplit/>
          <w:trHeight w:hRule="exact" w:val="900"/>
        </w:trPr>
        <w:tc>
          <w:tcPr>
            <w:tcW w:w="885" w:type="dxa"/>
            <w:vMerge/>
            <w:tcBorders>
              <w:top w:val="nil"/>
              <w:left w:val="single" w:sz="6" w:space="0" w:color="auto"/>
              <w:bottom w:val="single" w:sz="6" w:space="0" w:color="auto"/>
              <w:right w:val="single" w:sz="6" w:space="0" w:color="auto"/>
            </w:tcBorders>
          </w:tcPr>
          <w:p w:rsidR="00864A83" w:rsidRDefault="00864A83" w:rsidP="004D2427">
            <w:pPr>
              <w:rPr>
                <w:rStyle w:val="CharacterStyle1"/>
                <w:bCs/>
                <w:spacing w:val="-10"/>
              </w:rPr>
            </w:pPr>
          </w:p>
        </w:tc>
        <w:tc>
          <w:tcPr>
            <w:tcW w:w="1088" w:type="dxa"/>
            <w:vMerge/>
            <w:tcBorders>
              <w:top w:val="nil"/>
              <w:left w:val="single" w:sz="6" w:space="0" w:color="auto"/>
              <w:bottom w:val="single" w:sz="6" w:space="0" w:color="auto"/>
              <w:right w:val="nil"/>
            </w:tcBorders>
          </w:tcPr>
          <w:p w:rsidR="00864A83" w:rsidRDefault="00864A83" w:rsidP="004D2427">
            <w:pPr>
              <w:rPr>
                <w:rStyle w:val="CharacterStyle1"/>
                <w:bCs/>
                <w:spacing w:val="-10"/>
              </w:rPr>
            </w:pPr>
          </w:p>
        </w:tc>
        <w:tc>
          <w:tcPr>
            <w:tcW w:w="5032" w:type="dxa"/>
            <w:tcBorders>
              <w:top w:val="single" w:sz="6" w:space="0" w:color="auto"/>
              <w:left w:val="nil"/>
              <w:bottom w:val="single" w:sz="6" w:space="0" w:color="auto"/>
              <w:right w:val="single" w:sz="6" w:space="0" w:color="auto"/>
            </w:tcBorders>
          </w:tcPr>
          <w:p w:rsidR="00864A83" w:rsidRDefault="00864A83" w:rsidP="004D2427">
            <w:pPr>
              <w:pStyle w:val="Style2"/>
              <w:kinsoku w:val="0"/>
              <w:autoSpaceDE/>
              <w:autoSpaceDN/>
              <w:adjustRightInd/>
              <w:ind w:right="105"/>
              <w:jc w:val="right"/>
              <w:rPr>
                <w:rStyle w:val="CharacterStyle2"/>
                <w:b/>
                <w:bCs/>
                <w:sz w:val="24"/>
                <w:szCs w:val="24"/>
              </w:rPr>
            </w:pPr>
            <w:r>
              <w:rPr>
                <w:rStyle w:val="CharacterStyle2"/>
                <w:b/>
                <w:bCs/>
                <w:sz w:val="24"/>
                <w:szCs w:val="24"/>
              </w:rPr>
              <w:t>a priming coat of approved steel primer all</w:t>
            </w:r>
          </w:p>
        </w:tc>
        <w:tc>
          <w:tcPr>
            <w:tcW w:w="1133" w:type="dxa"/>
            <w:vMerge/>
            <w:tcBorders>
              <w:top w:val="nil"/>
              <w:left w:val="single" w:sz="6" w:space="0" w:color="auto"/>
              <w:bottom w:val="single" w:sz="6" w:space="0" w:color="auto"/>
              <w:right w:val="single" w:sz="6" w:space="0" w:color="auto"/>
            </w:tcBorders>
            <w:textDirection w:val="tbRl"/>
            <w:vAlign w:val="center"/>
          </w:tcPr>
          <w:p w:rsidR="00864A83" w:rsidRDefault="00864A83" w:rsidP="004D2427">
            <w:pPr>
              <w:pStyle w:val="Style2"/>
              <w:kinsoku w:val="0"/>
              <w:autoSpaceDE/>
              <w:autoSpaceDN/>
              <w:adjustRightInd/>
              <w:ind w:right="105"/>
              <w:jc w:val="right"/>
              <w:rPr>
                <w:rStyle w:val="CharacterStyle2"/>
                <w:b/>
                <w:bCs/>
                <w:sz w:val="24"/>
                <w:szCs w:val="24"/>
              </w:rPr>
            </w:pPr>
          </w:p>
        </w:tc>
        <w:tc>
          <w:tcPr>
            <w:tcW w:w="1567" w:type="dxa"/>
            <w:vMerge/>
            <w:tcBorders>
              <w:top w:val="nil"/>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ind w:right="105"/>
              <w:jc w:val="right"/>
              <w:rPr>
                <w:rStyle w:val="CharacterStyle2"/>
                <w:b/>
                <w:bCs/>
                <w:sz w:val="24"/>
                <w:szCs w:val="24"/>
              </w:rPr>
            </w:pPr>
          </w:p>
        </w:tc>
      </w:tr>
      <w:tr w:rsidR="00864A83" w:rsidTr="00EC5840">
        <w:trPr>
          <w:trHeight w:hRule="exact" w:val="1290"/>
        </w:trPr>
        <w:tc>
          <w:tcPr>
            <w:tcW w:w="885"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tabs>
                <w:tab w:val="decimal" w:pos="506"/>
              </w:tabs>
              <w:kinsoku w:val="0"/>
              <w:autoSpaceDE/>
              <w:autoSpaceDN/>
              <w:adjustRightInd/>
              <w:rPr>
                <w:rStyle w:val="CharacterStyle2"/>
                <w:b/>
                <w:bCs/>
                <w:spacing w:val="-10"/>
                <w:sz w:val="24"/>
                <w:szCs w:val="24"/>
              </w:rPr>
            </w:pPr>
            <w:r>
              <w:rPr>
                <w:rStyle w:val="CharacterStyle2"/>
                <w:b/>
                <w:bCs/>
                <w:spacing w:val="-10"/>
                <w:sz w:val="24"/>
                <w:szCs w:val="24"/>
              </w:rPr>
              <w:t>10.2</w:t>
            </w:r>
          </w:p>
        </w:tc>
        <w:tc>
          <w:tcPr>
            <w:tcW w:w="6120" w:type="dxa"/>
            <w:gridSpan w:val="2"/>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ind w:left="108" w:right="108"/>
              <w:jc w:val="both"/>
              <w:rPr>
                <w:rStyle w:val="CharacterStyle2"/>
                <w:b/>
                <w:bCs/>
                <w:spacing w:val="-10"/>
                <w:sz w:val="24"/>
                <w:szCs w:val="24"/>
              </w:rPr>
            </w:pPr>
            <w:r>
              <w:rPr>
                <w:rStyle w:val="CharacterStyle2"/>
                <w:b/>
                <w:bCs/>
                <w:spacing w:val="-6"/>
                <w:sz w:val="24"/>
                <w:szCs w:val="24"/>
              </w:rPr>
              <w:t xml:space="preserve">Structural steel work riveted, bolted or welded in built up </w:t>
            </w:r>
            <w:r>
              <w:rPr>
                <w:rStyle w:val="CharacterStyle2"/>
                <w:b/>
                <w:bCs/>
                <w:spacing w:val="-11"/>
                <w:sz w:val="24"/>
                <w:szCs w:val="24"/>
              </w:rPr>
              <w:t xml:space="preserve">sections, trusses and framed work, including cutting,hoistin,g, </w:t>
            </w:r>
            <w:r>
              <w:rPr>
                <w:rStyle w:val="CharacterStyle2"/>
                <w:b/>
                <w:bCs/>
                <w:spacing w:val="-14"/>
                <w:sz w:val="24"/>
                <w:szCs w:val="24"/>
              </w:rPr>
              <w:t xml:space="preserve">fixing in position and applying a priming coat of approved </w:t>
            </w:r>
            <w:r>
              <w:rPr>
                <w:rStyle w:val="CharacterStyle2"/>
                <w:b/>
                <w:bCs/>
                <w:spacing w:val="-14"/>
                <w:sz w:val="23"/>
                <w:szCs w:val="23"/>
              </w:rPr>
              <w:t xml:space="preserve">deal </w:t>
            </w:r>
            <w:r>
              <w:rPr>
                <w:rStyle w:val="CharacterStyle2"/>
                <w:b/>
                <w:bCs/>
                <w:spacing w:val="-10"/>
                <w:sz w:val="24"/>
                <w:szCs w:val="24"/>
              </w:rPr>
              <w:t>primer all complete,</w:t>
            </w:r>
          </w:p>
        </w:tc>
        <w:tc>
          <w:tcPr>
            <w:tcW w:w="1133"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kg</w:t>
            </w:r>
          </w:p>
        </w:tc>
        <w:tc>
          <w:tcPr>
            <w:tcW w:w="1567"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68.70</w:t>
            </w:r>
          </w:p>
        </w:tc>
      </w:tr>
      <w:tr w:rsidR="00864A83" w:rsidTr="00EC5840">
        <w:trPr>
          <w:trHeight w:hRule="exact" w:val="2280"/>
        </w:trPr>
        <w:tc>
          <w:tcPr>
            <w:tcW w:w="885"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tabs>
                <w:tab w:val="decimal" w:pos="506"/>
              </w:tabs>
              <w:kinsoku w:val="0"/>
              <w:autoSpaceDE/>
              <w:autoSpaceDN/>
              <w:adjustRightInd/>
              <w:rPr>
                <w:rStyle w:val="CharacterStyle2"/>
                <w:b/>
                <w:bCs/>
                <w:spacing w:val="-10"/>
                <w:sz w:val="24"/>
                <w:szCs w:val="24"/>
              </w:rPr>
            </w:pPr>
            <w:r>
              <w:rPr>
                <w:rStyle w:val="CharacterStyle2"/>
                <w:b/>
                <w:bCs/>
                <w:spacing w:val="-10"/>
                <w:sz w:val="24"/>
                <w:szCs w:val="24"/>
              </w:rPr>
              <w:t>10.3</w:t>
            </w:r>
          </w:p>
        </w:tc>
        <w:tc>
          <w:tcPr>
            <w:tcW w:w="6120" w:type="dxa"/>
            <w:gridSpan w:val="2"/>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ind w:left="108" w:right="108"/>
              <w:jc w:val="both"/>
              <w:rPr>
                <w:rStyle w:val="CharacterStyle2"/>
                <w:b/>
                <w:bCs/>
                <w:spacing w:val="-10"/>
                <w:sz w:val="24"/>
                <w:szCs w:val="24"/>
              </w:rPr>
            </w:pPr>
            <w:r>
              <w:rPr>
                <w:rStyle w:val="CharacterStyle2"/>
                <w:b/>
                <w:bCs/>
                <w:spacing w:val="-12"/>
                <w:sz w:val="24"/>
                <w:szCs w:val="24"/>
              </w:rPr>
              <w:t xml:space="preserve">Providing and fixing in position collapsible steel shutters with </w:t>
            </w:r>
            <w:r>
              <w:rPr>
                <w:rStyle w:val="CharacterStyle2"/>
                <w:b/>
                <w:bCs/>
                <w:spacing w:val="-1"/>
                <w:sz w:val="24"/>
                <w:szCs w:val="24"/>
              </w:rPr>
              <w:t xml:space="preserve">vertical channels 20x10x2mm and braced with flat iron </w:t>
            </w:r>
            <w:r>
              <w:rPr>
                <w:rStyle w:val="CharacterStyle2"/>
                <w:b/>
                <w:bCs/>
                <w:spacing w:val="-2"/>
                <w:sz w:val="24"/>
                <w:szCs w:val="24"/>
              </w:rPr>
              <w:t xml:space="preserve">&amp;Piles 2016mrn size with top and bottom rail of </w:t>
            </w:r>
            <w:r>
              <w:rPr>
                <w:rStyle w:val="CharacterStyle2"/>
                <w:b/>
                <w:bCs/>
                <w:spacing w:val="8"/>
                <w:sz w:val="21"/>
                <w:szCs w:val="21"/>
              </w:rPr>
              <w:t xml:space="preserve">T-ittak </w:t>
            </w:r>
            <w:r>
              <w:rPr>
                <w:rStyle w:val="CharacterStyle2"/>
                <w:b/>
                <w:bCs/>
                <w:spacing w:val="-11"/>
                <w:sz w:val="24"/>
                <w:szCs w:val="24"/>
              </w:rPr>
              <w:t xml:space="preserve">40x4Dx6mm with 40mm dia steel pulleys complete with bolts, </w:t>
            </w:r>
            <w:r>
              <w:rPr>
                <w:rStyle w:val="CharacterStyle2"/>
                <w:b/>
                <w:bCs/>
                <w:sz w:val="24"/>
                <w:szCs w:val="24"/>
              </w:rPr>
              <w:t xml:space="preserve">mas, locking arrangement, stoppers,handles, including </w:t>
            </w:r>
            <w:r>
              <w:rPr>
                <w:rStyle w:val="CharacterStyle2"/>
                <w:b/>
                <w:bCs/>
                <w:spacing w:val="-14"/>
                <w:sz w:val="24"/>
                <w:szCs w:val="24"/>
              </w:rPr>
              <w:t xml:space="preserve">applying a priming coal of approved steel primes. Rate includes </w:t>
            </w:r>
            <w:r>
              <w:rPr>
                <w:rStyle w:val="CharacterStyle2"/>
                <w:b/>
                <w:bCs/>
                <w:spacing w:val="-8"/>
                <w:sz w:val="24"/>
                <w:szCs w:val="24"/>
              </w:rPr>
              <w:t xml:space="preserve">recess cutting in floor and making good the same wherever </w:t>
            </w:r>
            <w:r>
              <w:rPr>
                <w:rStyle w:val="CharacterStyle2"/>
                <w:b/>
                <w:bCs/>
                <w:spacing w:val="-10"/>
                <w:sz w:val="24"/>
                <w:szCs w:val="24"/>
              </w:rPr>
              <w:t>required.</w:t>
            </w:r>
          </w:p>
        </w:tc>
        <w:tc>
          <w:tcPr>
            <w:tcW w:w="1133"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sqm</w:t>
            </w:r>
          </w:p>
        </w:tc>
        <w:tc>
          <w:tcPr>
            <w:tcW w:w="1567"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4131,90</w:t>
            </w:r>
          </w:p>
        </w:tc>
      </w:tr>
      <w:tr w:rsidR="00864A83" w:rsidTr="00EC5840">
        <w:trPr>
          <w:trHeight w:hRule="exact" w:val="1800"/>
        </w:trPr>
        <w:tc>
          <w:tcPr>
            <w:tcW w:w="885"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tabs>
                <w:tab w:val="decimal" w:pos="506"/>
              </w:tabs>
              <w:kinsoku w:val="0"/>
              <w:autoSpaceDE/>
              <w:autoSpaceDN/>
              <w:adjustRightInd/>
              <w:rPr>
                <w:rStyle w:val="CharacterStyle2"/>
                <w:b/>
                <w:bCs/>
                <w:spacing w:val="-10"/>
                <w:sz w:val="24"/>
                <w:szCs w:val="24"/>
              </w:rPr>
            </w:pPr>
            <w:r>
              <w:rPr>
                <w:rStyle w:val="CharacterStyle2"/>
                <w:b/>
                <w:bCs/>
                <w:spacing w:val="-10"/>
                <w:sz w:val="24"/>
                <w:szCs w:val="24"/>
              </w:rPr>
              <w:t>10.4</w:t>
            </w:r>
          </w:p>
        </w:tc>
        <w:tc>
          <w:tcPr>
            <w:tcW w:w="6120" w:type="dxa"/>
            <w:gridSpan w:val="2"/>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ind w:left="108" w:right="108"/>
              <w:jc w:val="both"/>
              <w:rPr>
                <w:rStyle w:val="CharacterStyle2"/>
                <w:b/>
                <w:bCs/>
                <w:spacing w:val="-12"/>
                <w:sz w:val="24"/>
                <w:szCs w:val="24"/>
              </w:rPr>
            </w:pPr>
            <w:r>
              <w:rPr>
                <w:rStyle w:val="CharacterStyle2"/>
                <w:b/>
                <w:bCs/>
                <w:spacing w:val="-6"/>
                <w:sz w:val="24"/>
                <w:szCs w:val="24"/>
              </w:rPr>
              <w:t xml:space="preserve">Providing and fixing lmm thick M.S. sheet sliding-shutters with flame and diagonal braces of 40x40x6mm angle iron, </w:t>
            </w:r>
            <w:r>
              <w:rPr>
                <w:rStyle w:val="CharacterStyle2"/>
                <w:b/>
                <w:bCs/>
                <w:spacing w:val="-10"/>
                <w:sz w:val="24"/>
                <w:szCs w:val="24"/>
              </w:rPr>
              <w:t xml:space="preserve">3mm M.S.gusset plates at the junction and comer 25mm dia </w:t>
            </w:r>
            <w:r>
              <w:rPr>
                <w:rStyle w:val="CharacterStyle2"/>
                <w:b/>
                <w:bCs/>
                <w:sz w:val="24"/>
                <w:szCs w:val="24"/>
              </w:rPr>
              <w:t xml:space="preserve">pulley,40x40x6= angle and T-iron guide at the top and </w:t>
            </w:r>
            <w:r>
              <w:rPr>
                <w:rStyle w:val="CharacterStyle2"/>
                <w:b/>
                <w:bCs/>
                <w:spacing w:val="-4"/>
                <w:sz w:val="24"/>
                <w:szCs w:val="24"/>
              </w:rPr>
              <w:t xml:space="preserve">bottom respectively including applying a priming coat of </w:t>
            </w:r>
            <w:r>
              <w:rPr>
                <w:rStyle w:val="CharacterStyle2"/>
                <w:b/>
                <w:bCs/>
                <w:spacing w:val="-12"/>
                <w:sz w:val="24"/>
                <w:szCs w:val="24"/>
              </w:rPr>
              <w:t>approved steel primer.</w:t>
            </w:r>
          </w:p>
        </w:tc>
        <w:tc>
          <w:tcPr>
            <w:tcW w:w="1133"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sqm</w:t>
            </w:r>
          </w:p>
        </w:tc>
        <w:tc>
          <w:tcPr>
            <w:tcW w:w="1567"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8"/>
              </w:rPr>
            </w:pPr>
            <w:r>
              <w:rPr>
                <w:rStyle w:val="CharacterStyle1"/>
                <w:b/>
                <w:spacing w:val="-8"/>
              </w:rPr>
              <w:t>3155.0</w:t>
            </w:r>
          </w:p>
        </w:tc>
      </w:tr>
      <w:tr w:rsidR="00864A83" w:rsidTr="00EC5840">
        <w:trPr>
          <w:trHeight w:hRule="exact" w:val="1380"/>
        </w:trPr>
        <w:tc>
          <w:tcPr>
            <w:tcW w:w="885"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tabs>
                <w:tab w:val="decimal" w:pos="506"/>
              </w:tabs>
              <w:kinsoku w:val="0"/>
              <w:autoSpaceDE/>
              <w:autoSpaceDN/>
              <w:adjustRightInd/>
              <w:rPr>
                <w:rStyle w:val="CharacterStyle2"/>
                <w:b/>
                <w:bCs/>
                <w:spacing w:val="-10"/>
                <w:sz w:val="24"/>
                <w:szCs w:val="24"/>
              </w:rPr>
            </w:pPr>
            <w:r>
              <w:rPr>
                <w:rStyle w:val="CharacterStyle2"/>
                <w:b/>
                <w:bCs/>
                <w:spacing w:val="-10"/>
                <w:sz w:val="24"/>
                <w:szCs w:val="24"/>
              </w:rPr>
              <w:t>10.5</w:t>
            </w:r>
          </w:p>
        </w:tc>
        <w:tc>
          <w:tcPr>
            <w:tcW w:w="6120" w:type="dxa"/>
            <w:gridSpan w:val="2"/>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ind w:left="108" w:right="108"/>
              <w:jc w:val="both"/>
              <w:rPr>
                <w:rStyle w:val="CharacterStyle2"/>
                <w:b/>
                <w:bCs/>
                <w:spacing w:val="-11"/>
                <w:sz w:val="24"/>
                <w:szCs w:val="24"/>
              </w:rPr>
            </w:pPr>
            <w:r>
              <w:rPr>
                <w:rStyle w:val="CharacterStyle2"/>
                <w:b/>
                <w:bCs/>
                <w:spacing w:val="-13"/>
                <w:sz w:val="24"/>
                <w:szCs w:val="24"/>
              </w:rPr>
              <w:t xml:space="preserve">Providing and fixing lmm thick M.S. sheet door with frame of </w:t>
            </w:r>
            <w:r>
              <w:rPr>
                <w:rStyle w:val="CharacterStyle2"/>
                <w:b/>
                <w:bCs/>
                <w:spacing w:val="-6"/>
                <w:sz w:val="24"/>
                <w:szCs w:val="24"/>
              </w:rPr>
              <w:t xml:space="preserve">40x40x5mm angle iron and 3mm M.S. gusset plates at the </w:t>
            </w:r>
            <w:r>
              <w:rPr>
                <w:rStyle w:val="CharacterStyle2"/>
                <w:b/>
                <w:bCs/>
                <w:spacing w:val="-15"/>
                <w:sz w:val="24"/>
                <w:szCs w:val="24"/>
              </w:rPr>
              <w:t xml:space="preserve">junctions and corners, all necessary fittings complete, including </w:t>
            </w:r>
            <w:r>
              <w:rPr>
                <w:rStyle w:val="CharacterStyle2"/>
                <w:b/>
                <w:bCs/>
                <w:spacing w:val="-11"/>
                <w:sz w:val="24"/>
                <w:szCs w:val="24"/>
              </w:rPr>
              <w:t>applying a priming coat of approved steel primer.</w:t>
            </w:r>
          </w:p>
        </w:tc>
        <w:tc>
          <w:tcPr>
            <w:tcW w:w="1133"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rPr>
                <w:rStyle w:val="CharacterStyle2"/>
              </w:rPr>
            </w:pPr>
          </w:p>
        </w:tc>
        <w:tc>
          <w:tcPr>
            <w:tcW w:w="1567"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rPr>
                <w:rStyle w:val="CharacterStyle2"/>
              </w:rPr>
            </w:pPr>
          </w:p>
        </w:tc>
      </w:tr>
      <w:tr w:rsidR="00864A83" w:rsidTr="00EC5840">
        <w:trPr>
          <w:trHeight w:hRule="exact" w:val="510"/>
        </w:trPr>
        <w:tc>
          <w:tcPr>
            <w:tcW w:w="885"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ind w:left="90"/>
              <w:rPr>
                <w:rStyle w:val="CharacterStyle2"/>
                <w:b/>
                <w:bCs/>
                <w:spacing w:val="-10"/>
                <w:sz w:val="24"/>
                <w:szCs w:val="24"/>
              </w:rPr>
            </w:pPr>
            <w:r>
              <w:rPr>
                <w:rStyle w:val="CharacterStyle2"/>
                <w:b/>
                <w:bCs/>
                <w:spacing w:val="-10"/>
                <w:sz w:val="24"/>
                <w:szCs w:val="24"/>
              </w:rPr>
              <w:t>10.11</w:t>
            </w:r>
          </w:p>
        </w:tc>
        <w:tc>
          <w:tcPr>
            <w:tcW w:w="5032"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ind w:right="105"/>
              <w:jc w:val="right"/>
              <w:rPr>
                <w:rStyle w:val="CharacterStyle2"/>
                <w:b/>
                <w:bCs/>
                <w:spacing w:val="-8"/>
                <w:sz w:val="24"/>
                <w:szCs w:val="24"/>
              </w:rPr>
            </w:pPr>
            <w:r>
              <w:rPr>
                <w:rStyle w:val="CharacterStyle2"/>
                <w:b/>
                <w:bCs/>
                <w:spacing w:val="-8"/>
                <w:sz w:val="24"/>
                <w:szCs w:val="24"/>
              </w:rPr>
              <w:t>Using Mi. angels 40x40x6mm fur diagonal braces</w:t>
            </w:r>
          </w:p>
        </w:tc>
        <w:tc>
          <w:tcPr>
            <w:tcW w:w="1133"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sqm</w:t>
            </w:r>
          </w:p>
        </w:tc>
        <w:tc>
          <w:tcPr>
            <w:tcW w:w="1567"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2604.60</w:t>
            </w:r>
          </w:p>
        </w:tc>
      </w:tr>
      <w:tr w:rsidR="00864A83" w:rsidTr="00EC5840">
        <w:trPr>
          <w:trHeight w:hRule="exact" w:val="705"/>
        </w:trPr>
        <w:tc>
          <w:tcPr>
            <w:tcW w:w="885"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ind w:left="90"/>
              <w:rPr>
                <w:rStyle w:val="CharacterStyle2"/>
                <w:b/>
                <w:bCs/>
                <w:spacing w:val="-10"/>
                <w:sz w:val="24"/>
                <w:szCs w:val="24"/>
              </w:rPr>
            </w:pPr>
            <w:r>
              <w:rPr>
                <w:rStyle w:val="CharacterStyle2"/>
                <w:b/>
                <w:bCs/>
                <w:spacing w:val="-10"/>
                <w:sz w:val="24"/>
                <w:szCs w:val="24"/>
              </w:rPr>
              <w:t>10.5.2</w:t>
            </w:r>
          </w:p>
        </w:tc>
        <w:tc>
          <w:tcPr>
            <w:tcW w:w="5032"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ind w:left="108" w:right="108"/>
              <w:rPr>
                <w:rStyle w:val="CharacterStyle2"/>
                <w:b/>
                <w:bCs/>
                <w:spacing w:val="-10"/>
                <w:sz w:val="24"/>
                <w:szCs w:val="24"/>
              </w:rPr>
            </w:pPr>
            <w:r>
              <w:rPr>
                <w:rStyle w:val="CharacterStyle2"/>
                <w:b/>
                <w:bCs/>
                <w:spacing w:val="-14"/>
                <w:sz w:val="24"/>
                <w:szCs w:val="24"/>
              </w:rPr>
              <w:t xml:space="preserve">Using flats 30x6mm for diagonal braces and central </w:t>
            </w:r>
            <w:r>
              <w:rPr>
                <w:rStyle w:val="CharacterStyle2"/>
                <w:b/>
                <w:bCs/>
                <w:spacing w:val="-10"/>
                <w:sz w:val="24"/>
                <w:szCs w:val="24"/>
              </w:rPr>
              <w:t>cross piece.</w:t>
            </w:r>
          </w:p>
        </w:tc>
        <w:tc>
          <w:tcPr>
            <w:tcW w:w="1133"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sqm</w:t>
            </w:r>
          </w:p>
        </w:tc>
        <w:tc>
          <w:tcPr>
            <w:tcW w:w="1567"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2474,70</w:t>
            </w:r>
          </w:p>
        </w:tc>
      </w:tr>
      <w:tr w:rsidR="00864A83" w:rsidTr="00EC5840">
        <w:trPr>
          <w:trHeight w:hRule="exact" w:val="2775"/>
        </w:trPr>
        <w:tc>
          <w:tcPr>
            <w:tcW w:w="885"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tabs>
                <w:tab w:val="decimal" w:pos="506"/>
              </w:tabs>
              <w:kinsoku w:val="0"/>
              <w:autoSpaceDE/>
              <w:autoSpaceDN/>
              <w:adjustRightInd/>
              <w:rPr>
                <w:rStyle w:val="CharacterStyle2"/>
                <w:b/>
                <w:bCs/>
                <w:spacing w:val="-10"/>
                <w:sz w:val="24"/>
                <w:szCs w:val="24"/>
              </w:rPr>
            </w:pPr>
            <w:r>
              <w:rPr>
                <w:rStyle w:val="CharacterStyle2"/>
                <w:b/>
                <w:bCs/>
                <w:spacing w:val="-10"/>
                <w:sz w:val="24"/>
                <w:szCs w:val="24"/>
              </w:rPr>
              <w:t>10.6</w:t>
            </w:r>
          </w:p>
        </w:tc>
        <w:tc>
          <w:tcPr>
            <w:tcW w:w="6120" w:type="dxa"/>
            <w:gridSpan w:val="2"/>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ind w:left="108" w:right="108"/>
              <w:jc w:val="both"/>
              <w:rPr>
                <w:rStyle w:val="CharacterStyle2"/>
                <w:b/>
                <w:bCs/>
                <w:spacing w:val="-9"/>
                <w:sz w:val="24"/>
                <w:szCs w:val="24"/>
              </w:rPr>
            </w:pPr>
            <w:r>
              <w:rPr>
                <w:rStyle w:val="CharacterStyle2"/>
                <w:b/>
                <w:bCs/>
                <w:spacing w:val="-10"/>
                <w:sz w:val="24"/>
                <w:szCs w:val="24"/>
              </w:rPr>
              <w:t xml:space="preserve">Supplying and fixing rolling shutters of approved make, made of required size </w:t>
            </w:r>
            <w:r>
              <w:rPr>
                <w:rStyle w:val="CharacterStyle2"/>
                <w:b/>
                <w:bCs/>
                <w:sz w:val="19"/>
                <w:szCs w:val="19"/>
              </w:rPr>
              <w:t xml:space="preserve">M.S. 12dhs </w:t>
            </w:r>
            <w:r>
              <w:rPr>
                <w:rStyle w:val="CharacterStyle2"/>
                <w:b/>
                <w:bCs/>
                <w:spacing w:val="-10"/>
                <w:sz w:val="24"/>
                <w:szCs w:val="24"/>
              </w:rPr>
              <w:t xml:space="preserve">interlocked together through their </w:t>
            </w:r>
            <w:r>
              <w:rPr>
                <w:rStyle w:val="CharacterStyle2"/>
                <w:b/>
                <w:bCs/>
                <w:spacing w:val="-5"/>
                <w:sz w:val="24"/>
                <w:szCs w:val="24"/>
              </w:rPr>
              <w:t xml:space="preserve">entire length and jointed together at the end by end locks </w:t>
            </w:r>
            <w:r>
              <w:rPr>
                <w:rStyle w:val="CharacterStyle2"/>
                <w:b/>
                <w:bCs/>
                <w:spacing w:val="-10"/>
                <w:sz w:val="24"/>
                <w:szCs w:val="24"/>
              </w:rPr>
              <w:t xml:space="preserve">mounted on specially designed pipe shaft with brackets, side </w:t>
            </w:r>
            <w:r>
              <w:rPr>
                <w:rStyle w:val="CharacterStyle2"/>
                <w:b/>
                <w:bCs/>
                <w:spacing w:val="-9"/>
                <w:sz w:val="24"/>
                <w:szCs w:val="24"/>
              </w:rPr>
              <w:t xml:space="preserve">guides and arrangements for inside and outside locking with </w:t>
            </w:r>
            <w:r>
              <w:rPr>
                <w:rStyle w:val="CharacterStyle2"/>
                <w:b/>
                <w:bCs/>
                <w:sz w:val="24"/>
                <w:szCs w:val="24"/>
              </w:rPr>
              <w:t xml:space="preserve">push and pull operation complete including the cost of </w:t>
            </w:r>
            <w:r>
              <w:rPr>
                <w:rStyle w:val="CharacterStyle2"/>
                <w:b/>
                <w:bCs/>
                <w:spacing w:val="-10"/>
                <w:sz w:val="24"/>
                <w:szCs w:val="24"/>
              </w:rPr>
              <w:t xml:space="preserve">providing and fixing necessary 27.5cm long wire springs </w:t>
            </w:r>
            <w:r>
              <w:rPr>
                <w:rStyle w:val="CharacterStyle2"/>
                <w:b/>
                <w:bCs/>
                <w:spacing w:val="-15"/>
                <w:sz w:val="24"/>
                <w:szCs w:val="24"/>
              </w:rPr>
              <w:t xml:space="preserve">manufactured from high tensile steel wire of adequate strength </w:t>
            </w:r>
            <w:r>
              <w:rPr>
                <w:rStyle w:val="CharacterStyle2"/>
                <w:b/>
                <w:bCs/>
                <w:spacing w:val="-14"/>
                <w:sz w:val="24"/>
                <w:szCs w:val="24"/>
              </w:rPr>
              <w:t xml:space="preserve">conforming to LS. 4454- part-1 and M S top </w:t>
            </w:r>
            <w:r>
              <w:rPr>
                <w:rStyle w:val="CharacterStyle2"/>
                <w:b/>
                <w:bCs/>
                <w:i/>
                <w:iCs/>
                <w:spacing w:val="-4"/>
                <w:sz w:val="24"/>
                <w:szCs w:val="24"/>
              </w:rPr>
              <w:t xml:space="preserve">cover </w:t>
            </w:r>
            <w:r>
              <w:rPr>
                <w:rStyle w:val="CharacterStyle2"/>
                <w:b/>
                <w:bCs/>
                <w:spacing w:val="-14"/>
                <w:sz w:val="24"/>
                <w:szCs w:val="24"/>
              </w:rPr>
              <w:t xml:space="preserve">of required </w:t>
            </w:r>
            <w:r>
              <w:rPr>
                <w:rStyle w:val="CharacterStyle2"/>
                <w:b/>
                <w:bCs/>
                <w:spacing w:val="-9"/>
                <w:sz w:val="24"/>
                <w:szCs w:val="24"/>
              </w:rPr>
              <w:t>thickness fir rolling Mutters,</w:t>
            </w:r>
          </w:p>
        </w:tc>
        <w:tc>
          <w:tcPr>
            <w:tcW w:w="1133"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rPr>
                <w:rStyle w:val="CharacterStyle2"/>
              </w:rPr>
            </w:pPr>
          </w:p>
        </w:tc>
        <w:tc>
          <w:tcPr>
            <w:tcW w:w="1567"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rPr>
                <w:rStyle w:val="CharacterStyle2"/>
              </w:rPr>
            </w:pPr>
          </w:p>
        </w:tc>
      </w:tr>
      <w:tr w:rsidR="00864A83" w:rsidTr="00EC5840">
        <w:trPr>
          <w:trHeight w:hRule="exact" w:val="645"/>
        </w:trPr>
        <w:tc>
          <w:tcPr>
            <w:tcW w:w="885"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ind w:left="90"/>
              <w:rPr>
                <w:rStyle w:val="CharacterStyle2"/>
                <w:b/>
                <w:bCs/>
                <w:spacing w:val="-10"/>
                <w:sz w:val="24"/>
                <w:szCs w:val="24"/>
              </w:rPr>
            </w:pPr>
            <w:r>
              <w:rPr>
                <w:rStyle w:val="CharacterStyle2"/>
                <w:b/>
                <w:bCs/>
                <w:spacing w:val="-10"/>
                <w:sz w:val="24"/>
                <w:szCs w:val="24"/>
              </w:rPr>
              <w:t>10.6.1</w:t>
            </w:r>
          </w:p>
        </w:tc>
        <w:tc>
          <w:tcPr>
            <w:tcW w:w="5032"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ind w:right="105"/>
              <w:jc w:val="right"/>
              <w:rPr>
                <w:rStyle w:val="CharacterStyle2"/>
                <w:b/>
                <w:bCs/>
                <w:spacing w:val="-1"/>
                <w:sz w:val="24"/>
                <w:szCs w:val="24"/>
              </w:rPr>
            </w:pPr>
            <w:r>
              <w:rPr>
                <w:rStyle w:val="CharacterStyle2"/>
                <w:b/>
                <w:bCs/>
                <w:spacing w:val="-1"/>
                <w:sz w:val="24"/>
                <w:szCs w:val="24"/>
              </w:rPr>
              <w:t>80x1,25mm M.S. laths with 1.25 mm thick top</w:t>
            </w:r>
          </w:p>
          <w:p w:rsidR="00864A83" w:rsidRDefault="00864A83" w:rsidP="004D2427">
            <w:pPr>
              <w:pStyle w:val="Style2"/>
              <w:kinsoku w:val="0"/>
              <w:autoSpaceDE/>
              <w:autoSpaceDN/>
              <w:adjustRightInd/>
              <w:spacing w:before="36" w:line="154" w:lineRule="exact"/>
              <w:ind w:right="4335"/>
              <w:jc w:val="right"/>
              <w:rPr>
                <w:rStyle w:val="CharacterStyle2"/>
                <w:b/>
                <w:bCs/>
                <w:sz w:val="19"/>
                <w:szCs w:val="19"/>
              </w:rPr>
            </w:pPr>
            <w:r>
              <w:rPr>
                <w:rStyle w:val="CharacterStyle2"/>
                <w:b/>
                <w:bCs/>
                <w:sz w:val="19"/>
                <w:szCs w:val="19"/>
              </w:rPr>
              <w:t>WW1</w:t>
            </w:r>
          </w:p>
        </w:tc>
        <w:tc>
          <w:tcPr>
            <w:tcW w:w="1133"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Km</w:t>
            </w:r>
          </w:p>
        </w:tc>
        <w:tc>
          <w:tcPr>
            <w:tcW w:w="1567"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2200,10</w:t>
            </w:r>
          </w:p>
        </w:tc>
      </w:tr>
      <w:tr w:rsidR="00864A83" w:rsidTr="00EC5840">
        <w:trPr>
          <w:trHeight w:hRule="exact" w:val="637"/>
        </w:trPr>
        <w:tc>
          <w:tcPr>
            <w:tcW w:w="885"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ind w:left="90"/>
              <w:rPr>
                <w:rStyle w:val="CharacterStyle2"/>
                <w:b/>
                <w:bCs/>
                <w:spacing w:val="-10"/>
                <w:sz w:val="24"/>
                <w:szCs w:val="24"/>
              </w:rPr>
            </w:pPr>
            <w:r>
              <w:rPr>
                <w:rStyle w:val="CharacterStyle2"/>
                <w:b/>
                <w:bCs/>
                <w:spacing w:val="-10"/>
                <w:sz w:val="24"/>
                <w:szCs w:val="24"/>
              </w:rPr>
              <w:t>10.6.2</w:t>
            </w:r>
          </w:p>
        </w:tc>
        <w:tc>
          <w:tcPr>
            <w:tcW w:w="5032"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ind w:left="108" w:right="108"/>
              <w:rPr>
                <w:rStyle w:val="CharacterStyle2"/>
                <w:b/>
                <w:bCs/>
                <w:spacing w:val="-10"/>
                <w:sz w:val="24"/>
                <w:szCs w:val="24"/>
              </w:rPr>
            </w:pPr>
            <w:r>
              <w:rPr>
                <w:rStyle w:val="CharacterStyle2"/>
                <w:b/>
                <w:bCs/>
                <w:spacing w:val="-1"/>
                <w:sz w:val="24"/>
                <w:szCs w:val="24"/>
              </w:rPr>
              <w:t xml:space="preserve">80x1.20 mm MS laths with 120 mm thick top </w:t>
            </w:r>
            <w:r>
              <w:rPr>
                <w:rStyle w:val="CharacterStyle2"/>
                <w:b/>
                <w:bCs/>
                <w:spacing w:val="-10"/>
                <w:sz w:val="24"/>
                <w:szCs w:val="24"/>
              </w:rPr>
              <w:t>cover,</w:t>
            </w:r>
          </w:p>
        </w:tc>
        <w:tc>
          <w:tcPr>
            <w:tcW w:w="1133"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sqm</w:t>
            </w:r>
          </w:p>
        </w:tc>
        <w:tc>
          <w:tcPr>
            <w:tcW w:w="1567"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1849.75</w:t>
            </w:r>
          </w:p>
        </w:tc>
      </w:tr>
      <w:tr w:rsidR="00864A83" w:rsidTr="00EC5840">
        <w:trPr>
          <w:trHeight w:hRule="exact" w:val="705"/>
        </w:trPr>
        <w:tc>
          <w:tcPr>
            <w:tcW w:w="885"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ind w:left="90"/>
              <w:rPr>
                <w:rStyle w:val="CharacterStyle2"/>
                <w:b/>
                <w:bCs/>
                <w:spacing w:val="-10"/>
                <w:sz w:val="24"/>
                <w:szCs w:val="24"/>
              </w:rPr>
            </w:pPr>
            <w:r>
              <w:rPr>
                <w:rStyle w:val="CharacterStyle2"/>
                <w:b/>
                <w:bCs/>
                <w:spacing w:val="-10"/>
                <w:sz w:val="24"/>
                <w:szCs w:val="24"/>
              </w:rPr>
              <w:t>10.63</w:t>
            </w:r>
          </w:p>
        </w:tc>
        <w:tc>
          <w:tcPr>
            <w:tcW w:w="5032"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2"/>
              <w:kinsoku w:val="0"/>
              <w:autoSpaceDE/>
              <w:autoSpaceDN/>
              <w:adjustRightInd/>
              <w:ind w:right="105"/>
              <w:jc w:val="right"/>
              <w:rPr>
                <w:rStyle w:val="CharacterStyle2"/>
                <w:b/>
                <w:bCs/>
                <w:spacing w:val="-1"/>
                <w:sz w:val="24"/>
                <w:szCs w:val="24"/>
              </w:rPr>
            </w:pPr>
            <w:r>
              <w:rPr>
                <w:rStyle w:val="CharacterStyle2"/>
                <w:b/>
                <w:bCs/>
                <w:spacing w:val="-1"/>
                <w:sz w:val="24"/>
                <w:szCs w:val="24"/>
              </w:rPr>
              <w:t>80x0.90 mm MIS laths with 0.90 mm thick top</w:t>
            </w:r>
          </w:p>
          <w:p w:rsidR="00864A83" w:rsidRDefault="00864A83" w:rsidP="004D2427">
            <w:pPr>
              <w:pStyle w:val="Style2"/>
              <w:kinsoku w:val="0"/>
              <w:autoSpaceDE/>
              <w:autoSpaceDN/>
              <w:adjustRightInd/>
              <w:spacing w:before="72" w:line="154" w:lineRule="exact"/>
              <w:ind w:right="4335"/>
              <w:jc w:val="right"/>
              <w:rPr>
                <w:rStyle w:val="CharacterStyle2"/>
                <w:b/>
                <w:bCs/>
                <w:spacing w:val="-20"/>
                <w:sz w:val="19"/>
                <w:szCs w:val="19"/>
              </w:rPr>
            </w:pPr>
            <w:r>
              <w:rPr>
                <w:rStyle w:val="CharacterStyle2"/>
                <w:b/>
                <w:bCs/>
                <w:spacing w:val="-20"/>
                <w:sz w:val="19"/>
                <w:szCs w:val="19"/>
              </w:rPr>
              <w:t>COVET.</w:t>
            </w:r>
          </w:p>
        </w:tc>
        <w:tc>
          <w:tcPr>
            <w:tcW w:w="1133"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sqm</w:t>
            </w:r>
          </w:p>
        </w:tc>
        <w:tc>
          <w:tcPr>
            <w:tcW w:w="1567" w:type="dxa"/>
            <w:tcBorders>
              <w:top w:val="single" w:sz="6" w:space="0" w:color="auto"/>
              <w:left w:val="single" w:sz="6" w:space="0" w:color="auto"/>
              <w:bottom w:val="single" w:sz="6" w:space="0" w:color="auto"/>
              <w:right w:val="single" w:sz="6" w:space="0" w:color="auto"/>
            </w:tcBorders>
          </w:tcPr>
          <w:p w:rsidR="00864A83" w:rsidRDefault="00864A83" w:rsidP="004D2427">
            <w:pPr>
              <w:pStyle w:val="Style1"/>
              <w:kinsoku w:val="0"/>
              <w:autoSpaceDE/>
              <w:autoSpaceDN/>
              <w:rPr>
                <w:rStyle w:val="CharacterStyle1"/>
                <w:b/>
                <w:spacing w:val="-10"/>
              </w:rPr>
            </w:pPr>
            <w:r>
              <w:rPr>
                <w:rStyle w:val="CharacterStyle1"/>
                <w:b/>
                <w:spacing w:val="-10"/>
              </w:rPr>
              <w:t>1716.15</w:t>
            </w:r>
          </w:p>
        </w:tc>
      </w:tr>
    </w:tbl>
    <w:p w:rsidR="00864A83" w:rsidRDefault="00864A83" w:rsidP="00864A83">
      <w:pPr>
        <w:spacing w:after="51" w:line="20" w:lineRule="exact"/>
        <w:ind w:left="15" w:right="368"/>
      </w:pPr>
    </w:p>
    <w:p w:rsidR="00194797" w:rsidRDefault="00194797" w:rsidP="00194797">
      <w:pPr>
        <w:jc w:val="center"/>
        <w:rPr>
          <w:rFonts w:ascii="Times New Roman" w:hAnsi="Times New Roman" w:cs="Times New Roman"/>
        </w:rPr>
      </w:pPr>
      <w:r>
        <w:t>Page No.178</w:t>
      </w:r>
    </w:p>
    <w:p w:rsidR="00864A83" w:rsidRDefault="00864A83" w:rsidP="00194797">
      <w:pPr>
        <w:pStyle w:val="Style2"/>
        <w:tabs>
          <w:tab w:val="right" w:pos="10043"/>
        </w:tabs>
        <w:kinsoku w:val="0"/>
        <w:autoSpaceDE/>
        <w:autoSpaceDN/>
        <w:adjustRightInd/>
        <w:jc w:val="center"/>
        <w:rPr>
          <w:rStyle w:val="CharacterStyle2"/>
          <w:b/>
          <w:bCs/>
          <w:sz w:val="18"/>
          <w:szCs w:val="18"/>
        </w:rPr>
      </w:pPr>
    </w:p>
    <w:tbl>
      <w:tblPr>
        <w:tblW w:w="0" w:type="auto"/>
        <w:tblInd w:w="15" w:type="dxa"/>
        <w:tblLayout w:type="fixed"/>
        <w:tblCellMar>
          <w:left w:w="0" w:type="dxa"/>
          <w:right w:w="0" w:type="dxa"/>
        </w:tblCellMar>
        <w:tblLook w:val="0000"/>
      </w:tblPr>
      <w:tblGrid>
        <w:gridCol w:w="885"/>
        <w:gridCol w:w="1088"/>
        <w:gridCol w:w="4980"/>
        <w:gridCol w:w="1185"/>
        <w:gridCol w:w="1567"/>
      </w:tblGrid>
      <w:tr w:rsidR="00F61295" w:rsidTr="004D2427">
        <w:trPr>
          <w:trHeight w:hRule="exact" w:val="690"/>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b/>
                <w:color w:val="000000"/>
                <w:sz w:val="23"/>
              </w:rPr>
            </w:pPr>
            <w:r>
              <w:rPr>
                <w:rFonts w:ascii="Times New Roman" w:hAnsi="Times New Roman"/>
                <w:b/>
                <w:color w:val="000000"/>
                <w:sz w:val="23"/>
              </w:rPr>
              <w:lastRenderedPageBreak/>
              <w:t xml:space="preserve">Item </w:t>
            </w:r>
            <w:r>
              <w:rPr>
                <w:rFonts w:ascii="Times New Roman" w:hAnsi="Times New Roman"/>
                <w:b/>
                <w:color w:val="000000"/>
                <w:sz w:val="23"/>
              </w:rPr>
              <w:br/>
            </w:r>
            <w:r>
              <w:rPr>
                <w:rFonts w:ascii="Times New Roman" w:hAnsi="Times New Roman"/>
                <w:color w:val="000000"/>
                <w:spacing w:val="-10"/>
                <w:sz w:val="24"/>
              </w:rPr>
              <w:t>No.</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b/>
                <w:color w:val="000000"/>
                <w:sz w:val="23"/>
              </w:rPr>
            </w:pPr>
            <w:r>
              <w:rPr>
                <w:rFonts w:ascii="Times New Roman" w:hAnsi="Times New Roman"/>
                <w:b/>
                <w:color w:val="000000"/>
                <w:sz w:val="23"/>
              </w:rPr>
              <w:t>Description</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b/>
                <w:color w:val="000000"/>
                <w:sz w:val="23"/>
              </w:rPr>
            </w:pPr>
            <w:r>
              <w:rPr>
                <w:rFonts w:ascii="Times New Roman" w:hAnsi="Times New Roman"/>
                <w:b/>
                <w:color w:val="000000"/>
                <w:sz w:val="23"/>
              </w:rPr>
              <w:t>Unit</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b/>
                <w:color w:val="000000"/>
                <w:sz w:val="23"/>
              </w:rPr>
            </w:pPr>
            <w:r>
              <w:rPr>
                <w:rFonts w:ascii="Times New Roman" w:hAnsi="Times New Roman"/>
                <w:b/>
                <w:color w:val="000000"/>
                <w:sz w:val="23"/>
              </w:rPr>
              <w:t xml:space="preserve">Rote </w:t>
            </w:r>
            <w:r>
              <w:rPr>
                <w:rFonts w:ascii="Times New Roman" w:hAnsi="Times New Roman"/>
                <w:b/>
                <w:color w:val="000000"/>
                <w:sz w:val="23"/>
              </w:rPr>
              <w:br/>
            </w:r>
            <w:r>
              <w:rPr>
                <w:rFonts w:ascii="Times New Roman" w:hAnsi="Times New Roman"/>
                <w:color w:val="000000"/>
                <w:spacing w:val="-10"/>
                <w:sz w:val="24"/>
              </w:rPr>
              <w:t>(in Rs.)</w:t>
            </w:r>
          </w:p>
        </w:tc>
      </w:tr>
      <w:tr w:rsidR="00F61295" w:rsidTr="004D2427">
        <w:trPr>
          <w:trHeight w:hRule="exact" w:val="293"/>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r>
      <w:tr w:rsidR="00F61295" w:rsidTr="004D2427">
        <w:trPr>
          <w:trHeight w:hRule="exact" w:val="622"/>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471"/>
              </w:tabs>
              <w:rPr>
                <w:rFonts w:ascii="Times New Roman" w:hAnsi="Times New Roman"/>
                <w:color w:val="000000"/>
                <w:spacing w:val="-10"/>
                <w:sz w:val="24"/>
              </w:rPr>
            </w:pPr>
            <w:r>
              <w:rPr>
                <w:rFonts w:ascii="Times New Roman" w:hAnsi="Times New Roman"/>
                <w:color w:val="000000"/>
                <w:spacing w:val="-10"/>
                <w:sz w:val="24"/>
              </w:rPr>
              <w:t>10.7</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5"/>
                <w:sz w:val="24"/>
              </w:rPr>
            </w:pPr>
            <w:r>
              <w:rPr>
                <w:rFonts w:ascii="Times New Roman" w:hAnsi="Times New Roman"/>
                <w:color w:val="000000"/>
                <w:spacing w:val="-5"/>
                <w:sz w:val="24"/>
              </w:rPr>
              <w:t>Providing and fixing ball bearing for rolling shutters.</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803"/>
              </w:tabs>
              <w:rPr>
                <w:rFonts w:ascii="Times New Roman" w:hAnsi="Times New Roman"/>
                <w:color w:val="000000"/>
                <w:spacing w:val="-10"/>
                <w:sz w:val="24"/>
              </w:rPr>
            </w:pPr>
            <w:r>
              <w:rPr>
                <w:rFonts w:ascii="Times New Roman" w:hAnsi="Times New Roman"/>
                <w:color w:val="000000"/>
                <w:spacing w:val="-10"/>
                <w:sz w:val="24"/>
              </w:rPr>
              <w:t>517.75</w:t>
            </w:r>
          </w:p>
        </w:tc>
      </w:tr>
      <w:tr w:rsidR="00F61295" w:rsidTr="004D2427">
        <w:trPr>
          <w:trHeight w:hRule="exact" w:val="818"/>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471"/>
              </w:tabs>
              <w:rPr>
                <w:rFonts w:ascii="Times New Roman" w:hAnsi="Times New Roman"/>
                <w:b/>
                <w:color w:val="000000"/>
                <w:sz w:val="23"/>
              </w:rPr>
            </w:pPr>
            <w:r>
              <w:rPr>
                <w:rFonts w:ascii="Times New Roman" w:hAnsi="Times New Roman"/>
                <w:b/>
                <w:color w:val="000000"/>
                <w:sz w:val="23"/>
              </w:rPr>
              <w:t>10.8</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rPr>
                <w:rFonts w:ascii="Times New Roman" w:hAnsi="Times New Roman"/>
                <w:b/>
                <w:color w:val="000000"/>
                <w:spacing w:val="-2"/>
                <w:sz w:val="23"/>
              </w:rPr>
            </w:pPr>
            <w:r>
              <w:rPr>
                <w:rFonts w:ascii="Times New Roman" w:hAnsi="Times New Roman"/>
                <w:b/>
                <w:color w:val="000000"/>
                <w:spacing w:val="-2"/>
                <w:sz w:val="23"/>
              </w:rPr>
              <w:t xml:space="preserve">Extra </w:t>
            </w:r>
            <w:r>
              <w:rPr>
                <w:rFonts w:ascii="Times New Roman" w:hAnsi="Times New Roman"/>
                <w:color w:val="000000"/>
                <w:spacing w:val="-12"/>
                <w:sz w:val="24"/>
              </w:rPr>
              <w:t xml:space="preserve">for providing suitable mechanical </w:t>
            </w:r>
            <w:r>
              <w:rPr>
                <w:rFonts w:ascii="Times New Roman" w:hAnsi="Times New Roman"/>
                <w:i/>
                <w:color w:val="000000"/>
                <w:spacing w:val="-2"/>
                <w:sz w:val="25"/>
              </w:rPr>
              <w:t xml:space="preserve">device </w:t>
            </w:r>
            <w:r>
              <w:rPr>
                <w:rFonts w:ascii="Times New Roman" w:hAnsi="Times New Roman"/>
                <w:color w:val="000000"/>
                <w:spacing w:val="-12"/>
                <w:sz w:val="24"/>
              </w:rPr>
              <w:t xml:space="preserve">chain and crank </w:t>
            </w:r>
            <w:r>
              <w:rPr>
                <w:rFonts w:ascii="Times New Roman" w:hAnsi="Times New Roman"/>
                <w:color w:val="000000"/>
                <w:spacing w:val="-5"/>
                <w:sz w:val="24"/>
              </w:rPr>
              <w:t>optaation for operating rolling shutters.</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r>
      <w:tr w:rsidR="00F61295" w:rsidTr="004D2427">
        <w:trPr>
          <w:trHeight w:hRule="exact" w:val="660"/>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10.8.1</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rPr>
                <w:rFonts w:ascii="Times New Roman" w:hAnsi="Times New Roman"/>
                <w:color w:val="000000"/>
                <w:spacing w:val="-4"/>
                <w:sz w:val="24"/>
              </w:rPr>
            </w:pPr>
            <w:r>
              <w:rPr>
                <w:rFonts w:ascii="Times New Roman" w:hAnsi="Times New Roman"/>
                <w:color w:val="000000"/>
                <w:spacing w:val="-4"/>
                <w:sz w:val="24"/>
              </w:rPr>
              <w:t xml:space="preserve">Exceeding 10.00 sego and upto 16.80 seen in the </w:t>
            </w:r>
            <w:r>
              <w:rPr>
                <w:rFonts w:ascii="Times New Roman" w:hAnsi="Times New Roman"/>
                <w:color w:val="000000"/>
                <w:spacing w:val="-10"/>
                <w:sz w:val="24"/>
              </w:rPr>
              <w:t>area.</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803"/>
              </w:tabs>
              <w:rPr>
                <w:rFonts w:ascii="Times New Roman" w:hAnsi="Times New Roman"/>
                <w:color w:val="000000"/>
                <w:spacing w:val="-10"/>
                <w:sz w:val="24"/>
              </w:rPr>
            </w:pPr>
            <w:r>
              <w:rPr>
                <w:rFonts w:ascii="Times New Roman" w:hAnsi="Times New Roman"/>
                <w:color w:val="000000"/>
                <w:spacing w:val="-10"/>
                <w:sz w:val="24"/>
              </w:rPr>
              <w:t>746.85</w:t>
            </w:r>
          </w:p>
        </w:tc>
      </w:tr>
      <w:tr w:rsidR="00F61295" w:rsidTr="004D2427">
        <w:trPr>
          <w:trHeight w:hRule="exact" w:val="570"/>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10.8.2</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12"/>
              <w:rPr>
                <w:rFonts w:ascii="Times New Roman" w:hAnsi="Times New Roman"/>
                <w:color w:val="000000"/>
                <w:spacing w:val="-8"/>
                <w:sz w:val="24"/>
              </w:rPr>
            </w:pPr>
            <w:r>
              <w:rPr>
                <w:rFonts w:ascii="Times New Roman" w:hAnsi="Times New Roman"/>
                <w:color w:val="000000"/>
                <w:spacing w:val="-8"/>
                <w:sz w:val="24"/>
              </w:rPr>
              <w:t xml:space="preserve">Exceeding </w:t>
            </w:r>
            <w:r>
              <w:rPr>
                <w:rFonts w:ascii="Times New Roman" w:hAnsi="Times New Roman"/>
                <w:b/>
                <w:color w:val="000000"/>
                <w:spacing w:val="2"/>
                <w:sz w:val="23"/>
              </w:rPr>
              <w:t xml:space="preserve">16.80 sqm </w:t>
            </w:r>
            <w:r>
              <w:rPr>
                <w:rFonts w:ascii="Times New Roman" w:hAnsi="Times New Roman"/>
                <w:color w:val="000000"/>
                <w:spacing w:val="-8"/>
                <w:sz w:val="24"/>
              </w:rPr>
              <w:t>in area.</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b/>
                <w:color w:val="000000"/>
                <w:sz w:val="23"/>
              </w:rPr>
            </w:pPr>
            <w:r>
              <w:rPr>
                <w:rFonts w:ascii="Times New Roman" w:hAnsi="Times New Roman"/>
                <w:b/>
                <w:color w:val="000000"/>
                <w:sz w:val="23"/>
              </w:rPr>
              <w:t>781,70</w:t>
            </w:r>
          </w:p>
        </w:tc>
      </w:tr>
      <w:tr w:rsidR="00F61295" w:rsidTr="004D2427">
        <w:trPr>
          <w:trHeight w:hRule="exact" w:val="1087"/>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471"/>
              </w:tabs>
              <w:rPr>
                <w:rFonts w:ascii="Times New Roman" w:hAnsi="Times New Roman"/>
                <w:b/>
                <w:color w:val="000000"/>
                <w:sz w:val="23"/>
              </w:rPr>
            </w:pPr>
            <w:r>
              <w:rPr>
                <w:rFonts w:ascii="Times New Roman" w:hAnsi="Times New Roman"/>
                <w:b/>
                <w:color w:val="000000"/>
                <w:sz w:val="23"/>
              </w:rPr>
              <w:t>10.9</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72"/>
              <w:jc w:val="both"/>
              <w:rPr>
                <w:rFonts w:ascii="Times New Roman" w:hAnsi="Times New Roman"/>
                <w:color w:val="000000"/>
                <w:spacing w:val="-3"/>
                <w:sz w:val="24"/>
              </w:rPr>
            </w:pPr>
            <w:r>
              <w:rPr>
                <w:rFonts w:ascii="Times New Roman" w:hAnsi="Times New Roman"/>
                <w:color w:val="000000"/>
                <w:spacing w:val="-3"/>
                <w:sz w:val="24"/>
              </w:rPr>
              <w:t xml:space="preserve">Extra fir providing grilled rolling shutters manufactured </w:t>
            </w:r>
            <w:r>
              <w:rPr>
                <w:rFonts w:ascii="Times New Roman" w:hAnsi="Times New Roman"/>
                <w:b/>
                <w:color w:val="000000"/>
                <w:spacing w:val="7"/>
              </w:rPr>
              <w:t xml:space="preserve">Mt </w:t>
            </w:r>
            <w:r>
              <w:rPr>
                <w:rFonts w:ascii="Times New Roman" w:hAnsi="Times New Roman"/>
                <w:color w:val="000000"/>
                <w:spacing w:val="-3"/>
                <w:sz w:val="24"/>
              </w:rPr>
              <w:t xml:space="preserve">of </w:t>
            </w:r>
            <w:r>
              <w:rPr>
                <w:rFonts w:ascii="Times New Roman" w:hAnsi="Times New Roman"/>
                <w:b/>
                <w:color w:val="000000"/>
                <w:spacing w:val="3"/>
                <w:sz w:val="23"/>
              </w:rPr>
              <w:t xml:space="preserve">8 </w:t>
            </w:r>
            <w:r>
              <w:rPr>
                <w:rFonts w:ascii="Times New Roman" w:hAnsi="Times New Roman"/>
                <w:color w:val="000000"/>
                <w:spacing w:val="-7"/>
                <w:sz w:val="24"/>
              </w:rPr>
              <w:t xml:space="preserve">mm die_ M.S. bar instead of laths as per design approved by </w:t>
            </w:r>
            <w:r>
              <w:rPr>
                <w:rFonts w:ascii="Times New Roman" w:hAnsi="Times New Roman"/>
                <w:color w:val="000000"/>
                <w:spacing w:val="-5"/>
                <w:sz w:val="24"/>
              </w:rPr>
              <w:t>Engineer-in- charge. (area of grill to be measured).</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b/>
                <w:color w:val="000000"/>
                <w:sz w:val="23"/>
              </w:rPr>
            </w:pPr>
            <w:r>
              <w:rPr>
                <w:rFonts w:ascii="Times New Roman" w:hAnsi="Times New Roman"/>
                <w:b/>
                <w:color w:val="000000"/>
                <w:sz w:val="23"/>
              </w:rPr>
              <w:t>307,80</w:t>
            </w:r>
          </w:p>
        </w:tc>
      </w:tr>
      <w:tr w:rsidR="00F61295" w:rsidTr="004D2427">
        <w:trPr>
          <w:trHeight w:hRule="exact" w:val="2543"/>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471"/>
              </w:tabs>
              <w:rPr>
                <w:rFonts w:ascii="Times New Roman" w:hAnsi="Times New Roman"/>
                <w:color w:val="000000"/>
                <w:spacing w:val="-10"/>
                <w:sz w:val="24"/>
              </w:rPr>
            </w:pPr>
            <w:r>
              <w:rPr>
                <w:rFonts w:ascii="Times New Roman" w:hAnsi="Times New Roman"/>
                <w:color w:val="000000"/>
                <w:spacing w:val="-10"/>
                <w:sz w:val="24"/>
              </w:rPr>
              <w:t>10.10</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Providing and fixing factory made ISI marked steel glazed doors, windows and ventilators side /top /centre hung with </w:t>
            </w:r>
            <w:r>
              <w:rPr>
                <w:rFonts w:ascii="Times New Roman" w:hAnsi="Times New Roman"/>
                <w:color w:val="000000"/>
                <w:spacing w:val="-10"/>
                <w:sz w:val="24"/>
              </w:rPr>
              <w:t xml:space="preserve">beading and all members such as </w:t>
            </w:r>
            <w:r>
              <w:rPr>
                <w:rFonts w:ascii="Times New Roman" w:hAnsi="Times New Roman"/>
                <w:b/>
                <w:color w:val="000000"/>
                <w:sz w:val="23"/>
              </w:rPr>
              <w:t xml:space="preserve">F7D, F4B, K11 B and K12 B </w:t>
            </w:r>
            <w:r>
              <w:rPr>
                <w:rFonts w:ascii="Times New Roman" w:hAnsi="Times New Roman"/>
                <w:b/>
                <w:color w:val="000000"/>
                <w:spacing w:val="2"/>
                <w:sz w:val="23"/>
              </w:rPr>
              <w:t xml:space="preserve">etc. </w:t>
            </w:r>
            <w:r>
              <w:rPr>
                <w:rFonts w:ascii="Times New Roman" w:hAnsi="Times New Roman"/>
                <w:color w:val="000000"/>
                <w:spacing w:val="-8"/>
                <w:sz w:val="24"/>
              </w:rPr>
              <w:t xml:space="preserve">complete of standard rolled steel sections, joints mitred and </w:t>
            </w:r>
            <w:r>
              <w:rPr>
                <w:rFonts w:ascii="Times New Roman" w:hAnsi="Times New Roman"/>
                <w:color w:val="000000"/>
                <w:spacing w:val="-7"/>
                <w:sz w:val="24"/>
              </w:rPr>
              <w:t xml:space="preserve">flash butt welded and sash bars tenoned and riveted, including </w:t>
            </w:r>
            <w:r>
              <w:rPr>
                <w:rFonts w:ascii="Times New Roman" w:hAnsi="Times New Roman"/>
                <w:color w:val="000000"/>
                <w:spacing w:val="-4"/>
                <w:sz w:val="24"/>
              </w:rPr>
              <w:t xml:space="preserve">providing and fixing of hinges, pivots, including priming coat </w:t>
            </w:r>
            <w:r>
              <w:rPr>
                <w:rFonts w:ascii="Times New Roman" w:hAnsi="Times New Roman"/>
                <w:color w:val="000000"/>
                <w:spacing w:val="3"/>
                <w:sz w:val="24"/>
              </w:rPr>
              <w:t xml:space="preserve">of approved steel primer, but excluding the cost of other </w:t>
            </w:r>
            <w:r>
              <w:rPr>
                <w:rFonts w:ascii="Times New Roman" w:hAnsi="Times New Roman"/>
                <w:color w:val="000000"/>
                <w:spacing w:val="-4"/>
                <w:sz w:val="24"/>
              </w:rPr>
              <w:t xml:space="preserve">fittings, complete all as per approved design (sectional weight </w:t>
            </w:r>
            <w:r>
              <w:rPr>
                <w:rFonts w:ascii="Times New Roman" w:hAnsi="Times New Roman"/>
                <w:color w:val="000000"/>
                <w:spacing w:val="-6"/>
                <w:sz w:val="24"/>
              </w:rPr>
              <w:t>of only steel members shall be measured for payment),</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r>
      <w:tr w:rsidR="00F61295" w:rsidTr="004D2427">
        <w:trPr>
          <w:trHeight w:hRule="exact" w:val="1305"/>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1030,1</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Fixing with </w:t>
            </w:r>
            <w:r>
              <w:rPr>
                <w:rFonts w:ascii="Times New Roman" w:hAnsi="Times New Roman"/>
                <w:b/>
                <w:color w:val="000000"/>
                <w:spacing w:val="4"/>
                <w:sz w:val="23"/>
              </w:rPr>
              <w:t xml:space="preserve">15x3 </w:t>
            </w:r>
            <w:r>
              <w:rPr>
                <w:rFonts w:ascii="Times New Roman" w:hAnsi="Times New Roman"/>
                <w:color w:val="000000"/>
                <w:spacing w:val="-6"/>
                <w:sz w:val="24"/>
              </w:rPr>
              <w:t xml:space="preserve">mm lugs 10 </w:t>
            </w:r>
            <w:r>
              <w:rPr>
                <w:rFonts w:ascii="Times New Roman" w:hAnsi="Times New Roman"/>
                <w:i/>
                <w:color w:val="000000"/>
                <w:spacing w:val="4"/>
                <w:sz w:val="25"/>
              </w:rPr>
              <w:t xml:space="preserve">ern. </w:t>
            </w:r>
            <w:r>
              <w:rPr>
                <w:rFonts w:ascii="Times New Roman" w:hAnsi="Times New Roman"/>
                <w:color w:val="000000"/>
                <w:spacing w:val="-6"/>
                <w:sz w:val="24"/>
              </w:rPr>
              <w:t xml:space="preserve">long embedded </w:t>
            </w:r>
            <w:r>
              <w:rPr>
                <w:rFonts w:ascii="Times New Roman" w:hAnsi="Times New Roman"/>
                <w:color w:val="000000"/>
                <w:spacing w:val="-7"/>
                <w:sz w:val="24"/>
              </w:rPr>
              <w:t xml:space="preserve">in cement concrete block 15x10x10 cm of Cement </w:t>
            </w:r>
            <w:r>
              <w:rPr>
                <w:rFonts w:ascii="Times New Roman" w:hAnsi="Times New Roman"/>
                <w:color w:val="000000"/>
                <w:spacing w:val="-8"/>
                <w:sz w:val="24"/>
              </w:rPr>
              <w:t xml:space="preserve">Concrete 1:3:6 (1 Cement : 3 sand : 6 graded stone </w:t>
            </w:r>
            <w:r>
              <w:rPr>
                <w:rFonts w:ascii="Times New Roman" w:hAnsi="Times New Roman"/>
                <w:color w:val="000000"/>
                <w:spacing w:val="-6"/>
                <w:sz w:val="24"/>
              </w:rPr>
              <w:t>aggregate 20 mm nominal size).</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106,85</w:t>
            </w:r>
          </w:p>
        </w:tc>
      </w:tr>
      <w:tr w:rsidR="00F61295" w:rsidTr="004D2427">
        <w:trPr>
          <w:trHeight w:hRule="exact" w:val="885"/>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10.10.2</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Fixing with carbon steel galvanised dash fastener </w:t>
            </w:r>
            <w:r>
              <w:rPr>
                <w:rFonts w:ascii="Times New Roman" w:hAnsi="Times New Roman"/>
                <w:color w:val="000000"/>
                <w:spacing w:val="-5"/>
                <w:sz w:val="24"/>
              </w:rPr>
              <w:t>of required die and size (to be paid for separately).</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803"/>
              </w:tabs>
              <w:rPr>
                <w:rFonts w:ascii="Times New Roman" w:hAnsi="Times New Roman"/>
                <w:color w:val="000000"/>
                <w:spacing w:val="-10"/>
                <w:sz w:val="24"/>
              </w:rPr>
            </w:pPr>
            <w:r>
              <w:rPr>
                <w:rFonts w:ascii="Times New Roman" w:hAnsi="Times New Roman"/>
                <w:color w:val="000000"/>
                <w:spacing w:val="-10"/>
                <w:sz w:val="24"/>
              </w:rPr>
              <w:t>93.00</w:t>
            </w:r>
          </w:p>
        </w:tc>
      </w:tr>
      <w:tr w:rsidR="00F61295" w:rsidTr="004D2427">
        <w:trPr>
          <w:trHeight w:hRule="exact" w:val="1342"/>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471"/>
              </w:tabs>
              <w:rPr>
                <w:rFonts w:ascii="Times New Roman" w:hAnsi="Times New Roman"/>
                <w:color w:val="000000"/>
                <w:spacing w:val="-10"/>
                <w:sz w:val="24"/>
              </w:rPr>
            </w:pPr>
            <w:r>
              <w:rPr>
                <w:rFonts w:ascii="Times New Roman" w:hAnsi="Times New Roman"/>
                <w:color w:val="000000"/>
                <w:spacing w:val="-10"/>
                <w:sz w:val="24"/>
              </w:rPr>
              <w:t>10.11</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tabs>
                <w:tab w:val="left" w:pos="2367"/>
                <w:tab w:val="left" w:pos="2907"/>
                <w:tab w:val="left" w:pos="3663"/>
                <w:tab w:val="left" w:pos="4275"/>
                <w:tab w:val="right" w:pos="5948"/>
              </w:tabs>
              <w:ind w:left="105"/>
              <w:rPr>
                <w:rFonts w:ascii="Times New Roman" w:hAnsi="Times New Roman"/>
                <w:color w:val="000000"/>
                <w:spacing w:val="4"/>
                <w:sz w:val="24"/>
              </w:rPr>
            </w:pPr>
            <w:r>
              <w:rPr>
                <w:rFonts w:ascii="Times New Roman" w:hAnsi="Times New Roman"/>
                <w:color w:val="000000"/>
                <w:spacing w:val="4"/>
                <w:sz w:val="24"/>
              </w:rPr>
              <w:t>Extra for providing</w:t>
            </w:r>
            <w:r>
              <w:rPr>
                <w:rFonts w:ascii="Times New Roman" w:hAnsi="Times New Roman"/>
                <w:color w:val="000000"/>
                <w:spacing w:val="4"/>
                <w:sz w:val="24"/>
              </w:rPr>
              <w:tab/>
            </w:r>
            <w:r>
              <w:rPr>
                <w:rFonts w:ascii="Times New Roman" w:hAnsi="Times New Roman"/>
                <w:color w:val="000000"/>
                <w:spacing w:val="-10"/>
                <w:sz w:val="24"/>
              </w:rPr>
              <w:t>and</w:t>
            </w:r>
            <w:r>
              <w:rPr>
                <w:rFonts w:ascii="Times New Roman" w:hAnsi="Times New Roman"/>
                <w:color w:val="000000"/>
                <w:spacing w:val="-10"/>
                <w:sz w:val="24"/>
              </w:rPr>
              <w:tab/>
              <w:t>fixing</w:t>
            </w:r>
            <w:r>
              <w:rPr>
                <w:rFonts w:ascii="Times New Roman" w:hAnsi="Times New Roman"/>
                <w:color w:val="000000"/>
                <w:spacing w:val="-10"/>
                <w:sz w:val="24"/>
              </w:rPr>
              <w:tab/>
            </w:r>
            <w:r>
              <w:rPr>
                <w:rFonts w:ascii="Times New Roman" w:hAnsi="Times New Roman"/>
                <w:color w:val="000000"/>
                <w:spacing w:val="-12"/>
                <w:sz w:val="24"/>
              </w:rPr>
              <w:t>steel</w:t>
            </w:r>
            <w:r>
              <w:rPr>
                <w:rFonts w:ascii="Times New Roman" w:hAnsi="Times New Roman"/>
                <w:color w:val="000000"/>
                <w:spacing w:val="-12"/>
                <w:sz w:val="24"/>
              </w:rPr>
              <w:tab/>
            </w:r>
            <w:r>
              <w:rPr>
                <w:rFonts w:ascii="Times New Roman" w:hAnsi="Times New Roman"/>
                <w:color w:val="000000"/>
                <w:spacing w:val="-18"/>
                <w:sz w:val="24"/>
              </w:rPr>
              <w:t>beading</w:t>
            </w:r>
            <w:r>
              <w:rPr>
                <w:rFonts w:ascii="Times New Roman" w:hAnsi="Times New Roman"/>
                <w:color w:val="000000"/>
                <w:spacing w:val="-18"/>
                <w:sz w:val="24"/>
              </w:rPr>
              <w:tab/>
            </w:r>
            <w:r>
              <w:rPr>
                <w:rFonts w:ascii="Times New Roman" w:hAnsi="Times New Roman"/>
                <w:color w:val="000000"/>
                <w:sz w:val="24"/>
              </w:rPr>
              <w:t>of size</w:t>
            </w:r>
          </w:p>
          <w:p w:rsidR="00F61295" w:rsidRDefault="00F61295" w:rsidP="004D2427">
            <w:pPr>
              <w:ind w:left="105" w:right="108"/>
              <w:jc w:val="both"/>
              <w:rPr>
                <w:rFonts w:ascii="Times New Roman" w:hAnsi="Times New Roman"/>
                <w:color w:val="000000"/>
                <w:spacing w:val="-1"/>
                <w:sz w:val="24"/>
              </w:rPr>
            </w:pPr>
            <w:r>
              <w:rPr>
                <w:rFonts w:ascii="Times New Roman" w:hAnsi="Times New Roman"/>
                <w:color w:val="000000"/>
                <w:spacing w:val="-1"/>
                <w:sz w:val="24"/>
              </w:rPr>
              <w:t xml:space="preserve">10x10x1.6mm (box type) approved shape and section with </w:t>
            </w:r>
            <w:r>
              <w:rPr>
                <w:rFonts w:ascii="Times New Roman" w:hAnsi="Times New Roman"/>
                <w:color w:val="000000"/>
                <w:spacing w:val="-3"/>
                <w:sz w:val="24"/>
              </w:rPr>
              <w:t xml:space="preserve">screws instead of glazing clips and metal sash putty in steel </w:t>
            </w:r>
            <w:r>
              <w:rPr>
                <w:rFonts w:ascii="Times New Roman" w:hAnsi="Times New Roman"/>
                <w:color w:val="000000"/>
                <w:spacing w:val="-6"/>
                <w:sz w:val="24"/>
              </w:rPr>
              <w:t>doors, windows, ventilators and composite units.</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8"/>
                <w:sz w:val="24"/>
              </w:rPr>
            </w:pPr>
            <w:r>
              <w:rPr>
                <w:rFonts w:ascii="Times New Roman" w:hAnsi="Times New Roman"/>
                <w:color w:val="000000"/>
                <w:spacing w:val="-18"/>
                <w:sz w:val="24"/>
              </w:rPr>
              <w:t>meta</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803"/>
              </w:tabs>
              <w:rPr>
                <w:rFonts w:ascii="Times New Roman" w:hAnsi="Times New Roman"/>
                <w:color w:val="000000"/>
                <w:spacing w:val="-10"/>
                <w:sz w:val="24"/>
              </w:rPr>
            </w:pPr>
            <w:r>
              <w:rPr>
                <w:rFonts w:ascii="Times New Roman" w:hAnsi="Times New Roman"/>
                <w:color w:val="000000"/>
                <w:spacing w:val="-10"/>
                <w:sz w:val="24"/>
              </w:rPr>
              <w:t>35.90</w:t>
            </w:r>
          </w:p>
        </w:tc>
      </w:tr>
      <w:tr w:rsidR="00F61295" w:rsidTr="004D2427">
        <w:trPr>
          <w:trHeight w:hRule="exact" w:val="1283"/>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471"/>
              </w:tabs>
              <w:rPr>
                <w:rFonts w:ascii="Times New Roman" w:hAnsi="Times New Roman"/>
                <w:color w:val="000000"/>
                <w:spacing w:val="-10"/>
                <w:sz w:val="24"/>
              </w:rPr>
            </w:pPr>
            <w:r>
              <w:rPr>
                <w:rFonts w:ascii="Times New Roman" w:hAnsi="Times New Roman"/>
                <w:color w:val="000000"/>
                <w:spacing w:val="-10"/>
                <w:sz w:val="24"/>
              </w:rPr>
              <w:t>10.12</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T-iron frames for doors, windows and </w:t>
            </w:r>
            <w:r>
              <w:rPr>
                <w:rFonts w:ascii="Times New Roman" w:hAnsi="Times New Roman"/>
                <w:color w:val="000000"/>
                <w:spacing w:val="-9"/>
                <w:sz w:val="24"/>
              </w:rPr>
              <w:t xml:space="preserve">ventilators of mild steel Tee-sections, </w:t>
            </w:r>
            <w:r>
              <w:rPr>
                <w:rFonts w:ascii="Times New Roman" w:hAnsi="Times New Roman"/>
                <w:b/>
                <w:color w:val="000000"/>
                <w:spacing w:val="-9"/>
                <w:sz w:val="23"/>
              </w:rPr>
              <w:t xml:space="preserve">joints </w:t>
            </w:r>
            <w:r>
              <w:rPr>
                <w:rFonts w:ascii="Times New Roman" w:hAnsi="Times New Roman"/>
                <w:color w:val="000000"/>
                <w:spacing w:val="-9"/>
                <w:sz w:val="24"/>
              </w:rPr>
              <w:t xml:space="preserve">mitred and welded, </w:t>
            </w:r>
            <w:r>
              <w:rPr>
                <w:rFonts w:ascii="Times New Roman" w:hAnsi="Times New Roman"/>
                <w:color w:val="000000"/>
                <w:spacing w:val="2"/>
                <w:sz w:val="24"/>
              </w:rPr>
              <w:t xml:space="preserve">including fixing of necessary butt hinges and screws and </w:t>
            </w:r>
            <w:r>
              <w:rPr>
                <w:rFonts w:ascii="Times New Roman" w:hAnsi="Times New Roman"/>
                <w:color w:val="000000"/>
                <w:spacing w:val="-7"/>
                <w:sz w:val="24"/>
              </w:rPr>
              <w:t xml:space="preserve">applying a priming coat </w:t>
            </w:r>
            <w:r>
              <w:rPr>
                <w:rFonts w:ascii="Times New Roman" w:hAnsi="Times New Roman"/>
                <w:color w:val="000000"/>
                <w:spacing w:val="3"/>
                <w:sz w:val="23"/>
              </w:rPr>
              <w:t xml:space="preserve">of approved </w:t>
            </w:r>
            <w:r>
              <w:rPr>
                <w:rFonts w:ascii="Times New Roman" w:hAnsi="Times New Roman"/>
                <w:color w:val="000000"/>
                <w:spacing w:val="-7"/>
                <w:sz w:val="24"/>
              </w:rPr>
              <w:t>steel primer.</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r>
      <w:tr w:rsidR="00F61295" w:rsidTr="004D2427">
        <w:trPr>
          <w:trHeight w:hRule="exact" w:val="1372"/>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10.12.1</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Fixing with 15x3 mm lugs 10 cm long embedded </w:t>
            </w:r>
            <w:r>
              <w:rPr>
                <w:rFonts w:ascii="Times New Roman" w:hAnsi="Times New Roman"/>
                <w:color w:val="000000"/>
                <w:spacing w:val="-8"/>
                <w:sz w:val="24"/>
              </w:rPr>
              <w:t xml:space="preserve">in cement concrete block 15x10x1 0 cm of Cement Concrete 1:3:6 (1 Cement : 3 sand : 6 graded stone </w:t>
            </w:r>
            <w:r>
              <w:rPr>
                <w:rFonts w:ascii="Times New Roman" w:hAnsi="Times New Roman"/>
                <w:color w:val="000000"/>
                <w:spacing w:val="-6"/>
                <w:sz w:val="24"/>
              </w:rPr>
              <w:t>aggregate 20 mm nominal size).</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803"/>
              </w:tabs>
              <w:rPr>
                <w:rFonts w:ascii="Times New Roman" w:hAnsi="Times New Roman"/>
                <w:color w:val="000000"/>
                <w:spacing w:val="-10"/>
                <w:sz w:val="24"/>
              </w:rPr>
            </w:pPr>
            <w:r>
              <w:rPr>
                <w:rFonts w:ascii="Times New Roman" w:hAnsi="Times New Roman"/>
                <w:color w:val="000000"/>
                <w:spacing w:val="-10"/>
                <w:sz w:val="24"/>
              </w:rPr>
              <w:t>79.90</w:t>
            </w:r>
          </w:p>
        </w:tc>
      </w:tr>
      <w:tr w:rsidR="00F61295" w:rsidTr="004D2427">
        <w:trPr>
          <w:trHeight w:hRule="exact" w:val="900"/>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10.12.2</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Fixing with carbon steel galvanised dash fastener </w:t>
            </w:r>
            <w:r>
              <w:rPr>
                <w:rFonts w:ascii="Times New Roman" w:hAnsi="Times New Roman"/>
                <w:color w:val="000000"/>
                <w:spacing w:val="-5"/>
                <w:sz w:val="24"/>
              </w:rPr>
              <w:t>of required die and size (to be paid for separately).</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803"/>
              </w:tabs>
              <w:rPr>
                <w:rFonts w:ascii="Times New Roman" w:hAnsi="Times New Roman"/>
                <w:color w:val="000000"/>
                <w:spacing w:val="-10"/>
                <w:sz w:val="24"/>
              </w:rPr>
            </w:pPr>
            <w:r>
              <w:rPr>
                <w:rFonts w:ascii="Times New Roman" w:hAnsi="Times New Roman"/>
                <w:color w:val="000000"/>
                <w:spacing w:val="-10"/>
                <w:sz w:val="24"/>
              </w:rPr>
              <w:t>77.10</w:t>
            </w:r>
          </w:p>
        </w:tc>
      </w:tr>
      <w:tr w:rsidR="00F61295" w:rsidTr="004D2427">
        <w:trPr>
          <w:trHeight w:hRule="exact" w:val="810"/>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471"/>
              </w:tabs>
              <w:rPr>
                <w:rFonts w:ascii="Times New Roman" w:hAnsi="Times New Roman"/>
                <w:color w:val="000000"/>
                <w:spacing w:val="-10"/>
                <w:sz w:val="24"/>
              </w:rPr>
            </w:pPr>
            <w:r>
              <w:rPr>
                <w:rFonts w:ascii="Times New Roman" w:hAnsi="Times New Roman"/>
                <w:color w:val="000000"/>
                <w:spacing w:val="-10"/>
                <w:sz w:val="24"/>
              </w:rPr>
              <w:t>10.13</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spacing w:line="232" w:lineRule="auto"/>
              <w:jc w:val="center"/>
              <w:rPr>
                <w:rFonts w:ascii="Times New Roman" w:hAnsi="Times New Roman"/>
                <w:color w:val="000000"/>
                <w:spacing w:val="-2"/>
                <w:sz w:val="24"/>
              </w:rPr>
            </w:pPr>
            <w:r>
              <w:rPr>
                <w:rFonts w:ascii="Times New Roman" w:hAnsi="Times New Roman"/>
                <w:color w:val="000000"/>
                <w:spacing w:val="-2"/>
                <w:sz w:val="24"/>
              </w:rPr>
              <w:t xml:space="preserve">Providing and fixing pressed steel door frames conforming to </w:t>
            </w:r>
            <w:r>
              <w:rPr>
                <w:rFonts w:ascii="Times New Roman" w:hAnsi="Times New Roman"/>
                <w:color w:val="000000"/>
                <w:spacing w:val="-2"/>
                <w:sz w:val="24"/>
              </w:rPr>
              <w:br/>
            </w:r>
            <w:r>
              <w:rPr>
                <w:rFonts w:ascii="Times New Roman" w:hAnsi="Times New Roman"/>
                <w:color w:val="000000"/>
                <w:spacing w:val="6"/>
                <w:sz w:val="24"/>
              </w:rPr>
              <w:t xml:space="preserve">IS: 4351 mamifactured from commercial mild steel sheet </w:t>
            </w:r>
            <w:r>
              <w:rPr>
                <w:rFonts w:ascii="Times New Roman" w:hAnsi="Times New Roman"/>
                <w:color w:val="000000"/>
                <w:spacing w:val="6"/>
                <w:sz w:val="24"/>
              </w:rPr>
              <w:br/>
            </w:r>
            <w:r>
              <w:rPr>
                <w:rFonts w:ascii="Times New Roman" w:hAnsi="Times New Roman"/>
                <w:color w:val="000000"/>
                <w:spacing w:val="-2"/>
                <w:sz w:val="24"/>
              </w:rPr>
              <w:t>including hinges, jamb, lock jamb, bead and if required angle</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r>
    </w:tbl>
    <w:p w:rsidR="00194797" w:rsidRDefault="00194797" w:rsidP="00194797">
      <w:pPr>
        <w:jc w:val="center"/>
        <w:rPr>
          <w:rFonts w:ascii="Times New Roman" w:hAnsi="Times New Roman" w:cs="Times New Roman"/>
        </w:rPr>
      </w:pPr>
      <w:r>
        <w:t>Page No.179</w:t>
      </w:r>
    </w:p>
    <w:p w:rsidR="00864A83" w:rsidRDefault="00864A83" w:rsidP="00194797">
      <w:pPr>
        <w:pStyle w:val="Style2"/>
        <w:tabs>
          <w:tab w:val="right" w:pos="10043"/>
        </w:tabs>
        <w:kinsoku w:val="0"/>
        <w:autoSpaceDE/>
        <w:autoSpaceDN/>
        <w:adjustRightInd/>
        <w:jc w:val="center"/>
        <w:rPr>
          <w:rStyle w:val="CharacterStyle2"/>
          <w:b/>
          <w:bCs/>
          <w:sz w:val="18"/>
          <w:szCs w:val="18"/>
        </w:rPr>
      </w:pPr>
    </w:p>
    <w:tbl>
      <w:tblPr>
        <w:tblW w:w="0" w:type="auto"/>
        <w:tblInd w:w="15" w:type="dxa"/>
        <w:tblLayout w:type="fixed"/>
        <w:tblCellMar>
          <w:left w:w="0" w:type="dxa"/>
          <w:right w:w="0" w:type="dxa"/>
        </w:tblCellMar>
        <w:tblLook w:val="04A0"/>
        <w:tblPrChange w:id="68" w:author="xds" w:date="2015-04-07T01:41:00Z">
          <w:tblPr>
            <w:tblW w:w="0" w:type="auto"/>
            <w:tblInd w:w="15" w:type="dxa"/>
            <w:tblLayout w:type="fixed"/>
            <w:tblCellMar>
              <w:left w:w="0" w:type="dxa"/>
              <w:right w:w="0" w:type="dxa"/>
            </w:tblCellMar>
            <w:tblLook w:val="04A0"/>
          </w:tblPr>
        </w:tblPrChange>
      </w:tblPr>
      <w:tblGrid>
        <w:gridCol w:w="885"/>
        <w:gridCol w:w="1088"/>
        <w:gridCol w:w="4950"/>
        <w:gridCol w:w="1363"/>
        <w:gridCol w:w="1567"/>
        <w:tblGridChange w:id="69">
          <w:tblGrid>
            <w:gridCol w:w="115"/>
            <w:gridCol w:w="770"/>
            <w:gridCol w:w="115"/>
            <w:gridCol w:w="1088"/>
            <w:gridCol w:w="4835"/>
            <w:gridCol w:w="115"/>
            <w:gridCol w:w="1100"/>
            <w:gridCol w:w="115"/>
            <w:gridCol w:w="1452"/>
            <w:gridCol w:w="115"/>
          </w:tblGrid>
        </w:tblGridChange>
      </w:tblGrid>
      <w:tr w:rsidR="00F61295" w:rsidTr="00276349">
        <w:trPr>
          <w:trHeight w:hRule="exact" w:val="690"/>
          <w:trPrChange w:id="70" w:author="xds" w:date="2015-04-07T01:41:00Z">
            <w:trPr>
              <w:gridBefore w:val="1"/>
              <w:trHeight w:hRule="exact" w:val="690"/>
            </w:trPr>
          </w:trPrChange>
        </w:trPr>
        <w:tc>
          <w:tcPr>
            <w:tcW w:w="885" w:type="dxa"/>
            <w:tcBorders>
              <w:top w:val="single" w:sz="6" w:space="0" w:color="000000"/>
              <w:left w:val="single" w:sz="6" w:space="0" w:color="000000"/>
              <w:bottom w:val="single" w:sz="6" w:space="0" w:color="000000"/>
              <w:right w:val="single" w:sz="6" w:space="0" w:color="000000"/>
            </w:tcBorders>
            <w:tcPrChange w:id="71"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lastRenderedPageBreak/>
              <w:t xml:space="preserve">Item </w:t>
            </w:r>
            <w:r>
              <w:rPr>
                <w:rFonts w:ascii="Times New Roman" w:hAnsi="Times New Roman"/>
                <w:color w:val="000000"/>
                <w:spacing w:val="-10"/>
                <w:sz w:val="24"/>
              </w:rPr>
              <w:br/>
              <w:t>No.</w:t>
            </w:r>
          </w:p>
        </w:tc>
        <w:tc>
          <w:tcPr>
            <w:tcW w:w="6038" w:type="dxa"/>
            <w:gridSpan w:val="2"/>
            <w:tcBorders>
              <w:top w:val="single" w:sz="6" w:space="0" w:color="000000"/>
              <w:left w:val="single" w:sz="6" w:space="0" w:color="000000"/>
              <w:bottom w:val="single" w:sz="6" w:space="0" w:color="000000"/>
              <w:right w:val="single" w:sz="6" w:space="0" w:color="000000"/>
            </w:tcBorders>
            <w:tcPrChange w:id="72"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z w:val="24"/>
              </w:rPr>
            </w:pPr>
            <w:r>
              <w:rPr>
                <w:rFonts w:ascii="Times New Roman" w:hAnsi="Times New Roman"/>
                <w:color w:val="000000"/>
                <w:sz w:val="24"/>
              </w:rPr>
              <w:t>Description</w:t>
            </w:r>
          </w:p>
        </w:tc>
        <w:tc>
          <w:tcPr>
            <w:tcW w:w="1363" w:type="dxa"/>
            <w:tcBorders>
              <w:top w:val="single" w:sz="6" w:space="0" w:color="000000"/>
              <w:left w:val="single" w:sz="6" w:space="0" w:color="000000"/>
              <w:bottom w:val="single" w:sz="6" w:space="0" w:color="000000"/>
              <w:right w:val="single" w:sz="6" w:space="0" w:color="000000"/>
            </w:tcBorders>
            <w:tcPrChange w:id="73"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67" w:type="dxa"/>
            <w:tcBorders>
              <w:top w:val="single" w:sz="6" w:space="0" w:color="000000"/>
              <w:left w:val="single" w:sz="6" w:space="0" w:color="000000"/>
              <w:bottom w:val="single" w:sz="6" w:space="0" w:color="000000"/>
              <w:right w:val="single" w:sz="6" w:space="0" w:color="000000"/>
            </w:tcBorders>
            <w:tcPrChange w:id="74"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 xml:space="preserve">Rae </w:t>
            </w:r>
            <w:r>
              <w:rPr>
                <w:rFonts w:ascii="Times New Roman" w:hAnsi="Times New Roman"/>
                <w:color w:val="000000"/>
                <w:spacing w:val="-10"/>
                <w:sz w:val="24"/>
              </w:rPr>
              <w:br/>
              <w:t>(in Rs.)</w:t>
            </w:r>
          </w:p>
        </w:tc>
      </w:tr>
      <w:tr w:rsidR="00F61295" w:rsidTr="00276349">
        <w:trPr>
          <w:trHeight w:hRule="exact" w:val="293"/>
          <w:trPrChange w:id="75" w:author="xds" w:date="2015-04-07T01:41:00Z">
            <w:trPr>
              <w:gridBefore w:val="1"/>
              <w:trHeight w:hRule="exact" w:val="293"/>
            </w:trPr>
          </w:trPrChange>
        </w:trPr>
        <w:tc>
          <w:tcPr>
            <w:tcW w:w="885" w:type="dxa"/>
            <w:tcBorders>
              <w:top w:val="single" w:sz="6" w:space="0" w:color="000000"/>
              <w:left w:val="single" w:sz="6" w:space="0" w:color="000000"/>
              <w:bottom w:val="single" w:sz="6" w:space="0" w:color="000000"/>
              <w:right w:val="single" w:sz="6" w:space="0" w:color="000000"/>
            </w:tcBorders>
            <w:tcPrChange w:id="76"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6038" w:type="dxa"/>
            <w:gridSpan w:val="2"/>
            <w:tcBorders>
              <w:top w:val="single" w:sz="6" w:space="0" w:color="000000"/>
              <w:left w:val="single" w:sz="6" w:space="0" w:color="000000"/>
              <w:bottom w:val="single" w:sz="6" w:space="0" w:color="000000"/>
              <w:right w:val="single" w:sz="6" w:space="0" w:color="000000"/>
            </w:tcBorders>
            <w:tcPrChange w:id="77"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363" w:type="dxa"/>
            <w:tcBorders>
              <w:top w:val="single" w:sz="6" w:space="0" w:color="000000"/>
              <w:left w:val="single" w:sz="6" w:space="0" w:color="000000"/>
              <w:bottom w:val="single" w:sz="6" w:space="0" w:color="000000"/>
              <w:right w:val="single" w:sz="6" w:space="0" w:color="000000"/>
            </w:tcBorders>
            <w:tcPrChange w:id="78"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Change w:id="79"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r>
      <w:tr w:rsidR="00F61295" w:rsidTr="00276349">
        <w:trPr>
          <w:trHeight w:hRule="exact" w:val="2526"/>
          <w:trPrChange w:id="80" w:author="xds" w:date="2015-04-07T01:41:00Z">
            <w:trPr>
              <w:gridBefore w:val="1"/>
              <w:trHeight w:hRule="exact" w:val="2385"/>
            </w:trPr>
          </w:trPrChange>
        </w:trPr>
        <w:tc>
          <w:tcPr>
            <w:tcW w:w="885" w:type="dxa"/>
            <w:tcBorders>
              <w:top w:val="single" w:sz="6" w:space="0" w:color="000000"/>
              <w:left w:val="single" w:sz="6" w:space="0" w:color="000000"/>
              <w:bottom w:val="single" w:sz="6" w:space="0" w:color="000000"/>
              <w:right w:val="single" w:sz="6" w:space="0" w:color="000000"/>
            </w:tcBorders>
            <w:tcPrChange w:id="81"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6038" w:type="dxa"/>
            <w:gridSpan w:val="2"/>
            <w:tcBorders>
              <w:top w:val="single" w:sz="6" w:space="0" w:color="000000"/>
              <w:left w:val="single" w:sz="6" w:space="0" w:color="000000"/>
              <w:bottom w:val="single" w:sz="6" w:space="0" w:color="000000"/>
              <w:right w:val="single" w:sz="6" w:space="0" w:color="000000"/>
            </w:tcBorders>
            <w:tcPrChange w:id="82"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threshold of mild steel angle of section 50x25mm, or base ties </w:t>
            </w:r>
            <w:r>
              <w:rPr>
                <w:rFonts w:ascii="Times New Roman" w:hAnsi="Times New Roman"/>
                <w:color w:val="000000"/>
                <w:spacing w:val="-5"/>
                <w:sz w:val="24"/>
              </w:rPr>
              <w:t xml:space="preserve">of 1.60 mm pressed mild steel welded or rigidly fixed together </w:t>
            </w:r>
            <w:r>
              <w:rPr>
                <w:rFonts w:ascii="Times New Roman" w:hAnsi="Times New Roman"/>
                <w:color w:val="000000"/>
                <w:spacing w:val="5"/>
                <w:sz w:val="24"/>
              </w:rPr>
              <w:t xml:space="preserve">by mediates' means, including HS. pressed butt hinges, </w:t>
            </w:r>
            <w:r>
              <w:rPr>
                <w:rFonts w:ascii="Times New Roman" w:hAnsi="Times New Roman"/>
                <w:color w:val="000000"/>
                <w:spacing w:val="-4"/>
                <w:sz w:val="24"/>
              </w:rPr>
              <w:t xml:space="preserve">2.5mm thick with mortar guards, lock strike-plate and shock </w:t>
            </w:r>
            <w:r>
              <w:rPr>
                <w:rFonts w:ascii="Times New Roman" w:hAnsi="Times New Roman"/>
                <w:color w:val="000000"/>
                <w:spacing w:val="-6"/>
                <w:sz w:val="24"/>
              </w:rPr>
              <w:t xml:space="preserve">absorbers as specified filling the frame with Cement Concrete </w:t>
            </w:r>
            <w:r>
              <w:rPr>
                <w:rFonts w:ascii="Times New Roman" w:hAnsi="Times New Roman"/>
                <w:color w:val="000000"/>
                <w:spacing w:val="7"/>
                <w:sz w:val="24"/>
              </w:rPr>
              <w:t xml:space="preserve">1:3:6 at </w:t>
            </w:r>
            <w:r>
              <w:rPr>
                <w:rFonts w:ascii="Times New Roman" w:hAnsi="Times New Roman"/>
                <w:i/>
                <w:color w:val="000000"/>
                <w:spacing w:val="7"/>
                <w:sz w:val="27"/>
              </w:rPr>
              <w:t xml:space="preserve">site </w:t>
            </w:r>
            <w:r>
              <w:rPr>
                <w:rFonts w:ascii="Times New Roman" w:hAnsi="Times New Roman"/>
                <w:color w:val="000000"/>
                <w:spacing w:val="7"/>
                <w:sz w:val="24"/>
              </w:rPr>
              <w:t xml:space="preserve">before fixing (cost of concrete to be paid </w:t>
            </w:r>
            <w:r>
              <w:rPr>
                <w:rFonts w:ascii="Times New Roman" w:hAnsi="Times New Roman"/>
                <w:color w:val="000000"/>
                <w:spacing w:val="-4"/>
                <w:sz w:val="24"/>
              </w:rPr>
              <w:t xml:space="preserve">separately) and applying a coat of approved steel primer after </w:t>
            </w:r>
            <w:r>
              <w:rPr>
                <w:rFonts w:ascii="Times New Roman" w:hAnsi="Times New Roman"/>
                <w:color w:val="000000"/>
                <w:spacing w:val="-5"/>
                <w:sz w:val="24"/>
              </w:rPr>
              <w:t>pre-treatment of the surface as directed by Engineer-in-charge:</w:t>
            </w:r>
          </w:p>
        </w:tc>
        <w:tc>
          <w:tcPr>
            <w:tcW w:w="1363" w:type="dxa"/>
            <w:tcBorders>
              <w:top w:val="single" w:sz="6" w:space="0" w:color="000000"/>
              <w:left w:val="single" w:sz="6" w:space="0" w:color="000000"/>
              <w:bottom w:val="single" w:sz="6" w:space="0" w:color="000000"/>
              <w:right w:val="single" w:sz="6" w:space="0" w:color="000000"/>
            </w:tcBorders>
            <w:tcPrChange w:id="83"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Change w:id="84"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r>
      <w:tr w:rsidR="00F61295" w:rsidTr="00276349">
        <w:trPr>
          <w:trHeight w:hRule="exact" w:val="742"/>
          <w:trPrChange w:id="85" w:author="xds" w:date="2015-04-07T01:41:00Z">
            <w:trPr>
              <w:gridBefore w:val="1"/>
              <w:trHeight w:hRule="exact" w:val="742"/>
            </w:trPr>
          </w:trPrChange>
        </w:trPr>
        <w:tc>
          <w:tcPr>
            <w:tcW w:w="885" w:type="dxa"/>
            <w:tcBorders>
              <w:top w:val="single" w:sz="6" w:space="0" w:color="000000"/>
              <w:left w:val="single" w:sz="6" w:space="0" w:color="000000"/>
              <w:bottom w:val="single" w:sz="6" w:space="0" w:color="000000"/>
              <w:right w:val="single" w:sz="6" w:space="0" w:color="000000"/>
            </w:tcBorders>
            <w:tcPrChange w:id="86"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87"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10.13,1</w:t>
            </w:r>
          </w:p>
        </w:tc>
        <w:tc>
          <w:tcPr>
            <w:tcW w:w="4950" w:type="dxa"/>
            <w:tcBorders>
              <w:top w:val="single" w:sz="6" w:space="0" w:color="000000"/>
              <w:left w:val="single" w:sz="6" w:space="0" w:color="000000"/>
              <w:bottom w:val="single" w:sz="6" w:space="0" w:color="000000"/>
              <w:right w:val="single" w:sz="6" w:space="0" w:color="000000"/>
            </w:tcBorders>
            <w:tcPrChange w:id="88"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color w:val="000000"/>
                <w:spacing w:val="-10"/>
                <w:sz w:val="24"/>
              </w:rPr>
            </w:pPr>
            <w:r>
              <w:rPr>
                <w:rFonts w:ascii="Times New Roman" w:hAnsi="Times New Roman"/>
                <w:color w:val="000000"/>
                <w:spacing w:val="-10"/>
                <w:sz w:val="24"/>
              </w:rPr>
              <w:t>Profile 13 of 1.60mm thick single rebate of size 80mmx5Omm</w:t>
            </w:r>
          </w:p>
        </w:tc>
        <w:tc>
          <w:tcPr>
            <w:tcW w:w="1363" w:type="dxa"/>
            <w:tcBorders>
              <w:top w:val="single" w:sz="6" w:space="0" w:color="000000"/>
              <w:left w:val="single" w:sz="6" w:space="0" w:color="000000"/>
              <w:bottom w:val="single" w:sz="6" w:space="0" w:color="000000"/>
              <w:right w:val="single" w:sz="6" w:space="0" w:color="000000"/>
            </w:tcBorders>
            <w:tcPrChange w:id="89"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Change w:id="90"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r>
      <w:tr w:rsidR="00F61295" w:rsidTr="00276349">
        <w:trPr>
          <w:trHeight w:hRule="exact" w:val="743"/>
          <w:trPrChange w:id="91" w:author="xds" w:date="2015-04-07T01:41:00Z">
            <w:trPr>
              <w:gridBefore w:val="1"/>
              <w:trHeight w:hRule="exact" w:val="743"/>
            </w:trPr>
          </w:trPrChange>
        </w:trPr>
        <w:tc>
          <w:tcPr>
            <w:tcW w:w="885" w:type="dxa"/>
            <w:tcBorders>
              <w:top w:val="single" w:sz="6" w:space="0" w:color="000000"/>
              <w:left w:val="single" w:sz="6" w:space="0" w:color="000000"/>
              <w:bottom w:val="single" w:sz="6" w:space="0" w:color="000000"/>
              <w:right w:val="single" w:sz="6" w:space="0" w:color="000000"/>
            </w:tcBorders>
            <w:tcPrChange w:id="92"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93"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10.13.1.1</w:t>
            </w:r>
          </w:p>
        </w:tc>
        <w:tc>
          <w:tcPr>
            <w:tcW w:w="4950" w:type="dxa"/>
            <w:tcBorders>
              <w:top w:val="single" w:sz="6" w:space="0" w:color="000000"/>
              <w:left w:val="single" w:sz="6" w:space="0" w:color="000000"/>
              <w:bottom w:val="single" w:sz="6" w:space="0" w:color="000000"/>
              <w:right w:val="single" w:sz="6" w:space="0" w:color="000000"/>
            </w:tcBorders>
            <w:tcPrChange w:id="94"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color w:val="000000"/>
                <w:spacing w:val="-1"/>
                <w:sz w:val="24"/>
              </w:rPr>
            </w:pPr>
            <w:r>
              <w:rPr>
                <w:rFonts w:ascii="Times New Roman" w:hAnsi="Times New Roman"/>
                <w:color w:val="000000"/>
                <w:spacing w:val="-1"/>
                <w:sz w:val="24"/>
              </w:rPr>
              <w:t xml:space="preserve">Fixing with adjustable lugs with split end tail to </w:t>
            </w:r>
            <w:r>
              <w:rPr>
                <w:rFonts w:ascii="Times New Roman" w:hAnsi="Times New Roman"/>
                <w:color w:val="000000"/>
                <w:spacing w:val="-10"/>
                <w:sz w:val="24"/>
              </w:rPr>
              <w:t>each jamb.</w:t>
            </w:r>
          </w:p>
        </w:tc>
        <w:tc>
          <w:tcPr>
            <w:tcW w:w="1363" w:type="dxa"/>
            <w:tcBorders>
              <w:top w:val="single" w:sz="6" w:space="0" w:color="000000"/>
              <w:left w:val="single" w:sz="6" w:space="0" w:color="000000"/>
              <w:bottom w:val="single" w:sz="6" w:space="0" w:color="000000"/>
              <w:right w:val="single" w:sz="6" w:space="0" w:color="000000"/>
            </w:tcBorders>
            <w:tcPrChange w:id="95"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67" w:type="dxa"/>
            <w:tcBorders>
              <w:top w:val="single" w:sz="6" w:space="0" w:color="000000"/>
              <w:left w:val="single" w:sz="6" w:space="0" w:color="000000"/>
              <w:bottom w:val="single" w:sz="6" w:space="0" w:color="000000"/>
              <w:right w:val="single" w:sz="6" w:space="0" w:color="000000"/>
            </w:tcBorders>
            <w:tcPrChange w:id="96"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842"/>
              </w:tabs>
              <w:rPr>
                <w:rFonts w:ascii="Times New Roman" w:hAnsi="Times New Roman"/>
                <w:color w:val="000000"/>
                <w:spacing w:val="-10"/>
                <w:sz w:val="24"/>
              </w:rPr>
            </w:pPr>
            <w:r>
              <w:rPr>
                <w:rFonts w:ascii="Times New Roman" w:hAnsi="Times New Roman"/>
                <w:color w:val="000000"/>
                <w:spacing w:val="-10"/>
                <w:sz w:val="24"/>
              </w:rPr>
              <w:t>402.35</w:t>
            </w:r>
          </w:p>
        </w:tc>
      </w:tr>
      <w:tr w:rsidR="00F61295" w:rsidTr="00276349">
        <w:trPr>
          <w:trHeight w:hRule="exact" w:val="750"/>
          <w:trPrChange w:id="97" w:author="xds" w:date="2015-04-07T01:41:00Z">
            <w:trPr>
              <w:gridBefore w:val="1"/>
              <w:trHeight w:hRule="exact" w:val="750"/>
            </w:trPr>
          </w:trPrChange>
        </w:trPr>
        <w:tc>
          <w:tcPr>
            <w:tcW w:w="885" w:type="dxa"/>
            <w:tcBorders>
              <w:top w:val="single" w:sz="6" w:space="0" w:color="000000"/>
              <w:left w:val="single" w:sz="6" w:space="0" w:color="000000"/>
              <w:bottom w:val="single" w:sz="6" w:space="0" w:color="000000"/>
              <w:right w:val="single" w:sz="6" w:space="0" w:color="000000"/>
            </w:tcBorders>
            <w:tcPrChange w:id="98"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99"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10.13.12</w:t>
            </w:r>
          </w:p>
        </w:tc>
        <w:tc>
          <w:tcPr>
            <w:tcW w:w="4950" w:type="dxa"/>
            <w:tcBorders>
              <w:top w:val="single" w:sz="6" w:space="0" w:color="000000"/>
              <w:left w:val="single" w:sz="6" w:space="0" w:color="000000"/>
              <w:bottom w:val="single" w:sz="6" w:space="0" w:color="000000"/>
              <w:right w:val="single" w:sz="6" w:space="0" w:color="000000"/>
            </w:tcBorders>
            <w:tcPrChange w:id="100"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Fixing with carbon steel galvanised dash fastener </w:t>
            </w:r>
            <w:r>
              <w:rPr>
                <w:rFonts w:ascii="Times New Roman" w:hAnsi="Times New Roman"/>
                <w:color w:val="000000"/>
                <w:spacing w:val="-5"/>
                <w:sz w:val="24"/>
              </w:rPr>
              <w:t>of required dia and size (to be paid for separately).</w:t>
            </w:r>
          </w:p>
        </w:tc>
        <w:tc>
          <w:tcPr>
            <w:tcW w:w="1363" w:type="dxa"/>
            <w:tcBorders>
              <w:top w:val="single" w:sz="6" w:space="0" w:color="000000"/>
              <w:left w:val="single" w:sz="6" w:space="0" w:color="000000"/>
              <w:bottom w:val="single" w:sz="6" w:space="0" w:color="000000"/>
              <w:right w:val="single" w:sz="6" w:space="0" w:color="000000"/>
            </w:tcBorders>
            <w:tcPrChange w:id="101"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67" w:type="dxa"/>
            <w:tcBorders>
              <w:top w:val="single" w:sz="6" w:space="0" w:color="000000"/>
              <w:left w:val="single" w:sz="6" w:space="0" w:color="000000"/>
              <w:bottom w:val="single" w:sz="6" w:space="0" w:color="000000"/>
              <w:right w:val="single" w:sz="6" w:space="0" w:color="000000"/>
            </w:tcBorders>
            <w:tcPrChange w:id="102"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842"/>
              </w:tabs>
              <w:rPr>
                <w:rFonts w:ascii="Times New Roman" w:hAnsi="Times New Roman"/>
                <w:color w:val="000000"/>
                <w:spacing w:val="-10"/>
                <w:sz w:val="24"/>
              </w:rPr>
            </w:pPr>
            <w:r>
              <w:rPr>
                <w:rFonts w:ascii="Times New Roman" w:hAnsi="Times New Roman"/>
                <w:color w:val="000000"/>
                <w:spacing w:val="-10"/>
                <w:sz w:val="24"/>
              </w:rPr>
              <w:t>394.45</w:t>
            </w:r>
          </w:p>
        </w:tc>
      </w:tr>
      <w:tr w:rsidR="00F61295" w:rsidTr="00276349">
        <w:trPr>
          <w:trHeight w:hRule="exact" w:val="742"/>
          <w:trPrChange w:id="103" w:author="xds" w:date="2015-04-07T01:41:00Z">
            <w:trPr>
              <w:gridBefore w:val="1"/>
              <w:trHeight w:hRule="exact" w:val="742"/>
            </w:trPr>
          </w:trPrChange>
        </w:trPr>
        <w:tc>
          <w:tcPr>
            <w:tcW w:w="885" w:type="dxa"/>
            <w:tcBorders>
              <w:top w:val="single" w:sz="6" w:space="0" w:color="000000"/>
              <w:left w:val="single" w:sz="6" w:space="0" w:color="000000"/>
              <w:bottom w:val="single" w:sz="6" w:space="0" w:color="000000"/>
              <w:right w:val="single" w:sz="6" w:space="0" w:color="000000"/>
            </w:tcBorders>
            <w:tcPrChange w:id="104"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105"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10.13,2</w:t>
            </w:r>
          </w:p>
        </w:tc>
        <w:tc>
          <w:tcPr>
            <w:tcW w:w="4950" w:type="dxa"/>
            <w:tcBorders>
              <w:top w:val="single" w:sz="6" w:space="0" w:color="000000"/>
              <w:left w:val="single" w:sz="6" w:space="0" w:color="000000"/>
              <w:bottom w:val="single" w:sz="6" w:space="0" w:color="000000"/>
              <w:right w:val="single" w:sz="6" w:space="0" w:color="000000"/>
            </w:tcBorders>
            <w:tcPrChange w:id="106"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color w:val="000000"/>
                <w:sz w:val="24"/>
              </w:rPr>
            </w:pPr>
            <w:r>
              <w:rPr>
                <w:rFonts w:ascii="Times New Roman" w:hAnsi="Times New Roman"/>
                <w:color w:val="000000"/>
                <w:sz w:val="24"/>
              </w:rPr>
              <w:t xml:space="preserve">Profile C of 1.60mm thick single rebate of size </w:t>
            </w:r>
            <w:r>
              <w:rPr>
                <w:rFonts w:ascii="Times New Roman" w:hAnsi="Times New Roman"/>
                <w:color w:val="000000"/>
                <w:spacing w:val="-20"/>
                <w:sz w:val="24"/>
              </w:rPr>
              <w:t>101:Immo Omm</w:t>
            </w:r>
          </w:p>
        </w:tc>
        <w:tc>
          <w:tcPr>
            <w:tcW w:w="1363" w:type="dxa"/>
            <w:tcBorders>
              <w:top w:val="single" w:sz="6" w:space="0" w:color="000000"/>
              <w:left w:val="single" w:sz="6" w:space="0" w:color="000000"/>
              <w:bottom w:val="single" w:sz="6" w:space="0" w:color="000000"/>
              <w:right w:val="single" w:sz="6" w:space="0" w:color="000000"/>
            </w:tcBorders>
            <w:tcPrChange w:id="107"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Change w:id="108"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r>
      <w:tr w:rsidR="00F61295" w:rsidTr="00276349">
        <w:trPr>
          <w:trHeight w:hRule="exact" w:val="743"/>
          <w:trPrChange w:id="109" w:author="xds" w:date="2015-04-07T01:41:00Z">
            <w:trPr>
              <w:gridBefore w:val="1"/>
              <w:trHeight w:hRule="exact" w:val="743"/>
            </w:trPr>
          </w:trPrChange>
        </w:trPr>
        <w:tc>
          <w:tcPr>
            <w:tcW w:w="885" w:type="dxa"/>
            <w:tcBorders>
              <w:top w:val="single" w:sz="6" w:space="0" w:color="000000"/>
              <w:left w:val="single" w:sz="6" w:space="0" w:color="000000"/>
              <w:bottom w:val="single" w:sz="6" w:space="0" w:color="000000"/>
              <w:right w:val="single" w:sz="6" w:space="0" w:color="000000"/>
            </w:tcBorders>
            <w:tcPrChange w:id="110"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111"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10.13.2.1</w:t>
            </w:r>
          </w:p>
        </w:tc>
        <w:tc>
          <w:tcPr>
            <w:tcW w:w="4950" w:type="dxa"/>
            <w:tcBorders>
              <w:top w:val="single" w:sz="6" w:space="0" w:color="000000"/>
              <w:left w:val="single" w:sz="6" w:space="0" w:color="000000"/>
              <w:bottom w:val="single" w:sz="6" w:space="0" w:color="000000"/>
              <w:right w:val="single" w:sz="6" w:space="0" w:color="000000"/>
            </w:tcBorders>
            <w:tcPrChange w:id="112"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color w:val="000000"/>
                <w:spacing w:val="-1"/>
                <w:sz w:val="24"/>
              </w:rPr>
            </w:pPr>
            <w:r>
              <w:rPr>
                <w:rFonts w:ascii="Times New Roman" w:hAnsi="Times New Roman"/>
                <w:color w:val="000000"/>
                <w:spacing w:val="-1"/>
                <w:sz w:val="24"/>
              </w:rPr>
              <w:t xml:space="preserve">Fixing with adjustable lugs with split end tail to </w:t>
            </w:r>
            <w:r>
              <w:rPr>
                <w:rFonts w:ascii="Times New Roman" w:hAnsi="Times New Roman"/>
                <w:color w:val="000000"/>
                <w:spacing w:val="-10"/>
                <w:sz w:val="24"/>
              </w:rPr>
              <w:t>each jamb.</w:t>
            </w:r>
          </w:p>
        </w:tc>
        <w:tc>
          <w:tcPr>
            <w:tcW w:w="1363" w:type="dxa"/>
            <w:tcBorders>
              <w:top w:val="single" w:sz="6" w:space="0" w:color="000000"/>
              <w:left w:val="single" w:sz="6" w:space="0" w:color="000000"/>
              <w:bottom w:val="single" w:sz="6" w:space="0" w:color="000000"/>
              <w:right w:val="single" w:sz="6" w:space="0" w:color="000000"/>
            </w:tcBorders>
            <w:tcPrChange w:id="113"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67" w:type="dxa"/>
            <w:tcBorders>
              <w:top w:val="single" w:sz="6" w:space="0" w:color="000000"/>
              <w:left w:val="single" w:sz="6" w:space="0" w:color="000000"/>
              <w:bottom w:val="single" w:sz="6" w:space="0" w:color="000000"/>
              <w:right w:val="single" w:sz="6" w:space="0" w:color="000000"/>
            </w:tcBorders>
            <w:tcPrChange w:id="114"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842"/>
              </w:tabs>
              <w:rPr>
                <w:rFonts w:ascii="Times New Roman" w:hAnsi="Times New Roman"/>
                <w:color w:val="000000"/>
                <w:spacing w:val="-10"/>
                <w:sz w:val="24"/>
              </w:rPr>
            </w:pPr>
            <w:r>
              <w:rPr>
                <w:rFonts w:ascii="Times New Roman" w:hAnsi="Times New Roman"/>
                <w:color w:val="000000"/>
                <w:spacing w:val="-10"/>
                <w:sz w:val="24"/>
              </w:rPr>
              <w:t>431.40</w:t>
            </w:r>
          </w:p>
        </w:tc>
      </w:tr>
      <w:tr w:rsidR="00F61295" w:rsidTr="00276349">
        <w:trPr>
          <w:trHeight w:hRule="exact" w:val="810"/>
          <w:trPrChange w:id="115" w:author="xds" w:date="2015-04-07T01:41:00Z">
            <w:trPr>
              <w:gridBefore w:val="1"/>
              <w:trHeight w:hRule="exact" w:val="810"/>
            </w:trPr>
          </w:trPrChange>
        </w:trPr>
        <w:tc>
          <w:tcPr>
            <w:tcW w:w="885" w:type="dxa"/>
            <w:tcBorders>
              <w:top w:val="single" w:sz="6" w:space="0" w:color="000000"/>
              <w:left w:val="single" w:sz="6" w:space="0" w:color="000000"/>
              <w:bottom w:val="single" w:sz="6" w:space="0" w:color="000000"/>
              <w:right w:val="single" w:sz="6" w:space="0" w:color="000000"/>
            </w:tcBorders>
            <w:tcPrChange w:id="116"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117"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10.13.22</w:t>
            </w:r>
          </w:p>
        </w:tc>
        <w:tc>
          <w:tcPr>
            <w:tcW w:w="4950" w:type="dxa"/>
            <w:tcBorders>
              <w:top w:val="single" w:sz="6" w:space="0" w:color="000000"/>
              <w:left w:val="single" w:sz="6" w:space="0" w:color="000000"/>
              <w:bottom w:val="single" w:sz="6" w:space="0" w:color="000000"/>
              <w:right w:val="single" w:sz="6" w:space="0" w:color="000000"/>
            </w:tcBorders>
            <w:tcPrChange w:id="118"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Fixing with carbon steel galvanised dash fastener </w:t>
            </w:r>
            <w:r>
              <w:rPr>
                <w:rFonts w:ascii="Times New Roman" w:hAnsi="Times New Roman"/>
                <w:color w:val="000000"/>
                <w:spacing w:val="-5"/>
                <w:sz w:val="24"/>
              </w:rPr>
              <w:t>of required dia and size (to be paid for separately).</w:t>
            </w:r>
          </w:p>
        </w:tc>
        <w:tc>
          <w:tcPr>
            <w:tcW w:w="1363" w:type="dxa"/>
            <w:tcBorders>
              <w:top w:val="single" w:sz="6" w:space="0" w:color="000000"/>
              <w:left w:val="single" w:sz="6" w:space="0" w:color="000000"/>
              <w:bottom w:val="single" w:sz="6" w:space="0" w:color="000000"/>
              <w:right w:val="single" w:sz="6" w:space="0" w:color="000000"/>
            </w:tcBorders>
            <w:tcPrChange w:id="119"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67" w:type="dxa"/>
            <w:tcBorders>
              <w:top w:val="single" w:sz="6" w:space="0" w:color="000000"/>
              <w:left w:val="single" w:sz="6" w:space="0" w:color="000000"/>
              <w:bottom w:val="single" w:sz="6" w:space="0" w:color="000000"/>
              <w:right w:val="single" w:sz="6" w:space="0" w:color="000000"/>
            </w:tcBorders>
            <w:tcPrChange w:id="120"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842"/>
              </w:tabs>
              <w:rPr>
                <w:rFonts w:ascii="Times New Roman" w:hAnsi="Times New Roman"/>
                <w:color w:val="000000"/>
                <w:spacing w:val="-10"/>
                <w:sz w:val="24"/>
              </w:rPr>
            </w:pPr>
            <w:r>
              <w:rPr>
                <w:rFonts w:ascii="Times New Roman" w:hAnsi="Times New Roman"/>
                <w:color w:val="000000"/>
                <w:spacing w:val="-10"/>
                <w:sz w:val="24"/>
              </w:rPr>
              <w:t>423.50</w:t>
            </w:r>
          </w:p>
        </w:tc>
      </w:tr>
      <w:tr w:rsidR="00F61295" w:rsidTr="00276349">
        <w:trPr>
          <w:trHeight w:hRule="exact" w:val="742"/>
          <w:trPrChange w:id="121" w:author="xds" w:date="2015-04-07T01:41:00Z">
            <w:trPr>
              <w:gridBefore w:val="1"/>
              <w:trHeight w:hRule="exact" w:val="742"/>
            </w:trPr>
          </w:trPrChange>
        </w:trPr>
        <w:tc>
          <w:tcPr>
            <w:tcW w:w="885" w:type="dxa"/>
            <w:tcBorders>
              <w:top w:val="single" w:sz="6" w:space="0" w:color="000000"/>
              <w:left w:val="single" w:sz="6" w:space="0" w:color="000000"/>
              <w:bottom w:val="single" w:sz="6" w:space="0" w:color="000000"/>
              <w:right w:val="single" w:sz="6" w:space="0" w:color="000000"/>
            </w:tcBorders>
            <w:tcPrChange w:id="122"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123"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10.13.3</w:t>
            </w:r>
          </w:p>
        </w:tc>
        <w:tc>
          <w:tcPr>
            <w:tcW w:w="4950" w:type="dxa"/>
            <w:tcBorders>
              <w:top w:val="single" w:sz="6" w:space="0" w:color="000000"/>
              <w:left w:val="single" w:sz="6" w:space="0" w:color="000000"/>
              <w:bottom w:val="single" w:sz="6" w:space="0" w:color="000000"/>
              <w:right w:val="single" w:sz="6" w:space="0" w:color="000000"/>
            </w:tcBorders>
            <w:tcPrChange w:id="124"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color w:val="000000"/>
                <w:spacing w:val="-10"/>
                <w:sz w:val="24"/>
              </w:rPr>
            </w:pPr>
            <w:r>
              <w:rPr>
                <w:rFonts w:ascii="Times New Roman" w:hAnsi="Times New Roman"/>
                <w:color w:val="000000"/>
                <w:spacing w:val="-10"/>
                <w:sz w:val="24"/>
              </w:rPr>
              <w:t>Profile E of 1.60mm thick double rebate of size 115mmx5Omm</w:t>
            </w:r>
          </w:p>
        </w:tc>
        <w:tc>
          <w:tcPr>
            <w:tcW w:w="1363" w:type="dxa"/>
            <w:tcBorders>
              <w:top w:val="single" w:sz="6" w:space="0" w:color="000000"/>
              <w:left w:val="single" w:sz="6" w:space="0" w:color="000000"/>
              <w:bottom w:val="single" w:sz="6" w:space="0" w:color="000000"/>
              <w:right w:val="single" w:sz="6" w:space="0" w:color="000000"/>
            </w:tcBorders>
            <w:tcPrChange w:id="125"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Change w:id="126"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r>
      <w:tr w:rsidR="00F61295" w:rsidTr="00276349">
        <w:trPr>
          <w:trHeight w:hRule="exact" w:val="743"/>
          <w:trPrChange w:id="127" w:author="xds" w:date="2015-04-07T01:41:00Z">
            <w:trPr>
              <w:gridBefore w:val="1"/>
              <w:trHeight w:hRule="exact" w:val="743"/>
            </w:trPr>
          </w:trPrChange>
        </w:trPr>
        <w:tc>
          <w:tcPr>
            <w:tcW w:w="885" w:type="dxa"/>
            <w:tcBorders>
              <w:top w:val="single" w:sz="6" w:space="0" w:color="000000"/>
              <w:left w:val="single" w:sz="6" w:space="0" w:color="000000"/>
              <w:bottom w:val="single" w:sz="6" w:space="0" w:color="000000"/>
              <w:right w:val="single" w:sz="6" w:space="0" w:color="000000"/>
            </w:tcBorders>
            <w:tcPrChange w:id="128"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129"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10.13.3.1</w:t>
            </w:r>
          </w:p>
        </w:tc>
        <w:tc>
          <w:tcPr>
            <w:tcW w:w="4950" w:type="dxa"/>
            <w:tcBorders>
              <w:top w:val="single" w:sz="6" w:space="0" w:color="000000"/>
              <w:left w:val="single" w:sz="6" w:space="0" w:color="000000"/>
              <w:bottom w:val="single" w:sz="6" w:space="0" w:color="000000"/>
              <w:right w:val="single" w:sz="6" w:space="0" w:color="000000"/>
            </w:tcBorders>
            <w:tcPrChange w:id="130"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color w:val="000000"/>
                <w:spacing w:val="-1"/>
                <w:sz w:val="24"/>
              </w:rPr>
            </w:pPr>
            <w:r>
              <w:rPr>
                <w:rFonts w:ascii="Times New Roman" w:hAnsi="Times New Roman"/>
                <w:color w:val="000000"/>
                <w:spacing w:val="-1"/>
                <w:sz w:val="24"/>
              </w:rPr>
              <w:t xml:space="preserve">Fixing with adjustable lugs with split end tail to </w:t>
            </w:r>
            <w:r>
              <w:rPr>
                <w:rFonts w:ascii="Times New Roman" w:hAnsi="Times New Roman"/>
                <w:color w:val="000000"/>
                <w:spacing w:val="-10"/>
                <w:sz w:val="24"/>
              </w:rPr>
              <w:t>each jamb.</w:t>
            </w:r>
          </w:p>
        </w:tc>
        <w:tc>
          <w:tcPr>
            <w:tcW w:w="1363" w:type="dxa"/>
            <w:tcBorders>
              <w:top w:val="single" w:sz="6" w:space="0" w:color="000000"/>
              <w:left w:val="single" w:sz="6" w:space="0" w:color="000000"/>
              <w:bottom w:val="single" w:sz="6" w:space="0" w:color="000000"/>
              <w:right w:val="single" w:sz="6" w:space="0" w:color="000000"/>
            </w:tcBorders>
            <w:tcPrChange w:id="131"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67" w:type="dxa"/>
            <w:tcBorders>
              <w:top w:val="single" w:sz="6" w:space="0" w:color="000000"/>
              <w:left w:val="single" w:sz="6" w:space="0" w:color="000000"/>
              <w:bottom w:val="single" w:sz="6" w:space="0" w:color="000000"/>
              <w:right w:val="single" w:sz="6" w:space="0" w:color="000000"/>
            </w:tcBorders>
            <w:tcPrChange w:id="132"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842"/>
              </w:tabs>
              <w:rPr>
                <w:rFonts w:ascii="Times New Roman" w:hAnsi="Times New Roman"/>
                <w:color w:val="000000"/>
                <w:spacing w:val="-10"/>
                <w:sz w:val="24"/>
              </w:rPr>
            </w:pPr>
            <w:r>
              <w:rPr>
                <w:rFonts w:ascii="Times New Roman" w:hAnsi="Times New Roman"/>
                <w:color w:val="000000"/>
                <w:spacing w:val="-10"/>
                <w:sz w:val="24"/>
              </w:rPr>
              <w:t>472.05</w:t>
            </w:r>
          </w:p>
        </w:tc>
      </w:tr>
      <w:tr w:rsidR="00F61295" w:rsidTr="00276349">
        <w:trPr>
          <w:trHeight w:hRule="exact" w:val="750"/>
          <w:trPrChange w:id="133" w:author="xds" w:date="2015-04-07T01:41:00Z">
            <w:trPr>
              <w:gridBefore w:val="1"/>
              <w:trHeight w:hRule="exact" w:val="750"/>
            </w:trPr>
          </w:trPrChange>
        </w:trPr>
        <w:tc>
          <w:tcPr>
            <w:tcW w:w="885" w:type="dxa"/>
            <w:tcBorders>
              <w:top w:val="single" w:sz="6" w:space="0" w:color="000000"/>
              <w:left w:val="single" w:sz="6" w:space="0" w:color="000000"/>
              <w:bottom w:val="single" w:sz="6" w:space="0" w:color="000000"/>
              <w:right w:val="single" w:sz="6" w:space="0" w:color="000000"/>
            </w:tcBorders>
            <w:tcPrChange w:id="134"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135"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10.13.32</w:t>
            </w:r>
          </w:p>
        </w:tc>
        <w:tc>
          <w:tcPr>
            <w:tcW w:w="4950" w:type="dxa"/>
            <w:tcBorders>
              <w:top w:val="single" w:sz="6" w:space="0" w:color="000000"/>
              <w:left w:val="single" w:sz="6" w:space="0" w:color="000000"/>
              <w:bottom w:val="single" w:sz="6" w:space="0" w:color="000000"/>
              <w:right w:val="single" w:sz="6" w:space="0" w:color="000000"/>
            </w:tcBorders>
            <w:tcPrChange w:id="136"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Fixing with carbon steel galvanised dash fastener </w:t>
            </w:r>
            <w:r>
              <w:rPr>
                <w:rFonts w:ascii="Times New Roman" w:hAnsi="Times New Roman"/>
                <w:color w:val="000000"/>
                <w:spacing w:val="-5"/>
                <w:sz w:val="24"/>
              </w:rPr>
              <w:t>of required dia and size (to be paid for separately).</w:t>
            </w:r>
          </w:p>
        </w:tc>
        <w:tc>
          <w:tcPr>
            <w:tcW w:w="1363" w:type="dxa"/>
            <w:tcBorders>
              <w:top w:val="single" w:sz="6" w:space="0" w:color="000000"/>
              <w:left w:val="single" w:sz="6" w:space="0" w:color="000000"/>
              <w:bottom w:val="single" w:sz="6" w:space="0" w:color="000000"/>
              <w:right w:val="single" w:sz="6" w:space="0" w:color="000000"/>
            </w:tcBorders>
            <w:tcPrChange w:id="137"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67" w:type="dxa"/>
            <w:tcBorders>
              <w:top w:val="single" w:sz="6" w:space="0" w:color="000000"/>
              <w:left w:val="single" w:sz="6" w:space="0" w:color="000000"/>
              <w:bottom w:val="single" w:sz="6" w:space="0" w:color="000000"/>
              <w:right w:val="single" w:sz="6" w:space="0" w:color="000000"/>
            </w:tcBorders>
            <w:tcPrChange w:id="138"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842"/>
              </w:tabs>
              <w:rPr>
                <w:rFonts w:ascii="Times New Roman" w:hAnsi="Times New Roman"/>
                <w:color w:val="000000"/>
                <w:spacing w:val="-10"/>
                <w:sz w:val="24"/>
              </w:rPr>
            </w:pPr>
            <w:r>
              <w:rPr>
                <w:rFonts w:ascii="Times New Roman" w:hAnsi="Times New Roman"/>
                <w:color w:val="000000"/>
                <w:spacing w:val="-10"/>
                <w:sz w:val="24"/>
              </w:rPr>
              <w:t>464.15</w:t>
            </w:r>
          </w:p>
        </w:tc>
      </w:tr>
      <w:tr w:rsidR="00F61295" w:rsidTr="00276349">
        <w:trPr>
          <w:trHeight w:hRule="exact" w:val="697"/>
          <w:trPrChange w:id="139" w:author="xds" w:date="2015-04-07T01:41:00Z">
            <w:trPr>
              <w:gridBefore w:val="1"/>
              <w:trHeight w:hRule="exact" w:val="697"/>
            </w:trPr>
          </w:trPrChange>
        </w:trPr>
        <w:tc>
          <w:tcPr>
            <w:tcW w:w="885" w:type="dxa"/>
            <w:tcBorders>
              <w:top w:val="single" w:sz="6" w:space="0" w:color="000000"/>
              <w:left w:val="single" w:sz="6" w:space="0" w:color="000000"/>
              <w:bottom w:val="single" w:sz="6" w:space="0" w:color="000000"/>
              <w:right w:val="single" w:sz="6" w:space="0" w:color="000000"/>
            </w:tcBorders>
            <w:tcPrChange w:id="140"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141"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10.13,4</w:t>
            </w:r>
          </w:p>
        </w:tc>
        <w:tc>
          <w:tcPr>
            <w:tcW w:w="4950" w:type="dxa"/>
            <w:tcBorders>
              <w:top w:val="single" w:sz="6" w:space="0" w:color="000000"/>
              <w:left w:val="single" w:sz="6" w:space="0" w:color="000000"/>
              <w:bottom w:val="single" w:sz="6" w:space="0" w:color="000000"/>
              <w:right w:val="single" w:sz="6" w:space="0" w:color="000000"/>
            </w:tcBorders>
            <w:tcPrChange w:id="142"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color w:val="000000"/>
                <w:spacing w:val="-10"/>
                <w:sz w:val="24"/>
              </w:rPr>
            </w:pPr>
            <w:r>
              <w:rPr>
                <w:rFonts w:ascii="Times New Roman" w:hAnsi="Times New Roman"/>
                <w:color w:val="000000"/>
                <w:spacing w:val="-10"/>
                <w:sz w:val="24"/>
              </w:rPr>
              <w:t>Profile 13 of 1.25mm thick single rebate of size 80mmx5Omm</w:t>
            </w:r>
          </w:p>
        </w:tc>
        <w:tc>
          <w:tcPr>
            <w:tcW w:w="1363" w:type="dxa"/>
            <w:tcBorders>
              <w:top w:val="single" w:sz="6" w:space="0" w:color="000000"/>
              <w:left w:val="single" w:sz="6" w:space="0" w:color="000000"/>
              <w:bottom w:val="single" w:sz="6" w:space="0" w:color="000000"/>
              <w:right w:val="single" w:sz="6" w:space="0" w:color="000000"/>
            </w:tcBorders>
            <w:tcPrChange w:id="143"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Change w:id="144"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r>
      <w:tr w:rsidR="00F61295" w:rsidTr="00276349">
        <w:trPr>
          <w:trHeight w:hRule="exact" w:val="758"/>
          <w:trPrChange w:id="145" w:author="xds" w:date="2015-04-07T01:41:00Z">
            <w:trPr>
              <w:gridBefore w:val="1"/>
              <w:trHeight w:hRule="exact" w:val="758"/>
            </w:trPr>
          </w:trPrChange>
        </w:trPr>
        <w:tc>
          <w:tcPr>
            <w:tcW w:w="885" w:type="dxa"/>
            <w:tcBorders>
              <w:top w:val="single" w:sz="6" w:space="0" w:color="000000"/>
              <w:left w:val="single" w:sz="6" w:space="0" w:color="000000"/>
              <w:bottom w:val="single" w:sz="6" w:space="0" w:color="000000"/>
              <w:right w:val="single" w:sz="6" w:space="0" w:color="000000"/>
            </w:tcBorders>
            <w:tcPrChange w:id="146"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147"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10.13.4.1</w:t>
            </w:r>
          </w:p>
        </w:tc>
        <w:tc>
          <w:tcPr>
            <w:tcW w:w="4950" w:type="dxa"/>
            <w:tcBorders>
              <w:top w:val="single" w:sz="6" w:space="0" w:color="000000"/>
              <w:left w:val="single" w:sz="6" w:space="0" w:color="000000"/>
              <w:bottom w:val="single" w:sz="6" w:space="0" w:color="000000"/>
              <w:right w:val="single" w:sz="6" w:space="0" w:color="000000"/>
            </w:tcBorders>
            <w:tcPrChange w:id="148"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color w:val="000000"/>
                <w:spacing w:val="-1"/>
                <w:sz w:val="24"/>
              </w:rPr>
            </w:pPr>
            <w:r>
              <w:rPr>
                <w:rFonts w:ascii="Times New Roman" w:hAnsi="Times New Roman"/>
                <w:color w:val="000000"/>
                <w:spacing w:val="-1"/>
                <w:sz w:val="24"/>
              </w:rPr>
              <w:t xml:space="preserve">Fixing with adjustable lugs with split end tail to </w:t>
            </w:r>
            <w:r>
              <w:rPr>
                <w:rFonts w:ascii="Times New Roman" w:hAnsi="Times New Roman"/>
                <w:color w:val="000000"/>
                <w:spacing w:val="-10"/>
                <w:sz w:val="24"/>
              </w:rPr>
              <w:t>each jamb.</w:t>
            </w:r>
          </w:p>
        </w:tc>
        <w:tc>
          <w:tcPr>
            <w:tcW w:w="1363" w:type="dxa"/>
            <w:tcBorders>
              <w:top w:val="single" w:sz="6" w:space="0" w:color="000000"/>
              <w:left w:val="single" w:sz="6" w:space="0" w:color="000000"/>
              <w:bottom w:val="single" w:sz="6" w:space="0" w:color="000000"/>
              <w:right w:val="single" w:sz="6" w:space="0" w:color="000000"/>
            </w:tcBorders>
            <w:tcPrChange w:id="149"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67" w:type="dxa"/>
            <w:tcBorders>
              <w:top w:val="single" w:sz="6" w:space="0" w:color="000000"/>
              <w:left w:val="single" w:sz="6" w:space="0" w:color="000000"/>
              <w:bottom w:val="single" w:sz="6" w:space="0" w:color="000000"/>
              <w:right w:val="single" w:sz="6" w:space="0" w:color="000000"/>
            </w:tcBorders>
            <w:tcPrChange w:id="150"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842"/>
              </w:tabs>
              <w:rPr>
                <w:rFonts w:ascii="Times New Roman" w:hAnsi="Times New Roman"/>
                <w:color w:val="000000"/>
                <w:spacing w:val="-10"/>
                <w:sz w:val="24"/>
              </w:rPr>
            </w:pPr>
            <w:r>
              <w:rPr>
                <w:rFonts w:ascii="Times New Roman" w:hAnsi="Times New Roman"/>
                <w:color w:val="000000"/>
                <w:spacing w:val="-10"/>
                <w:sz w:val="24"/>
              </w:rPr>
              <w:t>355.90</w:t>
            </w:r>
          </w:p>
        </w:tc>
      </w:tr>
      <w:tr w:rsidR="00F61295" w:rsidTr="00276349">
        <w:trPr>
          <w:trHeight w:hRule="exact" w:val="810"/>
          <w:trPrChange w:id="151" w:author="xds" w:date="2015-04-07T01:41:00Z">
            <w:trPr>
              <w:gridBefore w:val="1"/>
              <w:trHeight w:hRule="exact" w:val="810"/>
            </w:trPr>
          </w:trPrChange>
        </w:trPr>
        <w:tc>
          <w:tcPr>
            <w:tcW w:w="885" w:type="dxa"/>
            <w:tcBorders>
              <w:top w:val="single" w:sz="6" w:space="0" w:color="000000"/>
              <w:left w:val="single" w:sz="6" w:space="0" w:color="000000"/>
              <w:bottom w:val="single" w:sz="6" w:space="0" w:color="000000"/>
              <w:right w:val="single" w:sz="6" w:space="0" w:color="000000"/>
            </w:tcBorders>
            <w:tcPrChange w:id="152"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153"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10.13.42</w:t>
            </w:r>
          </w:p>
        </w:tc>
        <w:tc>
          <w:tcPr>
            <w:tcW w:w="4950" w:type="dxa"/>
            <w:tcBorders>
              <w:top w:val="single" w:sz="6" w:space="0" w:color="000000"/>
              <w:left w:val="single" w:sz="6" w:space="0" w:color="000000"/>
              <w:bottom w:val="single" w:sz="6" w:space="0" w:color="000000"/>
              <w:right w:val="single" w:sz="6" w:space="0" w:color="000000"/>
            </w:tcBorders>
            <w:tcPrChange w:id="154"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Fixing with carbon steel galvanised dash fastener </w:t>
            </w:r>
            <w:r>
              <w:rPr>
                <w:rFonts w:ascii="Times New Roman" w:hAnsi="Times New Roman"/>
                <w:color w:val="000000"/>
                <w:spacing w:val="-5"/>
                <w:sz w:val="24"/>
              </w:rPr>
              <w:t>of required dia and size (to be paid for separately).</w:t>
            </w:r>
          </w:p>
        </w:tc>
        <w:tc>
          <w:tcPr>
            <w:tcW w:w="1363" w:type="dxa"/>
            <w:tcBorders>
              <w:top w:val="single" w:sz="6" w:space="0" w:color="000000"/>
              <w:left w:val="single" w:sz="6" w:space="0" w:color="000000"/>
              <w:bottom w:val="single" w:sz="6" w:space="0" w:color="000000"/>
              <w:right w:val="single" w:sz="6" w:space="0" w:color="000000"/>
            </w:tcBorders>
            <w:tcPrChange w:id="155"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67" w:type="dxa"/>
            <w:tcBorders>
              <w:top w:val="single" w:sz="6" w:space="0" w:color="000000"/>
              <w:left w:val="single" w:sz="6" w:space="0" w:color="000000"/>
              <w:bottom w:val="single" w:sz="6" w:space="0" w:color="000000"/>
              <w:right w:val="single" w:sz="6" w:space="0" w:color="000000"/>
            </w:tcBorders>
            <w:tcPrChange w:id="156"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842"/>
              </w:tabs>
              <w:rPr>
                <w:rFonts w:ascii="Times New Roman" w:hAnsi="Times New Roman"/>
                <w:color w:val="000000"/>
                <w:spacing w:val="-10"/>
                <w:sz w:val="24"/>
              </w:rPr>
            </w:pPr>
            <w:r>
              <w:rPr>
                <w:rFonts w:ascii="Times New Roman" w:hAnsi="Times New Roman"/>
                <w:color w:val="000000"/>
                <w:spacing w:val="-10"/>
                <w:sz w:val="24"/>
              </w:rPr>
              <w:t>348.00</w:t>
            </w:r>
          </w:p>
        </w:tc>
      </w:tr>
      <w:tr w:rsidR="00F61295" w:rsidTr="00276349">
        <w:trPr>
          <w:trHeight w:hRule="exact" w:val="727"/>
          <w:trPrChange w:id="157" w:author="xds" w:date="2015-04-07T01:41:00Z">
            <w:trPr>
              <w:gridBefore w:val="1"/>
              <w:trHeight w:hRule="exact" w:val="727"/>
            </w:trPr>
          </w:trPrChange>
        </w:trPr>
        <w:tc>
          <w:tcPr>
            <w:tcW w:w="885" w:type="dxa"/>
            <w:tcBorders>
              <w:top w:val="single" w:sz="6" w:space="0" w:color="000000"/>
              <w:left w:val="single" w:sz="6" w:space="0" w:color="000000"/>
              <w:bottom w:val="single" w:sz="6" w:space="0" w:color="000000"/>
              <w:right w:val="single" w:sz="6" w:space="0" w:color="000000"/>
            </w:tcBorders>
            <w:tcPrChange w:id="158"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159"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10.13.5</w:t>
            </w:r>
          </w:p>
        </w:tc>
        <w:tc>
          <w:tcPr>
            <w:tcW w:w="4950" w:type="dxa"/>
            <w:tcBorders>
              <w:top w:val="single" w:sz="6" w:space="0" w:color="000000"/>
              <w:left w:val="single" w:sz="6" w:space="0" w:color="000000"/>
              <w:bottom w:val="single" w:sz="6" w:space="0" w:color="000000"/>
              <w:right w:val="single" w:sz="6" w:space="0" w:color="000000"/>
            </w:tcBorders>
            <w:tcPrChange w:id="160"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color w:val="000000"/>
                <w:sz w:val="24"/>
              </w:rPr>
            </w:pPr>
            <w:r>
              <w:rPr>
                <w:rFonts w:ascii="Times New Roman" w:hAnsi="Times New Roman"/>
                <w:color w:val="000000"/>
                <w:sz w:val="24"/>
              </w:rPr>
              <w:t xml:space="preserve">Profile C of 1.25mm thick single rebate of size </w:t>
            </w:r>
            <w:r>
              <w:rPr>
                <w:rFonts w:ascii="Times New Roman" w:hAnsi="Times New Roman"/>
                <w:color w:val="000000"/>
                <w:spacing w:val="-10"/>
                <w:sz w:val="24"/>
              </w:rPr>
              <w:t>100ninro</w:t>
            </w:r>
            <w:ins w:id="161" w:author="xds" w:date="2015-01-12T00:48:00Z">
              <w:r w:rsidR="00762117">
                <w:rPr>
                  <w:rFonts w:ascii="Times New Roman" w:hAnsi="Times New Roman"/>
                  <w:color w:val="000000"/>
                  <w:spacing w:val="-10"/>
                  <w:sz w:val="24"/>
                </w:rPr>
                <w:t>5</w:t>
              </w:r>
            </w:ins>
            <w:r>
              <w:rPr>
                <w:rFonts w:ascii="Times New Roman" w:hAnsi="Times New Roman"/>
                <w:color w:val="000000"/>
                <w:spacing w:val="-10"/>
                <w:sz w:val="24"/>
              </w:rPr>
              <w:t>0mm</w:t>
            </w:r>
          </w:p>
        </w:tc>
        <w:tc>
          <w:tcPr>
            <w:tcW w:w="1363" w:type="dxa"/>
            <w:tcBorders>
              <w:top w:val="single" w:sz="6" w:space="0" w:color="000000"/>
              <w:left w:val="single" w:sz="6" w:space="0" w:color="000000"/>
              <w:bottom w:val="single" w:sz="6" w:space="0" w:color="000000"/>
              <w:right w:val="single" w:sz="6" w:space="0" w:color="000000"/>
            </w:tcBorders>
            <w:tcPrChange w:id="162"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Change w:id="163"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r>
      <w:tr w:rsidR="00F61295" w:rsidTr="00276349">
        <w:trPr>
          <w:trHeight w:hRule="exact" w:val="728"/>
          <w:trPrChange w:id="164" w:author="xds" w:date="2015-04-07T01:41:00Z">
            <w:trPr>
              <w:gridBefore w:val="1"/>
              <w:trHeight w:hRule="exact" w:val="728"/>
            </w:trPr>
          </w:trPrChange>
        </w:trPr>
        <w:tc>
          <w:tcPr>
            <w:tcW w:w="885" w:type="dxa"/>
            <w:tcBorders>
              <w:top w:val="single" w:sz="6" w:space="0" w:color="000000"/>
              <w:left w:val="single" w:sz="6" w:space="0" w:color="000000"/>
              <w:bottom w:val="single" w:sz="6" w:space="0" w:color="000000"/>
              <w:right w:val="single" w:sz="6" w:space="0" w:color="000000"/>
            </w:tcBorders>
            <w:tcPrChange w:id="165"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166"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10.13.5.1</w:t>
            </w:r>
          </w:p>
        </w:tc>
        <w:tc>
          <w:tcPr>
            <w:tcW w:w="4950" w:type="dxa"/>
            <w:tcBorders>
              <w:top w:val="single" w:sz="6" w:space="0" w:color="000000"/>
              <w:left w:val="single" w:sz="6" w:space="0" w:color="000000"/>
              <w:bottom w:val="single" w:sz="6" w:space="0" w:color="000000"/>
              <w:right w:val="single" w:sz="6" w:space="0" w:color="000000"/>
            </w:tcBorders>
            <w:tcPrChange w:id="167"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color w:val="000000"/>
                <w:spacing w:val="-1"/>
                <w:sz w:val="24"/>
              </w:rPr>
            </w:pPr>
            <w:r>
              <w:rPr>
                <w:rFonts w:ascii="Times New Roman" w:hAnsi="Times New Roman"/>
                <w:color w:val="000000"/>
                <w:spacing w:val="-1"/>
                <w:sz w:val="24"/>
              </w:rPr>
              <w:t xml:space="preserve">Fixing with adjustable lugs with split end tail to </w:t>
            </w:r>
            <w:r>
              <w:rPr>
                <w:rFonts w:ascii="Times New Roman" w:hAnsi="Times New Roman"/>
                <w:color w:val="000000"/>
                <w:spacing w:val="-10"/>
                <w:sz w:val="24"/>
              </w:rPr>
              <w:t>each jamb.</w:t>
            </w:r>
          </w:p>
        </w:tc>
        <w:tc>
          <w:tcPr>
            <w:tcW w:w="1363" w:type="dxa"/>
            <w:tcBorders>
              <w:top w:val="single" w:sz="6" w:space="0" w:color="000000"/>
              <w:left w:val="single" w:sz="6" w:space="0" w:color="000000"/>
              <w:bottom w:val="single" w:sz="6" w:space="0" w:color="000000"/>
              <w:right w:val="single" w:sz="6" w:space="0" w:color="000000"/>
            </w:tcBorders>
            <w:tcPrChange w:id="168"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67" w:type="dxa"/>
            <w:tcBorders>
              <w:top w:val="single" w:sz="6" w:space="0" w:color="000000"/>
              <w:left w:val="single" w:sz="6" w:space="0" w:color="000000"/>
              <w:bottom w:val="single" w:sz="6" w:space="0" w:color="000000"/>
              <w:right w:val="single" w:sz="6" w:space="0" w:color="000000"/>
            </w:tcBorders>
            <w:tcPrChange w:id="169"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842"/>
              </w:tabs>
              <w:rPr>
                <w:rFonts w:ascii="Times New Roman" w:hAnsi="Times New Roman"/>
                <w:color w:val="000000"/>
                <w:spacing w:val="-10"/>
                <w:sz w:val="24"/>
              </w:rPr>
            </w:pPr>
            <w:r>
              <w:rPr>
                <w:rFonts w:ascii="Times New Roman" w:hAnsi="Times New Roman"/>
                <w:color w:val="000000"/>
                <w:spacing w:val="-10"/>
                <w:sz w:val="24"/>
              </w:rPr>
              <w:t>384.95</w:t>
            </w:r>
          </w:p>
        </w:tc>
      </w:tr>
      <w:tr w:rsidR="00F61295" w:rsidTr="00276349">
        <w:trPr>
          <w:trHeight w:hRule="exact" w:val="735"/>
          <w:trPrChange w:id="170" w:author="xds" w:date="2015-04-07T01:41:00Z">
            <w:trPr>
              <w:gridBefore w:val="1"/>
              <w:trHeight w:hRule="exact" w:val="735"/>
            </w:trPr>
          </w:trPrChange>
        </w:trPr>
        <w:tc>
          <w:tcPr>
            <w:tcW w:w="885" w:type="dxa"/>
            <w:tcBorders>
              <w:top w:val="single" w:sz="6" w:space="0" w:color="000000"/>
              <w:left w:val="single" w:sz="6" w:space="0" w:color="000000"/>
              <w:bottom w:val="single" w:sz="6" w:space="0" w:color="000000"/>
              <w:right w:val="single" w:sz="6" w:space="0" w:color="000000"/>
            </w:tcBorders>
            <w:tcPrChange w:id="171"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172"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10.13.52</w:t>
            </w:r>
          </w:p>
        </w:tc>
        <w:tc>
          <w:tcPr>
            <w:tcW w:w="4950" w:type="dxa"/>
            <w:tcBorders>
              <w:top w:val="single" w:sz="6" w:space="0" w:color="000000"/>
              <w:left w:val="single" w:sz="6" w:space="0" w:color="000000"/>
              <w:bottom w:val="single" w:sz="6" w:space="0" w:color="000000"/>
              <w:right w:val="single" w:sz="6" w:space="0" w:color="000000"/>
            </w:tcBorders>
            <w:tcPrChange w:id="173"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Fixing with carbon steel galvanised dash fastener </w:t>
            </w:r>
            <w:r>
              <w:rPr>
                <w:rFonts w:ascii="Times New Roman" w:hAnsi="Times New Roman"/>
                <w:color w:val="000000"/>
                <w:spacing w:val="-5"/>
                <w:sz w:val="24"/>
              </w:rPr>
              <w:t>of required dia and size (to be paid for separately).</w:t>
            </w:r>
          </w:p>
        </w:tc>
        <w:tc>
          <w:tcPr>
            <w:tcW w:w="1363" w:type="dxa"/>
            <w:tcBorders>
              <w:top w:val="single" w:sz="6" w:space="0" w:color="000000"/>
              <w:left w:val="single" w:sz="6" w:space="0" w:color="000000"/>
              <w:bottom w:val="single" w:sz="6" w:space="0" w:color="000000"/>
              <w:right w:val="single" w:sz="6" w:space="0" w:color="000000"/>
            </w:tcBorders>
            <w:tcPrChange w:id="174"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67" w:type="dxa"/>
            <w:tcBorders>
              <w:top w:val="single" w:sz="6" w:space="0" w:color="000000"/>
              <w:left w:val="single" w:sz="6" w:space="0" w:color="000000"/>
              <w:bottom w:val="single" w:sz="6" w:space="0" w:color="000000"/>
              <w:right w:val="single" w:sz="6" w:space="0" w:color="000000"/>
            </w:tcBorders>
            <w:tcPrChange w:id="175"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842"/>
              </w:tabs>
              <w:rPr>
                <w:rFonts w:ascii="Times New Roman" w:hAnsi="Times New Roman"/>
                <w:color w:val="000000"/>
                <w:spacing w:val="-10"/>
                <w:sz w:val="24"/>
              </w:rPr>
            </w:pPr>
            <w:r>
              <w:rPr>
                <w:rFonts w:ascii="Times New Roman" w:hAnsi="Times New Roman"/>
                <w:color w:val="000000"/>
                <w:spacing w:val="-10"/>
                <w:sz w:val="24"/>
              </w:rPr>
              <w:t>377.05</w:t>
            </w:r>
          </w:p>
        </w:tc>
      </w:tr>
      <w:tr w:rsidR="00F61295" w:rsidTr="00276349">
        <w:trPr>
          <w:trHeight w:hRule="exact" w:val="727"/>
          <w:trPrChange w:id="176" w:author="xds" w:date="2015-04-07T01:41:00Z">
            <w:trPr>
              <w:gridBefore w:val="1"/>
              <w:trHeight w:hRule="exact" w:val="727"/>
            </w:trPr>
          </w:trPrChange>
        </w:trPr>
        <w:tc>
          <w:tcPr>
            <w:tcW w:w="885" w:type="dxa"/>
            <w:tcBorders>
              <w:top w:val="single" w:sz="6" w:space="0" w:color="000000"/>
              <w:left w:val="single" w:sz="6" w:space="0" w:color="000000"/>
              <w:bottom w:val="single" w:sz="6" w:space="0" w:color="000000"/>
              <w:right w:val="single" w:sz="6" w:space="0" w:color="000000"/>
            </w:tcBorders>
            <w:tcPrChange w:id="177"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178"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10.13,6</w:t>
            </w:r>
          </w:p>
        </w:tc>
        <w:tc>
          <w:tcPr>
            <w:tcW w:w="4950" w:type="dxa"/>
            <w:tcBorders>
              <w:top w:val="single" w:sz="6" w:space="0" w:color="000000"/>
              <w:left w:val="single" w:sz="6" w:space="0" w:color="000000"/>
              <w:bottom w:val="single" w:sz="6" w:space="0" w:color="000000"/>
              <w:right w:val="single" w:sz="6" w:space="0" w:color="000000"/>
            </w:tcBorders>
            <w:tcPrChange w:id="179"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color w:val="000000"/>
                <w:spacing w:val="-10"/>
                <w:sz w:val="24"/>
              </w:rPr>
            </w:pPr>
            <w:r>
              <w:rPr>
                <w:rFonts w:ascii="Times New Roman" w:hAnsi="Times New Roman"/>
                <w:color w:val="000000"/>
                <w:spacing w:val="-10"/>
                <w:sz w:val="24"/>
              </w:rPr>
              <w:t>Profile E of 1.25mm thick double rebate of size 115nmvoOmm</w:t>
            </w:r>
          </w:p>
        </w:tc>
        <w:tc>
          <w:tcPr>
            <w:tcW w:w="1363" w:type="dxa"/>
            <w:tcBorders>
              <w:top w:val="single" w:sz="6" w:space="0" w:color="000000"/>
              <w:left w:val="single" w:sz="6" w:space="0" w:color="000000"/>
              <w:bottom w:val="single" w:sz="6" w:space="0" w:color="000000"/>
              <w:right w:val="single" w:sz="6" w:space="0" w:color="000000"/>
            </w:tcBorders>
            <w:tcPrChange w:id="180"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Change w:id="181"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31C51" w:rsidP="004D2427">
            <w:pPr>
              <w:rPr>
                <w:rFonts w:ascii="Times New Roman" w:hAnsi="Times New Roman"/>
                <w:color w:val="000000"/>
                <w:sz w:val="20"/>
              </w:rPr>
            </w:pPr>
            <w:r w:rsidRPr="00F31C51">
              <w:rPr>
                <w:rFonts w:ascii="Times New Roman" w:hAnsi="Times New Roman"/>
                <w:noProof/>
                <w:color w:val="000000"/>
                <w:spacing w:val="-10"/>
                <w:sz w:val="24"/>
                <w:lang w:bidi="hi-IN"/>
              </w:rPr>
              <w:pict>
                <v:shape id="_x0000_s1039" type="#_x0000_t202" style="position:absolute;margin-left:35.65pt;margin-top:48.2pt;width:81.2pt;height:22.75pt;z-index:251669504;mso-position-horizontal-relative:text;mso-position-vertical-relative:text" filled="f" stroked="f">
                  <v:textbox>
                    <w:txbxContent>
                      <w:p w:rsidR="006A17B0" w:rsidRDefault="006A17B0" w:rsidP="007B19FE">
                        <w:pPr>
                          <w:jc w:val="center"/>
                          <w:rPr>
                            <w:rFonts w:ascii="Times New Roman" w:hAnsi="Times New Roman" w:cs="Times New Roman"/>
                          </w:rPr>
                        </w:pPr>
                        <w:r>
                          <w:t>Page No.180</w:t>
                        </w:r>
                      </w:p>
                      <w:p w:rsidR="006A17B0" w:rsidRDefault="006A17B0"/>
                    </w:txbxContent>
                  </v:textbox>
                </v:shape>
              </w:pict>
            </w:r>
          </w:p>
        </w:tc>
      </w:tr>
      <w:tr w:rsidR="00F61295" w:rsidTr="00276349">
        <w:trPr>
          <w:trHeight w:hRule="exact" w:val="690"/>
          <w:trPrChange w:id="182" w:author="xds" w:date="2015-04-07T01:41:00Z">
            <w:trPr>
              <w:gridBefore w:val="1"/>
              <w:trHeight w:hRule="exact" w:val="690"/>
            </w:trPr>
          </w:trPrChange>
        </w:trPr>
        <w:tc>
          <w:tcPr>
            <w:tcW w:w="885" w:type="dxa"/>
            <w:tcBorders>
              <w:top w:val="single" w:sz="6" w:space="0" w:color="000000"/>
              <w:left w:val="single" w:sz="6" w:space="0" w:color="000000"/>
              <w:bottom w:val="single" w:sz="6" w:space="0" w:color="000000"/>
              <w:right w:val="single" w:sz="6" w:space="0" w:color="000000"/>
            </w:tcBorders>
            <w:tcPrChange w:id="183"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lastRenderedPageBreak/>
              <w:t xml:space="preserve">Item </w:t>
            </w:r>
            <w:r>
              <w:rPr>
                <w:rFonts w:ascii="Times New Roman" w:hAnsi="Times New Roman"/>
                <w:b/>
                <w:color w:val="000000"/>
                <w:spacing w:val="-10"/>
                <w:sz w:val="24"/>
              </w:rPr>
              <w:br/>
              <w:t>No.</w:t>
            </w:r>
          </w:p>
        </w:tc>
        <w:tc>
          <w:tcPr>
            <w:tcW w:w="6038" w:type="dxa"/>
            <w:gridSpan w:val="2"/>
            <w:tcBorders>
              <w:top w:val="single" w:sz="6" w:space="0" w:color="000000"/>
              <w:left w:val="single" w:sz="6" w:space="0" w:color="000000"/>
              <w:bottom w:val="single" w:sz="6" w:space="0" w:color="000000"/>
              <w:right w:val="single" w:sz="6" w:space="0" w:color="000000"/>
            </w:tcBorders>
            <w:tcPrChange w:id="184"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1363" w:type="dxa"/>
            <w:tcBorders>
              <w:top w:val="single" w:sz="6" w:space="0" w:color="000000"/>
              <w:left w:val="single" w:sz="6" w:space="0" w:color="000000"/>
              <w:bottom w:val="single" w:sz="6" w:space="0" w:color="000000"/>
              <w:right w:val="single" w:sz="6" w:space="0" w:color="000000"/>
            </w:tcBorders>
            <w:tcPrChange w:id="185"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567" w:type="dxa"/>
            <w:tcBorders>
              <w:top w:val="single" w:sz="6" w:space="0" w:color="000000"/>
              <w:left w:val="single" w:sz="6" w:space="0" w:color="000000"/>
              <w:bottom w:val="single" w:sz="6" w:space="0" w:color="000000"/>
              <w:right w:val="single" w:sz="6" w:space="0" w:color="000000"/>
            </w:tcBorders>
            <w:tcPrChange w:id="186"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Rote </w:t>
            </w:r>
            <w:r>
              <w:rPr>
                <w:rFonts w:ascii="Times New Roman" w:hAnsi="Times New Roman"/>
                <w:b/>
                <w:color w:val="000000"/>
                <w:spacing w:val="-10"/>
                <w:sz w:val="24"/>
              </w:rPr>
              <w:br/>
              <w:t>(in Rs.)</w:t>
            </w:r>
          </w:p>
        </w:tc>
      </w:tr>
      <w:tr w:rsidR="00F61295" w:rsidTr="00276349">
        <w:trPr>
          <w:trHeight w:hRule="exact" w:val="293"/>
          <w:trPrChange w:id="187" w:author="xds" w:date="2015-04-07T01:41:00Z">
            <w:trPr>
              <w:gridBefore w:val="1"/>
              <w:trHeight w:hRule="exact" w:val="293"/>
            </w:trPr>
          </w:trPrChange>
        </w:trPr>
        <w:tc>
          <w:tcPr>
            <w:tcW w:w="885" w:type="dxa"/>
            <w:tcBorders>
              <w:top w:val="single" w:sz="6" w:space="0" w:color="000000"/>
              <w:left w:val="single" w:sz="6" w:space="0" w:color="000000"/>
              <w:bottom w:val="single" w:sz="6" w:space="0" w:color="000000"/>
              <w:right w:val="single" w:sz="6" w:space="0" w:color="000000"/>
            </w:tcBorders>
            <w:tcPrChange w:id="188"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6038" w:type="dxa"/>
            <w:gridSpan w:val="2"/>
            <w:tcBorders>
              <w:top w:val="single" w:sz="6" w:space="0" w:color="000000"/>
              <w:left w:val="single" w:sz="6" w:space="0" w:color="000000"/>
              <w:bottom w:val="single" w:sz="6" w:space="0" w:color="000000"/>
              <w:right w:val="single" w:sz="6" w:space="0" w:color="000000"/>
            </w:tcBorders>
            <w:tcPrChange w:id="189"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363" w:type="dxa"/>
            <w:tcBorders>
              <w:top w:val="single" w:sz="6" w:space="0" w:color="000000"/>
              <w:left w:val="single" w:sz="6" w:space="0" w:color="000000"/>
              <w:bottom w:val="single" w:sz="6" w:space="0" w:color="000000"/>
              <w:right w:val="single" w:sz="6" w:space="0" w:color="000000"/>
            </w:tcBorders>
            <w:tcPrChange w:id="190"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Change w:id="191"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r>
      <w:tr w:rsidR="00F61295" w:rsidTr="00276349">
        <w:trPr>
          <w:trHeight w:hRule="exact" w:val="735"/>
          <w:trPrChange w:id="192" w:author="xds" w:date="2015-04-07T01:41:00Z">
            <w:trPr>
              <w:gridBefore w:val="1"/>
              <w:trHeight w:hRule="exact" w:val="735"/>
            </w:trPr>
          </w:trPrChange>
        </w:trPr>
        <w:tc>
          <w:tcPr>
            <w:tcW w:w="885" w:type="dxa"/>
            <w:tcBorders>
              <w:top w:val="single" w:sz="6" w:space="0" w:color="000000"/>
              <w:left w:val="single" w:sz="6" w:space="0" w:color="000000"/>
              <w:bottom w:val="single" w:sz="6" w:space="0" w:color="000000"/>
              <w:right w:val="single" w:sz="6" w:space="0" w:color="000000"/>
            </w:tcBorders>
            <w:tcPrChange w:id="193"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194"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b/>
                <w:color w:val="000000"/>
                <w:spacing w:val="-10"/>
                <w:sz w:val="24"/>
              </w:rPr>
            </w:pPr>
            <w:r>
              <w:rPr>
                <w:rFonts w:ascii="Times New Roman" w:hAnsi="Times New Roman"/>
                <w:b/>
                <w:color w:val="000000"/>
                <w:spacing w:val="-10"/>
                <w:sz w:val="24"/>
              </w:rPr>
              <w:t>10.13.6.1</w:t>
            </w:r>
          </w:p>
        </w:tc>
        <w:tc>
          <w:tcPr>
            <w:tcW w:w="4950" w:type="dxa"/>
            <w:tcBorders>
              <w:top w:val="single" w:sz="6" w:space="0" w:color="000000"/>
              <w:left w:val="single" w:sz="6" w:space="0" w:color="000000"/>
              <w:bottom w:val="single" w:sz="6" w:space="0" w:color="000000"/>
              <w:right w:val="single" w:sz="6" w:space="0" w:color="000000"/>
            </w:tcBorders>
            <w:tcPrChange w:id="195"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b/>
                <w:color w:val="000000"/>
                <w:spacing w:val="-7"/>
                <w:sz w:val="24"/>
              </w:rPr>
            </w:pPr>
            <w:r>
              <w:rPr>
                <w:rFonts w:ascii="Times New Roman" w:hAnsi="Times New Roman"/>
                <w:b/>
                <w:color w:val="000000"/>
                <w:spacing w:val="-7"/>
                <w:sz w:val="24"/>
              </w:rPr>
              <w:t xml:space="preserve">Fixing with adjustable lugs with split mid tail to </w:t>
            </w:r>
            <w:r>
              <w:rPr>
                <w:rFonts w:ascii="Times New Roman" w:hAnsi="Times New Roman"/>
                <w:b/>
                <w:color w:val="000000"/>
                <w:spacing w:val="-10"/>
                <w:sz w:val="24"/>
              </w:rPr>
              <w:t>each jamb.</w:t>
            </w:r>
          </w:p>
        </w:tc>
        <w:tc>
          <w:tcPr>
            <w:tcW w:w="1363" w:type="dxa"/>
            <w:tcBorders>
              <w:top w:val="single" w:sz="6" w:space="0" w:color="000000"/>
              <w:left w:val="single" w:sz="6" w:space="0" w:color="000000"/>
              <w:bottom w:val="single" w:sz="6" w:space="0" w:color="000000"/>
              <w:right w:val="single" w:sz="6" w:space="0" w:color="000000"/>
            </w:tcBorders>
            <w:tcPrChange w:id="196"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meta</w:t>
            </w:r>
          </w:p>
        </w:tc>
        <w:tc>
          <w:tcPr>
            <w:tcW w:w="1567" w:type="dxa"/>
            <w:tcBorders>
              <w:top w:val="single" w:sz="6" w:space="0" w:color="000000"/>
              <w:left w:val="single" w:sz="6" w:space="0" w:color="000000"/>
              <w:bottom w:val="single" w:sz="6" w:space="0" w:color="000000"/>
              <w:right w:val="single" w:sz="6" w:space="0" w:color="000000"/>
            </w:tcBorders>
            <w:tcPrChange w:id="197"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414.00</w:t>
            </w:r>
          </w:p>
        </w:tc>
      </w:tr>
      <w:tr w:rsidR="00F61295" w:rsidTr="00276349">
        <w:trPr>
          <w:trHeight w:hRule="exact" w:val="780"/>
          <w:trPrChange w:id="198" w:author="xds" w:date="2015-04-07T01:41:00Z">
            <w:trPr>
              <w:gridBefore w:val="1"/>
              <w:trHeight w:hRule="exact" w:val="780"/>
            </w:trPr>
          </w:trPrChange>
        </w:trPr>
        <w:tc>
          <w:tcPr>
            <w:tcW w:w="885" w:type="dxa"/>
            <w:tcBorders>
              <w:top w:val="single" w:sz="6" w:space="0" w:color="000000"/>
              <w:left w:val="single" w:sz="6" w:space="0" w:color="000000"/>
              <w:bottom w:val="single" w:sz="6" w:space="0" w:color="000000"/>
              <w:right w:val="single" w:sz="6" w:space="0" w:color="000000"/>
            </w:tcBorders>
            <w:tcPrChange w:id="199"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200"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b/>
                <w:color w:val="000000"/>
                <w:spacing w:val="-10"/>
                <w:sz w:val="24"/>
              </w:rPr>
            </w:pPr>
            <w:r>
              <w:rPr>
                <w:rFonts w:ascii="Times New Roman" w:hAnsi="Times New Roman"/>
                <w:b/>
                <w:color w:val="000000"/>
                <w:spacing w:val="-10"/>
                <w:sz w:val="24"/>
              </w:rPr>
              <w:t>10.13,62</w:t>
            </w:r>
          </w:p>
        </w:tc>
        <w:tc>
          <w:tcPr>
            <w:tcW w:w="4950" w:type="dxa"/>
            <w:tcBorders>
              <w:top w:val="single" w:sz="6" w:space="0" w:color="000000"/>
              <w:left w:val="single" w:sz="6" w:space="0" w:color="000000"/>
              <w:bottom w:val="single" w:sz="6" w:space="0" w:color="000000"/>
              <w:right w:val="single" w:sz="6" w:space="0" w:color="000000"/>
            </w:tcBorders>
            <w:tcPrChange w:id="201"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b/>
                <w:color w:val="000000"/>
                <w:spacing w:val="-8"/>
                <w:sz w:val="24"/>
              </w:rPr>
            </w:pPr>
            <w:r>
              <w:rPr>
                <w:rFonts w:ascii="Times New Roman" w:hAnsi="Times New Roman"/>
                <w:b/>
                <w:color w:val="000000"/>
                <w:spacing w:val="-8"/>
                <w:sz w:val="24"/>
              </w:rPr>
              <w:t xml:space="preserve">Fixing with carbon steel galvanised dash fastener </w:t>
            </w:r>
            <w:r>
              <w:rPr>
                <w:rFonts w:ascii="Times New Roman" w:hAnsi="Times New Roman"/>
                <w:b/>
                <w:color w:val="000000"/>
                <w:spacing w:val="-10"/>
                <w:sz w:val="24"/>
              </w:rPr>
              <w:t>of required dia and size (to be paid fat separately).</w:t>
            </w:r>
          </w:p>
        </w:tc>
        <w:tc>
          <w:tcPr>
            <w:tcW w:w="1363" w:type="dxa"/>
            <w:tcBorders>
              <w:top w:val="single" w:sz="6" w:space="0" w:color="000000"/>
              <w:left w:val="single" w:sz="6" w:space="0" w:color="000000"/>
              <w:bottom w:val="single" w:sz="6" w:space="0" w:color="000000"/>
              <w:right w:val="single" w:sz="6" w:space="0" w:color="000000"/>
            </w:tcBorders>
            <w:tcPrChange w:id="202"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567" w:type="dxa"/>
            <w:tcBorders>
              <w:top w:val="single" w:sz="6" w:space="0" w:color="000000"/>
              <w:left w:val="single" w:sz="6" w:space="0" w:color="000000"/>
              <w:bottom w:val="single" w:sz="6" w:space="0" w:color="000000"/>
              <w:right w:val="single" w:sz="6" w:space="0" w:color="000000"/>
            </w:tcBorders>
            <w:tcPrChange w:id="203"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406,05</w:t>
            </w:r>
          </w:p>
        </w:tc>
      </w:tr>
      <w:tr w:rsidR="00F61295" w:rsidTr="00276349">
        <w:trPr>
          <w:trHeight w:hRule="exact" w:val="1822"/>
          <w:trPrChange w:id="204" w:author="xds" w:date="2015-04-07T01:41:00Z">
            <w:trPr>
              <w:gridBefore w:val="1"/>
              <w:trHeight w:hRule="exact" w:val="1822"/>
            </w:trPr>
          </w:trPrChange>
        </w:trPr>
        <w:tc>
          <w:tcPr>
            <w:tcW w:w="885" w:type="dxa"/>
            <w:tcBorders>
              <w:top w:val="single" w:sz="6" w:space="0" w:color="000000"/>
              <w:left w:val="single" w:sz="6" w:space="0" w:color="000000"/>
              <w:bottom w:val="single" w:sz="6" w:space="0" w:color="000000"/>
              <w:right w:val="single" w:sz="6" w:space="0" w:color="000000"/>
            </w:tcBorders>
            <w:tcPrChange w:id="205"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446"/>
              </w:tabs>
              <w:rPr>
                <w:rFonts w:ascii="Times New Roman" w:hAnsi="Times New Roman"/>
                <w:b/>
                <w:color w:val="000000"/>
                <w:spacing w:val="-10"/>
                <w:sz w:val="24"/>
              </w:rPr>
            </w:pPr>
            <w:r>
              <w:rPr>
                <w:rFonts w:ascii="Times New Roman" w:hAnsi="Times New Roman"/>
                <w:b/>
                <w:color w:val="000000"/>
                <w:spacing w:val="-10"/>
                <w:sz w:val="24"/>
              </w:rPr>
              <w:t>10.14</w:t>
            </w:r>
          </w:p>
        </w:tc>
        <w:tc>
          <w:tcPr>
            <w:tcW w:w="6038" w:type="dxa"/>
            <w:gridSpan w:val="2"/>
            <w:tcBorders>
              <w:top w:val="single" w:sz="6" w:space="0" w:color="000000"/>
              <w:left w:val="single" w:sz="6" w:space="0" w:color="000000"/>
              <w:bottom w:val="single" w:sz="6" w:space="0" w:color="000000"/>
              <w:right w:val="single" w:sz="6" w:space="0" w:color="000000"/>
            </w:tcBorders>
            <w:tcPrChange w:id="206"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jc w:val="both"/>
              <w:rPr>
                <w:rFonts w:ascii="Times New Roman" w:hAnsi="Times New Roman"/>
                <w:b/>
                <w:color w:val="000000"/>
                <w:spacing w:val="-14"/>
                <w:sz w:val="24"/>
              </w:rPr>
            </w:pPr>
            <w:r>
              <w:rPr>
                <w:rFonts w:ascii="Times New Roman" w:hAnsi="Times New Roman"/>
                <w:b/>
                <w:color w:val="000000"/>
                <w:spacing w:val="-14"/>
                <w:sz w:val="24"/>
              </w:rPr>
              <w:t xml:space="preserve">Providing and fixing MS. Tubular frames for doors, windows, </w:t>
            </w:r>
            <w:r>
              <w:rPr>
                <w:rFonts w:ascii="Times New Roman" w:hAnsi="Times New Roman"/>
                <w:b/>
                <w:color w:val="000000"/>
                <w:spacing w:val="-10"/>
                <w:sz w:val="24"/>
              </w:rPr>
              <w:t xml:space="preserve">ventilators and cupboard with rectangular/ L-Type sections, </w:t>
            </w:r>
            <w:r>
              <w:rPr>
                <w:rFonts w:ascii="Times New Roman" w:hAnsi="Times New Roman"/>
                <w:b/>
                <w:color w:val="000000"/>
                <w:spacing w:val="-11"/>
                <w:sz w:val="24"/>
              </w:rPr>
              <w:t xml:space="preserve">made of 1.60 mm thick MS. Sheet, joints mitred, welded and </w:t>
            </w:r>
            <w:r>
              <w:rPr>
                <w:rFonts w:ascii="Times New Roman" w:hAnsi="Times New Roman"/>
                <w:b/>
                <w:color w:val="000000"/>
                <w:spacing w:val="-9"/>
                <w:sz w:val="24"/>
              </w:rPr>
              <w:t xml:space="preserve">grinded finiidi, with profiles of required size, including </w:t>
            </w:r>
            <w:r>
              <w:rPr>
                <w:rFonts w:ascii="Times New Roman" w:hAnsi="Times New Roman"/>
                <w:b/>
                <w:color w:val="000000"/>
                <w:spacing w:val="1"/>
                <w:sz w:val="23"/>
              </w:rPr>
              <w:t xml:space="preserve">fixing </w:t>
            </w:r>
            <w:r>
              <w:rPr>
                <w:rFonts w:ascii="Times New Roman" w:hAnsi="Times New Roman"/>
                <w:b/>
                <w:color w:val="000000"/>
                <w:spacing w:val="-8"/>
                <w:sz w:val="24"/>
              </w:rPr>
              <w:t xml:space="preserve">of necessary butt hinges and screws and applying a priming </w:t>
            </w:r>
            <w:r>
              <w:rPr>
                <w:rFonts w:ascii="Times New Roman" w:hAnsi="Times New Roman"/>
                <w:b/>
                <w:color w:val="000000"/>
                <w:spacing w:val="-10"/>
                <w:sz w:val="24"/>
              </w:rPr>
              <w:t>coat of approved steel primer.</w:t>
            </w:r>
          </w:p>
        </w:tc>
        <w:tc>
          <w:tcPr>
            <w:tcW w:w="1363" w:type="dxa"/>
            <w:tcBorders>
              <w:top w:val="single" w:sz="6" w:space="0" w:color="000000"/>
              <w:left w:val="single" w:sz="6" w:space="0" w:color="000000"/>
              <w:bottom w:val="single" w:sz="6" w:space="0" w:color="000000"/>
              <w:right w:val="single" w:sz="6" w:space="0" w:color="000000"/>
            </w:tcBorders>
            <w:tcPrChange w:id="207"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Change w:id="208"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r>
      <w:tr w:rsidR="00F61295" w:rsidTr="00276349">
        <w:trPr>
          <w:trHeight w:hRule="exact" w:val="1298"/>
          <w:trPrChange w:id="209" w:author="xds" w:date="2015-04-07T01:41:00Z">
            <w:trPr>
              <w:gridBefore w:val="1"/>
              <w:trHeight w:hRule="exact" w:val="1298"/>
            </w:trPr>
          </w:trPrChange>
        </w:trPr>
        <w:tc>
          <w:tcPr>
            <w:tcW w:w="885" w:type="dxa"/>
            <w:tcBorders>
              <w:top w:val="single" w:sz="6" w:space="0" w:color="000000"/>
              <w:left w:val="single" w:sz="6" w:space="0" w:color="000000"/>
              <w:bottom w:val="single" w:sz="6" w:space="0" w:color="000000"/>
              <w:right w:val="single" w:sz="6" w:space="0" w:color="000000"/>
            </w:tcBorders>
            <w:tcPrChange w:id="210"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211"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b/>
                <w:color w:val="000000"/>
                <w:spacing w:val="-10"/>
                <w:sz w:val="24"/>
              </w:rPr>
            </w:pPr>
            <w:r>
              <w:rPr>
                <w:rFonts w:ascii="Times New Roman" w:hAnsi="Times New Roman"/>
                <w:b/>
                <w:color w:val="000000"/>
                <w:spacing w:val="-10"/>
                <w:sz w:val="24"/>
              </w:rPr>
              <w:t>10.14.1</w:t>
            </w:r>
          </w:p>
        </w:tc>
        <w:tc>
          <w:tcPr>
            <w:tcW w:w="4950" w:type="dxa"/>
            <w:tcBorders>
              <w:top w:val="single" w:sz="6" w:space="0" w:color="000000"/>
              <w:left w:val="single" w:sz="6" w:space="0" w:color="000000"/>
              <w:bottom w:val="single" w:sz="6" w:space="0" w:color="000000"/>
              <w:right w:val="single" w:sz="6" w:space="0" w:color="000000"/>
            </w:tcBorders>
            <w:tcPrChange w:id="212"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jc w:val="both"/>
              <w:rPr>
                <w:rFonts w:ascii="Times New Roman" w:hAnsi="Times New Roman"/>
                <w:b/>
                <w:color w:val="000000"/>
                <w:spacing w:val="-8"/>
                <w:sz w:val="24"/>
              </w:rPr>
            </w:pPr>
            <w:r>
              <w:rPr>
                <w:rFonts w:ascii="Times New Roman" w:hAnsi="Times New Roman"/>
                <w:b/>
                <w:color w:val="000000"/>
                <w:spacing w:val="-8"/>
                <w:sz w:val="24"/>
              </w:rPr>
              <w:t xml:space="preserve">Fixing with 15x3 mm lugs 10 cm_ long embedded </w:t>
            </w:r>
            <w:r>
              <w:rPr>
                <w:rFonts w:ascii="Times New Roman" w:hAnsi="Times New Roman"/>
                <w:b/>
                <w:color w:val="000000"/>
                <w:spacing w:val="-11"/>
                <w:sz w:val="24"/>
              </w:rPr>
              <w:t xml:space="preserve">in cement concrete block 15x10x10 cm of Cement </w:t>
            </w:r>
            <w:r>
              <w:rPr>
                <w:rFonts w:ascii="Times New Roman" w:hAnsi="Times New Roman"/>
                <w:b/>
                <w:color w:val="000000"/>
                <w:spacing w:val="-14"/>
                <w:sz w:val="24"/>
              </w:rPr>
              <w:t xml:space="preserve">Concrete 1:3:6 (1 Cement : 3 sand : 6 graded stone </w:t>
            </w:r>
            <w:r>
              <w:rPr>
                <w:rFonts w:ascii="Times New Roman" w:hAnsi="Times New Roman"/>
                <w:b/>
                <w:color w:val="000000"/>
                <w:spacing w:val="-10"/>
                <w:sz w:val="24"/>
              </w:rPr>
              <w:t>aggregate 20 ram nominal size).</w:t>
            </w:r>
          </w:p>
        </w:tc>
        <w:tc>
          <w:tcPr>
            <w:tcW w:w="1363" w:type="dxa"/>
            <w:tcBorders>
              <w:top w:val="single" w:sz="6" w:space="0" w:color="000000"/>
              <w:left w:val="single" w:sz="6" w:space="0" w:color="000000"/>
              <w:bottom w:val="single" w:sz="6" w:space="0" w:color="000000"/>
              <w:right w:val="single" w:sz="6" w:space="0" w:color="000000"/>
            </w:tcBorders>
            <w:tcPrChange w:id="213"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Change w:id="214"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141.90</w:t>
            </w:r>
          </w:p>
        </w:tc>
      </w:tr>
      <w:tr w:rsidR="00F61295" w:rsidTr="00276349">
        <w:trPr>
          <w:trHeight w:hRule="exact" w:val="802"/>
          <w:trPrChange w:id="215" w:author="xds" w:date="2015-04-07T01:41:00Z">
            <w:trPr>
              <w:gridBefore w:val="1"/>
              <w:trHeight w:hRule="exact" w:val="802"/>
            </w:trPr>
          </w:trPrChange>
        </w:trPr>
        <w:tc>
          <w:tcPr>
            <w:tcW w:w="885" w:type="dxa"/>
            <w:tcBorders>
              <w:top w:val="single" w:sz="6" w:space="0" w:color="000000"/>
              <w:left w:val="single" w:sz="6" w:space="0" w:color="000000"/>
              <w:bottom w:val="single" w:sz="6" w:space="0" w:color="000000"/>
              <w:right w:val="single" w:sz="6" w:space="0" w:color="000000"/>
            </w:tcBorders>
            <w:tcPrChange w:id="216"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217"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b/>
                <w:color w:val="000000"/>
                <w:spacing w:val="-10"/>
                <w:sz w:val="24"/>
              </w:rPr>
            </w:pPr>
            <w:r>
              <w:rPr>
                <w:rFonts w:ascii="Times New Roman" w:hAnsi="Times New Roman"/>
                <w:b/>
                <w:color w:val="000000"/>
                <w:spacing w:val="-10"/>
                <w:sz w:val="24"/>
              </w:rPr>
              <w:t>10,14,2</w:t>
            </w:r>
          </w:p>
        </w:tc>
        <w:tc>
          <w:tcPr>
            <w:tcW w:w="4950" w:type="dxa"/>
            <w:tcBorders>
              <w:top w:val="single" w:sz="6" w:space="0" w:color="000000"/>
              <w:left w:val="single" w:sz="6" w:space="0" w:color="000000"/>
              <w:bottom w:val="single" w:sz="6" w:space="0" w:color="000000"/>
              <w:right w:val="single" w:sz="6" w:space="0" w:color="000000"/>
            </w:tcBorders>
            <w:tcPrChange w:id="218"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b/>
                <w:color w:val="000000"/>
                <w:spacing w:val="-8"/>
                <w:sz w:val="24"/>
              </w:rPr>
            </w:pPr>
            <w:r>
              <w:rPr>
                <w:rFonts w:ascii="Times New Roman" w:hAnsi="Times New Roman"/>
                <w:b/>
                <w:color w:val="000000"/>
                <w:spacing w:val="-8"/>
                <w:sz w:val="24"/>
              </w:rPr>
              <w:t xml:space="preserve">Fixing with carbon steel galvanised dash fastener </w:t>
            </w:r>
            <w:r>
              <w:rPr>
                <w:rFonts w:ascii="Times New Roman" w:hAnsi="Times New Roman"/>
                <w:b/>
                <w:color w:val="000000"/>
                <w:spacing w:val="-10"/>
                <w:sz w:val="24"/>
              </w:rPr>
              <w:t>of required dia and size (to be paid for separately).</w:t>
            </w:r>
          </w:p>
        </w:tc>
        <w:tc>
          <w:tcPr>
            <w:tcW w:w="1363" w:type="dxa"/>
            <w:tcBorders>
              <w:top w:val="single" w:sz="6" w:space="0" w:color="000000"/>
              <w:left w:val="single" w:sz="6" w:space="0" w:color="000000"/>
              <w:bottom w:val="single" w:sz="6" w:space="0" w:color="000000"/>
              <w:right w:val="single" w:sz="6" w:space="0" w:color="000000"/>
            </w:tcBorders>
            <w:tcPrChange w:id="219"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Change w:id="220"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135,15</w:t>
            </w:r>
          </w:p>
        </w:tc>
      </w:tr>
      <w:tr w:rsidR="00F61295" w:rsidTr="00276349">
        <w:trPr>
          <w:trHeight w:hRule="exact" w:val="1553"/>
          <w:trPrChange w:id="221" w:author="xds" w:date="2015-04-07T01:41:00Z">
            <w:trPr>
              <w:gridBefore w:val="1"/>
              <w:trHeight w:hRule="exact" w:val="1553"/>
            </w:trPr>
          </w:trPrChange>
        </w:trPr>
        <w:tc>
          <w:tcPr>
            <w:tcW w:w="885" w:type="dxa"/>
            <w:tcBorders>
              <w:top w:val="single" w:sz="6" w:space="0" w:color="000000"/>
              <w:left w:val="single" w:sz="6" w:space="0" w:color="000000"/>
              <w:bottom w:val="single" w:sz="6" w:space="0" w:color="000000"/>
              <w:right w:val="single" w:sz="6" w:space="0" w:color="000000"/>
            </w:tcBorders>
            <w:tcPrChange w:id="222"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446"/>
              </w:tabs>
              <w:rPr>
                <w:rFonts w:ascii="Times New Roman" w:hAnsi="Times New Roman"/>
                <w:b/>
                <w:color w:val="000000"/>
                <w:spacing w:val="-10"/>
                <w:sz w:val="24"/>
              </w:rPr>
            </w:pPr>
            <w:r>
              <w:rPr>
                <w:rFonts w:ascii="Times New Roman" w:hAnsi="Times New Roman"/>
                <w:b/>
                <w:color w:val="000000"/>
                <w:spacing w:val="-10"/>
                <w:sz w:val="24"/>
              </w:rPr>
              <w:t>10.15</w:t>
            </w:r>
          </w:p>
        </w:tc>
        <w:tc>
          <w:tcPr>
            <w:tcW w:w="6038" w:type="dxa"/>
            <w:gridSpan w:val="2"/>
            <w:tcBorders>
              <w:top w:val="single" w:sz="6" w:space="0" w:color="000000"/>
              <w:left w:val="single" w:sz="6" w:space="0" w:color="000000"/>
              <w:bottom w:val="single" w:sz="6" w:space="0" w:color="000000"/>
              <w:right w:val="single" w:sz="6" w:space="0" w:color="000000"/>
            </w:tcBorders>
            <w:tcPrChange w:id="223"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jc w:val="both"/>
              <w:rPr>
                <w:rFonts w:ascii="Times New Roman" w:hAnsi="Times New Roman"/>
                <w:b/>
                <w:color w:val="000000"/>
                <w:spacing w:val="-11"/>
                <w:sz w:val="24"/>
              </w:rPr>
            </w:pPr>
            <w:r>
              <w:rPr>
                <w:rFonts w:ascii="Times New Roman" w:hAnsi="Times New Roman"/>
                <w:b/>
                <w:color w:val="000000"/>
                <w:spacing w:val="-11"/>
                <w:sz w:val="24"/>
              </w:rPr>
              <w:t xml:space="preserve">Steel work in built up tubular ( round, square or rectangular </w:t>
            </w:r>
            <w:r>
              <w:rPr>
                <w:rFonts w:ascii="Times New Roman" w:hAnsi="Times New Roman"/>
                <w:b/>
                <w:color w:val="000000"/>
                <w:spacing w:val="-8"/>
                <w:sz w:val="24"/>
              </w:rPr>
              <w:t xml:space="preserve">hollow tubes etc.) trusses/frame wed </w:t>
            </w:r>
            <w:r>
              <w:rPr>
                <w:rFonts w:ascii="Times New Roman" w:hAnsi="Times New Roman"/>
                <w:b/>
                <w:color w:val="000000"/>
                <w:spacing w:val="2"/>
                <w:sz w:val="23"/>
              </w:rPr>
              <w:t xml:space="preserve">etc. </w:t>
            </w:r>
            <w:r>
              <w:rPr>
                <w:rFonts w:ascii="Times New Roman" w:hAnsi="Times New Roman"/>
                <w:b/>
                <w:color w:val="000000"/>
                <w:spacing w:val="-8"/>
                <w:sz w:val="24"/>
              </w:rPr>
              <w:t xml:space="preserve">including cutting, </w:t>
            </w:r>
            <w:r>
              <w:rPr>
                <w:rFonts w:ascii="Times New Roman" w:hAnsi="Times New Roman"/>
                <w:b/>
                <w:color w:val="000000"/>
                <w:spacing w:val="-6"/>
                <w:sz w:val="24"/>
              </w:rPr>
              <w:t xml:space="preserve">hoisting, fixing in position and applying a priming coat of </w:t>
            </w:r>
            <w:r>
              <w:rPr>
                <w:rFonts w:ascii="Times New Roman" w:hAnsi="Times New Roman"/>
                <w:b/>
                <w:color w:val="000000"/>
                <w:spacing w:val="-5"/>
                <w:sz w:val="24"/>
              </w:rPr>
              <w:t xml:space="preserve">approved steel primer, including welding and bolted with </w:t>
            </w:r>
            <w:r>
              <w:rPr>
                <w:rFonts w:ascii="Times New Roman" w:hAnsi="Times New Roman"/>
                <w:b/>
                <w:color w:val="000000"/>
                <w:spacing w:val="-10"/>
                <w:sz w:val="24"/>
              </w:rPr>
              <w:t>special shaped washers etc, complete.</w:t>
            </w:r>
          </w:p>
        </w:tc>
        <w:tc>
          <w:tcPr>
            <w:tcW w:w="1363" w:type="dxa"/>
            <w:tcBorders>
              <w:top w:val="single" w:sz="6" w:space="0" w:color="000000"/>
              <w:left w:val="single" w:sz="6" w:space="0" w:color="000000"/>
              <w:bottom w:val="single" w:sz="6" w:space="0" w:color="000000"/>
              <w:right w:val="single" w:sz="6" w:space="0" w:color="000000"/>
            </w:tcBorders>
            <w:tcPrChange w:id="224"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Change w:id="225"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r>
      <w:tr w:rsidR="00F61295" w:rsidTr="00276349">
        <w:trPr>
          <w:trHeight w:hRule="exact" w:val="525"/>
          <w:trPrChange w:id="226" w:author="xds" w:date="2015-04-07T01:41:00Z">
            <w:trPr>
              <w:gridBefore w:val="1"/>
              <w:trHeight w:hRule="exact" w:val="525"/>
            </w:trPr>
          </w:trPrChange>
        </w:trPr>
        <w:tc>
          <w:tcPr>
            <w:tcW w:w="885" w:type="dxa"/>
            <w:tcBorders>
              <w:top w:val="single" w:sz="6" w:space="0" w:color="000000"/>
              <w:left w:val="single" w:sz="6" w:space="0" w:color="000000"/>
              <w:bottom w:val="single" w:sz="6" w:space="0" w:color="000000"/>
              <w:right w:val="single" w:sz="6" w:space="0" w:color="000000"/>
            </w:tcBorders>
            <w:tcPrChange w:id="227"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228"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b/>
                <w:color w:val="000000"/>
                <w:spacing w:val="-10"/>
                <w:sz w:val="24"/>
              </w:rPr>
            </w:pPr>
            <w:r>
              <w:rPr>
                <w:rFonts w:ascii="Times New Roman" w:hAnsi="Times New Roman"/>
                <w:b/>
                <w:color w:val="000000"/>
                <w:spacing w:val="-10"/>
                <w:sz w:val="24"/>
              </w:rPr>
              <w:t>10.15.1</w:t>
            </w:r>
          </w:p>
        </w:tc>
        <w:tc>
          <w:tcPr>
            <w:tcW w:w="4950" w:type="dxa"/>
            <w:tcBorders>
              <w:top w:val="single" w:sz="6" w:space="0" w:color="000000"/>
              <w:left w:val="single" w:sz="6" w:space="0" w:color="000000"/>
              <w:bottom w:val="single" w:sz="6" w:space="0" w:color="000000"/>
              <w:right w:val="single" w:sz="6" w:space="0" w:color="000000"/>
            </w:tcBorders>
            <w:tcPrChange w:id="229"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12"/>
              <w:rPr>
                <w:rFonts w:ascii="Times New Roman" w:hAnsi="Times New Roman"/>
                <w:b/>
                <w:color w:val="000000"/>
                <w:spacing w:val="-10"/>
                <w:sz w:val="24"/>
              </w:rPr>
            </w:pPr>
            <w:r>
              <w:rPr>
                <w:rFonts w:ascii="Times New Roman" w:hAnsi="Times New Roman"/>
                <w:b/>
                <w:color w:val="000000"/>
                <w:spacing w:val="-10"/>
                <w:sz w:val="24"/>
              </w:rPr>
              <w:t>Hot finished welded type tubes</w:t>
            </w:r>
          </w:p>
        </w:tc>
        <w:tc>
          <w:tcPr>
            <w:tcW w:w="1363" w:type="dxa"/>
            <w:tcBorders>
              <w:top w:val="single" w:sz="6" w:space="0" w:color="000000"/>
              <w:left w:val="single" w:sz="6" w:space="0" w:color="000000"/>
              <w:bottom w:val="single" w:sz="6" w:space="0" w:color="000000"/>
              <w:right w:val="single" w:sz="6" w:space="0" w:color="000000"/>
            </w:tcBorders>
            <w:tcPrChange w:id="230"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Change w:id="231"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107.85</w:t>
            </w:r>
          </w:p>
        </w:tc>
      </w:tr>
      <w:tr w:rsidR="00F61295" w:rsidTr="00276349">
        <w:trPr>
          <w:trHeight w:hRule="exact" w:val="525"/>
          <w:trPrChange w:id="232" w:author="xds" w:date="2015-04-07T01:41:00Z">
            <w:trPr>
              <w:gridBefore w:val="1"/>
              <w:trHeight w:hRule="exact" w:val="525"/>
            </w:trPr>
          </w:trPrChange>
        </w:trPr>
        <w:tc>
          <w:tcPr>
            <w:tcW w:w="885" w:type="dxa"/>
            <w:tcBorders>
              <w:top w:val="single" w:sz="6" w:space="0" w:color="000000"/>
              <w:left w:val="single" w:sz="6" w:space="0" w:color="000000"/>
              <w:bottom w:val="single" w:sz="6" w:space="0" w:color="000000"/>
              <w:right w:val="single" w:sz="6" w:space="0" w:color="000000"/>
            </w:tcBorders>
            <w:tcPrChange w:id="233"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234"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b/>
                <w:color w:val="000000"/>
                <w:spacing w:val="-10"/>
                <w:sz w:val="24"/>
              </w:rPr>
            </w:pPr>
            <w:r>
              <w:rPr>
                <w:rFonts w:ascii="Times New Roman" w:hAnsi="Times New Roman"/>
                <w:b/>
                <w:color w:val="000000"/>
                <w:spacing w:val="-10"/>
                <w:sz w:val="24"/>
              </w:rPr>
              <w:t>10.15.2</w:t>
            </w:r>
          </w:p>
        </w:tc>
        <w:tc>
          <w:tcPr>
            <w:tcW w:w="4950" w:type="dxa"/>
            <w:tcBorders>
              <w:top w:val="single" w:sz="6" w:space="0" w:color="000000"/>
              <w:left w:val="single" w:sz="6" w:space="0" w:color="000000"/>
              <w:bottom w:val="single" w:sz="6" w:space="0" w:color="000000"/>
              <w:right w:val="single" w:sz="6" w:space="0" w:color="000000"/>
            </w:tcBorders>
            <w:tcPrChange w:id="235"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12"/>
              <w:rPr>
                <w:rFonts w:ascii="Times New Roman" w:hAnsi="Times New Roman"/>
                <w:b/>
                <w:color w:val="000000"/>
                <w:spacing w:val="-10"/>
                <w:sz w:val="24"/>
              </w:rPr>
            </w:pPr>
            <w:r>
              <w:rPr>
                <w:rFonts w:ascii="Times New Roman" w:hAnsi="Times New Roman"/>
                <w:b/>
                <w:color w:val="000000"/>
                <w:spacing w:val="-10"/>
                <w:sz w:val="24"/>
              </w:rPr>
              <w:t>Hot finished seamless type tubes</w:t>
            </w:r>
          </w:p>
        </w:tc>
        <w:tc>
          <w:tcPr>
            <w:tcW w:w="1363" w:type="dxa"/>
            <w:tcBorders>
              <w:top w:val="single" w:sz="6" w:space="0" w:color="000000"/>
              <w:left w:val="single" w:sz="6" w:space="0" w:color="000000"/>
              <w:bottom w:val="single" w:sz="6" w:space="0" w:color="000000"/>
              <w:right w:val="single" w:sz="6" w:space="0" w:color="000000"/>
            </w:tcBorders>
            <w:tcPrChange w:id="236"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Change w:id="237"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109.10</w:t>
            </w:r>
          </w:p>
        </w:tc>
      </w:tr>
      <w:tr w:rsidR="00F61295" w:rsidTr="00276349">
        <w:trPr>
          <w:trHeight w:hRule="exact" w:val="705"/>
          <w:trPrChange w:id="238" w:author="xds" w:date="2015-04-07T01:41:00Z">
            <w:trPr>
              <w:gridBefore w:val="1"/>
              <w:trHeight w:hRule="exact" w:val="705"/>
            </w:trPr>
          </w:trPrChange>
        </w:trPr>
        <w:tc>
          <w:tcPr>
            <w:tcW w:w="885" w:type="dxa"/>
            <w:tcBorders>
              <w:top w:val="single" w:sz="6" w:space="0" w:color="000000"/>
              <w:left w:val="single" w:sz="6" w:space="0" w:color="000000"/>
              <w:bottom w:val="single" w:sz="6" w:space="0" w:color="000000"/>
              <w:right w:val="single" w:sz="6" w:space="0" w:color="000000"/>
            </w:tcBorders>
            <w:tcPrChange w:id="239"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240"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b/>
                <w:color w:val="000000"/>
                <w:spacing w:val="-10"/>
                <w:sz w:val="24"/>
              </w:rPr>
            </w:pPr>
            <w:r>
              <w:rPr>
                <w:rFonts w:ascii="Times New Roman" w:hAnsi="Times New Roman"/>
                <w:b/>
                <w:color w:val="000000"/>
                <w:spacing w:val="-10"/>
                <w:sz w:val="24"/>
              </w:rPr>
              <w:t>10.15.3</w:t>
            </w:r>
          </w:p>
        </w:tc>
        <w:tc>
          <w:tcPr>
            <w:tcW w:w="4950" w:type="dxa"/>
            <w:tcBorders>
              <w:top w:val="single" w:sz="6" w:space="0" w:color="000000"/>
              <w:left w:val="single" w:sz="6" w:space="0" w:color="000000"/>
              <w:bottom w:val="single" w:sz="6" w:space="0" w:color="000000"/>
              <w:right w:val="single" w:sz="6" w:space="0" w:color="000000"/>
            </w:tcBorders>
            <w:tcPrChange w:id="241"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12"/>
              <w:rPr>
                <w:rFonts w:ascii="Times New Roman" w:hAnsi="Times New Roman"/>
                <w:b/>
                <w:color w:val="000000"/>
                <w:spacing w:val="-11"/>
                <w:sz w:val="24"/>
              </w:rPr>
            </w:pPr>
            <w:r>
              <w:rPr>
                <w:rFonts w:ascii="Times New Roman" w:hAnsi="Times New Roman"/>
                <w:b/>
                <w:color w:val="000000"/>
                <w:spacing w:val="-11"/>
                <w:sz w:val="24"/>
              </w:rPr>
              <w:t>Electric resistance or induction butt welded tubes.</w:t>
            </w:r>
          </w:p>
        </w:tc>
        <w:tc>
          <w:tcPr>
            <w:tcW w:w="1363" w:type="dxa"/>
            <w:tcBorders>
              <w:top w:val="single" w:sz="6" w:space="0" w:color="000000"/>
              <w:left w:val="single" w:sz="6" w:space="0" w:color="000000"/>
              <w:bottom w:val="single" w:sz="6" w:space="0" w:color="000000"/>
              <w:right w:val="single" w:sz="6" w:space="0" w:color="000000"/>
            </w:tcBorders>
            <w:tcPrChange w:id="242"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Change w:id="243"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126.15</w:t>
            </w:r>
          </w:p>
        </w:tc>
      </w:tr>
      <w:tr w:rsidR="00F61295" w:rsidTr="00276349">
        <w:trPr>
          <w:trHeight w:hRule="exact" w:val="1282"/>
          <w:trPrChange w:id="244" w:author="xds" w:date="2015-04-07T01:41:00Z">
            <w:trPr>
              <w:gridBefore w:val="1"/>
              <w:trHeight w:hRule="exact" w:val="1282"/>
            </w:trPr>
          </w:trPrChange>
        </w:trPr>
        <w:tc>
          <w:tcPr>
            <w:tcW w:w="885" w:type="dxa"/>
            <w:tcBorders>
              <w:top w:val="single" w:sz="6" w:space="0" w:color="000000"/>
              <w:left w:val="single" w:sz="6" w:space="0" w:color="000000"/>
              <w:bottom w:val="single" w:sz="6" w:space="0" w:color="000000"/>
              <w:right w:val="single" w:sz="6" w:space="0" w:color="000000"/>
            </w:tcBorders>
            <w:tcPrChange w:id="245"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10,16</w:t>
            </w:r>
          </w:p>
        </w:tc>
        <w:tc>
          <w:tcPr>
            <w:tcW w:w="6038" w:type="dxa"/>
            <w:gridSpan w:val="2"/>
            <w:tcBorders>
              <w:top w:val="single" w:sz="6" w:space="0" w:color="000000"/>
              <w:left w:val="single" w:sz="6" w:space="0" w:color="000000"/>
              <w:bottom w:val="single" w:sz="6" w:space="0" w:color="000000"/>
              <w:right w:val="single" w:sz="6" w:space="0" w:color="000000"/>
            </w:tcBorders>
            <w:tcPrChange w:id="246"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jc w:val="both"/>
              <w:rPr>
                <w:rFonts w:ascii="Times New Roman" w:hAnsi="Times New Roman"/>
                <w:b/>
                <w:color w:val="000000"/>
                <w:spacing w:val="-11"/>
                <w:sz w:val="24"/>
              </w:rPr>
            </w:pPr>
            <w:r>
              <w:rPr>
                <w:rFonts w:ascii="Times New Roman" w:hAnsi="Times New Roman"/>
                <w:b/>
                <w:color w:val="000000"/>
                <w:spacing w:val="-11"/>
                <w:sz w:val="24"/>
              </w:rPr>
              <w:t xml:space="preserve">Providing and fixing M.S. fan clamp type I or II of 16 mm dia. </w:t>
            </w:r>
            <w:r>
              <w:rPr>
                <w:rFonts w:ascii="Times New Roman" w:hAnsi="Times New Roman"/>
                <w:b/>
                <w:color w:val="000000"/>
                <w:spacing w:val="-5"/>
                <w:sz w:val="24"/>
              </w:rPr>
              <w:t xml:space="preserve">MS. bar bent to shape with hooked ends in It_C.C. slabs, </w:t>
            </w:r>
            <w:r>
              <w:rPr>
                <w:rFonts w:ascii="Times New Roman" w:hAnsi="Times New Roman"/>
                <w:b/>
                <w:color w:val="000000"/>
                <w:spacing w:val="-12"/>
                <w:sz w:val="24"/>
              </w:rPr>
              <w:t xml:space="preserve">beams during laying including painting the exposed portion of </w:t>
            </w:r>
            <w:r>
              <w:rPr>
                <w:rFonts w:ascii="Times New Roman" w:hAnsi="Times New Roman"/>
                <w:b/>
                <w:color w:val="000000"/>
                <w:spacing w:val="-10"/>
                <w:sz w:val="24"/>
              </w:rPr>
              <w:t>loop, all as per standard design complete.</w:t>
            </w:r>
          </w:p>
        </w:tc>
        <w:tc>
          <w:tcPr>
            <w:tcW w:w="1363" w:type="dxa"/>
            <w:tcBorders>
              <w:top w:val="single" w:sz="6" w:space="0" w:color="000000"/>
              <w:left w:val="single" w:sz="6" w:space="0" w:color="000000"/>
              <w:bottom w:val="single" w:sz="6" w:space="0" w:color="000000"/>
              <w:right w:val="single" w:sz="6" w:space="0" w:color="000000"/>
            </w:tcBorders>
            <w:textDirection w:val="tbRlV"/>
            <w:vAlign w:val="center"/>
            <w:tcPrChange w:id="247" w:author="xds" w:date="2015-04-07T01:41:00Z">
              <w:tcPr>
                <w:tcW w:w="1215" w:type="dxa"/>
                <w:gridSpan w:val="2"/>
                <w:tcBorders>
                  <w:top w:val="single" w:sz="6" w:space="0" w:color="000000"/>
                  <w:left w:val="single" w:sz="6" w:space="0" w:color="000000"/>
                  <w:bottom w:val="single" w:sz="6" w:space="0" w:color="000000"/>
                  <w:right w:val="single" w:sz="6" w:space="0" w:color="000000"/>
                </w:tcBorders>
                <w:textDirection w:val="tbRlV"/>
                <w:vAlign w:val="center"/>
              </w:tcPr>
            </w:tcPrChange>
          </w:tcPr>
          <w:p w:rsidR="00F61295" w:rsidRDefault="007B19FE" w:rsidP="004D2427">
            <w:pPr>
              <w:ind w:left="36"/>
              <w:rPr>
                <w:rFonts w:ascii="Verdana" w:hAnsi="Verdana"/>
                <w:color w:val="000000"/>
                <w:sz w:val="58"/>
              </w:rPr>
            </w:pPr>
            <w:r w:rsidRPr="007B19FE">
              <w:rPr>
                <w:rFonts w:ascii="Verdana" w:hAnsi="Verdana"/>
                <w:color w:val="000000"/>
                <w:sz w:val="28"/>
                <w:szCs w:val="28"/>
              </w:rPr>
              <w:t>eac</w:t>
            </w:r>
            <w:r w:rsidRPr="000C4FAB">
              <w:rPr>
                <w:rFonts w:ascii="Verdana" w:hAnsi="Verdana"/>
                <w:color w:val="000000"/>
                <w:sz w:val="32"/>
                <w:szCs w:val="32"/>
              </w:rPr>
              <w:t>h</w:t>
            </w:r>
          </w:p>
        </w:tc>
        <w:tc>
          <w:tcPr>
            <w:tcW w:w="1567" w:type="dxa"/>
            <w:tcBorders>
              <w:top w:val="single" w:sz="6" w:space="0" w:color="000000"/>
              <w:left w:val="single" w:sz="6" w:space="0" w:color="000000"/>
              <w:bottom w:val="single" w:sz="6" w:space="0" w:color="000000"/>
              <w:right w:val="single" w:sz="6" w:space="0" w:color="000000"/>
            </w:tcBorders>
            <w:tcPrChange w:id="248"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112,40</w:t>
            </w:r>
          </w:p>
        </w:tc>
      </w:tr>
      <w:tr w:rsidR="00F61295" w:rsidTr="00276349">
        <w:trPr>
          <w:trHeight w:hRule="exact" w:val="2123"/>
          <w:trPrChange w:id="249" w:author="xds" w:date="2015-04-07T01:41:00Z">
            <w:trPr>
              <w:gridBefore w:val="1"/>
              <w:trHeight w:hRule="exact" w:val="2123"/>
            </w:trPr>
          </w:trPrChange>
        </w:trPr>
        <w:tc>
          <w:tcPr>
            <w:tcW w:w="885" w:type="dxa"/>
            <w:tcBorders>
              <w:top w:val="single" w:sz="6" w:space="0" w:color="000000"/>
              <w:left w:val="single" w:sz="6" w:space="0" w:color="000000"/>
              <w:bottom w:val="single" w:sz="6" w:space="0" w:color="000000"/>
              <w:right w:val="single" w:sz="6" w:space="0" w:color="000000"/>
            </w:tcBorders>
            <w:tcPrChange w:id="250"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446"/>
              </w:tabs>
              <w:rPr>
                <w:rFonts w:ascii="Times New Roman" w:hAnsi="Times New Roman"/>
                <w:b/>
                <w:color w:val="000000"/>
                <w:spacing w:val="-10"/>
                <w:sz w:val="24"/>
              </w:rPr>
            </w:pPr>
            <w:r>
              <w:rPr>
                <w:rFonts w:ascii="Times New Roman" w:hAnsi="Times New Roman"/>
                <w:b/>
                <w:color w:val="000000"/>
                <w:spacing w:val="-10"/>
                <w:sz w:val="24"/>
              </w:rPr>
              <w:t>10.17</w:t>
            </w:r>
          </w:p>
        </w:tc>
        <w:tc>
          <w:tcPr>
            <w:tcW w:w="6038" w:type="dxa"/>
            <w:gridSpan w:val="2"/>
            <w:tcBorders>
              <w:top w:val="single" w:sz="6" w:space="0" w:color="000000"/>
              <w:left w:val="single" w:sz="6" w:space="0" w:color="000000"/>
              <w:bottom w:val="single" w:sz="6" w:space="0" w:color="000000"/>
              <w:right w:val="single" w:sz="6" w:space="0" w:color="000000"/>
            </w:tcBorders>
            <w:tcPrChange w:id="251"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right" w:pos="5948"/>
              </w:tabs>
              <w:ind w:left="105"/>
              <w:rPr>
                <w:rFonts w:ascii="Times New Roman" w:hAnsi="Times New Roman"/>
                <w:b/>
                <w:color w:val="000000"/>
                <w:spacing w:val="-9"/>
                <w:sz w:val="24"/>
              </w:rPr>
            </w:pPr>
            <w:r>
              <w:rPr>
                <w:rFonts w:ascii="Times New Roman" w:hAnsi="Times New Roman"/>
                <w:b/>
                <w:color w:val="000000"/>
                <w:spacing w:val="-9"/>
                <w:sz w:val="24"/>
              </w:rPr>
              <w:t>Providing and fixing circular/ Hexagonal cad iron or</w:t>
            </w:r>
            <w:r>
              <w:rPr>
                <w:rFonts w:ascii="Times New Roman" w:hAnsi="Times New Roman"/>
                <w:b/>
                <w:color w:val="000000"/>
                <w:spacing w:val="-9"/>
                <w:sz w:val="24"/>
              </w:rPr>
              <w:tab/>
            </w:r>
            <w:r>
              <w:rPr>
                <w:rFonts w:ascii="Times New Roman" w:hAnsi="Times New Roman"/>
                <w:b/>
                <w:color w:val="000000"/>
                <w:spacing w:val="-10"/>
                <w:sz w:val="24"/>
              </w:rPr>
              <w:t>M.S.</w:t>
            </w:r>
          </w:p>
          <w:p w:rsidR="00F61295" w:rsidRDefault="00F61295" w:rsidP="004D2427">
            <w:pPr>
              <w:ind w:left="105" w:right="108"/>
              <w:jc w:val="both"/>
              <w:rPr>
                <w:rFonts w:ascii="Times New Roman" w:hAnsi="Times New Roman"/>
                <w:b/>
                <w:color w:val="000000"/>
                <w:spacing w:val="-11"/>
                <w:sz w:val="24"/>
              </w:rPr>
            </w:pPr>
            <w:r>
              <w:rPr>
                <w:rFonts w:ascii="Times New Roman" w:hAnsi="Times New Roman"/>
                <w:b/>
                <w:color w:val="000000"/>
                <w:spacing w:val="-11"/>
                <w:sz w:val="24"/>
              </w:rPr>
              <w:t xml:space="preserve">sheet box for ceiling fan clamp of internal dia 140mm, 73mm </w:t>
            </w:r>
            <w:r>
              <w:rPr>
                <w:rFonts w:ascii="Times New Roman" w:hAnsi="Times New Roman"/>
                <w:b/>
                <w:color w:val="000000"/>
                <w:spacing w:val="-9"/>
                <w:sz w:val="24"/>
              </w:rPr>
              <w:t xml:space="preserve">height, top lid of 1.5mm thick M.S. shed with its top surface </w:t>
            </w:r>
            <w:r>
              <w:rPr>
                <w:rFonts w:ascii="Times New Roman" w:hAnsi="Times New Roman"/>
                <w:b/>
                <w:color w:val="000000"/>
                <w:spacing w:val="-8"/>
                <w:sz w:val="24"/>
              </w:rPr>
              <w:t xml:space="preserve">hacked for proper bonding, top lid shall be screwed into the </w:t>
            </w:r>
            <w:r>
              <w:rPr>
                <w:rFonts w:ascii="Times New Roman" w:hAnsi="Times New Roman"/>
                <w:b/>
                <w:color w:val="000000"/>
                <w:spacing w:val="-1"/>
                <w:sz w:val="24"/>
              </w:rPr>
              <w:t xml:space="preserve">cast iron/ MS. sheet box by means of 3.3mm dia. round </w:t>
            </w:r>
            <w:r>
              <w:rPr>
                <w:rFonts w:ascii="Times New Roman" w:hAnsi="Times New Roman"/>
                <w:b/>
                <w:color w:val="000000"/>
                <w:spacing w:val="-13"/>
                <w:sz w:val="24"/>
              </w:rPr>
              <w:t>headed screws, one lock at the comers. Clamp shall be made of 16mm dia. M.S. bar bent to shape as per standard drawing.</w:t>
            </w:r>
          </w:p>
        </w:tc>
        <w:tc>
          <w:tcPr>
            <w:tcW w:w="1363" w:type="dxa"/>
            <w:tcBorders>
              <w:top w:val="single" w:sz="6" w:space="0" w:color="000000"/>
              <w:left w:val="single" w:sz="6" w:space="0" w:color="000000"/>
              <w:bottom w:val="single" w:sz="6" w:space="0" w:color="000000"/>
              <w:right w:val="single" w:sz="6" w:space="0" w:color="000000"/>
            </w:tcBorders>
            <w:tcPrChange w:id="252"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567" w:type="dxa"/>
            <w:tcBorders>
              <w:top w:val="single" w:sz="6" w:space="0" w:color="000000"/>
              <w:left w:val="single" w:sz="6" w:space="0" w:color="000000"/>
              <w:bottom w:val="single" w:sz="6" w:space="0" w:color="000000"/>
              <w:right w:val="single" w:sz="6" w:space="0" w:color="000000"/>
            </w:tcBorders>
            <w:tcPrChange w:id="253"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148.40</w:t>
            </w:r>
          </w:p>
        </w:tc>
      </w:tr>
      <w:tr w:rsidR="00F61295" w:rsidTr="00276349">
        <w:trPr>
          <w:trHeight w:hRule="exact" w:val="870"/>
          <w:trPrChange w:id="254" w:author="xds" w:date="2015-04-07T01:41:00Z">
            <w:trPr>
              <w:gridBefore w:val="1"/>
              <w:trHeight w:hRule="exact" w:val="870"/>
            </w:trPr>
          </w:trPrChange>
        </w:trPr>
        <w:tc>
          <w:tcPr>
            <w:tcW w:w="885" w:type="dxa"/>
            <w:tcBorders>
              <w:top w:val="single" w:sz="6" w:space="0" w:color="000000"/>
              <w:left w:val="single" w:sz="6" w:space="0" w:color="000000"/>
              <w:bottom w:val="single" w:sz="6" w:space="0" w:color="000000"/>
              <w:right w:val="single" w:sz="6" w:space="0" w:color="000000"/>
            </w:tcBorders>
            <w:tcPrChange w:id="255"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446"/>
              </w:tabs>
              <w:rPr>
                <w:rFonts w:ascii="Times New Roman" w:hAnsi="Times New Roman"/>
                <w:b/>
                <w:color w:val="000000"/>
                <w:spacing w:val="-10"/>
                <w:sz w:val="24"/>
              </w:rPr>
            </w:pPr>
            <w:r>
              <w:rPr>
                <w:rFonts w:ascii="Times New Roman" w:hAnsi="Times New Roman"/>
                <w:b/>
                <w:color w:val="000000"/>
                <w:spacing w:val="-10"/>
                <w:sz w:val="24"/>
              </w:rPr>
              <w:t>10.18</w:t>
            </w:r>
          </w:p>
        </w:tc>
        <w:tc>
          <w:tcPr>
            <w:tcW w:w="6038" w:type="dxa"/>
            <w:gridSpan w:val="2"/>
            <w:tcBorders>
              <w:top w:val="single" w:sz="6" w:space="0" w:color="000000"/>
              <w:left w:val="single" w:sz="6" w:space="0" w:color="000000"/>
              <w:bottom w:val="single" w:sz="6" w:space="0" w:color="000000"/>
              <w:right w:val="single" w:sz="6" w:space="0" w:color="000000"/>
            </w:tcBorders>
            <w:tcPrChange w:id="256"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b/>
                <w:color w:val="000000"/>
                <w:spacing w:val="-11"/>
                <w:sz w:val="24"/>
              </w:rPr>
            </w:pPr>
            <w:r>
              <w:rPr>
                <w:rFonts w:ascii="Times New Roman" w:hAnsi="Times New Roman"/>
                <w:b/>
                <w:color w:val="000000"/>
                <w:spacing w:val="-11"/>
                <w:sz w:val="24"/>
              </w:rPr>
              <w:t xml:space="preserve">Providing and fixing mild steel round holding down bolts with </w:t>
            </w:r>
            <w:r>
              <w:rPr>
                <w:rFonts w:ascii="Times New Roman" w:hAnsi="Times New Roman"/>
                <w:b/>
                <w:color w:val="000000"/>
                <w:spacing w:val="-10"/>
                <w:sz w:val="24"/>
              </w:rPr>
              <w:t>nuts and washer plates complete.</w:t>
            </w:r>
          </w:p>
        </w:tc>
        <w:tc>
          <w:tcPr>
            <w:tcW w:w="1363" w:type="dxa"/>
            <w:tcBorders>
              <w:top w:val="single" w:sz="6" w:space="0" w:color="000000"/>
              <w:left w:val="single" w:sz="6" w:space="0" w:color="000000"/>
              <w:bottom w:val="single" w:sz="6" w:space="0" w:color="000000"/>
              <w:right w:val="single" w:sz="6" w:space="0" w:color="000000"/>
            </w:tcBorders>
            <w:tcPrChange w:id="257"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Change w:id="258"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83.85</w:t>
            </w:r>
          </w:p>
        </w:tc>
      </w:tr>
      <w:tr w:rsidR="00F61295" w:rsidTr="00276349">
        <w:trPr>
          <w:trHeight w:hRule="exact" w:val="735"/>
          <w:trPrChange w:id="259" w:author="xds" w:date="2015-04-07T01:41:00Z">
            <w:trPr>
              <w:gridBefore w:val="1"/>
              <w:trHeight w:hRule="exact" w:val="735"/>
            </w:trPr>
          </w:trPrChange>
        </w:trPr>
        <w:tc>
          <w:tcPr>
            <w:tcW w:w="885" w:type="dxa"/>
            <w:tcBorders>
              <w:top w:val="single" w:sz="6" w:space="0" w:color="000000"/>
              <w:left w:val="single" w:sz="6" w:space="0" w:color="000000"/>
              <w:bottom w:val="single" w:sz="6" w:space="0" w:color="000000"/>
              <w:right w:val="single" w:sz="6" w:space="0" w:color="000000"/>
            </w:tcBorders>
            <w:tcPrChange w:id="260"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10,19</w:t>
            </w:r>
          </w:p>
        </w:tc>
        <w:tc>
          <w:tcPr>
            <w:tcW w:w="6038" w:type="dxa"/>
            <w:gridSpan w:val="2"/>
            <w:tcBorders>
              <w:top w:val="single" w:sz="6" w:space="0" w:color="000000"/>
              <w:left w:val="single" w:sz="6" w:space="0" w:color="000000"/>
              <w:bottom w:val="single" w:sz="6" w:space="0" w:color="000000"/>
              <w:right w:val="single" w:sz="6" w:space="0" w:color="000000"/>
            </w:tcBorders>
            <w:tcPrChange w:id="261"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right" w:pos="5948"/>
              </w:tabs>
              <w:ind w:left="105"/>
              <w:rPr>
                <w:rFonts w:ascii="Times New Roman" w:hAnsi="Times New Roman"/>
                <w:b/>
                <w:color w:val="000000"/>
                <w:spacing w:val="1"/>
                <w:sz w:val="24"/>
              </w:rPr>
            </w:pPr>
            <w:r>
              <w:rPr>
                <w:rFonts w:ascii="Times New Roman" w:hAnsi="Times New Roman"/>
                <w:b/>
                <w:color w:val="000000"/>
                <w:spacing w:val="1"/>
                <w:sz w:val="24"/>
              </w:rPr>
              <w:t>Providing and fixing bolts</w:t>
            </w:r>
            <w:r>
              <w:rPr>
                <w:rFonts w:ascii="Times New Roman" w:hAnsi="Times New Roman"/>
                <w:b/>
                <w:color w:val="000000"/>
                <w:spacing w:val="1"/>
                <w:sz w:val="24"/>
              </w:rPr>
              <w:tab/>
            </w:r>
            <w:r>
              <w:rPr>
                <w:rFonts w:ascii="Times New Roman" w:hAnsi="Times New Roman"/>
                <w:b/>
                <w:color w:val="000000"/>
                <w:spacing w:val="2"/>
                <w:sz w:val="24"/>
              </w:rPr>
              <w:t>inclyding nuts and washers</w:t>
            </w:r>
          </w:p>
          <w:p w:rsidR="00F61295" w:rsidRDefault="00F61295" w:rsidP="004D2427">
            <w:pPr>
              <w:ind w:left="105"/>
              <w:rPr>
                <w:rFonts w:ascii="Times New Roman" w:hAnsi="Times New Roman"/>
                <w:b/>
                <w:color w:val="000000"/>
                <w:spacing w:val="-10"/>
                <w:sz w:val="24"/>
              </w:rPr>
            </w:pPr>
            <w:r>
              <w:rPr>
                <w:rFonts w:ascii="Times New Roman" w:hAnsi="Times New Roman"/>
                <w:b/>
                <w:color w:val="000000"/>
                <w:spacing w:val="-10"/>
                <w:sz w:val="24"/>
              </w:rPr>
              <w:t>complete.</w:t>
            </w:r>
          </w:p>
        </w:tc>
        <w:tc>
          <w:tcPr>
            <w:tcW w:w="1363" w:type="dxa"/>
            <w:tcBorders>
              <w:top w:val="single" w:sz="6" w:space="0" w:color="000000"/>
              <w:left w:val="single" w:sz="6" w:space="0" w:color="000000"/>
              <w:bottom w:val="single" w:sz="6" w:space="0" w:color="000000"/>
              <w:right w:val="single" w:sz="6" w:space="0" w:color="000000"/>
            </w:tcBorders>
            <w:tcPrChange w:id="262"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Change w:id="263"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10125</w:t>
            </w:r>
          </w:p>
        </w:tc>
      </w:tr>
      <w:tr w:rsidR="00F61295" w:rsidTr="00276349">
        <w:trPr>
          <w:trHeight w:hRule="exact" w:val="753"/>
          <w:trPrChange w:id="264" w:author="xds" w:date="2015-04-07T01:41:00Z">
            <w:trPr>
              <w:gridBefore w:val="1"/>
              <w:trHeight w:hRule="exact" w:val="753"/>
            </w:trPr>
          </w:trPrChange>
        </w:trPr>
        <w:tc>
          <w:tcPr>
            <w:tcW w:w="885" w:type="dxa"/>
            <w:tcBorders>
              <w:top w:val="single" w:sz="6" w:space="0" w:color="000000"/>
              <w:left w:val="single" w:sz="6" w:space="0" w:color="000000"/>
              <w:bottom w:val="single" w:sz="6" w:space="0" w:color="000000"/>
              <w:right w:val="single" w:sz="6" w:space="0" w:color="000000"/>
            </w:tcBorders>
            <w:tcPrChange w:id="265"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446"/>
              </w:tabs>
              <w:rPr>
                <w:rFonts w:ascii="Times New Roman" w:hAnsi="Times New Roman"/>
                <w:b/>
                <w:color w:val="000000"/>
                <w:spacing w:val="-10"/>
                <w:sz w:val="24"/>
              </w:rPr>
            </w:pPr>
            <w:r>
              <w:rPr>
                <w:rFonts w:ascii="Times New Roman" w:hAnsi="Times New Roman"/>
                <w:b/>
                <w:color w:val="000000"/>
                <w:spacing w:val="-10"/>
                <w:sz w:val="24"/>
              </w:rPr>
              <w:t>10.20</w:t>
            </w:r>
          </w:p>
        </w:tc>
        <w:tc>
          <w:tcPr>
            <w:tcW w:w="6038" w:type="dxa"/>
            <w:gridSpan w:val="2"/>
            <w:tcBorders>
              <w:top w:val="single" w:sz="6" w:space="0" w:color="000000"/>
              <w:left w:val="single" w:sz="6" w:space="0" w:color="000000"/>
              <w:bottom w:val="single" w:sz="6" w:space="0" w:color="000000"/>
              <w:right w:val="single" w:sz="6" w:space="0" w:color="000000"/>
            </w:tcBorders>
            <w:tcPrChange w:id="266"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b/>
                <w:color w:val="000000"/>
                <w:spacing w:val="-9"/>
                <w:sz w:val="24"/>
              </w:rPr>
            </w:pPr>
            <w:r>
              <w:rPr>
                <w:rFonts w:ascii="Times New Roman" w:hAnsi="Times New Roman"/>
                <w:b/>
                <w:color w:val="000000"/>
                <w:spacing w:val="-9"/>
                <w:sz w:val="24"/>
              </w:rPr>
              <w:t>Providing and fixing M.S. rivets of sizes in position.</w:t>
            </w:r>
          </w:p>
          <w:p w:rsidR="000C4FAB" w:rsidRDefault="000C4FAB" w:rsidP="004D2427">
            <w:pPr>
              <w:ind w:left="105"/>
              <w:rPr>
                <w:rFonts w:ascii="Times New Roman" w:hAnsi="Times New Roman"/>
                <w:b/>
                <w:color w:val="000000"/>
                <w:spacing w:val="-9"/>
                <w:sz w:val="24"/>
              </w:rPr>
            </w:pPr>
          </w:p>
          <w:p w:rsidR="000C4FAB" w:rsidRDefault="000C4FAB" w:rsidP="004D2427">
            <w:pPr>
              <w:ind w:left="105"/>
              <w:rPr>
                <w:rFonts w:ascii="Times New Roman" w:hAnsi="Times New Roman"/>
                <w:b/>
                <w:color w:val="000000"/>
                <w:spacing w:val="-9"/>
                <w:sz w:val="24"/>
              </w:rPr>
            </w:pPr>
          </w:p>
          <w:p w:rsidR="000C4FAB" w:rsidRDefault="000C4FAB" w:rsidP="004D2427">
            <w:pPr>
              <w:ind w:left="105"/>
              <w:rPr>
                <w:rFonts w:ascii="Times New Roman" w:hAnsi="Times New Roman"/>
                <w:b/>
                <w:color w:val="000000"/>
                <w:spacing w:val="-9"/>
                <w:sz w:val="24"/>
              </w:rPr>
            </w:pPr>
          </w:p>
          <w:p w:rsidR="000C4FAB" w:rsidRDefault="000C4FAB" w:rsidP="004D2427">
            <w:pPr>
              <w:ind w:left="105"/>
              <w:rPr>
                <w:rFonts w:ascii="Times New Roman" w:hAnsi="Times New Roman"/>
                <w:b/>
                <w:color w:val="000000"/>
                <w:spacing w:val="-9"/>
                <w:sz w:val="24"/>
              </w:rPr>
            </w:pPr>
          </w:p>
        </w:tc>
        <w:tc>
          <w:tcPr>
            <w:tcW w:w="1363" w:type="dxa"/>
            <w:tcBorders>
              <w:top w:val="single" w:sz="6" w:space="0" w:color="000000"/>
              <w:left w:val="single" w:sz="6" w:space="0" w:color="000000"/>
              <w:bottom w:val="single" w:sz="6" w:space="0" w:color="000000"/>
              <w:right w:val="single" w:sz="6" w:space="0" w:color="000000"/>
            </w:tcBorders>
            <w:tcPrChange w:id="267"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Change w:id="268"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b/>
                <w:color w:val="000000"/>
                <w:spacing w:val="-10"/>
                <w:sz w:val="24"/>
              </w:rPr>
            </w:pPr>
            <w:r>
              <w:rPr>
                <w:rFonts w:ascii="Times New Roman" w:hAnsi="Times New Roman"/>
                <w:b/>
                <w:color w:val="000000"/>
                <w:spacing w:val="-10"/>
                <w:sz w:val="24"/>
              </w:rPr>
              <w:t>105.65</w:t>
            </w:r>
          </w:p>
          <w:p w:rsidR="000C4FAB" w:rsidRDefault="000C4FAB" w:rsidP="004D2427">
            <w:pPr>
              <w:jc w:val="center"/>
              <w:rPr>
                <w:rFonts w:ascii="Times New Roman" w:hAnsi="Times New Roman"/>
                <w:b/>
                <w:color w:val="000000"/>
                <w:spacing w:val="-10"/>
                <w:sz w:val="24"/>
              </w:rPr>
            </w:pPr>
          </w:p>
          <w:p w:rsidR="000C4FAB" w:rsidRDefault="000C4FAB" w:rsidP="004D2427">
            <w:pPr>
              <w:jc w:val="center"/>
              <w:rPr>
                <w:rFonts w:ascii="Times New Roman" w:hAnsi="Times New Roman"/>
                <w:b/>
                <w:color w:val="000000"/>
                <w:spacing w:val="-10"/>
                <w:sz w:val="24"/>
              </w:rPr>
            </w:pPr>
          </w:p>
          <w:p w:rsidR="000C4FAB" w:rsidRDefault="00F31C51" w:rsidP="004D2427">
            <w:pPr>
              <w:jc w:val="center"/>
              <w:rPr>
                <w:rFonts w:ascii="Times New Roman" w:hAnsi="Times New Roman"/>
                <w:b/>
                <w:color w:val="000000"/>
                <w:spacing w:val="-10"/>
                <w:sz w:val="24"/>
              </w:rPr>
            </w:pPr>
            <w:r w:rsidRPr="00F31C51">
              <w:rPr>
                <w:rFonts w:ascii="Times New Roman" w:hAnsi="Times New Roman"/>
                <w:b/>
                <w:noProof/>
                <w:color w:val="000000"/>
                <w:spacing w:val="-8"/>
                <w:sz w:val="24"/>
                <w:lang w:bidi="hi-IN"/>
              </w:rPr>
              <w:pict>
                <v:shape id="_x0000_s1041" type="#_x0000_t202" style="position:absolute;left:0;text-align:left;margin-left:47.65pt;margin-top:3.1pt;width:81.2pt;height:22.75pt;z-index:251670528" filled="f" stroked="f">
                  <v:textbox>
                    <w:txbxContent>
                      <w:p w:rsidR="006A17B0" w:rsidRDefault="006A17B0" w:rsidP="000C4FAB">
                        <w:pPr>
                          <w:jc w:val="center"/>
                          <w:rPr>
                            <w:rFonts w:ascii="Times New Roman" w:hAnsi="Times New Roman" w:cs="Times New Roman"/>
                          </w:rPr>
                        </w:pPr>
                        <w:r>
                          <w:t>Page No.181</w:t>
                        </w:r>
                      </w:p>
                      <w:p w:rsidR="006A17B0" w:rsidRDefault="006A17B0" w:rsidP="000C4FAB"/>
                    </w:txbxContent>
                  </v:textbox>
                </v:shape>
              </w:pict>
            </w:r>
          </w:p>
          <w:p w:rsidR="000C4FAB" w:rsidRDefault="000C4FAB" w:rsidP="004D2427">
            <w:pPr>
              <w:jc w:val="center"/>
              <w:rPr>
                <w:rFonts w:ascii="Times New Roman" w:hAnsi="Times New Roman"/>
                <w:b/>
                <w:color w:val="000000"/>
                <w:spacing w:val="-10"/>
                <w:sz w:val="24"/>
              </w:rPr>
            </w:pPr>
          </w:p>
          <w:p w:rsidR="000C4FAB" w:rsidRDefault="000C4FAB" w:rsidP="004D2427">
            <w:pPr>
              <w:jc w:val="center"/>
              <w:rPr>
                <w:rFonts w:ascii="Times New Roman" w:hAnsi="Times New Roman"/>
                <w:b/>
                <w:color w:val="000000"/>
                <w:spacing w:val="-10"/>
                <w:sz w:val="24"/>
              </w:rPr>
            </w:pPr>
          </w:p>
        </w:tc>
      </w:tr>
      <w:tr w:rsidR="00F61295" w:rsidTr="00276349">
        <w:trPr>
          <w:trHeight w:hRule="exact" w:val="577"/>
          <w:trPrChange w:id="269" w:author="xds" w:date="2015-04-07T01:41:00Z">
            <w:trPr>
              <w:gridBefore w:val="1"/>
              <w:trHeight w:hRule="exact" w:val="577"/>
            </w:trPr>
          </w:trPrChange>
        </w:trPr>
        <w:tc>
          <w:tcPr>
            <w:tcW w:w="885" w:type="dxa"/>
            <w:tcBorders>
              <w:top w:val="single" w:sz="6" w:space="0" w:color="000000"/>
              <w:left w:val="single" w:sz="6" w:space="0" w:color="000000"/>
              <w:bottom w:val="single" w:sz="6" w:space="0" w:color="000000"/>
              <w:right w:val="single" w:sz="6" w:space="0" w:color="000000"/>
            </w:tcBorders>
            <w:tcPrChange w:id="270"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Pr="00F61295" w:rsidRDefault="00F61295" w:rsidP="00F61295">
            <w:pPr>
              <w:tabs>
                <w:tab w:val="decimal" w:pos="446"/>
              </w:tabs>
              <w:rPr>
                <w:rFonts w:ascii="Times New Roman" w:hAnsi="Times New Roman"/>
                <w:b/>
                <w:color w:val="000000"/>
                <w:spacing w:val="-10"/>
                <w:sz w:val="24"/>
              </w:rPr>
            </w:pPr>
            <w:r w:rsidRPr="00F61295">
              <w:rPr>
                <w:rFonts w:ascii="Times New Roman" w:hAnsi="Times New Roman"/>
                <w:b/>
                <w:color w:val="000000"/>
                <w:spacing w:val="-10"/>
                <w:sz w:val="24"/>
              </w:rPr>
              <w:lastRenderedPageBreak/>
              <w:t xml:space="preserve">Item </w:t>
            </w:r>
            <w:r w:rsidRPr="00F61295">
              <w:rPr>
                <w:rFonts w:ascii="Times New Roman" w:hAnsi="Times New Roman"/>
                <w:b/>
                <w:color w:val="000000"/>
                <w:spacing w:val="-10"/>
                <w:sz w:val="24"/>
              </w:rPr>
              <w:br/>
              <w:t>No.</w:t>
            </w:r>
          </w:p>
        </w:tc>
        <w:tc>
          <w:tcPr>
            <w:tcW w:w="6038" w:type="dxa"/>
            <w:gridSpan w:val="2"/>
            <w:tcBorders>
              <w:top w:val="single" w:sz="6" w:space="0" w:color="000000"/>
              <w:left w:val="single" w:sz="6" w:space="0" w:color="000000"/>
              <w:bottom w:val="single" w:sz="6" w:space="0" w:color="000000"/>
              <w:right w:val="single" w:sz="6" w:space="0" w:color="000000"/>
            </w:tcBorders>
            <w:tcPrChange w:id="271"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Pr="00F61295" w:rsidRDefault="00F61295" w:rsidP="00F61295">
            <w:pPr>
              <w:ind w:left="105"/>
              <w:rPr>
                <w:rFonts w:ascii="Times New Roman" w:hAnsi="Times New Roman"/>
                <w:b/>
                <w:color w:val="000000"/>
                <w:spacing w:val="-9"/>
                <w:sz w:val="24"/>
              </w:rPr>
            </w:pPr>
            <w:r w:rsidRPr="00F61295">
              <w:rPr>
                <w:rFonts w:ascii="Times New Roman" w:hAnsi="Times New Roman"/>
                <w:b/>
                <w:color w:val="000000"/>
                <w:spacing w:val="-9"/>
                <w:sz w:val="24"/>
              </w:rPr>
              <w:t>Description</w:t>
            </w:r>
          </w:p>
        </w:tc>
        <w:tc>
          <w:tcPr>
            <w:tcW w:w="1363" w:type="dxa"/>
            <w:tcBorders>
              <w:top w:val="single" w:sz="6" w:space="0" w:color="000000"/>
              <w:left w:val="single" w:sz="6" w:space="0" w:color="000000"/>
              <w:bottom w:val="single" w:sz="6" w:space="0" w:color="000000"/>
              <w:right w:val="single" w:sz="6" w:space="0" w:color="000000"/>
            </w:tcBorders>
            <w:tcPrChange w:id="272"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Pr="00F61295" w:rsidRDefault="00F61295" w:rsidP="004D2427">
            <w:pPr>
              <w:jc w:val="center"/>
              <w:rPr>
                <w:rFonts w:ascii="Times New Roman" w:hAnsi="Times New Roman"/>
                <w:b/>
                <w:color w:val="000000"/>
                <w:spacing w:val="-10"/>
                <w:sz w:val="24"/>
              </w:rPr>
            </w:pPr>
            <w:r w:rsidRPr="00F61295">
              <w:rPr>
                <w:rFonts w:ascii="Times New Roman" w:hAnsi="Times New Roman"/>
                <w:b/>
                <w:color w:val="000000"/>
                <w:spacing w:val="-10"/>
                <w:sz w:val="24"/>
              </w:rPr>
              <w:t>Unit</w:t>
            </w:r>
          </w:p>
        </w:tc>
        <w:tc>
          <w:tcPr>
            <w:tcW w:w="1567" w:type="dxa"/>
            <w:tcBorders>
              <w:top w:val="single" w:sz="6" w:space="0" w:color="000000"/>
              <w:left w:val="single" w:sz="6" w:space="0" w:color="000000"/>
              <w:bottom w:val="single" w:sz="6" w:space="0" w:color="000000"/>
              <w:right w:val="single" w:sz="6" w:space="0" w:color="000000"/>
            </w:tcBorders>
            <w:tcPrChange w:id="273"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Pr="00F61295" w:rsidRDefault="00F61295" w:rsidP="004D2427">
            <w:pPr>
              <w:jc w:val="center"/>
              <w:rPr>
                <w:rFonts w:ascii="Times New Roman" w:hAnsi="Times New Roman"/>
                <w:b/>
                <w:color w:val="000000"/>
                <w:spacing w:val="-10"/>
                <w:sz w:val="24"/>
              </w:rPr>
            </w:pPr>
            <w:r w:rsidRPr="00F61295">
              <w:rPr>
                <w:rFonts w:ascii="Times New Roman" w:hAnsi="Times New Roman"/>
                <w:b/>
                <w:color w:val="000000"/>
                <w:spacing w:val="-10"/>
                <w:sz w:val="24"/>
              </w:rPr>
              <w:t xml:space="preserve">Rae </w:t>
            </w:r>
            <w:r w:rsidRPr="00F61295">
              <w:rPr>
                <w:rFonts w:ascii="Times New Roman" w:hAnsi="Times New Roman"/>
                <w:b/>
                <w:color w:val="000000"/>
                <w:spacing w:val="-10"/>
                <w:sz w:val="24"/>
              </w:rPr>
              <w:br/>
              <w:t>(in Rs.)</w:t>
            </w:r>
          </w:p>
        </w:tc>
      </w:tr>
      <w:tr w:rsidR="00F61295" w:rsidTr="00276349">
        <w:trPr>
          <w:trHeight w:hRule="exact" w:val="577"/>
          <w:trPrChange w:id="274" w:author="xds" w:date="2015-04-07T01:41:00Z">
            <w:trPr>
              <w:gridBefore w:val="1"/>
              <w:trHeight w:hRule="exact" w:val="577"/>
            </w:trPr>
          </w:trPrChange>
        </w:trPr>
        <w:tc>
          <w:tcPr>
            <w:tcW w:w="885" w:type="dxa"/>
            <w:tcBorders>
              <w:top w:val="single" w:sz="6" w:space="0" w:color="000000"/>
              <w:left w:val="single" w:sz="6" w:space="0" w:color="000000"/>
              <w:bottom w:val="single" w:sz="6" w:space="0" w:color="000000"/>
              <w:right w:val="single" w:sz="6" w:space="0" w:color="000000"/>
            </w:tcBorders>
            <w:tcPrChange w:id="275"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Pr="00F61295" w:rsidRDefault="000C4FAB" w:rsidP="004D2427">
            <w:pPr>
              <w:tabs>
                <w:tab w:val="decimal" w:pos="446"/>
              </w:tabs>
              <w:rPr>
                <w:rFonts w:ascii="Times New Roman" w:hAnsi="Times New Roman"/>
                <w:b/>
                <w:color w:val="000000"/>
                <w:spacing w:val="-10"/>
                <w:sz w:val="24"/>
              </w:rPr>
            </w:pPr>
            <w:r>
              <w:rPr>
                <w:rFonts w:ascii="Times New Roman" w:hAnsi="Times New Roman"/>
                <w:b/>
                <w:color w:val="000000"/>
                <w:spacing w:val="-10"/>
                <w:sz w:val="24"/>
              </w:rPr>
              <w:t>\</w:t>
            </w:r>
            <w:r w:rsidR="00F61295" w:rsidRPr="00F61295">
              <w:rPr>
                <w:rFonts w:ascii="Times New Roman" w:hAnsi="Times New Roman"/>
                <w:b/>
                <w:color w:val="000000"/>
                <w:spacing w:val="-10"/>
                <w:sz w:val="24"/>
              </w:rPr>
              <w:t>10.21</w:t>
            </w:r>
          </w:p>
        </w:tc>
        <w:tc>
          <w:tcPr>
            <w:tcW w:w="6038" w:type="dxa"/>
            <w:gridSpan w:val="2"/>
            <w:tcBorders>
              <w:top w:val="single" w:sz="6" w:space="0" w:color="000000"/>
              <w:left w:val="single" w:sz="6" w:space="0" w:color="000000"/>
              <w:bottom w:val="single" w:sz="6" w:space="0" w:color="000000"/>
              <w:right w:val="single" w:sz="6" w:space="0" w:color="000000"/>
            </w:tcBorders>
            <w:tcPrChange w:id="276"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Pr="00F61295" w:rsidRDefault="00F61295" w:rsidP="00F61295">
            <w:pPr>
              <w:ind w:left="105"/>
              <w:rPr>
                <w:rFonts w:ascii="Times New Roman" w:hAnsi="Times New Roman"/>
                <w:b/>
                <w:color w:val="000000"/>
                <w:spacing w:val="-9"/>
                <w:sz w:val="24"/>
              </w:rPr>
            </w:pPr>
            <w:r w:rsidRPr="00F61295">
              <w:rPr>
                <w:rFonts w:ascii="Times New Roman" w:hAnsi="Times New Roman"/>
                <w:b/>
                <w:color w:val="000000"/>
                <w:spacing w:val="-9"/>
                <w:sz w:val="24"/>
              </w:rPr>
              <w:t>Welding by gas or tine plant including transport:Jinn of plant a site etc. complete.</w:t>
            </w:r>
          </w:p>
        </w:tc>
        <w:tc>
          <w:tcPr>
            <w:tcW w:w="1363" w:type="dxa"/>
            <w:tcBorders>
              <w:top w:val="single" w:sz="6" w:space="0" w:color="000000"/>
              <w:left w:val="single" w:sz="6" w:space="0" w:color="000000"/>
              <w:bottom w:val="single" w:sz="6" w:space="0" w:color="000000"/>
              <w:right w:val="single" w:sz="6" w:space="0" w:color="000000"/>
            </w:tcBorders>
            <w:tcPrChange w:id="277"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Pr="00F61295" w:rsidRDefault="00F61295" w:rsidP="004D2427">
            <w:pPr>
              <w:jc w:val="center"/>
              <w:rPr>
                <w:rFonts w:ascii="Times New Roman" w:hAnsi="Times New Roman"/>
                <w:b/>
                <w:color w:val="000000"/>
                <w:spacing w:val="-10"/>
                <w:sz w:val="24"/>
              </w:rPr>
            </w:pPr>
            <w:r w:rsidRPr="00F61295">
              <w:rPr>
                <w:rFonts w:ascii="Times New Roman" w:hAnsi="Times New Roman"/>
                <w:b/>
                <w:color w:val="000000"/>
                <w:spacing w:val="-10"/>
                <w:sz w:val="24"/>
              </w:rPr>
              <w:t>CM</w:t>
            </w:r>
          </w:p>
        </w:tc>
        <w:tc>
          <w:tcPr>
            <w:tcW w:w="1567" w:type="dxa"/>
            <w:tcBorders>
              <w:top w:val="single" w:sz="6" w:space="0" w:color="000000"/>
              <w:left w:val="single" w:sz="6" w:space="0" w:color="000000"/>
              <w:bottom w:val="single" w:sz="6" w:space="0" w:color="000000"/>
              <w:right w:val="single" w:sz="6" w:space="0" w:color="000000"/>
            </w:tcBorders>
            <w:tcPrChange w:id="278"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Pr="00F61295" w:rsidRDefault="00F61295" w:rsidP="004D2427">
            <w:pPr>
              <w:jc w:val="center"/>
              <w:rPr>
                <w:rFonts w:ascii="Times New Roman" w:hAnsi="Times New Roman"/>
                <w:b/>
                <w:color w:val="000000"/>
                <w:spacing w:val="-10"/>
                <w:sz w:val="24"/>
              </w:rPr>
            </w:pPr>
            <w:r w:rsidRPr="00F61295">
              <w:rPr>
                <w:rFonts w:ascii="Times New Roman" w:hAnsi="Times New Roman"/>
                <w:b/>
                <w:color w:val="000000"/>
                <w:spacing w:val="-10"/>
                <w:sz w:val="24"/>
              </w:rPr>
              <w:t>4.60</w:t>
            </w:r>
          </w:p>
        </w:tc>
      </w:tr>
      <w:tr w:rsidR="00F61295" w:rsidTr="00276349">
        <w:trPr>
          <w:trHeight w:hRule="exact" w:val="1194"/>
          <w:trPrChange w:id="279" w:author="xds" w:date="2015-04-07T01:41:00Z">
            <w:trPr>
              <w:gridAfter w:val="0"/>
              <w:trHeight w:hRule="exact" w:val="577"/>
            </w:trPr>
          </w:trPrChange>
        </w:trPr>
        <w:tc>
          <w:tcPr>
            <w:tcW w:w="885" w:type="dxa"/>
            <w:tcBorders>
              <w:top w:val="single" w:sz="6" w:space="0" w:color="000000"/>
              <w:left w:val="single" w:sz="6" w:space="0" w:color="000000"/>
              <w:bottom w:val="single" w:sz="6" w:space="0" w:color="000000"/>
              <w:right w:val="single" w:sz="6" w:space="0" w:color="000000"/>
            </w:tcBorders>
            <w:tcPrChange w:id="280"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Pr="00F61295" w:rsidRDefault="00F61295" w:rsidP="004D2427">
            <w:pPr>
              <w:tabs>
                <w:tab w:val="decimal" w:pos="446"/>
              </w:tabs>
              <w:rPr>
                <w:rFonts w:ascii="Times New Roman" w:hAnsi="Times New Roman"/>
                <w:b/>
                <w:color w:val="000000"/>
                <w:spacing w:val="-10"/>
                <w:sz w:val="24"/>
              </w:rPr>
            </w:pPr>
            <w:r w:rsidRPr="00F61295">
              <w:rPr>
                <w:rFonts w:ascii="Times New Roman" w:hAnsi="Times New Roman"/>
                <w:b/>
                <w:color w:val="000000"/>
                <w:spacing w:val="-10"/>
                <w:sz w:val="24"/>
              </w:rPr>
              <w:t>10.22</w:t>
            </w:r>
          </w:p>
        </w:tc>
        <w:tc>
          <w:tcPr>
            <w:tcW w:w="6038" w:type="dxa"/>
            <w:gridSpan w:val="2"/>
            <w:tcBorders>
              <w:top w:val="single" w:sz="6" w:space="0" w:color="000000"/>
              <w:left w:val="single" w:sz="6" w:space="0" w:color="000000"/>
              <w:bottom w:val="single" w:sz="6" w:space="0" w:color="000000"/>
              <w:right w:val="single" w:sz="6" w:space="0" w:color="000000"/>
            </w:tcBorders>
            <w:tcPrChange w:id="281"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Pr="00F61295" w:rsidRDefault="00F61295" w:rsidP="00F61295">
            <w:pPr>
              <w:ind w:left="105"/>
              <w:rPr>
                <w:rFonts w:ascii="Times New Roman" w:hAnsi="Times New Roman"/>
                <w:b/>
                <w:color w:val="000000"/>
                <w:spacing w:val="-9"/>
                <w:sz w:val="24"/>
              </w:rPr>
            </w:pPr>
            <w:r w:rsidRPr="00F61295">
              <w:rPr>
                <w:rFonts w:ascii="Times New Roman" w:hAnsi="Times New Roman"/>
                <w:b/>
                <w:color w:val="000000"/>
                <w:spacing w:val="-9"/>
                <w:sz w:val="24"/>
              </w:rPr>
              <w:t>Steel work welded in built up sections/ framed work including cutting, hoisting, fixing in position and applying a priming coat of approved steel primer using structural steel etc, as required.</w:t>
            </w:r>
          </w:p>
        </w:tc>
        <w:tc>
          <w:tcPr>
            <w:tcW w:w="1363" w:type="dxa"/>
            <w:tcBorders>
              <w:top w:val="single" w:sz="6" w:space="0" w:color="000000"/>
              <w:left w:val="single" w:sz="6" w:space="0" w:color="000000"/>
              <w:bottom w:val="single" w:sz="6" w:space="0" w:color="000000"/>
              <w:right w:val="single" w:sz="6" w:space="0" w:color="000000"/>
            </w:tcBorders>
            <w:tcPrChange w:id="282"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Pr="00F61295" w:rsidRDefault="00F61295" w:rsidP="00F61295">
            <w:pPr>
              <w:jc w:val="center"/>
              <w:rPr>
                <w:rFonts w:ascii="Times New Roman" w:hAnsi="Times New Roman"/>
                <w:b/>
                <w:color w:val="000000"/>
                <w:spacing w:val="-10"/>
                <w:sz w:val="24"/>
              </w:rPr>
            </w:pPr>
          </w:p>
        </w:tc>
        <w:tc>
          <w:tcPr>
            <w:tcW w:w="1567" w:type="dxa"/>
            <w:tcBorders>
              <w:top w:val="single" w:sz="6" w:space="0" w:color="000000"/>
              <w:left w:val="single" w:sz="6" w:space="0" w:color="000000"/>
              <w:bottom w:val="single" w:sz="6" w:space="0" w:color="000000"/>
              <w:right w:val="single" w:sz="6" w:space="0" w:color="000000"/>
            </w:tcBorders>
            <w:tcPrChange w:id="283"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Pr="00F61295" w:rsidRDefault="00F61295" w:rsidP="00F61295">
            <w:pPr>
              <w:jc w:val="center"/>
              <w:rPr>
                <w:rFonts w:ascii="Times New Roman" w:hAnsi="Times New Roman"/>
                <w:b/>
                <w:color w:val="000000"/>
                <w:spacing w:val="-10"/>
                <w:sz w:val="24"/>
              </w:rPr>
            </w:pPr>
          </w:p>
        </w:tc>
      </w:tr>
      <w:tr w:rsidR="00F61295" w:rsidTr="00276349">
        <w:trPr>
          <w:trHeight w:hRule="exact" w:val="195"/>
          <w:trPrChange w:id="284" w:author="xds" w:date="2015-04-07T01:41:00Z">
            <w:trPr>
              <w:gridBefore w:val="1"/>
              <w:trHeight w:hRule="exact" w:val="195"/>
            </w:trPr>
          </w:trPrChange>
        </w:trPr>
        <w:tc>
          <w:tcPr>
            <w:tcW w:w="885" w:type="dxa"/>
            <w:vMerge w:val="restart"/>
            <w:tcBorders>
              <w:top w:val="single" w:sz="6" w:space="0" w:color="000000"/>
              <w:left w:val="single" w:sz="6" w:space="0" w:color="000000"/>
              <w:bottom w:val="none" w:sz="0" w:space="0" w:color="000000"/>
              <w:right w:val="single" w:sz="6" w:space="0" w:color="000000"/>
            </w:tcBorders>
            <w:tcPrChange w:id="285" w:author="xds" w:date="2015-04-07T01:41:00Z">
              <w:tcPr>
                <w:tcW w:w="885" w:type="dxa"/>
                <w:gridSpan w:val="2"/>
                <w:vMerge w:val="restart"/>
                <w:tcBorders>
                  <w:top w:val="single" w:sz="6" w:space="0" w:color="000000"/>
                  <w:left w:val="single" w:sz="6" w:space="0" w:color="000000"/>
                  <w:bottom w:val="none" w:sz="0"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vAlign w:val="center"/>
            <w:tcPrChange w:id="286" w:author="xds" w:date="2015-04-07T01:41:00Z">
              <w:tcPr>
                <w:tcW w:w="1088" w:type="dxa"/>
                <w:tcBorders>
                  <w:top w:val="single" w:sz="6" w:space="0" w:color="000000"/>
                  <w:left w:val="single" w:sz="6" w:space="0" w:color="000000"/>
                  <w:bottom w:val="single" w:sz="6" w:space="0" w:color="000000"/>
                  <w:right w:val="single" w:sz="6" w:space="0" w:color="000000"/>
                </w:tcBorders>
                <w:vAlign w:val="center"/>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10 22 1</w:t>
            </w:r>
          </w:p>
        </w:tc>
        <w:tc>
          <w:tcPr>
            <w:tcW w:w="4950" w:type="dxa"/>
            <w:vMerge w:val="restart"/>
            <w:tcBorders>
              <w:top w:val="single" w:sz="6" w:space="0" w:color="000000"/>
              <w:left w:val="single" w:sz="6" w:space="0" w:color="000000"/>
              <w:bottom w:val="none" w:sz="0" w:space="0" w:color="000000"/>
              <w:right w:val="single" w:sz="6" w:space="0" w:color="000000"/>
            </w:tcBorders>
            <w:tcPrChange w:id="287" w:author="xds" w:date="2015-04-07T01:41:00Z">
              <w:tcPr>
                <w:tcW w:w="4950" w:type="dxa"/>
                <w:gridSpan w:val="2"/>
                <w:vMerge w:val="restart"/>
                <w:tcBorders>
                  <w:top w:val="single" w:sz="6" w:space="0" w:color="000000"/>
                  <w:left w:val="single" w:sz="6" w:space="0" w:color="000000"/>
                  <w:bottom w:val="none" w:sz="0" w:space="0" w:color="000000"/>
                  <w:right w:val="single" w:sz="6" w:space="0" w:color="000000"/>
                </w:tcBorders>
              </w:tcPr>
            </w:tcPrChange>
          </w:tcPr>
          <w:p w:rsidR="00F61295" w:rsidRDefault="00F61295"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In stringers, treads, landings etc. of stair </w:t>
            </w:r>
            <w:r>
              <w:rPr>
                <w:rFonts w:ascii="Times New Roman" w:hAnsi="Times New Roman"/>
                <w:i/>
                <w:color w:val="000000"/>
                <w:spacing w:val="2"/>
                <w:w w:val="85"/>
                <w:sz w:val="28"/>
              </w:rPr>
              <w:t xml:space="preserve">cases </w:t>
            </w:r>
            <w:r>
              <w:rPr>
                <w:rFonts w:ascii="Times New Roman" w:hAnsi="Times New Roman"/>
                <w:color w:val="000000"/>
                <w:spacing w:val="12"/>
                <w:sz w:val="24"/>
              </w:rPr>
              <w:t xml:space="preserve">including use of chequered plate wherever </w:t>
            </w:r>
            <w:r>
              <w:rPr>
                <w:rFonts w:ascii="Times New Roman" w:hAnsi="Times New Roman"/>
                <w:color w:val="000000"/>
                <w:spacing w:val="-6"/>
                <w:sz w:val="24"/>
              </w:rPr>
              <w:t>required, all complete.</w:t>
            </w:r>
          </w:p>
        </w:tc>
        <w:tc>
          <w:tcPr>
            <w:tcW w:w="1363" w:type="dxa"/>
            <w:vMerge w:val="restart"/>
            <w:tcBorders>
              <w:top w:val="single" w:sz="6" w:space="0" w:color="000000"/>
              <w:left w:val="single" w:sz="6" w:space="0" w:color="000000"/>
              <w:bottom w:val="none" w:sz="0" w:space="0" w:color="000000"/>
              <w:right w:val="single" w:sz="6" w:space="0" w:color="000000"/>
            </w:tcBorders>
            <w:tcPrChange w:id="288" w:author="xds" w:date="2015-04-07T01:41:00Z">
              <w:tcPr>
                <w:tcW w:w="1215" w:type="dxa"/>
                <w:gridSpan w:val="2"/>
                <w:vMerge w:val="restart"/>
                <w:tcBorders>
                  <w:top w:val="single" w:sz="6" w:space="0" w:color="000000"/>
                  <w:left w:val="single" w:sz="6" w:space="0" w:color="000000"/>
                  <w:bottom w:val="none" w:sz="0"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67" w:type="dxa"/>
            <w:vMerge w:val="restart"/>
            <w:tcBorders>
              <w:top w:val="single" w:sz="6" w:space="0" w:color="000000"/>
              <w:left w:val="single" w:sz="6" w:space="0" w:color="000000"/>
              <w:bottom w:val="none" w:sz="0" w:space="0" w:color="000000"/>
              <w:right w:val="single" w:sz="6" w:space="0" w:color="000000"/>
            </w:tcBorders>
            <w:tcPrChange w:id="289" w:author="xds" w:date="2015-04-07T01:41:00Z">
              <w:tcPr>
                <w:tcW w:w="1567" w:type="dxa"/>
                <w:gridSpan w:val="2"/>
                <w:vMerge w:val="restart"/>
                <w:tcBorders>
                  <w:top w:val="single" w:sz="6" w:space="0" w:color="000000"/>
                  <w:left w:val="single" w:sz="6" w:space="0" w:color="000000"/>
                  <w:bottom w:val="none" w:sz="0"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85.85</w:t>
            </w:r>
          </w:p>
        </w:tc>
      </w:tr>
      <w:tr w:rsidR="00F61295" w:rsidTr="00276349">
        <w:trPr>
          <w:trHeight w:hRule="exact" w:val="825"/>
          <w:trPrChange w:id="290" w:author="xds" w:date="2015-04-07T01:41:00Z">
            <w:trPr>
              <w:gridBefore w:val="1"/>
              <w:trHeight w:hRule="exact" w:val="825"/>
            </w:trPr>
          </w:trPrChange>
        </w:trPr>
        <w:tc>
          <w:tcPr>
            <w:tcW w:w="885" w:type="dxa"/>
            <w:vMerge/>
            <w:tcBorders>
              <w:top w:val="none" w:sz="0" w:space="0" w:color="000000"/>
              <w:left w:val="single" w:sz="6" w:space="0" w:color="000000"/>
              <w:bottom w:val="single" w:sz="6" w:space="0" w:color="000000"/>
              <w:right w:val="single" w:sz="6" w:space="0" w:color="000000"/>
            </w:tcBorders>
            <w:tcPrChange w:id="291" w:author="xds" w:date="2015-04-07T01:41:00Z">
              <w:tcPr>
                <w:tcW w:w="885" w:type="dxa"/>
                <w:gridSpan w:val="2"/>
                <w:vMerge/>
                <w:tcBorders>
                  <w:top w:val="none" w:sz="0" w:space="0" w:color="000000"/>
                  <w:left w:val="single" w:sz="6" w:space="0" w:color="000000"/>
                  <w:bottom w:val="single" w:sz="6" w:space="0" w:color="000000"/>
                  <w:right w:val="single" w:sz="6" w:space="0" w:color="000000"/>
                </w:tcBorders>
              </w:tcPr>
            </w:tcPrChange>
          </w:tcPr>
          <w:p w:rsidR="00F61295" w:rsidRDefault="00F61295" w:rsidP="004D2427"/>
        </w:tc>
        <w:tc>
          <w:tcPr>
            <w:tcW w:w="1088" w:type="dxa"/>
            <w:tcBorders>
              <w:top w:val="single" w:sz="6" w:space="0" w:color="000000"/>
              <w:left w:val="single" w:sz="6" w:space="0" w:color="000000"/>
              <w:bottom w:val="single" w:sz="6" w:space="0" w:color="000000"/>
              <w:right w:val="single" w:sz="6" w:space="0" w:color="000000"/>
            </w:tcBorders>
            <w:tcPrChange w:id="292"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4950" w:type="dxa"/>
            <w:vMerge/>
            <w:tcBorders>
              <w:top w:val="none" w:sz="0" w:space="0" w:color="000000"/>
              <w:left w:val="single" w:sz="6" w:space="0" w:color="000000"/>
              <w:bottom w:val="single" w:sz="6" w:space="0" w:color="000000"/>
              <w:right w:val="single" w:sz="6" w:space="0" w:color="000000"/>
            </w:tcBorders>
            <w:tcPrChange w:id="293" w:author="xds" w:date="2015-04-07T01:41:00Z">
              <w:tcPr>
                <w:tcW w:w="4950" w:type="dxa"/>
                <w:gridSpan w:val="2"/>
                <w:vMerge/>
                <w:tcBorders>
                  <w:top w:val="none" w:sz="0" w:space="0" w:color="000000"/>
                  <w:left w:val="single" w:sz="6" w:space="0" w:color="000000"/>
                  <w:bottom w:val="single" w:sz="6" w:space="0" w:color="000000"/>
                  <w:right w:val="single" w:sz="6" w:space="0" w:color="000000"/>
                </w:tcBorders>
              </w:tcPr>
            </w:tcPrChange>
          </w:tcPr>
          <w:p w:rsidR="00F61295" w:rsidRDefault="00F61295" w:rsidP="004D2427"/>
        </w:tc>
        <w:tc>
          <w:tcPr>
            <w:tcW w:w="1363" w:type="dxa"/>
            <w:vMerge/>
            <w:tcBorders>
              <w:top w:val="none" w:sz="0" w:space="0" w:color="000000"/>
              <w:left w:val="single" w:sz="6" w:space="0" w:color="000000"/>
              <w:bottom w:val="single" w:sz="6" w:space="0" w:color="000000"/>
              <w:right w:val="single" w:sz="6" w:space="0" w:color="000000"/>
            </w:tcBorders>
            <w:tcPrChange w:id="294" w:author="xds" w:date="2015-04-07T01:41:00Z">
              <w:tcPr>
                <w:tcW w:w="1215" w:type="dxa"/>
                <w:gridSpan w:val="2"/>
                <w:vMerge/>
                <w:tcBorders>
                  <w:top w:val="none" w:sz="0" w:space="0" w:color="000000"/>
                  <w:left w:val="single" w:sz="6" w:space="0" w:color="000000"/>
                  <w:bottom w:val="single" w:sz="6" w:space="0" w:color="000000"/>
                  <w:right w:val="single" w:sz="6" w:space="0" w:color="000000"/>
                </w:tcBorders>
              </w:tcPr>
            </w:tcPrChange>
          </w:tcPr>
          <w:p w:rsidR="00F61295" w:rsidRDefault="00F61295" w:rsidP="004D2427"/>
        </w:tc>
        <w:tc>
          <w:tcPr>
            <w:tcW w:w="1567" w:type="dxa"/>
            <w:vMerge/>
            <w:tcBorders>
              <w:top w:val="none" w:sz="0" w:space="0" w:color="000000"/>
              <w:left w:val="single" w:sz="6" w:space="0" w:color="000000"/>
              <w:bottom w:val="single" w:sz="6" w:space="0" w:color="000000"/>
              <w:right w:val="single" w:sz="6" w:space="0" w:color="000000"/>
            </w:tcBorders>
            <w:tcPrChange w:id="295" w:author="xds" w:date="2015-04-07T01:41:00Z">
              <w:tcPr>
                <w:tcW w:w="1567" w:type="dxa"/>
                <w:gridSpan w:val="2"/>
                <w:vMerge/>
                <w:tcBorders>
                  <w:top w:val="none" w:sz="0" w:space="0" w:color="000000"/>
                  <w:left w:val="single" w:sz="6" w:space="0" w:color="000000"/>
                  <w:bottom w:val="single" w:sz="6" w:space="0" w:color="000000"/>
                  <w:right w:val="single" w:sz="6" w:space="0" w:color="000000"/>
                </w:tcBorders>
              </w:tcPr>
            </w:tcPrChange>
          </w:tcPr>
          <w:p w:rsidR="00F61295" w:rsidRDefault="00F61295" w:rsidP="004D2427"/>
        </w:tc>
      </w:tr>
      <w:tr w:rsidR="00F61295" w:rsidTr="00276349">
        <w:trPr>
          <w:trHeight w:hRule="exact" w:val="787"/>
          <w:trPrChange w:id="296" w:author="xds" w:date="2015-04-07T01:41:00Z">
            <w:trPr>
              <w:gridBefore w:val="1"/>
              <w:trHeight w:hRule="exact" w:val="787"/>
            </w:trPr>
          </w:trPrChange>
        </w:trPr>
        <w:tc>
          <w:tcPr>
            <w:tcW w:w="885" w:type="dxa"/>
            <w:tcBorders>
              <w:top w:val="single" w:sz="6" w:space="0" w:color="000000"/>
              <w:left w:val="single" w:sz="6" w:space="0" w:color="000000"/>
              <w:bottom w:val="single" w:sz="6" w:space="0" w:color="000000"/>
              <w:right w:val="single" w:sz="6" w:space="0" w:color="000000"/>
            </w:tcBorders>
            <w:tcPrChange w:id="297"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298"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10.22.2</w:t>
            </w:r>
          </w:p>
        </w:tc>
        <w:tc>
          <w:tcPr>
            <w:tcW w:w="4950" w:type="dxa"/>
            <w:tcBorders>
              <w:top w:val="single" w:sz="6" w:space="0" w:color="000000"/>
              <w:left w:val="single" w:sz="6" w:space="0" w:color="000000"/>
              <w:bottom w:val="single" w:sz="6" w:space="0" w:color="000000"/>
              <w:right w:val="single" w:sz="6" w:space="0" w:color="000000"/>
            </w:tcBorders>
            <w:tcPrChange w:id="299"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rPr>
                <w:rFonts w:ascii="Times New Roman" w:hAnsi="Times New Roman"/>
                <w:color w:val="000000"/>
                <w:spacing w:val="1"/>
                <w:sz w:val="24"/>
              </w:rPr>
            </w:pPr>
            <w:r>
              <w:rPr>
                <w:rFonts w:ascii="Times New Roman" w:hAnsi="Times New Roman"/>
                <w:color w:val="000000"/>
                <w:spacing w:val="1"/>
                <w:sz w:val="24"/>
              </w:rPr>
              <w:t xml:space="preserve">In gratings, frames, guard bar, ladder, railings, </w:t>
            </w:r>
            <w:r>
              <w:rPr>
                <w:rFonts w:ascii="Times New Roman" w:hAnsi="Times New Roman"/>
                <w:color w:val="000000"/>
                <w:spacing w:val="-5"/>
                <w:sz w:val="24"/>
              </w:rPr>
              <w:t>brackets, gates and similar works.</w:t>
            </w:r>
          </w:p>
        </w:tc>
        <w:tc>
          <w:tcPr>
            <w:tcW w:w="1363" w:type="dxa"/>
            <w:tcBorders>
              <w:top w:val="single" w:sz="6" w:space="0" w:color="000000"/>
              <w:left w:val="single" w:sz="6" w:space="0" w:color="000000"/>
              <w:bottom w:val="single" w:sz="6" w:space="0" w:color="000000"/>
              <w:right w:val="single" w:sz="6" w:space="0" w:color="000000"/>
            </w:tcBorders>
            <w:tcPrChange w:id="300"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Change w:id="301"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85.10</w:t>
            </w:r>
          </w:p>
        </w:tc>
      </w:tr>
      <w:tr w:rsidR="00F61295" w:rsidTr="00276349">
        <w:trPr>
          <w:trHeight w:hRule="exact" w:val="1155"/>
          <w:trPrChange w:id="302" w:author="xds" w:date="2015-04-07T01:41:00Z">
            <w:trPr>
              <w:gridBefore w:val="1"/>
              <w:trHeight w:hRule="exact" w:val="1155"/>
            </w:trPr>
          </w:trPrChange>
        </w:trPr>
        <w:tc>
          <w:tcPr>
            <w:tcW w:w="885" w:type="dxa"/>
            <w:tcBorders>
              <w:top w:val="single" w:sz="6" w:space="0" w:color="000000"/>
              <w:left w:val="single" w:sz="6" w:space="0" w:color="000000"/>
              <w:bottom w:val="single" w:sz="6" w:space="0" w:color="000000"/>
              <w:right w:val="single" w:sz="6" w:space="0" w:color="000000"/>
            </w:tcBorders>
            <w:tcPrChange w:id="303"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446"/>
              </w:tabs>
              <w:rPr>
                <w:rFonts w:ascii="Times New Roman" w:hAnsi="Times New Roman"/>
                <w:color w:val="000000"/>
                <w:spacing w:val="-10"/>
                <w:sz w:val="24"/>
              </w:rPr>
            </w:pPr>
            <w:r>
              <w:rPr>
                <w:rFonts w:ascii="Times New Roman" w:hAnsi="Times New Roman"/>
                <w:color w:val="000000"/>
                <w:spacing w:val="-10"/>
                <w:sz w:val="24"/>
              </w:rPr>
              <w:t>10.23</w:t>
            </w:r>
          </w:p>
        </w:tc>
        <w:tc>
          <w:tcPr>
            <w:tcW w:w="6038" w:type="dxa"/>
            <w:gridSpan w:val="2"/>
            <w:tcBorders>
              <w:top w:val="single" w:sz="6" w:space="0" w:color="000000"/>
              <w:left w:val="single" w:sz="6" w:space="0" w:color="000000"/>
              <w:bottom w:val="single" w:sz="6" w:space="0" w:color="000000"/>
              <w:right w:val="single" w:sz="6" w:space="0" w:color="000000"/>
            </w:tcBorders>
            <w:tcPrChange w:id="304"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Providing and fixing hand rail of approved size by welding etc. </w:t>
            </w:r>
            <w:r>
              <w:rPr>
                <w:rFonts w:ascii="Times New Roman" w:hAnsi="Times New Roman"/>
                <w:color w:val="000000"/>
                <w:spacing w:val="-2"/>
                <w:sz w:val="24"/>
              </w:rPr>
              <w:t xml:space="preserve">to steel ladder railing, balcony railing, staircase railing and </w:t>
            </w:r>
            <w:r>
              <w:rPr>
                <w:rFonts w:ascii="Times New Roman" w:hAnsi="Times New Roman"/>
                <w:color w:val="000000"/>
                <w:spacing w:val="-5"/>
                <w:sz w:val="24"/>
              </w:rPr>
              <w:t xml:space="preserve">similar works, including applying a priming coat of approved </w:t>
            </w:r>
            <w:r>
              <w:rPr>
                <w:rFonts w:ascii="Times New Roman" w:hAnsi="Times New Roman"/>
                <w:color w:val="000000"/>
                <w:spacing w:val="-6"/>
                <w:sz w:val="24"/>
              </w:rPr>
              <w:t>steel primer.</w:t>
            </w:r>
          </w:p>
        </w:tc>
        <w:tc>
          <w:tcPr>
            <w:tcW w:w="1363" w:type="dxa"/>
            <w:tcBorders>
              <w:top w:val="single" w:sz="6" w:space="0" w:color="000000"/>
              <w:left w:val="single" w:sz="6" w:space="0" w:color="000000"/>
              <w:bottom w:val="single" w:sz="6" w:space="0" w:color="000000"/>
              <w:right w:val="single" w:sz="6" w:space="0" w:color="000000"/>
            </w:tcBorders>
            <w:tcPrChange w:id="305"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Change w:id="306"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r>
      <w:tr w:rsidR="00F61295" w:rsidTr="00276349">
        <w:trPr>
          <w:trHeight w:hRule="exact" w:val="465"/>
          <w:trPrChange w:id="307" w:author="xds" w:date="2015-04-07T01:41:00Z">
            <w:trPr>
              <w:gridBefore w:val="1"/>
              <w:trHeight w:hRule="exact" w:val="465"/>
            </w:trPr>
          </w:trPrChange>
        </w:trPr>
        <w:tc>
          <w:tcPr>
            <w:tcW w:w="885" w:type="dxa"/>
            <w:tcBorders>
              <w:top w:val="single" w:sz="6" w:space="0" w:color="000000"/>
              <w:left w:val="single" w:sz="6" w:space="0" w:color="000000"/>
              <w:bottom w:val="single" w:sz="6" w:space="0" w:color="000000"/>
              <w:right w:val="single" w:sz="6" w:space="0" w:color="000000"/>
            </w:tcBorders>
            <w:tcPrChange w:id="308"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309"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10.23.1</w:t>
            </w:r>
          </w:p>
        </w:tc>
        <w:tc>
          <w:tcPr>
            <w:tcW w:w="4950" w:type="dxa"/>
            <w:tcBorders>
              <w:top w:val="single" w:sz="6" w:space="0" w:color="000000"/>
              <w:left w:val="single" w:sz="6" w:space="0" w:color="000000"/>
              <w:bottom w:val="single" w:sz="6" w:space="0" w:color="000000"/>
              <w:right w:val="single" w:sz="6" w:space="0" w:color="000000"/>
            </w:tcBorders>
            <w:tcPrChange w:id="310"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12"/>
              <w:rPr>
                <w:rFonts w:ascii="Times New Roman" w:hAnsi="Times New Roman"/>
                <w:color w:val="000000"/>
                <w:spacing w:val="-10"/>
                <w:sz w:val="24"/>
              </w:rPr>
            </w:pPr>
            <w:r>
              <w:rPr>
                <w:rFonts w:ascii="Times New Roman" w:hAnsi="Times New Roman"/>
                <w:color w:val="000000"/>
                <w:spacing w:val="-10"/>
                <w:sz w:val="24"/>
              </w:rPr>
              <w:t>M.S. tube.</w:t>
            </w:r>
          </w:p>
        </w:tc>
        <w:tc>
          <w:tcPr>
            <w:tcW w:w="1363" w:type="dxa"/>
            <w:tcBorders>
              <w:top w:val="single" w:sz="6" w:space="0" w:color="000000"/>
              <w:left w:val="single" w:sz="6" w:space="0" w:color="000000"/>
              <w:bottom w:val="single" w:sz="6" w:space="0" w:color="000000"/>
              <w:right w:val="single" w:sz="6" w:space="0" w:color="000000"/>
            </w:tcBorders>
            <w:vAlign w:val="center"/>
            <w:tcPrChange w:id="311" w:author="xds" w:date="2015-04-07T01:41:00Z">
              <w:tcPr>
                <w:tcW w:w="1215" w:type="dxa"/>
                <w:gridSpan w:val="2"/>
                <w:tcBorders>
                  <w:top w:val="single" w:sz="6" w:space="0" w:color="000000"/>
                  <w:left w:val="single" w:sz="6" w:space="0" w:color="000000"/>
                  <w:bottom w:val="single" w:sz="6" w:space="0" w:color="000000"/>
                  <w:right w:val="single" w:sz="6" w:space="0" w:color="000000"/>
                </w:tcBorders>
                <w:vAlign w:val="center"/>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Change w:id="312"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110.40</w:t>
            </w:r>
          </w:p>
        </w:tc>
      </w:tr>
      <w:tr w:rsidR="00F61295" w:rsidTr="00276349">
        <w:trPr>
          <w:trHeight w:hRule="exact" w:val="458"/>
          <w:trPrChange w:id="313" w:author="xds" w:date="2015-04-07T01:41:00Z">
            <w:trPr>
              <w:gridBefore w:val="1"/>
              <w:trHeight w:hRule="exact" w:val="458"/>
            </w:trPr>
          </w:trPrChange>
        </w:trPr>
        <w:tc>
          <w:tcPr>
            <w:tcW w:w="885" w:type="dxa"/>
            <w:tcBorders>
              <w:top w:val="single" w:sz="6" w:space="0" w:color="000000"/>
              <w:left w:val="single" w:sz="6" w:space="0" w:color="000000"/>
              <w:bottom w:val="single" w:sz="6" w:space="0" w:color="000000"/>
              <w:right w:val="single" w:sz="6" w:space="0" w:color="000000"/>
            </w:tcBorders>
            <w:tcPrChange w:id="314"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315"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10.23.2</w:t>
            </w:r>
          </w:p>
        </w:tc>
        <w:tc>
          <w:tcPr>
            <w:tcW w:w="4950" w:type="dxa"/>
            <w:tcBorders>
              <w:top w:val="single" w:sz="6" w:space="0" w:color="000000"/>
              <w:left w:val="single" w:sz="6" w:space="0" w:color="000000"/>
              <w:bottom w:val="single" w:sz="6" w:space="0" w:color="000000"/>
              <w:right w:val="single" w:sz="6" w:space="0" w:color="000000"/>
            </w:tcBorders>
            <w:tcPrChange w:id="316"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12"/>
              <w:rPr>
                <w:rFonts w:ascii="Times New Roman" w:hAnsi="Times New Roman"/>
                <w:color w:val="000000"/>
                <w:spacing w:val="-10"/>
                <w:sz w:val="24"/>
              </w:rPr>
            </w:pPr>
            <w:r>
              <w:rPr>
                <w:rFonts w:ascii="Times New Roman" w:hAnsi="Times New Roman"/>
                <w:color w:val="000000"/>
                <w:spacing w:val="-10"/>
                <w:sz w:val="24"/>
              </w:rPr>
              <w:t>E.R_W. tubes.</w:t>
            </w:r>
          </w:p>
        </w:tc>
        <w:tc>
          <w:tcPr>
            <w:tcW w:w="1363" w:type="dxa"/>
            <w:tcBorders>
              <w:top w:val="single" w:sz="6" w:space="0" w:color="000000"/>
              <w:left w:val="single" w:sz="6" w:space="0" w:color="000000"/>
              <w:bottom w:val="single" w:sz="6" w:space="0" w:color="000000"/>
              <w:right w:val="single" w:sz="6" w:space="0" w:color="000000"/>
            </w:tcBorders>
            <w:vAlign w:val="center"/>
            <w:tcPrChange w:id="317" w:author="xds" w:date="2015-04-07T01:41:00Z">
              <w:tcPr>
                <w:tcW w:w="1215" w:type="dxa"/>
                <w:gridSpan w:val="2"/>
                <w:tcBorders>
                  <w:top w:val="single" w:sz="6" w:space="0" w:color="000000"/>
                  <w:left w:val="single" w:sz="6" w:space="0" w:color="000000"/>
                  <w:bottom w:val="single" w:sz="6" w:space="0" w:color="000000"/>
                  <w:right w:val="single" w:sz="6" w:space="0" w:color="000000"/>
                </w:tcBorders>
                <w:vAlign w:val="center"/>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Change w:id="318"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131.80</w:t>
            </w:r>
          </w:p>
        </w:tc>
      </w:tr>
      <w:tr w:rsidR="00F61295" w:rsidTr="00276349">
        <w:trPr>
          <w:trHeight w:hRule="exact" w:val="480"/>
          <w:trPrChange w:id="319" w:author="xds" w:date="2015-04-07T01:41:00Z">
            <w:trPr>
              <w:gridBefore w:val="1"/>
              <w:trHeight w:hRule="exact" w:val="480"/>
            </w:trPr>
          </w:trPrChange>
        </w:trPr>
        <w:tc>
          <w:tcPr>
            <w:tcW w:w="885" w:type="dxa"/>
            <w:tcBorders>
              <w:top w:val="single" w:sz="6" w:space="0" w:color="000000"/>
              <w:left w:val="single" w:sz="6" w:space="0" w:color="000000"/>
              <w:bottom w:val="single" w:sz="6" w:space="0" w:color="000000"/>
              <w:right w:val="single" w:sz="6" w:space="0" w:color="000000"/>
            </w:tcBorders>
            <w:tcPrChange w:id="320"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321"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10.23.3</w:t>
            </w:r>
          </w:p>
        </w:tc>
        <w:tc>
          <w:tcPr>
            <w:tcW w:w="4950" w:type="dxa"/>
            <w:tcBorders>
              <w:top w:val="single" w:sz="6" w:space="0" w:color="000000"/>
              <w:left w:val="single" w:sz="6" w:space="0" w:color="000000"/>
              <w:bottom w:val="single" w:sz="6" w:space="0" w:color="000000"/>
              <w:right w:val="single" w:sz="6" w:space="0" w:color="000000"/>
            </w:tcBorders>
            <w:tcPrChange w:id="322"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12"/>
              <w:rPr>
                <w:rFonts w:ascii="Times New Roman" w:hAnsi="Times New Roman"/>
                <w:color w:val="000000"/>
                <w:spacing w:val="-6"/>
                <w:sz w:val="24"/>
              </w:rPr>
            </w:pPr>
            <w:r>
              <w:rPr>
                <w:rFonts w:ascii="Times New Roman" w:hAnsi="Times New Roman"/>
                <w:color w:val="000000"/>
                <w:spacing w:val="-6"/>
                <w:sz w:val="24"/>
              </w:rPr>
              <w:t>G.I. pipes.</w:t>
            </w:r>
          </w:p>
        </w:tc>
        <w:tc>
          <w:tcPr>
            <w:tcW w:w="1363" w:type="dxa"/>
            <w:tcBorders>
              <w:top w:val="single" w:sz="6" w:space="0" w:color="000000"/>
              <w:left w:val="single" w:sz="6" w:space="0" w:color="000000"/>
              <w:bottom w:val="single" w:sz="6" w:space="0" w:color="000000"/>
              <w:right w:val="single" w:sz="6" w:space="0" w:color="000000"/>
            </w:tcBorders>
            <w:tcPrChange w:id="323"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Change w:id="324"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128.55</w:t>
            </w:r>
          </w:p>
        </w:tc>
      </w:tr>
      <w:tr w:rsidR="00F61295" w:rsidTr="00276349">
        <w:trPr>
          <w:trHeight w:hRule="exact" w:val="1815"/>
          <w:trPrChange w:id="325" w:author="xds" w:date="2015-04-07T01:41:00Z">
            <w:trPr>
              <w:gridBefore w:val="1"/>
              <w:trHeight w:hRule="exact" w:val="1815"/>
            </w:trPr>
          </w:trPrChange>
        </w:trPr>
        <w:tc>
          <w:tcPr>
            <w:tcW w:w="885" w:type="dxa"/>
            <w:tcBorders>
              <w:top w:val="single" w:sz="6" w:space="0" w:color="000000"/>
              <w:left w:val="single" w:sz="6" w:space="0" w:color="000000"/>
              <w:bottom w:val="single" w:sz="6" w:space="0" w:color="000000"/>
              <w:right w:val="single" w:sz="6" w:space="0" w:color="000000"/>
            </w:tcBorders>
            <w:tcPrChange w:id="326"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446"/>
              </w:tabs>
              <w:rPr>
                <w:rFonts w:ascii="Times New Roman" w:hAnsi="Times New Roman"/>
                <w:color w:val="000000"/>
                <w:spacing w:val="-10"/>
                <w:sz w:val="24"/>
              </w:rPr>
            </w:pPr>
            <w:r>
              <w:rPr>
                <w:rFonts w:ascii="Times New Roman" w:hAnsi="Times New Roman"/>
                <w:color w:val="000000"/>
                <w:spacing w:val="-10"/>
                <w:sz w:val="24"/>
              </w:rPr>
              <w:t>10.24</w:t>
            </w:r>
          </w:p>
        </w:tc>
        <w:tc>
          <w:tcPr>
            <w:tcW w:w="6038" w:type="dxa"/>
            <w:gridSpan w:val="2"/>
            <w:tcBorders>
              <w:top w:val="single" w:sz="6" w:space="0" w:color="000000"/>
              <w:left w:val="single" w:sz="6" w:space="0" w:color="000000"/>
              <w:bottom w:val="single" w:sz="6" w:space="0" w:color="000000"/>
              <w:right w:val="single" w:sz="6" w:space="0" w:color="000000"/>
            </w:tcBorders>
            <w:tcPrChange w:id="327"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Providing and fixing carbon steel galvanised (minimum </w:t>
            </w:r>
            <w:r>
              <w:rPr>
                <w:rFonts w:ascii="Times New Roman" w:hAnsi="Times New Roman"/>
                <w:color w:val="000000"/>
                <w:spacing w:val="-5"/>
                <w:sz w:val="24"/>
              </w:rPr>
              <w:t xml:space="preserve">coating 5 micron) dash fastener of 10 mm dia double threaded </w:t>
            </w:r>
            <w:r>
              <w:rPr>
                <w:rFonts w:ascii="Times New Roman" w:hAnsi="Times New Roman"/>
                <w:color w:val="000000"/>
                <w:sz w:val="24"/>
              </w:rPr>
              <w:t>6.8 grade (yield strength 480 N/mm</w:t>
            </w:r>
            <w:r>
              <w:rPr>
                <w:rFonts w:ascii="Times New Roman" w:hAnsi="Times New Roman"/>
                <w:color w:val="000000"/>
                <w:spacing w:val="10"/>
                <w:sz w:val="24"/>
                <w:vertAlign w:val="superscript"/>
              </w:rPr>
              <w:t>2</w:t>
            </w:r>
            <w:r>
              <w:rPr>
                <w:rFonts w:ascii="Times New Roman" w:hAnsi="Times New Roman"/>
                <w:color w:val="000000"/>
                <w:sz w:val="24"/>
              </w:rPr>
              <w:t xml:space="preserve">), counter sunk head, </w:t>
            </w:r>
            <w:r>
              <w:rPr>
                <w:rFonts w:ascii="Times New Roman" w:hAnsi="Times New Roman"/>
                <w:color w:val="000000"/>
                <w:spacing w:val="4"/>
                <w:sz w:val="24"/>
              </w:rPr>
              <w:t xml:space="preserve">comprising of 10 mm dia polyamide PA 6 grade sleeve, </w:t>
            </w:r>
            <w:r>
              <w:rPr>
                <w:rFonts w:ascii="Times New Roman" w:hAnsi="Times New Roman"/>
                <w:color w:val="000000"/>
                <w:spacing w:val="-4"/>
                <w:sz w:val="24"/>
              </w:rPr>
              <w:t xml:space="preserve">including drilling of hole in frame, concreted masonry, etc. as </w:t>
            </w:r>
            <w:r>
              <w:rPr>
                <w:rFonts w:ascii="Times New Roman" w:hAnsi="Times New Roman"/>
                <w:color w:val="000000"/>
                <w:spacing w:val="-5"/>
                <w:sz w:val="24"/>
              </w:rPr>
              <w:t>per direction of Engineer-in-charge.</w:t>
            </w:r>
          </w:p>
        </w:tc>
        <w:tc>
          <w:tcPr>
            <w:tcW w:w="1363" w:type="dxa"/>
            <w:tcBorders>
              <w:top w:val="single" w:sz="6" w:space="0" w:color="000000"/>
              <w:left w:val="single" w:sz="6" w:space="0" w:color="000000"/>
              <w:bottom w:val="single" w:sz="6" w:space="0" w:color="000000"/>
              <w:right w:val="single" w:sz="6" w:space="0" w:color="000000"/>
            </w:tcBorders>
            <w:tcPrChange w:id="328"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Change w:id="329"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r>
      <w:tr w:rsidR="00F61295" w:rsidTr="00276349">
        <w:trPr>
          <w:trHeight w:hRule="exact" w:val="427"/>
          <w:trPrChange w:id="330" w:author="xds" w:date="2015-04-07T01:41:00Z">
            <w:trPr>
              <w:gridBefore w:val="1"/>
              <w:trHeight w:hRule="exact" w:val="427"/>
            </w:trPr>
          </w:trPrChange>
        </w:trPr>
        <w:tc>
          <w:tcPr>
            <w:tcW w:w="885" w:type="dxa"/>
            <w:tcBorders>
              <w:top w:val="single" w:sz="6" w:space="0" w:color="000000"/>
              <w:left w:val="single" w:sz="6" w:space="0" w:color="000000"/>
              <w:bottom w:val="single" w:sz="6" w:space="0" w:color="000000"/>
              <w:right w:val="single" w:sz="6" w:space="0" w:color="000000"/>
            </w:tcBorders>
            <w:tcPrChange w:id="331"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332"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10.24,1</w:t>
            </w:r>
          </w:p>
        </w:tc>
        <w:tc>
          <w:tcPr>
            <w:tcW w:w="4950" w:type="dxa"/>
            <w:tcBorders>
              <w:top w:val="single" w:sz="6" w:space="0" w:color="000000"/>
              <w:left w:val="single" w:sz="6" w:space="0" w:color="000000"/>
              <w:bottom w:val="single" w:sz="6" w:space="0" w:color="000000"/>
              <w:right w:val="single" w:sz="6" w:space="0" w:color="000000"/>
            </w:tcBorders>
            <w:tcPrChange w:id="333"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12"/>
              <w:rPr>
                <w:rFonts w:ascii="Times New Roman" w:hAnsi="Times New Roman"/>
                <w:color w:val="000000"/>
                <w:spacing w:val="-10"/>
                <w:sz w:val="24"/>
              </w:rPr>
            </w:pPr>
            <w:r>
              <w:rPr>
                <w:rFonts w:ascii="Times New Roman" w:hAnsi="Times New Roman"/>
                <w:color w:val="000000"/>
                <w:spacing w:val="-10"/>
                <w:sz w:val="24"/>
              </w:rPr>
              <w:t>10 x60 mm</w:t>
            </w:r>
          </w:p>
        </w:tc>
        <w:tc>
          <w:tcPr>
            <w:tcW w:w="1363" w:type="dxa"/>
            <w:tcBorders>
              <w:top w:val="single" w:sz="6" w:space="0" w:color="000000"/>
              <w:left w:val="single" w:sz="6" w:space="0" w:color="000000"/>
              <w:bottom w:val="single" w:sz="6" w:space="0" w:color="000000"/>
              <w:right w:val="single" w:sz="6" w:space="0" w:color="000000"/>
            </w:tcBorders>
            <w:tcPrChange w:id="334"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67" w:type="dxa"/>
            <w:tcBorders>
              <w:top w:val="single" w:sz="6" w:space="0" w:color="000000"/>
              <w:left w:val="single" w:sz="6" w:space="0" w:color="000000"/>
              <w:bottom w:val="single" w:sz="6" w:space="0" w:color="000000"/>
              <w:right w:val="single" w:sz="6" w:space="0" w:color="000000"/>
            </w:tcBorders>
            <w:tcPrChange w:id="335"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56,75</w:t>
            </w:r>
          </w:p>
        </w:tc>
      </w:tr>
      <w:tr w:rsidR="00F61295" w:rsidTr="00276349">
        <w:trPr>
          <w:trHeight w:hRule="exact" w:val="435"/>
          <w:trPrChange w:id="336" w:author="xds" w:date="2015-04-07T01:41:00Z">
            <w:trPr>
              <w:gridBefore w:val="1"/>
              <w:trHeight w:hRule="exact" w:val="435"/>
            </w:trPr>
          </w:trPrChange>
        </w:trPr>
        <w:tc>
          <w:tcPr>
            <w:tcW w:w="885" w:type="dxa"/>
            <w:tcBorders>
              <w:top w:val="single" w:sz="6" w:space="0" w:color="000000"/>
              <w:left w:val="single" w:sz="6" w:space="0" w:color="000000"/>
              <w:bottom w:val="single" w:sz="6" w:space="0" w:color="000000"/>
              <w:right w:val="single" w:sz="6" w:space="0" w:color="000000"/>
            </w:tcBorders>
            <w:tcPrChange w:id="337"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338"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10.24.2</w:t>
            </w:r>
          </w:p>
        </w:tc>
        <w:tc>
          <w:tcPr>
            <w:tcW w:w="4950" w:type="dxa"/>
            <w:tcBorders>
              <w:top w:val="single" w:sz="6" w:space="0" w:color="000000"/>
              <w:left w:val="single" w:sz="6" w:space="0" w:color="000000"/>
              <w:bottom w:val="single" w:sz="6" w:space="0" w:color="000000"/>
              <w:right w:val="single" w:sz="6" w:space="0" w:color="000000"/>
            </w:tcBorders>
            <w:tcPrChange w:id="339"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12"/>
              <w:rPr>
                <w:rFonts w:ascii="Times New Roman" w:hAnsi="Times New Roman"/>
                <w:color w:val="000000"/>
                <w:spacing w:val="-10"/>
                <w:sz w:val="24"/>
              </w:rPr>
            </w:pPr>
            <w:r>
              <w:rPr>
                <w:rFonts w:ascii="Times New Roman" w:hAnsi="Times New Roman"/>
                <w:color w:val="000000"/>
                <w:spacing w:val="-10"/>
                <w:sz w:val="24"/>
              </w:rPr>
              <w:t>10 x80 mm</w:t>
            </w:r>
          </w:p>
        </w:tc>
        <w:tc>
          <w:tcPr>
            <w:tcW w:w="1363" w:type="dxa"/>
            <w:tcBorders>
              <w:top w:val="single" w:sz="6" w:space="0" w:color="000000"/>
              <w:left w:val="single" w:sz="6" w:space="0" w:color="000000"/>
              <w:bottom w:val="single" w:sz="6" w:space="0" w:color="000000"/>
              <w:right w:val="single" w:sz="6" w:space="0" w:color="000000"/>
            </w:tcBorders>
            <w:tcPrChange w:id="340"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67" w:type="dxa"/>
            <w:tcBorders>
              <w:top w:val="single" w:sz="6" w:space="0" w:color="000000"/>
              <w:left w:val="single" w:sz="6" w:space="0" w:color="000000"/>
              <w:bottom w:val="single" w:sz="6" w:space="0" w:color="000000"/>
              <w:right w:val="single" w:sz="6" w:space="0" w:color="000000"/>
            </w:tcBorders>
            <w:tcPrChange w:id="341"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62.55</w:t>
            </w:r>
          </w:p>
        </w:tc>
      </w:tr>
      <w:tr w:rsidR="00F61295" w:rsidTr="00276349">
        <w:trPr>
          <w:trHeight w:hRule="exact" w:val="428"/>
          <w:trPrChange w:id="342" w:author="xds" w:date="2015-04-07T01:41:00Z">
            <w:trPr>
              <w:gridBefore w:val="1"/>
              <w:trHeight w:hRule="exact" w:val="428"/>
            </w:trPr>
          </w:trPrChange>
        </w:trPr>
        <w:tc>
          <w:tcPr>
            <w:tcW w:w="885" w:type="dxa"/>
            <w:tcBorders>
              <w:top w:val="single" w:sz="6" w:space="0" w:color="000000"/>
              <w:left w:val="single" w:sz="6" w:space="0" w:color="000000"/>
              <w:bottom w:val="single" w:sz="6" w:space="0" w:color="000000"/>
              <w:right w:val="single" w:sz="6" w:space="0" w:color="000000"/>
            </w:tcBorders>
            <w:tcPrChange w:id="343"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344"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10.24.3</w:t>
            </w:r>
          </w:p>
        </w:tc>
        <w:tc>
          <w:tcPr>
            <w:tcW w:w="4950" w:type="dxa"/>
            <w:tcBorders>
              <w:top w:val="single" w:sz="6" w:space="0" w:color="000000"/>
              <w:left w:val="single" w:sz="6" w:space="0" w:color="000000"/>
              <w:bottom w:val="single" w:sz="6" w:space="0" w:color="000000"/>
              <w:right w:val="single" w:sz="6" w:space="0" w:color="000000"/>
            </w:tcBorders>
            <w:tcPrChange w:id="345"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12"/>
              <w:rPr>
                <w:rFonts w:ascii="Times New Roman" w:hAnsi="Times New Roman"/>
                <w:color w:val="000000"/>
                <w:spacing w:val="-10"/>
                <w:sz w:val="24"/>
              </w:rPr>
            </w:pPr>
            <w:r>
              <w:rPr>
                <w:rFonts w:ascii="Times New Roman" w:hAnsi="Times New Roman"/>
                <w:color w:val="000000"/>
                <w:spacing w:val="-10"/>
                <w:sz w:val="24"/>
              </w:rPr>
              <w:t>10 x120 mm</w:t>
            </w:r>
          </w:p>
        </w:tc>
        <w:tc>
          <w:tcPr>
            <w:tcW w:w="1363" w:type="dxa"/>
            <w:tcBorders>
              <w:top w:val="single" w:sz="6" w:space="0" w:color="000000"/>
              <w:left w:val="single" w:sz="6" w:space="0" w:color="000000"/>
              <w:bottom w:val="single" w:sz="6" w:space="0" w:color="000000"/>
              <w:right w:val="single" w:sz="6" w:space="0" w:color="000000"/>
            </w:tcBorders>
            <w:tcPrChange w:id="346"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67" w:type="dxa"/>
            <w:tcBorders>
              <w:top w:val="single" w:sz="6" w:space="0" w:color="000000"/>
              <w:left w:val="single" w:sz="6" w:space="0" w:color="000000"/>
              <w:bottom w:val="single" w:sz="6" w:space="0" w:color="000000"/>
              <w:right w:val="single" w:sz="6" w:space="0" w:color="000000"/>
            </w:tcBorders>
            <w:tcPrChange w:id="347"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78.00</w:t>
            </w:r>
          </w:p>
        </w:tc>
      </w:tr>
      <w:tr w:rsidR="00F61295" w:rsidTr="00276349">
        <w:trPr>
          <w:trHeight w:hRule="exact" w:val="435"/>
          <w:trPrChange w:id="348" w:author="xds" w:date="2015-04-07T01:41:00Z">
            <w:trPr>
              <w:gridBefore w:val="1"/>
              <w:trHeight w:hRule="exact" w:val="435"/>
            </w:trPr>
          </w:trPrChange>
        </w:trPr>
        <w:tc>
          <w:tcPr>
            <w:tcW w:w="885" w:type="dxa"/>
            <w:tcBorders>
              <w:top w:val="single" w:sz="6" w:space="0" w:color="000000"/>
              <w:left w:val="single" w:sz="6" w:space="0" w:color="000000"/>
              <w:bottom w:val="single" w:sz="6" w:space="0" w:color="000000"/>
              <w:right w:val="single" w:sz="6" w:space="0" w:color="000000"/>
            </w:tcBorders>
            <w:tcPrChange w:id="349"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350"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10.24.4</w:t>
            </w:r>
          </w:p>
        </w:tc>
        <w:tc>
          <w:tcPr>
            <w:tcW w:w="4950" w:type="dxa"/>
            <w:tcBorders>
              <w:top w:val="single" w:sz="6" w:space="0" w:color="000000"/>
              <w:left w:val="single" w:sz="6" w:space="0" w:color="000000"/>
              <w:bottom w:val="single" w:sz="6" w:space="0" w:color="000000"/>
              <w:right w:val="single" w:sz="6" w:space="0" w:color="000000"/>
            </w:tcBorders>
            <w:tcPrChange w:id="351"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12"/>
              <w:rPr>
                <w:rFonts w:ascii="Times New Roman" w:hAnsi="Times New Roman"/>
                <w:color w:val="000000"/>
                <w:spacing w:val="6"/>
                <w:sz w:val="24"/>
              </w:rPr>
            </w:pPr>
            <w:r>
              <w:rPr>
                <w:rFonts w:ascii="Times New Roman" w:hAnsi="Times New Roman"/>
                <w:color w:val="000000"/>
                <w:spacing w:val="6"/>
                <w:sz w:val="24"/>
              </w:rPr>
              <w:t>10 x140=</w:t>
            </w:r>
          </w:p>
        </w:tc>
        <w:tc>
          <w:tcPr>
            <w:tcW w:w="1363" w:type="dxa"/>
            <w:tcBorders>
              <w:top w:val="single" w:sz="6" w:space="0" w:color="000000"/>
              <w:left w:val="single" w:sz="6" w:space="0" w:color="000000"/>
              <w:bottom w:val="single" w:sz="6" w:space="0" w:color="000000"/>
              <w:right w:val="single" w:sz="6" w:space="0" w:color="000000"/>
            </w:tcBorders>
            <w:tcPrChange w:id="352"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67" w:type="dxa"/>
            <w:tcBorders>
              <w:top w:val="single" w:sz="6" w:space="0" w:color="000000"/>
              <w:left w:val="single" w:sz="6" w:space="0" w:color="000000"/>
              <w:bottom w:val="single" w:sz="6" w:space="0" w:color="000000"/>
              <w:right w:val="single" w:sz="6" w:space="0" w:color="000000"/>
            </w:tcBorders>
            <w:tcPrChange w:id="353"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84.40</w:t>
            </w:r>
          </w:p>
        </w:tc>
      </w:tr>
      <w:tr w:rsidR="00F61295" w:rsidTr="00276349">
        <w:trPr>
          <w:trHeight w:hRule="exact" w:val="540"/>
          <w:trPrChange w:id="354" w:author="xds" w:date="2015-04-07T01:41:00Z">
            <w:trPr>
              <w:gridBefore w:val="1"/>
              <w:trHeight w:hRule="exact" w:val="540"/>
            </w:trPr>
          </w:trPrChange>
        </w:trPr>
        <w:tc>
          <w:tcPr>
            <w:tcW w:w="885" w:type="dxa"/>
            <w:tcBorders>
              <w:top w:val="single" w:sz="6" w:space="0" w:color="000000"/>
              <w:left w:val="single" w:sz="6" w:space="0" w:color="000000"/>
              <w:bottom w:val="single" w:sz="6" w:space="0" w:color="000000"/>
              <w:right w:val="single" w:sz="6" w:space="0" w:color="000000"/>
            </w:tcBorders>
            <w:tcPrChange w:id="355"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356" w:author="xds" w:date="2015-04-07T01:41:00Z">
              <w:tcPr>
                <w:tcW w:w="1088" w:type="dxa"/>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10.24.5</w:t>
            </w:r>
          </w:p>
        </w:tc>
        <w:tc>
          <w:tcPr>
            <w:tcW w:w="4950" w:type="dxa"/>
            <w:tcBorders>
              <w:top w:val="single" w:sz="6" w:space="0" w:color="000000"/>
              <w:left w:val="single" w:sz="6" w:space="0" w:color="000000"/>
              <w:bottom w:val="single" w:sz="6" w:space="0" w:color="000000"/>
              <w:right w:val="single" w:sz="6" w:space="0" w:color="000000"/>
            </w:tcBorders>
            <w:tcPrChange w:id="357" w:author="xds" w:date="2015-04-07T01:41:00Z">
              <w:tcPr>
                <w:tcW w:w="4950"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12"/>
              <w:rPr>
                <w:rFonts w:ascii="Times New Roman" w:hAnsi="Times New Roman"/>
                <w:color w:val="000000"/>
                <w:spacing w:val="6"/>
                <w:sz w:val="24"/>
              </w:rPr>
            </w:pPr>
            <w:r>
              <w:rPr>
                <w:rFonts w:ascii="Times New Roman" w:hAnsi="Times New Roman"/>
                <w:color w:val="000000"/>
                <w:spacing w:val="6"/>
                <w:sz w:val="24"/>
              </w:rPr>
              <w:t>10 x160=</w:t>
            </w:r>
          </w:p>
        </w:tc>
        <w:tc>
          <w:tcPr>
            <w:tcW w:w="1363" w:type="dxa"/>
            <w:tcBorders>
              <w:top w:val="single" w:sz="6" w:space="0" w:color="000000"/>
              <w:left w:val="single" w:sz="6" w:space="0" w:color="000000"/>
              <w:bottom w:val="single" w:sz="6" w:space="0" w:color="000000"/>
              <w:right w:val="single" w:sz="6" w:space="0" w:color="000000"/>
            </w:tcBorders>
            <w:tcPrChange w:id="358"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67" w:type="dxa"/>
            <w:tcBorders>
              <w:top w:val="single" w:sz="6" w:space="0" w:color="000000"/>
              <w:left w:val="single" w:sz="6" w:space="0" w:color="000000"/>
              <w:bottom w:val="single" w:sz="6" w:space="0" w:color="000000"/>
              <w:right w:val="single" w:sz="6" w:space="0" w:color="000000"/>
            </w:tcBorders>
            <w:tcPrChange w:id="359"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109.70</w:t>
            </w:r>
          </w:p>
        </w:tc>
      </w:tr>
      <w:tr w:rsidR="00F61295" w:rsidTr="00276349">
        <w:trPr>
          <w:trHeight w:hRule="exact" w:val="3195"/>
          <w:trPrChange w:id="360" w:author="xds" w:date="2015-04-07T01:41:00Z">
            <w:trPr>
              <w:gridBefore w:val="1"/>
              <w:trHeight w:hRule="exact" w:val="3195"/>
            </w:trPr>
          </w:trPrChange>
        </w:trPr>
        <w:tc>
          <w:tcPr>
            <w:tcW w:w="885" w:type="dxa"/>
            <w:tcBorders>
              <w:top w:val="single" w:sz="6" w:space="0" w:color="000000"/>
              <w:left w:val="single" w:sz="6" w:space="0" w:color="000000"/>
              <w:bottom w:val="single" w:sz="6" w:space="0" w:color="000000"/>
              <w:right w:val="single" w:sz="6" w:space="0" w:color="000000"/>
            </w:tcBorders>
            <w:tcPrChange w:id="361"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10,25</w:t>
            </w:r>
          </w:p>
        </w:tc>
        <w:tc>
          <w:tcPr>
            <w:tcW w:w="6038" w:type="dxa"/>
            <w:gridSpan w:val="2"/>
            <w:tcBorders>
              <w:top w:val="single" w:sz="6" w:space="0" w:color="000000"/>
              <w:left w:val="single" w:sz="6" w:space="0" w:color="000000"/>
              <w:bottom w:val="single" w:sz="6" w:space="0" w:color="000000"/>
              <w:right w:val="single" w:sz="6" w:space="0" w:color="000000"/>
            </w:tcBorders>
            <w:tcPrChange w:id="362"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gainless steel ( Grade 304) railing made </w:t>
            </w:r>
            <w:r>
              <w:rPr>
                <w:rFonts w:ascii="Times New Roman" w:hAnsi="Times New Roman"/>
                <w:color w:val="000000"/>
                <w:spacing w:val="2"/>
                <w:sz w:val="24"/>
              </w:rPr>
              <w:t xml:space="preserve">of Hollow tubes, channels, plates etc. including welding, </w:t>
            </w:r>
            <w:r>
              <w:rPr>
                <w:rFonts w:ascii="Times New Roman" w:hAnsi="Times New Roman"/>
                <w:color w:val="000000"/>
                <w:spacing w:val="-5"/>
                <w:sz w:val="24"/>
              </w:rPr>
              <w:t xml:space="preserve">grinding, buffing, polishing and making curvature (wherever </w:t>
            </w:r>
            <w:r>
              <w:rPr>
                <w:rFonts w:ascii="Times New Roman" w:hAnsi="Times New Roman"/>
                <w:color w:val="000000"/>
                <w:spacing w:val="-1"/>
                <w:sz w:val="24"/>
              </w:rPr>
              <w:t xml:space="preserve">required) and fitting the same with necessary stainless steel </w:t>
            </w:r>
            <w:r>
              <w:rPr>
                <w:rFonts w:ascii="Times New Roman" w:hAnsi="Times New Roman"/>
                <w:color w:val="000000"/>
                <w:spacing w:val="-3"/>
                <w:sz w:val="24"/>
              </w:rPr>
              <w:t xml:space="preserve">nuts and bolts complete i/c fixing the railing with necessary </w:t>
            </w:r>
            <w:r>
              <w:rPr>
                <w:rFonts w:ascii="Times New Roman" w:hAnsi="Times New Roman"/>
                <w:color w:val="000000"/>
                <w:spacing w:val="-2"/>
                <w:sz w:val="24"/>
              </w:rPr>
              <w:t xml:space="preserve">accessories and stainless steel dash fasteners , gainless steel </w:t>
            </w:r>
            <w:r>
              <w:rPr>
                <w:rFonts w:ascii="Times New Roman" w:hAnsi="Times New Roman"/>
                <w:color w:val="000000"/>
                <w:spacing w:val="-7"/>
                <w:sz w:val="24"/>
              </w:rPr>
              <w:t xml:space="preserve">bolts etc., eefrequired size, on the top of the floor or the side of </w:t>
            </w:r>
            <w:r>
              <w:rPr>
                <w:rFonts w:ascii="Times New Roman" w:hAnsi="Times New Roman"/>
                <w:color w:val="000000"/>
                <w:spacing w:val="5"/>
                <w:sz w:val="24"/>
              </w:rPr>
              <w:t xml:space="preserve">waist slab with suitable arrangement as per approval of </w:t>
            </w:r>
            <w:r>
              <w:rPr>
                <w:rFonts w:ascii="Times New Roman" w:hAnsi="Times New Roman"/>
                <w:color w:val="000000"/>
                <w:spacing w:val="2"/>
                <w:sz w:val="24"/>
              </w:rPr>
              <w:t xml:space="preserve">Engineer-in-charge. ( kr paymert purpose only weight of </w:t>
            </w:r>
            <w:r>
              <w:rPr>
                <w:rFonts w:ascii="Times New Roman" w:hAnsi="Times New Roman"/>
                <w:color w:val="000000"/>
                <w:spacing w:val="-4"/>
                <w:sz w:val="24"/>
              </w:rPr>
              <w:t xml:space="preserve">stainless steel members shall be considered excluding fixing </w:t>
            </w:r>
            <w:r>
              <w:rPr>
                <w:rFonts w:ascii="Times New Roman" w:hAnsi="Times New Roman"/>
                <w:color w:val="000000"/>
                <w:spacing w:val="-5"/>
                <w:sz w:val="24"/>
              </w:rPr>
              <w:t>accessories such as nuts, bolts, fasteners etc.)</w:t>
            </w:r>
          </w:p>
        </w:tc>
        <w:tc>
          <w:tcPr>
            <w:tcW w:w="1363" w:type="dxa"/>
            <w:tcBorders>
              <w:top w:val="single" w:sz="6" w:space="0" w:color="000000"/>
              <w:left w:val="single" w:sz="6" w:space="0" w:color="000000"/>
              <w:bottom w:val="single" w:sz="6" w:space="0" w:color="000000"/>
              <w:right w:val="single" w:sz="6" w:space="0" w:color="000000"/>
            </w:tcBorders>
            <w:tcPrChange w:id="363"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Change w:id="364"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793.75</w:t>
            </w:r>
          </w:p>
        </w:tc>
      </w:tr>
      <w:tr w:rsidR="00F61295" w:rsidTr="00276349">
        <w:trPr>
          <w:trHeight w:hRule="exact" w:val="802"/>
          <w:trPrChange w:id="365" w:author="xds" w:date="2015-04-07T01:41:00Z">
            <w:trPr>
              <w:gridBefore w:val="1"/>
              <w:trHeight w:hRule="exact" w:val="802"/>
            </w:trPr>
          </w:trPrChange>
        </w:trPr>
        <w:tc>
          <w:tcPr>
            <w:tcW w:w="885" w:type="dxa"/>
            <w:tcBorders>
              <w:top w:val="single" w:sz="6" w:space="0" w:color="000000"/>
              <w:left w:val="single" w:sz="6" w:space="0" w:color="000000"/>
              <w:bottom w:val="single" w:sz="6" w:space="0" w:color="000000"/>
              <w:right w:val="single" w:sz="6" w:space="0" w:color="000000"/>
            </w:tcBorders>
            <w:tcPrChange w:id="366" w:author="xds" w:date="2015-04-07T01:41:00Z">
              <w:tcPr>
                <w:tcW w:w="88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tabs>
                <w:tab w:val="decimal" w:pos="446"/>
              </w:tabs>
              <w:rPr>
                <w:rFonts w:ascii="Times New Roman" w:hAnsi="Times New Roman"/>
                <w:color w:val="000000"/>
                <w:spacing w:val="-10"/>
                <w:sz w:val="24"/>
              </w:rPr>
            </w:pPr>
            <w:r>
              <w:rPr>
                <w:rFonts w:ascii="Times New Roman" w:hAnsi="Times New Roman"/>
                <w:color w:val="000000"/>
                <w:spacing w:val="-10"/>
                <w:sz w:val="24"/>
              </w:rPr>
              <w:t>10.26</w:t>
            </w:r>
          </w:p>
        </w:tc>
        <w:tc>
          <w:tcPr>
            <w:tcW w:w="6038" w:type="dxa"/>
            <w:gridSpan w:val="2"/>
            <w:tcBorders>
              <w:top w:val="single" w:sz="6" w:space="0" w:color="000000"/>
              <w:left w:val="single" w:sz="6" w:space="0" w:color="000000"/>
              <w:bottom w:val="single" w:sz="6" w:space="0" w:color="000000"/>
              <w:right w:val="single" w:sz="6" w:space="0" w:color="000000"/>
            </w:tcBorders>
            <w:tcPrChange w:id="367" w:author="xds" w:date="2015-04-07T01:41:00Z">
              <w:tcPr>
                <w:tcW w:w="6038" w:type="dxa"/>
                <w:gridSpan w:val="3"/>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spacing w:line="232" w:lineRule="auto"/>
              <w:ind w:left="108" w:right="108"/>
              <w:jc w:val="both"/>
              <w:rPr>
                <w:rFonts w:ascii="Times New Roman" w:hAnsi="Times New Roman"/>
                <w:color w:val="000000"/>
                <w:spacing w:val="6"/>
                <w:sz w:val="24"/>
              </w:rPr>
            </w:pPr>
            <w:r>
              <w:rPr>
                <w:rFonts w:ascii="Times New Roman" w:hAnsi="Times New Roman"/>
                <w:color w:val="000000"/>
                <w:spacing w:val="6"/>
                <w:sz w:val="24"/>
              </w:rPr>
              <w:t xml:space="preserve">Providing and fixing fly proof wire gauze to windows, </w:t>
            </w:r>
            <w:r>
              <w:rPr>
                <w:rFonts w:ascii="Times New Roman" w:hAnsi="Times New Roman"/>
                <w:color w:val="000000"/>
                <w:spacing w:val="-8"/>
                <w:sz w:val="24"/>
              </w:rPr>
              <w:t xml:space="preserve">clerestory windows and doors with M.S. Flat 15x3mm and nuts </w:t>
            </w:r>
            <w:r>
              <w:rPr>
                <w:rFonts w:ascii="Times New Roman" w:hAnsi="Times New Roman"/>
                <w:color w:val="000000"/>
                <w:spacing w:val="-6"/>
                <w:sz w:val="24"/>
              </w:rPr>
              <w:t>and bolts complete.</w:t>
            </w:r>
          </w:p>
        </w:tc>
        <w:tc>
          <w:tcPr>
            <w:tcW w:w="1363" w:type="dxa"/>
            <w:tcBorders>
              <w:top w:val="single" w:sz="6" w:space="0" w:color="000000"/>
              <w:left w:val="single" w:sz="6" w:space="0" w:color="000000"/>
              <w:bottom w:val="single" w:sz="6" w:space="0" w:color="000000"/>
              <w:right w:val="single" w:sz="6" w:space="0" w:color="000000"/>
            </w:tcBorders>
            <w:tcPrChange w:id="368" w:author="xds" w:date="2015-04-07T01:41:00Z">
              <w:tcPr>
                <w:tcW w:w="1215"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Change w:id="369" w:author="xds" w:date="2015-04-07T01:41:00Z">
              <w:tcPr>
                <w:tcW w:w="1567" w:type="dxa"/>
                <w:gridSpan w:val="2"/>
                <w:tcBorders>
                  <w:top w:val="single" w:sz="6" w:space="0" w:color="000000"/>
                  <w:left w:val="single" w:sz="6" w:space="0" w:color="000000"/>
                  <w:bottom w:val="single" w:sz="6" w:space="0" w:color="000000"/>
                  <w:right w:val="single" w:sz="6" w:space="0" w:color="000000"/>
                </w:tcBorders>
              </w:tcPr>
            </w:tcPrChange>
          </w:tcPr>
          <w:p w:rsidR="00F61295" w:rsidRDefault="00F61295" w:rsidP="004D2427">
            <w:pPr>
              <w:rPr>
                <w:rFonts w:ascii="Times New Roman" w:hAnsi="Times New Roman"/>
                <w:color w:val="000000"/>
                <w:sz w:val="20"/>
              </w:rPr>
            </w:pPr>
          </w:p>
        </w:tc>
      </w:tr>
    </w:tbl>
    <w:p w:rsidR="00864A83" w:rsidRDefault="00864A83" w:rsidP="00864A83">
      <w:pPr>
        <w:pStyle w:val="Style2"/>
        <w:tabs>
          <w:tab w:val="right" w:pos="10043"/>
        </w:tabs>
        <w:kinsoku w:val="0"/>
        <w:autoSpaceDE/>
        <w:autoSpaceDN/>
        <w:adjustRightInd/>
        <w:rPr>
          <w:rStyle w:val="CharacterStyle2"/>
          <w:b/>
          <w:bCs/>
          <w:sz w:val="18"/>
          <w:szCs w:val="18"/>
        </w:rPr>
      </w:pPr>
    </w:p>
    <w:p w:rsidR="00864A83" w:rsidRDefault="00864A83" w:rsidP="00864A83">
      <w:pPr>
        <w:pStyle w:val="Style2"/>
        <w:tabs>
          <w:tab w:val="right" w:pos="10043"/>
        </w:tabs>
        <w:kinsoku w:val="0"/>
        <w:autoSpaceDE/>
        <w:autoSpaceDN/>
        <w:adjustRightInd/>
        <w:rPr>
          <w:rStyle w:val="CharacterStyle2"/>
          <w:b/>
          <w:bCs/>
          <w:sz w:val="18"/>
          <w:szCs w:val="18"/>
        </w:rPr>
      </w:pPr>
    </w:p>
    <w:p w:rsidR="00864A83" w:rsidRDefault="00864A83" w:rsidP="00864A83">
      <w:pPr>
        <w:pStyle w:val="Style2"/>
        <w:tabs>
          <w:tab w:val="right" w:pos="10043"/>
        </w:tabs>
        <w:kinsoku w:val="0"/>
        <w:autoSpaceDE/>
        <w:autoSpaceDN/>
        <w:adjustRightInd/>
        <w:rPr>
          <w:rStyle w:val="CharacterStyle2"/>
          <w:b/>
          <w:bCs/>
          <w:sz w:val="18"/>
          <w:szCs w:val="18"/>
        </w:rPr>
      </w:pPr>
    </w:p>
    <w:p w:rsidR="00C6555F" w:rsidRDefault="00C6555F" w:rsidP="00C6555F">
      <w:pPr>
        <w:jc w:val="center"/>
        <w:rPr>
          <w:rFonts w:ascii="Times New Roman" w:hAnsi="Times New Roman" w:cs="Times New Roman"/>
        </w:rPr>
      </w:pPr>
      <w:r>
        <w:t>Page No.182</w:t>
      </w:r>
    </w:p>
    <w:p w:rsidR="00C6555F" w:rsidRDefault="00C6555F" w:rsidP="00C6555F">
      <w:pPr>
        <w:pStyle w:val="Style2"/>
        <w:tabs>
          <w:tab w:val="right" w:pos="10043"/>
        </w:tabs>
        <w:kinsoku w:val="0"/>
        <w:autoSpaceDE/>
        <w:autoSpaceDN/>
        <w:adjustRightInd/>
        <w:jc w:val="center"/>
        <w:rPr>
          <w:rStyle w:val="CharacterStyle2"/>
          <w:b/>
          <w:bCs/>
          <w:sz w:val="18"/>
          <w:szCs w:val="18"/>
        </w:rPr>
      </w:pPr>
    </w:p>
    <w:p w:rsidR="00C6555F" w:rsidRDefault="00C6555F" w:rsidP="00864A83">
      <w:pPr>
        <w:pStyle w:val="Style2"/>
        <w:tabs>
          <w:tab w:val="right" w:pos="10043"/>
        </w:tabs>
        <w:kinsoku w:val="0"/>
        <w:autoSpaceDE/>
        <w:autoSpaceDN/>
        <w:adjustRightInd/>
        <w:rPr>
          <w:rStyle w:val="CharacterStyle2"/>
          <w:b/>
          <w:bCs/>
          <w:sz w:val="18"/>
          <w:szCs w:val="18"/>
        </w:rPr>
      </w:pPr>
    </w:p>
    <w:p w:rsidR="00C6555F" w:rsidRDefault="00C6555F" w:rsidP="00864A83">
      <w:pPr>
        <w:pStyle w:val="Style2"/>
        <w:tabs>
          <w:tab w:val="right" w:pos="10043"/>
        </w:tabs>
        <w:kinsoku w:val="0"/>
        <w:autoSpaceDE/>
        <w:autoSpaceDN/>
        <w:adjustRightInd/>
        <w:rPr>
          <w:rStyle w:val="CharacterStyle2"/>
          <w:b/>
          <w:bCs/>
          <w:sz w:val="18"/>
          <w:szCs w:val="18"/>
        </w:rPr>
      </w:pPr>
    </w:p>
    <w:tbl>
      <w:tblPr>
        <w:tblW w:w="0" w:type="auto"/>
        <w:tblInd w:w="15" w:type="dxa"/>
        <w:tblLayout w:type="fixed"/>
        <w:tblCellMar>
          <w:left w:w="0" w:type="dxa"/>
          <w:right w:w="0" w:type="dxa"/>
        </w:tblCellMar>
        <w:tblLook w:val="04A0"/>
      </w:tblPr>
      <w:tblGrid>
        <w:gridCol w:w="885"/>
        <w:gridCol w:w="1088"/>
        <w:gridCol w:w="4980"/>
        <w:gridCol w:w="1185"/>
        <w:gridCol w:w="1567"/>
      </w:tblGrid>
      <w:tr w:rsidR="00F61295" w:rsidTr="004D2427">
        <w:trPr>
          <w:trHeight w:hRule="exact" w:val="690"/>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z w:val="24"/>
              </w:rPr>
            </w:pPr>
            <w:r>
              <w:rPr>
                <w:rFonts w:ascii="Times New Roman" w:hAnsi="Times New Roman"/>
                <w:color w:val="000000"/>
                <w:sz w:val="24"/>
              </w:rPr>
              <w:t>Description</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 xml:space="preserve">Rae </w:t>
            </w:r>
            <w:r>
              <w:rPr>
                <w:rFonts w:ascii="Times New Roman" w:hAnsi="Times New Roman"/>
                <w:color w:val="000000"/>
                <w:spacing w:val="-10"/>
                <w:sz w:val="24"/>
              </w:rPr>
              <w:br/>
              <w:t>(in Rs.)</w:t>
            </w:r>
          </w:p>
        </w:tc>
      </w:tr>
      <w:tr w:rsidR="00F61295" w:rsidTr="004D2427">
        <w:trPr>
          <w:trHeight w:hRule="exact" w:val="293"/>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r>
      <w:tr w:rsidR="00F61295" w:rsidTr="004D2427">
        <w:trPr>
          <w:trHeight w:hRule="exact" w:val="765"/>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10.26.1</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right" w:pos="4875"/>
              </w:tabs>
              <w:ind w:left="97"/>
              <w:rPr>
                <w:rFonts w:ascii="Times New Roman" w:hAnsi="Times New Roman"/>
                <w:color w:val="000000"/>
                <w:sz w:val="24"/>
              </w:rPr>
            </w:pPr>
            <w:r>
              <w:rPr>
                <w:rFonts w:ascii="Times New Roman" w:hAnsi="Times New Roman"/>
                <w:color w:val="000000"/>
                <w:sz w:val="24"/>
              </w:rPr>
              <w:t>Galvanised M.S. Wire gauze with</w:t>
            </w:r>
            <w:r>
              <w:rPr>
                <w:rFonts w:ascii="Times New Roman" w:hAnsi="Times New Roman"/>
                <w:color w:val="000000"/>
                <w:sz w:val="24"/>
              </w:rPr>
              <w:tab/>
            </w:r>
            <w:r>
              <w:rPr>
                <w:rFonts w:ascii="Times New Roman" w:hAnsi="Times New Roman"/>
                <w:color w:val="000000"/>
                <w:spacing w:val="-10"/>
                <w:sz w:val="24"/>
              </w:rPr>
              <w:t>0.63mm die</w:t>
            </w:r>
          </w:p>
          <w:p w:rsidR="00F61295" w:rsidRDefault="00F61295" w:rsidP="004D2427">
            <w:pPr>
              <w:ind w:left="97"/>
              <w:rPr>
                <w:rFonts w:ascii="Times New Roman" w:hAnsi="Times New Roman"/>
                <w:color w:val="000000"/>
                <w:spacing w:val="-5"/>
                <w:sz w:val="24"/>
              </w:rPr>
            </w:pPr>
            <w:r>
              <w:rPr>
                <w:rFonts w:ascii="Times New Roman" w:hAnsi="Times New Roman"/>
                <w:color w:val="000000"/>
                <w:spacing w:val="-5"/>
                <w:sz w:val="24"/>
              </w:rPr>
              <w:t>wire and 1.4 mm aperture on both sides</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ind w:right="442"/>
              <w:jc w:val="right"/>
              <w:rPr>
                <w:rFonts w:ascii="Times New Roman" w:hAnsi="Times New Roman"/>
                <w:color w:val="000000"/>
                <w:spacing w:val="-10"/>
                <w:sz w:val="24"/>
              </w:rPr>
            </w:pPr>
            <w:r>
              <w:rPr>
                <w:rFonts w:ascii="Times New Roman" w:hAnsi="Times New Roman"/>
                <w:color w:val="000000"/>
                <w:spacing w:val="-10"/>
                <w:sz w:val="24"/>
              </w:rPr>
              <w:t>64620</w:t>
            </w:r>
          </w:p>
        </w:tc>
      </w:tr>
      <w:tr w:rsidR="00F61295" w:rsidTr="004D2427">
        <w:trPr>
          <w:trHeight w:hRule="exact" w:val="870"/>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1026,2</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Stainless steel (grade 304) wire gauze of 0.5 mm </w:t>
            </w:r>
            <w:r>
              <w:rPr>
                <w:rFonts w:ascii="Times New Roman" w:hAnsi="Times New Roman"/>
                <w:color w:val="000000"/>
                <w:spacing w:val="-6"/>
                <w:sz w:val="24"/>
              </w:rPr>
              <w:t>die wire and 1 4 rum aperture on both shies.</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1334,50</w:t>
            </w:r>
          </w:p>
        </w:tc>
      </w:tr>
      <w:tr w:rsidR="00F61295" w:rsidTr="004D2427">
        <w:trPr>
          <w:trHeight w:hRule="exact" w:val="1020"/>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446"/>
              </w:tabs>
              <w:rPr>
                <w:rFonts w:ascii="Times New Roman" w:hAnsi="Times New Roman"/>
                <w:color w:val="000000"/>
                <w:spacing w:val="-10"/>
                <w:sz w:val="24"/>
              </w:rPr>
            </w:pPr>
            <w:r>
              <w:rPr>
                <w:rFonts w:ascii="Times New Roman" w:hAnsi="Times New Roman"/>
                <w:color w:val="000000"/>
                <w:spacing w:val="-10"/>
                <w:sz w:val="24"/>
              </w:rPr>
              <w:t>10.27</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Providing and fixing </w:t>
            </w:r>
            <w:r>
              <w:rPr>
                <w:rFonts w:ascii="Times New Roman" w:hAnsi="Times New Roman"/>
                <w:i/>
                <w:color w:val="000000"/>
                <w:spacing w:val="4"/>
                <w:w w:val="90"/>
                <w:sz w:val="26"/>
              </w:rPr>
              <w:t xml:space="preserve">glass </w:t>
            </w:r>
            <w:r>
              <w:rPr>
                <w:rFonts w:ascii="Times New Roman" w:hAnsi="Times New Roman"/>
                <w:color w:val="000000"/>
                <w:spacing w:val="-6"/>
                <w:sz w:val="24"/>
              </w:rPr>
              <w:t xml:space="preserve">panes/ steel sheet/ Fibre sheet with </w:t>
            </w:r>
            <w:r>
              <w:rPr>
                <w:rFonts w:ascii="Times New Roman" w:hAnsi="Times New Roman"/>
                <w:color w:val="000000"/>
                <w:spacing w:val="-1"/>
                <w:sz w:val="24"/>
              </w:rPr>
              <w:t xml:space="preserve">putty and glazing clips in steel doors, windows, clerestory </w:t>
            </w:r>
            <w:r>
              <w:rPr>
                <w:rFonts w:ascii="Times New Roman" w:hAnsi="Times New Roman"/>
                <w:color w:val="000000"/>
                <w:spacing w:val="-6"/>
                <w:sz w:val="24"/>
              </w:rPr>
              <w:t>windows all complete.</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r>
      <w:tr w:rsidR="00F61295" w:rsidTr="004D2427">
        <w:trPr>
          <w:trHeight w:hRule="exact" w:val="480"/>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10.27.1</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97"/>
              <w:rPr>
                <w:rFonts w:ascii="Times New Roman" w:hAnsi="Times New Roman"/>
                <w:color w:val="000000"/>
                <w:spacing w:val="-6"/>
                <w:sz w:val="24"/>
              </w:rPr>
            </w:pPr>
            <w:r>
              <w:rPr>
                <w:rFonts w:ascii="Times New Roman" w:hAnsi="Times New Roman"/>
                <w:color w:val="000000"/>
                <w:spacing w:val="-6"/>
                <w:sz w:val="24"/>
              </w:rPr>
              <w:t>With 4.0 mm thick glass panes.</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ind w:right="442"/>
              <w:jc w:val="right"/>
              <w:rPr>
                <w:rFonts w:ascii="Times New Roman" w:hAnsi="Times New Roman"/>
                <w:color w:val="000000"/>
                <w:spacing w:val="-10"/>
                <w:sz w:val="24"/>
              </w:rPr>
            </w:pPr>
            <w:r>
              <w:rPr>
                <w:rFonts w:ascii="Times New Roman" w:hAnsi="Times New Roman"/>
                <w:color w:val="000000"/>
                <w:spacing w:val="-10"/>
                <w:sz w:val="24"/>
              </w:rPr>
              <w:t>792.45</w:t>
            </w:r>
          </w:p>
        </w:tc>
      </w:tr>
      <w:tr w:rsidR="00F61295" w:rsidTr="004D2427">
        <w:trPr>
          <w:trHeight w:hRule="exact" w:val="480"/>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10.27.2</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97"/>
              <w:rPr>
                <w:rFonts w:ascii="Times New Roman" w:hAnsi="Times New Roman"/>
                <w:color w:val="000000"/>
                <w:spacing w:val="-6"/>
                <w:sz w:val="24"/>
              </w:rPr>
            </w:pPr>
            <w:r>
              <w:rPr>
                <w:rFonts w:ascii="Times New Roman" w:hAnsi="Times New Roman"/>
                <w:color w:val="000000"/>
                <w:spacing w:val="-6"/>
                <w:sz w:val="24"/>
              </w:rPr>
              <w:t>With 5.5 mm thick glass panes.</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ind w:right="442"/>
              <w:jc w:val="right"/>
              <w:rPr>
                <w:rFonts w:ascii="Times New Roman" w:hAnsi="Times New Roman"/>
                <w:color w:val="000000"/>
                <w:spacing w:val="-10"/>
                <w:sz w:val="24"/>
              </w:rPr>
            </w:pPr>
            <w:r>
              <w:rPr>
                <w:rFonts w:ascii="Times New Roman" w:hAnsi="Times New Roman"/>
                <w:color w:val="000000"/>
                <w:spacing w:val="-10"/>
                <w:sz w:val="24"/>
              </w:rPr>
              <w:t>872.95</w:t>
            </w:r>
          </w:p>
        </w:tc>
      </w:tr>
      <w:tr w:rsidR="00F61295" w:rsidTr="004D2427">
        <w:trPr>
          <w:trHeight w:hRule="exact" w:val="780"/>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10.27.3</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rPr>
                <w:rFonts w:ascii="Times New Roman" w:hAnsi="Times New Roman"/>
                <w:color w:val="000000"/>
                <w:spacing w:val="7"/>
                <w:sz w:val="24"/>
              </w:rPr>
            </w:pPr>
            <w:r>
              <w:rPr>
                <w:rFonts w:ascii="Times New Roman" w:hAnsi="Times New Roman"/>
                <w:color w:val="000000"/>
                <w:spacing w:val="7"/>
                <w:sz w:val="24"/>
              </w:rPr>
              <w:t xml:space="preserve">with 1mm thick steel sheet i/c lOmmxlOmm </w:t>
            </w:r>
            <w:r>
              <w:rPr>
                <w:rFonts w:ascii="Times New Roman" w:hAnsi="Times New Roman"/>
                <w:color w:val="000000"/>
                <w:spacing w:val="-8"/>
                <w:sz w:val="24"/>
              </w:rPr>
              <w:t>x1.6mm box beading.</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ind w:right="442"/>
              <w:jc w:val="right"/>
              <w:rPr>
                <w:rFonts w:ascii="Times New Roman" w:hAnsi="Times New Roman"/>
                <w:color w:val="000000"/>
                <w:spacing w:val="-10"/>
                <w:sz w:val="24"/>
              </w:rPr>
            </w:pPr>
            <w:r>
              <w:rPr>
                <w:rFonts w:ascii="Times New Roman" w:hAnsi="Times New Roman"/>
                <w:color w:val="000000"/>
                <w:spacing w:val="-10"/>
                <w:sz w:val="24"/>
              </w:rPr>
              <w:t>915.90</w:t>
            </w:r>
          </w:p>
        </w:tc>
      </w:tr>
      <w:tr w:rsidR="00F61295" w:rsidTr="004D2427">
        <w:trPr>
          <w:trHeight w:hRule="exact" w:val="727"/>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1027,4</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rPr>
                <w:rFonts w:ascii="Times New Roman" w:hAnsi="Times New Roman"/>
                <w:color w:val="000000"/>
                <w:spacing w:val="-1"/>
                <w:sz w:val="24"/>
              </w:rPr>
            </w:pPr>
            <w:r>
              <w:rPr>
                <w:rFonts w:ascii="Times New Roman" w:hAnsi="Times New Roman"/>
                <w:color w:val="000000"/>
                <w:spacing w:val="-1"/>
                <w:sz w:val="24"/>
              </w:rPr>
              <w:t xml:space="preserve">with 2mm thick fibre reinforced polymer (FRP) </w:t>
            </w:r>
            <w:r>
              <w:rPr>
                <w:rFonts w:ascii="Times New Roman" w:hAnsi="Times New Roman"/>
                <w:color w:val="000000"/>
                <w:spacing w:val="-5"/>
                <w:sz w:val="24"/>
              </w:rPr>
              <w:t>sheet lie lOmmx1Omm x1.6mm box beading.</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ind w:right="442"/>
              <w:jc w:val="right"/>
              <w:rPr>
                <w:rFonts w:ascii="Times New Roman" w:hAnsi="Times New Roman"/>
                <w:color w:val="000000"/>
                <w:spacing w:val="-10"/>
                <w:sz w:val="24"/>
              </w:rPr>
            </w:pPr>
            <w:r>
              <w:rPr>
                <w:rFonts w:ascii="Times New Roman" w:hAnsi="Times New Roman"/>
                <w:color w:val="000000"/>
                <w:spacing w:val="-10"/>
                <w:sz w:val="24"/>
              </w:rPr>
              <w:t>611,80</w:t>
            </w:r>
          </w:p>
        </w:tc>
      </w:tr>
      <w:tr w:rsidR="00F61295" w:rsidTr="004D2427">
        <w:trPr>
          <w:trHeight w:hRule="exact" w:val="728"/>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10.27.5</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left" w:pos="756"/>
                <w:tab w:val="left" w:pos="1404"/>
                <w:tab w:val="left" w:pos="2079"/>
                <w:tab w:val="left" w:pos="3321"/>
                <w:tab w:val="left" w:pos="3969"/>
                <w:tab w:val="right" w:pos="4860"/>
              </w:tabs>
              <w:spacing w:line="204" w:lineRule="auto"/>
              <w:ind w:left="97"/>
              <w:rPr>
                <w:rFonts w:ascii="Times New Roman" w:hAnsi="Times New Roman"/>
                <w:color w:val="000000"/>
                <w:spacing w:val="-10"/>
                <w:sz w:val="24"/>
              </w:rPr>
            </w:pPr>
            <w:r>
              <w:rPr>
                <w:rFonts w:ascii="Times New Roman" w:hAnsi="Times New Roman"/>
                <w:color w:val="000000"/>
                <w:spacing w:val="-10"/>
                <w:sz w:val="24"/>
              </w:rPr>
              <w:t>with</w:t>
            </w:r>
            <w:r>
              <w:rPr>
                <w:rFonts w:ascii="Times New Roman" w:hAnsi="Times New Roman"/>
                <w:color w:val="000000"/>
                <w:spacing w:val="-10"/>
                <w:sz w:val="24"/>
              </w:rPr>
              <w:tab/>
            </w:r>
            <w:r>
              <w:rPr>
                <w:rFonts w:ascii="Times New Roman" w:hAnsi="Times New Roman"/>
                <w:color w:val="000000"/>
                <w:spacing w:val="-24"/>
                <w:sz w:val="24"/>
              </w:rPr>
              <w:t>1mm</w:t>
            </w:r>
            <w:r>
              <w:rPr>
                <w:rFonts w:ascii="Times New Roman" w:hAnsi="Times New Roman"/>
                <w:color w:val="000000"/>
                <w:spacing w:val="-24"/>
                <w:sz w:val="24"/>
              </w:rPr>
              <w:tab/>
            </w:r>
            <w:r>
              <w:rPr>
                <w:rFonts w:ascii="Times New Roman" w:hAnsi="Times New Roman"/>
                <w:color w:val="000000"/>
                <w:spacing w:val="-20"/>
                <w:sz w:val="24"/>
              </w:rPr>
              <w:t>thick</w:t>
            </w:r>
            <w:r>
              <w:rPr>
                <w:rFonts w:ascii="Times New Roman" w:hAnsi="Times New Roman"/>
                <w:color w:val="000000"/>
                <w:spacing w:val="-20"/>
                <w:sz w:val="24"/>
              </w:rPr>
              <w:tab/>
            </w:r>
            <w:r>
              <w:rPr>
                <w:rFonts w:ascii="Times New Roman" w:hAnsi="Times New Roman"/>
                <w:color w:val="000000"/>
                <w:spacing w:val="-14"/>
                <w:sz w:val="24"/>
              </w:rPr>
              <w:t>Galvanised</w:t>
            </w:r>
            <w:r>
              <w:rPr>
                <w:rFonts w:ascii="Times New Roman" w:hAnsi="Times New Roman"/>
                <w:color w:val="000000"/>
                <w:spacing w:val="-14"/>
                <w:sz w:val="24"/>
              </w:rPr>
              <w:tab/>
            </w:r>
            <w:r>
              <w:rPr>
                <w:rFonts w:ascii="Times New Roman" w:hAnsi="Times New Roman"/>
                <w:b/>
                <w:color w:val="000000"/>
                <w:spacing w:val="-10"/>
                <w:sz w:val="23"/>
              </w:rPr>
              <w:t>deal</w:t>
            </w:r>
            <w:r>
              <w:rPr>
                <w:rFonts w:ascii="Times New Roman" w:hAnsi="Times New Roman"/>
                <w:b/>
                <w:color w:val="000000"/>
                <w:spacing w:val="-10"/>
                <w:sz w:val="23"/>
              </w:rPr>
              <w:tab/>
            </w:r>
            <w:r>
              <w:rPr>
                <w:rFonts w:ascii="Times New Roman" w:hAnsi="Times New Roman"/>
                <w:color w:val="000000"/>
                <w:spacing w:val="-10"/>
                <w:sz w:val="24"/>
              </w:rPr>
              <w:t>sheet</w:t>
            </w:r>
            <w:r>
              <w:rPr>
                <w:rFonts w:ascii="Times New Roman" w:hAnsi="Times New Roman"/>
                <w:color w:val="000000"/>
                <w:spacing w:val="-10"/>
                <w:sz w:val="24"/>
              </w:rPr>
              <w:tab/>
              <w:t>i/c</w:t>
            </w:r>
          </w:p>
          <w:p w:rsidR="00F61295" w:rsidRDefault="00F61295" w:rsidP="004D2427">
            <w:pPr>
              <w:ind w:left="97"/>
              <w:rPr>
                <w:rFonts w:ascii="Times New Roman" w:hAnsi="Times New Roman"/>
                <w:color w:val="000000"/>
                <w:spacing w:val="-8"/>
                <w:sz w:val="24"/>
              </w:rPr>
            </w:pPr>
            <w:r>
              <w:rPr>
                <w:rFonts w:ascii="Times New Roman" w:hAnsi="Times New Roman"/>
                <w:color w:val="000000"/>
                <w:spacing w:val="-8"/>
                <w:sz w:val="24"/>
              </w:rPr>
              <w:t>10mmx10mm x1.6mm box beading,</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ind w:right="442"/>
              <w:jc w:val="right"/>
              <w:rPr>
                <w:rFonts w:ascii="Times New Roman" w:hAnsi="Times New Roman"/>
                <w:color w:val="000000"/>
                <w:spacing w:val="-10"/>
                <w:sz w:val="24"/>
              </w:rPr>
            </w:pPr>
            <w:r>
              <w:rPr>
                <w:rFonts w:ascii="Times New Roman" w:hAnsi="Times New Roman"/>
                <w:color w:val="000000"/>
                <w:spacing w:val="-10"/>
                <w:sz w:val="24"/>
              </w:rPr>
              <w:t>936.00</w:t>
            </w:r>
          </w:p>
        </w:tc>
      </w:tr>
      <w:tr w:rsidR="00F61295" w:rsidTr="004D2427">
        <w:trPr>
          <w:trHeight w:hRule="exact" w:val="1065"/>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10.27.6</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with 4mm thick cement fibre board conforming to </w:t>
            </w:r>
            <w:r>
              <w:rPr>
                <w:rFonts w:ascii="Times New Roman" w:hAnsi="Times New Roman"/>
                <w:color w:val="000000"/>
                <w:spacing w:val="9"/>
                <w:sz w:val="24"/>
              </w:rPr>
              <w:t xml:space="preserve">IS 14862:2000 of catogary type A grade i/c </w:t>
            </w:r>
            <w:r>
              <w:rPr>
                <w:rFonts w:ascii="Times New Roman" w:hAnsi="Times New Roman"/>
                <w:color w:val="000000"/>
                <w:sz w:val="24"/>
              </w:rPr>
              <w:t>10mmx10mm x1.6= box beading.</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ind w:right="442"/>
              <w:jc w:val="right"/>
              <w:rPr>
                <w:rFonts w:ascii="Times New Roman" w:hAnsi="Times New Roman"/>
                <w:color w:val="000000"/>
                <w:spacing w:val="-10"/>
                <w:sz w:val="24"/>
              </w:rPr>
            </w:pPr>
            <w:r>
              <w:rPr>
                <w:rFonts w:ascii="Times New Roman" w:hAnsi="Times New Roman"/>
                <w:color w:val="000000"/>
                <w:spacing w:val="-10"/>
                <w:sz w:val="24"/>
              </w:rPr>
              <w:t>750.00</w:t>
            </w:r>
          </w:p>
        </w:tc>
      </w:tr>
      <w:tr w:rsidR="00F61295" w:rsidTr="004D2427">
        <w:trPr>
          <w:trHeight w:hRule="exact" w:val="1065"/>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10.27.7</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with 6mm thick cement fibre board confirming to </w:t>
            </w:r>
            <w:r>
              <w:rPr>
                <w:rFonts w:ascii="Times New Roman" w:hAnsi="Times New Roman"/>
                <w:color w:val="000000"/>
                <w:spacing w:val="9"/>
                <w:sz w:val="24"/>
              </w:rPr>
              <w:t xml:space="preserve">IS 14862:2000 of catogary type A grade i/c </w:t>
            </w:r>
            <w:r>
              <w:rPr>
                <w:rFonts w:ascii="Times New Roman" w:hAnsi="Times New Roman"/>
                <w:color w:val="000000"/>
                <w:spacing w:val="-2"/>
                <w:sz w:val="24"/>
              </w:rPr>
              <w:t>lOmmx1Omm x1.6= box beading.</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ind w:right="442"/>
              <w:jc w:val="right"/>
              <w:rPr>
                <w:rFonts w:ascii="Times New Roman" w:hAnsi="Times New Roman"/>
                <w:color w:val="000000"/>
                <w:spacing w:val="-10"/>
                <w:sz w:val="24"/>
              </w:rPr>
            </w:pPr>
            <w:r>
              <w:rPr>
                <w:rFonts w:ascii="Times New Roman" w:hAnsi="Times New Roman"/>
                <w:color w:val="000000"/>
                <w:spacing w:val="-10"/>
                <w:sz w:val="24"/>
              </w:rPr>
              <w:t>800.00</w:t>
            </w:r>
          </w:p>
        </w:tc>
      </w:tr>
      <w:tr w:rsidR="00F61295" w:rsidTr="004D2427">
        <w:trPr>
          <w:trHeight w:hRule="exact" w:val="1065"/>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1027,8</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with 8mm thick cement fibre board conforming to </w:t>
            </w:r>
            <w:r>
              <w:rPr>
                <w:rFonts w:ascii="Times New Roman" w:hAnsi="Times New Roman"/>
                <w:color w:val="000000"/>
                <w:spacing w:val="9"/>
                <w:sz w:val="24"/>
              </w:rPr>
              <w:t xml:space="preserve">IS 14862:2000 of catogary type A grade i/c </w:t>
            </w:r>
            <w:r>
              <w:rPr>
                <w:rFonts w:ascii="Times New Roman" w:hAnsi="Times New Roman"/>
                <w:color w:val="000000"/>
                <w:spacing w:val="-2"/>
                <w:sz w:val="24"/>
              </w:rPr>
              <w:t>lOmmx1Omm x1.6= box beading.</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ind w:right="442"/>
              <w:jc w:val="right"/>
              <w:rPr>
                <w:rFonts w:ascii="Times New Roman" w:hAnsi="Times New Roman"/>
                <w:color w:val="000000"/>
                <w:spacing w:val="-10"/>
                <w:sz w:val="24"/>
              </w:rPr>
            </w:pPr>
            <w:r>
              <w:rPr>
                <w:rFonts w:ascii="Times New Roman" w:hAnsi="Times New Roman"/>
                <w:color w:val="000000"/>
                <w:spacing w:val="-10"/>
                <w:sz w:val="24"/>
              </w:rPr>
              <w:t>872,00</w:t>
            </w:r>
          </w:p>
        </w:tc>
      </w:tr>
      <w:tr w:rsidR="00F61295" w:rsidTr="004D2427">
        <w:trPr>
          <w:trHeight w:hRule="exact" w:val="682"/>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446"/>
              </w:tabs>
              <w:rPr>
                <w:rFonts w:ascii="Times New Roman" w:hAnsi="Times New Roman"/>
                <w:color w:val="000000"/>
                <w:spacing w:val="-10"/>
                <w:sz w:val="24"/>
              </w:rPr>
            </w:pPr>
            <w:r>
              <w:rPr>
                <w:rFonts w:ascii="Times New Roman" w:hAnsi="Times New Roman"/>
                <w:color w:val="000000"/>
                <w:spacing w:val="-10"/>
                <w:sz w:val="24"/>
              </w:rPr>
              <w:t>10.28</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72"/>
              <w:rPr>
                <w:rFonts w:ascii="Times New Roman" w:hAnsi="Times New Roman"/>
                <w:color w:val="000000"/>
                <w:spacing w:val="-2"/>
                <w:sz w:val="24"/>
              </w:rPr>
            </w:pPr>
            <w:r>
              <w:rPr>
                <w:rFonts w:ascii="Times New Roman" w:hAnsi="Times New Roman"/>
                <w:color w:val="000000"/>
                <w:spacing w:val="-2"/>
                <w:sz w:val="24"/>
              </w:rPr>
              <w:t xml:space="preserve">Add extra for providing and fixing froasted </w:t>
            </w:r>
            <w:r>
              <w:rPr>
                <w:rFonts w:ascii="Times New Roman" w:hAnsi="Times New Roman"/>
                <w:i/>
                <w:color w:val="000000"/>
                <w:spacing w:val="8"/>
                <w:w w:val="90"/>
                <w:sz w:val="26"/>
              </w:rPr>
              <w:t xml:space="preserve">glass </w:t>
            </w:r>
            <w:r>
              <w:rPr>
                <w:rFonts w:ascii="Times New Roman" w:hAnsi="Times New Roman"/>
                <w:color w:val="000000"/>
                <w:spacing w:val="-2"/>
                <w:sz w:val="24"/>
              </w:rPr>
              <w:t xml:space="preserve">instead of </w:t>
            </w:r>
            <w:r>
              <w:rPr>
                <w:rFonts w:ascii="Times New Roman" w:hAnsi="Times New Roman"/>
                <w:color w:val="000000"/>
                <w:spacing w:val="-6"/>
                <w:sz w:val="24"/>
              </w:rPr>
              <w:t>float glass</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r>
      <w:tr w:rsidR="00F61295" w:rsidTr="004D2427">
        <w:trPr>
          <w:trHeight w:hRule="exact" w:val="540"/>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10.28.1</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97"/>
              <w:rPr>
                <w:rFonts w:ascii="Times New Roman" w:hAnsi="Times New Roman"/>
                <w:color w:val="000000"/>
                <w:spacing w:val="-6"/>
                <w:sz w:val="24"/>
              </w:rPr>
            </w:pPr>
            <w:r>
              <w:rPr>
                <w:rFonts w:ascii="Times New Roman" w:hAnsi="Times New Roman"/>
                <w:color w:val="000000"/>
                <w:spacing w:val="-6"/>
                <w:sz w:val="24"/>
              </w:rPr>
              <w:t>With 4.0 mm thick glass panes.</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ind w:right="442"/>
              <w:jc w:val="right"/>
              <w:rPr>
                <w:rFonts w:ascii="Times New Roman" w:hAnsi="Times New Roman"/>
                <w:color w:val="000000"/>
                <w:spacing w:val="-10"/>
                <w:sz w:val="24"/>
              </w:rPr>
            </w:pPr>
            <w:r>
              <w:rPr>
                <w:rFonts w:ascii="Times New Roman" w:hAnsi="Times New Roman"/>
                <w:color w:val="000000"/>
                <w:spacing w:val="-10"/>
                <w:sz w:val="24"/>
              </w:rPr>
              <w:t>259.35</w:t>
            </w:r>
          </w:p>
        </w:tc>
      </w:tr>
      <w:tr w:rsidR="00F61295" w:rsidTr="004D2427">
        <w:trPr>
          <w:trHeight w:hRule="exact" w:val="548"/>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1028,2</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97"/>
              <w:rPr>
                <w:rFonts w:ascii="Times New Roman" w:hAnsi="Times New Roman"/>
                <w:color w:val="000000"/>
                <w:spacing w:val="-10"/>
                <w:sz w:val="24"/>
              </w:rPr>
            </w:pPr>
            <w:r>
              <w:rPr>
                <w:rFonts w:ascii="Times New Roman" w:hAnsi="Times New Roman"/>
                <w:color w:val="000000"/>
                <w:spacing w:val="-10"/>
                <w:sz w:val="24"/>
              </w:rPr>
              <w:t xml:space="preserve">With 5,5 mm thick </w:t>
            </w:r>
            <w:r>
              <w:rPr>
                <w:rFonts w:ascii="Times New Roman" w:hAnsi="Times New Roman"/>
                <w:i/>
                <w:color w:val="000000"/>
                <w:w w:val="90"/>
                <w:sz w:val="26"/>
              </w:rPr>
              <w:t>glass panes.</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ind w:right="442"/>
              <w:jc w:val="right"/>
              <w:rPr>
                <w:rFonts w:ascii="Times New Roman" w:hAnsi="Times New Roman"/>
                <w:color w:val="000000"/>
                <w:spacing w:val="-10"/>
                <w:sz w:val="24"/>
              </w:rPr>
            </w:pPr>
            <w:r>
              <w:rPr>
                <w:rFonts w:ascii="Times New Roman" w:hAnsi="Times New Roman"/>
                <w:color w:val="000000"/>
                <w:spacing w:val="-10"/>
                <w:sz w:val="24"/>
              </w:rPr>
              <w:t>261,90</w:t>
            </w:r>
          </w:p>
        </w:tc>
      </w:tr>
      <w:tr w:rsidR="00F61295" w:rsidTr="004D2427">
        <w:trPr>
          <w:trHeight w:hRule="exact" w:val="427"/>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446"/>
              </w:tabs>
              <w:rPr>
                <w:rFonts w:ascii="Times New Roman" w:hAnsi="Times New Roman"/>
                <w:color w:val="000000"/>
                <w:spacing w:val="-10"/>
                <w:sz w:val="24"/>
              </w:rPr>
            </w:pPr>
            <w:r>
              <w:rPr>
                <w:rFonts w:ascii="Times New Roman" w:hAnsi="Times New Roman"/>
                <w:color w:val="000000"/>
                <w:spacing w:val="-10"/>
                <w:sz w:val="24"/>
              </w:rPr>
              <w:t>10.29</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6"/>
                <w:sz w:val="24"/>
              </w:rPr>
            </w:pPr>
            <w:r>
              <w:rPr>
                <w:rFonts w:ascii="Times New Roman" w:hAnsi="Times New Roman"/>
                <w:color w:val="000000"/>
                <w:spacing w:val="-6"/>
                <w:sz w:val="24"/>
              </w:rPr>
              <w:t>Supplying at site:</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r>
      <w:tr w:rsidR="00F61295" w:rsidTr="004D2427">
        <w:trPr>
          <w:trHeight w:hRule="exact" w:val="2025"/>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10.29.1</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R.C.C. Standards post/ struterails./ poles of mix </w:t>
            </w:r>
            <w:r>
              <w:rPr>
                <w:rFonts w:ascii="Times New Roman" w:hAnsi="Times New Roman"/>
                <w:color w:val="000000"/>
                <w:spacing w:val="7"/>
                <w:sz w:val="24"/>
              </w:rPr>
              <w:t xml:space="preserve">1:13:3 (1 cement : 1.5 sand : 3 graded stone </w:t>
            </w:r>
            <w:r>
              <w:rPr>
                <w:rFonts w:ascii="Times New Roman" w:hAnsi="Times New Roman"/>
                <w:color w:val="000000"/>
                <w:spacing w:val="1"/>
                <w:sz w:val="24"/>
              </w:rPr>
              <w:t xml:space="preserve">aggregate 12.5 mm nominal size) with wooden </w:t>
            </w:r>
            <w:r>
              <w:rPr>
                <w:rFonts w:ascii="Times New Roman" w:hAnsi="Times New Roman"/>
                <w:color w:val="000000"/>
                <w:spacing w:val="-2"/>
                <w:sz w:val="24"/>
              </w:rPr>
              <w:t xml:space="preserve">plugs or 6mm bar nibs wherever required as per direction of Engineer-in-charge including fixing </w:t>
            </w:r>
            <w:r>
              <w:rPr>
                <w:rFonts w:ascii="Times New Roman" w:hAnsi="Times New Roman"/>
                <w:color w:val="000000"/>
                <w:spacing w:val="-4"/>
                <w:sz w:val="24"/>
              </w:rPr>
              <w:t xml:space="preserve">(cost of earth works in excavation, concrete works </w:t>
            </w:r>
            <w:r>
              <w:rPr>
                <w:rFonts w:ascii="Times New Roman" w:hAnsi="Times New Roman"/>
                <w:color w:val="000000"/>
                <w:spacing w:val="-5"/>
                <w:sz w:val="24"/>
              </w:rPr>
              <w:t>in foundation to be paid separately).</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16510.50</w:t>
            </w:r>
          </w:p>
        </w:tc>
      </w:tr>
      <w:tr w:rsidR="00F61295" w:rsidTr="004D2427">
        <w:trPr>
          <w:trHeight w:hRule="exact" w:val="1065"/>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10.29.2</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spacing w:line="230" w:lineRule="auto"/>
              <w:ind w:left="108" w:right="108"/>
              <w:jc w:val="both"/>
              <w:rPr>
                <w:rFonts w:ascii="Times New Roman" w:hAnsi="Times New Roman"/>
                <w:color w:val="000000"/>
                <w:spacing w:val="-8"/>
                <w:sz w:val="24"/>
              </w:rPr>
            </w:pPr>
            <w:r>
              <w:rPr>
                <w:rFonts w:ascii="Times New Roman" w:hAnsi="Times New Roman"/>
                <w:color w:val="000000"/>
                <w:spacing w:val="-8"/>
                <w:sz w:val="24"/>
              </w:rPr>
              <w:t xml:space="preserve">Angle iron post and strut of required size including </w:t>
            </w:r>
            <w:r>
              <w:rPr>
                <w:rFonts w:ascii="Times New Roman" w:hAnsi="Times New Roman"/>
                <w:color w:val="000000"/>
                <w:spacing w:val="8"/>
                <w:sz w:val="24"/>
              </w:rPr>
              <w:t xml:space="preserve">bottom to be split and been at right angle in </w:t>
            </w:r>
            <w:r>
              <w:rPr>
                <w:rFonts w:ascii="Times New Roman" w:hAnsi="Times New Roman"/>
                <w:color w:val="000000"/>
                <w:spacing w:val="-1"/>
                <w:sz w:val="24"/>
              </w:rPr>
              <w:t xml:space="preserve">opposite direction for 10 cm length and drilling </w:t>
            </w:r>
            <w:r>
              <w:rPr>
                <w:rFonts w:ascii="Times New Roman" w:hAnsi="Times New Roman"/>
                <w:color w:val="000000"/>
                <w:spacing w:val="-4"/>
                <w:sz w:val="24"/>
              </w:rPr>
              <w:t>holes upto 10 mm dia. etc. complete. (cost of earth</w:t>
            </w:r>
          </w:p>
        </w:tc>
        <w:tc>
          <w:tcPr>
            <w:tcW w:w="1185" w:type="dxa"/>
            <w:tcBorders>
              <w:top w:val="single" w:sz="6" w:space="0" w:color="000000"/>
              <w:left w:val="single" w:sz="6" w:space="0" w:color="000000"/>
              <w:bottom w:val="single" w:sz="6" w:space="0" w:color="000000"/>
              <w:right w:val="single" w:sz="6" w:space="0" w:color="000000"/>
            </w:tcBorders>
            <w:textDirection w:val="tbRlV"/>
            <w:vAlign w:val="center"/>
          </w:tcPr>
          <w:p w:rsidR="00F61295" w:rsidRDefault="00C6555F" w:rsidP="004D2427">
            <w:pPr>
              <w:ind w:left="36"/>
              <w:rPr>
                <w:rFonts w:ascii="Arial" w:hAnsi="Arial"/>
                <w:i/>
                <w:color w:val="000000"/>
                <w:w w:val="105"/>
                <w:sz w:val="38"/>
              </w:rPr>
            </w:pPr>
            <w:r>
              <w:rPr>
                <w:rFonts w:ascii="Arial" w:hAnsi="Arial"/>
                <w:i/>
                <w:color w:val="000000"/>
                <w:w w:val="105"/>
                <w:sz w:val="38"/>
              </w:rPr>
              <w:t>kg</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31C51" w:rsidP="004D2427">
            <w:pPr>
              <w:ind w:right="532"/>
              <w:jc w:val="right"/>
              <w:rPr>
                <w:rFonts w:ascii="Times New Roman" w:hAnsi="Times New Roman"/>
                <w:color w:val="000000"/>
                <w:spacing w:val="-10"/>
                <w:sz w:val="24"/>
              </w:rPr>
            </w:pPr>
            <w:r w:rsidRPr="00F31C51">
              <w:rPr>
                <w:rFonts w:ascii="Times New Roman" w:hAnsi="Times New Roman"/>
                <w:noProof/>
                <w:color w:val="000000"/>
                <w:spacing w:val="-8"/>
                <w:sz w:val="24"/>
                <w:lang w:bidi="hi-IN"/>
              </w:rPr>
              <w:pict>
                <v:shape id="_x0000_s1042" type="#_x0000_t202" style="position:absolute;left:0;text-align:left;margin-left:48.8pt;margin-top:64.55pt;width:81.2pt;height:22.75pt;z-index:251671552;mso-position-horizontal-relative:text;mso-position-vertical-relative:text" filled="f" stroked="f">
                  <v:textbox>
                    <w:txbxContent>
                      <w:p w:rsidR="006A17B0" w:rsidRDefault="006A17B0" w:rsidP="00C6555F">
                        <w:pPr>
                          <w:jc w:val="center"/>
                          <w:rPr>
                            <w:rFonts w:ascii="Times New Roman" w:hAnsi="Times New Roman" w:cs="Times New Roman"/>
                          </w:rPr>
                        </w:pPr>
                        <w:r>
                          <w:t>Page No.183</w:t>
                        </w:r>
                      </w:p>
                      <w:p w:rsidR="006A17B0" w:rsidRDefault="006A17B0" w:rsidP="00C6555F"/>
                    </w:txbxContent>
                  </v:textbox>
                </v:shape>
              </w:pict>
            </w:r>
            <w:r w:rsidR="00F61295">
              <w:rPr>
                <w:rFonts w:ascii="Times New Roman" w:hAnsi="Times New Roman"/>
                <w:color w:val="000000"/>
                <w:spacing w:val="-10"/>
                <w:sz w:val="24"/>
              </w:rPr>
              <w:t>67.15</w:t>
            </w:r>
          </w:p>
        </w:tc>
      </w:tr>
      <w:tr w:rsidR="00F61295" w:rsidTr="004D2427">
        <w:trPr>
          <w:trHeight w:hRule="exact" w:val="690"/>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lastRenderedPageBreak/>
              <w:t xml:space="preserve">Item </w:t>
            </w:r>
            <w:r>
              <w:rPr>
                <w:rFonts w:ascii="Times New Roman" w:hAnsi="Times New Roman"/>
                <w:color w:val="000000"/>
                <w:spacing w:val="-10"/>
                <w:sz w:val="24"/>
              </w:rPr>
              <w:br/>
              <w:t>No.</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z w:val="24"/>
              </w:rPr>
            </w:pPr>
            <w:r>
              <w:rPr>
                <w:rFonts w:ascii="Times New Roman" w:hAnsi="Times New Roman"/>
                <w:color w:val="000000"/>
                <w:sz w:val="24"/>
              </w:rPr>
              <w:t>Description</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w:t>
            </w:r>
            <w:r>
              <w:rPr>
                <w:rFonts w:ascii="Times New Roman" w:hAnsi="Times New Roman"/>
                <w:color w:val="000000"/>
                <w:spacing w:val="-10"/>
                <w:sz w:val="24"/>
              </w:rPr>
              <w:br/>
              <w:t>(in Rs.)</w:t>
            </w:r>
          </w:p>
        </w:tc>
      </w:tr>
      <w:tr w:rsidR="00F61295" w:rsidTr="004D2427">
        <w:trPr>
          <w:trHeight w:hRule="exact" w:val="293"/>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r>
      <w:tr w:rsidR="00F61295" w:rsidTr="004D2427">
        <w:trPr>
          <w:trHeight w:hRule="exact" w:val="810"/>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left" w:pos="801"/>
                <w:tab w:val="left" w:pos="1206"/>
                <w:tab w:val="left" w:pos="2421"/>
                <w:tab w:val="left" w:pos="2988"/>
                <w:tab w:val="left" w:pos="3978"/>
                <w:tab w:val="right" w:pos="4860"/>
              </w:tabs>
              <w:spacing w:line="204" w:lineRule="auto"/>
              <w:ind w:left="97"/>
              <w:rPr>
                <w:rFonts w:ascii="Times New Roman" w:hAnsi="Times New Roman"/>
                <w:color w:val="000000"/>
                <w:spacing w:val="-10"/>
                <w:sz w:val="24"/>
              </w:rPr>
            </w:pPr>
            <w:r>
              <w:rPr>
                <w:rFonts w:ascii="Times New Roman" w:hAnsi="Times New Roman"/>
                <w:color w:val="000000"/>
                <w:spacing w:val="-10"/>
                <w:sz w:val="24"/>
              </w:rPr>
              <w:t>work</w:t>
            </w:r>
            <w:r>
              <w:rPr>
                <w:rFonts w:ascii="Times New Roman" w:hAnsi="Times New Roman"/>
                <w:color w:val="000000"/>
                <w:spacing w:val="-10"/>
                <w:sz w:val="24"/>
              </w:rPr>
              <w:tab/>
              <w:t>in</w:t>
            </w:r>
            <w:r>
              <w:rPr>
                <w:rFonts w:ascii="Times New Roman" w:hAnsi="Times New Roman"/>
                <w:color w:val="000000"/>
                <w:spacing w:val="-10"/>
                <w:sz w:val="24"/>
              </w:rPr>
              <w:tab/>
            </w:r>
            <w:r>
              <w:rPr>
                <w:rFonts w:ascii="Times New Roman" w:hAnsi="Times New Roman"/>
                <w:color w:val="000000"/>
                <w:spacing w:val="-12"/>
                <w:sz w:val="24"/>
              </w:rPr>
              <w:t>excavation</w:t>
            </w:r>
            <w:r>
              <w:rPr>
                <w:rFonts w:ascii="Times New Roman" w:hAnsi="Times New Roman"/>
                <w:color w:val="000000"/>
                <w:spacing w:val="-12"/>
                <w:sz w:val="24"/>
              </w:rPr>
              <w:tab/>
            </w:r>
            <w:r>
              <w:rPr>
                <w:rFonts w:ascii="Times New Roman" w:hAnsi="Times New Roman"/>
                <w:color w:val="000000"/>
                <w:spacing w:val="-10"/>
                <w:sz w:val="24"/>
              </w:rPr>
              <w:t>and</w:t>
            </w:r>
            <w:r>
              <w:rPr>
                <w:rFonts w:ascii="Times New Roman" w:hAnsi="Times New Roman"/>
                <w:color w:val="000000"/>
                <w:spacing w:val="-10"/>
                <w:sz w:val="24"/>
              </w:rPr>
              <w:tab/>
            </w:r>
            <w:r>
              <w:rPr>
                <w:rFonts w:ascii="Times New Roman" w:hAnsi="Times New Roman"/>
                <w:color w:val="000000"/>
                <w:spacing w:val="-16"/>
                <w:sz w:val="24"/>
              </w:rPr>
              <w:t>concrete</w:t>
            </w:r>
            <w:r>
              <w:rPr>
                <w:rFonts w:ascii="Times New Roman" w:hAnsi="Times New Roman"/>
                <w:color w:val="000000"/>
                <w:spacing w:val="-16"/>
                <w:sz w:val="24"/>
              </w:rPr>
              <w:tab/>
            </w:r>
            <w:r>
              <w:rPr>
                <w:rFonts w:ascii="Times New Roman" w:hAnsi="Times New Roman"/>
                <w:color w:val="000000"/>
                <w:spacing w:val="-10"/>
                <w:sz w:val="24"/>
              </w:rPr>
              <w:t>work</w:t>
            </w:r>
            <w:r>
              <w:rPr>
                <w:rFonts w:ascii="Times New Roman" w:hAnsi="Times New Roman"/>
                <w:color w:val="000000"/>
                <w:spacing w:val="-10"/>
                <w:sz w:val="24"/>
              </w:rPr>
              <w:tab/>
              <w:t>in</w:t>
            </w:r>
          </w:p>
          <w:p w:rsidR="00F61295" w:rsidRDefault="00F61295" w:rsidP="004D2427">
            <w:pPr>
              <w:ind w:left="97"/>
              <w:rPr>
                <w:rFonts w:ascii="Times New Roman" w:hAnsi="Times New Roman"/>
                <w:color w:val="000000"/>
                <w:spacing w:val="-5"/>
                <w:sz w:val="24"/>
              </w:rPr>
            </w:pPr>
            <w:r>
              <w:rPr>
                <w:rFonts w:ascii="Times New Roman" w:hAnsi="Times New Roman"/>
                <w:color w:val="000000"/>
                <w:spacing w:val="-5"/>
                <w:sz w:val="24"/>
              </w:rPr>
              <w:t>foundation to be paid separately)</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r>
      <w:tr w:rsidR="00F61295" w:rsidTr="004D2427">
        <w:trPr>
          <w:trHeight w:hRule="exact" w:val="1582"/>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10.29.3</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Supplying at site -Welded steel wire </w:t>
            </w:r>
            <w:r>
              <w:rPr>
                <w:rFonts w:ascii="Times New Roman" w:hAnsi="Times New Roman"/>
                <w:i/>
                <w:color w:val="000000"/>
                <w:spacing w:val="3"/>
                <w:sz w:val="24"/>
              </w:rPr>
              <w:t xml:space="preserve">fabric </w:t>
            </w:r>
            <w:r>
              <w:rPr>
                <w:rFonts w:ascii="Times New Roman" w:hAnsi="Times New Roman"/>
                <w:color w:val="000000"/>
                <w:spacing w:val="3"/>
                <w:sz w:val="24"/>
              </w:rPr>
              <w:t xml:space="preserve">of </w:t>
            </w:r>
            <w:r>
              <w:rPr>
                <w:rFonts w:ascii="Times New Roman" w:hAnsi="Times New Roman"/>
                <w:color w:val="000000"/>
                <w:spacing w:val="-1"/>
                <w:sz w:val="24"/>
              </w:rPr>
              <w:t xml:space="preserve">required width having rectangular mesh painted </w:t>
            </w:r>
            <w:r>
              <w:rPr>
                <w:rFonts w:ascii="Times New Roman" w:hAnsi="Times New Roman"/>
                <w:color w:val="000000"/>
                <w:spacing w:val="-10"/>
                <w:sz w:val="24"/>
              </w:rPr>
              <w:t xml:space="preserve">with two or more coats of enamel paint of approved </w:t>
            </w:r>
            <w:r>
              <w:rPr>
                <w:rFonts w:ascii="Times New Roman" w:hAnsi="Times New Roman"/>
                <w:color w:val="000000"/>
                <w:spacing w:val="-6"/>
                <w:sz w:val="24"/>
              </w:rPr>
              <w:t>shade over a coat of prima (Priming painting to be paid for separately).</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81.05</w:t>
            </w:r>
          </w:p>
        </w:tc>
      </w:tr>
      <w:tr w:rsidR="00F61295" w:rsidTr="004D2427">
        <w:trPr>
          <w:trHeight w:hRule="exact" w:val="795"/>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446"/>
              </w:tabs>
              <w:rPr>
                <w:rFonts w:ascii="Times New Roman" w:hAnsi="Times New Roman"/>
                <w:color w:val="000000"/>
                <w:spacing w:val="-10"/>
                <w:sz w:val="24"/>
              </w:rPr>
            </w:pPr>
            <w:r>
              <w:rPr>
                <w:rFonts w:ascii="Times New Roman" w:hAnsi="Times New Roman"/>
                <w:color w:val="000000"/>
                <w:spacing w:val="-10"/>
                <w:sz w:val="24"/>
              </w:rPr>
              <w:t>10.30</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Supplying and fixing tarn buskins and straining bolts for </w:t>
            </w:r>
            <w:r>
              <w:rPr>
                <w:rFonts w:ascii="Times New Roman" w:hAnsi="Times New Roman"/>
                <w:color w:val="000000"/>
                <w:spacing w:val="-4"/>
                <w:sz w:val="24"/>
              </w:rPr>
              <w:t>barbed wire fencing (Labour rate only).</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each set</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152.55</w:t>
            </w:r>
          </w:p>
        </w:tc>
      </w:tr>
      <w:tr w:rsidR="00F61295" w:rsidTr="004D2427">
        <w:trPr>
          <w:trHeight w:hRule="exact" w:val="2903"/>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446"/>
              </w:tabs>
              <w:rPr>
                <w:rFonts w:ascii="Times New Roman" w:hAnsi="Times New Roman"/>
                <w:color w:val="000000"/>
                <w:spacing w:val="-10"/>
                <w:sz w:val="24"/>
              </w:rPr>
            </w:pPr>
            <w:r>
              <w:rPr>
                <w:rFonts w:ascii="Times New Roman" w:hAnsi="Times New Roman"/>
                <w:color w:val="000000"/>
                <w:spacing w:val="-10"/>
                <w:sz w:val="24"/>
              </w:rPr>
              <w:t>10.31</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tabs>
                <w:tab w:val="left" w:pos="1647"/>
                <w:tab w:val="left" w:pos="2475"/>
                <w:tab w:val="right" w:pos="5948"/>
              </w:tabs>
              <w:ind w:left="105"/>
              <w:rPr>
                <w:rFonts w:ascii="Times New Roman" w:hAnsi="Times New Roman"/>
                <w:color w:val="000000"/>
                <w:spacing w:val="-10"/>
                <w:sz w:val="24"/>
              </w:rPr>
            </w:pPr>
            <w:r>
              <w:rPr>
                <w:rFonts w:ascii="Times New Roman" w:hAnsi="Times New Roman"/>
                <w:color w:val="000000"/>
                <w:spacing w:val="-10"/>
                <w:sz w:val="24"/>
              </w:rPr>
              <w:t>Fencing with</w:t>
            </w:r>
            <w:r>
              <w:rPr>
                <w:rFonts w:ascii="Times New Roman" w:hAnsi="Times New Roman"/>
                <w:color w:val="000000"/>
                <w:spacing w:val="-10"/>
                <w:sz w:val="24"/>
              </w:rPr>
              <w:tab/>
            </w:r>
            <w:r>
              <w:rPr>
                <w:rFonts w:ascii="Times New Roman" w:hAnsi="Times New Roman"/>
                <w:color w:val="000000"/>
                <w:spacing w:val="-14"/>
                <w:sz w:val="24"/>
              </w:rPr>
              <w:t>R.C.C.</w:t>
            </w:r>
            <w:r>
              <w:rPr>
                <w:rFonts w:ascii="Times New Roman" w:hAnsi="Times New Roman"/>
                <w:color w:val="000000"/>
                <w:spacing w:val="-14"/>
                <w:sz w:val="24"/>
              </w:rPr>
              <w:tab/>
            </w:r>
            <w:r>
              <w:rPr>
                <w:rFonts w:ascii="Times New Roman" w:hAnsi="Times New Roman"/>
                <w:color w:val="000000"/>
                <w:spacing w:val="-2"/>
                <w:sz w:val="24"/>
              </w:rPr>
              <w:t>post placed</w:t>
            </w:r>
            <w:r>
              <w:rPr>
                <w:rFonts w:ascii="Times New Roman" w:hAnsi="Times New Roman"/>
                <w:color w:val="000000"/>
                <w:spacing w:val="-2"/>
                <w:sz w:val="24"/>
              </w:rPr>
              <w:tab/>
            </w:r>
            <w:r>
              <w:rPr>
                <w:rFonts w:ascii="Times New Roman" w:hAnsi="Times New Roman"/>
                <w:color w:val="000000"/>
                <w:spacing w:val="7"/>
                <w:sz w:val="24"/>
              </w:rPr>
              <w:t>at required distance,</w:t>
            </w:r>
          </w:p>
          <w:p w:rsidR="00F61295" w:rsidRDefault="00F61295" w:rsidP="004D2427">
            <w:pPr>
              <w:ind w:left="105" w:right="108"/>
              <w:jc w:val="both"/>
              <w:rPr>
                <w:rFonts w:ascii="Times New Roman" w:hAnsi="Times New Roman"/>
                <w:color w:val="000000"/>
                <w:spacing w:val="-5"/>
                <w:sz w:val="24"/>
              </w:rPr>
            </w:pPr>
            <w:r>
              <w:rPr>
                <w:rFonts w:ascii="Times New Roman" w:hAnsi="Times New Roman"/>
                <w:color w:val="000000"/>
                <w:spacing w:val="-5"/>
                <w:sz w:val="24"/>
              </w:rPr>
              <w:t xml:space="preserve">embedded in cement concrete blocks, every 15th post, last but </w:t>
            </w:r>
            <w:r>
              <w:rPr>
                <w:rFonts w:ascii="Times New Roman" w:hAnsi="Times New Roman"/>
                <w:color w:val="000000"/>
                <w:spacing w:val="-7"/>
                <w:sz w:val="24"/>
              </w:rPr>
              <w:t xml:space="preserve">one end post and corner post shall be strutted on both sides and </w:t>
            </w:r>
            <w:r>
              <w:rPr>
                <w:rFonts w:ascii="Times New Roman" w:hAnsi="Times New Roman"/>
                <w:color w:val="000000"/>
                <w:spacing w:val="-8"/>
                <w:sz w:val="24"/>
              </w:rPr>
              <w:t xml:space="preserve">mad post one side only, provided with horizontal lines and two </w:t>
            </w:r>
            <w:r>
              <w:rPr>
                <w:rFonts w:ascii="Times New Roman" w:hAnsi="Times New Roman"/>
                <w:color w:val="000000"/>
                <w:spacing w:val="-1"/>
                <w:sz w:val="24"/>
              </w:rPr>
              <w:t xml:space="preserve">diagonals of barbed wire weighing 9,38 kg per 100 metres </w:t>
            </w:r>
            <w:r>
              <w:rPr>
                <w:rFonts w:ascii="Times New Roman" w:hAnsi="Times New Roman"/>
                <w:color w:val="000000"/>
                <w:sz w:val="24"/>
              </w:rPr>
              <w:t xml:space="preserve">(minimun) between the two posts fitted and fixed with aL </w:t>
            </w:r>
            <w:r>
              <w:rPr>
                <w:rFonts w:ascii="Times New Roman" w:hAnsi="Times New Roman"/>
                <w:color w:val="000000"/>
                <w:spacing w:val="-3"/>
                <w:sz w:val="24"/>
              </w:rPr>
              <w:t xml:space="preserve">staples on wooden plugs or al, binding wire tied to 6 mm bar </w:t>
            </w:r>
            <w:r>
              <w:rPr>
                <w:rFonts w:ascii="Times New Roman" w:hAnsi="Times New Roman"/>
                <w:color w:val="000000"/>
                <w:spacing w:val="-4"/>
                <w:sz w:val="24"/>
              </w:rPr>
              <w:t xml:space="preserve">nibs fixed while </w:t>
            </w:r>
            <w:r>
              <w:rPr>
                <w:rFonts w:ascii="Times New Roman" w:hAnsi="Times New Roman"/>
                <w:i/>
                <w:color w:val="000000"/>
                <w:spacing w:val="-4"/>
                <w:sz w:val="24"/>
              </w:rPr>
              <w:t xml:space="preserve">casting </w:t>
            </w:r>
            <w:r>
              <w:rPr>
                <w:rFonts w:ascii="Times New Roman" w:hAnsi="Times New Roman"/>
                <w:color w:val="000000"/>
                <w:spacing w:val="-4"/>
                <w:sz w:val="24"/>
              </w:rPr>
              <w:t xml:space="preserve">the post (cost of R.C.C. posts, struts, </w:t>
            </w:r>
            <w:r>
              <w:rPr>
                <w:rFonts w:ascii="Times New Roman" w:hAnsi="Times New Roman"/>
                <w:color w:val="000000"/>
                <w:spacing w:val="-2"/>
                <w:sz w:val="24"/>
              </w:rPr>
              <w:t xml:space="preserve">earth work and concrete to be paid for separately) :- Payment </w:t>
            </w:r>
            <w:r>
              <w:rPr>
                <w:rFonts w:ascii="Times New Roman" w:hAnsi="Times New Roman"/>
                <w:color w:val="000000"/>
                <w:spacing w:val="-5"/>
                <w:sz w:val="24"/>
              </w:rPr>
              <w:t>to be made per metre cost of total length of barbed wire used.</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r>
      <w:tr w:rsidR="00F61295" w:rsidTr="004D2427">
        <w:trPr>
          <w:trHeight w:hRule="exact" w:val="555"/>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10.31.1</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97"/>
              <w:rPr>
                <w:rFonts w:ascii="Times New Roman" w:hAnsi="Times New Roman"/>
                <w:color w:val="000000"/>
                <w:spacing w:val="-6"/>
                <w:sz w:val="24"/>
              </w:rPr>
            </w:pPr>
            <w:r>
              <w:rPr>
                <w:rFonts w:ascii="Times New Roman" w:hAnsi="Times New Roman"/>
                <w:color w:val="000000"/>
                <w:spacing w:val="-6"/>
                <w:sz w:val="24"/>
              </w:rPr>
              <w:t>With CIL barbed wire</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10.25</w:t>
            </w:r>
          </w:p>
        </w:tc>
      </w:tr>
      <w:tr w:rsidR="00F61295" w:rsidTr="004D2427">
        <w:trPr>
          <w:trHeight w:hRule="exact" w:val="2797"/>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446"/>
              </w:tabs>
              <w:rPr>
                <w:rFonts w:ascii="Times New Roman" w:hAnsi="Times New Roman"/>
                <w:color w:val="000000"/>
                <w:spacing w:val="-10"/>
                <w:sz w:val="24"/>
              </w:rPr>
            </w:pPr>
            <w:r>
              <w:rPr>
                <w:rFonts w:ascii="Times New Roman" w:hAnsi="Times New Roman"/>
                <w:color w:val="000000"/>
                <w:spacing w:val="-10"/>
                <w:sz w:val="24"/>
              </w:rPr>
              <w:t>10.32</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Fencing with </w:t>
            </w:r>
            <w:r>
              <w:rPr>
                <w:rFonts w:ascii="Times New Roman" w:hAnsi="Times New Roman"/>
                <w:i/>
                <w:color w:val="000000"/>
                <w:spacing w:val="12"/>
                <w:sz w:val="24"/>
              </w:rPr>
              <w:t xml:space="preserve">angle </w:t>
            </w:r>
            <w:r>
              <w:rPr>
                <w:rFonts w:ascii="Times New Roman" w:hAnsi="Times New Roman"/>
                <w:color w:val="000000"/>
                <w:spacing w:val="2"/>
                <w:sz w:val="24"/>
              </w:rPr>
              <w:t xml:space="preserve">iron post placed at required distance </w:t>
            </w:r>
            <w:r>
              <w:rPr>
                <w:rFonts w:ascii="Times New Roman" w:hAnsi="Times New Roman"/>
                <w:color w:val="000000"/>
                <w:spacing w:val="-5"/>
                <w:sz w:val="24"/>
              </w:rPr>
              <w:t xml:space="preserve">embedded in cement concrete blocks, every 15th post, last but </w:t>
            </w:r>
            <w:r>
              <w:rPr>
                <w:rFonts w:ascii="Times New Roman" w:hAnsi="Times New Roman"/>
                <w:color w:val="000000"/>
                <w:spacing w:val="-7"/>
                <w:sz w:val="24"/>
              </w:rPr>
              <w:t xml:space="preserve">one end post and corner post shall be strutted on both sides and </w:t>
            </w:r>
            <w:r>
              <w:rPr>
                <w:rFonts w:ascii="Times New Roman" w:hAnsi="Times New Roman"/>
                <w:color w:val="000000"/>
                <w:spacing w:val="-3"/>
                <w:sz w:val="24"/>
              </w:rPr>
              <w:t xml:space="preserve">end post on one side only and provided with horizontal lines </w:t>
            </w:r>
            <w:r>
              <w:rPr>
                <w:rFonts w:ascii="Times New Roman" w:hAnsi="Times New Roman"/>
                <w:color w:val="000000"/>
                <w:spacing w:val="-6"/>
                <w:sz w:val="24"/>
              </w:rPr>
              <w:t xml:space="preserve">and two diagonals interwoven with horizontal wires, of barbed </w:t>
            </w:r>
            <w:r>
              <w:rPr>
                <w:rFonts w:ascii="Times New Roman" w:hAnsi="Times New Roman"/>
                <w:color w:val="000000"/>
                <w:spacing w:val="-4"/>
                <w:sz w:val="24"/>
              </w:rPr>
              <w:t xml:space="preserve">wire weighing 938 kg pa 100 m (minimum) between the two </w:t>
            </w:r>
            <w:r>
              <w:rPr>
                <w:rFonts w:ascii="Times New Roman" w:hAnsi="Times New Roman"/>
                <w:color w:val="000000"/>
                <w:spacing w:val="5"/>
                <w:sz w:val="24"/>
              </w:rPr>
              <w:t xml:space="preserve">posts fitted and fixed with G.I. staples, tun buckles etc. </w:t>
            </w:r>
            <w:r>
              <w:rPr>
                <w:rFonts w:ascii="Times New Roman" w:hAnsi="Times New Roman"/>
                <w:color w:val="000000"/>
                <w:spacing w:val="-4"/>
                <w:sz w:val="24"/>
              </w:rPr>
              <w:t xml:space="preserve">complete. (Cost of posts, struts, earth work and concrete work </w:t>
            </w:r>
            <w:r>
              <w:rPr>
                <w:rFonts w:ascii="Times New Roman" w:hAnsi="Times New Roman"/>
                <w:color w:val="000000"/>
                <w:spacing w:val="-5"/>
                <w:sz w:val="24"/>
              </w:rPr>
              <w:t>to be paid for separately) :- Payment to be made per metre cost of total length of barbed wire used. (Labour rate only).</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r>
      <w:tr w:rsidR="00F61295" w:rsidTr="004D2427">
        <w:trPr>
          <w:trHeight w:hRule="exact" w:val="570"/>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105"/>
              <w:rPr>
                <w:rFonts w:ascii="Times New Roman" w:hAnsi="Times New Roman"/>
                <w:color w:val="000000"/>
                <w:spacing w:val="-10"/>
                <w:sz w:val="24"/>
              </w:rPr>
            </w:pPr>
            <w:r>
              <w:rPr>
                <w:rFonts w:ascii="Times New Roman" w:hAnsi="Times New Roman"/>
                <w:color w:val="000000"/>
                <w:spacing w:val="-10"/>
                <w:sz w:val="24"/>
              </w:rPr>
              <w:t>10.32.1</w:t>
            </w:r>
          </w:p>
        </w:tc>
        <w:tc>
          <w:tcPr>
            <w:tcW w:w="4980" w:type="dxa"/>
            <w:tcBorders>
              <w:top w:val="single" w:sz="6" w:space="0" w:color="000000"/>
              <w:left w:val="single" w:sz="6" w:space="0" w:color="000000"/>
              <w:bottom w:val="single" w:sz="6" w:space="0" w:color="000000"/>
              <w:right w:val="single" w:sz="6" w:space="0" w:color="000000"/>
            </w:tcBorders>
          </w:tcPr>
          <w:p w:rsidR="00F61295" w:rsidRDefault="00F61295" w:rsidP="004D2427">
            <w:pPr>
              <w:ind w:left="97"/>
              <w:rPr>
                <w:rFonts w:ascii="Times New Roman" w:hAnsi="Times New Roman"/>
                <w:color w:val="000000"/>
                <w:spacing w:val="-6"/>
                <w:sz w:val="24"/>
              </w:rPr>
            </w:pPr>
            <w:r>
              <w:rPr>
                <w:rFonts w:ascii="Times New Roman" w:hAnsi="Times New Roman"/>
                <w:color w:val="000000"/>
                <w:spacing w:val="-6"/>
                <w:sz w:val="24"/>
              </w:rPr>
              <w:t>With G.L barbed wire</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17.20</w:t>
            </w:r>
          </w:p>
        </w:tc>
      </w:tr>
      <w:tr w:rsidR="00F61295" w:rsidTr="004D2427">
        <w:trPr>
          <w:trHeight w:hRule="exact" w:val="3443"/>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tabs>
                <w:tab w:val="decimal" w:pos="446"/>
              </w:tabs>
              <w:rPr>
                <w:rFonts w:ascii="Times New Roman" w:hAnsi="Times New Roman"/>
                <w:color w:val="000000"/>
                <w:spacing w:val="-10"/>
                <w:sz w:val="24"/>
              </w:rPr>
            </w:pPr>
            <w:r>
              <w:rPr>
                <w:rFonts w:ascii="Times New Roman" w:hAnsi="Times New Roman"/>
                <w:color w:val="000000"/>
                <w:spacing w:val="-10"/>
                <w:sz w:val="24"/>
              </w:rPr>
              <w:t>10.33</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ind w:left="108" w:right="108"/>
              <w:jc w:val="both"/>
              <w:rPr>
                <w:rFonts w:ascii="Times New Roman" w:hAnsi="Times New Roman"/>
                <w:color w:val="000000"/>
                <w:spacing w:val="-8"/>
                <w:sz w:val="24"/>
              </w:rPr>
            </w:pPr>
            <w:r>
              <w:rPr>
                <w:rFonts w:ascii="Times New Roman" w:hAnsi="Times New Roman"/>
                <w:color w:val="000000"/>
                <w:spacing w:val="-8"/>
                <w:sz w:val="24"/>
              </w:rPr>
              <w:t xml:space="preserve">Fixing Welded steel wire fabric fencing with posts of specified </w:t>
            </w:r>
            <w:r>
              <w:rPr>
                <w:rFonts w:ascii="Times New Roman" w:hAnsi="Times New Roman"/>
                <w:color w:val="000000"/>
                <w:spacing w:val="3"/>
                <w:sz w:val="24"/>
              </w:rPr>
              <w:t xml:space="preserve">material and of standard design placed and embedded in </w:t>
            </w:r>
            <w:r>
              <w:rPr>
                <w:rFonts w:ascii="Times New Roman" w:hAnsi="Times New Roman"/>
                <w:color w:val="000000"/>
                <w:spacing w:val="-2"/>
                <w:sz w:val="24"/>
              </w:rPr>
              <w:t xml:space="preserve">cement concrete blocks 45x45x60cm of mix 1:5:10 (lcement </w:t>
            </w:r>
            <w:r>
              <w:rPr>
                <w:rFonts w:ascii="Times New Roman" w:hAnsi="Times New Roman"/>
                <w:color w:val="000000"/>
                <w:spacing w:val="-6"/>
                <w:sz w:val="24"/>
              </w:rPr>
              <w:t xml:space="preserve">:5 sand </w:t>
            </w:r>
            <w:r>
              <w:rPr>
                <w:rFonts w:ascii="Times New Roman" w:hAnsi="Times New Roman"/>
                <w:color w:val="000000"/>
                <w:spacing w:val="4"/>
                <w:sz w:val="24"/>
                <w:vertAlign w:val="superscript"/>
              </w:rPr>
              <w:t>-</w:t>
            </w:r>
            <w:r>
              <w:rPr>
                <w:rFonts w:ascii="Times New Roman" w:hAnsi="Times New Roman"/>
                <w:color w:val="000000"/>
                <w:spacing w:val="-6"/>
                <w:sz w:val="24"/>
              </w:rPr>
              <w:t xml:space="preserve">10 graded stone aggregate 40mm nominal size) every 15th post, last but one end post and corner pod shall be strutted </w:t>
            </w:r>
            <w:r>
              <w:rPr>
                <w:rFonts w:ascii="Times New Roman" w:hAnsi="Times New Roman"/>
                <w:color w:val="000000"/>
                <w:spacing w:val="7"/>
                <w:sz w:val="24"/>
              </w:rPr>
              <w:t xml:space="preserve">on both sides and end post on one side only and struts </w:t>
            </w:r>
            <w:r>
              <w:rPr>
                <w:rFonts w:ascii="Times New Roman" w:hAnsi="Times New Roman"/>
                <w:color w:val="000000"/>
                <w:spacing w:val="-7"/>
                <w:sz w:val="24"/>
              </w:rPr>
              <w:t xml:space="preserve">embedded in cement concrete blocks 70x45x50cm of the same </w:t>
            </w:r>
            <w:r>
              <w:rPr>
                <w:rFonts w:ascii="Times New Roman" w:hAnsi="Times New Roman"/>
                <w:color w:val="000000"/>
                <w:spacing w:val="-6"/>
                <w:sz w:val="24"/>
              </w:rPr>
              <w:t xml:space="preserve">mix, provided with welded steel wire fabric fixed between the </w:t>
            </w:r>
            <w:r>
              <w:rPr>
                <w:rFonts w:ascii="Times New Roman" w:hAnsi="Times New Roman"/>
                <w:color w:val="000000"/>
                <w:spacing w:val="-3"/>
                <w:sz w:val="24"/>
              </w:rPr>
              <w:t xml:space="preserve">posts fitted and fixed with GI. staples on wood= plugs or tied </w:t>
            </w:r>
            <w:r>
              <w:rPr>
                <w:rFonts w:ascii="Times New Roman" w:hAnsi="Times New Roman"/>
                <w:color w:val="000000"/>
                <w:spacing w:val="10"/>
                <w:sz w:val="24"/>
              </w:rPr>
              <w:t xml:space="preserve">to 6 mm bar nibs with al, binding wire (cost of pods, </w:t>
            </w:r>
            <w:r>
              <w:rPr>
                <w:rFonts w:ascii="Times New Roman" w:hAnsi="Times New Roman"/>
                <w:color w:val="000000"/>
                <w:spacing w:val="-4"/>
                <w:sz w:val="24"/>
              </w:rPr>
              <w:t xml:space="preserve">painting, earth work in excavation and cement concrete to be </w:t>
            </w:r>
            <w:r>
              <w:rPr>
                <w:rFonts w:ascii="Times New Roman" w:hAnsi="Times New Roman"/>
                <w:color w:val="000000"/>
                <w:spacing w:val="-6"/>
                <w:sz w:val="24"/>
              </w:rPr>
              <w:t xml:space="preserve">paid for separately). (Labour rate </w:t>
            </w:r>
            <w:r>
              <w:rPr>
                <w:rFonts w:ascii="Times New Roman" w:hAnsi="Times New Roman"/>
                <w:color w:val="000000"/>
                <w:spacing w:val="4"/>
                <w:sz w:val="23"/>
              </w:rPr>
              <w:t>only),</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pacing w:val="-10"/>
                <w:sz w:val="24"/>
              </w:rPr>
            </w:pPr>
            <w:r>
              <w:rPr>
                <w:rFonts w:ascii="Times New Roman" w:hAnsi="Times New Roman"/>
                <w:color w:val="000000"/>
                <w:spacing w:val="-10"/>
                <w:sz w:val="24"/>
              </w:rPr>
              <w:t>18.15</w:t>
            </w:r>
          </w:p>
        </w:tc>
      </w:tr>
      <w:tr w:rsidR="00F61295" w:rsidTr="004D2427">
        <w:trPr>
          <w:trHeight w:hRule="exact" w:val="802"/>
        </w:trPr>
        <w:tc>
          <w:tcPr>
            <w:tcW w:w="885" w:type="dxa"/>
            <w:tcBorders>
              <w:top w:val="single" w:sz="6" w:space="0" w:color="000000"/>
              <w:left w:val="single" w:sz="6" w:space="0" w:color="000000"/>
              <w:bottom w:val="single" w:sz="6" w:space="0" w:color="000000"/>
              <w:right w:val="single" w:sz="6" w:space="0" w:color="000000"/>
            </w:tcBorders>
          </w:tcPr>
          <w:p w:rsidR="00F61295" w:rsidRDefault="00F61295" w:rsidP="004D2427">
            <w:pPr>
              <w:jc w:val="center"/>
              <w:rPr>
                <w:rFonts w:ascii="Times New Roman" w:hAnsi="Times New Roman"/>
                <w:color w:val="000000"/>
                <w:sz w:val="23"/>
              </w:rPr>
            </w:pPr>
            <w:r>
              <w:rPr>
                <w:rFonts w:ascii="Times New Roman" w:hAnsi="Times New Roman"/>
                <w:color w:val="000000"/>
                <w:sz w:val="23"/>
              </w:rPr>
              <w:t>10,34</w:t>
            </w:r>
          </w:p>
        </w:tc>
        <w:tc>
          <w:tcPr>
            <w:tcW w:w="6068" w:type="dxa"/>
            <w:gridSpan w:val="2"/>
            <w:tcBorders>
              <w:top w:val="single" w:sz="6" w:space="0" w:color="000000"/>
              <w:left w:val="single" w:sz="6" w:space="0" w:color="000000"/>
              <w:bottom w:val="single" w:sz="6" w:space="0" w:color="000000"/>
              <w:right w:val="single" w:sz="6" w:space="0" w:color="000000"/>
            </w:tcBorders>
          </w:tcPr>
          <w:p w:rsidR="00F61295" w:rsidRDefault="00F61295" w:rsidP="004D2427">
            <w:pPr>
              <w:tabs>
                <w:tab w:val="left" w:pos="5535"/>
              </w:tabs>
              <w:spacing w:line="230" w:lineRule="auto"/>
              <w:ind w:left="108" w:right="108"/>
              <w:rPr>
                <w:rFonts w:ascii="Times New Roman" w:hAnsi="Times New Roman"/>
                <w:color w:val="000000"/>
                <w:spacing w:val="-2"/>
                <w:sz w:val="24"/>
              </w:rPr>
            </w:pPr>
            <w:r>
              <w:rPr>
                <w:rFonts w:ascii="Times New Roman" w:hAnsi="Times New Roman"/>
                <w:color w:val="000000"/>
                <w:spacing w:val="-2"/>
                <w:sz w:val="24"/>
              </w:rPr>
              <w:t xml:space="preserve">Providing and fixing al. chain link fabric fencing of required </w:t>
            </w:r>
            <w:r>
              <w:rPr>
                <w:rFonts w:ascii="Times New Roman" w:hAnsi="Times New Roman"/>
                <w:color w:val="000000"/>
                <w:spacing w:val="-2"/>
                <w:sz w:val="24"/>
              </w:rPr>
              <w:br/>
            </w:r>
            <w:r>
              <w:rPr>
                <w:rFonts w:ascii="Times New Roman" w:hAnsi="Times New Roman"/>
                <w:color w:val="000000"/>
                <w:spacing w:val="1"/>
                <w:sz w:val="24"/>
              </w:rPr>
              <w:t xml:space="preserve">width and mesh size including strengthening with 2mm dia </w:t>
            </w:r>
            <w:r>
              <w:rPr>
                <w:rFonts w:ascii="Times New Roman" w:hAnsi="Times New Roman"/>
                <w:color w:val="000000"/>
                <w:spacing w:val="1"/>
                <w:sz w:val="24"/>
              </w:rPr>
              <w:br/>
            </w:r>
            <w:r>
              <w:rPr>
                <w:rFonts w:ascii="Times New Roman" w:hAnsi="Times New Roman"/>
                <w:color w:val="000000"/>
                <w:spacing w:val="-1"/>
                <w:sz w:val="24"/>
              </w:rPr>
              <w:t>wire or nuts, bolts and washers as required complete</w:t>
            </w:r>
            <w:r>
              <w:rPr>
                <w:rFonts w:ascii="Times New Roman" w:hAnsi="Times New Roman"/>
                <w:color w:val="000000"/>
                <w:spacing w:val="-1"/>
                <w:sz w:val="24"/>
              </w:rPr>
              <w:tab/>
            </w:r>
            <w:r>
              <w:rPr>
                <w:rFonts w:ascii="Times New Roman" w:hAnsi="Times New Roman"/>
                <w:color w:val="000000"/>
                <w:spacing w:val="-5"/>
                <w:sz w:val="24"/>
              </w:rPr>
              <w:t>with</w:t>
            </w:r>
          </w:p>
        </w:tc>
        <w:tc>
          <w:tcPr>
            <w:tcW w:w="1185"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c>
          <w:tcPr>
            <w:tcW w:w="1567" w:type="dxa"/>
            <w:tcBorders>
              <w:top w:val="single" w:sz="6" w:space="0" w:color="000000"/>
              <w:left w:val="single" w:sz="6" w:space="0" w:color="000000"/>
              <w:bottom w:val="single" w:sz="6" w:space="0" w:color="000000"/>
              <w:right w:val="single" w:sz="6" w:space="0" w:color="000000"/>
            </w:tcBorders>
          </w:tcPr>
          <w:p w:rsidR="00F61295" w:rsidRDefault="00F61295" w:rsidP="004D2427">
            <w:pPr>
              <w:rPr>
                <w:rFonts w:ascii="Times New Roman" w:hAnsi="Times New Roman"/>
                <w:color w:val="000000"/>
                <w:sz w:val="20"/>
              </w:rPr>
            </w:pPr>
          </w:p>
        </w:tc>
      </w:tr>
    </w:tbl>
    <w:p w:rsidR="00864A83" w:rsidRDefault="00864A83" w:rsidP="00864A83">
      <w:pPr>
        <w:pStyle w:val="Style2"/>
        <w:tabs>
          <w:tab w:val="right" w:pos="10043"/>
        </w:tabs>
        <w:kinsoku w:val="0"/>
        <w:autoSpaceDE/>
        <w:autoSpaceDN/>
        <w:adjustRightInd/>
        <w:rPr>
          <w:rStyle w:val="CharacterStyle2"/>
          <w:b/>
          <w:bCs/>
          <w:sz w:val="18"/>
          <w:szCs w:val="18"/>
        </w:rPr>
      </w:pPr>
    </w:p>
    <w:p w:rsidR="00864A83" w:rsidRPr="00AD3E16" w:rsidRDefault="00AD3E16" w:rsidP="00AD3E16">
      <w:pPr>
        <w:jc w:val="center"/>
        <w:rPr>
          <w:rStyle w:val="CharacterStyle2"/>
          <w:rFonts w:ascii="Times New Roman" w:hAnsi="Times New Roman" w:cs="Times New Roman"/>
          <w:sz w:val="22"/>
        </w:rPr>
      </w:pPr>
      <w:r>
        <w:t>Page No.184</w:t>
      </w:r>
    </w:p>
    <w:tbl>
      <w:tblPr>
        <w:tblW w:w="0" w:type="auto"/>
        <w:tblInd w:w="23" w:type="dxa"/>
        <w:tblLayout w:type="fixed"/>
        <w:tblCellMar>
          <w:left w:w="0" w:type="dxa"/>
          <w:right w:w="0" w:type="dxa"/>
        </w:tblCellMar>
        <w:tblLook w:val="0000"/>
      </w:tblPr>
      <w:tblGrid>
        <w:gridCol w:w="885"/>
        <w:gridCol w:w="1088"/>
        <w:gridCol w:w="4980"/>
        <w:gridCol w:w="1185"/>
        <w:gridCol w:w="1567"/>
      </w:tblGrid>
      <w:tr w:rsidR="00F61295" w:rsidTr="004D2427">
        <w:trPr>
          <w:trHeight w:hRule="exact" w:val="690"/>
        </w:trPr>
        <w:tc>
          <w:tcPr>
            <w:tcW w:w="885"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1"/>
              <w:kinsoku w:val="0"/>
              <w:autoSpaceDE/>
              <w:autoSpaceDN/>
              <w:rPr>
                <w:rStyle w:val="CharacterStyle1"/>
                <w:spacing w:val="-10"/>
              </w:rPr>
            </w:pPr>
            <w:r>
              <w:rPr>
                <w:rStyle w:val="CharacterStyle1"/>
                <w:spacing w:val="-10"/>
              </w:rPr>
              <w:lastRenderedPageBreak/>
              <w:t>Item</w:t>
            </w:r>
            <w:r>
              <w:rPr>
                <w:rStyle w:val="CharacterStyle1"/>
                <w:spacing w:val="-10"/>
              </w:rPr>
              <w:br/>
              <w:t>No.</w:t>
            </w:r>
          </w:p>
        </w:tc>
        <w:tc>
          <w:tcPr>
            <w:tcW w:w="6068" w:type="dxa"/>
            <w:gridSpan w:val="2"/>
            <w:tcBorders>
              <w:top w:val="single" w:sz="6" w:space="0" w:color="auto"/>
              <w:left w:val="single" w:sz="6" w:space="0" w:color="auto"/>
              <w:bottom w:val="single" w:sz="6" w:space="0" w:color="auto"/>
              <w:right w:val="single" w:sz="6" w:space="0" w:color="auto"/>
            </w:tcBorders>
          </w:tcPr>
          <w:p w:rsidR="00F61295" w:rsidRDefault="00F61295" w:rsidP="004D2427">
            <w:pPr>
              <w:pStyle w:val="Style1"/>
              <w:kinsoku w:val="0"/>
              <w:autoSpaceDE/>
              <w:autoSpaceDN/>
              <w:rPr>
                <w:rStyle w:val="CharacterStyle1"/>
              </w:rPr>
            </w:pPr>
            <w:r>
              <w:rPr>
                <w:rStyle w:val="CharacterStyle1"/>
              </w:rPr>
              <w:t>Description</w:t>
            </w:r>
          </w:p>
        </w:tc>
        <w:tc>
          <w:tcPr>
            <w:tcW w:w="1185"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1"/>
              <w:kinsoku w:val="0"/>
              <w:autoSpaceDE/>
              <w:autoSpaceDN/>
              <w:rPr>
                <w:rStyle w:val="CharacterStyle1"/>
                <w:spacing w:val="-10"/>
              </w:rPr>
            </w:pPr>
            <w:r>
              <w:rPr>
                <w:rStyle w:val="CharacterStyle1"/>
                <w:spacing w:val="-10"/>
              </w:rPr>
              <w:t>Unit</w:t>
            </w:r>
          </w:p>
        </w:tc>
        <w:tc>
          <w:tcPr>
            <w:tcW w:w="1567"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1"/>
              <w:kinsoku w:val="0"/>
              <w:autoSpaceDE/>
              <w:autoSpaceDN/>
              <w:rPr>
                <w:rStyle w:val="CharacterStyle1"/>
                <w:spacing w:val="-10"/>
              </w:rPr>
            </w:pPr>
            <w:r>
              <w:rPr>
                <w:rStyle w:val="CharacterStyle1"/>
                <w:spacing w:val="-10"/>
              </w:rPr>
              <w:t>Rote</w:t>
            </w:r>
            <w:r>
              <w:rPr>
                <w:rStyle w:val="CharacterStyle1"/>
                <w:spacing w:val="-10"/>
              </w:rPr>
              <w:br/>
              <w:t>(in Rs.)</w:t>
            </w:r>
          </w:p>
        </w:tc>
      </w:tr>
      <w:tr w:rsidR="00F61295" w:rsidTr="004D2427">
        <w:trPr>
          <w:trHeight w:hRule="exact" w:val="293"/>
        </w:trPr>
        <w:tc>
          <w:tcPr>
            <w:tcW w:w="885"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2"/>
              <w:kinsoku w:val="0"/>
              <w:autoSpaceDE/>
              <w:autoSpaceDN/>
              <w:adjustRightInd/>
              <w:rPr>
                <w:rStyle w:val="CharacterStyle2"/>
              </w:rPr>
            </w:pPr>
          </w:p>
        </w:tc>
        <w:tc>
          <w:tcPr>
            <w:tcW w:w="6068" w:type="dxa"/>
            <w:gridSpan w:val="2"/>
            <w:tcBorders>
              <w:top w:val="single" w:sz="6" w:space="0" w:color="auto"/>
              <w:left w:val="single" w:sz="6" w:space="0" w:color="auto"/>
              <w:bottom w:val="single" w:sz="6" w:space="0" w:color="auto"/>
              <w:right w:val="single" w:sz="6" w:space="0" w:color="auto"/>
            </w:tcBorders>
          </w:tcPr>
          <w:p w:rsidR="00F61295" w:rsidRDefault="00F61295" w:rsidP="004D2427">
            <w:pPr>
              <w:pStyle w:val="Style2"/>
              <w:kinsoku w:val="0"/>
              <w:autoSpaceDE/>
              <w:autoSpaceDN/>
              <w:adjustRightInd/>
              <w:rPr>
                <w:rStyle w:val="CharacterStyle2"/>
              </w:rPr>
            </w:pPr>
          </w:p>
        </w:tc>
        <w:tc>
          <w:tcPr>
            <w:tcW w:w="1185"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2"/>
              <w:kinsoku w:val="0"/>
              <w:autoSpaceDE/>
              <w:autoSpaceDN/>
              <w:adjustRightInd/>
              <w:rPr>
                <w:rStyle w:val="CharacterStyle2"/>
              </w:rPr>
            </w:pPr>
          </w:p>
        </w:tc>
        <w:tc>
          <w:tcPr>
            <w:tcW w:w="1567"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2"/>
              <w:kinsoku w:val="0"/>
              <w:autoSpaceDE/>
              <w:autoSpaceDN/>
              <w:adjustRightInd/>
              <w:rPr>
                <w:rStyle w:val="CharacterStyle2"/>
              </w:rPr>
            </w:pPr>
          </w:p>
        </w:tc>
      </w:tr>
      <w:tr w:rsidR="00F61295" w:rsidTr="004D2427">
        <w:trPr>
          <w:trHeight w:hRule="exact" w:val="2385"/>
        </w:trPr>
        <w:tc>
          <w:tcPr>
            <w:tcW w:w="885"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2"/>
              <w:kinsoku w:val="0"/>
              <w:autoSpaceDE/>
              <w:autoSpaceDN/>
              <w:adjustRightInd/>
              <w:rPr>
                <w:rStyle w:val="CharacterStyle2"/>
              </w:rPr>
            </w:pPr>
          </w:p>
        </w:tc>
        <w:tc>
          <w:tcPr>
            <w:tcW w:w="6068" w:type="dxa"/>
            <w:gridSpan w:val="2"/>
            <w:tcBorders>
              <w:top w:val="single" w:sz="6" w:space="0" w:color="auto"/>
              <w:left w:val="single" w:sz="6" w:space="0" w:color="auto"/>
              <w:bottom w:val="single" w:sz="6" w:space="0" w:color="auto"/>
              <w:right w:val="single" w:sz="6" w:space="0" w:color="auto"/>
            </w:tcBorders>
          </w:tcPr>
          <w:p w:rsidR="00F61295" w:rsidRDefault="00F61295" w:rsidP="004D2427">
            <w:pPr>
              <w:pStyle w:val="Style2"/>
              <w:kinsoku w:val="0"/>
              <w:autoSpaceDE/>
              <w:autoSpaceDN/>
              <w:adjustRightInd/>
              <w:ind w:left="108" w:right="108"/>
              <w:jc w:val="both"/>
              <w:rPr>
                <w:rStyle w:val="CharacterStyle2"/>
                <w:spacing w:val="-10"/>
                <w:sz w:val="24"/>
                <w:szCs w:val="24"/>
              </w:rPr>
            </w:pPr>
            <w:r>
              <w:rPr>
                <w:rStyle w:val="CharacterStyle2"/>
                <w:spacing w:val="-5"/>
                <w:sz w:val="24"/>
                <w:szCs w:val="24"/>
              </w:rPr>
              <w:t xml:space="preserve">posts of specified material and of standard design placed and </w:t>
            </w:r>
            <w:r>
              <w:rPr>
                <w:rStyle w:val="CharacterStyle2"/>
                <w:sz w:val="24"/>
                <w:szCs w:val="24"/>
              </w:rPr>
              <w:t xml:space="preserve">embedded in cement concrete blocks 45x45x60cm of mix </w:t>
            </w:r>
            <w:r>
              <w:rPr>
                <w:rStyle w:val="CharacterStyle2"/>
                <w:spacing w:val="2"/>
                <w:sz w:val="24"/>
                <w:szCs w:val="24"/>
              </w:rPr>
              <w:t xml:space="preserve">1:5:10 (lament :5 sand :10 graded stone aggregate 40mm </w:t>
            </w:r>
            <w:r>
              <w:rPr>
                <w:rStyle w:val="CharacterStyle2"/>
                <w:spacing w:val="-6"/>
                <w:sz w:val="24"/>
                <w:szCs w:val="24"/>
              </w:rPr>
              <w:t xml:space="preserve">nominal size) every 15th post, last but one end post and corner </w:t>
            </w:r>
            <w:r>
              <w:rPr>
                <w:rStyle w:val="CharacterStyle2"/>
                <w:spacing w:val="-1"/>
                <w:sz w:val="24"/>
                <w:szCs w:val="24"/>
              </w:rPr>
              <w:t xml:space="preserve">post than be strutted on both sides and end post on one side </w:t>
            </w:r>
            <w:r>
              <w:rPr>
                <w:rStyle w:val="CharacterStyle2"/>
                <w:spacing w:val="11"/>
                <w:sz w:val="24"/>
                <w:szCs w:val="24"/>
              </w:rPr>
              <w:t xml:space="preserve">only and struts embedded in cement concrete blocks </w:t>
            </w:r>
            <w:r>
              <w:rPr>
                <w:rStyle w:val="CharacterStyle2"/>
                <w:spacing w:val="-6"/>
                <w:sz w:val="24"/>
                <w:szCs w:val="24"/>
              </w:rPr>
              <w:t>70x45x50an of the same mix, as per the direction of En,gineer</w:t>
            </w:r>
            <w:r>
              <w:rPr>
                <w:rStyle w:val="CharacterStyle2"/>
                <w:spacing w:val="-6"/>
                <w:sz w:val="24"/>
                <w:szCs w:val="24"/>
              </w:rPr>
              <w:softHyphen/>
            </w:r>
            <w:r>
              <w:rPr>
                <w:rStyle w:val="CharacterStyle2"/>
                <w:spacing w:val="-10"/>
                <w:sz w:val="24"/>
                <w:szCs w:val="24"/>
              </w:rPr>
              <w:t>in-charge.</w:t>
            </w:r>
          </w:p>
        </w:tc>
        <w:tc>
          <w:tcPr>
            <w:tcW w:w="1185"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2"/>
              <w:kinsoku w:val="0"/>
              <w:autoSpaceDE/>
              <w:autoSpaceDN/>
              <w:adjustRightInd/>
              <w:rPr>
                <w:rStyle w:val="CharacterStyle2"/>
              </w:rPr>
            </w:pPr>
          </w:p>
        </w:tc>
        <w:tc>
          <w:tcPr>
            <w:tcW w:w="1567"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2"/>
              <w:kinsoku w:val="0"/>
              <w:autoSpaceDE/>
              <w:autoSpaceDN/>
              <w:adjustRightInd/>
              <w:rPr>
                <w:rStyle w:val="CharacterStyle2"/>
              </w:rPr>
            </w:pPr>
          </w:p>
        </w:tc>
      </w:tr>
      <w:tr w:rsidR="00F61295" w:rsidTr="004D2427">
        <w:trPr>
          <w:trHeight w:hRule="exact" w:val="450"/>
        </w:trPr>
        <w:tc>
          <w:tcPr>
            <w:tcW w:w="885"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1"/>
              <w:kinsoku w:val="0"/>
              <w:autoSpaceDE/>
              <w:autoSpaceDN/>
              <w:ind w:left="105"/>
              <w:jc w:val="left"/>
              <w:rPr>
                <w:rStyle w:val="CharacterStyle1"/>
                <w:spacing w:val="-10"/>
              </w:rPr>
            </w:pPr>
            <w:r>
              <w:rPr>
                <w:rStyle w:val="CharacterStyle1"/>
                <w:spacing w:val="-10"/>
              </w:rPr>
              <w:t>10.34,1</w:t>
            </w:r>
          </w:p>
        </w:tc>
        <w:tc>
          <w:tcPr>
            <w:tcW w:w="4980"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1"/>
              <w:kinsoku w:val="0"/>
              <w:autoSpaceDE/>
              <w:autoSpaceDN/>
              <w:ind w:left="112"/>
              <w:jc w:val="left"/>
              <w:rPr>
                <w:rStyle w:val="CharacterStyle1"/>
                <w:spacing w:val="-6"/>
              </w:rPr>
            </w:pPr>
            <w:r>
              <w:rPr>
                <w:rStyle w:val="CharacterStyle1"/>
                <w:spacing w:val="-6"/>
              </w:rPr>
              <w:t>Made of G.!. wire.</w:t>
            </w:r>
          </w:p>
        </w:tc>
        <w:tc>
          <w:tcPr>
            <w:tcW w:w="1185" w:type="dxa"/>
            <w:tcBorders>
              <w:top w:val="single" w:sz="6" w:space="0" w:color="auto"/>
              <w:left w:val="single" w:sz="6" w:space="0" w:color="auto"/>
              <w:bottom w:val="single" w:sz="6" w:space="0" w:color="auto"/>
              <w:right w:val="single" w:sz="6" w:space="0" w:color="auto"/>
            </w:tcBorders>
            <w:vAlign w:val="center"/>
          </w:tcPr>
          <w:p w:rsidR="00F61295" w:rsidRDefault="00F61295" w:rsidP="004D2427">
            <w:pPr>
              <w:pStyle w:val="Style2"/>
              <w:kinsoku w:val="0"/>
              <w:autoSpaceDE/>
              <w:autoSpaceDN/>
              <w:adjustRightInd/>
              <w:jc w:val="center"/>
              <w:rPr>
                <w:rStyle w:val="CharacterStyle2"/>
                <w:b/>
                <w:bCs/>
                <w:sz w:val="23"/>
                <w:szCs w:val="23"/>
              </w:rPr>
            </w:pPr>
            <w:r>
              <w:rPr>
                <w:rStyle w:val="CharacterStyle2"/>
                <w:b/>
                <w:bCs/>
                <w:sz w:val="23"/>
                <w:szCs w:val="23"/>
              </w:rPr>
              <w:t>kg</w:t>
            </w:r>
          </w:p>
        </w:tc>
        <w:tc>
          <w:tcPr>
            <w:tcW w:w="1567"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1"/>
              <w:kinsoku w:val="0"/>
              <w:autoSpaceDE/>
              <w:autoSpaceDN/>
              <w:rPr>
                <w:rStyle w:val="CharacterStyle1"/>
                <w:spacing w:val="-10"/>
              </w:rPr>
            </w:pPr>
            <w:r>
              <w:rPr>
                <w:rStyle w:val="CharacterStyle1"/>
                <w:spacing w:val="-10"/>
              </w:rPr>
              <w:t>133.00</w:t>
            </w:r>
          </w:p>
        </w:tc>
      </w:tr>
      <w:tr w:rsidR="00F61295" w:rsidTr="004D2427">
        <w:trPr>
          <w:trHeight w:hRule="exact" w:val="1057"/>
        </w:trPr>
        <w:tc>
          <w:tcPr>
            <w:tcW w:w="885"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1"/>
              <w:kinsoku w:val="0"/>
              <w:autoSpaceDE/>
              <w:autoSpaceDN/>
              <w:ind w:left="105"/>
              <w:jc w:val="left"/>
              <w:rPr>
                <w:rStyle w:val="CharacterStyle1"/>
                <w:spacing w:val="-10"/>
              </w:rPr>
            </w:pPr>
            <w:r>
              <w:rPr>
                <w:rStyle w:val="CharacterStyle1"/>
                <w:spacing w:val="-10"/>
              </w:rPr>
              <w:t>10.34,2</w:t>
            </w:r>
          </w:p>
        </w:tc>
        <w:tc>
          <w:tcPr>
            <w:tcW w:w="4980"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2"/>
              <w:kinsoku w:val="0"/>
              <w:autoSpaceDE/>
              <w:autoSpaceDN/>
              <w:adjustRightInd/>
              <w:ind w:left="108" w:right="108"/>
              <w:jc w:val="both"/>
              <w:rPr>
                <w:rStyle w:val="CharacterStyle2"/>
                <w:spacing w:val="-10"/>
                <w:sz w:val="24"/>
                <w:szCs w:val="24"/>
              </w:rPr>
            </w:pPr>
            <w:r>
              <w:rPr>
                <w:rStyle w:val="CharacterStyle2"/>
                <w:spacing w:val="-1"/>
                <w:sz w:val="24"/>
                <w:szCs w:val="24"/>
              </w:rPr>
              <w:t xml:space="preserve">Made of Cl.!. wire, PVC coated to achieve outer </w:t>
            </w:r>
            <w:r>
              <w:rPr>
                <w:rStyle w:val="CharacterStyle2"/>
                <w:spacing w:val="4"/>
                <w:sz w:val="24"/>
                <w:szCs w:val="24"/>
              </w:rPr>
              <w:t xml:space="preserve">dia. not less than 5mm in required colour and </w:t>
            </w:r>
            <w:r>
              <w:rPr>
                <w:rStyle w:val="CharacterStyle2"/>
                <w:spacing w:val="-10"/>
                <w:sz w:val="24"/>
                <w:szCs w:val="24"/>
              </w:rPr>
              <w:t>shade,</w:t>
            </w:r>
          </w:p>
        </w:tc>
        <w:tc>
          <w:tcPr>
            <w:tcW w:w="1185"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1"/>
              <w:kinsoku w:val="0"/>
              <w:autoSpaceDE/>
              <w:autoSpaceDN/>
              <w:rPr>
                <w:rStyle w:val="CharacterStyle1"/>
                <w:spacing w:val="-10"/>
              </w:rPr>
            </w:pPr>
            <w:r>
              <w:rPr>
                <w:rStyle w:val="CharacterStyle1"/>
                <w:spacing w:val="-10"/>
              </w:rPr>
              <w:t>kg</w:t>
            </w:r>
          </w:p>
        </w:tc>
        <w:tc>
          <w:tcPr>
            <w:tcW w:w="1567"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1"/>
              <w:kinsoku w:val="0"/>
              <w:autoSpaceDE/>
              <w:autoSpaceDN/>
              <w:rPr>
                <w:rStyle w:val="CharacterStyle1"/>
                <w:spacing w:val="-10"/>
              </w:rPr>
            </w:pPr>
            <w:r>
              <w:rPr>
                <w:rStyle w:val="CharacterStyle1"/>
                <w:spacing w:val="-10"/>
              </w:rPr>
              <w:t>138,00</w:t>
            </w:r>
          </w:p>
        </w:tc>
      </w:tr>
      <w:tr w:rsidR="00F61295" w:rsidTr="004D2427">
        <w:trPr>
          <w:trHeight w:hRule="exact" w:val="3173"/>
        </w:trPr>
        <w:tc>
          <w:tcPr>
            <w:tcW w:w="885"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1"/>
              <w:kinsoku w:val="0"/>
              <w:autoSpaceDE/>
              <w:autoSpaceDN/>
              <w:rPr>
                <w:rStyle w:val="CharacterStyle1"/>
                <w:spacing w:val="-10"/>
              </w:rPr>
            </w:pPr>
            <w:r>
              <w:rPr>
                <w:rStyle w:val="CharacterStyle1"/>
                <w:spacing w:val="-10"/>
              </w:rPr>
              <w:t>11135</w:t>
            </w:r>
          </w:p>
        </w:tc>
        <w:tc>
          <w:tcPr>
            <w:tcW w:w="6068" w:type="dxa"/>
            <w:gridSpan w:val="2"/>
            <w:tcBorders>
              <w:top w:val="single" w:sz="6" w:space="0" w:color="auto"/>
              <w:left w:val="single" w:sz="6" w:space="0" w:color="auto"/>
              <w:bottom w:val="single" w:sz="6" w:space="0" w:color="auto"/>
              <w:right w:val="single" w:sz="6" w:space="0" w:color="auto"/>
            </w:tcBorders>
          </w:tcPr>
          <w:p w:rsidR="00F61295" w:rsidRDefault="00F61295" w:rsidP="004D2427">
            <w:pPr>
              <w:pStyle w:val="Style2"/>
              <w:kinsoku w:val="0"/>
              <w:autoSpaceDE/>
              <w:autoSpaceDN/>
              <w:adjustRightInd/>
              <w:ind w:left="108" w:right="108"/>
              <w:jc w:val="both"/>
              <w:rPr>
                <w:rStyle w:val="CharacterStyle2"/>
                <w:spacing w:val="-6"/>
                <w:sz w:val="24"/>
                <w:szCs w:val="24"/>
              </w:rPr>
            </w:pPr>
            <w:r>
              <w:rPr>
                <w:rStyle w:val="CharacterStyle2"/>
                <w:spacing w:val="-6"/>
                <w:sz w:val="24"/>
                <w:szCs w:val="24"/>
              </w:rPr>
              <w:t xml:space="preserve">Providing and fixing GI. chain link fabric fencin,g of required </w:t>
            </w:r>
            <w:r>
              <w:rPr>
                <w:rStyle w:val="CharacterStyle2"/>
                <w:spacing w:val="-7"/>
                <w:sz w:val="24"/>
                <w:szCs w:val="24"/>
              </w:rPr>
              <w:t xml:space="preserve">width in mesh size 257(25 mm made of G.I. wire of dia. 3mm </w:t>
            </w:r>
            <w:r>
              <w:rPr>
                <w:rStyle w:val="CharacterStyle2"/>
                <w:spacing w:val="-8"/>
                <w:sz w:val="24"/>
                <w:szCs w:val="24"/>
              </w:rPr>
              <w:t xml:space="preserve">including strengthening with 2mm dia_ wire or nuts, bolts and </w:t>
            </w:r>
            <w:r>
              <w:rPr>
                <w:rStyle w:val="CharacterStyle2"/>
                <w:spacing w:val="-4"/>
                <w:sz w:val="24"/>
                <w:szCs w:val="24"/>
              </w:rPr>
              <w:t xml:space="preserve">washers as required complete with posts of specified material </w:t>
            </w:r>
            <w:r>
              <w:rPr>
                <w:rStyle w:val="CharacterStyle2"/>
                <w:spacing w:val="5"/>
                <w:sz w:val="24"/>
                <w:szCs w:val="24"/>
              </w:rPr>
              <w:t xml:space="preserve">and of standard design placed and embedded in cement </w:t>
            </w:r>
            <w:r>
              <w:rPr>
                <w:rStyle w:val="CharacterStyle2"/>
                <w:spacing w:val="-4"/>
                <w:sz w:val="24"/>
                <w:szCs w:val="24"/>
              </w:rPr>
              <w:t xml:space="preserve">concrete blocks 45x45x60cm of mix 1:5:10 (lccment :5 sand : </w:t>
            </w:r>
            <w:r>
              <w:rPr>
                <w:rStyle w:val="CharacterStyle2"/>
                <w:sz w:val="24"/>
                <w:szCs w:val="24"/>
              </w:rPr>
              <w:t xml:space="preserve">10 graded stone aggregate 40mm nominal size) every 15th </w:t>
            </w:r>
            <w:r>
              <w:rPr>
                <w:rStyle w:val="CharacterStyle2"/>
                <w:spacing w:val="-5"/>
                <w:sz w:val="24"/>
                <w:szCs w:val="24"/>
              </w:rPr>
              <w:t xml:space="preserve">post, last but one end post and corner </w:t>
            </w:r>
            <w:r>
              <w:rPr>
                <w:rStyle w:val="CharacterStyle2"/>
                <w:b/>
                <w:bCs/>
                <w:spacing w:val="5"/>
                <w:sz w:val="23"/>
                <w:szCs w:val="23"/>
              </w:rPr>
              <w:t xml:space="preserve">pact </w:t>
            </w:r>
            <w:r>
              <w:rPr>
                <w:rStyle w:val="CharacterStyle2"/>
                <w:spacing w:val="-5"/>
                <w:sz w:val="24"/>
                <w:szCs w:val="24"/>
              </w:rPr>
              <w:t xml:space="preserve">than be strutted on </w:t>
            </w:r>
            <w:r>
              <w:rPr>
                <w:rStyle w:val="CharacterStyle2"/>
                <w:spacing w:val="-3"/>
                <w:sz w:val="24"/>
                <w:szCs w:val="24"/>
              </w:rPr>
              <w:t xml:space="preserve">both sides and end post on one side only and struts embedded </w:t>
            </w:r>
            <w:r>
              <w:rPr>
                <w:rStyle w:val="CharacterStyle2"/>
                <w:spacing w:val="-1"/>
                <w:sz w:val="24"/>
                <w:szCs w:val="24"/>
              </w:rPr>
              <w:t xml:space="preserve">in cement concrete blocks 70x45x50cm of the same mix, as </w:t>
            </w:r>
            <w:r>
              <w:rPr>
                <w:rStyle w:val="CharacterStyle2"/>
                <w:spacing w:val="-6"/>
                <w:sz w:val="24"/>
                <w:szCs w:val="24"/>
              </w:rPr>
              <w:t>per the direction of Engineerin- charge.</w:t>
            </w:r>
          </w:p>
        </w:tc>
        <w:tc>
          <w:tcPr>
            <w:tcW w:w="1185"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1"/>
              <w:kinsoku w:val="0"/>
              <w:autoSpaceDE/>
              <w:autoSpaceDN/>
              <w:rPr>
                <w:rStyle w:val="CharacterStyle1"/>
                <w:spacing w:val="-10"/>
              </w:rPr>
            </w:pPr>
            <w:r>
              <w:rPr>
                <w:rStyle w:val="CharacterStyle1"/>
                <w:spacing w:val="-10"/>
              </w:rPr>
              <w:t>sqm</w:t>
            </w:r>
          </w:p>
        </w:tc>
        <w:tc>
          <w:tcPr>
            <w:tcW w:w="1567"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1"/>
              <w:kinsoku w:val="0"/>
              <w:autoSpaceDE/>
              <w:autoSpaceDN/>
              <w:rPr>
                <w:rStyle w:val="CharacterStyle1"/>
                <w:spacing w:val="-10"/>
              </w:rPr>
            </w:pPr>
            <w:r>
              <w:rPr>
                <w:rStyle w:val="CharacterStyle1"/>
                <w:spacing w:val="-10"/>
              </w:rPr>
              <w:t>573.80</w:t>
            </w:r>
          </w:p>
        </w:tc>
      </w:tr>
      <w:tr w:rsidR="00F61295" w:rsidTr="004D2427">
        <w:trPr>
          <w:trHeight w:hRule="exact" w:val="3442"/>
        </w:trPr>
        <w:tc>
          <w:tcPr>
            <w:tcW w:w="885"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1"/>
              <w:kinsoku w:val="0"/>
              <w:autoSpaceDE/>
              <w:autoSpaceDN/>
              <w:rPr>
                <w:rStyle w:val="CharacterStyle1"/>
                <w:spacing w:val="-10"/>
              </w:rPr>
            </w:pPr>
            <w:r>
              <w:rPr>
                <w:rStyle w:val="CharacterStyle1"/>
                <w:spacing w:val="-10"/>
              </w:rPr>
              <w:t>10.36</w:t>
            </w:r>
          </w:p>
        </w:tc>
        <w:tc>
          <w:tcPr>
            <w:tcW w:w="6068" w:type="dxa"/>
            <w:gridSpan w:val="2"/>
            <w:tcBorders>
              <w:top w:val="single" w:sz="6" w:space="0" w:color="auto"/>
              <w:left w:val="single" w:sz="6" w:space="0" w:color="auto"/>
              <w:bottom w:val="single" w:sz="6" w:space="0" w:color="auto"/>
              <w:right w:val="single" w:sz="6" w:space="0" w:color="auto"/>
            </w:tcBorders>
          </w:tcPr>
          <w:p w:rsidR="00F61295" w:rsidRDefault="00F61295" w:rsidP="004D2427">
            <w:pPr>
              <w:pStyle w:val="Style2"/>
              <w:kinsoku w:val="0"/>
              <w:autoSpaceDE/>
              <w:autoSpaceDN/>
              <w:adjustRightInd/>
              <w:ind w:left="108" w:right="108"/>
              <w:jc w:val="both"/>
              <w:rPr>
                <w:rStyle w:val="CharacterStyle2"/>
                <w:spacing w:val="-5"/>
                <w:sz w:val="24"/>
                <w:szCs w:val="24"/>
              </w:rPr>
            </w:pPr>
            <w:r>
              <w:rPr>
                <w:rStyle w:val="CharacterStyle2"/>
                <w:spacing w:val="-7"/>
                <w:sz w:val="24"/>
                <w:szCs w:val="24"/>
              </w:rPr>
              <w:t xml:space="preserve">Providing and fixing concertina cal fencing with punched tape </w:t>
            </w:r>
            <w:r>
              <w:rPr>
                <w:rStyle w:val="CharacterStyle2"/>
                <w:spacing w:val="-3"/>
                <w:sz w:val="24"/>
                <w:szCs w:val="24"/>
              </w:rPr>
              <w:t xml:space="preserve">concertina coil 699 mm dia 10 metre alienable length ( total </w:t>
            </w:r>
            <w:r>
              <w:rPr>
                <w:rStyle w:val="CharacterStyle2"/>
                <w:spacing w:val="-4"/>
                <w:sz w:val="24"/>
                <w:szCs w:val="24"/>
              </w:rPr>
              <w:t xml:space="preserve">length 9.0 m), having 50 nos rounds pa 6 metre length, upto 3 </w:t>
            </w:r>
            <w:r>
              <w:rPr>
                <w:rStyle w:val="CharacterStyle2"/>
                <w:spacing w:val="-5"/>
                <w:sz w:val="24"/>
                <w:szCs w:val="24"/>
              </w:rPr>
              <w:t xml:space="preserve">m height of wall with existing angle iron 'Y' shaped placed 2.4 </w:t>
            </w:r>
            <w:r>
              <w:rPr>
                <w:rStyle w:val="CharacterStyle2"/>
                <w:spacing w:val="1"/>
                <w:sz w:val="24"/>
                <w:szCs w:val="24"/>
              </w:rPr>
              <w:t xml:space="preserve">m or 3.00m apart and with 9 horizonlal R_B.T. reinforced </w:t>
            </w:r>
            <w:r>
              <w:rPr>
                <w:rStyle w:val="CharacterStyle2"/>
                <w:spacing w:val="-4"/>
                <w:sz w:val="24"/>
                <w:szCs w:val="24"/>
              </w:rPr>
              <w:t xml:space="preserve">arted wire, stud tied with G.I. staples and GT. clips to retain </w:t>
            </w:r>
            <w:r>
              <w:rPr>
                <w:rStyle w:val="CharacterStyle2"/>
                <w:spacing w:val="-7"/>
                <w:sz w:val="24"/>
                <w:szCs w:val="24"/>
              </w:rPr>
              <w:t xml:space="preserve">horizontal, including necessary bolts or G.L barbed wire tied to </w:t>
            </w:r>
            <w:r>
              <w:rPr>
                <w:rStyle w:val="CharacterStyle2"/>
                <w:spacing w:val="-5"/>
                <w:sz w:val="24"/>
                <w:szCs w:val="24"/>
              </w:rPr>
              <w:t xml:space="preserve">angle iron, all complete as per direction of Engineer-incharge, </w:t>
            </w:r>
            <w:r>
              <w:rPr>
                <w:rStyle w:val="CharacterStyle2"/>
                <w:spacing w:val="-1"/>
                <w:sz w:val="24"/>
                <w:szCs w:val="24"/>
              </w:rPr>
              <w:t xml:space="preserve">with reinforced barbed tape(R.B.T.) / Spring care (2.5 mm </w:t>
            </w:r>
            <w:r>
              <w:rPr>
                <w:rStyle w:val="CharacterStyle2"/>
                <w:spacing w:val="-7"/>
                <w:sz w:val="24"/>
                <w:szCs w:val="24"/>
              </w:rPr>
              <w:t xml:space="preserve">thick) wire of high tensile strength of' 165 kg/ sq mm with tape </w:t>
            </w:r>
            <w:r>
              <w:rPr>
                <w:rStyle w:val="CharacterStyle2"/>
                <w:spacing w:val="-4"/>
                <w:sz w:val="24"/>
                <w:szCs w:val="24"/>
              </w:rPr>
              <w:t xml:space="preserve">(0.52 mm thick) and weight 43.478 gm/ metre (cost of M.S. </w:t>
            </w:r>
            <w:r>
              <w:rPr>
                <w:rStyle w:val="CharacterStyle2"/>
                <w:spacing w:val="-5"/>
                <w:sz w:val="24"/>
                <w:szCs w:val="24"/>
              </w:rPr>
              <w:t>angle, C.C. blocks shall be paid separately).</w:t>
            </w:r>
          </w:p>
        </w:tc>
        <w:tc>
          <w:tcPr>
            <w:tcW w:w="1185"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1"/>
              <w:kinsoku w:val="0"/>
              <w:autoSpaceDE/>
              <w:autoSpaceDN/>
              <w:rPr>
                <w:rStyle w:val="CharacterStyle1"/>
                <w:spacing w:val="-10"/>
              </w:rPr>
            </w:pPr>
            <w:r>
              <w:rPr>
                <w:rStyle w:val="CharacterStyle1"/>
                <w:spacing w:val="-10"/>
              </w:rPr>
              <w:t>meter</w:t>
            </w:r>
          </w:p>
        </w:tc>
        <w:tc>
          <w:tcPr>
            <w:tcW w:w="1567" w:type="dxa"/>
            <w:tcBorders>
              <w:top w:val="single" w:sz="6" w:space="0" w:color="auto"/>
              <w:left w:val="single" w:sz="6" w:space="0" w:color="auto"/>
              <w:bottom w:val="single" w:sz="6" w:space="0" w:color="auto"/>
              <w:right w:val="single" w:sz="6" w:space="0" w:color="auto"/>
            </w:tcBorders>
          </w:tcPr>
          <w:p w:rsidR="00F61295" w:rsidRDefault="00F61295" w:rsidP="004D2427">
            <w:pPr>
              <w:pStyle w:val="Style1"/>
              <w:kinsoku w:val="0"/>
              <w:autoSpaceDE/>
              <w:autoSpaceDN/>
              <w:rPr>
                <w:rStyle w:val="CharacterStyle1"/>
                <w:spacing w:val="-10"/>
              </w:rPr>
            </w:pPr>
            <w:r>
              <w:rPr>
                <w:rStyle w:val="CharacterStyle1"/>
                <w:spacing w:val="-10"/>
              </w:rPr>
              <w:t>275,00</w:t>
            </w:r>
          </w:p>
        </w:tc>
      </w:tr>
    </w:tbl>
    <w:p w:rsidR="00864A83" w:rsidRDefault="00864A83" w:rsidP="00864A83">
      <w:pPr>
        <w:pStyle w:val="Style2"/>
        <w:tabs>
          <w:tab w:val="right" w:pos="10043"/>
        </w:tabs>
        <w:kinsoku w:val="0"/>
        <w:autoSpaceDE/>
        <w:autoSpaceDN/>
        <w:adjustRightInd/>
        <w:rPr>
          <w:rStyle w:val="CharacterStyle2"/>
          <w:b/>
          <w:bCs/>
          <w:sz w:val="18"/>
          <w:szCs w:val="18"/>
        </w:rPr>
      </w:pPr>
    </w:p>
    <w:p w:rsidR="00864A83" w:rsidRDefault="00864A83" w:rsidP="00864A83">
      <w:pPr>
        <w:pStyle w:val="Style2"/>
        <w:tabs>
          <w:tab w:val="right" w:pos="10043"/>
        </w:tabs>
        <w:kinsoku w:val="0"/>
        <w:autoSpaceDE/>
        <w:autoSpaceDN/>
        <w:adjustRightInd/>
        <w:rPr>
          <w:rStyle w:val="CharacterStyle2"/>
          <w:b/>
          <w:bCs/>
          <w:sz w:val="18"/>
          <w:szCs w:val="18"/>
        </w:rPr>
      </w:pPr>
    </w:p>
    <w:p w:rsidR="00864A83" w:rsidRDefault="00864A83" w:rsidP="00864A83">
      <w:pPr>
        <w:pStyle w:val="Style2"/>
        <w:tabs>
          <w:tab w:val="right" w:pos="10043"/>
        </w:tabs>
        <w:kinsoku w:val="0"/>
        <w:autoSpaceDE/>
        <w:autoSpaceDN/>
        <w:adjustRightInd/>
        <w:rPr>
          <w:rStyle w:val="CharacterStyle2"/>
          <w:b/>
          <w:bCs/>
          <w:sz w:val="18"/>
          <w:szCs w:val="18"/>
        </w:rPr>
      </w:pPr>
    </w:p>
    <w:p w:rsidR="00AD3E16" w:rsidRDefault="00AD3E16" w:rsidP="00AD3E16">
      <w:pPr>
        <w:jc w:val="center"/>
        <w:rPr>
          <w:rFonts w:ascii="Times New Roman" w:hAnsi="Times New Roman" w:cs="Times New Roman"/>
        </w:rPr>
      </w:pPr>
      <w:r>
        <w:t>Page No.185</w:t>
      </w:r>
    </w:p>
    <w:p w:rsidR="00864A83" w:rsidRDefault="00864A83" w:rsidP="00AD3E16">
      <w:pPr>
        <w:pStyle w:val="Style2"/>
        <w:tabs>
          <w:tab w:val="right" w:pos="10043"/>
        </w:tabs>
        <w:kinsoku w:val="0"/>
        <w:autoSpaceDE/>
        <w:autoSpaceDN/>
        <w:adjustRightInd/>
        <w:jc w:val="center"/>
        <w:rPr>
          <w:rStyle w:val="CharacterStyle2"/>
          <w:b/>
          <w:bCs/>
          <w:sz w:val="18"/>
          <w:szCs w:val="18"/>
        </w:rPr>
      </w:pPr>
    </w:p>
    <w:p w:rsidR="00864A83" w:rsidRDefault="00864A83" w:rsidP="00864A83">
      <w:pPr>
        <w:pStyle w:val="Style2"/>
        <w:tabs>
          <w:tab w:val="right" w:pos="10043"/>
        </w:tabs>
        <w:kinsoku w:val="0"/>
        <w:autoSpaceDE/>
        <w:autoSpaceDN/>
        <w:adjustRightInd/>
        <w:rPr>
          <w:rStyle w:val="CharacterStyle2"/>
          <w:b/>
          <w:bCs/>
          <w:sz w:val="18"/>
          <w:szCs w:val="18"/>
        </w:rPr>
      </w:pPr>
    </w:p>
    <w:p w:rsidR="00AD3E16" w:rsidRDefault="00AD3E16" w:rsidP="00864A83">
      <w:pPr>
        <w:pStyle w:val="Style2"/>
        <w:tabs>
          <w:tab w:val="right" w:pos="10043"/>
        </w:tabs>
        <w:kinsoku w:val="0"/>
        <w:autoSpaceDE/>
        <w:autoSpaceDN/>
        <w:adjustRightInd/>
        <w:rPr>
          <w:rStyle w:val="CharacterStyle2"/>
          <w:b/>
          <w:bCs/>
          <w:sz w:val="18"/>
          <w:szCs w:val="18"/>
        </w:rPr>
      </w:pPr>
    </w:p>
    <w:p w:rsidR="00AD3E16" w:rsidRDefault="00AD3E16" w:rsidP="00864A83">
      <w:pPr>
        <w:pStyle w:val="Style2"/>
        <w:tabs>
          <w:tab w:val="right" w:pos="10043"/>
        </w:tabs>
        <w:kinsoku w:val="0"/>
        <w:autoSpaceDE/>
        <w:autoSpaceDN/>
        <w:adjustRightInd/>
        <w:rPr>
          <w:rStyle w:val="CharacterStyle2"/>
          <w:b/>
          <w:bCs/>
          <w:sz w:val="18"/>
          <w:szCs w:val="18"/>
        </w:rPr>
      </w:pPr>
    </w:p>
    <w:p w:rsidR="00AD3E16" w:rsidRDefault="00AD3E16" w:rsidP="00864A83">
      <w:pPr>
        <w:pStyle w:val="Style2"/>
        <w:tabs>
          <w:tab w:val="right" w:pos="10043"/>
        </w:tabs>
        <w:kinsoku w:val="0"/>
        <w:autoSpaceDE/>
        <w:autoSpaceDN/>
        <w:adjustRightInd/>
        <w:rPr>
          <w:rStyle w:val="CharacterStyle2"/>
          <w:b/>
          <w:bCs/>
          <w:sz w:val="18"/>
          <w:szCs w:val="18"/>
        </w:rPr>
      </w:pPr>
    </w:p>
    <w:p w:rsidR="00AD3E16" w:rsidRDefault="00AD3E16" w:rsidP="00864A83">
      <w:pPr>
        <w:pStyle w:val="Style2"/>
        <w:tabs>
          <w:tab w:val="right" w:pos="10043"/>
        </w:tabs>
        <w:kinsoku w:val="0"/>
        <w:autoSpaceDE/>
        <w:autoSpaceDN/>
        <w:adjustRightInd/>
        <w:rPr>
          <w:rStyle w:val="CharacterStyle2"/>
          <w:b/>
          <w:bCs/>
          <w:sz w:val="18"/>
          <w:szCs w:val="18"/>
        </w:rPr>
      </w:pPr>
    </w:p>
    <w:p w:rsidR="00AD3E16" w:rsidRDefault="00AD3E16" w:rsidP="00864A83">
      <w:pPr>
        <w:pStyle w:val="Style2"/>
        <w:tabs>
          <w:tab w:val="right" w:pos="10043"/>
        </w:tabs>
        <w:kinsoku w:val="0"/>
        <w:autoSpaceDE/>
        <w:autoSpaceDN/>
        <w:adjustRightInd/>
        <w:rPr>
          <w:rStyle w:val="CharacterStyle2"/>
          <w:b/>
          <w:bCs/>
          <w:sz w:val="18"/>
          <w:szCs w:val="18"/>
        </w:rPr>
      </w:pPr>
    </w:p>
    <w:p w:rsidR="00AD3E16" w:rsidRDefault="00AD3E16" w:rsidP="00864A83">
      <w:pPr>
        <w:pStyle w:val="Style2"/>
        <w:tabs>
          <w:tab w:val="right" w:pos="10043"/>
        </w:tabs>
        <w:kinsoku w:val="0"/>
        <w:autoSpaceDE/>
        <w:autoSpaceDN/>
        <w:adjustRightInd/>
        <w:rPr>
          <w:rStyle w:val="CharacterStyle2"/>
          <w:b/>
          <w:bCs/>
          <w:sz w:val="18"/>
          <w:szCs w:val="18"/>
        </w:rPr>
      </w:pPr>
    </w:p>
    <w:p w:rsidR="00AD3E16" w:rsidRDefault="00AD3E16" w:rsidP="00864A83">
      <w:pPr>
        <w:pStyle w:val="Style2"/>
        <w:tabs>
          <w:tab w:val="right" w:pos="10043"/>
        </w:tabs>
        <w:kinsoku w:val="0"/>
        <w:autoSpaceDE/>
        <w:autoSpaceDN/>
        <w:adjustRightInd/>
        <w:rPr>
          <w:rStyle w:val="CharacterStyle2"/>
          <w:b/>
          <w:bCs/>
          <w:sz w:val="18"/>
          <w:szCs w:val="18"/>
        </w:rPr>
      </w:pPr>
    </w:p>
    <w:p w:rsidR="00AD3E16" w:rsidRDefault="00AD3E16" w:rsidP="00864A83">
      <w:pPr>
        <w:pStyle w:val="Style2"/>
        <w:tabs>
          <w:tab w:val="right" w:pos="10043"/>
        </w:tabs>
        <w:kinsoku w:val="0"/>
        <w:autoSpaceDE/>
        <w:autoSpaceDN/>
        <w:adjustRightInd/>
        <w:rPr>
          <w:rStyle w:val="CharacterStyle2"/>
          <w:b/>
          <w:bCs/>
          <w:sz w:val="18"/>
          <w:szCs w:val="18"/>
        </w:rPr>
      </w:pPr>
    </w:p>
    <w:p w:rsidR="00AD3E16" w:rsidRDefault="00AD3E16" w:rsidP="00864A83">
      <w:pPr>
        <w:pStyle w:val="Style2"/>
        <w:tabs>
          <w:tab w:val="right" w:pos="10043"/>
        </w:tabs>
        <w:kinsoku w:val="0"/>
        <w:autoSpaceDE/>
        <w:autoSpaceDN/>
        <w:adjustRightInd/>
        <w:rPr>
          <w:rStyle w:val="CharacterStyle2"/>
          <w:b/>
          <w:bCs/>
          <w:sz w:val="18"/>
          <w:szCs w:val="18"/>
        </w:rPr>
      </w:pPr>
    </w:p>
    <w:p w:rsidR="00AD3E16" w:rsidRDefault="00AD3E16" w:rsidP="00864A83">
      <w:pPr>
        <w:pStyle w:val="Style2"/>
        <w:tabs>
          <w:tab w:val="right" w:pos="10043"/>
        </w:tabs>
        <w:kinsoku w:val="0"/>
        <w:autoSpaceDE/>
        <w:autoSpaceDN/>
        <w:adjustRightInd/>
        <w:rPr>
          <w:rStyle w:val="CharacterStyle2"/>
          <w:b/>
          <w:bCs/>
          <w:sz w:val="18"/>
          <w:szCs w:val="18"/>
        </w:rPr>
      </w:pPr>
    </w:p>
    <w:p w:rsidR="00AD3E16" w:rsidRDefault="00AD3E16" w:rsidP="00864A83">
      <w:pPr>
        <w:pStyle w:val="Style2"/>
        <w:tabs>
          <w:tab w:val="right" w:pos="10043"/>
        </w:tabs>
        <w:kinsoku w:val="0"/>
        <w:autoSpaceDE/>
        <w:autoSpaceDN/>
        <w:adjustRightInd/>
        <w:rPr>
          <w:rStyle w:val="CharacterStyle2"/>
          <w:b/>
          <w:bCs/>
          <w:sz w:val="18"/>
          <w:szCs w:val="18"/>
        </w:rPr>
      </w:pPr>
    </w:p>
    <w:p w:rsidR="00864A83" w:rsidRDefault="00864A83" w:rsidP="00864A83">
      <w:pPr>
        <w:pStyle w:val="Style2"/>
        <w:tabs>
          <w:tab w:val="right" w:pos="10043"/>
        </w:tabs>
        <w:kinsoku w:val="0"/>
        <w:autoSpaceDE/>
        <w:autoSpaceDN/>
        <w:adjustRightInd/>
        <w:rPr>
          <w:rStyle w:val="CharacterStyle2"/>
          <w:b/>
          <w:bCs/>
          <w:sz w:val="18"/>
          <w:szCs w:val="18"/>
        </w:rPr>
      </w:pPr>
    </w:p>
    <w:tbl>
      <w:tblPr>
        <w:tblW w:w="0" w:type="auto"/>
        <w:tblInd w:w="15" w:type="dxa"/>
        <w:tblLayout w:type="fixed"/>
        <w:tblCellMar>
          <w:left w:w="0" w:type="dxa"/>
          <w:right w:w="0" w:type="dxa"/>
        </w:tblCellMar>
        <w:tblLook w:val="0000"/>
      </w:tblPr>
      <w:tblGrid>
        <w:gridCol w:w="773"/>
        <w:gridCol w:w="1500"/>
        <w:gridCol w:w="5145"/>
        <w:gridCol w:w="1050"/>
        <w:gridCol w:w="1312"/>
      </w:tblGrid>
      <w:tr w:rsidR="00F20E0F" w:rsidTr="004D2427">
        <w:trPr>
          <w:trHeight w:hRule="exact" w:val="69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lastRenderedPageBreak/>
              <w:t xml:space="preserve">Item </w:t>
            </w:r>
            <w:r>
              <w:rPr>
                <w:rFonts w:ascii="Times New Roman" w:hAnsi="Times New Roman"/>
                <w:color w:val="000000"/>
                <w:spacing w:val="-10"/>
                <w:sz w:val="24"/>
              </w:rPr>
              <w:br/>
              <w:t>No.</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 xml:space="preserve">Rite Cm </w:t>
            </w:r>
            <w:r>
              <w:rPr>
                <w:rFonts w:ascii="Times New Roman" w:hAnsi="Times New Roman"/>
                <w:color w:val="000000"/>
                <w:spacing w:val="-10"/>
                <w:sz w:val="24"/>
              </w:rPr>
              <w:br/>
              <w:t>Rs.)</w:t>
            </w:r>
          </w:p>
        </w:tc>
      </w:tr>
      <w:tr w:rsidR="00F20E0F" w:rsidTr="004D2427">
        <w:trPr>
          <w:trHeight w:hRule="exact" w:val="30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126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54"/>
              </w:tabs>
              <w:rPr>
                <w:rFonts w:ascii="Times New Roman" w:hAnsi="Times New Roman"/>
                <w:color w:val="000000"/>
                <w:spacing w:val="-10"/>
                <w:sz w:val="24"/>
              </w:rPr>
            </w:pPr>
            <w:r>
              <w:rPr>
                <w:rFonts w:ascii="Times New Roman" w:hAnsi="Times New Roman"/>
                <w:color w:val="000000"/>
                <w:spacing w:val="-10"/>
                <w:sz w:val="24"/>
              </w:rPr>
              <w:t>11.1</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6"/>
                <w:sz w:val="24"/>
              </w:rPr>
            </w:pPr>
            <w:r>
              <w:rPr>
                <w:rFonts w:ascii="Times New Roman" w:hAnsi="Times New Roman"/>
                <w:color w:val="000000"/>
                <w:spacing w:val="-6"/>
                <w:sz w:val="24"/>
              </w:rPr>
              <w:t xml:space="preserve">Cement concrete flooring 1:2:4 (1 cement : 2 sand : 4 graded stone </w:t>
            </w:r>
            <w:r>
              <w:rPr>
                <w:rFonts w:ascii="Times New Roman" w:hAnsi="Times New Roman"/>
                <w:color w:val="000000"/>
                <w:spacing w:val="-2"/>
                <w:sz w:val="24"/>
              </w:rPr>
              <w:t xml:space="preserve">aggregate) finished with a floating coat of neat cement including </w:t>
            </w:r>
            <w:r>
              <w:rPr>
                <w:rFonts w:ascii="Times New Roman" w:hAnsi="Times New Roman"/>
                <w:color w:val="000000"/>
                <w:spacing w:val="6"/>
                <w:sz w:val="24"/>
              </w:rPr>
              <w:t xml:space="preserve">cement slurry, but excluding the cost of nosing of steps etc. </w:t>
            </w:r>
            <w:r>
              <w:rPr>
                <w:rFonts w:ascii="Times New Roman" w:hAnsi="Times New Roman"/>
                <w:color w:val="000000"/>
                <w:spacing w:val="-6"/>
                <w:sz w:val="24"/>
              </w:rPr>
              <w:t>ccanplete.(Arva of panel not to exceed 2.0 sqm)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80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11.1.1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color w:val="000000"/>
                <w:spacing w:val="20"/>
                <w:sz w:val="24"/>
              </w:rPr>
            </w:pPr>
            <w:r>
              <w:rPr>
                <w:rFonts w:ascii="Times New Roman" w:hAnsi="Times New Roman"/>
                <w:color w:val="000000"/>
                <w:spacing w:val="20"/>
                <w:sz w:val="24"/>
              </w:rPr>
              <w:t xml:space="preserve">40= thick with 20mm nominal size stone </w:t>
            </w:r>
            <w:r>
              <w:rPr>
                <w:rFonts w:ascii="Times New Roman" w:hAnsi="Times New Roman"/>
                <w:color w:val="000000"/>
                <w:spacing w:val="-10"/>
                <w:sz w:val="24"/>
              </w:rPr>
              <w:t>aggregate.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270.00</w:t>
            </w:r>
          </w:p>
        </w:tc>
      </w:tr>
      <w:tr w:rsidR="00F20E0F" w:rsidTr="004D2427">
        <w:trPr>
          <w:trHeight w:hRule="exact" w:val="237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65"/>
              <w:jc w:val="right"/>
              <w:rPr>
                <w:rFonts w:ascii="Times New Roman" w:hAnsi="Times New Roman"/>
                <w:color w:val="000000"/>
                <w:spacing w:val="-10"/>
                <w:sz w:val="24"/>
              </w:rPr>
            </w:pPr>
            <w:r>
              <w:rPr>
                <w:rFonts w:ascii="Times New Roman" w:hAnsi="Times New Roman"/>
                <w:color w:val="000000"/>
                <w:spacing w:val="-10"/>
                <w:sz w:val="24"/>
              </w:rPr>
              <w:t>112</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52 mm thick cement concrete flooring with concrete hardener </w:t>
            </w:r>
            <w:r>
              <w:rPr>
                <w:rFonts w:ascii="Times New Roman" w:hAnsi="Times New Roman"/>
                <w:color w:val="000000"/>
                <w:spacing w:val="-8"/>
                <w:sz w:val="24"/>
              </w:rPr>
              <w:t xml:space="preserve">topping, under layer 40 mm thick cement concrete 1:2:4 (1 cement : 2 </w:t>
            </w:r>
            <w:r>
              <w:rPr>
                <w:rFonts w:ascii="Times New Roman" w:hAnsi="Times New Roman"/>
                <w:color w:val="000000"/>
                <w:spacing w:val="-3"/>
                <w:sz w:val="24"/>
              </w:rPr>
              <w:t xml:space="preserve">sand • 4 graded stone aggregate 20 mm nominal size) and top layer </w:t>
            </w:r>
            <w:r>
              <w:rPr>
                <w:rFonts w:ascii="Times New Roman" w:hAnsi="Times New Roman"/>
                <w:color w:val="000000"/>
                <w:spacing w:val="2"/>
                <w:sz w:val="24"/>
              </w:rPr>
              <w:t xml:space="preserve">12 mm thick cement hardener consisting of mix 1:2 (1 cement </w:t>
            </w:r>
            <w:r>
              <w:rPr>
                <w:rFonts w:ascii="Times New Roman" w:hAnsi="Times New Roman"/>
                <w:color w:val="000000"/>
                <w:spacing w:val="-1"/>
                <w:sz w:val="24"/>
              </w:rPr>
              <w:t xml:space="preserve">hardener mix : 2 graded Acne aggregate 6 mm nominal size) by </w:t>
            </w:r>
            <w:r>
              <w:rPr>
                <w:rFonts w:ascii="Times New Roman" w:hAnsi="Times New Roman"/>
                <w:color w:val="000000"/>
                <w:spacing w:val="-5"/>
                <w:sz w:val="24"/>
              </w:rPr>
              <w:t xml:space="preserve">volume, hardening compound mixed ® 2 litre per 50kg of cement or </w:t>
            </w:r>
            <w:r>
              <w:rPr>
                <w:rFonts w:ascii="Times New Roman" w:hAnsi="Times New Roman"/>
                <w:color w:val="000000"/>
                <w:spacing w:val="-2"/>
                <w:sz w:val="24"/>
              </w:rPr>
              <w:t xml:space="preserve">as per manufacturers specifications. This includes cost of cement </w:t>
            </w:r>
            <w:r>
              <w:rPr>
                <w:rFonts w:ascii="Times New Roman" w:hAnsi="Times New Roman"/>
                <w:color w:val="000000"/>
                <w:spacing w:val="-6"/>
                <w:sz w:val="24"/>
              </w:rPr>
              <w:t xml:space="preserve">slurry, but excluding the cost of nosing of </w:t>
            </w:r>
            <w:r>
              <w:rPr>
                <w:rFonts w:ascii="Times New Roman" w:hAnsi="Times New Roman"/>
                <w:b/>
                <w:i/>
                <w:color w:val="000000"/>
                <w:spacing w:val="4"/>
                <w:sz w:val="23"/>
              </w:rPr>
              <w:t xml:space="preserve">steps </w:t>
            </w:r>
            <w:r>
              <w:rPr>
                <w:rFonts w:ascii="Times New Roman" w:hAnsi="Times New Roman"/>
                <w:color w:val="000000"/>
                <w:spacing w:val="-6"/>
                <w:sz w:val="24"/>
              </w:rPr>
              <w:t>etc. complete.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399.00</w:t>
            </w:r>
          </w:p>
        </w:tc>
      </w:tr>
      <w:tr w:rsidR="00F20E0F" w:rsidTr="004D2427">
        <w:trPr>
          <w:trHeight w:hRule="exact" w:val="244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65"/>
              <w:jc w:val="right"/>
              <w:rPr>
                <w:rFonts w:ascii="Times New Roman" w:hAnsi="Times New Roman"/>
                <w:color w:val="000000"/>
                <w:spacing w:val="-10"/>
                <w:sz w:val="24"/>
              </w:rPr>
            </w:pPr>
            <w:r>
              <w:rPr>
                <w:rFonts w:ascii="Times New Roman" w:hAnsi="Times New Roman"/>
                <w:color w:val="000000"/>
                <w:spacing w:val="-10"/>
                <w:sz w:val="24"/>
              </w:rPr>
              <w:t>113</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62 mm thick cement concrete flooring with concrete hardener </w:t>
            </w:r>
            <w:r>
              <w:rPr>
                <w:rFonts w:ascii="Times New Roman" w:hAnsi="Times New Roman"/>
                <w:color w:val="000000"/>
                <w:spacing w:val="-7"/>
                <w:sz w:val="24"/>
              </w:rPr>
              <w:t xml:space="preserve">topping, under layer 50 mm thick cement concrete 1:2:4 (1 *anent : 2 </w:t>
            </w:r>
            <w:r>
              <w:rPr>
                <w:rFonts w:ascii="Times New Roman" w:hAnsi="Times New Roman"/>
                <w:color w:val="000000"/>
                <w:spacing w:val="-5"/>
                <w:sz w:val="24"/>
              </w:rPr>
              <w:t xml:space="preserve">sand • 4 graded stone aggregate 20mm nominal size) and top layer </w:t>
            </w:r>
            <w:r>
              <w:rPr>
                <w:rFonts w:ascii="Times New Roman" w:hAnsi="Times New Roman"/>
                <w:color w:val="000000"/>
                <w:spacing w:val="3"/>
                <w:sz w:val="24"/>
              </w:rPr>
              <w:t xml:space="preserve">12mm thick cement hardener consisting of mix 1:2 (1 cement </w:t>
            </w:r>
            <w:r>
              <w:rPr>
                <w:rFonts w:ascii="Times New Roman" w:hAnsi="Times New Roman"/>
                <w:color w:val="000000"/>
                <w:spacing w:val="-1"/>
                <w:sz w:val="24"/>
              </w:rPr>
              <w:t xml:space="preserve">hardener mix : 2 graded stone aggregate, 6mm nominal size) by </w:t>
            </w:r>
            <w:r>
              <w:rPr>
                <w:rFonts w:ascii="Times New Roman" w:hAnsi="Times New Roman"/>
                <w:color w:val="000000"/>
                <w:spacing w:val="-5"/>
                <w:sz w:val="24"/>
              </w:rPr>
              <w:t xml:space="preserve">volume, hardening compound mixed ® 2 litre per 50kg of cement or </w:t>
            </w:r>
            <w:r>
              <w:rPr>
                <w:rFonts w:ascii="Times New Roman" w:hAnsi="Times New Roman"/>
                <w:color w:val="000000"/>
                <w:spacing w:val="-1"/>
                <w:sz w:val="24"/>
              </w:rPr>
              <w:t xml:space="preserve">as per manufactures specifications. This includes cost of cement </w:t>
            </w:r>
            <w:r>
              <w:rPr>
                <w:rFonts w:ascii="Times New Roman" w:hAnsi="Times New Roman"/>
                <w:color w:val="000000"/>
                <w:spacing w:val="-6"/>
                <w:sz w:val="24"/>
              </w:rPr>
              <w:t xml:space="preserve">slurry, but excluding the cost of nosing of </w:t>
            </w:r>
            <w:r>
              <w:rPr>
                <w:rFonts w:ascii="Times New Roman" w:hAnsi="Times New Roman"/>
                <w:b/>
                <w:i/>
                <w:color w:val="000000"/>
                <w:spacing w:val="4"/>
                <w:sz w:val="23"/>
              </w:rPr>
              <w:t xml:space="preserve">steps etc. </w:t>
            </w:r>
            <w:r>
              <w:rPr>
                <w:rFonts w:ascii="Times New Roman" w:hAnsi="Times New Roman"/>
                <w:color w:val="000000"/>
                <w:spacing w:val="-6"/>
                <w:sz w:val="24"/>
              </w:rPr>
              <w:t>complete.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431.00</w:t>
            </w:r>
          </w:p>
        </w:tc>
      </w:tr>
      <w:tr w:rsidR="00F20E0F" w:rsidTr="004D2427">
        <w:trPr>
          <w:trHeight w:hRule="exact" w:val="81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54"/>
              </w:tabs>
              <w:rPr>
                <w:rFonts w:ascii="Times New Roman" w:hAnsi="Times New Roman"/>
                <w:color w:val="000000"/>
                <w:spacing w:val="-10"/>
                <w:sz w:val="24"/>
              </w:rPr>
            </w:pPr>
            <w:r>
              <w:rPr>
                <w:rFonts w:ascii="Times New Roman" w:hAnsi="Times New Roman"/>
                <w:color w:val="000000"/>
                <w:spacing w:val="-10"/>
                <w:sz w:val="24"/>
              </w:rPr>
              <w:t>11.4</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color w:val="000000"/>
                <w:spacing w:val="-4"/>
                <w:sz w:val="24"/>
              </w:rPr>
            </w:pPr>
            <w:r>
              <w:rPr>
                <w:rFonts w:ascii="Times New Roman" w:hAnsi="Times New Roman"/>
                <w:color w:val="000000"/>
                <w:spacing w:val="-4"/>
                <w:sz w:val="24"/>
              </w:rPr>
              <w:t>Cement plaster skirting (upto 30 cm height) with cement mortar 1:3 (1 cement : 3 sand) finished with a floating coat of neat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59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11.4.1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18 = thick</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246.00</w:t>
            </w:r>
          </w:p>
        </w:tc>
      </w:tr>
      <w:tr w:rsidR="00F20E0F" w:rsidTr="004D2427">
        <w:trPr>
          <w:trHeight w:hRule="exact" w:val="105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54"/>
              </w:tabs>
              <w:rPr>
                <w:rFonts w:ascii="Times New Roman" w:hAnsi="Times New Roman"/>
                <w:color w:val="000000"/>
                <w:spacing w:val="-10"/>
                <w:sz w:val="24"/>
              </w:rPr>
            </w:pPr>
            <w:r>
              <w:rPr>
                <w:rFonts w:ascii="Times New Roman" w:hAnsi="Times New Roman"/>
                <w:color w:val="000000"/>
                <w:spacing w:val="-10"/>
                <w:sz w:val="24"/>
              </w:rPr>
              <w:t>11.5</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7"/>
                <w:sz w:val="24"/>
              </w:rPr>
            </w:pPr>
            <w:r>
              <w:rPr>
                <w:rFonts w:ascii="Times New Roman" w:hAnsi="Times New Roman"/>
                <w:color w:val="000000"/>
                <w:spacing w:val="-7"/>
                <w:sz w:val="24"/>
              </w:rPr>
              <w:t xml:space="preserve">Cement concrete pavement with Cement concrete 1:2:4 (1 cement : 2 </w:t>
            </w:r>
            <w:r>
              <w:rPr>
                <w:rFonts w:ascii="Times New Roman" w:hAnsi="Times New Roman"/>
                <w:color w:val="000000"/>
                <w:sz w:val="24"/>
              </w:rPr>
              <w:t xml:space="preserve">sand : 4 graded stone aggregate 20 mm nominal </w:t>
            </w:r>
            <w:r>
              <w:rPr>
                <w:rFonts w:ascii="Times New Roman" w:hAnsi="Times New Roman"/>
                <w:b/>
                <w:color w:val="000000"/>
                <w:spacing w:val="10"/>
                <w:w w:val="115"/>
                <w:sz w:val="20"/>
              </w:rPr>
              <w:t xml:space="preserve">gin) </w:t>
            </w:r>
            <w:r>
              <w:rPr>
                <w:rFonts w:ascii="Times New Roman" w:hAnsi="Times New Roman"/>
                <w:color w:val="000000"/>
                <w:sz w:val="24"/>
              </w:rPr>
              <w:t xml:space="preserve">including </w:t>
            </w:r>
            <w:r>
              <w:rPr>
                <w:rFonts w:ascii="Times New Roman" w:hAnsi="Times New Roman"/>
                <w:color w:val="000000"/>
                <w:spacing w:val="-6"/>
                <w:sz w:val="24"/>
              </w:rPr>
              <w:t>finishing complete.</w:t>
            </w:r>
          </w:p>
        </w:tc>
        <w:tc>
          <w:tcPr>
            <w:tcW w:w="1050" w:type="dxa"/>
            <w:tcBorders>
              <w:top w:val="single" w:sz="6" w:space="0" w:color="000000"/>
              <w:left w:val="single" w:sz="6" w:space="0" w:color="000000"/>
              <w:bottom w:val="single" w:sz="6" w:space="0" w:color="000000"/>
              <w:right w:val="single" w:sz="6" w:space="0" w:color="000000"/>
            </w:tcBorders>
            <w:textDirection w:val="tbRlV"/>
            <w:vAlign w:val="center"/>
          </w:tcPr>
          <w:p w:rsidR="00F20E0F" w:rsidRDefault="00F20E0F" w:rsidP="004D2427">
            <w:pPr>
              <w:ind w:left="108"/>
              <w:rPr>
                <w:rFonts w:ascii="Arial" w:hAnsi="Arial"/>
                <w:color w:val="000000"/>
                <w:w w:val="45"/>
                <w:sz w:val="54"/>
              </w:rPr>
            </w:pPr>
            <w:r>
              <w:rPr>
                <w:rFonts w:ascii="Arial" w:hAnsi="Arial"/>
                <w:color w:val="000000"/>
                <w:w w:val="45"/>
                <w:sz w:val="54"/>
              </w:rPr>
              <w:t>0</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4654.00</w:t>
            </w:r>
          </w:p>
        </w:tc>
      </w:tr>
      <w:tr w:rsidR="00F20E0F" w:rsidTr="004D2427">
        <w:trPr>
          <w:trHeight w:hRule="exact" w:val="87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54"/>
              </w:tabs>
              <w:rPr>
                <w:rFonts w:ascii="Times New Roman" w:hAnsi="Times New Roman"/>
                <w:color w:val="000000"/>
                <w:spacing w:val="-10"/>
                <w:sz w:val="24"/>
              </w:rPr>
            </w:pPr>
            <w:r>
              <w:rPr>
                <w:rFonts w:ascii="Times New Roman" w:hAnsi="Times New Roman"/>
                <w:color w:val="000000"/>
                <w:spacing w:val="-10"/>
                <w:sz w:val="24"/>
              </w:rPr>
              <w:t>11.6</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color w:val="000000"/>
                <w:spacing w:val="-5"/>
                <w:sz w:val="24"/>
              </w:rPr>
            </w:pPr>
            <w:r>
              <w:rPr>
                <w:rFonts w:ascii="Times New Roman" w:hAnsi="Times New Roman"/>
                <w:color w:val="000000"/>
                <w:spacing w:val="-5"/>
                <w:sz w:val="24"/>
              </w:rPr>
              <w:t xml:space="preserve">Extra for making chequers of approved pattern on cement concrete </w:t>
            </w:r>
            <w:r>
              <w:rPr>
                <w:rFonts w:ascii="Times New Roman" w:hAnsi="Times New Roman"/>
                <w:color w:val="000000"/>
                <w:spacing w:val="-6"/>
                <w:sz w:val="24"/>
              </w:rPr>
              <w:t>floors, steps, howling, pavements etc.</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21.00</w:t>
            </w:r>
          </w:p>
        </w:tc>
      </w:tr>
      <w:tr w:rsidR="00F20E0F" w:rsidTr="004D2427">
        <w:trPr>
          <w:trHeight w:hRule="exact" w:val="259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54"/>
              </w:tabs>
              <w:rPr>
                <w:rFonts w:ascii="Times New Roman" w:hAnsi="Times New Roman"/>
                <w:color w:val="000000"/>
                <w:spacing w:val="-10"/>
                <w:sz w:val="24"/>
              </w:rPr>
            </w:pPr>
            <w:r>
              <w:rPr>
                <w:rFonts w:ascii="Times New Roman" w:hAnsi="Times New Roman"/>
                <w:color w:val="000000"/>
                <w:spacing w:val="-10"/>
                <w:sz w:val="24"/>
              </w:rPr>
              <w:t>11.7</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9"/>
                <w:sz w:val="24"/>
              </w:rPr>
            </w:pPr>
            <w:r>
              <w:rPr>
                <w:rFonts w:ascii="Times New Roman" w:hAnsi="Times New Roman"/>
                <w:color w:val="000000"/>
                <w:spacing w:val="-9"/>
                <w:sz w:val="24"/>
              </w:rPr>
              <w:t xml:space="preserve">40 mm thick marble chips flooring rubbed and polished to granolithic </w:t>
            </w:r>
            <w:r>
              <w:rPr>
                <w:rFonts w:ascii="Times New Roman" w:hAnsi="Times New Roman"/>
                <w:color w:val="000000"/>
                <w:spacing w:val="-5"/>
                <w:sz w:val="24"/>
              </w:rPr>
              <w:t xml:space="preserve">finish, under layer 34 mm thick cement concrete 1:2:4 (1 cement : 2 </w:t>
            </w:r>
            <w:r>
              <w:rPr>
                <w:rFonts w:ascii="Times New Roman" w:hAnsi="Times New Roman"/>
                <w:color w:val="000000"/>
                <w:spacing w:val="-7"/>
                <w:sz w:val="24"/>
              </w:rPr>
              <w:t xml:space="preserve">sand : 4 graded stone aggregate 12_5mm nominal size) and top layer </w:t>
            </w:r>
            <w:r>
              <w:rPr>
                <w:rFonts w:ascii="Times New Roman" w:hAnsi="Times New Roman"/>
                <w:color w:val="000000"/>
                <w:spacing w:val="-8"/>
                <w:sz w:val="24"/>
              </w:rPr>
              <w:t xml:space="preserve">6mm thick with white, black, chocolate, grey, yellow or green marble </w:t>
            </w:r>
            <w:r>
              <w:rPr>
                <w:rFonts w:ascii="Times New Roman" w:hAnsi="Times New Roman"/>
                <w:color w:val="000000"/>
                <w:spacing w:val="-2"/>
                <w:sz w:val="24"/>
              </w:rPr>
              <w:t xml:space="preserve">chips of sizes from lmm to 4= nominal size laid in =man marble </w:t>
            </w:r>
            <w:r>
              <w:rPr>
                <w:rFonts w:ascii="Times New Roman" w:hAnsi="Times New Roman"/>
                <w:color w:val="000000"/>
                <w:spacing w:val="7"/>
                <w:sz w:val="24"/>
              </w:rPr>
              <w:t xml:space="preserve">powder mix 3.1 (3 cement : 1 marble powder) by weight in </w:t>
            </w:r>
            <w:r>
              <w:rPr>
                <w:rFonts w:ascii="Times New Roman" w:hAnsi="Times New Roman"/>
                <w:color w:val="000000"/>
                <w:spacing w:val="-8"/>
                <w:sz w:val="24"/>
              </w:rPr>
              <w:t xml:space="preserve">proportion of 4:7 (4 cement marble powder mix : 7 marble chips) by volume including cement slurry etc. complete : (Area. of panel not to </w:t>
            </w:r>
            <w:r>
              <w:rPr>
                <w:rFonts w:ascii="Times New Roman" w:hAnsi="Times New Roman"/>
                <w:color w:val="000000"/>
                <w:spacing w:val="-6"/>
                <w:sz w:val="24"/>
              </w:rPr>
              <w:t>exceed 2.0 sqm)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49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11.7.1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4"/>
                <w:sz w:val="24"/>
              </w:rPr>
            </w:pPr>
            <w:r>
              <w:rPr>
                <w:rFonts w:ascii="Times New Roman" w:hAnsi="Times New Roman"/>
                <w:color w:val="000000"/>
                <w:spacing w:val="-4"/>
                <w:sz w:val="24"/>
              </w:rPr>
              <w:t>Dark shade pigment with 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493.00</w:t>
            </w:r>
          </w:p>
        </w:tc>
      </w:tr>
      <w:tr w:rsidR="00F20E0F" w:rsidTr="004D2427">
        <w:trPr>
          <w:trHeight w:hRule="exact" w:val="50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11.72</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Light shade pigment with white cement .</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550.00</w:t>
            </w:r>
          </w:p>
        </w:tc>
      </w:tr>
    </w:tbl>
    <w:p w:rsidR="00F20E0F" w:rsidRDefault="00F20E0F" w:rsidP="00F20E0F">
      <w:pPr>
        <w:spacing w:after="260" w:line="20" w:lineRule="exact"/>
      </w:pPr>
    </w:p>
    <w:p w:rsidR="00F20E0F" w:rsidRDefault="00F20E0F" w:rsidP="00F20E0F"/>
    <w:p w:rsidR="00AD3E16" w:rsidRPr="00AD3E16" w:rsidRDefault="00AD3E16" w:rsidP="00AD3E16">
      <w:pPr>
        <w:jc w:val="center"/>
        <w:rPr>
          <w:rFonts w:ascii="Times New Roman" w:hAnsi="Times New Roman" w:cs="Times New Roman"/>
        </w:rPr>
        <w:sectPr w:rsidR="00AD3E16" w:rsidRPr="00AD3E16" w:rsidSect="00F34002">
          <w:type w:val="continuous"/>
          <w:pgSz w:w="11918" w:h="16854"/>
          <w:pgMar w:top="630" w:right="1124" w:bottom="306" w:left="934" w:header="720" w:footer="720" w:gutter="0"/>
          <w:cols w:space="720"/>
        </w:sectPr>
      </w:pPr>
      <w:r>
        <w:t>Page No.196</w:t>
      </w:r>
    </w:p>
    <w:tbl>
      <w:tblPr>
        <w:tblW w:w="0" w:type="auto"/>
        <w:tblInd w:w="15" w:type="dxa"/>
        <w:tblLayout w:type="fixed"/>
        <w:tblCellMar>
          <w:left w:w="0" w:type="dxa"/>
          <w:right w:w="0" w:type="dxa"/>
        </w:tblCellMar>
        <w:tblLook w:val="0000"/>
      </w:tblPr>
      <w:tblGrid>
        <w:gridCol w:w="773"/>
        <w:gridCol w:w="1500"/>
        <w:gridCol w:w="5145"/>
        <w:gridCol w:w="1050"/>
        <w:gridCol w:w="1312"/>
      </w:tblGrid>
      <w:tr w:rsidR="00F20E0F" w:rsidTr="004D2427">
        <w:trPr>
          <w:trHeight w:hRule="exact" w:val="69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lastRenderedPageBreak/>
              <w:t xml:space="preserve">Item </w:t>
            </w:r>
            <w:r>
              <w:rPr>
                <w:rFonts w:ascii="Times New Roman" w:hAnsi="Times New Roman"/>
                <w:color w:val="000000"/>
                <w:sz w:val="24"/>
              </w:rPr>
              <w:br/>
              <w:t>No.</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Unit</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 xml:space="preserve">Rite (in </w:t>
            </w:r>
            <w:r>
              <w:rPr>
                <w:rFonts w:ascii="Times New Roman" w:hAnsi="Times New Roman"/>
                <w:color w:val="000000"/>
                <w:sz w:val="24"/>
              </w:rPr>
              <w:br/>
              <w:t>Hs.)</w:t>
            </w:r>
          </w:p>
        </w:tc>
      </w:tr>
      <w:tr w:rsidR="00F20E0F" w:rsidTr="004D2427">
        <w:trPr>
          <w:trHeight w:hRule="exact" w:val="30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69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1133</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color w:val="000000"/>
                <w:spacing w:val="-6"/>
                <w:sz w:val="24"/>
              </w:rPr>
            </w:pPr>
            <w:r>
              <w:rPr>
                <w:rFonts w:ascii="Times New Roman" w:hAnsi="Times New Roman"/>
                <w:color w:val="000000"/>
                <w:spacing w:val="-6"/>
                <w:sz w:val="24"/>
              </w:rPr>
              <w:t xml:space="preserve">Medium shade pigment with 50% white cement and </w:t>
            </w:r>
            <w:r>
              <w:rPr>
                <w:rFonts w:ascii="Times New Roman" w:hAnsi="Times New Roman"/>
                <w:color w:val="000000"/>
                <w:spacing w:val="-4"/>
                <w:sz w:val="24"/>
              </w:rPr>
              <w:t>50% 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08"/>
              </w:tabs>
              <w:rPr>
                <w:rFonts w:ascii="Times New Roman" w:hAnsi="Times New Roman"/>
                <w:color w:val="000000"/>
                <w:sz w:val="24"/>
              </w:rPr>
            </w:pPr>
            <w:r>
              <w:rPr>
                <w:rFonts w:ascii="Times New Roman" w:hAnsi="Times New Roman"/>
                <w:color w:val="000000"/>
                <w:sz w:val="24"/>
              </w:rPr>
              <w:t>521.00</w:t>
            </w:r>
          </w:p>
        </w:tc>
      </w:tr>
      <w:tr w:rsidR="00F20E0F" w:rsidTr="004D2427">
        <w:trPr>
          <w:trHeight w:hRule="exact" w:val="49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11,7.4</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2"/>
                <w:sz w:val="24"/>
              </w:rPr>
            </w:pPr>
            <w:r>
              <w:rPr>
                <w:rFonts w:ascii="Times New Roman" w:hAnsi="Times New Roman"/>
                <w:color w:val="000000"/>
                <w:spacing w:val="-2"/>
                <w:sz w:val="24"/>
              </w:rPr>
              <w:t>White cement without any pigment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08"/>
              </w:tabs>
              <w:rPr>
                <w:rFonts w:ascii="Times New Roman" w:hAnsi="Times New Roman"/>
                <w:color w:val="000000"/>
                <w:sz w:val="24"/>
              </w:rPr>
            </w:pPr>
            <w:r>
              <w:rPr>
                <w:rFonts w:ascii="Times New Roman" w:hAnsi="Times New Roman"/>
                <w:color w:val="000000"/>
                <w:sz w:val="24"/>
              </w:rPr>
              <w:t>511.00</w:t>
            </w:r>
          </w:p>
        </w:tc>
      </w:tr>
      <w:tr w:rsidR="00F20E0F" w:rsidTr="004D2427">
        <w:trPr>
          <w:trHeight w:hRule="exact" w:val="49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11,7.5</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4"/>
                <w:sz w:val="24"/>
              </w:rPr>
            </w:pPr>
            <w:r>
              <w:rPr>
                <w:rFonts w:ascii="Times New Roman" w:hAnsi="Times New Roman"/>
                <w:color w:val="000000"/>
                <w:spacing w:val="-4"/>
                <w:sz w:val="24"/>
              </w:rPr>
              <w:t>Light shade pigment with 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08"/>
              </w:tabs>
              <w:rPr>
                <w:rFonts w:ascii="Times New Roman" w:hAnsi="Times New Roman"/>
                <w:color w:val="000000"/>
                <w:sz w:val="24"/>
              </w:rPr>
            </w:pPr>
            <w:r>
              <w:rPr>
                <w:rFonts w:ascii="Times New Roman" w:hAnsi="Times New Roman"/>
                <w:color w:val="000000"/>
                <w:sz w:val="24"/>
              </w:rPr>
              <w:t>499.00</w:t>
            </w:r>
          </w:p>
        </w:tc>
      </w:tr>
      <w:tr w:rsidR="00F20E0F" w:rsidTr="004D2427">
        <w:trPr>
          <w:trHeight w:hRule="exact" w:val="58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11.7.6</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3"/>
                <w:sz w:val="24"/>
              </w:rPr>
            </w:pPr>
            <w:r>
              <w:rPr>
                <w:rFonts w:ascii="Times New Roman" w:hAnsi="Times New Roman"/>
                <w:color w:val="000000"/>
                <w:spacing w:val="-3"/>
                <w:sz w:val="24"/>
              </w:rPr>
              <w:t>Ordinary cement without any pigment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4.68.00</w:t>
            </w:r>
          </w:p>
        </w:tc>
      </w:tr>
      <w:tr w:rsidR="00F20E0F" w:rsidTr="004D2427">
        <w:trPr>
          <w:trHeight w:hRule="exact" w:val="261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65"/>
              <w:jc w:val="right"/>
              <w:rPr>
                <w:rFonts w:ascii="Times New Roman" w:hAnsi="Times New Roman"/>
                <w:color w:val="000000"/>
                <w:sz w:val="24"/>
              </w:rPr>
            </w:pPr>
            <w:r>
              <w:rPr>
                <w:rFonts w:ascii="Times New Roman" w:hAnsi="Times New Roman"/>
                <w:color w:val="000000"/>
                <w:sz w:val="24"/>
              </w:rPr>
              <w:t>11.8</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8"/>
                <w:sz w:val="24"/>
              </w:rPr>
            </w:pPr>
            <w:r>
              <w:rPr>
                <w:rFonts w:ascii="Times New Roman" w:hAnsi="Times New Roman"/>
                <w:color w:val="000000"/>
                <w:spacing w:val="8"/>
                <w:sz w:val="24"/>
              </w:rPr>
              <w:t xml:space="preserve">40 mm thick marble chips flooring, rubbed and polished to </w:t>
            </w:r>
            <w:r>
              <w:rPr>
                <w:rFonts w:ascii="Times New Roman" w:hAnsi="Times New Roman"/>
                <w:color w:val="000000"/>
                <w:spacing w:val="-5"/>
                <w:sz w:val="24"/>
              </w:rPr>
              <w:t xml:space="preserve">gmnolithic </w:t>
            </w:r>
            <w:r>
              <w:rPr>
                <w:rFonts w:ascii="Times New Roman" w:hAnsi="Times New Roman"/>
                <w:color w:val="000000"/>
                <w:spacing w:val="-5"/>
                <w:sz w:val="21"/>
              </w:rPr>
              <w:t xml:space="preserve">finish, </w:t>
            </w:r>
            <w:r>
              <w:rPr>
                <w:rFonts w:ascii="Times New Roman" w:hAnsi="Times New Roman"/>
                <w:color w:val="000000"/>
                <w:spacing w:val="-5"/>
                <w:sz w:val="24"/>
              </w:rPr>
              <w:t xml:space="preserve">under layer 3 lmm thick cement concrete 1:2:4 (1 </w:t>
            </w:r>
            <w:r>
              <w:rPr>
                <w:rFonts w:ascii="Times New Roman" w:hAnsi="Times New Roman"/>
                <w:color w:val="000000"/>
                <w:spacing w:val="-6"/>
                <w:sz w:val="24"/>
              </w:rPr>
              <w:t xml:space="preserve">cement : 2 sand • 4 graded stone aggregate 12.5mm nominal size) and </w:t>
            </w:r>
            <w:r>
              <w:rPr>
                <w:rFonts w:ascii="Times New Roman" w:hAnsi="Times New Roman"/>
                <w:color w:val="000000"/>
                <w:spacing w:val="-2"/>
                <w:sz w:val="24"/>
              </w:rPr>
              <w:t xml:space="preserve">top layer 9mm thick with white, black, chocolate, grey, yellow or </w:t>
            </w:r>
            <w:r>
              <w:rPr>
                <w:rFonts w:ascii="Times New Roman" w:hAnsi="Times New Roman"/>
                <w:color w:val="000000"/>
                <w:spacing w:val="-5"/>
                <w:sz w:val="24"/>
              </w:rPr>
              <w:t xml:space="preserve">green marble chips of sizes from 4mm to 7mm nominal size laid in </w:t>
            </w:r>
            <w:r>
              <w:rPr>
                <w:rFonts w:ascii="Times New Roman" w:hAnsi="Times New Roman"/>
                <w:color w:val="000000"/>
                <w:spacing w:val="-2"/>
                <w:sz w:val="24"/>
              </w:rPr>
              <w:t xml:space="preserve">cement marble powder mix 3:1 (3 cement : 1 marble powder) by </w:t>
            </w:r>
            <w:r>
              <w:rPr>
                <w:rFonts w:ascii="Times New Roman" w:hAnsi="Times New Roman"/>
                <w:color w:val="000000"/>
                <w:sz w:val="24"/>
              </w:rPr>
              <w:t xml:space="preserve">weight in proportion of 4:7 (4 cement marble powder : 7 marble </w:t>
            </w:r>
            <w:r>
              <w:rPr>
                <w:rFonts w:ascii="Times New Roman" w:hAnsi="Times New Roman"/>
                <w:color w:val="000000"/>
                <w:spacing w:val="-1"/>
                <w:sz w:val="24"/>
              </w:rPr>
              <w:t xml:space="preserve">chips) by volume including cement shiny </w:t>
            </w:r>
            <w:r>
              <w:rPr>
                <w:rFonts w:ascii="Times New Roman" w:hAnsi="Times New Roman"/>
                <w:i/>
                <w:color w:val="000000"/>
                <w:spacing w:val="-1"/>
                <w:w w:val="95"/>
                <w:sz w:val="24"/>
              </w:rPr>
              <w:t xml:space="preserve">etc. </w:t>
            </w:r>
            <w:r>
              <w:rPr>
                <w:rFonts w:ascii="Times New Roman" w:hAnsi="Times New Roman"/>
                <w:color w:val="000000"/>
                <w:spacing w:val="-1"/>
                <w:sz w:val="24"/>
              </w:rPr>
              <w:t xml:space="preserve">complete. (Area of </w:t>
            </w:r>
            <w:r>
              <w:rPr>
                <w:rFonts w:ascii="Times New Roman" w:hAnsi="Times New Roman"/>
                <w:color w:val="000000"/>
                <w:spacing w:val="-4"/>
                <w:sz w:val="24"/>
              </w:rPr>
              <w:t>panel not to exceed 2.0 sqm)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49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11,8.1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4"/>
                <w:sz w:val="24"/>
              </w:rPr>
            </w:pPr>
            <w:r>
              <w:rPr>
                <w:rFonts w:ascii="Times New Roman" w:hAnsi="Times New Roman"/>
                <w:color w:val="000000"/>
                <w:spacing w:val="-4"/>
                <w:sz w:val="24"/>
              </w:rPr>
              <w:t>Dark shade pigment with 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08"/>
              </w:tabs>
              <w:rPr>
                <w:rFonts w:ascii="Times New Roman" w:hAnsi="Times New Roman"/>
                <w:color w:val="000000"/>
                <w:sz w:val="24"/>
              </w:rPr>
            </w:pPr>
            <w:r>
              <w:rPr>
                <w:rFonts w:ascii="Times New Roman" w:hAnsi="Times New Roman"/>
                <w:color w:val="000000"/>
                <w:sz w:val="24"/>
              </w:rPr>
              <w:t>526.00</w:t>
            </w:r>
          </w:p>
        </w:tc>
      </w:tr>
      <w:tr w:rsidR="00F20E0F" w:rsidTr="004D2427">
        <w:trPr>
          <w:trHeight w:hRule="exact" w:val="56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11,8.2</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3"/>
                <w:sz w:val="24"/>
              </w:rPr>
            </w:pPr>
            <w:r>
              <w:rPr>
                <w:rFonts w:ascii="Times New Roman" w:hAnsi="Times New Roman"/>
                <w:color w:val="000000"/>
                <w:spacing w:val="-3"/>
                <w:sz w:val="24"/>
              </w:rPr>
              <w:t>Light shade pigment with white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607,00</w:t>
            </w:r>
          </w:p>
        </w:tc>
      </w:tr>
      <w:tr w:rsidR="00F20E0F" w:rsidTr="004D2427">
        <w:trPr>
          <w:trHeight w:hRule="exact" w:val="69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11.8.3</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color w:val="000000"/>
                <w:spacing w:val="-6"/>
                <w:sz w:val="24"/>
              </w:rPr>
            </w:pPr>
            <w:r>
              <w:rPr>
                <w:rFonts w:ascii="Times New Roman" w:hAnsi="Times New Roman"/>
                <w:color w:val="000000"/>
                <w:spacing w:val="-6"/>
                <w:sz w:val="24"/>
              </w:rPr>
              <w:t xml:space="preserve">Medium shade pigment with 50% white cement and </w:t>
            </w:r>
            <w:r>
              <w:rPr>
                <w:rFonts w:ascii="Times New Roman" w:hAnsi="Times New Roman"/>
                <w:color w:val="000000"/>
                <w:spacing w:val="-4"/>
                <w:sz w:val="24"/>
              </w:rPr>
              <w:t>50% 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08"/>
              </w:tabs>
              <w:rPr>
                <w:rFonts w:ascii="Times New Roman" w:hAnsi="Times New Roman"/>
                <w:color w:val="000000"/>
                <w:sz w:val="24"/>
              </w:rPr>
            </w:pPr>
            <w:r>
              <w:rPr>
                <w:rFonts w:ascii="Times New Roman" w:hAnsi="Times New Roman"/>
                <w:color w:val="000000"/>
                <w:sz w:val="24"/>
              </w:rPr>
              <w:t>566.00</w:t>
            </w:r>
          </w:p>
        </w:tc>
      </w:tr>
      <w:tr w:rsidR="00F20E0F" w:rsidTr="004D2427">
        <w:trPr>
          <w:trHeight w:hRule="exact" w:val="52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11,8.4</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4"/>
                <w:sz w:val="24"/>
              </w:rPr>
            </w:pPr>
            <w:r>
              <w:rPr>
                <w:rFonts w:ascii="Times New Roman" w:hAnsi="Times New Roman"/>
                <w:color w:val="000000"/>
                <w:spacing w:val="-4"/>
                <w:sz w:val="24"/>
              </w:rPr>
              <w:t>White cement without any pigment.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08"/>
              </w:tabs>
              <w:rPr>
                <w:rFonts w:ascii="Times New Roman" w:hAnsi="Times New Roman"/>
                <w:color w:val="000000"/>
                <w:sz w:val="24"/>
              </w:rPr>
            </w:pPr>
            <w:r>
              <w:rPr>
                <w:rFonts w:ascii="Times New Roman" w:hAnsi="Times New Roman"/>
                <w:color w:val="000000"/>
                <w:sz w:val="24"/>
              </w:rPr>
              <w:t>570.00</w:t>
            </w:r>
          </w:p>
        </w:tc>
      </w:tr>
      <w:tr w:rsidR="00F20E0F" w:rsidTr="004D2427">
        <w:trPr>
          <w:trHeight w:hRule="exact" w:val="52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1115</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3"/>
                <w:sz w:val="24"/>
              </w:rPr>
            </w:pPr>
            <w:r>
              <w:rPr>
                <w:rFonts w:ascii="Times New Roman" w:hAnsi="Times New Roman"/>
                <w:color w:val="000000"/>
                <w:spacing w:val="-3"/>
                <w:sz w:val="24"/>
              </w:rPr>
              <w:t>Light shade pigment with 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08"/>
              </w:tabs>
              <w:rPr>
                <w:rFonts w:ascii="Times New Roman" w:hAnsi="Times New Roman"/>
                <w:color w:val="000000"/>
                <w:sz w:val="24"/>
              </w:rPr>
            </w:pPr>
            <w:r>
              <w:rPr>
                <w:rFonts w:ascii="Times New Roman" w:hAnsi="Times New Roman"/>
                <w:color w:val="000000"/>
                <w:sz w:val="24"/>
              </w:rPr>
              <w:t>532.00</w:t>
            </w:r>
          </w:p>
        </w:tc>
      </w:tr>
      <w:tr w:rsidR="00F20E0F" w:rsidTr="004D2427">
        <w:trPr>
          <w:trHeight w:hRule="exact" w:val="52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1116</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5"/>
                <w:sz w:val="24"/>
              </w:rPr>
            </w:pPr>
            <w:r>
              <w:rPr>
                <w:rFonts w:ascii="Times New Roman" w:hAnsi="Times New Roman"/>
                <w:color w:val="000000"/>
                <w:spacing w:val="-5"/>
                <w:sz w:val="24"/>
              </w:rPr>
              <w:t>Ordinary cement without any pigment.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08"/>
              </w:tabs>
              <w:rPr>
                <w:rFonts w:ascii="Times New Roman" w:hAnsi="Times New Roman"/>
                <w:color w:val="000000"/>
                <w:sz w:val="24"/>
              </w:rPr>
            </w:pPr>
            <w:r>
              <w:rPr>
                <w:rFonts w:ascii="Times New Roman" w:hAnsi="Times New Roman"/>
                <w:color w:val="000000"/>
                <w:sz w:val="24"/>
              </w:rPr>
              <w:t>493.00</w:t>
            </w:r>
          </w:p>
        </w:tc>
      </w:tr>
      <w:tr w:rsidR="00F20E0F" w:rsidTr="004D2427">
        <w:trPr>
          <w:trHeight w:hRule="exact" w:val="261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65"/>
              <w:jc w:val="right"/>
              <w:rPr>
                <w:rFonts w:ascii="Times New Roman" w:hAnsi="Times New Roman"/>
                <w:color w:val="000000"/>
                <w:sz w:val="24"/>
              </w:rPr>
            </w:pPr>
            <w:r>
              <w:rPr>
                <w:rFonts w:ascii="Times New Roman" w:hAnsi="Times New Roman"/>
                <w:color w:val="000000"/>
                <w:sz w:val="24"/>
              </w:rPr>
              <w:t>11.9</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8"/>
                <w:sz w:val="24"/>
              </w:rPr>
            </w:pPr>
            <w:r>
              <w:rPr>
                <w:rFonts w:ascii="Times New Roman" w:hAnsi="Times New Roman"/>
                <w:color w:val="000000"/>
                <w:spacing w:val="8"/>
                <w:sz w:val="24"/>
              </w:rPr>
              <w:t xml:space="preserve">40 mm thick marble chips flooring, rubbed and polished to </w:t>
            </w:r>
            <w:r>
              <w:rPr>
                <w:rFonts w:ascii="Times New Roman" w:hAnsi="Times New Roman"/>
                <w:color w:val="000000"/>
                <w:spacing w:val="-7"/>
                <w:sz w:val="24"/>
              </w:rPr>
              <w:t xml:space="preserve">granolithic finish, under layer 28 mm thick cement concrete 1:2:4 (1 </w:t>
            </w:r>
            <w:r>
              <w:rPr>
                <w:rFonts w:ascii="Times New Roman" w:hAnsi="Times New Roman"/>
                <w:color w:val="000000"/>
                <w:spacing w:val="-6"/>
                <w:sz w:val="24"/>
              </w:rPr>
              <w:t xml:space="preserve">cement : 2 sand : 4 graded stone aggregate 12.5mm nominal size) and </w:t>
            </w:r>
            <w:r>
              <w:rPr>
                <w:rFonts w:ascii="Times New Roman" w:hAnsi="Times New Roman"/>
                <w:color w:val="000000"/>
                <w:spacing w:val="-3"/>
                <w:sz w:val="24"/>
              </w:rPr>
              <w:t xml:space="preserve">top layer 12mm thick with white, black, chocolate, grey yellow or </w:t>
            </w:r>
            <w:r>
              <w:rPr>
                <w:rFonts w:ascii="Times New Roman" w:hAnsi="Times New Roman"/>
                <w:color w:val="000000"/>
                <w:spacing w:val="-6"/>
                <w:sz w:val="24"/>
              </w:rPr>
              <w:t xml:space="preserve">green marble chips of sizes from 7mm to 10mm nominal </w:t>
            </w:r>
            <w:r>
              <w:rPr>
                <w:rFonts w:ascii="Times New Roman" w:hAnsi="Times New Roman"/>
                <w:i/>
                <w:color w:val="000000"/>
                <w:spacing w:val="-6"/>
                <w:w w:val="95"/>
                <w:sz w:val="24"/>
              </w:rPr>
              <w:t xml:space="preserve">size </w:t>
            </w:r>
            <w:r>
              <w:rPr>
                <w:rFonts w:ascii="Times New Roman" w:hAnsi="Times New Roman"/>
                <w:color w:val="000000"/>
                <w:spacing w:val="-6"/>
                <w:sz w:val="24"/>
              </w:rPr>
              <w:t xml:space="preserve">laid in </w:t>
            </w:r>
            <w:r>
              <w:rPr>
                <w:rFonts w:ascii="Times New Roman" w:hAnsi="Times New Roman"/>
                <w:color w:val="000000"/>
                <w:spacing w:val="-2"/>
                <w:sz w:val="24"/>
              </w:rPr>
              <w:t xml:space="preserve">cement marble powder mix 3.1 (3 cement : 1 marble powder) by </w:t>
            </w:r>
            <w:r>
              <w:rPr>
                <w:rFonts w:ascii="Times New Roman" w:hAnsi="Times New Roman"/>
                <w:color w:val="000000"/>
                <w:spacing w:val="-6"/>
                <w:sz w:val="24"/>
              </w:rPr>
              <w:t xml:space="preserve">weight in proportion of 2:3 (2 cement marble powder mix : 3 marble </w:t>
            </w:r>
            <w:r>
              <w:rPr>
                <w:rFonts w:ascii="Times New Roman" w:hAnsi="Times New Roman"/>
                <w:color w:val="000000"/>
                <w:spacing w:val="-2"/>
                <w:sz w:val="24"/>
              </w:rPr>
              <w:t xml:space="preserve">chips) by volume including cement shiny etc. complete : (Area of </w:t>
            </w:r>
            <w:r>
              <w:rPr>
                <w:rFonts w:ascii="Times New Roman" w:hAnsi="Times New Roman"/>
                <w:color w:val="000000"/>
                <w:spacing w:val="-4"/>
                <w:sz w:val="24"/>
              </w:rPr>
              <w:t>panel not to exceed 2.0 sqm)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49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11.9.1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5"/>
                <w:sz w:val="24"/>
              </w:rPr>
            </w:pPr>
            <w:r>
              <w:rPr>
                <w:rFonts w:ascii="Times New Roman" w:hAnsi="Times New Roman"/>
                <w:color w:val="000000"/>
                <w:spacing w:val="-5"/>
                <w:sz w:val="24"/>
              </w:rPr>
              <w:t>Datic shade pigment with 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08"/>
              </w:tabs>
              <w:rPr>
                <w:rFonts w:ascii="Times New Roman" w:hAnsi="Times New Roman"/>
                <w:color w:val="000000"/>
                <w:sz w:val="24"/>
              </w:rPr>
            </w:pPr>
            <w:r>
              <w:rPr>
                <w:rFonts w:ascii="Times New Roman" w:hAnsi="Times New Roman"/>
                <w:color w:val="000000"/>
                <w:sz w:val="24"/>
              </w:rPr>
              <w:t>563.00</w:t>
            </w:r>
          </w:p>
        </w:tc>
      </w:tr>
      <w:tr w:rsidR="00F20E0F" w:rsidTr="004D2427">
        <w:trPr>
          <w:trHeight w:hRule="exact" w:val="563"/>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11.92</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3"/>
                <w:sz w:val="24"/>
              </w:rPr>
            </w:pPr>
            <w:r>
              <w:rPr>
                <w:rFonts w:ascii="Times New Roman" w:hAnsi="Times New Roman"/>
                <w:color w:val="000000"/>
                <w:spacing w:val="-3"/>
                <w:sz w:val="24"/>
              </w:rPr>
              <w:t>Light shade pigment with white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08"/>
              </w:tabs>
              <w:rPr>
                <w:rFonts w:ascii="Times New Roman" w:hAnsi="Times New Roman"/>
                <w:color w:val="000000"/>
                <w:sz w:val="24"/>
              </w:rPr>
            </w:pPr>
            <w:r>
              <w:rPr>
                <w:rFonts w:ascii="Times New Roman" w:hAnsi="Times New Roman"/>
                <w:color w:val="000000"/>
                <w:sz w:val="24"/>
              </w:rPr>
              <w:t>677.00</w:t>
            </w:r>
          </w:p>
        </w:tc>
      </w:tr>
      <w:tr w:rsidR="00F20E0F" w:rsidTr="004D2427">
        <w:trPr>
          <w:trHeight w:hRule="exact" w:val="69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11.93</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color w:val="000000"/>
                <w:spacing w:val="-6"/>
                <w:sz w:val="24"/>
              </w:rPr>
            </w:pPr>
            <w:r>
              <w:rPr>
                <w:rFonts w:ascii="Times New Roman" w:hAnsi="Times New Roman"/>
                <w:color w:val="000000"/>
                <w:spacing w:val="-6"/>
                <w:sz w:val="24"/>
              </w:rPr>
              <w:t xml:space="preserve">Medium shade pigment with 50% white cement and </w:t>
            </w:r>
            <w:r>
              <w:rPr>
                <w:rFonts w:ascii="Times New Roman" w:hAnsi="Times New Roman"/>
                <w:color w:val="000000"/>
                <w:spacing w:val="-4"/>
                <w:sz w:val="24"/>
              </w:rPr>
              <w:t>50% 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08"/>
              </w:tabs>
              <w:rPr>
                <w:rFonts w:ascii="Times New Roman" w:hAnsi="Times New Roman"/>
                <w:color w:val="000000"/>
                <w:sz w:val="24"/>
              </w:rPr>
            </w:pPr>
            <w:r>
              <w:rPr>
                <w:rFonts w:ascii="Times New Roman" w:hAnsi="Times New Roman"/>
                <w:color w:val="000000"/>
                <w:sz w:val="24"/>
              </w:rPr>
              <w:t>620.00</w:t>
            </w:r>
          </w:p>
        </w:tc>
      </w:tr>
      <w:tr w:rsidR="00F20E0F" w:rsidTr="004D2427">
        <w:trPr>
          <w:trHeight w:hRule="exact" w:val="51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11,9.4</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2"/>
                <w:sz w:val="24"/>
              </w:rPr>
            </w:pPr>
            <w:r>
              <w:rPr>
                <w:rFonts w:ascii="Times New Roman" w:hAnsi="Times New Roman"/>
                <w:color w:val="000000"/>
                <w:spacing w:val="-2"/>
                <w:sz w:val="24"/>
              </w:rPr>
              <w:t>White cement without any pigment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08"/>
              </w:tabs>
              <w:rPr>
                <w:rFonts w:ascii="Times New Roman" w:hAnsi="Times New Roman"/>
                <w:color w:val="000000"/>
                <w:sz w:val="24"/>
              </w:rPr>
            </w:pPr>
            <w:r>
              <w:rPr>
                <w:rFonts w:ascii="Times New Roman" w:hAnsi="Times New Roman"/>
                <w:color w:val="000000"/>
                <w:sz w:val="24"/>
              </w:rPr>
              <w:t>620.00</w:t>
            </w:r>
          </w:p>
        </w:tc>
      </w:tr>
      <w:tr w:rsidR="00F20E0F" w:rsidTr="004D2427">
        <w:trPr>
          <w:trHeight w:hRule="exact" w:val="51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11,9.5</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4"/>
                <w:sz w:val="24"/>
              </w:rPr>
            </w:pPr>
            <w:r>
              <w:rPr>
                <w:rFonts w:ascii="Times New Roman" w:hAnsi="Times New Roman"/>
                <w:color w:val="000000"/>
                <w:spacing w:val="-4"/>
                <w:sz w:val="24"/>
              </w:rPr>
              <w:t>Light shade pigment with 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08"/>
              </w:tabs>
              <w:rPr>
                <w:rFonts w:ascii="Times New Roman" w:hAnsi="Times New Roman"/>
                <w:color w:val="000000"/>
                <w:sz w:val="24"/>
              </w:rPr>
            </w:pPr>
            <w:r>
              <w:rPr>
                <w:rFonts w:ascii="Times New Roman" w:hAnsi="Times New Roman"/>
                <w:color w:val="000000"/>
                <w:sz w:val="24"/>
              </w:rPr>
              <w:t>576.00</w:t>
            </w:r>
          </w:p>
        </w:tc>
      </w:tr>
      <w:tr w:rsidR="00F20E0F" w:rsidTr="00AD3E16">
        <w:trPr>
          <w:trHeight w:hRule="exact" w:val="78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11,9.6</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3"/>
                <w:sz w:val="24"/>
              </w:rPr>
            </w:pPr>
            <w:r>
              <w:rPr>
                <w:rFonts w:ascii="Times New Roman" w:hAnsi="Times New Roman"/>
                <w:color w:val="000000"/>
                <w:spacing w:val="-3"/>
                <w:sz w:val="24"/>
              </w:rPr>
              <w:t>Ordinary cement without any pigment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08"/>
              </w:tabs>
              <w:rPr>
                <w:rFonts w:ascii="Times New Roman" w:hAnsi="Times New Roman"/>
                <w:color w:val="000000"/>
                <w:sz w:val="24"/>
              </w:rPr>
            </w:pPr>
            <w:r>
              <w:rPr>
                <w:rFonts w:ascii="Times New Roman" w:hAnsi="Times New Roman"/>
                <w:color w:val="000000"/>
                <w:sz w:val="24"/>
              </w:rPr>
              <w:t>519.00</w:t>
            </w:r>
          </w:p>
          <w:p w:rsidR="00AD3E16" w:rsidRDefault="00AD3E16" w:rsidP="004D2427">
            <w:pPr>
              <w:tabs>
                <w:tab w:val="decimal" w:pos="708"/>
              </w:tabs>
              <w:rPr>
                <w:rFonts w:ascii="Times New Roman" w:hAnsi="Times New Roman"/>
                <w:color w:val="000000"/>
                <w:sz w:val="24"/>
              </w:rPr>
            </w:pPr>
          </w:p>
          <w:p w:rsidR="00AD3E16" w:rsidRDefault="00AD3E16" w:rsidP="004D2427">
            <w:pPr>
              <w:tabs>
                <w:tab w:val="decimal" w:pos="708"/>
              </w:tabs>
              <w:rPr>
                <w:rFonts w:ascii="Times New Roman" w:hAnsi="Times New Roman"/>
                <w:color w:val="000000"/>
                <w:sz w:val="24"/>
              </w:rPr>
            </w:pPr>
          </w:p>
          <w:p w:rsidR="00AD3E16" w:rsidRDefault="00F31C51" w:rsidP="004D2427">
            <w:pPr>
              <w:tabs>
                <w:tab w:val="decimal" w:pos="708"/>
              </w:tabs>
              <w:rPr>
                <w:rFonts w:ascii="Times New Roman" w:hAnsi="Times New Roman"/>
                <w:color w:val="000000"/>
                <w:sz w:val="24"/>
              </w:rPr>
            </w:pPr>
            <w:r>
              <w:rPr>
                <w:rFonts w:ascii="Times New Roman" w:hAnsi="Times New Roman"/>
                <w:noProof/>
                <w:color w:val="000000"/>
                <w:sz w:val="24"/>
                <w:lang w:bidi="hi-IN"/>
              </w:rPr>
              <w:pict>
                <v:shape id="_x0000_s1044" type="#_x0000_t202" style="position:absolute;margin-left:32.1pt;margin-top:10.9pt;width:81.2pt;height:22.75pt;z-index:251672576" filled="f" stroked="f">
                  <v:textbox>
                    <w:txbxContent>
                      <w:p w:rsidR="006A17B0" w:rsidRDefault="006A17B0" w:rsidP="00AD3E16">
                        <w:pPr>
                          <w:jc w:val="center"/>
                          <w:rPr>
                            <w:rFonts w:ascii="Times New Roman" w:hAnsi="Times New Roman" w:cs="Times New Roman"/>
                          </w:rPr>
                        </w:pPr>
                        <w:r>
                          <w:t>Page No.197</w:t>
                        </w:r>
                      </w:p>
                      <w:p w:rsidR="006A17B0" w:rsidRDefault="006A17B0" w:rsidP="00AD3E16"/>
                    </w:txbxContent>
                  </v:textbox>
                </v:shape>
              </w:pict>
            </w:r>
          </w:p>
          <w:p w:rsidR="00AD3E16" w:rsidRDefault="00AD3E16" w:rsidP="004D2427">
            <w:pPr>
              <w:tabs>
                <w:tab w:val="decimal" w:pos="708"/>
              </w:tabs>
              <w:rPr>
                <w:rFonts w:ascii="Times New Roman" w:hAnsi="Times New Roman"/>
                <w:color w:val="000000"/>
                <w:sz w:val="24"/>
              </w:rPr>
            </w:pPr>
          </w:p>
          <w:p w:rsidR="00AD3E16" w:rsidRDefault="00AD3E16" w:rsidP="004D2427">
            <w:pPr>
              <w:tabs>
                <w:tab w:val="decimal" w:pos="708"/>
              </w:tabs>
              <w:rPr>
                <w:rFonts w:ascii="Times New Roman" w:hAnsi="Times New Roman"/>
                <w:color w:val="000000"/>
                <w:sz w:val="24"/>
              </w:rPr>
            </w:pPr>
          </w:p>
          <w:p w:rsidR="00AD3E16" w:rsidRDefault="00AD3E16" w:rsidP="004D2427">
            <w:pPr>
              <w:tabs>
                <w:tab w:val="decimal" w:pos="708"/>
              </w:tabs>
              <w:rPr>
                <w:rFonts w:ascii="Times New Roman" w:hAnsi="Times New Roman"/>
                <w:color w:val="000000"/>
                <w:sz w:val="24"/>
              </w:rPr>
            </w:pPr>
          </w:p>
        </w:tc>
      </w:tr>
      <w:tr w:rsidR="00F20E0F" w:rsidTr="004D2427">
        <w:trPr>
          <w:trHeight w:hRule="exact" w:val="69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lastRenderedPageBreak/>
              <w:t xml:space="preserve">Item </w:t>
            </w:r>
            <w:r>
              <w:rPr>
                <w:rFonts w:ascii="Times New Roman" w:hAnsi="Times New Roman"/>
                <w:b/>
                <w:color w:val="000000"/>
                <w:spacing w:val="-10"/>
                <w:sz w:val="24"/>
              </w:rPr>
              <w:br/>
              <w:t>No.</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Rite (in </w:t>
            </w:r>
            <w:r>
              <w:rPr>
                <w:rFonts w:ascii="Times New Roman" w:hAnsi="Times New Roman"/>
                <w:b/>
                <w:color w:val="000000"/>
                <w:spacing w:val="-10"/>
                <w:sz w:val="24"/>
              </w:rPr>
              <w:br/>
              <w:t>Rs.)</w:t>
            </w:r>
          </w:p>
        </w:tc>
      </w:tr>
      <w:tr w:rsidR="00F20E0F" w:rsidTr="004D2427">
        <w:trPr>
          <w:trHeight w:hRule="exact" w:val="30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182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b/>
                <w:color w:val="000000"/>
                <w:spacing w:val="-10"/>
                <w:sz w:val="24"/>
              </w:rPr>
            </w:pPr>
            <w:r>
              <w:rPr>
                <w:rFonts w:ascii="Times New Roman" w:hAnsi="Times New Roman"/>
                <w:b/>
                <w:color w:val="000000"/>
                <w:spacing w:val="-10"/>
                <w:sz w:val="24"/>
              </w:rPr>
              <w:t>11.10</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b/>
                <w:color w:val="000000"/>
                <w:spacing w:val="-10"/>
                <w:sz w:val="24"/>
              </w:rPr>
            </w:pPr>
            <w:r>
              <w:rPr>
                <w:rFonts w:ascii="Times New Roman" w:hAnsi="Times New Roman"/>
                <w:b/>
                <w:color w:val="000000"/>
                <w:spacing w:val="-10"/>
                <w:sz w:val="24"/>
              </w:rPr>
              <w:t xml:space="preserve">Marble chips skirting (upto 30 cm height) rubbed and polished to </w:t>
            </w:r>
            <w:r>
              <w:rPr>
                <w:rFonts w:ascii="Times New Roman" w:hAnsi="Times New Roman"/>
                <w:b/>
                <w:color w:val="000000"/>
                <w:spacing w:val="-11"/>
                <w:sz w:val="24"/>
              </w:rPr>
              <w:t xml:space="preserve">granolithic finish, top layer 6 mm thick with white, black, chocolate, </w:t>
            </w:r>
            <w:r>
              <w:rPr>
                <w:rFonts w:ascii="Times New Roman" w:hAnsi="Times New Roman"/>
                <w:b/>
                <w:color w:val="000000"/>
                <w:spacing w:val="-10"/>
                <w:sz w:val="24"/>
              </w:rPr>
              <w:t xml:space="preserve">grey, yellow or green marble chips of sizes from smallest to 4 mm </w:t>
            </w:r>
            <w:r>
              <w:rPr>
                <w:rFonts w:ascii="Times New Roman" w:hAnsi="Times New Roman"/>
                <w:b/>
                <w:color w:val="000000"/>
                <w:spacing w:val="-7"/>
                <w:sz w:val="24"/>
              </w:rPr>
              <w:t xml:space="preserve">nominal size laid in cement marble powder mix 31 (3 *anent : 1 </w:t>
            </w:r>
            <w:r>
              <w:rPr>
                <w:rFonts w:ascii="Times New Roman" w:hAnsi="Times New Roman"/>
                <w:b/>
                <w:color w:val="000000"/>
                <w:spacing w:val="-9"/>
                <w:sz w:val="24"/>
              </w:rPr>
              <w:t xml:space="preserve">marble powder) by weight in proportion of 4:7 (4 cement marble </w:t>
            </w:r>
            <w:r>
              <w:rPr>
                <w:rFonts w:ascii="Times New Roman" w:hAnsi="Times New Roman"/>
                <w:b/>
                <w:color w:val="000000"/>
                <w:spacing w:val="-10"/>
                <w:sz w:val="24"/>
              </w:rPr>
              <w:t>powder mix : 7 marble chips) by volume :</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75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5"/>
              <w:rPr>
                <w:rFonts w:ascii="Times New Roman" w:hAnsi="Times New Roman"/>
                <w:b/>
                <w:color w:val="000000"/>
                <w:spacing w:val="-10"/>
                <w:sz w:val="24"/>
              </w:rPr>
            </w:pPr>
            <w:r>
              <w:rPr>
                <w:rFonts w:ascii="Times New Roman" w:hAnsi="Times New Roman"/>
                <w:b/>
                <w:color w:val="000000"/>
                <w:spacing w:val="-10"/>
                <w:sz w:val="24"/>
              </w:rPr>
              <w:t>11.10.1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b/>
                <w:color w:val="000000"/>
                <w:spacing w:val="-15"/>
                <w:sz w:val="24"/>
              </w:rPr>
            </w:pPr>
            <w:r>
              <w:rPr>
                <w:rFonts w:ascii="Times New Roman" w:hAnsi="Times New Roman"/>
                <w:b/>
                <w:color w:val="000000"/>
                <w:spacing w:val="-15"/>
                <w:sz w:val="24"/>
              </w:rPr>
              <w:t xml:space="preserve">18 mm thick with under layer 12 mm thick in cement </w:t>
            </w:r>
            <w:r>
              <w:rPr>
                <w:rFonts w:ascii="Times New Roman" w:hAnsi="Times New Roman"/>
                <w:b/>
                <w:color w:val="000000"/>
                <w:spacing w:val="-10"/>
                <w:sz w:val="24"/>
              </w:rPr>
              <w:t>plaster 1:3 (1 cement : 3 sand) :</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48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5"/>
              <w:rPr>
                <w:rFonts w:ascii="Times New Roman" w:hAnsi="Times New Roman"/>
                <w:b/>
                <w:color w:val="000000"/>
                <w:spacing w:val="-10"/>
                <w:sz w:val="24"/>
              </w:rPr>
            </w:pPr>
            <w:r>
              <w:rPr>
                <w:rFonts w:ascii="Times New Roman" w:hAnsi="Times New Roman"/>
                <w:b/>
                <w:color w:val="000000"/>
                <w:spacing w:val="-10"/>
                <w:sz w:val="24"/>
              </w:rPr>
              <w:t>11.10.1.1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2"/>
                <w:sz w:val="24"/>
              </w:rPr>
            </w:pPr>
            <w:r>
              <w:rPr>
                <w:rFonts w:ascii="Times New Roman" w:hAnsi="Times New Roman"/>
                <w:b/>
                <w:color w:val="000000"/>
                <w:spacing w:val="-12"/>
                <w:sz w:val="24"/>
              </w:rPr>
              <w:t>Dark shade pigment with 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572.00</w:t>
            </w:r>
          </w:p>
        </w:tc>
      </w:tr>
      <w:tr w:rsidR="00F20E0F" w:rsidTr="004D2427">
        <w:trPr>
          <w:trHeight w:hRule="exact" w:val="48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5"/>
              <w:rPr>
                <w:rFonts w:ascii="Times New Roman" w:hAnsi="Times New Roman"/>
                <w:b/>
                <w:color w:val="000000"/>
                <w:spacing w:val="-10"/>
                <w:sz w:val="24"/>
              </w:rPr>
            </w:pPr>
            <w:r>
              <w:rPr>
                <w:rFonts w:ascii="Times New Roman" w:hAnsi="Times New Roman"/>
                <w:b/>
                <w:color w:val="000000"/>
                <w:spacing w:val="-10"/>
                <w:sz w:val="24"/>
              </w:rPr>
              <w:t>11.10.12</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9"/>
                <w:sz w:val="24"/>
              </w:rPr>
            </w:pPr>
            <w:r>
              <w:rPr>
                <w:rFonts w:ascii="Times New Roman" w:hAnsi="Times New Roman"/>
                <w:b/>
                <w:color w:val="000000"/>
                <w:spacing w:val="-9"/>
                <w:sz w:val="24"/>
              </w:rPr>
              <w:t>Light shade pigment with white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629.00</w:t>
            </w:r>
          </w:p>
        </w:tc>
      </w:tr>
      <w:tr w:rsidR="00F20E0F" w:rsidTr="004D2427">
        <w:trPr>
          <w:trHeight w:hRule="exact" w:val="72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5"/>
              <w:rPr>
                <w:rFonts w:ascii="Times New Roman" w:hAnsi="Times New Roman"/>
                <w:b/>
                <w:color w:val="000000"/>
                <w:spacing w:val="-10"/>
                <w:sz w:val="24"/>
              </w:rPr>
            </w:pPr>
            <w:r>
              <w:rPr>
                <w:rFonts w:ascii="Times New Roman" w:hAnsi="Times New Roman"/>
                <w:b/>
                <w:color w:val="000000"/>
                <w:spacing w:val="-10"/>
                <w:sz w:val="24"/>
              </w:rPr>
              <w:t>11,1013</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b/>
                <w:color w:val="000000"/>
                <w:spacing w:val="-14"/>
                <w:sz w:val="24"/>
              </w:rPr>
            </w:pPr>
            <w:r>
              <w:rPr>
                <w:rFonts w:ascii="Times New Roman" w:hAnsi="Times New Roman"/>
                <w:b/>
                <w:color w:val="000000"/>
                <w:spacing w:val="-14"/>
                <w:sz w:val="24"/>
              </w:rPr>
              <w:t>Medium shade pigment with 50% white cement and 50% 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601,00</w:t>
            </w:r>
          </w:p>
        </w:tc>
      </w:tr>
      <w:tr w:rsidR="00F20E0F" w:rsidTr="004D2427">
        <w:trPr>
          <w:trHeight w:hRule="exact" w:val="43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5"/>
              <w:rPr>
                <w:rFonts w:ascii="Times New Roman" w:hAnsi="Times New Roman"/>
                <w:b/>
                <w:color w:val="000000"/>
                <w:spacing w:val="-10"/>
                <w:sz w:val="24"/>
              </w:rPr>
            </w:pPr>
            <w:r>
              <w:rPr>
                <w:rFonts w:ascii="Times New Roman" w:hAnsi="Times New Roman"/>
                <w:b/>
                <w:color w:val="000000"/>
                <w:spacing w:val="-10"/>
                <w:sz w:val="24"/>
              </w:rPr>
              <w:t>11.10.1.4</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White cement without any pigment.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602.00</w:t>
            </w:r>
          </w:p>
        </w:tc>
      </w:tr>
      <w:tr w:rsidR="00F20E0F" w:rsidTr="004D2427">
        <w:trPr>
          <w:trHeight w:hRule="exact" w:val="42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5"/>
              <w:rPr>
                <w:rFonts w:ascii="Times New Roman" w:hAnsi="Times New Roman"/>
                <w:b/>
                <w:color w:val="000000"/>
                <w:spacing w:val="-10"/>
                <w:sz w:val="24"/>
              </w:rPr>
            </w:pPr>
            <w:r>
              <w:rPr>
                <w:rFonts w:ascii="Times New Roman" w:hAnsi="Times New Roman"/>
                <w:b/>
                <w:color w:val="000000"/>
                <w:spacing w:val="-10"/>
                <w:sz w:val="24"/>
              </w:rPr>
              <w:t>11.10.1.5</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Light shade pigment with 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579.00</w:t>
            </w:r>
          </w:p>
        </w:tc>
      </w:tr>
      <w:tr w:rsidR="00F20E0F" w:rsidTr="004D2427">
        <w:trPr>
          <w:trHeight w:hRule="exact" w:val="49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5"/>
              <w:rPr>
                <w:rFonts w:ascii="Times New Roman" w:hAnsi="Times New Roman"/>
                <w:b/>
                <w:color w:val="000000"/>
                <w:spacing w:val="-10"/>
                <w:sz w:val="24"/>
              </w:rPr>
            </w:pPr>
            <w:r>
              <w:rPr>
                <w:rFonts w:ascii="Times New Roman" w:hAnsi="Times New Roman"/>
                <w:b/>
                <w:color w:val="000000"/>
                <w:spacing w:val="-10"/>
                <w:sz w:val="24"/>
              </w:rPr>
              <w:t>11.10.1.6</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2"/>
                <w:sz w:val="24"/>
              </w:rPr>
            </w:pPr>
            <w:r>
              <w:rPr>
                <w:rFonts w:ascii="Times New Roman" w:hAnsi="Times New Roman"/>
                <w:b/>
                <w:color w:val="000000"/>
                <w:spacing w:val="-12"/>
                <w:sz w:val="24"/>
              </w:rPr>
              <w:t>Ordinary cement without any pigment.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549.00</w:t>
            </w:r>
          </w:p>
        </w:tc>
      </w:tr>
      <w:tr w:rsidR="00F20E0F" w:rsidTr="004D2427">
        <w:trPr>
          <w:trHeight w:hRule="exact" w:val="75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b/>
                <w:color w:val="000000"/>
                <w:spacing w:val="-10"/>
                <w:sz w:val="24"/>
              </w:rPr>
            </w:pPr>
            <w:r>
              <w:rPr>
                <w:rFonts w:ascii="Times New Roman" w:hAnsi="Times New Roman"/>
                <w:b/>
                <w:color w:val="000000"/>
                <w:spacing w:val="-10"/>
                <w:sz w:val="24"/>
              </w:rPr>
              <w:t>11.11</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b/>
                <w:color w:val="000000"/>
                <w:spacing w:val="-12"/>
                <w:sz w:val="24"/>
              </w:rPr>
            </w:pPr>
            <w:r>
              <w:rPr>
                <w:rFonts w:ascii="Times New Roman" w:hAnsi="Times New Roman"/>
                <w:b/>
                <w:color w:val="000000"/>
                <w:spacing w:val="-12"/>
                <w:sz w:val="24"/>
              </w:rPr>
              <w:t xml:space="preserve">Providing and fixing glass strips in joints of terrazo/ cement concrete </w:t>
            </w:r>
            <w:r>
              <w:rPr>
                <w:rFonts w:ascii="Times New Roman" w:hAnsi="Times New Roman"/>
                <w:b/>
                <w:color w:val="000000"/>
                <w:spacing w:val="-10"/>
                <w:sz w:val="24"/>
              </w:rPr>
              <w:t>flows.</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51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5"/>
              <w:rPr>
                <w:rFonts w:ascii="Times New Roman" w:hAnsi="Times New Roman"/>
                <w:b/>
                <w:color w:val="000000"/>
                <w:spacing w:val="-10"/>
                <w:sz w:val="24"/>
              </w:rPr>
            </w:pPr>
            <w:r>
              <w:rPr>
                <w:rFonts w:ascii="Times New Roman" w:hAnsi="Times New Roman"/>
                <w:b/>
                <w:color w:val="000000"/>
                <w:spacing w:val="-10"/>
                <w:sz w:val="24"/>
              </w:rPr>
              <w:t>11,11,1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40 mm wide and 4 mm thick.</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34.00</w:t>
            </w:r>
          </w:p>
        </w:tc>
      </w:tr>
      <w:tr w:rsidR="00F20E0F" w:rsidTr="004D2427">
        <w:trPr>
          <w:trHeight w:hRule="exact" w:val="77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b/>
                <w:color w:val="000000"/>
                <w:spacing w:val="-10"/>
                <w:sz w:val="24"/>
              </w:rPr>
            </w:pPr>
            <w:r>
              <w:rPr>
                <w:rFonts w:ascii="Times New Roman" w:hAnsi="Times New Roman"/>
                <w:b/>
                <w:color w:val="000000"/>
                <w:spacing w:val="-10"/>
                <w:sz w:val="24"/>
              </w:rPr>
              <w:t>11,12</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b/>
                <w:color w:val="000000"/>
                <w:spacing w:val="-12"/>
                <w:sz w:val="24"/>
              </w:rPr>
            </w:pPr>
            <w:r>
              <w:rPr>
                <w:rFonts w:ascii="Times New Roman" w:hAnsi="Times New Roman"/>
                <w:b/>
                <w:color w:val="000000"/>
                <w:spacing w:val="-12"/>
                <w:sz w:val="24"/>
              </w:rPr>
              <w:t xml:space="preserve">Extra for haying terrazo flooring on staircase treads not exceeding 30 </w:t>
            </w:r>
            <w:r>
              <w:rPr>
                <w:rFonts w:ascii="Times New Roman" w:hAnsi="Times New Roman"/>
                <w:b/>
                <w:color w:val="000000"/>
                <w:spacing w:val="-9"/>
                <w:sz w:val="24"/>
              </w:rPr>
              <w:t>cm in width including cost of forming, nosing etc.</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22.00</w:t>
            </w:r>
          </w:p>
        </w:tc>
      </w:tr>
      <w:tr w:rsidR="00F20E0F" w:rsidTr="004D2427">
        <w:trPr>
          <w:trHeight w:hRule="exact" w:val="243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b/>
                <w:color w:val="000000"/>
                <w:spacing w:val="-10"/>
                <w:sz w:val="24"/>
              </w:rPr>
            </w:pPr>
            <w:r>
              <w:rPr>
                <w:rFonts w:ascii="Times New Roman" w:hAnsi="Times New Roman"/>
                <w:b/>
                <w:color w:val="000000"/>
                <w:spacing w:val="-10"/>
                <w:sz w:val="24"/>
              </w:rPr>
              <w:t>11.13</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b/>
                <w:color w:val="000000"/>
                <w:spacing w:val="-7"/>
                <w:sz w:val="24"/>
              </w:rPr>
            </w:pPr>
            <w:r>
              <w:rPr>
                <w:rFonts w:ascii="Times New Roman" w:hAnsi="Times New Roman"/>
                <w:b/>
                <w:color w:val="000000"/>
                <w:spacing w:val="-7"/>
                <w:sz w:val="24"/>
              </w:rPr>
              <w:t xml:space="preserve">Crazy marble stone flooring, including filling the gaps with light </w:t>
            </w:r>
            <w:r>
              <w:rPr>
                <w:rFonts w:ascii="Times New Roman" w:hAnsi="Times New Roman"/>
                <w:b/>
                <w:color w:val="000000"/>
                <w:spacing w:val="-13"/>
                <w:sz w:val="24"/>
              </w:rPr>
              <w:t xml:space="preserve">shade pigment with white cement marble powder mixture (3 parts of </w:t>
            </w:r>
            <w:r>
              <w:rPr>
                <w:rFonts w:ascii="Times New Roman" w:hAnsi="Times New Roman"/>
                <w:b/>
                <w:color w:val="000000"/>
                <w:spacing w:val="-10"/>
                <w:sz w:val="24"/>
              </w:rPr>
              <w:t xml:space="preserve">white cement : 1 part of marble powder) by weight in proportion of </w:t>
            </w:r>
            <w:r>
              <w:rPr>
                <w:rFonts w:ascii="Times New Roman" w:hAnsi="Times New Roman"/>
                <w:b/>
                <w:color w:val="000000"/>
                <w:spacing w:val="-14"/>
                <w:sz w:val="24"/>
              </w:rPr>
              <w:t xml:space="preserve">4:7 (4 cement marble powder mix • 7 white, black or white and black </w:t>
            </w:r>
            <w:r>
              <w:rPr>
                <w:rFonts w:ascii="Times New Roman" w:hAnsi="Times New Roman"/>
                <w:b/>
                <w:color w:val="000000"/>
                <w:spacing w:val="-8"/>
                <w:sz w:val="24"/>
              </w:rPr>
              <w:t xml:space="preserve">marble chips of sizes from 1mm to 4mm nominal size by volume), </w:t>
            </w:r>
            <w:r>
              <w:rPr>
                <w:rFonts w:ascii="Times New Roman" w:hAnsi="Times New Roman"/>
                <w:b/>
                <w:color w:val="000000"/>
                <w:spacing w:val="-7"/>
                <w:sz w:val="24"/>
              </w:rPr>
              <w:t xml:space="preserve">with under layer 25mm thick cement concrete 1:2:4 (1 cement : 2 </w:t>
            </w:r>
            <w:r>
              <w:rPr>
                <w:rFonts w:ascii="Times New Roman" w:hAnsi="Times New Roman"/>
                <w:b/>
                <w:color w:val="000000"/>
                <w:spacing w:val="-11"/>
                <w:sz w:val="24"/>
              </w:rPr>
              <w:t>sand : 4 graded stone aggregate 12_5 mm nominal size), including rubbing, polishing and cement slurry etc. complete :</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91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5"/>
              <w:rPr>
                <w:rFonts w:ascii="Times New Roman" w:hAnsi="Times New Roman"/>
                <w:b/>
                <w:color w:val="000000"/>
                <w:spacing w:val="-10"/>
                <w:sz w:val="24"/>
              </w:rPr>
            </w:pPr>
            <w:r>
              <w:rPr>
                <w:rFonts w:ascii="Times New Roman" w:hAnsi="Times New Roman"/>
                <w:b/>
                <w:color w:val="000000"/>
                <w:spacing w:val="-10"/>
                <w:sz w:val="24"/>
              </w:rPr>
              <w:t>11.13.1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b/>
                <w:color w:val="000000"/>
                <w:spacing w:val="-10"/>
                <w:sz w:val="24"/>
              </w:rPr>
            </w:pPr>
            <w:r>
              <w:rPr>
                <w:rFonts w:ascii="Times New Roman" w:hAnsi="Times New Roman"/>
                <w:b/>
                <w:color w:val="000000"/>
                <w:spacing w:val="-10"/>
                <w:sz w:val="24"/>
              </w:rPr>
              <w:t>18 mm thick crazy marble stone white, black or as specified</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844.00</w:t>
            </w:r>
          </w:p>
        </w:tc>
      </w:tr>
      <w:tr w:rsidR="00F20E0F" w:rsidTr="004D2427">
        <w:trPr>
          <w:trHeight w:hRule="exact" w:val="160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b/>
                <w:color w:val="000000"/>
                <w:spacing w:val="-10"/>
                <w:sz w:val="24"/>
              </w:rPr>
            </w:pPr>
            <w:r>
              <w:rPr>
                <w:rFonts w:ascii="Times New Roman" w:hAnsi="Times New Roman"/>
                <w:b/>
                <w:color w:val="000000"/>
                <w:spacing w:val="-10"/>
                <w:sz w:val="24"/>
              </w:rPr>
              <w:t>11.14</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b/>
                <w:color w:val="000000"/>
                <w:spacing w:val="-8"/>
                <w:sz w:val="24"/>
              </w:rPr>
            </w:pPr>
            <w:r>
              <w:rPr>
                <w:rFonts w:ascii="Times New Roman" w:hAnsi="Times New Roman"/>
                <w:b/>
                <w:color w:val="000000"/>
                <w:spacing w:val="-8"/>
                <w:sz w:val="24"/>
              </w:rPr>
              <w:t xml:space="preserve">Precast terrazo tiles 22mm thick with graded marble chips of size upto 12mm, laid in floors, and landings, jointed with neat cement </w:t>
            </w:r>
            <w:r>
              <w:rPr>
                <w:rFonts w:ascii="Times New Roman" w:hAnsi="Times New Roman"/>
                <w:b/>
                <w:color w:val="000000"/>
                <w:spacing w:val="-12"/>
                <w:sz w:val="24"/>
              </w:rPr>
              <w:t xml:space="preserve">slurry mixed with pigment to match the shade of the tiles including </w:t>
            </w:r>
            <w:r>
              <w:rPr>
                <w:rFonts w:ascii="Times New Roman" w:hAnsi="Times New Roman"/>
                <w:b/>
                <w:color w:val="000000"/>
                <w:spacing w:val="-6"/>
                <w:sz w:val="24"/>
              </w:rPr>
              <w:t xml:space="preserve">rubbing and polishing complete, on 20 mm thick bed of cement </w:t>
            </w:r>
            <w:r>
              <w:rPr>
                <w:rFonts w:ascii="Times New Roman" w:hAnsi="Times New Roman"/>
                <w:b/>
                <w:color w:val="000000"/>
                <w:spacing w:val="-10"/>
                <w:sz w:val="24"/>
              </w:rPr>
              <w:t>mortar 1:4 (1 cement :4 sand) :</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51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5"/>
              <w:rPr>
                <w:rFonts w:ascii="Times New Roman" w:hAnsi="Times New Roman"/>
                <w:b/>
                <w:color w:val="000000"/>
                <w:spacing w:val="-10"/>
                <w:sz w:val="24"/>
              </w:rPr>
            </w:pPr>
            <w:r>
              <w:rPr>
                <w:rFonts w:ascii="Times New Roman" w:hAnsi="Times New Roman"/>
                <w:b/>
                <w:color w:val="000000"/>
                <w:spacing w:val="-10"/>
                <w:sz w:val="24"/>
              </w:rPr>
              <w:t>11.14.1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8"/>
                <w:sz w:val="24"/>
              </w:rPr>
            </w:pPr>
            <w:r>
              <w:rPr>
                <w:rFonts w:ascii="Times New Roman" w:hAnsi="Times New Roman"/>
                <w:b/>
                <w:color w:val="000000"/>
                <w:spacing w:val="-8"/>
                <w:sz w:val="24"/>
              </w:rPr>
              <w:t>Light shade wing white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813.00</w:t>
            </w:r>
          </w:p>
        </w:tc>
      </w:tr>
      <w:tr w:rsidR="00F20E0F" w:rsidTr="004D2427">
        <w:trPr>
          <w:trHeight w:hRule="exact" w:val="63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5"/>
              <w:rPr>
                <w:rFonts w:ascii="Times New Roman" w:hAnsi="Times New Roman"/>
                <w:b/>
                <w:color w:val="000000"/>
                <w:spacing w:val="-10"/>
                <w:sz w:val="24"/>
              </w:rPr>
            </w:pPr>
            <w:r>
              <w:rPr>
                <w:rFonts w:ascii="Times New Roman" w:hAnsi="Times New Roman"/>
                <w:b/>
                <w:color w:val="000000"/>
                <w:spacing w:val="-10"/>
                <w:sz w:val="24"/>
              </w:rPr>
              <w:t>11.14.2</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b/>
                <w:color w:val="000000"/>
                <w:spacing w:val="-8"/>
                <w:sz w:val="24"/>
              </w:rPr>
            </w:pPr>
            <w:r>
              <w:rPr>
                <w:rFonts w:ascii="Times New Roman" w:hAnsi="Times New Roman"/>
                <w:b/>
                <w:color w:val="000000"/>
                <w:spacing w:val="-8"/>
                <w:sz w:val="24"/>
              </w:rPr>
              <w:t xml:space="preserve">Medium shade using 50%white cement and 50% </w:t>
            </w:r>
            <w:r>
              <w:rPr>
                <w:rFonts w:ascii="Times New Roman" w:hAnsi="Times New Roman"/>
                <w:b/>
                <w:color w:val="000000"/>
                <w:spacing w:val="-12"/>
                <w:sz w:val="24"/>
              </w:rPr>
              <w:t>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756.00</w:t>
            </w:r>
          </w:p>
        </w:tc>
      </w:tr>
      <w:tr w:rsidR="00F20E0F" w:rsidTr="00AD3E16">
        <w:trPr>
          <w:trHeight w:hRule="exact" w:val="636"/>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5"/>
              <w:rPr>
                <w:rFonts w:ascii="Times New Roman" w:hAnsi="Times New Roman"/>
                <w:b/>
                <w:color w:val="000000"/>
                <w:spacing w:val="-10"/>
                <w:sz w:val="24"/>
              </w:rPr>
            </w:pPr>
            <w:r>
              <w:rPr>
                <w:rFonts w:ascii="Times New Roman" w:hAnsi="Times New Roman"/>
                <w:b/>
                <w:color w:val="000000"/>
                <w:spacing w:val="-10"/>
                <w:sz w:val="24"/>
              </w:rPr>
              <w:t>11,14,3</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2"/>
                <w:sz w:val="24"/>
              </w:rPr>
            </w:pPr>
            <w:r>
              <w:rPr>
                <w:rFonts w:ascii="Times New Roman" w:hAnsi="Times New Roman"/>
                <w:b/>
                <w:color w:val="000000"/>
                <w:spacing w:val="-12"/>
                <w:sz w:val="24"/>
              </w:rPr>
              <w:t>Dark shade using 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31C51" w:rsidP="004D2427">
            <w:pPr>
              <w:jc w:val="center"/>
              <w:rPr>
                <w:rFonts w:ascii="Times New Roman" w:hAnsi="Times New Roman"/>
                <w:b/>
                <w:color w:val="000000"/>
                <w:spacing w:val="-10"/>
                <w:sz w:val="24"/>
              </w:rPr>
            </w:pPr>
            <w:r>
              <w:rPr>
                <w:rFonts w:ascii="Times New Roman" w:hAnsi="Times New Roman"/>
                <w:b/>
                <w:noProof/>
                <w:color w:val="000000"/>
                <w:spacing w:val="-10"/>
                <w:sz w:val="24"/>
                <w:lang w:bidi="hi-IN"/>
              </w:rPr>
              <w:pict>
                <v:shape id="_x0000_s1045" type="#_x0000_t202" style="position:absolute;left:0;text-align:left;margin-left:36pt;margin-top:44.45pt;width:81.2pt;height:22.75pt;z-index:251673600;mso-position-horizontal-relative:text;mso-position-vertical-relative:text" filled="f" stroked="f">
                  <v:textbox>
                    <w:txbxContent>
                      <w:p w:rsidR="006A17B0" w:rsidRDefault="006A17B0" w:rsidP="00AD3E16">
                        <w:pPr>
                          <w:jc w:val="center"/>
                          <w:rPr>
                            <w:rFonts w:ascii="Times New Roman" w:hAnsi="Times New Roman" w:cs="Times New Roman"/>
                          </w:rPr>
                        </w:pPr>
                        <w:r>
                          <w:t>Page No.198</w:t>
                        </w:r>
                      </w:p>
                      <w:p w:rsidR="006A17B0" w:rsidRDefault="006A17B0" w:rsidP="00AD3E16"/>
                    </w:txbxContent>
                  </v:textbox>
                </v:shape>
              </w:pict>
            </w:r>
            <w:r w:rsidR="00F20E0F">
              <w:rPr>
                <w:rFonts w:ascii="Times New Roman" w:hAnsi="Times New Roman"/>
                <w:b/>
                <w:color w:val="000000"/>
                <w:spacing w:val="-10"/>
                <w:sz w:val="24"/>
              </w:rPr>
              <w:t>700,00</w:t>
            </w:r>
          </w:p>
        </w:tc>
      </w:tr>
      <w:tr w:rsidR="00F20E0F" w:rsidTr="004D2427">
        <w:tblPrEx>
          <w:tblLook w:val="04A0"/>
        </w:tblPrEx>
        <w:trPr>
          <w:trHeight w:hRule="exact" w:val="69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lastRenderedPageBreak/>
              <w:t xml:space="preserve">Item </w:t>
            </w:r>
            <w:r>
              <w:rPr>
                <w:rFonts w:ascii="Times New Roman" w:hAnsi="Times New Roman"/>
                <w:b/>
                <w:color w:val="000000"/>
                <w:spacing w:val="-10"/>
                <w:sz w:val="24"/>
              </w:rPr>
              <w:br/>
              <w:t>No.</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Rite (in </w:t>
            </w:r>
            <w:r>
              <w:rPr>
                <w:rFonts w:ascii="Times New Roman" w:hAnsi="Times New Roman"/>
                <w:b/>
                <w:color w:val="000000"/>
                <w:spacing w:val="-10"/>
                <w:sz w:val="24"/>
              </w:rPr>
              <w:br/>
              <w:t>Rs.)</w:t>
            </w:r>
          </w:p>
        </w:tc>
      </w:tr>
      <w:tr w:rsidR="00F20E0F" w:rsidTr="004D2427">
        <w:tblPrEx>
          <w:tblLook w:val="04A0"/>
        </w:tblPrEx>
        <w:trPr>
          <w:trHeight w:hRule="exact" w:val="30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blPrEx>
          <w:tblLook w:val="04A0"/>
        </w:tblPrEx>
        <w:trPr>
          <w:trHeight w:hRule="exact" w:val="48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11.14.4</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2"/>
                <w:sz w:val="24"/>
              </w:rPr>
            </w:pPr>
            <w:r>
              <w:rPr>
                <w:rFonts w:ascii="Times New Roman" w:hAnsi="Times New Roman"/>
                <w:b/>
                <w:color w:val="000000"/>
                <w:spacing w:val="-12"/>
                <w:sz w:val="24"/>
              </w:rPr>
              <w:t>Ordinary cement without any pigment.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700.00</w:t>
            </w:r>
          </w:p>
        </w:tc>
      </w:tr>
      <w:tr w:rsidR="00F20E0F" w:rsidTr="004D2427">
        <w:tblPrEx>
          <w:tblLook w:val="04A0"/>
        </w:tblPrEx>
        <w:trPr>
          <w:trHeight w:hRule="exact" w:val="69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b/>
                <w:color w:val="000000"/>
                <w:spacing w:val="-10"/>
                <w:sz w:val="24"/>
              </w:rPr>
            </w:pPr>
            <w:r>
              <w:rPr>
                <w:rFonts w:ascii="Times New Roman" w:hAnsi="Times New Roman"/>
                <w:b/>
                <w:color w:val="000000"/>
                <w:spacing w:val="-10"/>
                <w:sz w:val="24"/>
              </w:rPr>
              <w:t>11.15</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b/>
                <w:color w:val="000000"/>
                <w:spacing w:val="-13"/>
                <w:sz w:val="24"/>
              </w:rPr>
            </w:pPr>
            <w:r>
              <w:rPr>
                <w:rFonts w:ascii="Times New Roman" w:hAnsi="Times New Roman"/>
                <w:b/>
                <w:color w:val="000000"/>
                <w:spacing w:val="-13"/>
                <w:sz w:val="24"/>
              </w:rPr>
              <w:t xml:space="preserve">Extra if terrazo tiles are laid in treads of </w:t>
            </w:r>
            <w:r>
              <w:rPr>
                <w:rFonts w:ascii="Times New Roman" w:hAnsi="Times New Roman"/>
                <w:b/>
                <w:i/>
                <w:color w:val="000000"/>
                <w:spacing w:val="-3"/>
                <w:sz w:val="24"/>
              </w:rPr>
              <w:t xml:space="preserve">steps </w:t>
            </w:r>
            <w:r>
              <w:rPr>
                <w:rFonts w:ascii="Times New Roman" w:hAnsi="Times New Roman"/>
                <w:b/>
                <w:color w:val="000000"/>
                <w:spacing w:val="-13"/>
                <w:sz w:val="24"/>
              </w:rPr>
              <w:t xml:space="preserve">not exceeding 30 cm in </w:t>
            </w:r>
            <w:r>
              <w:rPr>
                <w:rFonts w:ascii="Times New Roman" w:hAnsi="Times New Roman"/>
                <w:b/>
                <w:color w:val="000000"/>
                <w:spacing w:val="-10"/>
                <w:sz w:val="24"/>
              </w:rPr>
              <w:t>width.</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28.00</w:t>
            </w:r>
          </w:p>
        </w:tc>
      </w:tr>
      <w:tr w:rsidR="00F20E0F" w:rsidTr="004D2427">
        <w:tblPrEx>
          <w:tblLook w:val="04A0"/>
        </w:tblPrEx>
        <w:trPr>
          <w:trHeight w:hRule="exact" w:val="157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b/>
                <w:color w:val="000000"/>
                <w:spacing w:val="-10"/>
                <w:sz w:val="24"/>
              </w:rPr>
            </w:pPr>
            <w:r>
              <w:rPr>
                <w:rFonts w:ascii="Times New Roman" w:hAnsi="Times New Roman"/>
                <w:b/>
                <w:color w:val="000000"/>
                <w:spacing w:val="-10"/>
                <w:sz w:val="24"/>
              </w:rPr>
              <w:t>11,16</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b/>
                <w:color w:val="000000"/>
                <w:spacing w:val="-10"/>
                <w:sz w:val="24"/>
              </w:rPr>
            </w:pPr>
            <w:r>
              <w:rPr>
                <w:rFonts w:ascii="Times New Roman" w:hAnsi="Times New Roman"/>
                <w:b/>
                <w:color w:val="000000"/>
                <w:spacing w:val="-10"/>
                <w:sz w:val="24"/>
              </w:rPr>
              <w:t xml:space="preserve">Precast terrazo tiles 22 mm thick with graded marble chips of sizes </w:t>
            </w:r>
            <w:r>
              <w:rPr>
                <w:rFonts w:ascii="Times New Roman" w:hAnsi="Times New Roman"/>
                <w:b/>
                <w:color w:val="000000"/>
                <w:spacing w:val="-8"/>
                <w:sz w:val="24"/>
              </w:rPr>
              <w:t xml:space="preserve">upto 12 mm m skirting and </w:t>
            </w:r>
            <w:r>
              <w:rPr>
                <w:rFonts w:ascii="Times New Roman" w:hAnsi="Times New Roman"/>
                <w:b/>
                <w:i/>
                <w:color w:val="000000"/>
                <w:spacing w:val="2"/>
                <w:sz w:val="24"/>
              </w:rPr>
              <w:t xml:space="preserve">than </w:t>
            </w:r>
            <w:r>
              <w:rPr>
                <w:rFonts w:ascii="Times New Roman" w:hAnsi="Times New Roman"/>
                <w:b/>
                <w:color w:val="000000"/>
                <w:spacing w:val="-8"/>
                <w:sz w:val="24"/>
              </w:rPr>
              <w:t xml:space="preserve">of steps not exceeding 30 can in </w:t>
            </w:r>
            <w:r>
              <w:rPr>
                <w:rFonts w:ascii="Times New Roman" w:hAnsi="Times New Roman"/>
                <w:b/>
                <w:color w:val="000000"/>
                <w:spacing w:val="-11"/>
                <w:sz w:val="24"/>
              </w:rPr>
              <w:t xml:space="preserve">height on 12 mm thick cement plaster 1:3 (1 cement : 3 sand) jointed </w:t>
            </w:r>
            <w:r>
              <w:rPr>
                <w:rFonts w:ascii="Times New Roman" w:hAnsi="Times New Roman"/>
                <w:b/>
                <w:color w:val="000000"/>
                <w:spacing w:val="-8"/>
                <w:sz w:val="24"/>
              </w:rPr>
              <w:t xml:space="preserve">with neat cement slurry mixed with pigment to match the shade of </w:t>
            </w:r>
            <w:r>
              <w:rPr>
                <w:rFonts w:ascii="Times New Roman" w:hAnsi="Times New Roman"/>
                <w:b/>
                <w:color w:val="000000"/>
                <w:spacing w:val="-10"/>
                <w:sz w:val="24"/>
              </w:rPr>
              <w:t>the tiles, including rubbing and polishing complete with tiles of :</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blPrEx>
          <w:tblLook w:val="04A0"/>
        </w:tblPrEx>
        <w:trPr>
          <w:trHeight w:hRule="exact" w:val="44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11,16,1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Light shade pigment using white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954,00</w:t>
            </w:r>
          </w:p>
        </w:tc>
      </w:tr>
      <w:tr w:rsidR="00F20E0F" w:rsidTr="004D2427">
        <w:tblPrEx>
          <w:tblLook w:val="04A0"/>
        </w:tblPrEx>
        <w:trPr>
          <w:trHeight w:hRule="exact" w:val="713"/>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11.16.2</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b/>
                <w:color w:val="000000"/>
                <w:spacing w:val="-8"/>
                <w:sz w:val="24"/>
              </w:rPr>
            </w:pPr>
            <w:r>
              <w:rPr>
                <w:rFonts w:ascii="Times New Roman" w:hAnsi="Times New Roman"/>
                <w:b/>
                <w:color w:val="000000"/>
                <w:spacing w:val="-8"/>
                <w:sz w:val="24"/>
              </w:rPr>
              <w:t xml:space="preserve">Medium shades pigment using 50% white cement </w:t>
            </w:r>
            <w:r>
              <w:rPr>
                <w:rFonts w:ascii="Times New Roman" w:hAnsi="Times New Roman"/>
                <w:b/>
                <w:color w:val="000000"/>
                <w:spacing w:val="-12"/>
                <w:sz w:val="24"/>
              </w:rPr>
              <w:t xml:space="preserve">and </w:t>
            </w:r>
            <w:r>
              <w:rPr>
                <w:rFonts w:ascii="Times New Roman" w:hAnsi="Times New Roman"/>
                <w:b/>
                <w:i/>
                <w:color w:val="000000"/>
                <w:spacing w:val="-2"/>
                <w:sz w:val="24"/>
              </w:rPr>
              <w:t xml:space="preserve">50% </w:t>
            </w:r>
            <w:r>
              <w:rPr>
                <w:rFonts w:ascii="Times New Roman" w:hAnsi="Times New Roman"/>
                <w:b/>
                <w:color w:val="000000"/>
                <w:spacing w:val="-12"/>
                <w:sz w:val="24"/>
              </w:rPr>
              <w:t>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883.00</w:t>
            </w:r>
          </w:p>
        </w:tc>
      </w:tr>
      <w:tr w:rsidR="00F20E0F" w:rsidTr="004D2427">
        <w:tblPrEx>
          <w:tblLook w:val="04A0"/>
        </w:tblPrEx>
        <w:trPr>
          <w:trHeight w:hRule="exact" w:val="46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11.16.3</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3"/>
                <w:sz w:val="24"/>
              </w:rPr>
            </w:pPr>
            <w:r>
              <w:rPr>
                <w:rFonts w:ascii="Times New Roman" w:hAnsi="Times New Roman"/>
                <w:b/>
                <w:color w:val="000000"/>
                <w:spacing w:val="-13"/>
                <w:sz w:val="24"/>
              </w:rPr>
              <w:t>Dark shack pigment ruing 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811.00</w:t>
            </w:r>
          </w:p>
        </w:tc>
      </w:tr>
      <w:tr w:rsidR="00F20E0F" w:rsidTr="004D2427">
        <w:tblPrEx>
          <w:tblLook w:val="04A0"/>
        </w:tblPrEx>
        <w:trPr>
          <w:trHeight w:hRule="exact" w:val="60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11.16.4</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2"/>
                <w:sz w:val="24"/>
              </w:rPr>
            </w:pPr>
            <w:r>
              <w:rPr>
                <w:rFonts w:ascii="Times New Roman" w:hAnsi="Times New Roman"/>
                <w:b/>
                <w:color w:val="000000"/>
                <w:spacing w:val="-12"/>
                <w:sz w:val="24"/>
              </w:rPr>
              <w:t>Ordinary cement without any pigment.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750.00</w:t>
            </w:r>
          </w:p>
        </w:tc>
      </w:tr>
      <w:tr w:rsidR="00F20E0F" w:rsidTr="004D2427">
        <w:tblPrEx>
          <w:tblLook w:val="04A0"/>
        </w:tblPrEx>
        <w:trPr>
          <w:trHeight w:hRule="exact" w:val="152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b/>
                <w:color w:val="000000"/>
                <w:spacing w:val="-10"/>
                <w:sz w:val="24"/>
              </w:rPr>
            </w:pPr>
            <w:r>
              <w:rPr>
                <w:rFonts w:ascii="Times New Roman" w:hAnsi="Times New Roman"/>
                <w:b/>
                <w:color w:val="000000"/>
                <w:spacing w:val="-10"/>
                <w:sz w:val="24"/>
              </w:rPr>
              <w:t>11.17</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b/>
                <w:color w:val="000000"/>
                <w:spacing w:val="-12"/>
                <w:sz w:val="24"/>
              </w:rPr>
            </w:pPr>
            <w:r>
              <w:rPr>
                <w:rFonts w:ascii="Times New Roman" w:hAnsi="Times New Roman"/>
                <w:b/>
                <w:color w:val="000000"/>
                <w:spacing w:val="-12"/>
                <w:sz w:val="24"/>
              </w:rPr>
              <w:t xml:space="preserve">Chequered Miran) tiles 22 mm thick with graded marble chips of size </w:t>
            </w:r>
            <w:r>
              <w:rPr>
                <w:rFonts w:ascii="Times New Roman" w:hAnsi="Times New Roman"/>
                <w:b/>
                <w:color w:val="000000"/>
                <w:spacing w:val="-8"/>
                <w:sz w:val="24"/>
              </w:rPr>
              <w:t xml:space="preserve">up to 6 mm in floors jointed with neat cement slurry mixed with </w:t>
            </w:r>
            <w:r>
              <w:rPr>
                <w:rFonts w:ascii="Times New Roman" w:hAnsi="Times New Roman"/>
                <w:b/>
                <w:color w:val="000000"/>
                <w:spacing w:val="-4"/>
                <w:sz w:val="24"/>
              </w:rPr>
              <w:t xml:space="preserve">pigment to match the shade of the tiles including rubbing and </w:t>
            </w:r>
            <w:r>
              <w:rPr>
                <w:rFonts w:ascii="Times New Roman" w:hAnsi="Times New Roman"/>
                <w:b/>
                <w:color w:val="000000"/>
                <w:spacing w:val="-7"/>
                <w:sz w:val="24"/>
              </w:rPr>
              <w:t xml:space="preserve">polishing complete on 20 mm thick bed of cement mortar 1:4 (1 </w:t>
            </w:r>
            <w:r>
              <w:rPr>
                <w:rFonts w:ascii="Times New Roman" w:hAnsi="Times New Roman"/>
                <w:b/>
                <w:color w:val="000000"/>
                <w:spacing w:val="-10"/>
                <w:sz w:val="24"/>
              </w:rPr>
              <w:t>cement :4 sand) :</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blPrEx>
          <w:tblLook w:val="04A0"/>
        </w:tblPrEx>
        <w:trPr>
          <w:trHeight w:hRule="exact" w:val="51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11.17.1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8"/>
                <w:sz w:val="24"/>
              </w:rPr>
            </w:pPr>
            <w:r>
              <w:rPr>
                <w:rFonts w:ascii="Times New Roman" w:hAnsi="Times New Roman"/>
                <w:b/>
                <w:color w:val="000000"/>
                <w:spacing w:val="-8"/>
                <w:sz w:val="24"/>
              </w:rPr>
              <w:t>Light shade pigment using white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889.00</w:t>
            </w:r>
          </w:p>
        </w:tc>
      </w:tr>
      <w:tr w:rsidR="00F20E0F" w:rsidTr="004D2427">
        <w:tblPrEx>
          <w:tblLook w:val="04A0"/>
        </w:tblPrEx>
        <w:trPr>
          <w:trHeight w:hRule="exact" w:val="743"/>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11.17.2</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b/>
                <w:color w:val="000000"/>
                <w:spacing w:val="-8"/>
                <w:sz w:val="24"/>
              </w:rPr>
            </w:pPr>
            <w:r>
              <w:rPr>
                <w:rFonts w:ascii="Times New Roman" w:hAnsi="Times New Roman"/>
                <w:b/>
                <w:color w:val="000000"/>
                <w:spacing w:val="-8"/>
                <w:sz w:val="24"/>
              </w:rPr>
              <w:t xml:space="preserve">Medium shade pigment using 50% white cement, </w:t>
            </w:r>
            <w:r>
              <w:rPr>
                <w:rFonts w:ascii="Times New Roman" w:hAnsi="Times New Roman"/>
                <w:b/>
                <w:color w:val="000000"/>
                <w:spacing w:val="-14"/>
                <w:sz w:val="24"/>
              </w:rPr>
              <w:t>50% 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807.00</w:t>
            </w:r>
          </w:p>
        </w:tc>
      </w:tr>
      <w:tr w:rsidR="00F20E0F" w:rsidTr="004D2427">
        <w:tblPrEx>
          <w:tblLook w:val="04A0"/>
        </w:tblPrEx>
        <w:trPr>
          <w:trHeight w:hRule="exact" w:val="49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11.17.3</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3"/>
                <w:sz w:val="24"/>
              </w:rPr>
            </w:pPr>
            <w:r>
              <w:rPr>
                <w:rFonts w:ascii="Times New Roman" w:hAnsi="Times New Roman"/>
                <w:b/>
                <w:color w:val="000000"/>
                <w:spacing w:val="-13"/>
                <w:sz w:val="24"/>
              </w:rPr>
              <w:t>Dark shade pigment ruing 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732.00</w:t>
            </w:r>
          </w:p>
        </w:tc>
      </w:tr>
      <w:tr w:rsidR="00F20E0F" w:rsidTr="004D2427">
        <w:tblPrEx>
          <w:tblLook w:val="04A0"/>
        </w:tblPrEx>
        <w:trPr>
          <w:trHeight w:hRule="exact" w:val="62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11.17.4</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2"/>
                <w:sz w:val="24"/>
              </w:rPr>
            </w:pPr>
            <w:r>
              <w:rPr>
                <w:rFonts w:ascii="Times New Roman" w:hAnsi="Times New Roman"/>
                <w:b/>
                <w:color w:val="000000"/>
                <w:spacing w:val="-12"/>
                <w:sz w:val="24"/>
              </w:rPr>
              <w:t>Ordinary cement without any pigment.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686.00</w:t>
            </w:r>
          </w:p>
        </w:tc>
      </w:tr>
      <w:tr w:rsidR="00F20E0F" w:rsidTr="004D2427">
        <w:tblPrEx>
          <w:tblLook w:val="04A0"/>
        </w:tblPrEx>
        <w:trPr>
          <w:trHeight w:hRule="exact" w:val="1553"/>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b/>
                <w:color w:val="000000"/>
                <w:spacing w:val="-10"/>
                <w:sz w:val="24"/>
              </w:rPr>
            </w:pPr>
            <w:r>
              <w:rPr>
                <w:rFonts w:ascii="Times New Roman" w:hAnsi="Times New Roman"/>
                <w:b/>
                <w:color w:val="000000"/>
                <w:spacing w:val="-10"/>
                <w:sz w:val="24"/>
              </w:rPr>
              <w:t>11.18</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b/>
                <w:color w:val="000000"/>
                <w:spacing w:val="-9"/>
                <w:sz w:val="24"/>
              </w:rPr>
            </w:pPr>
            <w:r>
              <w:rPr>
                <w:rFonts w:ascii="Times New Roman" w:hAnsi="Times New Roman"/>
                <w:b/>
                <w:color w:val="000000"/>
                <w:spacing w:val="-9"/>
                <w:sz w:val="24"/>
              </w:rPr>
              <w:t xml:space="preserve">Chequerred precast cement concrete tiles 22 mm thick in footpath </w:t>
            </w:r>
            <w:r>
              <w:rPr>
                <w:rFonts w:ascii="Times New Roman" w:hAnsi="Times New Roman"/>
                <w:b/>
                <w:color w:val="000000"/>
                <w:spacing w:val="-14"/>
                <w:sz w:val="24"/>
              </w:rPr>
              <w:t xml:space="preserve">and courtyard jointed with neat cement slurry mixed with pigment to </w:t>
            </w:r>
            <w:r>
              <w:rPr>
                <w:rFonts w:ascii="Times New Roman" w:hAnsi="Times New Roman"/>
                <w:b/>
                <w:color w:val="000000"/>
                <w:sz w:val="24"/>
              </w:rPr>
              <w:t xml:space="preserve">match the shade of tiles including rubbing and rlpnoing etc, </w:t>
            </w:r>
            <w:r>
              <w:rPr>
                <w:rFonts w:ascii="Times New Roman" w:hAnsi="Times New Roman"/>
                <w:b/>
                <w:color w:val="000000"/>
                <w:spacing w:val="-8"/>
                <w:sz w:val="24"/>
              </w:rPr>
              <w:t xml:space="preserve">complete cm 20 mm thick bed of cement mortar 1:4 (1 cement: 4 </w:t>
            </w:r>
            <w:r>
              <w:rPr>
                <w:rFonts w:ascii="Times New Roman" w:hAnsi="Times New Roman"/>
                <w:b/>
                <w:color w:val="000000"/>
                <w:spacing w:val="-10"/>
                <w:sz w:val="24"/>
              </w:rPr>
              <w:t>sand),</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blPrEx>
          <w:tblLook w:val="04A0"/>
        </w:tblPrEx>
        <w:trPr>
          <w:trHeight w:hRule="exact" w:val="47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11,18,1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Light shade pigment using white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754,00</w:t>
            </w:r>
          </w:p>
        </w:tc>
      </w:tr>
      <w:tr w:rsidR="00F20E0F" w:rsidTr="004D2427">
        <w:tblPrEx>
          <w:tblLook w:val="04A0"/>
        </w:tblPrEx>
        <w:trPr>
          <w:trHeight w:hRule="exact" w:val="69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11.18.2</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b/>
                <w:color w:val="000000"/>
                <w:spacing w:val="-7"/>
                <w:sz w:val="24"/>
              </w:rPr>
            </w:pPr>
            <w:r>
              <w:rPr>
                <w:rFonts w:ascii="Times New Roman" w:hAnsi="Times New Roman"/>
                <w:b/>
                <w:color w:val="000000"/>
                <w:spacing w:val="-7"/>
                <w:sz w:val="24"/>
              </w:rPr>
              <w:t xml:space="preserve">Medium shade pigment using 50% white cement </w:t>
            </w:r>
            <w:r>
              <w:rPr>
                <w:rFonts w:ascii="Times New Roman" w:hAnsi="Times New Roman"/>
                <w:b/>
                <w:color w:val="000000"/>
                <w:spacing w:val="-12"/>
                <w:sz w:val="24"/>
              </w:rPr>
              <w:t>50% Grey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669.00</w:t>
            </w:r>
          </w:p>
        </w:tc>
      </w:tr>
      <w:tr w:rsidR="00F20E0F" w:rsidTr="004D2427">
        <w:tblPrEx>
          <w:tblLook w:val="04A0"/>
        </w:tblPrEx>
        <w:trPr>
          <w:trHeight w:hRule="exact" w:val="46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11.18.3</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1"/>
                <w:sz w:val="24"/>
              </w:rPr>
            </w:pPr>
            <w:r>
              <w:rPr>
                <w:rFonts w:ascii="Times New Roman" w:hAnsi="Times New Roman"/>
                <w:b/>
                <w:color w:val="000000"/>
                <w:spacing w:val="-11"/>
                <w:sz w:val="24"/>
              </w:rPr>
              <w:t>Dark shade pigment using ordinary cement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591.00</w:t>
            </w:r>
          </w:p>
        </w:tc>
      </w:tr>
      <w:tr w:rsidR="00F20E0F" w:rsidTr="004D2427">
        <w:tblPrEx>
          <w:tblLook w:val="04A0"/>
        </w:tblPrEx>
        <w:trPr>
          <w:trHeight w:hRule="exact" w:val="66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11.18.4</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2"/>
                <w:sz w:val="24"/>
              </w:rPr>
            </w:pPr>
            <w:r>
              <w:rPr>
                <w:rFonts w:ascii="Times New Roman" w:hAnsi="Times New Roman"/>
                <w:b/>
                <w:color w:val="000000"/>
                <w:spacing w:val="-12"/>
                <w:sz w:val="24"/>
              </w:rPr>
              <w:t>Ordinary cement without any pigment.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535.00</w:t>
            </w:r>
          </w:p>
        </w:tc>
      </w:tr>
      <w:tr w:rsidR="00F20E0F" w:rsidTr="001F619C">
        <w:tblPrEx>
          <w:tblLook w:val="04A0"/>
        </w:tblPrEx>
        <w:trPr>
          <w:trHeight w:hRule="exact" w:val="184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b/>
                <w:color w:val="000000"/>
                <w:spacing w:val="-10"/>
                <w:sz w:val="24"/>
              </w:rPr>
            </w:pPr>
            <w:r>
              <w:rPr>
                <w:rFonts w:ascii="Times New Roman" w:hAnsi="Times New Roman"/>
                <w:b/>
                <w:color w:val="000000"/>
                <w:spacing w:val="-10"/>
                <w:sz w:val="24"/>
              </w:rPr>
              <w:t>11,19</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b/>
                <w:color w:val="000000"/>
                <w:spacing w:val="-8"/>
                <w:sz w:val="24"/>
              </w:rPr>
            </w:pPr>
            <w:r>
              <w:rPr>
                <w:rFonts w:ascii="Times New Roman" w:hAnsi="Times New Roman"/>
                <w:b/>
                <w:color w:val="000000"/>
                <w:spacing w:val="-8"/>
                <w:sz w:val="24"/>
              </w:rPr>
              <w:t xml:space="preserve">Marble stone flooring with 18 mm thick marble stone (sample of </w:t>
            </w:r>
            <w:r>
              <w:rPr>
                <w:rFonts w:ascii="Times New Roman" w:hAnsi="Times New Roman"/>
                <w:b/>
                <w:color w:val="000000"/>
                <w:spacing w:val="-4"/>
                <w:sz w:val="24"/>
              </w:rPr>
              <w:t xml:space="preserve">marble shall be approved by Engineer-in-charge) over 20 mm </w:t>
            </w:r>
            <w:r>
              <w:rPr>
                <w:rFonts w:ascii="Times New Roman" w:hAnsi="Times New Roman"/>
                <w:b/>
                <w:color w:val="000000"/>
                <w:spacing w:val="-8"/>
                <w:sz w:val="24"/>
              </w:rPr>
              <w:t xml:space="preserve">(average) thick base of cement mortar 1:4 (1 cement : 4 sand) laid </w:t>
            </w:r>
            <w:r>
              <w:rPr>
                <w:rFonts w:ascii="Times New Roman" w:hAnsi="Times New Roman"/>
                <w:b/>
                <w:color w:val="000000"/>
                <w:spacing w:val="-15"/>
                <w:sz w:val="24"/>
              </w:rPr>
              <w:t xml:space="preserve">and jointed with grey cement slurry including rubbing and polishing </w:t>
            </w:r>
            <w:r>
              <w:rPr>
                <w:rFonts w:ascii="Times New Roman" w:hAnsi="Times New Roman"/>
                <w:b/>
                <w:color w:val="000000"/>
                <w:spacing w:val="-8"/>
                <w:sz w:val="24"/>
              </w:rPr>
              <w:t>complete with : (area of slabs over 0.5 sqm)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31C51" w:rsidP="004D2427">
            <w:pPr>
              <w:rPr>
                <w:rFonts w:ascii="Times New Roman" w:hAnsi="Times New Roman"/>
                <w:color w:val="000000"/>
                <w:sz w:val="20"/>
              </w:rPr>
            </w:pPr>
            <w:r w:rsidRPr="00F31C51">
              <w:rPr>
                <w:rFonts w:ascii="Times New Roman" w:hAnsi="Times New Roman"/>
                <w:b/>
                <w:noProof/>
                <w:color w:val="000000"/>
                <w:spacing w:val="-8"/>
                <w:sz w:val="24"/>
                <w:lang w:bidi="hi-IN"/>
              </w:rPr>
              <w:pict>
                <v:shape id="_x0000_s1047" type="#_x0000_t202" style="position:absolute;margin-left:37.2pt;margin-top:103.45pt;width:81.2pt;height:22.75pt;z-index:251674624;mso-position-horizontal-relative:text;mso-position-vertical-relative:text" filled="f" stroked="f">
                  <v:textbox>
                    <w:txbxContent>
                      <w:p w:rsidR="006A17B0" w:rsidRDefault="006A17B0" w:rsidP="001F619C">
                        <w:pPr>
                          <w:jc w:val="center"/>
                          <w:rPr>
                            <w:rFonts w:ascii="Times New Roman" w:hAnsi="Times New Roman" w:cs="Times New Roman"/>
                          </w:rPr>
                        </w:pPr>
                        <w:r>
                          <w:t>Page No.199</w:t>
                        </w:r>
                      </w:p>
                      <w:p w:rsidR="006A17B0" w:rsidRDefault="006A17B0" w:rsidP="001F619C"/>
                    </w:txbxContent>
                  </v:textbox>
                </v:shape>
              </w:pict>
            </w:r>
          </w:p>
        </w:tc>
      </w:tr>
      <w:tr w:rsidR="00F20E0F" w:rsidTr="004D2427">
        <w:tblPrEx>
          <w:tblLook w:val="04A0"/>
        </w:tblPrEx>
        <w:trPr>
          <w:cantSplit/>
        </w:trPr>
        <w:tc>
          <w:tcPr>
            <w:tcW w:w="773" w:type="dxa"/>
            <w:tcBorders>
              <w:top w:val="single" w:sz="6" w:space="0" w:color="000000"/>
              <w:left w:val="single" w:sz="6" w:space="0" w:color="000000"/>
              <w:bottom w:val="single" w:sz="6" w:space="0" w:color="000000"/>
              <w:right w:val="single" w:sz="6" w:space="0" w:color="000000"/>
            </w:tcBorders>
          </w:tcPr>
          <w:p w:rsidR="00F20E0F" w:rsidRPr="00E1671E" w:rsidRDefault="00F20E0F" w:rsidP="004D2427">
            <w:pPr>
              <w:ind w:right="120"/>
              <w:jc w:val="right"/>
              <w:rPr>
                <w:rFonts w:ascii="Times New Roman" w:hAnsi="Times New Roman"/>
                <w:b/>
                <w:color w:val="000000"/>
                <w:spacing w:val="-10"/>
                <w:sz w:val="24"/>
              </w:rPr>
            </w:pPr>
            <w:r w:rsidRPr="00E1671E">
              <w:rPr>
                <w:rFonts w:ascii="Times New Roman" w:hAnsi="Times New Roman"/>
                <w:b/>
                <w:color w:val="000000"/>
                <w:spacing w:val="-10"/>
                <w:sz w:val="24"/>
              </w:rPr>
              <w:lastRenderedPageBreak/>
              <w:t xml:space="preserve">Item </w:t>
            </w:r>
            <w:r w:rsidRPr="00E1671E">
              <w:rPr>
                <w:rFonts w:ascii="Times New Roman" w:hAnsi="Times New Roman"/>
                <w:b/>
                <w:color w:val="000000"/>
                <w:spacing w:val="-10"/>
                <w:sz w:val="24"/>
              </w:rPr>
              <w:br/>
              <w:t>No.</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Pr="00E1671E" w:rsidRDefault="00F20E0F" w:rsidP="004D2427">
            <w:pPr>
              <w:ind w:left="108" w:right="144"/>
              <w:jc w:val="both"/>
              <w:rPr>
                <w:rFonts w:ascii="Times New Roman" w:hAnsi="Times New Roman"/>
                <w:b/>
                <w:color w:val="000000"/>
                <w:spacing w:val="-8"/>
                <w:sz w:val="24"/>
              </w:rPr>
            </w:pPr>
            <w:r w:rsidRPr="00E1671E">
              <w:rPr>
                <w:rFonts w:ascii="Times New Roman" w:hAnsi="Times New Roman"/>
                <w:b/>
                <w:color w:val="000000"/>
                <w:spacing w:val="-8"/>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F20E0F" w:rsidRPr="00E1671E" w:rsidRDefault="00F20E0F" w:rsidP="004D2427">
            <w:pPr>
              <w:rPr>
                <w:rFonts w:ascii="Times New Roman" w:hAnsi="Times New Roman"/>
                <w:color w:val="000000"/>
                <w:sz w:val="20"/>
              </w:rPr>
            </w:pPr>
            <w:r w:rsidRPr="00E1671E">
              <w:rPr>
                <w:rFonts w:ascii="Times New Roman" w:hAnsi="Times New Roman"/>
                <w:color w:val="000000"/>
                <w:sz w:val="20"/>
              </w:rPr>
              <w:t>Unit</w:t>
            </w:r>
          </w:p>
        </w:tc>
        <w:tc>
          <w:tcPr>
            <w:tcW w:w="1312" w:type="dxa"/>
            <w:tcBorders>
              <w:top w:val="single" w:sz="6" w:space="0" w:color="000000"/>
              <w:left w:val="single" w:sz="6" w:space="0" w:color="000000"/>
              <w:bottom w:val="single" w:sz="6" w:space="0" w:color="000000"/>
              <w:right w:val="single" w:sz="6" w:space="0" w:color="000000"/>
            </w:tcBorders>
          </w:tcPr>
          <w:p w:rsidR="00F20E0F" w:rsidRPr="00E1671E" w:rsidRDefault="00F20E0F" w:rsidP="004D2427">
            <w:pPr>
              <w:rPr>
                <w:rFonts w:ascii="Times New Roman" w:hAnsi="Times New Roman"/>
                <w:color w:val="000000"/>
                <w:sz w:val="20"/>
              </w:rPr>
            </w:pPr>
            <w:r w:rsidRPr="00E1671E">
              <w:rPr>
                <w:rFonts w:ascii="Times New Roman" w:hAnsi="Times New Roman"/>
                <w:color w:val="000000"/>
                <w:sz w:val="20"/>
              </w:rPr>
              <w:t xml:space="preserve">Rite (m </w:t>
            </w:r>
            <w:r w:rsidRPr="00E1671E">
              <w:rPr>
                <w:rFonts w:ascii="Times New Roman" w:hAnsi="Times New Roman"/>
                <w:color w:val="000000"/>
                <w:sz w:val="20"/>
              </w:rPr>
              <w:br/>
              <w:t>Rs.)</w:t>
            </w:r>
          </w:p>
        </w:tc>
      </w:tr>
      <w:tr w:rsidR="00F20E0F" w:rsidTr="004D2427">
        <w:tblPrEx>
          <w:tblLook w:val="04A0"/>
        </w:tblPrEx>
        <w:trPr>
          <w:trHeight w:hRule="exact" w:val="43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11.19.1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Makrana white second quality.</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3051.00</w:t>
            </w:r>
          </w:p>
        </w:tc>
      </w:tr>
      <w:tr w:rsidR="00F20E0F" w:rsidTr="004D2427">
        <w:tblPrEx>
          <w:tblLook w:val="04A0"/>
        </w:tblPrEx>
        <w:trPr>
          <w:trHeight w:hRule="exact" w:val="43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11,192</w:t>
            </w:r>
          </w:p>
        </w:tc>
        <w:tc>
          <w:tcPr>
            <w:tcW w:w="5145" w:type="dxa"/>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ind w:left="112"/>
              <w:rPr>
                <w:rFonts w:ascii="Times New Roman" w:hAnsi="Times New Roman"/>
                <w:color w:val="000000"/>
                <w:spacing w:val="-4"/>
                <w:sz w:val="24"/>
              </w:rPr>
            </w:pPr>
            <w:r>
              <w:rPr>
                <w:rFonts w:ascii="Times New Roman" w:hAnsi="Times New Roman"/>
                <w:color w:val="000000"/>
                <w:spacing w:val="-4"/>
                <w:sz w:val="24"/>
              </w:rPr>
              <w:t>Riki Nagar Plait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1381.00</w:t>
            </w:r>
          </w:p>
        </w:tc>
      </w:tr>
      <w:tr w:rsidR="00F20E0F" w:rsidTr="004D2427">
        <w:tblPrEx>
          <w:tblLook w:val="04A0"/>
        </w:tblPrEx>
        <w:trPr>
          <w:trHeight w:hRule="exact" w:val="42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11.19.3</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4"/>
                <w:sz w:val="24"/>
              </w:rPr>
            </w:pPr>
            <w:r>
              <w:rPr>
                <w:rFonts w:ascii="Times New Roman" w:hAnsi="Times New Roman"/>
                <w:color w:val="000000"/>
                <w:spacing w:val="-4"/>
                <w:sz w:val="24"/>
              </w:rPr>
              <w:t>Agaria White/hlorgarh</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1882.00</w:t>
            </w:r>
          </w:p>
        </w:tc>
      </w:tr>
      <w:tr w:rsidR="00F20E0F" w:rsidTr="004D2427">
        <w:tblPrEx>
          <w:tblLook w:val="04A0"/>
        </w:tblPrEx>
        <w:trPr>
          <w:trHeight w:hRule="exact" w:val="43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11.19A</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KAM ramble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1555.00</w:t>
            </w:r>
          </w:p>
        </w:tc>
      </w:tr>
      <w:tr w:rsidR="00F20E0F" w:rsidTr="004D2427">
        <w:tblPrEx>
          <w:tblLook w:val="04A0"/>
        </w:tblPrEx>
        <w:trPr>
          <w:trHeight w:hRule="exact" w:val="42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11.19.5</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Black Zebra.</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1315.00</w:t>
            </w:r>
          </w:p>
        </w:tc>
      </w:tr>
      <w:tr w:rsidR="00F20E0F" w:rsidTr="004D2427">
        <w:tblPrEx>
          <w:tblLook w:val="04A0"/>
        </w:tblPrEx>
        <w:trPr>
          <w:trHeight w:hRule="exact" w:val="43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11.19.6</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4"/>
                <w:sz w:val="24"/>
              </w:rPr>
            </w:pPr>
            <w:r>
              <w:rPr>
                <w:rFonts w:ascii="Times New Roman" w:hAnsi="Times New Roman"/>
                <w:color w:val="000000"/>
                <w:spacing w:val="-4"/>
                <w:sz w:val="24"/>
              </w:rPr>
              <w:t>Udaipur / Banda green marble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1649.00</w:t>
            </w:r>
          </w:p>
        </w:tc>
      </w:tr>
      <w:tr w:rsidR="00F20E0F" w:rsidTr="004D2427">
        <w:tblPrEx>
          <w:tblLook w:val="04A0"/>
        </w:tblPrEx>
        <w:trPr>
          <w:trHeight w:hRule="exact" w:val="43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11.19.7</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Pink plain marble.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1448.00</w:t>
            </w:r>
          </w:p>
        </w:tc>
      </w:tr>
      <w:tr w:rsidR="00F20E0F" w:rsidTr="004D2427">
        <w:tblPrEx>
          <w:tblLook w:val="04A0"/>
        </w:tblPrEx>
        <w:trPr>
          <w:trHeight w:hRule="exact" w:val="51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11,19.8</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Jaisalmer Yellow</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1582.00</w:t>
            </w:r>
          </w:p>
        </w:tc>
      </w:tr>
      <w:tr w:rsidR="00F20E0F" w:rsidTr="004D2427">
        <w:tblPrEx>
          <w:tblLook w:val="04A0"/>
        </w:tblPrEx>
        <w:trPr>
          <w:trHeight w:hRule="exact" w:val="156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color w:val="000000"/>
                <w:spacing w:val="-10"/>
                <w:sz w:val="24"/>
              </w:rPr>
            </w:pPr>
            <w:r>
              <w:rPr>
                <w:rFonts w:ascii="Times New Roman" w:hAnsi="Times New Roman"/>
                <w:color w:val="000000"/>
                <w:spacing w:val="-10"/>
                <w:sz w:val="24"/>
              </w:rPr>
              <w:t>11,20</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Marble stone 18 mm thick in riser of step, skirting, dado and pillar </w:t>
            </w:r>
            <w:r>
              <w:rPr>
                <w:rFonts w:ascii="Times New Roman" w:hAnsi="Times New Roman"/>
                <w:color w:val="000000"/>
                <w:spacing w:val="-2"/>
                <w:sz w:val="24"/>
              </w:rPr>
              <w:t xml:space="preserve">laid on 12 mm average thick cement mortar 1:3 (1 cement: 3 sand and jointed with white cement Amy mixed with pigment to match </w:t>
            </w:r>
            <w:r>
              <w:rPr>
                <w:rFonts w:ascii="Times New Roman" w:hAnsi="Times New Roman"/>
                <w:color w:val="000000"/>
                <w:spacing w:val="-8"/>
                <w:sz w:val="24"/>
              </w:rPr>
              <w:t xml:space="preserve">the shade of the slab </w:t>
            </w:r>
            <w:r>
              <w:rPr>
                <w:rFonts w:ascii="Times New Roman" w:hAnsi="Times New Roman"/>
                <w:i/>
                <w:color w:val="000000"/>
                <w:spacing w:val="2"/>
                <w:sz w:val="25"/>
              </w:rPr>
              <w:t xml:space="preserve">Ye </w:t>
            </w:r>
            <w:r>
              <w:rPr>
                <w:rFonts w:ascii="Times New Roman" w:hAnsi="Times New Roman"/>
                <w:color w:val="000000"/>
                <w:spacing w:val="-8"/>
                <w:sz w:val="24"/>
              </w:rPr>
              <w:t xml:space="preserve">rubbing and polishing complete. (area of slab </w:t>
            </w:r>
            <w:r>
              <w:rPr>
                <w:rFonts w:ascii="Times New Roman" w:hAnsi="Times New Roman"/>
                <w:color w:val="000000"/>
                <w:spacing w:val="-6"/>
                <w:sz w:val="24"/>
              </w:rPr>
              <w:t>upto 0.50sqm.)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blPrEx>
          <w:tblLook w:val="04A0"/>
        </w:tblPrEx>
        <w:trPr>
          <w:trHeight w:hRule="exact" w:val="45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11.20.1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Makrana white second quality.</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3675.00</w:t>
            </w:r>
          </w:p>
        </w:tc>
      </w:tr>
      <w:tr w:rsidR="00F20E0F" w:rsidTr="004D2427">
        <w:tblPrEx>
          <w:tblLook w:val="04A0"/>
        </w:tblPrEx>
        <w:trPr>
          <w:trHeight w:hRule="exact" w:val="45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11.20.2</w:t>
            </w:r>
          </w:p>
        </w:tc>
        <w:tc>
          <w:tcPr>
            <w:tcW w:w="5145" w:type="dxa"/>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ind w:left="112"/>
              <w:rPr>
                <w:rFonts w:ascii="Times New Roman" w:hAnsi="Times New Roman"/>
                <w:color w:val="000000"/>
                <w:spacing w:val="-8"/>
                <w:sz w:val="24"/>
              </w:rPr>
            </w:pPr>
            <w:r>
              <w:rPr>
                <w:rFonts w:ascii="Times New Roman" w:hAnsi="Times New Roman"/>
                <w:color w:val="000000"/>
                <w:spacing w:val="-8"/>
                <w:sz w:val="24"/>
              </w:rPr>
              <w:t>Rai Nagar Plaim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1932.00</w:t>
            </w:r>
          </w:p>
        </w:tc>
      </w:tr>
      <w:tr w:rsidR="00F20E0F" w:rsidTr="004D2427">
        <w:tblPrEx>
          <w:tblLook w:val="04A0"/>
        </w:tblPrEx>
        <w:trPr>
          <w:trHeight w:hRule="exact" w:val="45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11.20.3</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Agaria Whitcadorgarla</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2455.00</w:t>
            </w:r>
          </w:p>
        </w:tc>
      </w:tr>
      <w:tr w:rsidR="00F20E0F" w:rsidTr="004D2427">
        <w:tblPrEx>
          <w:tblLook w:val="04A0"/>
        </w:tblPrEx>
        <w:trPr>
          <w:trHeight w:hRule="exact" w:val="45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11,20,4</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Ketni marble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2113.00</w:t>
            </w:r>
          </w:p>
        </w:tc>
      </w:tr>
      <w:tr w:rsidR="00F20E0F" w:rsidTr="004D2427">
        <w:tblPrEx>
          <w:tblLook w:val="04A0"/>
        </w:tblPrEx>
        <w:trPr>
          <w:trHeight w:hRule="exact" w:val="44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11,20,5</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Black Zebra,</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1863.00</w:t>
            </w:r>
          </w:p>
        </w:tc>
      </w:tr>
      <w:tr w:rsidR="00F20E0F" w:rsidTr="004D2427">
        <w:tblPrEx>
          <w:tblLook w:val="04A0"/>
        </w:tblPrEx>
        <w:trPr>
          <w:trHeight w:hRule="exact" w:val="45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11.20.6</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4"/>
                <w:sz w:val="24"/>
              </w:rPr>
            </w:pPr>
            <w:r>
              <w:rPr>
                <w:rFonts w:ascii="Times New Roman" w:hAnsi="Times New Roman"/>
                <w:color w:val="000000"/>
                <w:spacing w:val="-4"/>
                <w:sz w:val="24"/>
              </w:rPr>
              <w:t>Udaipur / Banda green marble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2211.00</w:t>
            </w:r>
          </w:p>
        </w:tc>
      </w:tr>
      <w:tr w:rsidR="00F20E0F" w:rsidTr="004D2427">
        <w:tblPrEx>
          <w:tblLook w:val="04A0"/>
        </w:tblPrEx>
        <w:trPr>
          <w:trHeight w:hRule="exact" w:val="443"/>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11.20.7</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Pink plain marble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2002.00</w:t>
            </w:r>
          </w:p>
        </w:tc>
      </w:tr>
      <w:tr w:rsidR="00F20E0F" w:rsidTr="004D2427">
        <w:tblPrEx>
          <w:tblLook w:val="04A0"/>
        </w:tblPrEx>
        <w:trPr>
          <w:trHeight w:hRule="exact" w:val="53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11.20.8</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Joisalmer Yellow</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2141.00</w:t>
            </w:r>
          </w:p>
        </w:tc>
      </w:tr>
      <w:tr w:rsidR="00F20E0F" w:rsidTr="004D2427">
        <w:tblPrEx>
          <w:tblLook w:val="04A0"/>
        </w:tblPrEx>
        <w:trPr>
          <w:trHeight w:hRule="exact" w:val="204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color w:val="000000"/>
                <w:spacing w:val="-10"/>
                <w:sz w:val="24"/>
              </w:rPr>
            </w:pPr>
            <w:r>
              <w:rPr>
                <w:rFonts w:ascii="Times New Roman" w:hAnsi="Times New Roman"/>
                <w:color w:val="000000"/>
                <w:spacing w:val="-10"/>
                <w:sz w:val="24"/>
              </w:rPr>
              <w:t>11.21</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Marble work gang saw cut (polished and machine cut) of thickness </w:t>
            </w:r>
            <w:r>
              <w:rPr>
                <w:rFonts w:ascii="Times New Roman" w:hAnsi="Times New Roman"/>
                <w:color w:val="000000"/>
                <w:spacing w:val="-6"/>
                <w:sz w:val="24"/>
              </w:rPr>
              <w:t xml:space="preserve">18 mm for wall lining (veneer work), backing filled with a grout of </w:t>
            </w:r>
            <w:r>
              <w:rPr>
                <w:rFonts w:ascii="Times New Roman" w:hAnsi="Times New Roman"/>
                <w:color w:val="000000"/>
                <w:sz w:val="24"/>
              </w:rPr>
              <w:t xml:space="preserve">average 12 mm thick in cement mortar 1:3 (1 cement : 3 sand), </w:t>
            </w:r>
            <w:r>
              <w:rPr>
                <w:rFonts w:ascii="Times New Roman" w:hAnsi="Times New Roman"/>
                <w:color w:val="000000"/>
                <w:spacing w:val="-7"/>
                <w:sz w:val="24"/>
              </w:rPr>
              <w:t xml:space="preserve">including pointing with white cement mortar 1:2 (1 white cement : 2 </w:t>
            </w:r>
            <w:r>
              <w:rPr>
                <w:rFonts w:ascii="Times New Roman" w:hAnsi="Times New Roman"/>
                <w:color w:val="000000"/>
                <w:spacing w:val="-8"/>
                <w:sz w:val="24"/>
              </w:rPr>
              <w:t xml:space="preserve">marble dust) with an admixture of pigment to match the marble shade </w:t>
            </w:r>
            <w:r>
              <w:rPr>
                <w:rFonts w:ascii="Times New Roman" w:hAnsi="Times New Roman"/>
                <w:color w:val="000000"/>
                <w:spacing w:val="-4"/>
                <w:sz w:val="24"/>
              </w:rPr>
              <w:t xml:space="preserve">(To be seaweed to the backing by moans of cramps, which shall be </w:t>
            </w:r>
            <w:r>
              <w:rPr>
                <w:rFonts w:ascii="Times New Roman" w:hAnsi="Times New Roman"/>
                <w:color w:val="000000"/>
                <w:spacing w:val="-5"/>
                <w:sz w:val="24"/>
              </w:rPr>
              <w:t>paid for separately), (area of slabs over 0.50 sqm,)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blPrEx>
          <w:tblLook w:val="04A0"/>
        </w:tblPrEx>
        <w:trPr>
          <w:trHeight w:hRule="exact" w:val="40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11.21.1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Makrana white second quality.</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3773.00</w:t>
            </w:r>
          </w:p>
        </w:tc>
      </w:tr>
      <w:tr w:rsidR="00F20E0F" w:rsidTr="004D2427">
        <w:tblPrEx>
          <w:tblLook w:val="04A0"/>
        </w:tblPrEx>
        <w:trPr>
          <w:trHeight w:hRule="exact" w:val="43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11.21.2</w:t>
            </w:r>
          </w:p>
        </w:tc>
        <w:tc>
          <w:tcPr>
            <w:tcW w:w="5145" w:type="dxa"/>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ind w:left="112"/>
              <w:rPr>
                <w:rFonts w:ascii="Times New Roman" w:hAnsi="Times New Roman"/>
                <w:color w:val="000000"/>
                <w:spacing w:val="-8"/>
                <w:sz w:val="24"/>
              </w:rPr>
            </w:pPr>
            <w:r>
              <w:rPr>
                <w:rFonts w:ascii="Times New Roman" w:hAnsi="Times New Roman"/>
                <w:color w:val="000000"/>
                <w:spacing w:val="-8"/>
                <w:sz w:val="24"/>
              </w:rPr>
              <w:t>Rai Nagar Plain-</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2737.00</w:t>
            </w:r>
          </w:p>
        </w:tc>
      </w:tr>
      <w:tr w:rsidR="00F20E0F" w:rsidTr="004D2427">
        <w:tblPrEx>
          <w:tblLook w:val="04A0"/>
        </w:tblPrEx>
        <w:trPr>
          <w:trHeight w:hRule="exact" w:val="42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11,21.3</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4"/>
                <w:sz w:val="24"/>
              </w:rPr>
            </w:pPr>
            <w:r>
              <w:rPr>
                <w:rFonts w:ascii="Times New Roman" w:hAnsi="Times New Roman"/>
                <w:color w:val="000000"/>
                <w:spacing w:val="-4"/>
                <w:sz w:val="24"/>
              </w:rPr>
              <w:t>Aglaia White/Morgarh</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2553.00</w:t>
            </w:r>
          </w:p>
        </w:tc>
      </w:tr>
      <w:tr w:rsidR="00F20E0F" w:rsidTr="004D2427">
        <w:tblPrEx>
          <w:tblLook w:val="04A0"/>
        </w:tblPrEx>
        <w:trPr>
          <w:trHeight w:hRule="exact" w:val="43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11.21.4</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ICatni marble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2219.00</w:t>
            </w:r>
          </w:p>
        </w:tc>
      </w:tr>
      <w:tr w:rsidR="00F20E0F" w:rsidTr="004D2427">
        <w:tblPrEx>
          <w:tblLook w:val="04A0"/>
        </w:tblPrEx>
        <w:trPr>
          <w:trHeight w:hRule="exact" w:val="42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1121.5</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Back Zebra.</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1961.00</w:t>
            </w:r>
          </w:p>
        </w:tc>
      </w:tr>
      <w:tr w:rsidR="00F20E0F" w:rsidTr="004D2427">
        <w:tblPrEx>
          <w:tblLook w:val="04A0"/>
        </w:tblPrEx>
        <w:trPr>
          <w:trHeight w:hRule="exact" w:val="43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11.21.6</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4"/>
                <w:sz w:val="24"/>
              </w:rPr>
            </w:pPr>
            <w:r>
              <w:rPr>
                <w:rFonts w:ascii="Times New Roman" w:hAnsi="Times New Roman"/>
                <w:color w:val="000000"/>
                <w:spacing w:val="-4"/>
                <w:sz w:val="24"/>
              </w:rPr>
              <w:t>Udaipur / Banda green marble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2309.00</w:t>
            </w:r>
          </w:p>
        </w:tc>
      </w:tr>
      <w:tr w:rsidR="00F20E0F" w:rsidTr="004D2427">
        <w:tblPrEx>
          <w:tblLook w:val="04A0"/>
        </w:tblPrEx>
        <w:trPr>
          <w:trHeight w:hRule="exact" w:val="43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11.21.7</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Pink plain marble.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2100.00</w:t>
            </w:r>
          </w:p>
        </w:tc>
      </w:tr>
      <w:tr w:rsidR="00F20E0F" w:rsidTr="004D2427">
        <w:tblPrEx>
          <w:tblLook w:val="04A0"/>
        </w:tblPrEx>
        <w:trPr>
          <w:trHeight w:hRule="exact" w:val="48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11,21.8</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Jaiaalmer Yellow</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2240.00</w:t>
            </w:r>
          </w:p>
        </w:tc>
      </w:tr>
    </w:tbl>
    <w:p w:rsidR="00F20E0F" w:rsidRDefault="00F20E0F" w:rsidP="00F20E0F">
      <w:pPr>
        <w:rPr>
          <w:rFonts w:ascii="Times New Roman" w:hAnsi="Times New Roman"/>
          <w:color w:val="000000"/>
          <w:sz w:val="24"/>
        </w:rPr>
      </w:pPr>
    </w:p>
    <w:p w:rsidR="00CB2672" w:rsidRDefault="00CB2672" w:rsidP="00CB2672">
      <w:pPr>
        <w:jc w:val="center"/>
        <w:rPr>
          <w:rFonts w:ascii="Times New Roman" w:hAnsi="Times New Roman" w:cs="Times New Roman"/>
        </w:rPr>
      </w:pPr>
      <w:r>
        <w:t>Page No.200</w:t>
      </w:r>
    </w:p>
    <w:p w:rsidR="00CB2672" w:rsidRDefault="00CB2672" w:rsidP="00CB2672">
      <w:pPr>
        <w:jc w:val="center"/>
        <w:rPr>
          <w:rFonts w:ascii="Times New Roman" w:hAnsi="Times New Roman"/>
          <w:color w:val="000000"/>
          <w:sz w:val="24"/>
        </w:rPr>
      </w:pPr>
    </w:p>
    <w:tbl>
      <w:tblPr>
        <w:tblW w:w="0" w:type="auto"/>
        <w:tblInd w:w="15" w:type="dxa"/>
        <w:tblLayout w:type="fixed"/>
        <w:tblCellMar>
          <w:left w:w="0" w:type="dxa"/>
          <w:right w:w="0" w:type="dxa"/>
        </w:tblCellMar>
        <w:tblLook w:val="04A0"/>
      </w:tblPr>
      <w:tblGrid>
        <w:gridCol w:w="773"/>
        <w:gridCol w:w="1500"/>
        <w:gridCol w:w="5100"/>
        <w:gridCol w:w="45"/>
        <w:gridCol w:w="1050"/>
        <w:gridCol w:w="1312"/>
        <w:tblGridChange w:id="370">
          <w:tblGrid>
            <w:gridCol w:w="115"/>
            <w:gridCol w:w="658"/>
            <w:gridCol w:w="115"/>
            <w:gridCol w:w="1500"/>
            <w:gridCol w:w="5030"/>
            <w:gridCol w:w="70"/>
            <w:gridCol w:w="45"/>
            <w:gridCol w:w="935"/>
            <w:gridCol w:w="115"/>
            <w:gridCol w:w="1197"/>
            <w:gridCol w:w="115"/>
          </w:tblGrid>
        </w:tblGridChange>
      </w:tblGrid>
      <w:tr w:rsidR="00F20E0F" w:rsidTr="004D2427">
        <w:trPr>
          <w:trHeight w:hRule="exact" w:val="69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lastRenderedPageBreak/>
              <w:t xml:space="preserve">Item </w:t>
            </w:r>
            <w:r>
              <w:rPr>
                <w:rFonts w:ascii="Times New Roman" w:hAnsi="Times New Roman"/>
                <w:color w:val="000000"/>
                <w:spacing w:val="-10"/>
                <w:sz w:val="24"/>
              </w:rPr>
              <w:br/>
              <w:t>No.</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 xml:space="preserve">Rite (us </w:t>
            </w:r>
            <w:r>
              <w:rPr>
                <w:rFonts w:ascii="Times New Roman" w:hAnsi="Times New Roman"/>
                <w:color w:val="000000"/>
                <w:spacing w:val="-10"/>
                <w:sz w:val="24"/>
              </w:rPr>
              <w:br/>
              <w:t>Rs.)</w:t>
            </w:r>
          </w:p>
        </w:tc>
      </w:tr>
      <w:tr w:rsidR="00F20E0F" w:rsidTr="004D2427">
        <w:trPr>
          <w:trHeight w:hRule="exact" w:val="30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257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11.22</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z w:val="24"/>
              </w:rPr>
            </w:pPr>
            <w:r>
              <w:rPr>
                <w:rFonts w:ascii="Times New Roman" w:hAnsi="Times New Roman"/>
                <w:color w:val="000000"/>
                <w:sz w:val="24"/>
              </w:rPr>
              <w:t xml:space="preserve">Providing and fixing 18mm thick gang saw cut mirror polished </w:t>
            </w:r>
            <w:r>
              <w:rPr>
                <w:rFonts w:ascii="Times New Roman" w:hAnsi="Times New Roman"/>
                <w:color w:val="000000"/>
                <w:spacing w:val="-3"/>
                <w:sz w:val="24"/>
              </w:rPr>
              <w:t xml:space="preserve">(premoulded and prepolished) machine cut for kitchen platforms, </w:t>
            </w:r>
            <w:r>
              <w:rPr>
                <w:rFonts w:ascii="Times New Roman" w:hAnsi="Times New Roman"/>
                <w:color w:val="000000"/>
                <w:spacing w:val="4"/>
                <w:sz w:val="24"/>
              </w:rPr>
              <w:t xml:space="preserve">vanity counters, window sills , ficias and similar locations of </w:t>
            </w:r>
            <w:r>
              <w:rPr>
                <w:rFonts w:ascii="Times New Roman" w:hAnsi="Times New Roman"/>
                <w:color w:val="000000"/>
                <w:spacing w:val="-5"/>
                <w:sz w:val="24"/>
              </w:rPr>
              <w:t xml:space="preserve">required size of approved shade, colour and texture laid over 20mm thick base cemera mortar 1:4 (1 cement : 4 sand) with joints treated </w:t>
            </w:r>
            <w:r>
              <w:rPr>
                <w:rFonts w:ascii="Times New Roman" w:hAnsi="Times New Roman"/>
                <w:color w:val="000000"/>
                <w:spacing w:val="-8"/>
                <w:sz w:val="24"/>
              </w:rPr>
              <w:t xml:space="preserve">with white cement, mixed with matching pigment, epoxy touch ups, </w:t>
            </w:r>
            <w:r>
              <w:rPr>
                <w:rFonts w:ascii="Times New Roman" w:hAnsi="Times New Roman"/>
                <w:color w:val="000000"/>
                <w:spacing w:val="-1"/>
                <w:sz w:val="24"/>
              </w:rPr>
              <w:t xml:space="preserve">including rubbing, curing moulding and polishing to edge to give </w:t>
            </w:r>
            <w:r>
              <w:rPr>
                <w:rFonts w:ascii="Times New Roman" w:hAnsi="Times New Roman"/>
                <w:color w:val="000000"/>
                <w:spacing w:val="2"/>
                <w:sz w:val="24"/>
              </w:rPr>
              <w:t xml:space="preserve">high gloss finish wherever required etc. complete at all levels. </w:t>
            </w:r>
            <w:r>
              <w:rPr>
                <w:rFonts w:ascii="Times New Roman" w:hAnsi="Times New Roman"/>
                <w:color w:val="000000"/>
                <w:spacing w:val="-6"/>
                <w:sz w:val="24"/>
              </w:rPr>
              <w:t>samples approved by Engineer-in-charge.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203"/>
        </w:trPr>
        <w:tc>
          <w:tcPr>
            <w:tcW w:w="773" w:type="dxa"/>
            <w:vMerge w:val="restart"/>
            <w:tcBorders>
              <w:top w:val="single" w:sz="6" w:space="0" w:color="000000"/>
              <w:left w:val="single" w:sz="6" w:space="0" w:color="000000"/>
              <w:bottom w:val="none" w:sz="0"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11 22 1</w:t>
            </w:r>
          </w:p>
        </w:tc>
        <w:tc>
          <w:tcPr>
            <w:tcW w:w="5145" w:type="dxa"/>
            <w:gridSpan w:val="2"/>
            <w:vMerge w:val="restart"/>
            <w:tcBorders>
              <w:top w:val="single" w:sz="6" w:space="0" w:color="000000"/>
              <w:left w:val="single" w:sz="6" w:space="0" w:color="000000"/>
              <w:bottom w:val="none" w:sz="0" w:space="0" w:color="000000"/>
              <w:right w:val="single" w:sz="6" w:space="0" w:color="000000"/>
            </w:tcBorders>
          </w:tcPr>
          <w:p w:rsidR="00F20E0F" w:rsidRDefault="00F20E0F" w:rsidP="004D2427">
            <w:pPr>
              <w:ind w:left="108" w:right="828"/>
              <w:rPr>
                <w:rFonts w:ascii="Times New Roman" w:hAnsi="Times New Roman"/>
                <w:color w:val="000000"/>
                <w:spacing w:val="-11"/>
                <w:sz w:val="24"/>
              </w:rPr>
            </w:pPr>
            <w:r>
              <w:rPr>
                <w:rFonts w:ascii="Times New Roman" w:hAnsi="Times New Roman"/>
                <w:color w:val="000000"/>
                <w:spacing w:val="-11"/>
                <w:sz w:val="24"/>
              </w:rPr>
              <w:t xml:space="preserve">Raj Nagar plain/Vihite Marble/Udaipur Green </w:t>
            </w:r>
            <w:r>
              <w:rPr>
                <w:rFonts w:ascii="Times New Roman" w:hAnsi="Times New Roman"/>
                <w:color w:val="000000"/>
                <w:spacing w:val="-4"/>
                <w:sz w:val="24"/>
              </w:rPr>
              <w:t>Marble /Zebra black</w:t>
            </w:r>
          </w:p>
        </w:tc>
        <w:tc>
          <w:tcPr>
            <w:tcW w:w="1050" w:type="dxa"/>
            <w:vMerge w:val="restart"/>
            <w:tcBorders>
              <w:top w:val="single" w:sz="6" w:space="0" w:color="000000"/>
              <w:left w:val="single" w:sz="6" w:space="0" w:color="000000"/>
              <w:bottom w:val="none" w:sz="0"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vMerge w:val="restart"/>
            <w:tcBorders>
              <w:top w:val="single" w:sz="6" w:space="0" w:color="000000"/>
              <w:left w:val="single" w:sz="6" w:space="0" w:color="000000"/>
              <w:bottom w:val="none" w:sz="0"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1797.00</w:t>
            </w:r>
          </w:p>
        </w:tc>
      </w:tr>
      <w:tr w:rsidR="00F20E0F" w:rsidTr="004D2427">
        <w:trPr>
          <w:trHeight w:hRule="exact" w:val="367"/>
        </w:trPr>
        <w:tc>
          <w:tcPr>
            <w:tcW w:w="773" w:type="dxa"/>
            <w:vMerge/>
            <w:tcBorders>
              <w:top w:val="none" w:sz="0" w:space="0" w:color="000000"/>
              <w:left w:val="single" w:sz="6" w:space="0" w:color="000000"/>
              <w:bottom w:val="single" w:sz="6" w:space="0" w:color="000000"/>
              <w:right w:val="single" w:sz="6" w:space="0" w:color="000000"/>
            </w:tcBorders>
          </w:tcPr>
          <w:p w:rsidR="00F20E0F" w:rsidRDefault="00F20E0F" w:rsidP="004D2427"/>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5145" w:type="dxa"/>
            <w:gridSpan w:val="2"/>
            <w:vMerge/>
            <w:tcBorders>
              <w:top w:val="none" w:sz="0" w:space="0" w:color="000000"/>
              <w:left w:val="single" w:sz="6" w:space="0" w:color="000000"/>
              <w:bottom w:val="single" w:sz="6" w:space="0" w:color="000000"/>
              <w:right w:val="single" w:sz="6" w:space="0" w:color="000000"/>
            </w:tcBorders>
          </w:tcPr>
          <w:p w:rsidR="00F20E0F" w:rsidRDefault="00F20E0F" w:rsidP="004D2427"/>
        </w:tc>
        <w:tc>
          <w:tcPr>
            <w:tcW w:w="1050" w:type="dxa"/>
            <w:vMerge/>
            <w:tcBorders>
              <w:top w:val="none" w:sz="0" w:space="0" w:color="000000"/>
              <w:left w:val="single" w:sz="6" w:space="0" w:color="000000"/>
              <w:bottom w:val="single" w:sz="6" w:space="0" w:color="000000"/>
              <w:right w:val="single" w:sz="6" w:space="0" w:color="000000"/>
            </w:tcBorders>
          </w:tcPr>
          <w:p w:rsidR="00F20E0F" w:rsidRDefault="00F20E0F" w:rsidP="004D2427"/>
        </w:tc>
        <w:tc>
          <w:tcPr>
            <w:tcW w:w="1312" w:type="dxa"/>
            <w:vMerge/>
            <w:tcBorders>
              <w:top w:val="none" w:sz="0" w:space="0" w:color="000000"/>
              <w:left w:val="single" w:sz="6" w:space="0" w:color="000000"/>
              <w:bottom w:val="single" w:sz="6" w:space="0" w:color="000000"/>
              <w:right w:val="single" w:sz="6" w:space="0" w:color="000000"/>
            </w:tcBorders>
          </w:tcPr>
          <w:p w:rsidR="00F20E0F" w:rsidRDefault="00F20E0F" w:rsidP="004D2427"/>
        </w:tc>
      </w:tr>
      <w:tr w:rsidR="00F20E0F" w:rsidTr="004D2427">
        <w:trPr>
          <w:trHeight w:hRule="exact" w:val="46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11.22.2</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Granite of any colour and shade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3322.00</w:t>
            </w:r>
          </w:p>
        </w:tc>
      </w:tr>
      <w:tr w:rsidR="00F20E0F" w:rsidTr="004D2427">
        <w:trPr>
          <w:trHeight w:hRule="exact" w:val="45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11.22.3</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8"/>
                <w:sz w:val="24"/>
              </w:rPr>
            </w:pPr>
            <w:r>
              <w:rPr>
                <w:rFonts w:ascii="Times New Roman" w:hAnsi="Times New Roman"/>
                <w:color w:val="000000"/>
                <w:spacing w:val="-8"/>
                <w:sz w:val="24"/>
              </w:rPr>
              <w:t>Cuthipah stone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1279.00</w:t>
            </w:r>
          </w:p>
        </w:tc>
      </w:tr>
      <w:tr w:rsidR="00F20E0F" w:rsidTr="004D2427">
        <w:trPr>
          <w:trHeight w:hRule="exact" w:val="54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11.23</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4"/>
                <w:sz w:val="24"/>
              </w:rPr>
            </w:pPr>
            <w:r>
              <w:rPr>
                <w:rFonts w:ascii="Times New Roman" w:hAnsi="Times New Roman"/>
                <w:color w:val="000000"/>
                <w:spacing w:val="-4"/>
                <w:sz w:val="24"/>
              </w:rPr>
              <w:t>Extra for prefmishal nosing to treads of steps of marble stone.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164.00</w:t>
            </w:r>
          </w:p>
        </w:tc>
      </w:tr>
      <w:tr w:rsidR="00F20E0F" w:rsidTr="004D2427">
        <w:trPr>
          <w:trHeight w:hRule="exact" w:val="78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11.24</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color w:val="000000"/>
                <w:spacing w:val="-2"/>
                <w:sz w:val="24"/>
              </w:rPr>
            </w:pPr>
            <w:r>
              <w:rPr>
                <w:rFonts w:ascii="Times New Roman" w:hAnsi="Times New Roman"/>
                <w:color w:val="000000"/>
                <w:spacing w:val="-2"/>
                <w:sz w:val="24"/>
              </w:rPr>
              <w:t xml:space="preserve">Extra for marble stone flooring in treads of steps and risers using </w:t>
            </w:r>
            <w:r>
              <w:rPr>
                <w:rFonts w:ascii="Times New Roman" w:hAnsi="Times New Roman"/>
                <w:color w:val="000000"/>
                <w:spacing w:val="-5"/>
                <w:sz w:val="24"/>
              </w:rPr>
              <w:t>single length upto 2,00 metre .</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191.00</w:t>
            </w:r>
          </w:p>
        </w:tc>
      </w:tr>
      <w:tr w:rsidR="00F20E0F" w:rsidTr="004D2427">
        <w:trPr>
          <w:trHeight w:hRule="exact" w:val="312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11.25</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laying machine art, mirror polished, Italian Marble </w:t>
            </w:r>
            <w:r>
              <w:rPr>
                <w:rFonts w:ascii="Times New Roman" w:hAnsi="Times New Roman"/>
                <w:color w:val="000000"/>
                <w:spacing w:val="-6"/>
                <w:sz w:val="24"/>
              </w:rPr>
              <w:t xml:space="preserve">stone flooring laid in required pattern in linear portion of the building </w:t>
            </w:r>
            <w:r>
              <w:rPr>
                <w:rFonts w:ascii="Times New Roman" w:hAnsi="Times New Roman"/>
                <w:color w:val="000000"/>
                <w:spacing w:val="-3"/>
                <w:sz w:val="24"/>
              </w:rPr>
              <w:t xml:space="preserve">all complete as per architectural drawings, with 18 mm thick stone </w:t>
            </w:r>
            <w:r>
              <w:rPr>
                <w:rFonts w:ascii="Times New Roman" w:hAnsi="Times New Roman"/>
                <w:color w:val="000000"/>
                <w:spacing w:val="-5"/>
                <w:sz w:val="24"/>
              </w:rPr>
              <w:t xml:space="preserve">slab laid over 20 mm (average) thick base of cement mortar 1:4 (1 </w:t>
            </w:r>
            <w:r>
              <w:rPr>
                <w:rFonts w:ascii="Times New Roman" w:hAnsi="Times New Roman"/>
                <w:color w:val="000000"/>
                <w:spacing w:val="-3"/>
                <w:sz w:val="24"/>
              </w:rPr>
              <w:t xml:space="preserve">cement : 4 sand) laid and jointed with white cement slurry @ 4.4 </w:t>
            </w:r>
            <w:r>
              <w:rPr>
                <w:rFonts w:ascii="Times New Roman" w:hAnsi="Times New Roman"/>
                <w:color w:val="000000"/>
                <w:spacing w:val="-5"/>
                <w:sz w:val="24"/>
              </w:rPr>
              <w:t xml:space="preserve">kg/sqm including pointing with white cement slurry admixed with pigment to match the marble shade including rubbing, </w:t>
            </w:r>
            <w:r>
              <w:rPr>
                <w:rFonts w:ascii="Times New Roman" w:hAnsi="Times New Roman"/>
                <w:i/>
                <w:color w:val="000000"/>
                <w:spacing w:val="5"/>
                <w:sz w:val="24"/>
              </w:rPr>
              <w:t xml:space="preserve">curing </w:t>
            </w:r>
            <w:r>
              <w:rPr>
                <w:rFonts w:ascii="Times New Roman" w:hAnsi="Times New Roman"/>
                <w:color w:val="000000"/>
                <w:spacing w:val="-5"/>
                <w:sz w:val="24"/>
              </w:rPr>
              <w:t xml:space="preserve">and </w:t>
            </w:r>
            <w:r>
              <w:rPr>
                <w:rFonts w:ascii="Times New Roman" w:hAnsi="Times New Roman"/>
                <w:color w:val="000000"/>
                <w:spacing w:val="3"/>
                <w:sz w:val="24"/>
              </w:rPr>
              <w:t xml:space="preserve">polishing etc. all complete as specified and as directed by the </w:t>
            </w:r>
            <w:r>
              <w:rPr>
                <w:rFonts w:ascii="Times New Roman" w:hAnsi="Times New Roman"/>
                <w:color w:val="000000"/>
                <w:spacing w:val="-6"/>
                <w:sz w:val="24"/>
              </w:rPr>
              <w:t>Engine.a-in-Charge.</w:t>
            </w:r>
          </w:p>
          <w:p w:rsidR="00F20E0F" w:rsidRDefault="00F20E0F" w:rsidP="004D2427">
            <w:pPr>
              <w:ind w:left="108" w:right="144"/>
              <w:rPr>
                <w:rFonts w:ascii="Times New Roman" w:hAnsi="Times New Roman"/>
                <w:color w:val="000000"/>
                <w:spacing w:val="-4"/>
                <w:sz w:val="24"/>
              </w:rPr>
            </w:pPr>
            <w:r>
              <w:rPr>
                <w:rFonts w:ascii="Times New Roman" w:hAnsi="Times New Roman"/>
                <w:color w:val="000000"/>
                <w:spacing w:val="-4"/>
                <w:sz w:val="24"/>
              </w:rPr>
              <w:t>a) 18 mm thick Italian Marble stone slab,Perlato, Rosso emus, Fire Red or Dark Emperadort etc,</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4717.00</w:t>
            </w:r>
          </w:p>
        </w:tc>
      </w:tr>
      <w:tr w:rsidR="00F20E0F" w:rsidTr="004D2427">
        <w:trPr>
          <w:trHeight w:hRule="exact" w:val="309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11.26</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7"/>
                <w:sz w:val="24"/>
              </w:rPr>
            </w:pPr>
            <w:r>
              <w:rPr>
                <w:rFonts w:ascii="Times New Roman" w:hAnsi="Times New Roman"/>
                <w:color w:val="000000"/>
                <w:spacing w:val="-7"/>
                <w:sz w:val="24"/>
              </w:rPr>
              <w:t xml:space="preserve">Providing and fixing machine art, mirror / eggshell polished, Marble </w:t>
            </w:r>
            <w:r>
              <w:rPr>
                <w:rFonts w:ascii="Times New Roman" w:hAnsi="Times New Roman"/>
                <w:color w:val="000000"/>
                <w:spacing w:val="-2"/>
                <w:sz w:val="24"/>
              </w:rPr>
              <w:t xml:space="preserve">stone work for wall lining (veneer work) including dado, skirting, </w:t>
            </w:r>
            <w:r>
              <w:rPr>
                <w:rFonts w:ascii="Times New Roman" w:hAnsi="Times New Roman"/>
                <w:color w:val="000000"/>
                <w:spacing w:val="-5"/>
                <w:sz w:val="24"/>
              </w:rPr>
              <w:t xml:space="preserve">risen of steps etc, in required design and pattern wherever required, </w:t>
            </w:r>
            <w:r>
              <w:rPr>
                <w:rFonts w:ascii="Times New Roman" w:hAnsi="Times New Roman"/>
                <w:color w:val="000000"/>
                <w:spacing w:val="-8"/>
                <w:sz w:val="24"/>
              </w:rPr>
              <w:t xml:space="preserve">stones of different finished surface texture, on 12 mm (average) thick </w:t>
            </w:r>
            <w:r>
              <w:rPr>
                <w:rFonts w:ascii="Times New Roman" w:hAnsi="Times New Roman"/>
                <w:color w:val="000000"/>
                <w:spacing w:val="-4"/>
                <w:sz w:val="24"/>
              </w:rPr>
              <w:t xml:space="preserve">cement mortar 1:3 (1 cement : 3 sand) laid and jointed with white cement slurry @ 3.3 kg/sqm including pointing with white cement </w:t>
            </w:r>
            <w:r>
              <w:rPr>
                <w:rFonts w:ascii="Times New Roman" w:hAnsi="Times New Roman"/>
                <w:color w:val="000000"/>
                <w:spacing w:val="-6"/>
                <w:sz w:val="24"/>
              </w:rPr>
              <w:t xml:space="preserve">slurry admixed with pigment of matching shade, including rubbing, </w:t>
            </w:r>
            <w:r>
              <w:rPr>
                <w:rFonts w:ascii="Times New Roman" w:hAnsi="Times New Roman"/>
                <w:color w:val="000000"/>
                <w:spacing w:val="-5"/>
                <w:sz w:val="24"/>
              </w:rPr>
              <w:t>curing, polishing etc. all complete as per Architectural drawings, and as directed by the Engineer-in-Charge.</w:t>
            </w:r>
          </w:p>
          <w:p w:rsidR="00F20E0F" w:rsidRDefault="00F20E0F" w:rsidP="004D2427">
            <w:pPr>
              <w:ind w:left="108" w:right="144"/>
              <w:rPr>
                <w:rFonts w:ascii="Times New Roman" w:hAnsi="Times New Roman"/>
                <w:color w:val="000000"/>
                <w:spacing w:val="-7"/>
                <w:sz w:val="24"/>
              </w:rPr>
            </w:pPr>
            <w:r>
              <w:rPr>
                <w:rFonts w:ascii="Times New Roman" w:hAnsi="Times New Roman"/>
                <w:color w:val="000000"/>
                <w:spacing w:val="-7"/>
                <w:sz w:val="24"/>
              </w:rPr>
              <w:t xml:space="preserve">a) 18 mm thick Italian Marble stone slab,Ferlain, </w:t>
            </w:r>
            <w:r>
              <w:rPr>
                <w:rFonts w:ascii="Times New Roman" w:hAnsi="Times New Roman"/>
                <w:b/>
                <w:color w:val="000000"/>
                <w:spacing w:val="3"/>
                <w:w w:val="105"/>
                <w:sz w:val="23"/>
              </w:rPr>
              <w:t xml:space="preserve">Rosso </w:t>
            </w:r>
            <w:r>
              <w:rPr>
                <w:rFonts w:ascii="Times New Roman" w:hAnsi="Times New Roman"/>
                <w:color w:val="000000"/>
                <w:spacing w:val="-7"/>
                <w:sz w:val="24"/>
              </w:rPr>
              <w:t xml:space="preserve">verona, Fire </w:t>
            </w:r>
            <w:r>
              <w:rPr>
                <w:rFonts w:ascii="Times New Roman" w:hAnsi="Times New Roman"/>
                <w:color w:val="000000"/>
                <w:spacing w:val="-4"/>
                <w:sz w:val="24"/>
              </w:rPr>
              <w:t>Red or Dark Emperadort etc,</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5566.00</w:t>
            </w:r>
          </w:p>
        </w:tc>
      </w:tr>
      <w:tr w:rsidR="00F20E0F" w:rsidTr="00CB2672">
        <w:trPr>
          <w:trHeight w:hRule="exact" w:val="298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color w:val="000000"/>
                <w:spacing w:val="-10"/>
                <w:sz w:val="24"/>
              </w:rPr>
            </w:pPr>
            <w:r>
              <w:rPr>
                <w:rFonts w:ascii="Times New Roman" w:hAnsi="Times New Roman"/>
                <w:color w:val="000000"/>
                <w:spacing w:val="-10"/>
                <w:sz w:val="24"/>
              </w:rPr>
              <w:t>11,27</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spacing w:line="230" w:lineRule="auto"/>
              <w:ind w:left="108" w:right="144"/>
              <w:jc w:val="both"/>
              <w:rPr>
                <w:rFonts w:ascii="Times New Roman" w:hAnsi="Times New Roman"/>
                <w:color w:val="000000"/>
                <w:spacing w:val="-2"/>
                <w:sz w:val="24"/>
              </w:rPr>
            </w:pPr>
            <w:r>
              <w:rPr>
                <w:rFonts w:ascii="Times New Roman" w:hAnsi="Times New Roman"/>
                <w:color w:val="000000"/>
                <w:spacing w:val="-2"/>
                <w:sz w:val="24"/>
              </w:rPr>
              <w:t xml:space="preserve">Providing and laying machine cut, mirror polished Italian Marble </w:t>
            </w:r>
            <w:r>
              <w:rPr>
                <w:rFonts w:ascii="Times New Roman" w:hAnsi="Times New Roman"/>
                <w:color w:val="000000"/>
                <w:spacing w:val="-5"/>
                <w:sz w:val="24"/>
              </w:rPr>
              <w:t xml:space="preserve">stone flooring, in required design (Simple geometrical, abstract etc.) </w:t>
            </w:r>
            <w:r>
              <w:rPr>
                <w:rFonts w:ascii="Times New Roman" w:hAnsi="Times New Roman"/>
                <w:color w:val="000000"/>
                <w:spacing w:val="-8"/>
                <w:sz w:val="24"/>
              </w:rPr>
              <w:t xml:space="preserve">and in patterns in combination with Italian marble stones of dif6aent </w:t>
            </w:r>
            <w:r>
              <w:rPr>
                <w:rFonts w:ascii="Times New Roman" w:hAnsi="Times New Roman"/>
                <w:color w:val="000000"/>
                <w:spacing w:val="-5"/>
                <w:sz w:val="24"/>
              </w:rPr>
              <w:t xml:space="preserve">colours, shades and finished surface texture etc., in linear portions of the building, all complete as per the architectural drawings, with 18 </w:t>
            </w:r>
            <w:r>
              <w:rPr>
                <w:rFonts w:ascii="Times New Roman" w:hAnsi="Times New Roman"/>
                <w:color w:val="000000"/>
                <w:spacing w:val="-7"/>
                <w:sz w:val="24"/>
              </w:rPr>
              <w:t xml:space="preserve">mm thick stone slab laid over 20 mm (average) thick base of cement </w:t>
            </w:r>
            <w:r>
              <w:rPr>
                <w:rFonts w:ascii="Times New Roman" w:hAnsi="Times New Roman"/>
                <w:color w:val="000000"/>
                <w:spacing w:val="-3"/>
                <w:sz w:val="24"/>
              </w:rPr>
              <w:t xml:space="preserve">mortar 1:4 (1 cement : 4 sand) laid and jointed with white cement slurry @ 4.4 kg/sqm including pointing with white cement slurry </w:t>
            </w:r>
            <w:r>
              <w:rPr>
                <w:rFonts w:ascii="Times New Roman" w:hAnsi="Times New Roman"/>
                <w:color w:val="000000"/>
                <w:spacing w:val="-7"/>
                <w:sz w:val="24"/>
              </w:rPr>
              <w:t xml:space="preserve">admixed with pigment to match the marble shade including rubbing, </w:t>
            </w:r>
            <w:r>
              <w:rPr>
                <w:rFonts w:ascii="Times New Roman" w:hAnsi="Times New Roman"/>
                <w:color w:val="000000"/>
                <w:spacing w:val="-5"/>
                <w:sz w:val="24"/>
              </w:rPr>
              <w:t xml:space="preserve">curing and polishing etc. all complete </w:t>
            </w:r>
            <w:r>
              <w:rPr>
                <w:rFonts w:ascii="Times New Roman" w:hAnsi="Times New Roman"/>
                <w:i/>
                <w:color w:val="000000"/>
                <w:spacing w:val="5"/>
                <w:sz w:val="24"/>
              </w:rPr>
              <w:t xml:space="preserve">as </w:t>
            </w:r>
            <w:r>
              <w:rPr>
                <w:rFonts w:ascii="Times New Roman" w:hAnsi="Times New Roman"/>
                <w:color w:val="000000"/>
                <w:spacing w:val="-5"/>
                <w:sz w:val="24"/>
              </w:rPr>
              <w:t>specified and as directed by</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31C51" w:rsidP="004D2427">
            <w:pPr>
              <w:jc w:val="center"/>
              <w:rPr>
                <w:rFonts w:ascii="Times New Roman" w:hAnsi="Times New Roman"/>
                <w:color w:val="000000"/>
                <w:spacing w:val="-10"/>
                <w:sz w:val="24"/>
              </w:rPr>
            </w:pPr>
            <w:r>
              <w:rPr>
                <w:rFonts w:ascii="Times New Roman" w:hAnsi="Times New Roman"/>
                <w:noProof/>
                <w:color w:val="000000"/>
                <w:spacing w:val="-10"/>
                <w:sz w:val="24"/>
                <w:lang w:bidi="hi-IN"/>
              </w:rPr>
              <w:pict>
                <v:shape id="_x0000_s1048" type="#_x0000_t202" style="position:absolute;left:0;text-align:left;margin-left:34.05pt;margin-top:156.9pt;width:81.2pt;height:22.75pt;z-index:251675648;mso-position-horizontal-relative:text;mso-position-vertical-relative:text" filled="f" stroked="f">
                  <v:textbox style="mso-next-textbox:#_x0000_s1048">
                    <w:txbxContent>
                      <w:p w:rsidR="006A17B0" w:rsidRDefault="006A17B0" w:rsidP="00CB2672">
                        <w:pPr>
                          <w:jc w:val="center"/>
                          <w:rPr>
                            <w:rFonts w:ascii="Times New Roman" w:hAnsi="Times New Roman" w:cs="Times New Roman"/>
                          </w:rPr>
                        </w:pPr>
                        <w:r>
                          <w:t>Page No.201</w:t>
                        </w:r>
                      </w:p>
                      <w:p w:rsidR="006A17B0" w:rsidRDefault="006A17B0" w:rsidP="00CB2672"/>
                    </w:txbxContent>
                  </v:textbox>
                </v:shape>
              </w:pict>
            </w:r>
            <w:r w:rsidR="00F20E0F">
              <w:rPr>
                <w:rFonts w:ascii="Times New Roman" w:hAnsi="Times New Roman"/>
                <w:color w:val="000000"/>
                <w:spacing w:val="-10"/>
                <w:sz w:val="24"/>
              </w:rPr>
              <w:t>4915.00</w:t>
            </w:r>
          </w:p>
        </w:tc>
      </w:tr>
      <w:tr w:rsidR="00F20E0F" w:rsidTr="004D2427">
        <w:trPr>
          <w:cantSplit/>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color w:val="000000"/>
                <w:spacing w:val="-10"/>
                <w:sz w:val="24"/>
              </w:rPr>
            </w:pPr>
            <w:r>
              <w:rPr>
                <w:rFonts w:ascii="Times New Roman" w:hAnsi="Times New Roman"/>
                <w:color w:val="000000"/>
                <w:spacing w:val="-10"/>
                <w:sz w:val="24"/>
              </w:rPr>
              <w:lastRenderedPageBreak/>
              <w:t xml:space="preserve">Item </w:t>
            </w:r>
            <w:r>
              <w:rPr>
                <w:rFonts w:ascii="Times New Roman" w:hAnsi="Times New Roman"/>
                <w:color w:val="000000"/>
                <w:spacing w:val="-10"/>
                <w:sz w:val="24"/>
              </w:rPr>
              <w:br/>
              <w:t>No.</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Pr="00E1671E" w:rsidRDefault="00F20E0F" w:rsidP="004D2427">
            <w:pPr>
              <w:spacing w:line="230" w:lineRule="auto"/>
              <w:ind w:left="108" w:right="144"/>
              <w:jc w:val="both"/>
              <w:rPr>
                <w:rFonts w:ascii="Times New Roman" w:hAnsi="Times New Roman"/>
                <w:color w:val="000000"/>
                <w:spacing w:val="-2"/>
                <w:sz w:val="24"/>
              </w:rPr>
            </w:pPr>
            <w:r w:rsidRPr="00E1671E">
              <w:rPr>
                <w:rFonts w:ascii="Times New Roman" w:hAnsi="Times New Roman"/>
                <w:color w:val="000000"/>
                <w:spacing w:val="-2"/>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312" w:type="dxa"/>
            <w:tcBorders>
              <w:top w:val="single" w:sz="6" w:space="0" w:color="000000"/>
              <w:left w:val="single" w:sz="6" w:space="0" w:color="000000"/>
              <w:bottom w:val="single" w:sz="6" w:space="0" w:color="000000"/>
              <w:right w:val="single" w:sz="6" w:space="0" w:color="000000"/>
            </w:tcBorders>
          </w:tcPr>
          <w:p w:rsidR="00F20E0F" w:rsidRPr="00E1671E" w:rsidRDefault="00F20E0F" w:rsidP="004D2427">
            <w:pPr>
              <w:jc w:val="center"/>
              <w:rPr>
                <w:rFonts w:ascii="Times New Roman" w:hAnsi="Times New Roman"/>
                <w:color w:val="000000"/>
                <w:spacing w:val="-10"/>
                <w:sz w:val="24"/>
              </w:rPr>
            </w:pPr>
            <w:r w:rsidRPr="00E1671E">
              <w:rPr>
                <w:rFonts w:ascii="Times New Roman" w:hAnsi="Times New Roman"/>
                <w:color w:val="000000"/>
                <w:spacing w:val="-10"/>
                <w:sz w:val="24"/>
              </w:rPr>
              <w:t xml:space="preserve">Rite (in </w:t>
            </w:r>
            <w:r w:rsidRPr="00E1671E">
              <w:rPr>
                <w:rFonts w:ascii="Times New Roman" w:hAnsi="Times New Roman"/>
                <w:color w:val="000000"/>
                <w:spacing w:val="-10"/>
                <w:sz w:val="24"/>
              </w:rPr>
              <w:br/>
            </w:r>
            <w:r>
              <w:rPr>
                <w:rFonts w:ascii="Times New Roman" w:hAnsi="Times New Roman"/>
                <w:color w:val="000000"/>
                <w:spacing w:val="-10"/>
                <w:sz w:val="24"/>
              </w:rPr>
              <w:t>Rs.)</w:t>
            </w:r>
          </w:p>
        </w:tc>
      </w:tr>
      <w:tr w:rsidR="00F20E0F" w:rsidTr="004D2427">
        <w:trPr>
          <w:cantSplit/>
        </w:trPr>
        <w:tc>
          <w:tcPr>
            <w:tcW w:w="773" w:type="dxa"/>
            <w:tcBorders>
              <w:top w:val="single" w:sz="6" w:space="0" w:color="000000"/>
              <w:left w:val="single" w:sz="6" w:space="0" w:color="000000"/>
              <w:bottom w:val="single" w:sz="6" w:space="0" w:color="000000"/>
              <w:right w:val="single" w:sz="6" w:space="0" w:color="000000"/>
            </w:tcBorders>
          </w:tcPr>
          <w:p w:rsidR="00F20E0F" w:rsidRPr="00E1671E" w:rsidRDefault="00F20E0F" w:rsidP="004D2427">
            <w:pPr>
              <w:ind w:right="120"/>
              <w:jc w:val="right"/>
              <w:rPr>
                <w:rFonts w:ascii="Times New Roman" w:hAnsi="Times New Roman"/>
                <w:color w:val="000000"/>
                <w:spacing w:val="-10"/>
                <w:sz w:val="24"/>
              </w:rPr>
            </w:pP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spacing w:line="230" w:lineRule="auto"/>
              <w:ind w:left="108" w:right="144"/>
              <w:jc w:val="both"/>
              <w:rPr>
                <w:rFonts w:ascii="Times New Roman" w:hAnsi="Times New Roman"/>
                <w:color w:val="000000"/>
                <w:spacing w:val="-2"/>
                <w:sz w:val="24"/>
              </w:rPr>
            </w:pPr>
            <w:r>
              <w:rPr>
                <w:rFonts w:ascii="Times New Roman" w:hAnsi="Times New Roman"/>
                <w:color w:val="000000"/>
                <w:spacing w:val="-2"/>
                <w:sz w:val="24"/>
              </w:rPr>
              <w:t>the Enginea-in-Charge.</w:t>
            </w:r>
          </w:p>
          <w:p w:rsidR="00F20E0F" w:rsidRPr="00E1671E" w:rsidRDefault="00F20E0F" w:rsidP="004D2427">
            <w:pPr>
              <w:spacing w:line="230" w:lineRule="auto"/>
              <w:ind w:left="108" w:right="144"/>
              <w:jc w:val="both"/>
              <w:rPr>
                <w:rFonts w:ascii="Times New Roman" w:hAnsi="Times New Roman"/>
                <w:color w:val="000000"/>
                <w:spacing w:val="-2"/>
                <w:sz w:val="24"/>
              </w:rPr>
            </w:pPr>
            <w:r w:rsidRPr="00E1671E">
              <w:rPr>
                <w:rFonts w:ascii="Times New Roman" w:hAnsi="Times New Roman"/>
                <w:color w:val="000000"/>
                <w:spacing w:val="-2"/>
                <w:sz w:val="24"/>
              </w:rPr>
              <w:t>a) 18 mm thick Italian Marble stone slab,Perlato, Rosso verona, Fire Rod or Dark Emperadore etc.</w:t>
            </w:r>
          </w:p>
        </w:tc>
        <w:tc>
          <w:tcPr>
            <w:tcW w:w="1050" w:type="dxa"/>
            <w:tcBorders>
              <w:top w:val="single" w:sz="6" w:space="0" w:color="000000"/>
              <w:left w:val="single" w:sz="6" w:space="0" w:color="000000"/>
              <w:bottom w:val="single" w:sz="6" w:space="0" w:color="000000"/>
              <w:right w:val="single" w:sz="6" w:space="0" w:color="000000"/>
            </w:tcBorders>
          </w:tcPr>
          <w:p w:rsidR="00F20E0F" w:rsidRPr="00E1671E" w:rsidRDefault="00F20E0F" w:rsidP="004D2427">
            <w:pPr>
              <w:jc w:val="center"/>
              <w:rPr>
                <w:rFonts w:ascii="Times New Roman" w:hAnsi="Times New Roman"/>
                <w:color w:val="000000"/>
                <w:spacing w:val="-10"/>
                <w:sz w:val="24"/>
              </w:rPr>
            </w:pPr>
          </w:p>
        </w:tc>
        <w:tc>
          <w:tcPr>
            <w:tcW w:w="1312" w:type="dxa"/>
            <w:tcBorders>
              <w:top w:val="single" w:sz="6" w:space="0" w:color="000000"/>
              <w:left w:val="single" w:sz="6" w:space="0" w:color="000000"/>
              <w:bottom w:val="single" w:sz="6" w:space="0" w:color="000000"/>
              <w:right w:val="single" w:sz="6" w:space="0" w:color="000000"/>
            </w:tcBorders>
          </w:tcPr>
          <w:p w:rsidR="00F20E0F" w:rsidRPr="00E1671E" w:rsidRDefault="00F20E0F" w:rsidP="004D2427">
            <w:pPr>
              <w:jc w:val="center"/>
              <w:rPr>
                <w:rFonts w:ascii="Times New Roman" w:hAnsi="Times New Roman"/>
                <w:color w:val="000000"/>
                <w:spacing w:val="-10"/>
                <w:sz w:val="24"/>
              </w:rPr>
            </w:pPr>
          </w:p>
        </w:tc>
      </w:tr>
      <w:tr w:rsidR="00F20E0F" w:rsidTr="004D2427">
        <w:trPr>
          <w:trHeight w:hRule="exact" w:val="264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color w:val="000000"/>
                <w:spacing w:val="-10"/>
                <w:sz w:val="24"/>
              </w:rPr>
            </w:pPr>
            <w:r>
              <w:rPr>
                <w:rFonts w:ascii="Times New Roman" w:hAnsi="Times New Roman"/>
                <w:color w:val="000000"/>
                <w:spacing w:val="-10"/>
                <w:sz w:val="24"/>
              </w:rPr>
              <w:t>11.28</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Pr="00E1671E" w:rsidRDefault="00F20E0F" w:rsidP="004D2427">
            <w:pPr>
              <w:spacing w:line="230" w:lineRule="auto"/>
              <w:ind w:left="108" w:right="144"/>
              <w:jc w:val="both"/>
              <w:rPr>
                <w:rFonts w:ascii="Times New Roman" w:hAnsi="Times New Roman"/>
                <w:color w:val="000000"/>
                <w:spacing w:val="-2"/>
                <w:sz w:val="24"/>
              </w:rPr>
            </w:pPr>
            <w:r w:rsidRPr="00E1671E">
              <w:rPr>
                <w:rFonts w:ascii="Times New Roman" w:hAnsi="Times New Roman"/>
                <w:color w:val="000000"/>
                <w:spacing w:val="-2"/>
                <w:sz w:val="24"/>
              </w:rPr>
              <w:t>Granite work gang saw cut (polished and machine cut) of thickness 18mm for wall lining (veneer work), backing filled with a grout of avaagc 12 mm thick in cement mortar 1:3 (1 cement - 3 sand) including pointing with white cement mortar 1:2 (1 white cement : 2 marble dust) with an admixture of pigment to match the marble shade: (To be secured to the barking by means of cramps, which shall be paid for separately).</w:t>
            </w:r>
          </w:p>
        </w:tc>
        <w:tc>
          <w:tcPr>
            <w:tcW w:w="1050" w:type="dxa"/>
            <w:tcBorders>
              <w:top w:val="single" w:sz="6" w:space="0" w:color="000000"/>
              <w:left w:val="single" w:sz="6" w:space="0" w:color="000000"/>
              <w:bottom w:val="single" w:sz="6" w:space="0" w:color="000000"/>
              <w:right w:val="single" w:sz="6" w:space="0" w:color="000000"/>
            </w:tcBorders>
          </w:tcPr>
          <w:p w:rsidR="00F20E0F" w:rsidRPr="00E1671E" w:rsidRDefault="00F20E0F" w:rsidP="004D2427">
            <w:pPr>
              <w:jc w:val="center"/>
              <w:rPr>
                <w:rFonts w:ascii="Times New Roman" w:hAnsi="Times New Roman"/>
                <w:color w:val="000000"/>
                <w:spacing w:val="-10"/>
                <w:sz w:val="24"/>
              </w:rPr>
            </w:pPr>
          </w:p>
        </w:tc>
        <w:tc>
          <w:tcPr>
            <w:tcW w:w="1312" w:type="dxa"/>
            <w:tcBorders>
              <w:top w:val="single" w:sz="6" w:space="0" w:color="000000"/>
              <w:left w:val="single" w:sz="6" w:space="0" w:color="000000"/>
              <w:bottom w:val="single" w:sz="6" w:space="0" w:color="000000"/>
              <w:right w:val="single" w:sz="6" w:space="0" w:color="000000"/>
            </w:tcBorders>
          </w:tcPr>
          <w:p w:rsidR="00F20E0F" w:rsidRPr="00E1671E" w:rsidRDefault="00F20E0F" w:rsidP="004D2427">
            <w:pPr>
              <w:jc w:val="center"/>
              <w:rPr>
                <w:rFonts w:ascii="Times New Roman" w:hAnsi="Times New Roman"/>
                <w:color w:val="000000"/>
                <w:spacing w:val="-10"/>
                <w:sz w:val="24"/>
              </w:rPr>
            </w:pPr>
          </w:p>
        </w:tc>
      </w:tr>
      <w:tr w:rsidR="00F20E0F" w:rsidTr="004D2427">
        <w:trPr>
          <w:trHeight w:hRule="exact" w:val="36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11.28.1</w:t>
            </w:r>
          </w:p>
        </w:tc>
        <w:tc>
          <w:tcPr>
            <w:tcW w:w="5145" w:type="dxa"/>
            <w:gridSpan w:val="2"/>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ind w:left="97"/>
              <w:rPr>
                <w:rFonts w:ascii="Times New Roman" w:hAnsi="Times New Roman"/>
                <w:color w:val="000000"/>
                <w:spacing w:val="-10"/>
                <w:sz w:val="24"/>
              </w:rPr>
            </w:pPr>
            <w:r>
              <w:rPr>
                <w:rFonts w:ascii="Times New Roman" w:hAnsi="Times New Roman"/>
                <w:color w:val="000000"/>
                <w:spacing w:val="-10"/>
                <w:sz w:val="24"/>
              </w:rPr>
              <w:t>Black</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37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11.2811</w:t>
            </w:r>
          </w:p>
        </w:tc>
        <w:tc>
          <w:tcPr>
            <w:tcW w:w="5145" w:type="dxa"/>
            <w:gridSpan w:val="2"/>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ind w:left="97"/>
              <w:rPr>
                <w:rFonts w:ascii="Times New Roman" w:hAnsi="Times New Roman"/>
                <w:color w:val="000000"/>
                <w:spacing w:val="-6"/>
                <w:sz w:val="24"/>
              </w:rPr>
            </w:pPr>
            <w:r>
              <w:rPr>
                <w:rFonts w:ascii="Times New Roman" w:hAnsi="Times New Roman"/>
                <w:color w:val="000000"/>
                <w:spacing w:val="-6"/>
                <w:sz w:val="24"/>
              </w:rPr>
              <w:t>Arca of slab upto 0.50 sqm</w:t>
            </w:r>
          </w:p>
        </w:tc>
        <w:tc>
          <w:tcPr>
            <w:tcW w:w="1050" w:type="dxa"/>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3483.00</w:t>
            </w:r>
          </w:p>
        </w:tc>
      </w:tr>
      <w:tr w:rsidR="00F20E0F" w:rsidTr="004D2427">
        <w:trPr>
          <w:trHeight w:hRule="exact" w:val="36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11,28.1.2</w:t>
            </w:r>
          </w:p>
        </w:tc>
        <w:tc>
          <w:tcPr>
            <w:tcW w:w="5145" w:type="dxa"/>
            <w:gridSpan w:val="2"/>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ind w:left="97"/>
              <w:rPr>
                <w:rFonts w:ascii="Times New Roman" w:hAnsi="Times New Roman"/>
                <w:color w:val="000000"/>
                <w:spacing w:val="-6"/>
                <w:sz w:val="24"/>
              </w:rPr>
            </w:pPr>
            <w:r>
              <w:rPr>
                <w:rFonts w:ascii="Times New Roman" w:hAnsi="Times New Roman"/>
                <w:color w:val="000000"/>
                <w:spacing w:val="-6"/>
                <w:sz w:val="24"/>
              </w:rPr>
              <w:t>Area of slab over 0.50 sqm</w:t>
            </w:r>
          </w:p>
        </w:tc>
        <w:tc>
          <w:tcPr>
            <w:tcW w:w="1050" w:type="dxa"/>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3720.00</w:t>
            </w:r>
          </w:p>
        </w:tc>
      </w:tr>
      <w:tr w:rsidR="00F20E0F" w:rsidTr="004D2427">
        <w:trPr>
          <w:trHeight w:hRule="exact" w:val="36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11.28.2</w:t>
            </w:r>
          </w:p>
        </w:tc>
        <w:tc>
          <w:tcPr>
            <w:tcW w:w="5145" w:type="dxa"/>
            <w:gridSpan w:val="2"/>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ind w:left="97"/>
              <w:rPr>
                <w:rFonts w:ascii="Times New Roman" w:hAnsi="Times New Roman"/>
                <w:color w:val="000000"/>
                <w:spacing w:val="-5"/>
                <w:sz w:val="24"/>
              </w:rPr>
            </w:pPr>
            <w:r>
              <w:rPr>
                <w:rFonts w:ascii="Times New Roman" w:hAnsi="Times New Roman"/>
                <w:color w:val="000000"/>
                <w:spacing w:val="-5"/>
                <w:sz w:val="24"/>
              </w:rPr>
              <w:t>All Shades /colour other than black</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37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11.28.2.1</w:t>
            </w:r>
          </w:p>
        </w:tc>
        <w:tc>
          <w:tcPr>
            <w:tcW w:w="5145" w:type="dxa"/>
            <w:gridSpan w:val="2"/>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ind w:left="97"/>
              <w:rPr>
                <w:rFonts w:ascii="Times New Roman" w:hAnsi="Times New Roman"/>
                <w:color w:val="000000"/>
                <w:spacing w:val="-6"/>
                <w:sz w:val="24"/>
              </w:rPr>
            </w:pPr>
            <w:r>
              <w:rPr>
                <w:rFonts w:ascii="Times New Roman" w:hAnsi="Times New Roman"/>
                <w:color w:val="000000"/>
                <w:spacing w:val="-6"/>
                <w:sz w:val="24"/>
              </w:rPr>
              <w:t>Arca of slab upto 0.50 sqm</w:t>
            </w:r>
          </w:p>
        </w:tc>
        <w:tc>
          <w:tcPr>
            <w:tcW w:w="1050" w:type="dxa"/>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3100.00</w:t>
            </w:r>
          </w:p>
        </w:tc>
      </w:tr>
      <w:tr w:rsidR="00F20E0F" w:rsidTr="004D2427">
        <w:trPr>
          <w:trHeight w:hRule="exact" w:val="52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1128.2.2</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6"/>
                <w:sz w:val="24"/>
              </w:rPr>
            </w:pPr>
            <w:r>
              <w:rPr>
                <w:rFonts w:ascii="Times New Roman" w:hAnsi="Times New Roman"/>
                <w:color w:val="000000"/>
                <w:spacing w:val="-6"/>
                <w:sz w:val="24"/>
              </w:rPr>
              <w:t>Area of slab over 0.50 sqm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3344.00</w:t>
            </w:r>
          </w:p>
        </w:tc>
      </w:tr>
      <w:tr w:rsidR="00F20E0F" w:rsidTr="004D2427">
        <w:trPr>
          <w:trHeight w:hRule="exact" w:val="204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color w:val="000000"/>
                <w:spacing w:val="-10"/>
                <w:sz w:val="24"/>
              </w:rPr>
            </w:pPr>
            <w:r>
              <w:rPr>
                <w:rFonts w:ascii="Times New Roman" w:hAnsi="Times New Roman"/>
                <w:color w:val="000000"/>
                <w:spacing w:val="-10"/>
                <w:sz w:val="24"/>
              </w:rPr>
              <w:t>11,29</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10"/>
                <w:sz w:val="24"/>
              </w:rPr>
            </w:pPr>
            <w:r>
              <w:rPr>
                <w:rFonts w:ascii="Times New Roman" w:hAnsi="Times New Roman"/>
                <w:color w:val="000000"/>
                <w:spacing w:val="-10"/>
                <w:sz w:val="24"/>
              </w:rPr>
              <w:t xml:space="preserve">Providing and laying gang saw cut 18 mm thick, </w:t>
            </w:r>
            <w:r>
              <w:rPr>
                <w:rFonts w:ascii="Times New Roman" w:hAnsi="Times New Roman"/>
                <w:b/>
                <w:color w:val="000000"/>
                <w:w w:val="95"/>
                <w:sz w:val="24"/>
              </w:rPr>
              <w:t xml:space="preserve">mirror </w:t>
            </w:r>
            <w:r>
              <w:rPr>
                <w:rFonts w:ascii="Times New Roman" w:hAnsi="Times New Roman"/>
                <w:color w:val="000000"/>
                <w:spacing w:val="-10"/>
                <w:sz w:val="24"/>
              </w:rPr>
              <w:t xml:space="preserve">polished pre </w:t>
            </w:r>
            <w:r>
              <w:rPr>
                <w:rFonts w:ascii="Times New Roman" w:hAnsi="Times New Roman"/>
                <w:color w:val="000000"/>
                <w:spacing w:val="-5"/>
                <w:sz w:val="24"/>
              </w:rPr>
              <w:t xml:space="preserve">moulded (wherever required) and pm polished machine cut granite </w:t>
            </w:r>
            <w:r>
              <w:rPr>
                <w:rFonts w:ascii="Times New Roman" w:hAnsi="Times New Roman"/>
                <w:color w:val="000000"/>
                <w:sz w:val="24"/>
              </w:rPr>
              <w:t xml:space="preserve">stone of required size and plume of approved shade, colour and </w:t>
            </w:r>
            <w:r>
              <w:rPr>
                <w:rFonts w:ascii="Times New Roman" w:hAnsi="Times New Roman"/>
                <w:color w:val="000000"/>
                <w:spacing w:val="-7"/>
                <w:sz w:val="24"/>
              </w:rPr>
              <w:t xml:space="preserve">texture in flooring laid </w:t>
            </w:r>
            <w:r>
              <w:rPr>
                <w:rFonts w:ascii="Times New Roman" w:hAnsi="Times New Roman"/>
                <w:i/>
                <w:color w:val="000000"/>
                <w:spacing w:val="3"/>
                <w:sz w:val="24"/>
              </w:rPr>
              <w:t xml:space="preserve">over </w:t>
            </w:r>
            <w:r>
              <w:rPr>
                <w:rFonts w:ascii="Times New Roman" w:hAnsi="Times New Roman"/>
                <w:color w:val="000000"/>
                <w:spacing w:val="-7"/>
                <w:sz w:val="24"/>
              </w:rPr>
              <w:t xml:space="preserve">20mm thick base of cement mortar 1:4 </w:t>
            </w:r>
            <w:r>
              <w:rPr>
                <w:rFonts w:ascii="Times New Roman" w:hAnsi="Times New Roman"/>
                <w:color w:val="000000"/>
                <w:spacing w:val="-2"/>
                <w:sz w:val="24"/>
              </w:rPr>
              <w:t xml:space="preserve">(lament : 4 sand) including grouting the joints with white cement </w:t>
            </w:r>
            <w:r>
              <w:rPr>
                <w:rFonts w:ascii="Times New Roman" w:hAnsi="Times New Roman"/>
                <w:color w:val="000000"/>
                <w:spacing w:val="-8"/>
                <w:sz w:val="24"/>
              </w:rPr>
              <w:t xml:space="preserve">mixed with matching pigment, epoxy touch ups etc, complete as per </w:t>
            </w:r>
            <w:r>
              <w:rPr>
                <w:rFonts w:ascii="Times New Roman" w:hAnsi="Times New Roman"/>
                <w:color w:val="000000"/>
                <w:spacing w:val="-6"/>
                <w:sz w:val="24"/>
              </w:rPr>
              <w:t>direction of Engineer-in-Charge.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39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1129.1</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10"/>
                <w:sz w:val="24"/>
              </w:rPr>
            </w:pPr>
            <w:r>
              <w:rPr>
                <w:rFonts w:ascii="Times New Roman" w:hAnsi="Times New Roman"/>
                <w:color w:val="000000"/>
                <w:spacing w:val="-10"/>
                <w:sz w:val="24"/>
              </w:rPr>
              <w:t>Black</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39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11.29.1.1</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6"/>
                <w:sz w:val="24"/>
              </w:rPr>
            </w:pPr>
            <w:r>
              <w:rPr>
                <w:rFonts w:ascii="Times New Roman" w:hAnsi="Times New Roman"/>
                <w:color w:val="000000"/>
                <w:spacing w:val="-6"/>
                <w:sz w:val="24"/>
              </w:rPr>
              <w:t xml:space="preserve">Area of slab less than 0 50 </w:t>
            </w:r>
            <w:r>
              <w:rPr>
                <w:rFonts w:ascii="Times New Roman" w:hAnsi="Times New Roman"/>
                <w:i/>
                <w:color w:val="000000"/>
                <w:spacing w:val="4"/>
                <w:sz w:val="24"/>
              </w:rPr>
              <w:t>sqm.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3477.00</w:t>
            </w:r>
          </w:p>
        </w:tc>
      </w:tr>
      <w:tr w:rsidR="00F20E0F" w:rsidTr="004D2427">
        <w:trPr>
          <w:trHeight w:hRule="exact" w:val="40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11.29.12</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6"/>
                <w:sz w:val="24"/>
              </w:rPr>
            </w:pPr>
            <w:r>
              <w:rPr>
                <w:rFonts w:ascii="Times New Roman" w:hAnsi="Times New Roman"/>
                <w:color w:val="000000"/>
                <w:spacing w:val="-6"/>
                <w:sz w:val="24"/>
              </w:rPr>
              <w:t xml:space="preserve">Area of slab more </w:t>
            </w:r>
            <w:r>
              <w:rPr>
                <w:rFonts w:ascii="Times New Roman" w:hAnsi="Times New Roman"/>
                <w:b/>
                <w:i/>
                <w:color w:val="000000"/>
                <w:spacing w:val="4"/>
                <w:w w:val="95"/>
                <w:sz w:val="24"/>
              </w:rPr>
              <w:t xml:space="preserve">than </w:t>
            </w:r>
            <w:r>
              <w:rPr>
                <w:rFonts w:ascii="Times New Roman" w:hAnsi="Times New Roman"/>
                <w:color w:val="000000"/>
                <w:spacing w:val="-6"/>
                <w:sz w:val="24"/>
              </w:rPr>
              <w:t>030 sqm.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3720.00</w:t>
            </w:r>
          </w:p>
        </w:tc>
      </w:tr>
      <w:tr w:rsidR="00F20E0F" w:rsidTr="004D2427">
        <w:trPr>
          <w:trHeight w:hRule="exact" w:val="39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1129.2</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5"/>
                <w:sz w:val="24"/>
              </w:rPr>
            </w:pPr>
            <w:r>
              <w:rPr>
                <w:rFonts w:ascii="Times New Roman" w:hAnsi="Times New Roman"/>
                <w:color w:val="000000"/>
                <w:spacing w:val="-5"/>
                <w:sz w:val="24"/>
              </w:rPr>
              <w:t>All Shades /colour other than black</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46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11.29.2.1</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8"/>
                <w:sz w:val="24"/>
              </w:rPr>
            </w:pPr>
            <w:r>
              <w:rPr>
                <w:rFonts w:ascii="Times New Roman" w:hAnsi="Times New Roman"/>
                <w:color w:val="000000"/>
                <w:spacing w:val="-8"/>
                <w:sz w:val="24"/>
              </w:rPr>
              <w:t>Area of slab less Than 0 50 sqm.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3598.00</w:t>
            </w:r>
          </w:p>
        </w:tc>
      </w:tr>
      <w:tr w:rsidR="00F20E0F" w:rsidTr="004D2427">
        <w:trPr>
          <w:trHeight w:hRule="exact" w:val="48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11.29.2.2</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6"/>
                <w:sz w:val="24"/>
              </w:rPr>
            </w:pPr>
            <w:r>
              <w:rPr>
                <w:rFonts w:ascii="Times New Roman" w:hAnsi="Times New Roman"/>
                <w:color w:val="000000"/>
                <w:spacing w:val="-6"/>
                <w:sz w:val="24"/>
              </w:rPr>
              <w:t>Area of slab mom than 0.50 sqm.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3695.00</w:t>
            </w:r>
          </w:p>
        </w:tc>
      </w:tr>
      <w:tr w:rsidR="00F20E0F" w:rsidTr="004D2427">
        <w:trPr>
          <w:trHeight w:hRule="exact" w:val="205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color w:val="000000"/>
                <w:spacing w:val="-10"/>
                <w:sz w:val="24"/>
              </w:rPr>
            </w:pPr>
            <w:r>
              <w:rPr>
                <w:rFonts w:ascii="Times New Roman" w:hAnsi="Times New Roman"/>
                <w:color w:val="000000"/>
                <w:spacing w:val="-10"/>
                <w:sz w:val="24"/>
              </w:rPr>
              <w:t>11.30</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8"/>
                <w:sz w:val="24"/>
              </w:rPr>
            </w:pPr>
            <w:r>
              <w:rPr>
                <w:rFonts w:ascii="Times New Roman" w:hAnsi="Times New Roman"/>
                <w:color w:val="000000"/>
                <w:spacing w:val="-8"/>
                <w:sz w:val="24"/>
              </w:rPr>
              <w:t xml:space="preserve">Providing and laying gang saw cut 30 mm thick, mirror polished pre </w:t>
            </w:r>
            <w:r>
              <w:rPr>
                <w:rFonts w:ascii="Times New Roman" w:hAnsi="Times New Roman"/>
                <w:color w:val="000000"/>
                <w:spacing w:val="-5"/>
                <w:sz w:val="24"/>
              </w:rPr>
              <w:t xml:space="preserve">moulded and pre polished machine cut granite stone of required size and shape of approved shade, colour and texture in footpath, flooring </w:t>
            </w:r>
            <w:r>
              <w:rPr>
                <w:rFonts w:ascii="Times New Roman" w:hAnsi="Times New Roman"/>
                <w:color w:val="000000"/>
                <w:spacing w:val="-2"/>
                <w:sz w:val="24"/>
              </w:rPr>
              <w:t xml:space="preserve">in road side plazas and similar locations laid ova 20mm thick base </w:t>
            </w:r>
            <w:r>
              <w:rPr>
                <w:rFonts w:ascii="Times New Roman" w:hAnsi="Times New Roman"/>
                <w:color w:val="000000"/>
                <w:spacing w:val="-6"/>
                <w:sz w:val="24"/>
              </w:rPr>
              <w:t xml:space="preserve">of cement mortar 1:4 (lcement : 4 sand) including grouting the joints </w:t>
            </w:r>
            <w:r>
              <w:rPr>
                <w:rFonts w:ascii="Times New Roman" w:hAnsi="Times New Roman"/>
                <w:color w:val="000000"/>
                <w:spacing w:val="-3"/>
                <w:sz w:val="24"/>
              </w:rPr>
              <w:t xml:space="preserve">with white cement mixed with matching pigment, epoxy touch ups </w:t>
            </w:r>
            <w:r>
              <w:rPr>
                <w:rFonts w:ascii="Times New Roman" w:hAnsi="Times New Roman"/>
                <w:color w:val="000000"/>
                <w:spacing w:val="-5"/>
                <w:sz w:val="24"/>
              </w:rPr>
              <w:t>etc, complete as per direction of Engineer-in-Charge.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653"/>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11.30.1</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72" w:right="144"/>
              <w:rPr>
                <w:rFonts w:ascii="Times New Roman" w:hAnsi="Times New Roman"/>
                <w:color w:val="000000"/>
                <w:spacing w:val="-3"/>
                <w:sz w:val="24"/>
              </w:rPr>
            </w:pPr>
            <w:r>
              <w:rPr>
                <w:rFonts w:ascii="Times New Roman" w:hAnsi="Times New Roman"/>
                <w:color w:val="000000"/>
                <w:spacing w:val="-3"/>
                <w:sz w:val="24"/>
              </w:rPr>
              <w:t xml:space="preserve">Granite of any colour and shade (area of slab more </w:t>
            </w:r>
            <w:r>
              <w:rPr>
                <w:rFonts w:ascii="Times New Roman" w:hAnsi="Times New Roman"/>
                <w:color w:val="000000"/>
                <w:spacing w:val="-6"/>
                <w:sz w:val="24"/>
              </w:rPr>
              <w:t>than 0 50 sqm)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68"/>
              </w:tabs>
              <w:rPr>
                <w:rFonts w:ascii="Times New Roman" w:hAnsi="Times New Roman"/>
                <w:color w:val="000000"/>
                <w:spacing w:val="-10"/>
                <w:sz w:val="24"/>
              </w:rPr>
            </w:pPr>
            <w:r>
              <w:rPr>
                <w:rFonts w:ascii="Times New Roman" w:hAnsi="Times New Roman"/>
                <w:color w:val="000000"/>
                <w:spacing w:val="-10"/>
                <w:sz w:val="24"/>
              </w:rPr>
              <w:t>3317.00</w:t>
            </w:r>
          </w:p>
        </w:tc>
      </w:tr>
      <w:tr w:rsidR="00F20E0F" w:rsidTr="00CB2672">
        <w:trPr>
          <w:trHeight w:hRule="exact" w:val="1806"/>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color w:val="000000"/>
                <w:spacing w:val="-10"/>
                <w:sz w:val="24"/>
              </w:rPr>
            </w:pPr>
            <w:r>
              <w:rPr>
                <w:rFonts w:ascii="Times New Roman" w:hAnsi="Times New Roman"/>
                <w:color w:val="000000"/>
                <w:spacing w:val="-10"/>
                <w:sz w:val="24"/>
              </w:rPr>
              <w:t>11,31</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fixing 10x10x7.50 cm Granite Acne block hand cut and chisel dressed on top, fix paving in floors, drains etc. laid ova </w:t>
            </w:r>
            <w:r>
              <w:rPr>
                <w:rFonts w:ascii="Times New Roman" w:hAnsi="Times New Roman"/>
                <w:color w:val="000000"/>
                <w:spacing w:val="-7"/>
                <w:sz w:val="24"/>
              </w:rPr>
              <w:t xml:space="preserve">20mm thick base mortar 1:4 (Icement:4 sand) with joints 10mm wide </w:t>
            </w:r>
            <w:r>
              <w:rPr>
                <w:rFonts w:ascii="Times New Roman" w:hAnsi="Times New Roman"/>
                <w:color w:val="000000"/>
                <w:sz w:val="24"/>
              </w:rPr>
              <w:t xml:space="preserve">filled with same mortar mixed with matching pigment including </w:t>
            </w:r>
            <w:r>
              <w:rPr>
                <w:rFonts w:ascii="Times New Roman" w:hAnsi="Times New Roman"/>
                <w:color w:val="000000"/>
                <w:spacing w:val="-5"/>
                <w:sz w:val="24"/>
              </w:rPr>
              <w:t>ruled pointing etc, complete as per direction of engineer-in charge.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Rim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31C51" w:rsidP="004D2427">
            <w:pPr>
              <w:tabs>
                <w:tab w:val="decimal" w:pos="768"/>
              </w:tabs>
              <w:rPr>
                <w:rFonts w:ascii="Times New Roman" w:hAnsi="Times New Roman"/>
                <w:color w:val="000000"/>
                <w:spacing w:val="-10"/>
                <w:sz w:val="24"/>
              </w:rPr>
            </w:pPr>
            <w:r>
              <w:rPr>
                <w:rFonts w:ascii="Times New Roman" w:hAnsi="Times New Roman"/>
                <w:noProof/>
                <w:color w:val="000000"/>
                <w:spacing w:val="-10"/>
                <w:sz w:val="24"/>
                <w:lang w:bidi="hi-IN"/>
              </w:rPr>
              <w:pict>
                <v:shape id="_x0000_s1049" type="#_x0000_t202" style="position:absolute;margin-left:33.6pt;margin-top:103.05pt;width:81.2pt;height:22.75pt;z-index:251676672;mso-position-horizontal-relative:text;mso-position-vertical-relative:text" filled="f" stroked="f">
                  <v:textbox style="mso-next-textbox:#_x0000_s1049">
                    <w:txbxContent>
                      <w:p w:rsidR="006A17B0" w:rsidRDefault="006A17B0" w:rsidP="00CB2672">
                        <w:pPr>
                          <w:jc w:val="center"/>
                          <w:rPr>
                            <w:rFonts w:ascii="Times New Roman" w:hAnsi="Times New Roman" w:cs="Times New Roman"/>
                          </w:rPr>
                        </w:pPr>
                        <w:r>
                          <w:t>Page No.202</w:t>
                        </w:r>
                      </w:p>
                      <w:p w:rsidR="006A17B0" w:rsidRDefault="006A17B0" w:rsidP="00CB2672"/>
                    </w:txbxContent>
                  </v:textbox>
                </v:shape>
              </w:pict>
            </w:r>
            <w:r w:rsidR="00F20E0F">
              <w:rPr>
                <w:rFonts w:ascii="Times New Roman" w:hAnsi="Times New Roman"/>
                <w:color w:val="000000"/>
                <w:spacing w:val="-10"/>
                <w:sz w:val="24"/>
              </w:rPr>
              <w:t>1241.00</w:t>
            </w:r>
          </w:p>
        </w:tc>
      </w:tr>
      <w:tr w:rsidR="007B5311" w:rsidTr="004E7374">
        <w:tblPrEx>
          <w:tblW w:w="0" w:type="auto"/>
          <w:tblInd w:w="15" w:type="dxa"/>
          <w:tblLayout w:type="fixed"/>
          <w:tblCellMar>
            <w:left w:w="0" w:type="dxa"/>
            <w:right w:w="0" w:type="dxa"/>
          </w:tblCellMar>
          <w:tblPrExChange w:id="371" w:author="xds" w:date="2015-01-15T00:21:00Z">
            <w:tblPrEx>
              <w:tblW w:w="0" w:type="auto"/>
              <w:tblInd w:w="15" w:type="dxa"/>
              <w:tblLayout w:type="fixed"/>
              <w:tblCellMar>
                <w:left w:w="0" w:type="dxa"/>
                <w:right w:w="0" w:type="dxa"/>
              </w:tblCellMar>
            </w:tblPrEx>
          </w:tblPrExChange>
        </w:tblPrEx>
        <w:trPr>
          <w:trHeight w:hRule="exact" w:val="2535"/>
          <w:trPrChange w:id="372" w:author="xds" w:date="2015-01-15T00:21:00Z">
            <w:trPr>
              <w:gridAfter w:val="0"/>
              <w:trHeight w:hRule="exact" w:val="1806"/>
            </w:trPr>
          </w:trPrChange>
        </w:trPr>
        <w:tc>
          <w:tcPr>
            <w:tcW w:w="773" w:type="dxa"/>
            <w:tcBorders>
              <w:top w:val="single" w:sz="6" w:space="0" w:color="000000"/>
              <w:left w:val="single" w:sz="6" w:space="0" w:color="000000"/>
              <w:bottom w:val="single" w:sz="6" w:space="0" w:color="000000"/>
              <w:right w:val="single" w:sz="6" w:space="0" w:color="000000"/>
            </w:tcBorders>
            <w:tcPrChange w:id="373" w:author="xds" w:date="2015-01-15T00:21:00Z">
              <w:tcPr>
                <w:tcW w:w="773" w:type="dxa"/>
                <w:gridSpan w:val="2"/>
                <w:tcBorders>
                  <w:top w:val="single" w:sz="6" w:space="0" w:color="000000"/>
                  <w:left w:val="single" w:sz="6" w:space="0" w:color="000000"/>
                  <w:bottom w:val="single" w:sz="6" w:space="0" w:color="000000"/>
                  <w:right w:val="single" w:sz="6" w:space="0" w:color="000000"/>
                </w:tcBorders>
              </w:tcPr>
            </w:tcPrChange>
          </w:tcPr>
          <w:p w:rsidR="007B5311" w:rsidRDefault="007B5311" w:rsidP="004D2427">
            <w:pPr>
              <w:ind w:right="120"/>
              <w:jc w:val="right"/>
              <w:rPr>
                <w:rFonts w:ascii="Times New Roman" w:hAnsi="Times New Roman"/>
                <w:color w:val="000000"/>
                <w:spacing w:val="-10"/>
                <w:sz w:val="24"/>
              </w:rPr>
            </w:pPr>
            <w:r>
              <w:rPr>
                <w:rFonts w:ascii="Times New Roman" w:hAnsi="Times New Roman"/>
                <w:color w:val="000000"/>
                <w:spacing w:val="-10"/>
                <w:sz w:val="24"/>
              </w:rPr>
              <w:lastRenderedPageBreak/>
              <w:t>11.32</w:t>
            </w:r>
          </w:p>
        </w:tc>
        <w:tc>
          <w:tcPr>
            <w:tcW w:w="6600" w:type="dxa"/>
            <w:gridSpan w:val="2"/>
            <w:tcBorders>
              <w:top w:val="single" w:sz="6" w:space="0" w:color="000000"/>
              <w:left w:val="single" w:sz="6" w:space="0" w:color="000000"/>
              <w:bottom w:val="single" w:sz="6" w:space="0" w:color="000000"/>
              <w:right w:val="single" w:sz="6" w:space="0" w:color="000000"/>
            </w:tcBorders>
            <w:tcPrChange w:id="374" w:author="xds" w:date="2015-01-15T00:21:00Z">
              <w:tcPr>
                <w:tcW w:w="6645" w:type="dxa"/>
                <w:gridSpan w:val="3"/>
                <w:tcBorders>
                  <w:top w:val="single" w:sz="6" w:space="0" w:color="000000"/>
                  <w:left w:val="single" w:sz="6" w:space="0" w:color="000000"/>
                  <w:bottom w:val="single" w:sz="6" w:space="0" w:color="000000"/>
                  <w:right w:val="single" w:sz="6" w:space="0" w:color="000000"/>
                </w:tcBorders>
              </w:tcPr>
            </w:tcPrChange>
          </w:tcPr>
          <w:p w:rsidR="00EB499D" w:rsidRPr="003B2726" w:rsidRDefault="00EB499D" w:rsidP="00EB499D">
            <w:pPr>
              <w:rPr>
                <w:ins w:id="375" w:author="xds" w:date="2015-01-14T03:31:00Z"/>
                <w:sz w:val="20"/>
                <w:szCs w:val="20"/>
              </w:rPr>
            </w:pPr>
            <w:ins w:id="376" w:author="xds" w:date="2015-01-14T03:31:00Z">
              <w:r w:rsidRPr="003B2726">
                <w:rPr>
                  <w:sz w:val="20"/>
                  <w:szCs w:val="20"/>
                </w:rPr>
                <w:t>Providing and laying flamed finish granite stone flooring in required design and patterns, in linear as per well as curvilinear portions of the building all complete as per the architectural drawings with 18mm thick stone slab over 20mm (average) thick base slury</w:t>
              </w:r>
              <w:r w:rsidRPr="003B2726">
                <w:rPr>
                  <w:rFonts w:ascii="Kruti Dev 010" w:hAnsi="Kruti Dev 010"/>
                  <w:b/>
                  <w:sz w:val="20"/>
                  <w:szCs w:val="20"/>
                </w:rPr>
                <w:t xml:space="preserve"> </w:t>
              </w:r>
              <w:r w:rsidRPr="003B2726">
                <w:rPr>
                  <w:sz w:val="20"/>
                  <w:szCs w:val="20"/>
                </w:rPr>
                <w:t>and 1:4 (1 cement : 4 sand) laid and jointed with cement slury and pointing with white cement slurry admixed with pigment of matching shade including rubbing, Curing and polishing etc. all complete as specified and as directed by the Engineer-in-Charge:</w:t>
              </w:r>
            </w:ins>
          </w:p>
          <w:p w:rsidR="007B5311" w:rsidRDefault="00EB499D" w:rsidP="00EB499D">
            <w:pPr>
              <w:ind w:left="108" w:right="144"/>
              <w:jc w:val="both"/>
              <w:rPr>
                <w:rFonts w:ascii="Times New Roman" w:hAnsi="Times New Roman"/>
                <w:color w:val="000000"/>
                <w:spacing w:val="-3"/>
                <w:sz w:val="24"/>
              </w:rPr>
            </w:pPr>
            <w:ins w:id="377" w:author="xds" w:date="2015-01-14T03:31:00Z">
              <w:r w:rsidRPr="003B2726">
                <w:rPr>
                  <w:sz w:val="20"/>
                  <w:szCs w:val="20"/>
                </w:rPr>
                <w:t>Flamed finish granite stone slab jet Black, Chery Red, Elite Brown, Cat Eye or equivalent.</w:t>
              </w:r>
            </w:ins>
            <w:del w:id="378" w:author="xds" w:date="2015-01-14T03:31:00Z">
              <w:r w:rsidR="007B5311" w:rsidDel="00EB499D">
                <w:rPr>
                  <w:rFonts w:ascii="Times New Roman" w:hAnsi="Times New Roman"/>
                  <w:color w:val="000000"/>
                  <w:spacing w:val="-3"/>
                  <w:sz w:val="24"/>
                </w:rPr>
                <w:delText xml:space="preserve">Provinding and laying flamed finish granite stone flooring in required design and patterns </w:delText>
              </w:r>
            </w:del>
          </w:p>
        </w:tc>
        <w:tc>
          <w:tcPr>
            <w:tcW w:w="1095" w:type="dxa"/>
            <w:gridSpan w:val="2"/>
            <w:tcBorders>
              <w:top w:val="single" w:sz="6" w:space="0" w:color="000000"/>
              <w:left w:val="single" w:sz="6" w:space="0" w:color="000000"/>
              <w:bottom w:val="single" w:sz="6" w:space="0" w:color="000000"/>
              <w:right w:val="single" w:sz="6" w:space="0" w:color="000000"/>
            </w:tcBorders>
            <w:tcPrChange w:id="379" w:author="xds" w:date="2015-01-15T00:21:00Z">
              <w:tcPr>
                <w:tcW w:w="1050" w:type="dxa"/>
                <w:gridSpan w:val="3"/>
                <w:tcBorders>
                  <w:top w:val="single" w:sz="6" w:space="0" w:color="000000"/>
                  <w:left w:val="single" w:sz="6" w:space="0" w:color="000000"/>
                  <w:bottom w:val="single" w:sz="6" w:space="0" w:color="000000"/>
                  <w:right w:val="single" w:sz="6" w:space="0" w:color="000000"/>
                </w:tcBorders>
              </w:tcPr>
            </w:tcPrChange>
          </w:tcPr>
          <w:p w:rsidR="007B5311" w:rsidRDefault="007B5311" w:rsidP="004D2427">
            <w:pPr>
              <w:jc w:val="center"/>
              <w:rPr>
                <w:rFonts w:ascii="Times New Roman" w:hAnsi="Times New Roman"/>
                <w:color w:val="000000"/>
                <w:spacing w:val="-10"/>
                <w:sz w:val="24"/>
              </w:rPr>
            </w:pPr>
          </w:p>
        </w:tc>
        <w:tc>
          <w:tcPr>
            <w:tcW w:w="1312" w:type="dxa"/>
            <w:tcBorders>
              <w:top w:val="single" w:sz="6" w:space="0" w:color="000000"/>
              <w:left w:val="single" w:sz="6" w:space="0" w:color="000000"/>
              <w:bottom w:val="single" w:sz="6" w:space="0" w:color="000000"/>
              <w:right w:val="single" w:sz="6" w:space="0" w:color="000000"/>
            </w:tcBorders>
            <w:tcPrChange w:id="380" w:author="xds" w:date="2015-01-15T00:21:00Z">
              <w:tcPr>
                <w:tcW w:w="1312" w:type="dxa"/>
                <w:gridSpan w:val="2"/>
                <w:tcBorders>
                  <w:top w:val="single" w:sz="6" w:space="0" w:color="000000"/>
                  <w:left w:val="single" w:sz="6" w:space="0" w:color="000000"/>
                  <w:bottom w:val="single" w:sz="6" w:space="0" w:color="000000"/>
                  <w:right w:val="single" w:sz="6" w:space="0" w:color="000000"/>
                </w:tcBorders>
              </w:tcPr>
            </w:tcPrChange>
          </w:tcPr>
          <w:p w:rsidR="007B5311" w:rsidRDefault="007B5311" w:rsidP="004D2427">
            <w:pPr>
              <w:tabs>
                <w:tab w:val="decimal" w:pos="768"/>
              </w:tabs>
              <w:rPr>
                <w:rFonts w:ascii="Times New Roman" w:hAnsi="Times New Roman"/>
                <w:noProof/>
                <w:color w:val="000000"/>
                <w:spacing w:val="-10"/>
                <w:sz w:val="24"/>
                <w:lang w:bidi="hi-IN"/>
              </w:rPr>
            </w:pPr>
          </w:p>
        </w:tc>
      </w:tr>
      <w:tr w:rsidR="000965CE" w:rsidTr="004E7374">
        <w:trPr>
          <w:trHeight w:hRule="exact" w:val="2535"/>
          <w:ins w:id="381" w:author="Admin" w:date="2016-03-10T11:55:00Z"/>
        </w:trPr>
        <w:tc>
          <w:tcPr>
            <w:tcW w:w="773" w:type="dxa"/>
            <w:tcBorders>
              <w:top w:val="single" w:sz="6" w:space="0" w:color="000000"/>
              <w:left w:val="single" w:sz="6" w:space="0" w:color="000000"/>
              <w:bottom w:val="single" w:sz="6" w:space="0" w:color="000000"/>
              <w:right w:val="single" w:sz="6" w:space="0" w:color="000000"/>
            </w:tcBorders>
          </w:tcPr>
          <w:p w:rsidR="000965CE" w:rsidRPr="000965CE" w:rsidRDefault="00F31C51" w:rsidP="004D2427">
            <w:pPr>
              <w:ind w:right="120"/>
              <w:jc w:val="right"/>
              <w:rPr>
                <w:ins w:id="382" w:author="Admin" w:date="2016-03-10T11:55:00Z"/>
                <w:rFonts w:ascii="Times New Roman" w:hAnsi="Times New Roman"/>
                <w:spacing w:val="-10"/>
                <w:sz w:val="24"/>
                <w:rPrChange w:id="383" w:author="Admin" w:date="2016-03-10T11:58:00Z">
                  <w:rPr>
                    <w:ins w:id="384" w:author="Admin" w:date="2016-03-10T11:55:00Z"/>
                    <w:rFonts w:ascii="Times New Roman" w:hAnsi="Times New Roman"/>
                    <w:color w:val="000000"/>
                    <w:spacing w:val="-10"/>
                    <w:sz w:val="24"/>
                  </w:rPr>
                </w:rPrChange>
              </w:rPr>
            </w:pPr>
            <w:ins w:id="385" w:author="Admin" w:date="2016-03-10T11:55:00Z">
              <w:r w:rsidRPr="00F31C51">
                <w:rPr>
                  <w:rFonts w:ascii="Times New Roman" w:hAnsi="Times New Roman"/>
                  <w:spacing w:val="-10"/>
                  <w:sz w:val="24"/>
                  <w:rPrChange w:id="386" w:author="Admin" w:date="2016-03-10T11:58:00Z">
                    <w:rPr>
                      <w:rFonts w:ascii="Times New Roman" w:hAnsi="Times New Roman"/>
                      <w:color w:val="000000"/>
                      <w:spacing w:val="-10"/>
                      <w:sz w:val="24"/>
                    </w:rPr>
                  </w:rPrChange>
                </w:rPr>
                <w:t>11.33</w:t>
              </w:r>
            </w:ins>
          </w:p>
        </w:tc>
        <w:tc>
          <w:tcPr>
            <w:tcW w:w="6600" w:type="dxa"/>
            <w:gridSpan w:val="2"/>
            <w:tcBorders>
              <w:top w:val="single" w:sz="6" w:space="0" w:color="000000"/>
              <w:left w:val="single" w:sz="6" w:space="0" w:color="000000"/>
              <w:bottom w:val="single" w:sz="6" w:space="0" w:color="000000"/>
              <w:right w:val="single" w:sz="6" w:space="0" w:color="000000"/>
            </w:tcBorders>
          </w:tcPr>
          <w:p w:rsidR="000965CE" w:rsidRPr="000965CE" w:rsidRDefault="000965CE" w:rsidP="00EB499D">
            <w:pPr>
              <w:rPr>
                <w:ins w:id="387" w:author="Admin" w:date="2016-03-10T11:55:00Z"/>
                <w:sz w:val="20"/>
                <w:szCs w:val="20"/>
              </w:rPr>
            </w:pPr>
            <w:ins w:id="388" w:author="Admin" w:date="2016-03-10T11:55:00Z">
              <w:r w:rsidRPr="000965CE">
                <w:rPr>
                  <w:sz w:val="20"/>
                  <w:szCs w:val="20"/>
                </w:rPr>
                <w:t>Pre polished Granite stone work 18mm thick of any colour in riser of steps, skirting, dado and pillars laid on 12mm average thick cement mortar 1:3 (</w:t>
              </w:r>
            </w:ins>
            <w:ins w:id="389" w:author="Admin" w:date="2016-03-10T11:56:00Z">
              <w:r w:rsidR="00F126A3">
                <w:rPr>
                  <w:sz w:val="20"/>
                  <w:szCs w:val="20"/>
                </w:rPr>
                <w:t>1 cement :3 sand</w:t>
              </w:r>
            </w:ins>
            <w:ins w:id="390" w:author="Admin" w:date="2016-03-10T11:55:00Z">
              <w:r w:rsidR="00F126A3">
                <w:rPr>
                  <w:sz w:val="20"/>
                  <w:szCs w:val="20"/>
                </w:rPr>
                <w:t>)</w:t>
              </w:r>
            </w:ins>
            <w:ins w:id="391" w:author="Admin" w:date="2016-03-10T11:56:00Z">
              <w:r w:rsidR="00F126A3">
                <w:rPr>
                  <w:sz w:val="20"/>
                  <w:szCs w:val="20"/>
                </w:rPr>
                <w:t xml:space="preserve"> and jointed with white cement slurry mixed with pigment to match the shade of slab</w:t>
              </w:r>
            </w:ins>
          </w:p>
        </w:tc>
        <w:tc>
          <w:tcPr>
            <w:tcW w:w="1095" w:type="dxa"/>
            <w:gridSpan w:val="2"/>
            <w:tcBorders>
              <w:top w:val="single" w:sz="6" w:space="0" w:color="000000"/>
              <w:left w:val="single" w:sz="6" w:space="0" w:color="000000"/>
              <w:bottom w:val="single" w:sz="6" w:space="0" w:color="000000"/>
              <w:right w:val="single" w:sz="6" w:space="0" w:color="000000"/>
            </w:tcBorders>
          </w:tcPr>
          <w:p w:rsidR="000965CE" w:rsidRDefault="000965CE" w:rsidP="004D2427">
            <w:pPr>
              <w:jc w:val="center"/>
              <w:rPr>
                <w:ins w:id="392" w:author="Admin" w:date="2016-03-10T11:55:00Z"/>
                <w:rFonts w:ascii="Times New Roman" w:hAnsi="Times New Roman"/>
                <w:color w:val="000000"/>
                <w:spacing w:val="-10"/>
                <w:sz w:val="24"/>
              </w:rPr>
            </w:pPr>
            <w:ins w:id="393" w:author="Admin" w:date="2016-03-10T11:58:00Z">
              <w:r>
                <w:rPr>
                  <w:rFonts w:ascii="Times New Roman" w:hAnsi="Times New Roman"/>
                  <w:color w:val="000000"/>
                  <w:spacing w:val="-10"/>
                  <w:sz w:val="24"/>
                </w:rPr>
                <w:t>3413.00</w:t>
              </w:r>
            </w:ins>
          </w:p>
        </w:tc>
        <w:tc>
          <w:tcPr>
            <w:tcW w:w="1312" w:type="dxa"/>
            <w:tcBorders>
              <w:top w:val="single" w:sz="6" w:space="0" w:color="000000"/>
              <w:left w:val="single" w:sz="6" w:space="0" w:color="000000"/>
              <w:bottom w:val="single" w:sz="6" w:space="0" w:color="000000"/>
              <w:right w:val="single" w:sz="6" w:space="0" w:color="000000"/>
            </w:tcBorders>
          </w:tcPr>
          <w:p w:rsidR="000965CE" w:rsidRDefault="000965CE" w:rsidP="004D2427">
            <w:pPr>
              <w:tabs>
                <w:tab w:val="decimal" w:pos="768"/>
              </w:tabs>
              <w:rPr>
                <w:ins w:id="394" w:author="Admin" w:date="2016-03-10T11:55:00Z"/>
                <w:rFonts w:ascii="Times New Roman" w:hAnsi="Times New Roman"/>
                <w:noProof/>
                <w:color w:val="000000"/>
                <w:spacing w:val="-10"/>
                <w:sz w:val="24"/>
                <w:lang w:bidi="hi-IN"/>
              </w:rPr>
            </w:pPr>
          </w:p>
        </w:tc>
      </w:tr>
      <w:tr w:rsidR="00F214C4" w:rsidTr="00F214C4">
        <w:tblPrEx>
          <w:tblW w:w="0" w:type="auto"/>
          <w:tblInd w:w="15" w:type="dxa"/>
          <w:tblLayout w:type="fixed"/>
          <w:tblCellMar>
            <w:left w:w="0" w:type="dxa"/>
            <w:right w:w="0" w:type="dxa"/>
          </w:tblCellMar>
          <w:tblPrExChange w:id="395" w:author="Admin" w:date="2015-06-19T11:55:00Z">
            <w:tblPrEx>
              <w:tblW w:w="0" w:type="auto"/>
              <w:tblInd w:w="15" w:type="dxa"/>
              <w:tblLayout w:type="fixed"/>
              <w:tblCellMar>
                <w:left w:w="0" w:type="dxa"/>
                <w:right w:w="0" w:type="dxa"/>
              </w:tblCellMar>
            </w:tblPrEx>
          </w:tblPrExChange>
        </w:tblPrEx>
        <w:trPr>
          <w:trHeight w:hRule="exact" w:val="1167"/>
          <w:ins w:id="396" w:author="Admin" w:date="2015-06-19T11:50:00Z"/>
          <w:trPrChange w:id="397" w:author="Admin" w:date="2015-06-19T11:55:00Z">
            <w:trPr>
              <w:gridBefore w:val="1"/>
              <w:trHeight w:hRule="exact" w:val="2535"/>
            </w:trPr>
          </w:trPrChange>
        </w:trPr>
        <w:tc>
          <w:tcPr>
            <w:tcW w:w="773" w:type="dxa"/>
            <w:tcBorders>
              <w:top w:val="single" w:sz="6" w:space="0" w:color="000000"/>
              <w:left w:val="single" w:sz="6" w:space="0" w:color="000000"/>
              <w:bottom w:val="single" w:sz="6" w:space="0" w:color="000000"/>
              <w:right w:val="single" w:sz="6" w:space="0" w:color="000000"/>
            </w:tcBorders>
            <w:tcPrChange w:id="398" w:author="Admin" w:date="2015-06-19T11:55:00Z">
              <w:tcPr>
                <w:tcW w:w="773" w:type="dxa"/>
                <w:gridSpan w:val="2"/>
                <w:tcBorders>
                  <w:top w:val="single" w:sz="6" w:space="0" w:color="000000"/>
                  <w:left w:val="single" w:sz="6" w:space="0" w:color="000000"/>
                  <w:bottom w:val="single" w:sz="6" w:space="0" w:color="000000"/>
                  <w:right w:val="single" w:sz="6" w:space="0" w:color="000000"/>
                </w:tcBorders>
              </w:tcPr>
            </w:tcPrChange>
          </w:tcPr>
          <w:p w:rsidR="00F214C4" w:rsidRDefault="00F214C4" w:rsidP="004D2427">
            <w:pPr>
              <w:ind w:right="120"/>
              <w:jc w:val="right"/>
              <w:rPr>
                <w:ins w:id="399" w:author="Admin" w:date="2015-06-19T11:50:00Z"/>
                <w:rFonts w:ascii="Times New Roman" w:hAnsi="Times New Roman"/>
                <w:color w:val="000000"/>
                <w:spacing w:val="-10"/>
                <w:sz w:val="24"/>
              </w:rPr>
            </w:pPr>
            <w:ins w:id="400" w:author="Admin" w:date="2015-06-19T11:50:00Z">
              <w:r>
                <w:rPr>
                  <w:rFonts w:ascii="Times New Roman" w:hAnsi="Times New Roman"/>
                  <w:color w:val="000000"/>
                  <w:spacing w:val="-10"/>
                  <w:sz w:val="24"/>
                </w:rPr>
                <w:t>11.34</w:t>
              </w:r>
            </w:ins>
          </w:p>
        </w:tc>
        <w:tc>
          <w:tcPr>
            <w:tcW w:w="6600" w:type="dxa"/>
            <w:gridSpan w:val="2"/>
            <w:tcBorders>
              <w:top w:val="single" w:sz="6" w:space="0" w:color="000000"/>
              <w:left w:val="single" w:sz="6" w:space="0" w:color="000000"/>
              <w:bottom w:val="single" w:sz="6" w:space="0" w:color="000000"/>
              <w:right w:val="single" w:sz="6" w:space="0" w:color="000000"/>
            </w:tcBorders>
            <w:tcPrChange w:id="401" w:author="Admin" w:date="2015-06-19T11:55:00Z">
              <w:tcPr>
                <w:tcW w:w="6600" w:type="dxa"/>
                <w:gridSpan w:val="3"/>
                <w:tcBorders>
                  <w:top w:val="single" w:sz="6" w:space="0" w:color="000000"/>
                  <w:left w:val="single" w:sz="6" w:space="0" w:color="000000"/>
                  <w:bottom w:val="single" w:sz="6" w:space="0" w:color="000000"/>
                  <w:right w:val="single" w:sz="6" w:space="0" w:color="000000"/>
                </w:tcBorders>
              </w:tcPr>
            </w:tcPrChange>
          </w:tcPr>
          <w:p w:rsidR="00F214C4" w:rsidRDefault="00F214C4" w:rsidP="00F214C4">
            <w:pPr>
              <w:rPr>
                <w:ins w:id="402" w:author="Admin" w:date="2015-06-19T11:54:00Z"/>
                <w:sz w:val="20"/>
                <w:szCs w:val="20"/>
              </w:rPr>
            </w:pPr>
            <w:ins w:id="403" w:author="Admin" w:date="2015-06-19T11:50:00Z">
              <w:r w:rsidRPr="00F214C4">
                <w:rPr>
                  <w:sz w:val="20"/>
                  <w:szCs w:val="20"/>
                </w:rPr>
                <w:t xml:space="preserve">Kota stone slab flooring over 20mm (average )thick </w:t>
              </w:r>
            </w:ins>
            <w:ins w:id="404" w:author="Admin" w:date="2015-06-19T11:51:00Z">
              <w:r w:rsidRPr="00F214C4">
                <w:rPr>
                  <w:sz w:val="20"/>
                  <w:szCs w:val="20"/>
                </w:rPr>
                <w:t>base laid over and jointed with grey cement slurry mixed with pigment to match the shade</w:t>
              </w:r>
            </w:ins>
            <w:ins w:id="405" w:author="Admin" w:date="2015-06-19T11:52:00Z">
              <w:r w:rsidR="00497E6F">
                <w:rPr>
                  <w:sz w:val="20"/>
                  <w:szCs w:val="20"/>
                </w:rPr>
                <w:t>of the including</w:t>
              </w:r>
              <w:r>
                <w:rPr>
                  <w:sz w:val="20"/>
                  <w:szCs w:val="20"/>
                </w:rPr>
                <w:t xml:space="preserve"> </w:t>
              </w:r>
            </w:ins>
          </w:p>
          <w:p w:rsidR="00F214C4" w:rsidRDefault="00F214C4" w:rsidP="00F214C4">
            <w:pPr>
              <w:rPr>
                <w:ins w:id="406" w:author="Admin" w:date="2015-06-19T11:55:00Z"/>
                <w:sz w:val="20"/>
                <w:szCs w:val="20"/>
              </w:rPr>
            </w:pPr>
            <w:ins w:id="407" w:author="Admin" w:date="2015-06-19T11:52:00Z">
              <w:r>
                <w:rPr>
                  <w:sz w:val="20"/>
                  <w:szCs w:val="20"/>
                </w:rPr>
                <w:t>rubbing polishing completedwith base of cement mortar 1:4 (</w:t>
              </w:r>
            </w:ins>
            <w:ins w:id="408" w:author="Admin" w:date="2015-06-19T11:53:00Z">
              <w:r>
                <w:rPr>
                  <w:sz w:val="20"/>
                  <w:szCs w:val="20"/>
                </w:rPr>
                <w:t>1 cement : 4 sand</w:t>
              </w:r>
            </w:ins>
            <w:ins w:id="409" w:author="Admin" w:date="2015-06-19T11:52:00Z">
              <w:r>
                <w:rPr>
                  <w:sz w:val="20"/>
                  <w:szCs w:val="20"/>
                </w:rPr>
                <w:t>)</w:t>
              </w:r>
            </w:ins>
          </w:p>
          <w:p w:rsidR="00F214C4" w:rsidRPr="003B2726" w:rsidRDefault="00F214C4" w:rsidP="00F214C4">
            <w:pPr>
              <w:rPr>
                <w:ins w:id="410" w:author="Admin" w:date="2015-06-19T11:50:00Z"/>
                <w:sz w:val="20"/>
                <w:szCs w:val="20"/>
              </w:rPr>
            </w:pPr>
            <w:ins w:id="411" w:author="Admin" w:date="2015-06-19T11:55:00Z">
              <w:r>
                <w:rPr>
                  <w:sz w:val="20"/>
                  <w:szCs w:val="20"/>
                </w:rPr>
                <w:t>11.34.1 25mm thick</w:t>
              </w:r>
            </w:ins>
          </w:p>
        </w:tc>
        <w:tc>
          <w:tcPr>
            <w:tcW w:w="1095" w:type="dxa"/>
            <w:gridSpan w:val="2"/>
            <w:tcBorders>
              <w:top w:val="single" w:sz="6" w:space="0" w:color="000000"/>
              <w:left w:val="single" w:sz="6" w:space="0" w:color="000000"/>
              <w:bottom w:val="single" w:sz="6" w:space="0" w:color="000000"/>
              <w:right w:val="single" w:sz="6" w:space="0" w:color="000000"/>
            </w:tcBorders>
            <w:tcPrChange w:id="412" w:author="Admin" w:date="2015-06-19T11:55:00Z">
              <w:tcPr>
                <w:tcW w:w="1095" w:type="dxa"/>
                <w:gridSpan w:val="3"/>
                <w:tcBorders>
                  <w:top w:val="single" w:sz="6" w:space="0" w:color="000000"/>
                  <w:left w:val="single" w:sz="6" w:space="0" w:color="000000"/>
                  <w:bottom w:val="single" w:sz="6" w:space="0" w:color="000000"/>
                  <w:right w:val="single" w:sz="6" w:space="0" w:color="000000"/>
                </w:tcBorders>
              </w:tcPr>
            </w:tcPrChange>
          </w:tcPr>
          <w:p w:rsidR="00F214C4" w:rsidRDefault="00F214C4" w:rsidP="004D2427">
            <w:pPr>
              <w:jc w:val="center"/>
              <w:rPr>
                <w:ins w:id="413" w:author="Admin" w:date="2015-06-19T11:50:00Z"/>
                <w:rFonts w:ascii="Times New Roman" w:hAnsi="Times New Roman"/>
                <w:color w:val="000000"/>
                <w:spacing w:val="-10"/>
                <w:sz w:val="24"/>
              </w:rPr>
            </w:pPr>
          </w:p>
        </w:tc>
        <w:tc>
          <w:tcPr>
            <w:tcW w:w="1312" w:type="dxa"/>
            <w:tcBorders>
              <w:top w:val="single" w:sz="6" w:space="0" w:color="000000"/>
              <w:left w:val="single" w:sz="6" w:space="0" w:color="000000"/>
              <w:bottom w:val="single" w:sz="6" w:space="0" w:color="000000"/>
              <w:right w:val="single" w:sz="6" w:space="0" w:color="000000"/>
            </w:tcBorders>
            <w:tcPrChange w:id="414" w:author="Admin" w:date="2015-06-19T11:55:00Z">
              <w:tcPr>
                <w:tcW w:w="1312" w:type="dxa"/>
                <w:gridSpan w:val="2"/>
                <w:tcBorders>
                  <w:top w:val="single" w:sz="6" w:space="0" w:color="000000"/>
                  <w:left w:val="single" w:sz="6" w:space="0" w:color="000000"/>
                  <w:bottom w:val="single" w:sz="6" w:space="0" w:color="000000"/>
                  <w:right w:val="single" w:sz="6" w:space="0" w:color="000000"/>
                </w:tcBorders>
              </w:tcPr>
            </w:tcPrChange>
          </w:tcPr>
          <w:p w:rsidR="00F214C4" w:rsidRDefault="00F214C4" w:rsidP="004D2427">
            <w:pPr>
              <w:tabs>
                <w:tab w:val="decimal" w:pos="768"/>
              </w:tabs>
              <w:rPr>
                <w:ins w:id="415" w:author="Admin" w:date="2015-06-19T11:50:00Z"/>
                <w:rFonts w:ascii="Times New Roman" w:hAnsi="Times New Roman"/>
                <w:noProof/>
                <w:color w:val="000000"/>
                <w:spacing w:val="-10"/>
                <w:sz w:val="24"/>
                <w:lang w:bidi="hi-IN"/>
              </w:rPr>
            </w:pPr>
          </w:p>
        </w:tc>
      </w:tr>
      <w:tr w:rsidR="006A2E7B" w:rsidTr="004E7374">
        <w:tblPrEx>
          <w:tblW w:w="0" w:type="auto"/>
          <w:tblInd w:w="15" w:type="dxa"/>
          <w:tblLayout w:type="fixed"/>
          <w:tblCellMar>
            <w:left w:w="0" w:type="dxa"/>
            <w:right w:w="0" w:type="dxa"/>
          </w:tblCellMar>
          <w:tblPrExChange w:id="416" w:author="xds" w:date="2015-01-15T00:21:00Z">
            <w:tblPrEx>
              <w:tblW w:w="0" w:type="auto"/>
              <w:tblInd w:w="15" w:type="dxa"/>
              <w:tblLayout w:type="fixed"/>
              <w:tblCellMar>
                <w:left w:w="0" w:type="dxa"/>
                <w:right w:w="0" w:type="dxa"/>
              </w:tblCellMar>
            </w:tblPrEx>
          </w:tblPrExChange>
        </w:tblPrEx>
        <w:trPr>
          <w:trHeight w:hRule="exact" w:val="1806"/>
          <w:trPrChange w:id="417" w:author="xds" w:date="2015-01-15T00:21:00Z">
            <w:trPr>
              <w:gridAfter w:val="0"/>
              <w:trHeight w:hRule="exact" w:val="1806"/>
            </w:trPr>
          </w:trPrChange>
        </w:trPr>
        <w:tc>
          <w:tcPr>
            <w:tcW w:w="773" w:type="dxa"/>
            <w:tcBorders>
              <w:top w:val="single" w:sz="6" w:space="0" w:color="000000"/>
              <w:left w:val="single" w:sz="6" w:space="0" w:color="000000"/>
              <w:bottom w:val="single" w:sz="6" w:space="0" w:color="000000"/>
              <w:right w:val="single" w:sz="6" w:space="0" w:color="000000"/>
            </w:tcBorders>
            <w:tcPrChange w:id="418" w:author="xds" w:date="2015-01-15T00:21:00Z">
              <w:tcPr>
                <w:tcW w:w="773" w:type="dxa"/>
                <w:gridSpan w:val="2"/>
                <w:tcBorders>
                  <w:top w:val="single" w:sz="6" w:space="0" w:color="000000"/>
                  <w:left w:val="single" w:sz="6" w:space="0" w:color="000000"/>
                  <w:bottom w:val="single" w:sz="6" w:space="0" w:color="000000"/>
                  <w:right w:val="single" w:sz="6" w:space="0" w:color="000000"/>
                </w:tcBorders>
              </w:tcPr>
            </w:tcPrChange>
          </w:tcPr>
          <w:p w:rsidR="006A2E7B" w:rsidRDefault="006A2E7B" w:rsidP="004D2427">
            <w:pPr>
              <w:ind w:right="120"/>
              <w:jc w:val="right"/>
              <w:rPr>
                <w:rFonts w:ascii="Times New Roman" w:hAnsi="Times New Roman"/>
                <w:color w:val="000000"/>
                <w:spacing w:val="-10"/>
                <w:sz w:val="24"/>
              </w:rPr>
            </w:pPr>
            <w:r>
              <w:rPr>
                <w:rFonts w:ascii="Times New Roman" w:hAnsi="Times New Roman"/>
                <w:color w:val="000000"/>
                <w:spacing w:val="-10"/>
                <w:sz w:val="24"/>
              </w:rPr>
              <w:t>11.35</w:t>
            </w:r>
          </w:p>
        </w:tc>
        <w:tc>
          <w:tcPr>
            <w:tcW w:w="6600" w:type="dxa"/>
            <w:gridSpan w:val="2"/>
            <w:tcBorders>
              <w:top w:val="single" w:sz="6" w:space="0" w:color="000000"/>
              <w:left w:val="single" w:sz="6" w:space="0" w:color="000000"/>
              <w:bottom w:val="single" w:sz="6" w:space="0" w:color="000000"/>
              <w:right w:val="single" w:sz="6" w:space="0" w:color="000000"/>
            </w:tcBorders>
            <w:tcPrChange w:id="419" w:author="xds" w:date="2015-01-15T00:21:00Z">
              <w:tcPr>
                <w:tcW w:w="6645" w:type="dxa"/>
                <w:gridSpan w:val="3"/>
                <w:tcBorders>
                  <w:top w:val="single" w:sz="6" w:space="0" w:color="000000"/>
                  <w:left w:val="single" w:sz="6" w:space="0" w:color="000000"/>
                  <w:bottom w:val="single" w:sz="6" w:space="0" w:color="000000"/>
                  <w:right w:val="single" w:sz="6" w:space="0" w:color="000000"/>
                </w:tcBorders>
              </w:tcPr>
            </w:tcPrChange>
          </w:tcPr>
          <w:p w:rsidR="006A2E7B" w:rsidRDefault="006A2E7B"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Kota stone slabs 20mm thick in risers of steps, skirting, dado and pillars laid on 12mm (average) thick cement mortar 1:3 (1 cement : 3 sand) and jointed with grey cement slury mixed with pigment to match the shade of the slabs, including rubbing and polishing complete.</w:t>
            </w:r>
          </w:p>
        </w:tc>
        <w:tc>
          <w:tcPr>
            <w:tcW w:w="1095" w:type="dxa"/>
            <w:gridSpan w:val="2"/>
            <w:tcBorders>
              <w:top w:val="single" w:sz="6" w:space="0" w:color="000000"/>
              <w:left w:val="single" w:sz="6" w:space="0" w:color="000000"/>
              <w:bottom w:val="single" w:sz="6" w:space="0" w:color="000000"/>
              <w:right w:val="single" w:sz="6" w:space="0" w:color="000000"/>
            </w:tcBorders>
            <w:tcPrChange w:id="420" w:author="xds" w:date="2015-01-15T00:21:00Z">
              <w:tcPr>
                <w:tcW w:w="1050" w:type="dxa"/>
                <w:gridSpan w:val="3"/>
                <w:tcBorders>
                  <w:top w:val="single" w:sz="6" w:space="0" w:color="000000"/>
                  <w:left w:val="single" w:sz="6" w:space="0" w:color="000000"/>
                  <w:bottom w:val="single" w:sz="6" w:space="0" w:color="000000"/>
                  <w:right w:val="single" w:sz="6" w:space="0" w:color="000000"/>
                </w:tcBorders>
              </w:tcPr>
            </w:tcPrChange>
          </w:tcPr>
          <w:p w:rsidR="006A2E7B" w:rsidRDefault="007B5311" w:rsidP="004D2427">
            <w:pPr>
              <w:jc w:val="center"/>
              <w:rPr>
                <w:rFonts w:ascii="Times New Roman" w:hAnsi="Times New Roman"/>
                <w:color w:val="000000"/>
                <w:spacing w:val="-10"/>
                <w:sz w:val="24"/>
              </w:rPr>
            </w:pPr>
            <w:r>
              <w:rPr>
                <w:rFonts w:ascii="Times New Roman" w:hAnsi="Times New Roman"/>
                <w:color w:val="000000"/>
                <w:spacing w:val="-10"/>
                <w:sz w:val="24"/>
              </w:rPr>
              <w:t xml:space="preserve">Sqm </w:t>
            </w:r>
          </w:p>
        </w:tc>
        <w:tc>
          <w:tcPr>
            <w:tcW w:w="1312" w:type="dxa"/>
            <w:tcBorders>
              <w:top w:val="single" w:sz="6" w:space="0" w:color="000000"/>
              <w:left w:val="single" w:sz="6" w:space="0" w:color="000000"/>
              <w:bottom w:val="single" w:sz="6" w:space="0" w:color="000000"/>
              <w:right w:val="single" w:sz="6" w:space="0" w:color="000000"/>
            </w:tcBorders>
            <w:tcPrChange w:id="421" w:author="xds" w:date="2015-01-15T00:21:00Z">
              <w:tcPr>
                <w:tcW w:w="1312" w:type="dxa"/>
                <w:gridSpan w:val="2"/>
                <w:tcBorders>
                  <w:top w:val="single" w:sz="6" w:space="0" w:color="000000"/>
                  <w:left w:val="single" w:sz="6" w:space="0" w:color="000000"/>
                  <w:bottom w:val="single" w:sz="6" w:space="0" w:color="000000"/>
                  <w:right w:val="single" w:sz="6" w:space="0" w:color="000000"/>
                </w:tcBorders>
              </w:tcPr>
            </w:tcPrChange>
          </w:tcPr>
          <w:p w:rsidR="006A2E7B" w:rsidRDefault="007B5311" w:rsidP="004D2427">
            <w:pPr>
              <w:tabs>
                <w:tab w:val="decimal" w:pos="768"/>
              </w:tabs>
              <w:rPr>
                <w:rFonts w:ascii="Times New Roman" w:hAnsi="Times New Roman"/>
                <w:noProof/>
                <w:color w:val="000000"/>
                <w:spacing w:val="-10"/>
                <w:sz w:val="24"/>
                <w:lang w:bidi="hi-IN"/>
              </w:rPr>
            </w:pPr>
            <w:r>
              <w:rPr>
                <w:rFonts w:ascii="Times New Roman" w:hAnsi="Times New Roman"/>
                <w:noProof/>
                <w:color w:val="000000"/>
                <w:spacing w:val="-10"/>
                <w:sz w:val="24"/>
                <w:lang w:bidi="hi-IN"/>
              </w:rPr>
              <w:t>1012.00</w:t>
            </w:r>
          </w:p>
        </w:tc>
      </w:tr>
      <w:tr w:rsidR="00CB2672" w:rsidTr="001C1084">
        <w:trPr>
          <w:trHeight w:hRule="exact" w:val="555"/>
        </w:trPr>
        <w:tc>
          <w:tcPr>
            <w:tcW w:w="9780" w:type="dxa"/>
            <w:gridSpan w:val="6"/>
            <w:tcBorders>
              <w:bottom w:val="single" w:sz="6" w:space="0" w:color="000000"/>
            </w:tcBorders>
          </w:tcPr>
          <w:p w:rsidR="00C261E3" w:rsidRDefault="00C261E3" w:rsidP="00C261E3">
            <w:pPr>
              <w:jc w:val="center"/>
            </w:pPr>
            <w:r>
              <w:t>Page No.203</w:t>
            </w:r>
          </w:p>
          <w:p w:rsidR="001C1084" w:rsidRDefault="001C1084" w:rsidP="001C1084"/>
          <w:p w:rsidR="00C261E3" w:rsidRDefault="00C261E3" w:rsidP="001C1084"/>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pPr>
          </w:p>
          <w:p w:rsidR="00C261E3" w:rsidRDefault="00C261E3" w:rsidP="00C261E3">
            <w:pPr>
              <w:jc w:val="center"/>
              <w:rPr>
                <w:rFonts w:ascii="Times New Roman" w:hAnsi="Times New Roman" w:cs="Times New Roman"/>
              </w:rPr>
            </w:pPr>
          </w:p>
          <w:p w:rsidR="00CB2672" w:rsidRDefault="00CB2672" w:rsidP="004D2427">
            <w:pPr>
              <w:tabs>
                <w:tab w:val="decimal" w:pos="768"/>
              </w:tabs>
              <w:rPr>
                <w:rFonts w:ascii="Times New Roman" w:hAnsi="Times New Roman"/>
                <w:noProof/>
                <w:color w:val="000000"/>
                <w:spacing w:val="-10"/>
                <w:sz w:val="24"/>
                <w:lang w:bidi="hi-IN"/>
              </w:rPr>
            </w:pPr>
          </w:p>
          <w:p w:rsidR="00CB2672" w:rsidRDefault="00CB2672" w:rsidP="004D2427">
            <w:pPr>
              <w:tabs>
                <w:tab w:val="decimal" w:pos="768"/>
              </w:tabs>
              <w:rPr>
                <w:rFonts w:ascii="Times New Roman" w:hAnsi="Times New Roman"/>
                <w:noProof/>
                <w:color w:val="000000"/>
                <w:spacing w:val="-10"/>
                <w:sz w:val="24"/>
                <w:lang w:bidi="hi-IN"/>
              </w:rPr>
            </w:pPr>
          </w:p>
        </w:tc>
      </w:tr>
      <w:tr w:rsidR="00F20E0F" w:rsidTr="004D2427">
        <w:trPr>
          <w:trHeight w:hRule="exact" w:val="69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6"/>
                <w:sz w:val="24"/>
              </w:rPr>
            </w:pPr>
            <w:r>
              <w:rPr>
                <w:rFonts w:ascii="Times New Roman" w:hAnsi="Times New Roman"/>
                <w:color w:val="000000"/>
                <w:spacing w:val="6"/>
                <w:sz w:val="24"/>
              </w:rPr>
              <w:t xml:space="preserve">Rite (in </w:t>
            </w:r>
            <w:r>
              <w:rPr>
                <w:rFonts w:ascii="Times New Roman" w:hAnsi="Times New Roman"/>
                <w:color w:val="000000"/>
                <w:spacing w:val="6"/>
                <w:sz w:val="24"/>
              </w:rPr>
              <w:br/>
            </w:r>
            <w:r>
              <w:rPr>
                <w:rFonts w:ascii="Times New Roman" w:hAnsi="Times New Roman"/>
                <w:color w:val="000000"/>
                <w:spacing w:val="-10"/>
                <w:sz w:val="24"/>
              </w:rPr>
              <w:t>Rs.)</w:t>
            </w:r>
          </w:p>
        </w:tc>
      </w:tr>
      <w:tr w:rsidR="00F20E0F" w:rsidTr="004D2427">
        <w:trPr>
          <w:trHeight w:hRule="exact" w:val="30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1A3F84" w:rsidTr="00B5353C">
        <w:tblPrEx>
          <w:tblW w:w="0" w:type="auto"/>
          <w:tblInd w:w="15" w:type="dxa"/>
          <w:tblLayout w:type="fixed"/>
          <w:tblCellMar>
            <w:left w:w="0" w:type="dxa"/>
            <w:right w:w="0" w:type="dxa"/>
          </w:tblCellMar>
          <w:tblPrExChange w:id="422" w:author="xds" w:date="2015-04-07T00:15:00Z">
            <w:tblPrEx>
              <w:tblW w:w="0" w:type="auto"/>
              <w:tblInd w:w="15" w:type="dxa"/>
              <w:tblLayout w:type="fixed"/>
              <w:tblCellMar>
                <w:left w:w="0" w:type="dxa"/>
                <w:right w:w="0" w:type="dxa"/>
              </w:tblCellMar>
            </w:tblPrEx>
          </w:tblPrExChange>
        </w:tblPrEx>
        <w:trPr>
          <w:trHeight w:hRule="exact" w:val="1122"/>
          <w:ins w:id="423" w:author="xds" w:date="2015-04-07T00:12:00Z"/>
          <w:trPrChange w:id="424" w:author="xds" w:date="2015-04-07T00:15:00Z">
            <w:trPr>
              <w:gridBefore w:val="1"/>
              <w:trHeight w:hRule="exact" w:val="308"/>
            </w:trPr>
          </w:trPrChange>
        </w:trPr>
        <w:tc>
          <w:tcPr>
            <w:tcW w:w="773" w:type="dxa"/>
            <w:tcBorders>
              <w:top w:val="single" w:sz="6" w:space="0" w:color="000000"/>
              <w:left w:val="single" w:sz="6" w:space="0" w:color="000000"/>
              <w:bottom w:val="single" w:sz="6" w:space="0" w:color="000000"/>
              <w:right w:val="single" w:sz="6" w:space="0" w:color="000000"/>
            </w:tcBorders>
            <w:tcPrChange w:id="425" w:author="xds" w:date="2015-04-07T00:15:00Z">
              <w:tcPr>
                <w:tcW w:w="773" w:type="dxa"/>
                <w:gridSpan w:val="2"/>
                <w:tcBorders>
                  <w:top w:val="single" w:sz="6" w:space="0" w:color="000000"/>
                  <w:left w:val="single" w:sz="6" w:space="0" w:color="000000"/>
                  <w:bottom w:val="single" w:sz="6" w:space="0" w:color="000000"/>
                  <w:right w:val="single" w:sz="6" w:space="0" w:color="000000"/>
                </w:tcBorders>
              </w:tcPr>
            </w:tcPrChange>
          </w:tcPr>
          <w:p w:rsidR="001A3F84" w:rsidRDefault="001A3F84" w:rsidP="004D2427">
            <w:pPr>
              <w:rPr>
                <w:ins w:id="426" w:author="xds" w:date="2015-04-07T00:12:00Z"/>
                <w:rFonts w:ascii="Times New Roman" w:hAnsi="Times New Roman"/>
                <w:color w:val="000000"/>
                <w:sz w:val="20"/>
              </w:rPr>
            </w:pPr>
            <w:ins w:id="427" w:author="xds" w:date="2015-04-07T00:12:00Z">
              <w:r>
                <w:rPr>
                  <w:rFonts w:ascii="Times New Roman" w:hAnsi="Times New Roman"/>
                  <w:color w:val="000000"/>
                  <w:sz w:val="20"/>
                </w:rPr>
                <w:t>11.36</w:t>
              </w:r>
            </w:ins>
          </w:p>
        </w:tc>
        <w:tc>
          <w:tcPr>
            <w:tcW w:w="6645" w:type="dxa"/>
            <w:gridSpan w:val="3"/>
            <w:tcBorders>
              <w:top w:val="single" w:sz="6" w:space="0" w:color="000000"/>
              <w:left w:val="single" w:sz="6" w:space="0" w:color="000000"/>
              <w:bottom w:val="single" w:sz="6" w:space="0" w:color="000000"/>
              <w:right w:val="single" w:sz="6" w:space="0" w:color="000000"/>
            </w:tcBorders>
            <w:tcPrChange w:id="428" w:author="xds" w:date="2015-04-07T00:15:00Z">
              <w:tcPr>
                <w:tcW w:w="6645" w:type="dxa"/>
                <w:gridSpan w:val="4"/>
                <w:tcBorders>
                  <w:top w:val="single" w:sz="6" w:space="0" w:color="000000"/>
                  <w:left w:val="single" w:sz="6" w:space="0" w:color="000000"/>
                  <w:bottom w:val="single" w:sz="6" w:space="0" w:color="000000"/>
                  <w:right w:val="single" w:sz="6" w:space="0" w:color="000000"/>
                </w:tcBorders>
              </w:tcPr>
            </w:tcPrChange>
          </w:tcPr>
          <w:p w:rsidR="001A3F84" w:rsidRDefault="00E35769" w:rsidP="004D2427">
            <w:pPr>
              <w:rPr>
                <w:ins w:id="429" w:author="xds" w:date="2015-04-07T00:15:00Z"/>
                <w:rFonts w:ascii="Times New Roman" w:hAnsi="Times New Roman"/>
                <w:color w:val="000000"/>
                <w:sz w:val="20"/>
              </w:rPr>
            </w:pPr>
            <w:ins w:id="430" w:author="xds" w:date="2015-04-07T00:12:00Z">
              <w:r>
                <w:rPr>
                  <w:rFonts w:ascii="Times New Roman" w:hAnsi="Times New Roman"/>
                  <w:color w:val="000000"/>
                  <w:sz w:val="20"/>
                </w:rPr>
                <w:t xml:space="preserve">Provding edge molding to 18mm thick marble stone </w:t>
              </w:r>
            </w:ins>
            <w:ins w:id="431" w:author="xds" w:date="2015-04-07T00:13:00Z">
              <w:r>
                <w:rPr>
                  <w:rFonts w:ascii="Times New Roman" w:hAnsi="Times New Roman"/>
                  <w:color w:val="000000"/>
                  <w:sz w:val="20"/>
                </w:rPr>
                <w:t>counters vanities window sills etc. including maching polishing to edge to s</w:t>
              </w:r>
              <w:r w:rsidR="00B5353C">
                <w:rPr>
                  <w:rFonts w:ascii="Times New Roman" w:hAnsi="Times New Roman"/>
                  <w:color w:val="000000"/>
                  <w:sz w:val="20"/>
                </w:rPr>
                <w:t>to give high gloss fifinish etc. complete as per design approved by Engineering-in-charge</w:t>
              </w:r>
            </w:ins>
          </w:p>
          <w:p w:rsidR="00B5353C" w:rsidRDefault="00B5353C" w:rsidP="004D2427">
            <w:pPr>
              <w:rPr>
                <w:ins w:id="432" w:author="xds" w:date="2015-04-07T00:15:00Z"/>
                <w:rFonts w:ascii="Times New Roman" w:hAnsi="Times New Roman"/>
                <w:color w:val="000000"/>
                <w:sz w:val="20"/>
              </w:rPr>
            </w:pPr>
            <w:ins w:id="433" w:author="xds" w:date="2015-04-07T00:15:00Z">
              <w:r>
                <w:rPr>
                  <w:rFonts w:ascii="Times New Roman" w:hAnsi="Times New Roman"/>
                  <w:color w:val="000000"/>
                  <w:sz w:val="20"/>
                </w:rPr>
                <w:t xml:space="preserve">11.36.1 Marbl e work </w:t>
              </w:r>
            </w:ins>
          </w:p>
          <w:p w:rsidR="00B5353C" w:rsidRDefault="00B5353C" w:rsidP="004D2427">
            <w:pPr>
              <w:rPr>
                <w:ins w:id="434" w:author="xds" w:date="2015-04-07T00:15:00Z"/>
                <w:rFonts w:ascii="Times New Roman" w:hAnsi="Times New Roman"/>
                <w:color w:val="000000"/>
                <w:sz w:val="20"/>
              </w:rPr>
            </w:pPr>
            <w:ins w:id="435" w:author="xds" w:date="2015-04-07T00:15:00Z">
              <w:r>
                <w:rPr>
                  <w:rFonts w:ascii="Times New Roman" w:hAnsi="Times New Roman"/>
                  <w:color w:val="000000"/>
                  <w:sz w:val="20"/>
                </w:rPr>
                <w:t>11.36.2 Granite work</w:t>
              </w:r>
            </w:ins>
          </w:p>
          <w:p w:rsidR="00B5353C" w:rsidRDefault="00B5353C" w:rsidP="004D2427">
            <w:pPr>
              <w:rPr>
                <w:ins w:id="436" w:author="xds" w:date="2015-04-07T00:12:00Z"/>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Change w:id="437" w:author="xds" w:date="2015-04-07T00:15:00Z">
              <w:tcPr>
                <w:tcW w:w="1050" w:type="dxa"/>
                <w:gridSpan w:val="2"/>
                <w:tcBorders>
                  <w:top w:val="single" w:sz="6" w:space="0" w:color="000000"/>
                  <w:left w:val="single" w:sz="6" w:space="0" w:color="000000"/>
                  <w:bottom w:val="single" w:sz="6" w:space="0" w:color="000000"/>
                  <w:right w:val="single" w:sz="6" w:space="0" w:color="000000"/>
                </w:tcBorders>
              </w:tcPr>
            </w:tcPrChange>
          </w:tcPr>
          <w:p w:rsidR="006A17B0" w:rsidRDefault="00B5353C">
            <w:pPr>
              <w:jc w:val="center"/>
              <w:rPr>
                <w:ins w:id="438" w:author="xds" w:date="2015-04-07T00:15:00Z"/>
                <w:rFonts w:ascii="Times New Roman" w:hAnsi="Times New Roman"/>
                <w:color w:val="000000"/>
                <w:sz w:val="20"/>
              </w:rPr>
              <w:pPrChange w:id="439" w:author="xds" w:date="2015-04-07T00:15:00Z">
                <w:pPr/>
              </w:pPrChange>
            </w:pPr>
            <w:ins w:id="440" w:author="xds" w:date="2015-04-07T00:15:00Z">
              <w:r>
                <w:rPr>
                  <w:rFonts w:ascii="Times New Roman" w:hAnsi="Times New Roman"/>
                  <w:color w:val="000000"/>
                  <w:sz w:val="20"/>
                </w:rPr>
                <w:t>R/m</w:t>
              </w:r>
            </w:ins>
          </w:p>
          <w:p w:rsidR="006A17B0" w:rsidRDefault="00B5353C">
            <w:pPr>
              <w:jc w:val="center"/>
              <w:rPr>
                <w:ins w:id="441" w:author="xds" w:date="2015-04-07T00:12:00Z"/>
                <w:rFonts w:ascii="Times New Roman" w:hAnsi="Times New Roman"/>
                <w:color w:val="000000"/>
                <w:sz w:val="20"/>
              </w:rPr>
              <w:pPrChange w:id="442" w:author="xds" w:date="2015-04-07T00:15:00Z">
                <w:pPr/>
              </w:pPrChange>
            </w:pPr>
            <w:ins w:id="443" w:author="xds" w:date="2015-04-07T00:15:00Z">
              <w:r>
                <w:rPr>
                  <w:rFonts w:ascii="Times New Roman" w:hAnsi="Times New Roman"/>
                  <w:color w:val="000000"/>
                  <w:sz w:val="20"/>
                </w:rPr>
                <w:t>R/m</w:t>
              </w:r>
            </w:ins>
          </w:p>
        </w:tc>
        <w:tc>
          <w:tcPr>
            <w:tcW w:w="1312" w:type="dxa"/>
            <w:tcBorders>
              <w:top w:val="single" w:sz="6" w:space="0" w:color="000000"/>
              <w:left w:val="single" w:sz="6" w:space="0" w:color="000000"/>
              <w:bottom w:val="single" w:sz="6" w:space="0" w:color="000000"/>
              <w:right w:val="single" w:sz="6" w:space="0" w:color="000000"/>
            </w:tcBorders>
            <w:tcPrChange w:id="444" w:author="xds" w:date="2015-04-07T00:15:00Z">
              <w:tcPr>
                <w:tcW w:w="1312" w:type="dxa"/>
                <w:gridSpan w:val="2"/>
                <w:tcBorders>
                  <w:top w:val="single" w:sz="6" w:space="0" w:color="000000"/>
                  <w:left w:val="single" w:sz="6" w:space="0" w:color="000000"/>
                  <w:bottom w:val="single" w:sz="6" w:space="0" w:color="000000"/>
                  <w:right w:val="single" w:sz="6" w:space="0" w:color="000000"/>
                </w:tcBorders>
              </w:tcPr>
            </w:tcPrChange>
          </w:tcPr>
          <w:p w:rsidR="006A17B0" w:rsidRDefault="00B5353C">
            <w:pPr>
              <w:jc w:val="center"/>
              <w:rPr>
                <w:ins w:id="445" w:author="xds" w:date="2015-04-07T00:15:00Z"/>
                <w:rFonts w:ascii="Times New Roman" w:hAnsi="Times New Roman"/>
                <w:color w:val="000000"/>
                <w:sz w:val="20"/>
              </w:rPr>
              <w:pPrChange w:id="446" w:author="xds" w:date="2015-04-07T00:15:00Z">
                <w:pPr/>
              </w:pPrChange>
            </w:pPr>
            <w:ins w:id="447" w:author="xds" w:date="2015-04-07T00:15:00Z">
              <w:r>
                <w:rPr>
                  <w:rFonts w:ascii="Times New Roman" w:hAnsi="Times New Roman"/>
                  <w:color w:val="000000"/>
                  <w:sz w:val="20"/>
                </w:rPr>
                <w:t>160.00</w:t>
              </w:r>
            </w:ins>
          </w:p>
          <w:p w:rsidR="006A17B0" w:rsidRDefault="00B5353C">
            <w:pPr>
              <w:jc w:val="center"/>
              <w:rPr>
                <w:ins w:id="448" w:author="xds" w:date="2015-04-07T00:12:00Z"/>
                <w:rFonts w:ascii="Times New Roman" w:hAnsi="Times New Roman"/>
                <w:color w:val="000000"/>
                <w:sz w:val="20"/>
              </w:rPr>
              <w:pPrChange w:id="449" w:author="xds" w:date="2015-04-07T00:15:00Z">
                <w:pPr/>
              </w:pPrChange>
            </w:pPr>
            <w:ins w:id="450" w:author="xds" w:date="2015-04-07T00:15:00Z">
              <w:r>
                <w:rPr>
                  <w:rFonts w:ascii="Times New Roman" w:hAnsi="Times New Roman"/>
                  <w:color w:val="000000"/>
                  <w:sz w:val="20"/>
                </w:rPr>
                <w:t>269.00</w:t>
              </w:r>
            </w:ins>
          </w:p>
        </w:tc>
      </w:tr>
      <w:tr w:rsidR="000277C9" w:rsidTr="00B5353C">
        <w:trPr>
          <w:trHeight w:hRule="exact" w:val="1122"/>
          <w:ins w:id="451" w:author="Admin" w:date="2016-10-20T14:22:00Z"/>
        </w:trPr>
        <w:tc>
          <w:tcPr>
            <w:tcW w:w="773" w:type="dxa"/>
            <w:tcBorders>
              <w:top w:val="single" w:sz="6" w:space="0" w:color="000000"/>
              <w:left w:val="single" w:sz="6" w:space="0" w:color="000000"/>
              <w:bottom w:val="single" w:sz="6" w:space="0" w:color="000000"/>
              <w:right w:val="single" w:sz="6" w:space="0" w:color="000000"/>
            </w:tcBorders>
          </w:tcPr>
          <w:p w:rsidR="000277C9" w:rsidRDefault="000277C9" w:rsidP="004D2427">
            <w:pPr>
              <w:rPr>
                <w:ins w:id="452" w:author="Admin" w:date="2016-10-20T14:22:00Z"/>
                <w:rFonts w:ascii="Times New Roman" w:hAnsi="Times New Roman"/>
                <w:color w:val="000000"/>
                <w:sz w:val="20"/>
              </w:rPr>
            </w:pPr>
            <w:ins w:id="453" w:author="Admin" w:date="2016-10-20T14:22:00Z">
              <w:r>
                <w:rPr>
                  <w:rFonts w:ascii="Times New Roman" w:hAnsi="Times New Roman"/>
                  <w:color w:val="000000"/>
                  <w:sz w:val="20"/>
                </w:rPr>
                <w:t>11.39</w:t>
              </w:r>
            </w:ins>
          </w:p>
        </w:tc>
        <w:tc>
          <w:tcPr>
            <w:tcW w:w="6645" w:type="dxa"/>
            <w:gridSpan w:val="3"/>
            <w:tcBorders>
              <w:top w:val="single" w:sz="6" w:space="0" w:color="000000"/>
              <w:left w:val="single" w:sz="6" w:space="0" w:color="000000"/>
              <w:bottom w:val="single" w:sz="6" w:space="0" w:color="000000"/>
              <w:right w:val="single" w:sz="6" w:space="0" w:color="000000"/>
            </w:tcBorders>
          </w:tcPr>
          <w:p w:rsidR="000277C9" w:rsidRDefault="000277C9" w:rsidP="004D2427">
            <w:pPr>
              <w:rPr>
                <w:ins w:id="454" w:author="Admin" w:date="2016-10-20T14:22:00Z"/>
                <w:rFonts w:ascii="Times New Roman" w:hAnsi="Times New Roman"/>
                <w:color w:val="000000"/>
                <w:sz w:val="20"/>
              </w:rPr>
            </w:pPr>
            <w:ins w:id="455" w:author="Admin" w:date="2016-10-20T14:22:00Z">
              <w:r>
                <w:rPr>
                  <w:rFonts w:ascii="Times New Roman" w:hAnsi="Times New Roman"/>
                  <w:color w:val="000000"/>
                  <w:sz w:val="20"/>
                </w:rPr>
                <w:t>Mirror polishing on marble work/Granite work /stone work where ever required to give high gloss finish complete.</w:t>
              </w:r>
            </w:ins>
          </w:p>
        </w:tc>
        <w:tc>
          <w:tcPr>
            <w:tcW w:w="1050" w:type="dxa"/>
            <w:tcBorders>
              <w:top w:val="single" w:sz="6" w:space="0" w:color="000000"/>
              <w:left w:val="single" w:sz="6" w:space="0" w:color="000000"/>
              <w:bottom w:val="single" w:sz="6" w:space="0" w:color="000000"/>
              <w:right w:val="single" w:sz="6" w:space="0" w:color="000000"/>
            </w:tcBorders>
          </w:tcPr>
          <w:p w:rsidR="000277C9" w:rsidRDefault="000277C9" w:rsidP="0053659B">
            <w:pPr>
              <w:jc w:val="center"/>
              <w:rPr>
                <w:ins w:id="456" w:author="Admin" w:date="2016-10-20T14:22:00Z"/>
                <w:rFonts w:ascii="Times New Roman" w:hAnsi="Times New Roman"/>
                <w:color w:val="000000"/>
                <w:sz w:val="20"/>
              </w:rPr>
            </w:pPr>
            <w:ins w:id="457" w:author="Admin" w:date="2016-10-20T14:23:00Z">
              <w:r>
                <w:rPr>
                  <w:rFonts w:ascii="Times New Roman" w:hAnsi="Times New Roman"/>
                  <w:color w:val="000000"/>
                  <w:sz w:val="20"/>
                </w:rPr>
                <w:t xml:space="preserve">Sqm </w:t>
              </w:r>
            </w:ins>
          </w:p>
        </w:tc>
        <w:tc>
          <w:tcPr>
            <w:tcW w:w="1312" w:type="dxa"/>
            <w:tcBorders>
              <w:top w:val="single" w:sz="6" w:space="0" w:color="000000"/>
              <w:left w:val="single" w:sz="6" w:space="0" w:color="000000"/>
              <w:bottom w:val="single" w:sz="6" w:space="0" w:color="000000"/>
              <w:right w:val="single" w:sz="6" w:space="0" w:color="000000"/>
            </w:tcBorders>
          </w:tcPr>
          <w:p w:rsidR="000277C9" w:rsidRDefault="000277C9" w:rsidP="0053659B">
            <w:pPr>
              <w:jc w:val="center"/>
              <w:rPr>
                <w:ins w:id="458" w:author="Admin" w:date="2016-10-20T14:22:00Z"/>
                <w:rFonts w:ascii="Times New Roman" w:hAnsi="Times New Roman"/>
                <w:color w:val="000000"/>
                <w:sz w:val="20"/>
              </w:rPr>
            </w:pPr>
            <w:ins w:id="459" w:author="Admin" w:date="2016-10-20T14:23:00Z">
              <w:r>
                <w:rPr>
                  <w:rFonts w:ascii="Times New Roman" w:hAnsi="Times New Roman"/>
                  <w:color w:val="000000"/>
                  <w:sz w:val="20"/>
                </w:rPr>
                <w:t>164.00</w:t>
              </w:r>
            </w:ins>
          </w:p>
        </w:tc>
      </w:tr>
      <w:tr w:rsidR="005A2898" w:rsidTr="00B5353C">
        <w:trPr>
          <w:trHeight w:hRule="exact" w:val="1122"/>
          <w:ins w:id="460" w:author="Admin" w:date="2016-10-06T14:55:00Z"/>
        </w:trPr>
        <w:tc>
          <w:tcPr>
            <w:tcW w:w="773" w:type="dxa"/>
            <w:tcBorders>
              <w:top w:val="single" w:sz="6" w:space="0" w:color="000000"/>
              <w:left w:val="single" w:sz="6" w:space="0" w:color="000000"/>
              <w:bottom w:val="single" w:sz="6" w:space="0" w:color="000000"/>
              <w:right w:val="single" w:sz="6" w:space="0" w:color="000000"/>
            </w:tcBorders>
          </w:tcPr>
          <w:p w:rsidR="005A2898" w:rsidRDefault="005A2898" w:rsidP="004D2427">
            <w:pPr>
              <w:rPr>
                <w:ins w:id="461" w:author="Admin" w:date="2016-10-06T14:55:00Z"/>
                <w:rFonts w:ascii="Times New Roman" w:hAnsi="Times New Roman"/>
                <w:color w:val="000000"/>
                <w:sz w:val="20"/>
              </w:rPr>
            </w:pPr>
            <w:ins w:id="462" w:author="Admin" w:date="2016-10-06T14:55:00Z">
              <w:r>
                <w:rPr>
                  <w:rFonts w:ascii="Times New Roman" w:hAnsi="Times New Roman"/>
                  <w:color w:val="000000"/>
                  <w:sz w:val="20"/>
                </w:rPr>
                <w:t>11.40</w:t>
              </w:r>
            </w:ins>
          </w:p>
        </w:tc>
        <w:tc>
          <w:tcPr>
            <w:tcW w:w="6645" w:type="dxa"/>
            <w:gridSpan w:val="3"/>
            <w:tcBorders>
              <w:top w:val="single" w:sz="6" w:space="0" w:color="000000"/>
              <w:left w:val="single" w:sz="6" w:space="0" w:color="000000"/>
              <w:bottom w:val="single" w:sz="6" w:space="0" w:color="000000"/>
              <w:right w:val="single" w:sz="6" w:space="0" w:color="000000"/>
            </w:tcBorders>
          </w:tcPr>
          <w:p w:rsidR="005A2898" w:rsidRPr="005A2898" w:rsidRDefault="005A2898" w:rsidP="004D2427">
            <w:pPr>
              <w:rPr>
                <w:ins w:id="463" w:author="Admin" w:date="2016-10-06T14:57:00Z"/>
                <w:rFonts w:ascii="Times New Roman" w:hAnsi="Times New Roman"/>
                <w:color w:val="000000"/>
                <w:sz w:val="20"/>
              </w:rPr>
            </w:pPr>
            <w:ins w:id="464" w:author="Admin" w:date="2016-10-06T14:56:00Z">
              <w:r w:rsidRPr="005A2898">
                <w:rPr>
                  <w:rFonts w:ascii="Times New Roman" w:hAnsi="Times New Roman"/>
                  <w:color w:val="000000"/>
                  <w:sz w:val="20"/>
                </w:rPr>
                <w:t xml:space="preserve">40mm thick fine </w:t>
              </w:r>
              <w:r w:rsidR="0053659B">
                <w:rPr>
                  <w:rFonts w:ascii="Times New Roman" w:hAnsi="Times New Roman"/>
                  <w:color w:val="000000"/>
                  <w:sz w:val="20"/>
                </w:rPr>
                <w:t>dressed stone flooring over 20mm (average) thick base of of cement mortar 1:5 (</w:t>
              </w:r>
            </w:ins>
            <w:ins w:id="465" w:author="Admin" w:date="2016-10-06T14:57:00Z">
              <w:r w:rsidR="0053659B">
                <w:rPr>
                  <w:rFonts w:ascii="Times New Roman" w:hAnsi="Times New Roman"/>
                  <w:color w:val="000000"/>
                  <w:sz w:val="20"/>
                </w:rPr>
                <w:t>1 cement : 5  sand</w:t>
              </w:r>
            </w:ins>
            <w:ins w:id="466" w:author="Admin" w:date="2016-10-06T14:56:00Z">
              <w:r w:rsidR="0053659B">
                <w:rPr>
                  <w:rFonts w:ascii="Times New Roman" w:hAnsi="Times New Roman"/>
                  <w:color w:val="000000"/>
                  <w:sz w:val="20"/>
                </w:rPr>
                <w:t>)</w:t>
              </w:r>
            </w:ins>
            <w:ins w:id="467" w:author="Admin" w:date="2016-10-06T14:57:00Z">
              <w:r w:rsidR="0053659B">
                <w:rPr>
                  <w:rFonts w:ascii="Times New Roman" w:hAnsi="Times New Roman"/>
                  <w:color w:val="000000"/>
                  <w:sz w:val="20"/>
                </w:rPr>
                <w:t xml:space="preserve"> with jints finished flush.</w:t>
              </w:r>
            </w:ins>
          </w:p>
          <w:p w:rsidR="005A2898" w:rsidRPr="005A2898" w:rsidRDefault="0053659B" w:rsidP="004D2427">
            <w:pPr>
              <w:rPr>
                <w:ins w:id="468" w:author="Admin" w:date="2016-10-06T14:57:00Z"/>
                <w:rFonts w:ascii="Times New Roman" w:hAnsi="Times New Roman"/>
                <w:color w:val="000000"/>
                <w:sz w:val="20"/>
              </w:rPr>
            </w:pPr>
            <w:ins w:id="469" w:author="Admin" w:date="2016-10-06T14:57:00Z">
              <w:r>
                <w:rPr>
                  <w:rFonts w:ascii="Times New Roman" w:hAnsi="Times New Roman"/>
                  <w:color w:val="000000"/>
                  <w:sz w:val="20"/>
                </w:rPr>
                <w:t>11.40.1 red sand stone</w:t>
              </w:r>
            </w:ins>
          </w:p>
          <w:p w:rsidR="005A2898" w:rsidRPr="005A2898" w:rsidRDefault="0053659B" w:rsidP="004D2427">
            <w:pPr>
              <w:rPr>
                <w:ins w:id="470" w:author="Admin" w:date="2016-10-06T14:55:00Z"/>
                <w:rFonts w:ascii="Times New Roman" w:hAnsi="Times New Roman"/>
                <w:color w:val="000000"/>
                <w:sz w:val="20"/>
              </w:rPr>
            </w:pPr>
            <w:ins w:id="471" w:author="Admin" w:date="2016-10-06T14:57:00Z">
              <w:r>
                <w:rPr>
                  <w:rFonts w:ascii="Times New Roman" w:hAnsi="Times New Roman"/>
                  <w:color w:val="000000"/>
                  <w:sz w:val="20"/>
                </w:rPr>
                <w:t>11.40.2 white sand stone</w:t>
              </w:r>
            </w:ins>
          </w:p>
        </w:tc>
        <w:tc>
          <w:tcPr>
            <w:tcW w:w="1050" w:type="dxa"/>
            <w:tcBorders>
              <w:top w:val="single" w:sz="6" w:space="0" w:color="000000"/>
              <w:left w:val="single" w:sz="6" w:space="0" w:color="000000"/>
              <w:bottom w:val="single" w:sz="6" w:space="0" w:color="000000"/>
              <w:right w:val="single" w:sz="6" w:space="0" w:color="000000"/>
            </w:tcBorders>
          </w:tcPr>
          <w:p w:rsidR="005A2898" w:rsidRPr="005A2898" w:rsidRDefault="0053659B">
            <w:pPr>
              <w:jc w:val="center"/>
              <w:rPr>
                <w:ins w:id="472" w:author="Admin" w:date="2016-10-06T14:58:00Z"/>
                <w:rFonts w:ascii="Times New Roman" w:hAnsi="Times New Roman"/>
                <w:color w:val="000000"/>
                <w:sz w:val="20"/>
              </w:rPr>
            </w:pPr>
            <w:ins w:id="473" w:author="Admin" w:date="2016-10-06T14:58:00Z">
              <w:r>
                <w:rPr>
                  <w:rFonts w:ascii="Times New Roman" w:hAnsi="Times New Roman"/>
                  <w:color w:val="000000"/>
                  <w:sz w:val="20"/>
                </w:rPr>
                <w:t xml:space="preserve">Sqm </w:t>
              </w:r>
            </w:ins>
          </w:p>
          <w:p w:rsidR="005A2898" w:rsidRPr="005A2898" w:rsidRDefault="0053659B">
            <w:pPr>
              <w:jc w:val="center"/>
              <w:rPr>
                <w:ins w:id="474" w:author="Admin" w:date="2016-10-06T14:55:00Z"/>
                <w:rFonts w:ascii="Times New Roman" w:hAnsi="Times New Roman"/>
                <w:color w:val="000000"/>
                <w:sz w:val="20"/>
              </w:rPr>
            </w:pPr>
            <w:ins w:id="475" w:author="Admin" w:date="2016-10-06T14:58:00Z">
              <w:r>
                <w:rPr>
                  <w:rFonts w:ascii="Times New Roman" w:hAnsi="Times New Roman"/>
                  <w:color w:val="000000"/>
                  <w:sz w:val="20"/>
                </w:rPr>
                <w:t>sqm</w:t>
              </w:r>
            </w:ins>
          </w:p>
        </w:tc>
        <w:tc>
          <w:tcPr>
            <w:tcW w:w="1312" w:type="dxa"/>
            <w:tcBorders>
              <w:top w:val="single" w:sz="6" w:space="0" w:color="000000"/>
              <w:left w:val="single" w:sz="6" w:space="0" w:color="000000"/>
              <w:bottom w:val="single" w:sz="6" w:space="0" w:color="000000"/>
              <w:right w:val="single" w:sz="6" w:space="0" w:color="000000"/>
            </w:tcBorders>
          </w:tcPr>
          <w:p w:rsidR="005A2898" w:rsidRPr="005A2898" w:rsidRDefault="0053659B">
            <w:pPr>
              <w:jc w:val="center"/>
              <w:rPr>
                <w:ins w:id="476" w:author="Admin" w:date="2016-10-06T14:58:00Z"/>
                <w:rFonts w:ascii="Times New Roman" w:hAnsi="Times New Roman"/>
                <w:color w:val="000000"/>
                <w:sz w:val="20"/>
              </w:rPr>
            </w:pPr>
            <w:ins w:id="477" w:author="Admin" w:date="2016-10-06T14:58:00Z">
              <w:r>
                <w:rPr>
                  <w:rFonts w:ascii="Times New Roman" w:hAnsi="Times New Roman"/>
                  <w:color w:val="000000"/>
                  <w:sz w:val="20"/>
                </w:rPr>
                <w:t>578.00</w:t>
              </w:r>
            </w:ins>
          </w:p>
          <w:p w:rsidR="005A2898" w:rsidRPr="005A2898" w:rsidRDefault="0053659B">
            <w:pPr>
              <w:jc w:val="center"/>
              <w:rPr>
                <w:ins w:id="478" w:author="Admin" w:date="2016-10-06T14:55:00Z"/>
                <w:rFonts w:ascii="Times New Roman" w:hAnsi="Times New Roman"/>
                <w:color w:val="000000"/>
                <w:sz w:val="20"/>
              </w:rPr>
            </w:pPr>
            <w:ins w:id="479" w:author="Admin" w:date="2016-10-06T14:58:00Z">
              <w:r>
                <w:rPr>
                  <w:rFonts w:ascii="Times New Roman" w:hAnsi="Times New Roman"/>
                  <w:color w:val="000000"/>
                  <w:sz w:val="20"/>
                </w:rPr>
                <w:t>578.00</w:t>
              </w:r>
            </w:ins>
          </w:p>
        </w:tc>
      </w:tr>
      <w:tr w:rsidR="00F20E0F" w:rsidTr="004D2427">
        <w:trPr>
          <w:trHeight w:hRule="exact" w:val="183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0"/>
              </w:tabs>
              <w:rPr>
                <w:rFonts w:ascii="Times New Roman" w:hAnsi="Times New Roman"/>
                <w:color w:val="000000"/>
                <w:spacing w:val="-10"/>
                <w:sz w:val="24"/>
              </w:rPr>
            </w:pPr>
            <w:r>
              <w:rPr>
                <w:rFonts w:ascii="Times New Roman" w:hAnsi="Times New Roman"/>
                <w:color w:val="000000"/>
                <w:spacing w:val="-10"/>
                <w:sz w:val="24"/>
              </w:rPr>
              <w:t>11.49</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laying rectified Glazed Ceramic floor tiles 300x300 </w:t>
            </w:r>
            <w:r>
              <w:rPr>
                <w:rFonts w:ascii="Times New Roman" w:hAnsi="Times New Roman"/>
                <w:color w:val="000000"/>
                <w:spacing w:val="-5"/>
                <w:sz w:val="24"/>
              </w:rPr>
              <w:t xml:space="preserve">mm or more (having thickness 9 to 10mm) of 1st quality conforming </w:t>
            </w:r>
            <w:r>
              <w:rPr>
                <w:rFonts w:ascii="Times New Roman" w:hAnsi="Times New Roman"/>
                <w:color w:val="000000"/>
                <w:spacing w:val="-7"/>
                <w:sz w:val="24"/>
              </w:rPr>
              <w:t xml:space="preserve">to IS : 15622 of approved make m colours White, Ivory, Grey, Fume </w:t>
            </w:r>
            <w:r>
              <w:rPr>
                <w:rFonts w:ascii="Times New Roman" w:hAnsi="Times New Roman"/>
                <w:color w:val="000000"/>
                <w:spacing w:val="-3"/>
                <w:sz w:val="24"/>
              </w:rPr>
              <w:t xml:space="preserve">Red Brown, laid on 20mm thick cement mortar 1:4 (1 Cement : 4 </w:t>
            </w:r>
            <w:r>
              <w:rPr>
                <w:rFonts w:ascii="Times New Roman" w:hAnsi="Times New Roman"/>
                <w:color w:val="000000"/>
                <w:spacing w:val="-7"/>
                <w:sz w:val="24"/>
              </w:rPr>
              <w:t xml:space="preserve">sand) including grouting the joints with white cement and matching </w:t>
            </w:r>
            <w:r>
              <w:rPr>
                <w:rFonts w:ascii="Times New Roman" w:hAnsi="Times New Roman"/>
                <w:color w:val="000000"/>
                <w:spacing w:val="-6"/>
                <w:sz w:val="24"/>
              </w:rPr>
              <w:t>pigments etc., complete.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38"/>
              </w:tabs>
              <w:rPr>
                <w:rFonts w:ascii="Times New Roman" w:hAnsi="Times New Roman"/>
                <w:color w:val="000000"/>
                <w:spacing w:val="-10"/>
                <w:sz w:val="24"/>
              </w:rPr>
            </w:pPr>
            <w:r>
              <w:rPr>
                <w:rFonts w:ascii="Times New Roman" w:hAnsi="Times New Roman"/>
                <w:color w:val="000000"/>
                <w:spacing w:val="-10"/>
                <w:sz w:val="24"/>
              </w:rPr>
              <w:t>961.00</w:t>
            </w:r>
          </w:p>
        </w:tc>
      </w:tr>
      <w:tr w:rsidR="00F20E0F" w:rsidTr="004D2427">
        <w:trPr>
          <w:trHeight w:hRule="exact" w:val="177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0"/>
              </w:tabs>
              <w:rPr>
                <w:rFonts w:ascii="Times New Roman" w:hAnsi="Times New Roman"/>
                <w:color w:val="000000"/>
                <w:spacing w:val="-10"/>
                <w:sz w:val="24"/>
              </w:rPr>
            </w:pPr>
            <w:r>
              <w:rPr>
                <w:rFonts w:ascii="Times New Roman" w:hAnsi="Times New Roman"/>
                <w:color w:val="000000"/>
                <w:spacing w:val="-10"/>
                <w:sz w:val="24"/>
              </w:rPr>
              <w:lastRenderedPageBreak/>
              <w:t>11.50</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tabs>
                <w:tab w:val="right" w:pos="6525"/>
              </w:tabs>
              <w:ind w:left="97"/>
              <w:rPr>
                <w:rFonts w:ascii="Times New Roman" w:hAnsi="Times New Roman"/>
                <w:color w:val="000000"/>
                <w:spacing w:val="-6"/>
                <w:sz w:val="24"/>
              </w:rPr>
            </w:pPr>
            <w:r>
              <w:rPr>
                <w:rFonts w:ascii="Times New Roman" w:hAnsi="Times New Roman"/>
                <w:color w:val="000000"/>
                <w:spacing w:val="-6"/>
                <w:sz w:val="24"/>
              </w:rPr>
              <w:t>Providing and laying</w:t>
            </w:r>
            <w:r>
              <w:rPr>
                <w:rFonts w:ascii="Times New Roman" w:hAnsi="Times New Roman"/>
                <w:color w:val="000000"/>
                <w:spacing w:val="-6"/>
                <w:sz w:val="24"/>
              </w:rPr>
              <w:tab/>
            </w:r>
            <w:r>
              <w:rPr>
                <w:rFonts w:ascii="Times New Roman" w:hAnsi="Times New Roman"/>
                <w:color w:val="000000"/>
                <w:spacing w:val="-2"/>
                <w:sz w:val="24"/>
              </w:rPr>
              <w:t>rectified Glazed Ceramic wall tiles 300x450</w:t>
            </w:r>
          </w:p>
          <w:p w:rsidR="00F20E0F" w:rsidRDefault="00F20E0F" w:rsidP="004D2427">
            <w:pPr>
              <w:ind w:left="97" w:right="144"/>
              <w:jc w:val="both"/>
              <w:rPr>
                <w:rFonts w:ascii="Times New Roman" w:hAnsi="Times New Roman"/>
                <w:color w:val="000000"/>
                <w:spacing w:val="-5"/>
                <w:sz w:val="24"/>
              </w:rPr>
            </w:pPr>
            <w:r>
              <w:rPr>
                <w:rFonts w:ascii="Times New Roman" w:hAnsi="Times New Roman"/>
                <w:color w:val="000000"/>
                <w:spacing w:val="-5"/>
                <w:sz w:val="24"/>
              </w:rPr>
              <w:t xml:space="preserve">mm or more (thickness to be specified by the mamifacturer) of 1st </w:t>
            </w:r>
            <w:r>
              <w:rPr>
                <w:rFonts w:ascii="Times New Roman" w:hAnsi="Times New Roman"/>
                <w:color w:val="000000"/>
                <w:spacing w:val="-8"/>
                <w:sz w:val="24"/>
              </w:rPr>
              <w:t xml:space="preserve">quality conforming to IS : 15622 of approved make in colours White, </w:t>
            </w:r>
            <w:r>
              <w:rPr>
                <w:rFonts w:ascii="Times New Roman" w:hAnsi="Times New Roman"/>
                <w:color w:val="000000"/>
                <w:spacing w:val="-4"/>
                <w:sz w:val="24"/>
              </w:rPr>
              <w:t xml:space="preserve">Ivory, Grey, Fume Red Brown, laid on 12 mm thick cement mortar </w:t>
            </w:r>
            <w:r>
              <w:rPr>
                <w:rFonts w:ascii="Times New Roman" w:hAnsi="Times New Roman"/>
                <w:color w:val="000000"/>
                <w:spacing w:val="-1"/>
                <w:sz w:val="24"/>
              </w:rPr>
              <w:t xml:space="preserve">1:3 (1 Cement : 3 sand) including grouting the joints with white </w:t>
            </w:r>
            <w:r>
              <w:rPr>
                <w:rFonts w:ascii="Times New Roman" w:hAnsi="Times New Roman"/>
                <w:color w:val="000000"/>
                <w:spacing w:val="-5"/>
                <w:sz w:val="24"/>
              </w:rPr>
              <w:t>cement and matching pigments etc., complete.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38"/>
              </w:tabs>
              <w:rPr>
                <w:rFonts w:ascii="Times New Roman" w:hAnsi="Times New Roman"/>
                <w:color w:val="000000"/>
                <w:spacing w:val="-10"/>
                <w:sz w:val="24"/>
              </w:rPr>
            </w:pPr>
            <w:r>
              <w:rPr>
                <w:rFonts w:ascii="Times New Roman" w:hAnsi="Times New Roman"/>
                <w:color w:val="000000"/>
                <w:spacing w:val="-10"/>
                <w:sz w:val="24"/>
              </w:rPr>
              <w:t>1009.00</w:t>
            </w:r>
          </w:p>
        </w:tc>
      </w:tr>
      <w:tr w:rsidR="00F20E0F" w:rsidTr="004D2427">
        <w:trPr>
          <w:trHeight w:hRule="exact" w:val="179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0"/>
              </w:tabs>
              <w:rPr>
                <w:rFonts w:ascii="Times New Roman" w:hAnsi="Times New Roman"/>
                <w:color w:val="000000"/>
                <w:spacing w:val="-10"/>
                <w:sz w:val="24"/>
              </w:rPr>
            </w:pPr>
            <w:r>
              <w:rPr>
                <w:rFonts w:ascii="Times New Roman" w:hAnsi="Times New Roman"/>
                <w:color w:val="000000"/>
                <w:spacing w:val="-10"/>
                <w:sz w:val="24"/>
              </w:rPr>
              <w:t>11.51</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laying rectified Glazed Ceramic floor tiles 300x300 </w:t>
            </w:r>
            <w:r>
              <w:rPr>
                <w:rFonts w:ascii="Times New Roman" w:hAnsi="Times New Roman"/>
                <w:color w:val="000000"/>
                <w:spacing w:val="-5"/>
                <w:sz w:val="24"/>
              </w:rPr>
              <w:t xml:space="preserve">mm or more (having thickness 9 to 10mm) of 1st quality conforming </w:t>
            </w:r>
            <w:r>
              <w:rPr>
                <w:rFonts w:ascii="Times New Roman" w:hAnsi="Times New Roman"/>
                <w:color w:val="000000"/>
                <w:spacing w:val="-7"/>
                <w:sz w:val="24"/>
              </w:rPr>
              <w:t xml:space="preserve">to IS : 15622 of approved make in all colours, shades, except White, </w:t>
            </w:r>
            <w:r>
              <w:rPr>
                <w:rFonts w:ascii="Times New Roman" w:hAnsi="Times New Roman"/>
                <w:color w:val="000000"/>
                <w:spacing w:val="-5"/>
                <w:sz w:val="24"/>
              </w:rPr>
              <w:t xml:space="preserve">Ivory, Grey, Fume Red Brown, laid on 20 mm thick Cement Mortar </w:t>
            </w:r>
            <w:r>
              <w:rPr>
                <w:rFonts w:ascii="Times New Roman" w:hAnsi="Times New Roman"/>
                <w:color w:val="000000"/>
                <w:spacing w:val="-1"/>
                <w:sz w:val="24"/>
              </w:rPr>
              <w:t xml:space="preserve">1:4 (1 Cement : 4 sand) including pointing the joints with white </w:t>
            </w:r>
            <w:r>
              <w:rPr>
                <w:rFonts w:ascii="Times New Roman" w:hAnsi="Times New Roman"/>
                <w:color w:val="000000"/>
                <w:spacing w:val="-5"/>
                <w:sz w:val="24"/>
              </w:rPr>
              <w:t>cement and matching pigments etc., complete.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38"/>
              </w:tabs>
              <w:rPr>
                <w:rFonts w:ascii="Times New Roman" w:hAnsi="Times New Roman"/>
                <w:color w:val="000000"/>
                <w:spacing w:val="-10"/>
                <w:sz w:val="24"/>
              </w:rPr>
            </w:pPr>
            <w:r>
              <w:rPr>
                <w:rFonts w:ascii="Times New Roman" w:hAnsi="Times New Roman"/>
                <w:color w:val="000000"/>
                <w:spacing w:val="-10"/>
                <w:sz w:val="24"/>
              </w:rPr>
              <w:t>997.00</w:t>
            </w:r>
          </w:p>
        </w:tc>
      </w:tr>
      <w:tr w:rsidR="00F20E0F" w:rsidTr="004D2427">
        <w:trPr>
          <w:trHeight w:hRule="exact" w:val="177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0"/>
              </w:tabs>
              <w:rPr>
                <w:rFonts w:ascii="Times New Roman" w:hAnsi="Times New Roman"/>
                <w:color w:val="000000"/>
                <w:spacing w:val="-10"/>
                <w:sz w:val="24"/>
              </w:rPr>
            </w:pPr>
            <w:r>
              <w:rPr>
                <w:rFonts w:ascii="Times New Roman" w:hAnsi="Times New Roman"/>
                <w:color w:val="000000"/>
                <w:spacing w:val="-10"/>
                <w:sz w:val="24"/>
              </w:rPr>
              <w:t>11.52</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Providing and laying rectified Glazed Ceramic wall tiles 300x450 </w:t>
            </w:r>
            <w:r>
              <w:rPr>
                <w:rFonts w:ascii="Times New Roman" w:hAnsi="Times New Roman"/>
                <w:color w:val="000000"/>
                <w:spacing w:val="-5"/>
                <w:sz w:val="24"/>
              </w:rPr>
              <w:t xml:space="preserve">mm or more (thickness to be specified by the manufacturer) of 1st </w:t>
            </w:r>
            <w:r>
              <w:rPr>
                <w:rFonts w:ascii="Times New Roman" w:hAnsi="Times New Roman"/>
                <w:color w:val="000000"/>
                <w:spacing w:val="-4"/>
                <w:sz w:val="24"/>
              </w:rPr>
              <w:t xml:space="preserve">quality conforming to IS : 15622 of approved make in all colours, </w:t>
            </w:r>
            <w:r>
              <w:rPr>
                <w:rFonts w:ascii="Times New Roman" w:hAnsi="Times New Roman"/>
                <w:color w:val="000000"/>
                <w:spacing w:val="-7"/>
                <w:sz w:val="24"/>
              </w:rPr>
              <w:t xml:space="preserve">shades, except White, ivory, Grey, Fame Red Brown, laid on 12 mm </w:t>
            </w:r>
            <w:r>
              <w:rPr>
                <w:rFonts w:ascii="Times New Roman" w:hAnsi="Times New Roman"/>
                <w:color w:val="000000"/>
                <w:spacing w:val="-6"/>
                <w:sz w:val="24"/>
              </w:rPr>
              <w:t xml:space="preserve">thick Cement Mortar 1:3 (1 Cement : 3 sand) including pointing the </w:t>
            </w:r>
            <w:r>
              <w:rPr>
                <w:rFonts w:ascii="Times New Roman" w:hAnsi="Times New Roman"/>
                <w:color w:val="000000"/>
                <w:spacing w:val="-5"/>
                <w:sz w:val="24"/>
              </w:rPr>
              <w:t>joints with white cement and matching pigments etc., complete.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38"/>
              </w:tabs>
              <w:rPr>
                <w:rFonts w:ascii="Times New Roman" w:hAnsi="Times New Roman"/>
                <w:color w:val="000000"/>
                <w:spacing w:val="-10"/>
                <w:sz w:val="24"/>
              </w:rPr>
            </w:pPr>
            <w:r>
              <w:rPr>
                <w:rFonts w:ascii="Times New Roman" w:hAnsi="Times New Roman"/>
                <w:color w:val="000000"/>
                <w:spacing w:val="-10"/>
                <w:sz w:val="24"/>
              </w:rPr>
              <w:t>1044.00</w:t>
            </w:r>
          </w:p>
        </w:tc>
      </w:tr>
      <w:tr w:rsidR="00F20E0F" w:rsidTr="004D2427">
        <w:trPr>
          <w:trHeight w:hRule="exact" w:val="156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0"/>
              </w:tabs>
              <w:rPr>
                <w:rFonts w:ascii="Times New Roman" w:hAnsi="Times New Roman"/>
                <w:color w:val="000000"/>
                <w:spacing w:val="-10"/>
                <w:sz w:val="24"/>
              </w:rPr>
            </w:pPr>
            <w:r>
              <w:rPr>
                <w:rFonts w:ascii="Times New Roman" w:hAnsi="Times New Roman"/>
                <w:color w:val="000000"/>
                <w:spacing w:val="-10"/>
                <w:sz w:val="24"/>
              </w:rPr>
              <w:t>11.53</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Providing and laying vitrified floor tiles in different sizes with water </w:t>
            </w:r>
            <w:r>
              <w:rPr>
                <w:rFonts w:ascii="Times New Roman" w:hAnsi="Times New Roman"/>
                <w:color w:val="000000"/>
                <w:spacing w:val="4"/>
                <w:sz w:val="24"/>
              </w:rPr>
              <w:t xml:space="preserve">absorption's less than 0.08% and conforming to IS : 15622 of </w:t>
            </w:r>
            <w:r>
              <w:rPr>
                <w:rFonts w:ascii="Times New Roman" w:hAnsi="Times New Roman"/>
                <w:color w:val="000000"/>
                <w:spacing w:val="-8"/>
                <w:sz w:val="24"/>
              </w:rPr>
              <w:t xml:space="preserve">approved make m all colours and shades, laid on 20mm thick cement </w:t>
            </w:r>
            <w:r>
              <w:rPr>
                <w:rFonts w:ascii="Times New Roman" w:hAnsi="Times New Roman"/>
                <w:color w:val="000000"/>
                <w:sz w:val="24"/>
              </w:rPr>
              <w:t xml:space="preserve">mortar 1:4 (1 cement : 4 sand) including grouting the joints with </w:t>
            </w:r>
            <w:r>
              <w:rPr>
                <w:rFonts w:ascii="Times New Roman" w:hAnsi="Times New Roman"/>
                <w:color w:val="000000"/>
                <w:spacing w:val="-6"/>
                <w:sz w:val="24"/>
              </w:rPr>
              <w:t xml:space="preserve">white cement and matching </w:t>
            </w:r>
            <w:r>
              <w:rPr>
                <w:rFonts w:ascii="Times New Roman" w:hAnsi="Times New Roman"/>
                <w:b/>
                <w:color w:val="000000"/>
                <w:spacing w:val="-6"/>
                <w:sz w:val="23"/>
              </w:rPr>
              <w:t xml:space="preserve">pigmcaris de., </w:t>
            </w:r>
            <w:r>
              <w:rPr>
                <w:rFonts w:ascii="Times New Roman" w:hAnsi="Times New Roman"/>
                <w:color w:val="000000"/>
                <w:spacing w:val="-6"/>
                <w:sz w:val="24"/>
              </w:rPr>
              <w:t>complete.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47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10"/>
                <w:sz w:val="24"/>
              </w:rPr>
            </w:pPr>
            <w:r>
              <w:rPr>
                <w:rFonts w:ascii="Times New Roman" w:hAnsi="Times New Roman"/>
                <w:color w:val="000000"/>
                <w:spacing w:val="-10"/>
                <w:sz w:val="24"/>
              </w:rPr>
              <w:t>11.53.1</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color w:val="000000"/>
                <w:spacing w:val="-4"/>
                <w:sz w:val="24"/>
              </w:rPr>
            </w:pPr>
            <w:r>
              <w:rPr>
                <w:rFonts w:ascii="Times New Roman" w:hAnsi="Times New Roman"/>
                <w:color w:val="000000"/>
                <w:spacing w:val="-4"/>
                <w:sz w:val="24"/>
              </w:rPr>
              <w:t>Size of Tile 500x500x9-10mm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38"/>
              </w:tabs>
              <w:rPr>
                <w:rFonts w:ascii="Times New Roman" w:hAnsi="Times New Roman"/>
                <w:color w:val="000000"/>
                <w:spacing w:val="-10"/>
                <w:sz w:val="24"/>
              </w:rPr>
            </w:pPr>
            <w:r>
              <w:rPr>
                <w:rFonts w:ascii="Times New Roman" w:hAnsi="Times New Roman"/>
                <w:color w:val="000000"/>
                <w:spacing w:val="-10"/>
                <w:sz w:val="24"/>
              </w:rPr>
              <w:t>864.00</w:t>
            </w:r>
          </w:p>
        </w:tc>
      </w:tr>
      <w:tr w:rsidR="00F20E0F" w:rsidTr="004D2427">
        <w:trPr>
          <w:trHeight w:hRule="exact" w:val="42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10"/>
                <w:sz w:val="24"/>
              </w:rPr>
            </w:pPr>
            <w:r>
              <w:rPr>
                <w:rFonts w:ascii="Times New Roman" w:hAnsi="Times New Roman"/>
                <w:color w:val="000000"/>
                <w:spacing w:val="-10"/>
                <w:sz w:val="24"/>
              </w:rPr>
              <w:t>11.53.2</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color w:val="000000"/>
                <w:spacing w:val="-4"/>
                <w:sz w:val="24"/>
              </w:rPr>
            </w:pPr>
            <w:r>
              <w:rPr>
                <w:rFonts w:ascii="Times New Roman" w:hAnsi="Times New Roman"/>
                <w:color w:val="000000"/>
                <w:spacing w:val="-4"/>
                <w:sz w:val="24"/>
              </w:rPr>
              <w:t>Size of Tile 600x600x9-10 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38"/>
              </w:tabs>
              <w:rPr>
                <w:rFonts w:ascii="Times New Roman" w:hAnsi="Times New Roman"/>
                <w:color w:val="000000"/>
                <w:spacing w:val="-10"/>
                <w:sz w:val="24"/>
              </w:rPr>
            </w:pPr>
            <w:r>
              <w:rPr>
                <w:rFonts w:ascii="Times New Roman" w:hAnsi="Times New Roman"/>
                <w:color w:val="000000"/>
                <w:spacing w:val="-10"/>
                <w:sz w:val="24"/>
              </w:rPr>
              <w:t>894.00</w:t>
            </w:r>
          </w:p>
        </w:tc>
      </w:tr>
      <w:tr w:rsidR="00F20E0F" w:rsidTr="004D2427">
        <w:trPr>
          <w:trHeight w:hRule="exact" w:val="48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10"/>
                <w:sz w:val="24"/>
              </w:rPr>
            </w:pPr>
            <w:r>
              <w:rPr>
                <w:rFonts w:ascii="Times New Roman" w:hAnsi="Times New Roman"/>
                <w:color w:val="000000"/>
                <w:spacing w:val="-10"/>
                <w:sz w:val="24"/>
              </w:rPr>
              <w:t>11,53.3</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color w:val="000000"/>
                <w:spacing w:val="-4"/>
                <w:sz w:val="24"/>
              </w:rPr>
            </w:pPr>
            <w:r>
              <w:rPr>
                <w:rFonts w:ascii="Times New Roman" w:hAnsi="Times New Roman"/>
                <w:color w:val="000000"/>
                <w:spacing w:val="-4"/>
                <w:sz w:val="24"/>
              </w:rPr>
              <w:t>Size of Tile 800x800x 10-12mm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38"/>
              </w:tabs>
              <w:rPr>
                <w:rFonts w:ascii="Times New Roman" w:hAnsi="Times New Roman"/>
                <w:color w:val="000000"/>
                <w:spacing w:val="-10"/>
                <w:sz w:val="24"/>
              </w:rPr>
            </w:pPr>
            <w:r>
              <w:rPr>
                <w:rFonts w:ascii="Times New Roman" w:hAnsi="Times New Roman"/>
                <w:color w:val="000000"/>
                <w:spacing w:val="-10"/>
                <w:sz w:val="24"/>
              </w:rPr>
              <w:t>1452.00</w:t>
            </w:r>
          </w:p>
        </w:tc>
      </w:tr>
      <w:tr w:rsidR="00F20E0F" w:rsidTr="004D2427">
        <w:trPr>
          <w:trHeight w:hRule="exact" w:val="54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10"/>
                <w:sz w:val="24"/>
              </w:rPr>
            </w:pPr>
            <w:r>
              <w:rPr>
                <w:rFonts w:ascii="Times New Roman" w:hAnsi="Times New Roman"/>
                <w:color w:val="000000"/>
                <w:spacing w:val="-10"/>
                <w:sz w:val="24"/>
              </w:rPr>
              <w:t>11.53.4</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color w:val="000000"/>
                <w:spacing w:val="-4"/>
                <w:sz w:val="24"/>
              </w:rPr>
            </w:pPr>
            <w:r>
              <w:rPr>
                <w:rFonts w:ascii="Times New Roman" w:hAnsi="Times New Roman"/>
                <w:color w:val="000000"/>
                <w:spacing w:val="-4"/>
                <w:sz w:val="24"/>
              </w:rPr>
              <w:t>Size of Tile 1000x1000x 10-12 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38"/>
              </w:tabs>
              <w:rPr>
                <w:rFonts w:ascii="Times New Roman" w:hAnsi="Times New Roman"/>
                <w:color w:val="000000"/>
                <w:spacing w:val="-10"/>
                <w:sz w:val="24"/>
              </w:rPr>
            </w:pPr>
            <w:r>
              <w:rPr>
                <w:rFonts w:ascii="Times New Roman" w:hAnsi="Times New Roman"/>
                <w:color w:val="000000"/>
                <w:spacing w:val="-10"/>
                <w:sz w:val="24"/>
              </w:rPr>
              <w:t>1620.00</w:t>
            </w:r>
          </w:p>
        </w:tc>
      </w:tr>
      <w:tr w:rsidR="00F20E0F" w:rsidTr="004D2427">
        <w:trPr>
          <w:trHeight w:hRule="exact" w:val="174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0"/>
              </w:tabs>
              <w:rPr>
                <w:rFonts w:ascii="Times New Roman" w:hAnsi="Times New Roman"/>
                <w:color w:val="000000"/>
                <w:spacing w:val="-10"/>
                <w:sz w:val="24"/>
              </w:rPr>
            </w:pPr>
            <w:r>
              <w:rPr>
                <w:rFonts w:ascii="Times New Roman" w:hAnsi="Times New Roman"/>
                <w:color w:val="000000"/>
                <w:spacing w:val="-10"/>
                <w:sz w:val="24"/>
              </w:rPr>
              <w:t>11.54</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Providing and laying Vitrified tiles in different sizes, with water </w:t>
            </w:r>
            <w:r>
              <w:rPr>
                <w:rFonts w:ascii="Times New Roman" w:hAnsi="Times New Roman"/>
                <w:color w:val="000000"/>
                <w:spacing w:val="6"/>
                <w:sz w:val="24"/>
              </w:rPr>
              <w:t xml:space="preserve">absorption less than 0.08 % and conforming to </w:t>
            </w:r>
            <w:r>
              <w:rPr>
                <w:rFonts w:ascii="Times New Roman" w:hAnsi="Times New Roman"/>
                <w:color w:val="000000"/>
                <w:spacing w:val="-4"/>
                <w:sz w:val="24"/>
              </w:rPr>
              <w:t xml:space="preserve">I.S. 15622, of </w:t>
            </w:r>
            <w:r>
              <w:rPr>
                <w:rFonts w:ascii="Times New Roman" w:hAnsi="Times New Roman"/>
                <w:color w:val="000000"/>
                <w:spacing w:val="-1"/>
                <w:sz w:val="24"/>
              </w:rPr>
              <w:t xml:space="preserve">approved make in all colours and shade in skirting, riser of steps, </w:t>
            </w:r>
            <w:r>
              <w:rPr>
                <w:rFonts w:ascii="Times New Roman" w:hAnsi="Times New Roman"/>
                <w:color w:val="000000"/>
                <w:spacing w:val="1"/>
                <w:sz w:val="24"/>
              </w:rPr>
              <w:t xml:space="preserve">over 12 mm thick bed of cement mortar 1:3 (1 cement 3 sand), including grouting the </w:t>
            </w:r>
            <w:r>
              <w:rPr>
                <w:rFonts w:ascii="Times New Roman" w:hAnsi="Times New Roman"/>
                <w:color w:val="000000"/>
                <w:spacing w:val="11"/>
                <w:sz w:val="24"/>
              </w:rPr>
              <w:t xml:space="preserve">joint with white </w:t>
            </w:r>
            <w:r>
              <w:rPr>
                <w:rFonts w:ascii="Times New Roman" w:hAnsi="Times New Roman"/>
                <w:color w:val="000000"/>
                <w:spacing w:val="1"/>
                <w:sz w:val="24"/>
              </w:rPr>
              <w:t xml:space="preserve">cement and matching </w:t>
            </w:r>
            <w:r>
              <w:rPr>
                <w:rFonts w:ascii="Times New Roman" w:hAnsi="Times New Roman"/>
                <w:color w:val="000000"/>
                <w:spacing w:val="-6"/>
                <w:sz w:val="24"/>
              </w:rPr>
              <w:t xml:space="preserve">pigments </w:t>
            </w:r>
            <w:r>
              <w:rPr>
                <w:rFonts w:ascii="Times New Roman" w:hAnsi="Times New Roman"/>
                <w:b/>
                <w:color w:val="000000"/>
                <w:spacing w:val="-6"/>
                <w:sz w:val="23"/>
              </w:rPr>
              <w:t xml:space="preserve">etc. </w:t>
            </w:r>
            <w:r>
              <w:rPr>
                <w:rFonts w:ascii="Times New Roman" w:hAnsi="Times New Roman"/>
                <w:color w:val="000000"/>
                <w:spacing w:val="-6"/>
                <w:sz w:val="24"/>
              </w:rPr>
              <w:t>complete.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43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10"/>
                <w:sz w:val="24"/>
              </w:rPr>
            </w:pPr>
            <w:r>
              <w:rPr>
                <w:rFonts w:ascii="Times New Roman" w:hAnsi="Times New Roman"/>
                <w:color w:val="000000"/>
                <w:spacing w:val="-10"/>
                <w:sz w:val="24"/>
              </w:rPr>
              <w:t>11.54.1</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color w:val="000000"/>
                <w:spacing w:val="-4"/>
                <w:sz w:val="24"/>
              </w:rPr>
            </w:pPr>
            <w:r>
              <w:rPr>
                <w:rFonts w:ascii="Times New Roman" w:hAnsi="Times New Roman"/>
                <w:color w:val="000000"/>
                <w:spacing w:val="-4"/>
                <w:sz w:val="24"/>
              </w:rPr>
              <w:t>Size of Tile 500x500x9-10mm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38"/>
              </w:tabs>
              <w:rPr>
                <w:rFonts w:ascii="Times New Roman" w:hAnsi="Times New Roman"/>
                <w:color w:val="000000"/>
                <w:spacing w:val="-10"/>
                <w:sz w:val="24"/>
              </w:rPr>
            </w:pPr>
            <w:r>
              <w:rPr>
                <w:rFonts w:ascii="Times New Roman" w:hAnsi="Times New Roman"/>
                <w:color w:val="000000"/>
                <w:spacing w:val="-10"/>
                <w:sz w:val="24"/>
              </w:rPr>
              <w:t>859.00</w:t>
            </w:r>
          </w:p>
        </w:tc>
      </w:tr>
      <w:tr w:rsidR="00F20E0F" w:rsidTr="004D2427">
        <w:trPr>
          <w:trHeight w:hRule="exact" w:val="43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10"/>
                <w:sz w:val="24"/>
              </w:rPr>
            </w:pPr>
            <w:r>
              <w:rPr>
                <w:rFonts w:ascii="Times New Roman" w:hAnsi="Times New Roman"/>
                <w:color w:val="000000"/>
                <w:spacing w:val="-10"/>
                <w:sz w:val="24"/>
              </w:rPr>
              <w:t>11.54.2</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color w:val="000000"/>
                <w:spacing w:val="-4"/>
                <w:sz w:val="24"/>
              </w:rPr>
            </w:pPr>
            <w:r>
              <w:rPr>
                <w:rFonts w:ascii="Times New Roman" w:hAnsi="Times New Roman"/>
                <w:color w:val="000000"/>
                <w:spacing w:val="-4"/>
                <w:sz w:val="24"/>
              </w:rPr>
              <w:t>Size of Tile 600x600x9-10 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38"/>
              </w:tabs>
              <w:rPr>
                <w:rFonts w:ascii="Times New Roman" w:hAnsi="Times New Roman"/>
                <w:color w:val="000000"/>
                <w:spacing w:val="-10"/>
                <w:sz w:val="24"/>
              </w:rPr>
            </w:pPr>
            <w:r>
              <w:rPr>
                <w:rFonts w:ascii="Times New Roman" w:hAnsi="Times New Roman"/>
                <w:color w:val="000000"/>
                <w:spacing w:val="-10"/>
                <w:sz w:val="24"/>
              </w:rPr>
              <w:t>888.00</w:t>
            </w:r>
          </w:p>
        </w:tc>
      </w:tr>
      <w:tr w:rsidR="00F20E0F" w:rsidTr="004D2427">
        <w:trPr>
          <w:trHeight w:hRule="exact" w:val="54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10"/>
                <w:sz w:val="24"/>
              </w:rPr>
            </w:pPr>
            <w:r>
              <w:rPr>
                <w:rFonts w:ascii="Times New Roman" w:hAnsi="Times New Roman"/>
                <w:color w:val="000000"/>
                <w:spacing w:val="-10"/>
                <w:sz w:val="24"/>
              </w:rPr>
              <w:t>11,54.3</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color w:val="000000"/>
                <w:spacing w:val="-4"/>
                <w:sz w:val="24"/>
              </w:rPr>
            </w:pPr>
            <w:r>
              <w:rPr>
                <w:rFonts w:ascii="Times New Roman" w:hAnsi="Times New Roman"/>
                <w:color w:val="000000"/>
                <w:spacing w:val="-4"/>
                <w:sz w:val="24"/>
              </w:rPr>
              <w:t>Size of Tile 800x800x 10-12mm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38"/>
              </w:tabs>
              <w:rPr>
                <w:rFonts w:ascii="Times New Roman" w:hAnsi="Times New Roman"/>
                <w:color w:val="000000"/>
                <w:spacing w:val="-10"/>
                <w:sz w:val="24"/>
              </w:rPr>
            </w:pPr>
            <w:r>
              <w:rPr>
                <w:rFonts w:ascii="Times New Roman" w:hAnsi="Times New Roman"/>
                <w:color w:val="000000"/>
                <w:spacing w:val="-10"/>
                <w:sz w:val="24"/>
              </w:rPr>
              <w:t>1450.00</w:t>
            </w:r>
          </w:p>
        </w:tc>
      </w:tr>
      <w:tr w:rsidR="00F20E0F" w:rsidTr="004D2427">
        <w:trPr>
          <w:trHeight w:hRule="exact" w:val="50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10"/>
                <w:sz w:val="24"/>
              </w:rPr>
            </w:pPr>
            <w:r>
              <w:rPr>
                <w:rFonts w:ascii="Times New Roman" w:hAnsi="Times New Roman"/>
                <w:color w:val="000000"/>
                <w:spacing w:val="-10"/>
                <w:sz w:val="24"/>
              </w:rPr>
              <w:t>11,54.4</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color w:val="000000"/>
                <w:spacing w:val="-4"/>
                <w:sz w:val="24"/>
              </w:rPr>
            </w:pPr>
            <w:r>
              <w:rPr>
                <w:rFonts w:ascii="Times New Roman" w:hAnsi="Times New Roman"/>
                <w:color w:val="000000"/>
                <w:spacing w:val="-4"/>
                <w:sz w:val="24"/>
              </w:rPr>
              <w:t>Size of Tile 1000x1000x 10-12 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31C51" w:rsidP="004D2427">
            <w:pPr>
              <w:tabs>
                <w:tab w:val="decimal" w:pos="738"/>
              </w:tabs>
              <w:rPr>
                <w:rFonts w:ascii="Times New Roman" w:hAnsi="Times New Roman"/>
                <w:color w:val="000000"/>
                <w:spacing w:val="-10"/>
                <w:sz w:val="24"/>
              </w:rPr>
            </w:pPr>
            <w:r>
              <w:rPr>
                <w:rFonts w:ascii="Times New Roman" w:hAnsi="Times New Roman"/>
                <w:noProof/>
                <w:color w:val="000000"/>
                <w:spacing w:val="-10"/>
                <w:sz w:val="24"/>
                <w:lang w:bidi="hi-IN"/>
              </w:rPr>
              <w:pict>
                <v:shape id="_x0000_s1053" type="#_x0000_t202" style="position:absolute;margin-left:40.75pt;margin-top:23.7pt;width:81.2pt;height:22.75pt;z-index:251677696;mso-position-horizontal-relative:text;mso-position-vertical-relative:text" filled="f" stroked="f">
                  <v:textbox style="mso-next-textbox:#_x0000_s1053">
                    <w:txbxContent>
                      <w:p w:rsidR="006A17B0" w:rsidRDefault="006A17B0" w:rsidP="004419FE">
                        <w:pPr>
                          <w:jc w:val="center"/>
                          <w:rPr>
                            <w:rFonts w:ascii="Times New Roman" w:hAnsi="Times New Roman" w:cs="Times New Roman"/>
                          </w:rPr>
                        </w:pPr>
                        <w:r>
                          <w:t>Page No.205</w:t>
                        </w:r>
                      </w:p>
                      <w:p w:rsidR="006A17B0" w:rsidRDefault="006A17B0" w:rsidP="004419FE"/>
                    </w:txbxContent>
                  </v:textbox>
                </v:shape>
              </w:pict>
            </w:r>
            <w:r w:rsidR="00F20E0F">
              <w:rPr>
                <w:rFonts w:ascii="Times New Roman" w:hAnsi="Times New Roman"/>
                <w:color w:val="000000"/>
                <w:spacing w:val="-10"/>
                <w:sz w:val="24"/>
              </w:rPr>
              <w:t>1620.00</w:t>
            </w:r>
          </w:p>
        </w:tc>
      </w:tr>
      <w:tr w:rsidR="00F20E0F" w:rsidTr="004D2427">
        <w:trPr>
          <w:trHeight w:hRule="exact" w:val="69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6"/>
                <w:sz w:val="24"/>
              </w:rPr>
            </w:pPr>
            <w:r>
              <w:rPr>
                <w:rFonts w:ascii="Times New Roman" w:hAnsi="Times New Roman"/>
                <w:color w:val="000000"/>
                <w:spacing w:val="6"/>
                <w:sz w:val="24"/>
              </w:rPr>
              <w:t xml:space="preserve">Rite (in </w:t>
            </w:r>
            <w:r>
              <w:rPr>
                <w:rFonts w:ascii="Times New Roman" w:hAnsi="Times New Roman"/>
                <w:color w:val="000000"/>
                <w:spacing w:val="6"/>
                <w:sz w:val="24"/>
              </w:rPr>
              <w:br/>
            </w:r>
            <w:r>
              <w:rPr>
                <w:rFonts w:ascii="Times New Roman" w:hAnsi="Times New Roman"/>
                <w:color w:val="000000"/>
                <w:spacing w:val="-10"/>
                <w:sz w:val="24"/>
              </w:rPr>
              <w:t>Rs.)</w:t>
            </w:r>
          </w:p>
        </w:tc>
      </w:tr>
      <w:tr w:rsidR="00F20E0F" w:rsidTr="004D2427">
        <w:trPr>
          <w:trHeight w:hRule="exact" w:val="30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207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color w:val="000000"/>
                <w:spacing w:val="-10"/>
                <w:sz w:val="24"/>
              </w:rPr>
            </w:pPr>
            <w:r>
              <w:rPr>
                <w:rFonts w:ascii="Times New Roman" w:hAnsi="Times New Roman"/>
                <w:color w:val="000000"/>
                <w:spacing w:val="-10"/>
                <w:sz w:val="24"/>
              </w:rPr>
              <w:t>11.55</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6"/>
                <w:sz w:val="24"/>
              </w:rPr>
            </w:pPr>
            <w:r>
              <w:rPr>
                <w:rFonts w:ascii="Times New Roman" w:hAnsi="Times New Roman"/>
                <w:color w:val="000000"/>
                <w:spacing w:val="-6"/>
                <w:sz w:val="24"/>
              </w:rPr>
              <w:t xml:space="preserve">Providing and laying Vitrified tiles in floor with different sizes, with </w:t>
            </w:r>
            <w:r>
              <w:rPr>
                <w:rFonts w:ascii="Times New Roman" w:hAnsi="Times New Roman"/>
                <w:color w:val="000000"/>
                <w:spacing w:val="-4"/>
                <w:sz w:val="24"/>
              </w:rPr>
              <w:t xml:space="preserve">water absorption less than 0.08% and conforming to IS:15622 , of </w:t>
            </w:r>
            <w:r>
              <w:rPr>
                <w:rFonts w:ascii="Times New Roman" w:hAnsi="Times New Roman"/>
                <w:color w:val="000000"/>
                <w:spacing w:val="-7"/>
                <w:sz w:val="24"/>
              </w:rPr>
              <w:t xml:space="preserve">approved brand and manufacturer in all colours and shade, laid with </w:t>
            </w:r>
            <w:r>
              <w:rPr>
                <w:rFonts w:ascii="Times New Roman" w:hAnsi="Times New Roman"/>
                <w:color w:val="000000"/>
                <w:spacing w:val="-5"/>
                <w:sz w:val="24"/>
              </w:rPr>
              <w:t xml:space="preserve">cement based high polymer modified quick set the adhesive (water </w:t>
            </w:r>
            <w:r>
              <w:rPr>
                <w:rFonts w:ascii="Times New Roman" w:hAnsi="Times New Roman"/>
                <w:color w:val="000000"/>
                <w:spacing w:val="4"/>
                <w:sz w:val="24"/>
              </w:rPr>
              <w:t xml:space="preserve">based) conforming to IS : 15477, in average 6 mm thickness, </w:t>
            </w:r>
            <w:r>
              <w:rPr>
                <w:rFonts w:ascii="Times New Roman" w:hAnsi="Times New Roman"/>
                <w:color w:val="000000"/>
                <w:spacing w:val="-3"/>
                <w:sz w:val="24"/>
              </w:rPr>
              <w:t xml:space="preserve">including grouting of joints (Payment for grouting; of joints to be </w:t>
            </w:r>
            <w:r>
              <w:rPr>
                <w:rFonts w:ascii="Times New Roman" w:hAnsi="Times New Roman"/>
                <w:color w:val="000000"/>
                <w:spacing w:val="-6"/>
                <w:sz w:val="24"/>
              </w:rPr>
              <w:t>made separately).</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46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11.55.1</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color w:val="000000"/>
                <w:spacing w:val="-4"/>
                <w:sz w:val="24"/>
              </w:rPr>
            </w:pPr>
            <w:r>
              <w:rPr>
                <w:rFonts w:ascii="Times New Roman" w:hAnsi="Times New Roman"/>
                <w:color w:val="000000"/>
                <w:spacing w:val="-4"/>
                <w:sz w:val="24"/>
              </w:rPr>
              <w:t>Size of Tile 500x500x9-10mm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1014.00</w:t>
            </w:r>
          </w:p>
        </w:tc>
      </w:tr>
      <w:tr w:rsidR="00F20E0F" w:rsidTr="004D2427">
        <w:trPr>
          <w:trHeight w:hRule="exact" w:val="46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1135.2</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color w:val="000000"/>
                <w:spacing w:val="-4"/>
                <w:sz w:val="24"/>
              </w:rPr>
            </w:pPr>
            <w:r>
              <w:rPr>
                <w:rFonts w:ascii="Times New Roman" w:hAnsi="Times New Roman"/>
                <w:color w:val="000000"/>
                <w:spacing w:val="-4"/>
                <w:sz w:val="24"/>
              </w:rPr>
              <w:t>Size of Tile 600x600x9-10 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1043.00</w:t>
            </w:r>
          </w:p>
        </w:tc>
      </w:tr>
      <w:tr w:rsidR="00F20E0F" w:rsidTr="004D2427">
        <w:trPr>
          <w:trHeight w:hRule="exact" w:val="54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11.55.3</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color w:val="000000"/>
                <w:spacing w:val="-4"/>
                <w:sz w:val="24"/>
              </w:rPr>
            </w:pPr>
            <w:r>
              <w:rPr>
                <w:rFonts w:ascii="Times New Roman" w:hAnsi="Times New Roman"/>
                <w:color w:val="000000"/>
                <w:spacing w:val="-4"/>
                <w:sz w:val="24"/>
              </w:rPr>
              <w:t>Size of Tile 800x800x 10-12mm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1650.00</w:t>
            </w:r>
          </w:p>
        </w:tc>
      </w:tr>
      <w:tr w:rsidR="00F20E0F" w:rsidTr="004D2427">
        <w:trPr>
          <w:trHeight w:hRule="exact" w:val="54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11,55,4</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color w:val="000000"/>
                <w:spacing w:val="-6"/>
                <w:sz w:val="24"/>
              </w:rPr>
            </w:pPr>
            <w:r>
              <w:rPr>
                <w:rFonts w:ascii="Times New Roman" w:hAnsi="Times New Roman"/>
                <w:color w:val="000000"/>
                <w:spacing w:val="-6"/>
                <w:sz w:val="24"/>
              </w:rPr>
              <w:t xml:space="preserve">Size of The </w:t>
            </w:r>
            <w:r>
              <w:rPr>
                <w:rFonts w:ascii="Times New Roman" w:hAnsi="Times New Roman"/>
                <w:color w:val="000000"/>
                <w:spacing w:val="4"/>
                <w:sz w:val="23"/>
              </w:rPr>
              <w:t xml:space="preserve">1000x1000x 10-12 </w:t>
            </w:r>
            <w:r>
              <w:rPr>
                <w:rFonts w:ascii="Times New Roman" w:hAnsi="Times New Roman"/>
                <w:color w:val="000000"/>
                <w:spacing w:val="-6"/>
                <w:sz w:val="24"/>
              </w:rPr>
              <w:t>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1820,00</w:t>
            </w:r>
          </w:p>
        </w:tc>
      </w:tr>
      <w:tr w:rsidR="00F20E0F" w:rsidTr="004D2427">
        <w:trPr>
          <w:trHeight w:hRule="exact" w:val="205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color w:val="000000"/>
                <w:spacing w:val="-10"/>
                <w:sz w:val="24"/>
              </w:rPr>
            </w:pPr>
            <w:r>
              <w:rPr>
                <w:rFonts w:ascii="Times New Roman" w:hAnsi="Times New Roman"/>
                <w:color w:val="000000"/>
                <w:spacing w:val="-10"/>
                <w:sz w:val="24"/>
              </w:rPr>
              <w:t>11,56</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Providing and laying Vitrified tiles in different sizes, with water </w:t>
            </w:r>
            <w:r>
              <w:rPr>
                <w:rFonts w:ascii="Times New Roman" w:hAnsi="Times New Roman"/>
                <w:color w:val="000000"/>
                <w:spacing w:val="-8"/>
                <w:sz w:val="24"/>
              </w:rPr>
              <w:t xml:space="preserve">absorption less than 0.08% and conforming to IS: 15622, of approved </w:t>
            </w:r>
            <w:r>
              <w:rPr>
                <w:rFonts w:ascii="Times New Roman" w:hAnsi="Times New Roman"/>
                <w:color w:val="000000"/>
                <w:spacing w:val="-5"/>
                <w:sz w:val="24"/>
              </w:rPr>
              <w:t xml:space="preserve">brand and manufacturer in all colours and shade in skirting, riser of steps, laid with cement based high polymer modified quick set tile adhesive (water based) conforming to IS: 15477, m average 6 mm </w:t>
            </w:r>
            <w:r>
              <w:rPr>
                <w:rFonts w:ascii="Times New Roman" w:hAnsi="Times New Roman"/>
                <w:color w:val="000000"/>
                <w:spacing w:val="-6"/>
                <w:sz w:val="24"/>
              </w:rPr>
              <w:t>thickness, including grouting of joints (Payment for grouting of joints to be made separately).</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45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11,56,1</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color w:val="000000"/>
                <w:spacing w:val="-6"/>
                <w:sz w:val="24"/>
              </w:rPr>
            </w:pPr>
            <w:r>
              <w:rPr>
                <w:rFonts w:ascii="Times New Roman" w:hAnsi="Times New Roman"/>
                <w:color w:val="000000"/>
                <w:spacing w:val="-6"/>
                <w:sz w:val="24"/>
              </w:rPr>
              <w:t xml:space="preserve">Size of The </w:t>
            </w:r>
            <w:r>
              <w:rPr>
                <w:rFonts w:ascii="Times New Roman" w:hAnsi="Times New Roman"/>
                <w:color w:val="000000"/>
                <w:spacing w:val="4"/>
                <w:sz w:val="23"/>
              </w:rPr>
              <w:t>500x500x9-10mm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1051,00</w:t>
            </w:r>
          </w:p>
        </w:tc>
      </w:tr>
      <w:tr w:rsidR="00F20E0F" w:rsidTr="004D2427">
        <w:trPr>
          <w:trHeight w:hRule="exact" w:val="46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11.56.2</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color w:val="000000"/>
                <w:spacing w:val="-4"/>
                <w:sz w:val="24"/>
              </w:rPr>
            </w:pPr>
            <w:r>
              <w:rPr>
                <w:rFonts w:ascii="Times New Roman" w:hAnsi="Times New Roman"/>
                <w:color w:val="000000"/>
                <w:spacing w:val="-4"/>
                <w:sz w:val="24"/>
              </w:rPr>
              <w:t>Size of Tile 600x600x9-10 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1081.00</w:t>
            </w:r>
          </w:p>
        </w:tc>
      </w:tr>
      <w:tr w:rsidR="00F20E0F" w:rsidTr="004D2427">
        <w:trPr>
          <w:trHeight w:hRule="exact" w:val="54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11.56.3</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i/>
                <w:color w:val="000000"/>
                <w:spacing w:val="4"/>
                <w:w w:val="95"/>
                <w:sz w:val="26"/>
              </w:rPr>
            </w:pPr>
            <w:r>
              <w:rPr>
                <w:rFonts w:ascii="Times New Roman" w:hAnsi="Times New Roman"/>
                <w:i/>
                <w:color w:val="000000"/>
                <w:spacing w:val="4"/>
                <w:w w:val="95"/>
                <w:sz w:val="26"/>
              </w:rPr>
              <w:t xml:space="preserve">Size </w:t>
            </w:r>
            <w:r>
              <w:rPr>
                <w:rFonts w:ascii="Times New Roman" w:hAnsi="Times New Roman"/>
                <w:color w:val="000000"/>
                <w:spacing w:val="-6"/>
                <w:sz w:val="24"/>
              </w:rPr>
              <w:t>of Tile 800x800x 10-12mm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1655.00</w:t>
            </w:r>
          </w:p>
        </w:tc>
      </w:tr>
      <w:tr w:rsidR="00F20E0F" w:rsidTr="004D2427">
        <w:trPr>
          <w:trHeight w:hRule="exact" w:val="533"/>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11.56.4</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i/>
                <w:color w:val="000000"/>
                <w:spacing w:val="4"/>
                <w:w w:val="95"/>
                <w:sz w:val="26"/>
              </w:rPr>
            </w:pPr>
            <w:r>
              <w:rPr>
                <w:rFonts w:ascii="Times New Roman" w:hAnsi="Times New Roman"/>
                <w:i/>
                <w:color w:val="000000"/>
                <w:spacing w:val="4"/>
                <w:w w:val="95"/>
                <w:sz w:val="26"/>
              </w:rPr>
              <w:t xml:space="preserve">Size </w:t>
            </w:r>
            <w:r>
              <w:rPr>
                <w:rFonts w:ascii="Times New Roman" w:hAnsi="Times New Roman"/>
                <w:color w:val="000000"/>
                <w:spacing w:val="-6"/>
                <w:sz w:val="24"/>
              </w:rPr>
              <w:t>of Tile 1000x1000x 10-12 rum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1825.00</w:t>
            </w:r>
          </w:p>
        </w:tc>
      </w:tr>
      <w:tr w:rsidR="00F20E0F" w:rsidTr="004D2427">
        <w:trPr>
          <w:trHeight w:hRule="exact" w:val="154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color w:val="000000"/>
                <w:spacing w:val="-10"/>
                <w:sz w:val="24"/>
              </w:rPr>
            </w:pPr>
            <w:r>
              <w:rPr>
                <w:rFonts w:ascii="Times New Roman" w:hAnsi="Times New Roman"/>
                <w:color w:val="000000"/>
                <w:spacing w:val="-10"/>
                <w:sz w:val="24"/>
              </w:rPr>
              <w:t>11.57</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8"/>
                <w:sz w:val="24"/>
              </w:rPr>
            </w:pPr>
            <w:r>
              <w:rPr>
                <w:rFonts w:ascii="Times New Roman" w:hAnsi="Times New Roman"/>
                <w:color w:val="000000"/>
                <w:spacing w:val="-8"/>
                <w:sz w:val="24"/>
              </w:rPr>
              <w:t xml:space="preserve">Grouting the joints of flooring /skirling, risers of step of vitrified tiles </w:t>
            </w:r>
            <w:r>
              <w:rPr>
                <w:rFonts w:ascii="Times New Roman" w:hAnsi="Times New Roman"/>
                <w:color w:val="000000"/>
                <w:spacing w:val="-4"/>
                <w:sz w:val="24"/>
              </w:rPr>
              <w:t xml:space="preserve">having joints of 3 mm width, using epoxy grout mix of 0,70 kg of </w:t>
            </w:r>
            <w:r>
              <w:rPr>
                <w:rFonts w:ascii="Times New Roman" w:hAnsi="Times New Roman"/>
                <w:color w:val="000000"/>
                <w:spacing w:val="-2"/>
                <w:sz w:val="24"/>
              </w:rPr>
              <w:t xml:space="preserve">organic coated filler of desired shade (0.10 kg of hardener and 020 </w:t>
            </w:r>
            <w:r>
              <w:rPr>
                <w:rFonts w:ascii="Times New Roman" w:hAnsi="Times New Roman"/>
                <w:color w:val="000000"/>
                <w:spacing w:val="-7"/>
                <w:sz w:val="24"/>
              </w:rPr>
              <w:t xml:space="preserve">kg of resin per kg), including filling/ grouting and </w:t>
            </w:r>
            <w:r>
              <w:rPr>
                <w:rFonts w:ascii="Times New Roman" w:hAnsi="Times New Roman"/>
                <w:color w:val="000000"/>
                <w:spacing w:val="3"/>
                <w:sz w:val="23"/>
              </w:rPr>
              <w:t xml:space="preserve">finishing complete </w:t>
            </w:r>
            <w:r>
              <w:rPr>
                <w:rFonts w:ascii="Times New Roman" w:hAnsi="Times New Roman"/>
                <w:color w:val="000000"/>
                <w:spacing w:val="5"/>
                <w:sz w:val="23"/>
              </w:rPr>
              <w:t xml:space="preserve">as </w:t>
            </w:r>
            <w:r>
              <w:rPr>
                <w:rFonts w:ascii="Times New Roman" w:hAnsi="Times New Roman"/>
                <w:color w:val="000000"/>
                <w:spacing w:val="-5"/>
                <w:sz w:val="24"/>
              </w:rPr>
              <w:t>per direction of Engineer-in-charge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46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11,57.1</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color w:val="000000"/>
                <w:spacing w:val="-6"/>
                <w:sz w:val="24"/>
              </w:rPr>
            </w:pPr>
            <w:r>
              <w:rPr>
                <w:rFonts w:ascii="Times New Roman" w:hAnsi="Times New Roman"/>
                <w:color w:val="000000"/>
                <w:spacing w:val="-6"/>
                <w:sz w:val="24"/>
              </w:rPr>
              <w:t>Size of The 500x500 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256,00</w:t>
            </w:r>
          </w:p>
        </w:tc>
      </w:tr>
      <w:tr w:rsidR="00F20E0F" w:rsidTr="004D2427">
        <w:trPr>
          <w:trHeight w:hRule="exact" w:val="45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11,572</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color w:val="000000"/>
                <w:spacing w:val="-6"/>
                <w:sz w:val="24"/>
              </w:rPr>
            </w:pPr>
            <w:r>
              <w:rPr>
                <w:rFonts w:ascii="Times New Roman" w:hAnsi="Times New Roman"/>
                <w:color w:val="000000"/>
                <w:spacing w:val="-6"/>
                <w:sz w:val="24"/>
              </w:rPr>
              <w:t>Size of The 600x600 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218,00</w:t>
            </w:r>
          </w:p>
        </w:tc>
      </w:tr>
      <w:tr w:rsidR="00F20E0F" w:rsidTr="004D2427">
        <w:trPr>
          <w:trHeight w:hRule="exact" w:val="46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11.57.3</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color w:val="000000"/>
                <w:spacing w:val="-6"/>
                <w:sz w:val="24"/>
              </w:rPr>
            </w:pPr>
            <w:r>
              <w:rPr>
                <w:rFonts w:ascii="Times New Roman" w:hAnsi="Times New Roman"/>
                <w:color w:val="000000"/>
                <w:spacing w:val="-6"/>
                <w:sz w:val="24"/>
              </w:rPr>
              <w:t>Size of Tile 800x800 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180.00</w:t>
            </w:r>
          </w:p>
        </w:tc>
      </w:tr>
      <w:tr w:rsidR="00F20E0F" w:rsidTr="004D2427">
        <w:trPr>
          <w:trHeight w:hRule="exact" w:val="593"/>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11.57.4</w:t>
            </w:r>
          </w:p>
        </w:tc>
        <w:tc>
          <w:tcPr>
            <w:tcW w:w="51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27"/>
              <w:rPr>
                <w:rFonts w:ascii="Times New Roman" w:hAnsi="Times New Roman"/>
                <w:i/>
                <w:color w:val="000000"/>
                <w:spacing w:val="2"/>
                <w:w w:val="95"/>
                <w:sz w:val="26"/>
              </w:rPr>
            </w:pPr>
            <w:r>
              <w:rPr>
                <w:rFonts w:ascii="Times New Roman" w:hAnsi="Times New Roman"/>
                <w:i/>
                <w:color w:val="000000"/>
                <w:spacing w:val="2"/>
                <w:w w:val="95"/>
                <w:sz w:val="26"/>
              </w:rPr>
              <w:t xml:space="preserve">Size </w:t>
            </w:r>
            <w:r>
              <w:rPr>
                <w:rFonts w:ascii="Times New Roman" w:hAnsi="Times New Roman"/>
                <w:color w:val="000000"/>
                <w:spacing w:val="-8"/>
                <w:sz w:val="24"/>
              </w:rPr>
              <w:t>of Tile 1000x1000 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132.00</w:t>
            </w:r>
          </w:p>
        </w:tc>
      </w:tr>
      <w:tr w:rsidR="00F20E0F" w:rsidTr="004D2427">
        <w:trPr>
          <w:trHeight w:hRule="exact" w:val="228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color w:val="000000"/>
                <w:spacing w:val="-10"/>
                <w:sz w:val="24"/>
              </w:rPr>
            </w:pPr>
            <w:r>
              <w:rPr>
                <w:rFonts w:ascii="Times New Roman" w:hAnsi="Times New Roman"/>
                <w:color w:val="000000"/>
                <w:spacing w:val="-10"/>
                <w:sz w:val="24"/>
              </w:rPr>
              <w:t>11,58</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tabs>
                <w:tab w:val="left" w:pos="1251"/>
                <w:tab w:val="left" w:pos="1818"/>
                <w:tab w:val="left" w:pos="2628"/>
                <w:tab w:val="left" w:pos="3276"/>
                <w:tab w:val="left" w:pos="4239"/>
                <w:tab w:val="left" w:pos="5211"/>
                <w:tab w:val="left" w:pos="5733"/>
                <w:tab w:val="right" w:pos="6525"/>
              </w:tabs>
              <w:ind w:left="108"/>
              <w:rPr>
                <w:rFonts w:ascii="Times New Roman" w:hAnsi="Times New Roman"/>
                <w:color w:val="000000"/>
                <w:spacing w:val="-16"/>
                <w:sz w:val="24"/>
              </w:rPr>
            </w:pPr>
            <w:r>
              <w:rPr>
                <w:rFonts w:ascii="Times New Roman" w:hAnsi="Times New Roman"/>
                <w:color w:val="000000"/>
                <w:spacing w:val="-16"/>
                <w:sz w:val="24"/>
              </w:rPr>
              <w:t>Providing</w:t>
            </w:r>
            <w:r>
              <w:rPr>
                <w:rFonts w:ascii="Times New Roman" w:hAnsi="Times New Roman"/>
                <w:color w:val="000000"/>
                <w:spacing w:val="-16"/>
                <w:sz w:val="24"/>
              </w:rPr>
              <w:tab/>
            </w:r>
            <w:r>
              <w:rPr>
                <w:rFonts w:ascii="Times New Roman" w:hAnsi="Times New Roman"/>
                <w:color w:val="000000"/>
                <w:spacing w:val="-10"/>
                <w:sz w:val="24"/>
              </w:rPr>
              <w:t>and</w:t>
            </w:r>
            <w:r>
              <w:rPr>
                <w:rFonts w:ascii="Times New Roman" w:hAnsi="Times New Roman"/>
                <w:color w:val="000000"/>
                <w:spacing w:val="-10"/>
                <w:sz w:val="24"/>
              </w:rPr>
              <w:tab/>
            </w:r>
            <w:r>
              <w:rPr>
                <w:rFonts w:ascii="Times New Roman" w:hAnsi="Times New Roman"/>
                <w:color w:val="000000"/>
                <w:spacing w:val="-22"/>
                <w:sz w:val="24"/>
              </w:rPr>
              <w:t>laying</w:t>
            </w:r>
            <w:r>
              <w:rPr>
                <w:rFonts w:ascii="Times New Roman" w:hAnsi="Times New Roman"/>
                <w:color w:val="000000"/>
                <w:spacing w:val="-22"/>
                <w:sz w:val="24"/>
              </w:rPr>
              <w:tab/>
            </w:r>
            <w:r>
              <w:rPr>
                <w:rFonts w:ascii="Times New Roman" w:hAnsi="Times New Roman"/>
                <w:color w:val="000000"/>
                <w:spacing w:val="-10"/>
                <w:sz w:val="24"/>
              </w:rPr>
              <w:t>matt</w:t>
            </w:r>
            <w:r>
              <w:rPr>
                <w:rFonts w:ascii="Times New Roman" w:hAnsi="Times New Roman"/>
                <w:color w:val="000000"/>
                <w:spacing w:val="-10"/>
                <w:sz w:val="24"/>
              </w:rPr>
              <w:tab/>
            </w:r>
            <w:r>
              <w:rPr>
                <w:rFonts w:ascii="Times New Roman" w:hAnsi="Times New Roman"/>
                <w:color w:val="000000"/>
                <w:spacing w:val="-18"/>
                <w:sz w:val="24"/>
              </w:rPr>
              <w:t>finished</w:t>
            </w:r>
            <w:r>
              <w:rPr>
                <w:rFonts w:ascii="Times New Roman" w:hAnsi="Times New Roman"/>
                <w:color w:val="000000"/>
                <w:spacing w:val="-18"/>
                <w:sz w:val="24"/>
              </w:rPr>
              <w:tab/>
            </w:r>
            <w:r>
              <w:rPr>
                <w:rFonts w:ascii="Times New Roman" w:hAnsi="Times New Roman"/>
                <w:color w:val="000000"/>
                <w:spacing w:val="-10"/>
                <w:sz w:val="24"/>
              </w:rPr>
              <w:t>vitrified</w:t>
            </w:r>
            <w:r>
              <w:rPr>
                <w:rFonts w:ascii="Times New Roman" w:hAnsi="Times New Roman"/>
                <w:color w:val="000000"/>
                <w:spacing w:val="-10"/>
                <w:sz w:val="24"/>
              </w:rPr>
              <w:tab/>
            </w:r>
            <w:r>
              <w:rPr>
                <w:rFonts w:ascii="Times New Roman" w:hAnsi="Times New Roman"/>
                <w:color w:val="000000"/>
                <w:spacing w:val="-14"/>
                <w:sz w:val="24"/>
              </w:rPr>
              <w:t>tile</w:t>
            </w:r>
            <w:r>
              <w:rPr>
                <w:rFonts w:ascii="Times New Roman" w:hAnsi="Times New Roman"/>
                <w:color w:val="000000"/>
                <w:spacing w:val="-14"/>
                <w:sz w:val="24"/>
              </w:rPr>
              <w:tab/>
            </w:r>
            <w:r>
              <w:rPr>
                <w:rFonts w:ascii="Times New Roman" w:hAnsi="Times New Roman"/>
                <w:color w:val="000000"/>
                <w:spacing w:val="-10"/>
                <w:sz w:val="24"/>
              </w:rPr>
              <w:t>of</w:t>
            </w:r>
            <w:r>
              <w:rPr>
                <w:rFonts w:ascii="Times New Roman" w:hAnsi="Times New Roman"/>
                <w:color w:val="000000"/>
                <w:spacing w:val="-10"/>
                <w:sz w:val="24"/>
              </w:rPr>
              <w:tab/>
              <w:t>size</w:t>
            </w:r>
          </w:p>
          <w:p w:rsidR="00F20E0F" w:rsidRDefault="00F20E0F"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100x100x16mm having water absorption less than 0.05% and </w:t>
            </w:r>
            <w:r>
              <w:rPr>
                <w:rFonts w:ascii="Times New Roman" w:hAnsi="Times New Roman"/>
                <w:color w:val="000000"/>
                <w:spacing w:val="-5"/>
                <w:sz w:val="24"/>
              </w:rPr>
              <w:t xml:space="preserve">conforming to IS: 15622 of approved make in all colours and shades </w:t>
            </w:r>
            <w:r>
              <w:rPr>
                <w:rFonts w:ascii="Times New Roman" w:hAnsi="Times New Roman"/>
                <w:color w:val="000000"/>
                <w:spacing w:val="-7"/>
                <w:sz w:val="24"/>
              </w:rPr>
              <w:t xml:space="preserve">for out door floors such as footpath, court yard multi models location </w:t>
            </w:r>
            <w:r>
              <w:rPr>
                <w:rFonts w:ascii="Times New Roman" w:hAnsi="Times New Roman"/>
                <w:color w:val="000000"/>
                <w:spacing w:val="2"/>
                <w:sz w:val="24"/>
              </w:rPr>
              <w:t xml:space="preserve">etc., laid on 20mm thick base of cement mortar 1:4 (lament : 4 </w:t>
            </w:r>
            <w:r>
              <w:rPr>
                <w:rFonts w:ascii="Times New Roman" w:hAnsi="Times New Roman"/>
                <w:color w:val="000000"/>
                <w:spacing w:val="-2"/>
                <w:sz w:val="24"/>
              </w:rPr>
              <w:t xml:space="preserve">sand) in all shapes and patterns including grouting the joints with </w:t>
            </w:r>
            <w:r>
              <w:rPr>
                <w:rFonts w:ascii="Times New Roman" w:hAnsi="Times New Roman"/>
                <w:color w:val="000000"/>
                <w:spacing w:val="-4"/>
                <w:sz w:val="24"/>
              </w:rPr>
              <w:t xml:space="preserve">white cement mixed with matching pigments etc. complete as per </w:t>
            </w:r>
            <w:r>
              <w:rPr>
                <w:rFonts w:ascii="Times New Roman" w:hAnsi="Times New Roman"/>
                <w:color w:val="000000"/>
                <w:spacing w:val="-6"/>
                <w:sz w:val="24"/>
              </w:rPr>
              <w:t>direction of Engincer-in-Charge.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Rim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1379,00</w:t>
            </w:r>
          </w:p>
        </w:tc>
      </w:tr>
    </w:tbl>
    <w:p w:rsidR="00F20E0F" w:rsidRDefault="00F20E0F" w:rsidP="00F20E0F">
      <w:pPr>
        <w:rPr>
          <w:rFonts w:ascii="Times New Roman" w:hAnsi="Times New Roman"/>
          <w:color w:val="000000"/>
          <w:sz w:val="24"/>
        </w:rPr>
      </w:pPr>
    </w:p>
    <w:p w:rsidR="00E02235" w:rsidRDefault="00E02235" w:rsidP="00E02235">
      <w:pPr>
        <w:jc w:val="center"/>
        <w:rPr>
          <w:rFonts w:ascii="Times New Roman" w:hAnsi="Times New Roman" w:cs="Times New Roman"/>
        </w:rPr>
      </w:pPr>
      <w:r>
        <w:t>Page No.206</w:t>
      </w:r>
    </w:p>
    <w:p w:rsidR="00E02235" w:rsidRDefault="00E02235" w:rsidP="00E02235">
      <w:pPr>
        <w:jc w:val="center"/>
        <w:rPr>
          <w:rFonts w:ascii="Times New Roman" w:hAnsi="Times New Roman"/>
          <w:color w:val="000000"/>
          <w:sz w:val="24"/>
        </w:rPr>
      </w:pPr>
    </w:p>
    <w:tbl>
      <w:tblPr>
        <w:tblW w:w="0" w:type="auto"/>
        <w:tblInd w:w="15" w:type="dxa"/>
        <w:tblLayout w:type="fixed"/>
        <w:tblCellMar>
          <w:left w:w="0" w:type="dxa"/>
          <w:right w:w="0" w:type="dxa"/>
        </w:tblCellMar>
        <w:tblLook w:val="04A0"/>
      </w:tblPr>
      <w:tblGrid>
        <w:gridCol w:w="773"/>
        <w:gridCol w:w="1500"/>
        <w:gridCol w:w="5145"/>
        <w:gridCol w:w="1050"/>
        <w:gridCol w:w="1312"/>
      </w:tblGrid>
      <w:tr w:rsidR="00F20E0F" w:rsidTr="004D2427">
        <w:trPr>
          <w:trHeight w:hRule="exact" w:val="69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6"/>
                <w:sz w:val="24"/>
              </w:rPr>
            </w:pPr>
            <w:r>
              <w:rPr>
                <w:rFonts w:ascii="Times New Roman" w:hAnsi="Times New Roman"/>
                <w:color w:val="000000"/>
                <w:spacing w:val="6"/>
                <w:sz w:val="24"/>
              </w:rPr>
              <w:t xml:space="preserve">Rite (in </w:t>
            </w:r>
            <w:r>
              <w:rPr>
                <w:rFonts w:ascii="Times New Roman" w:hAnsi="Times New Roman"/>
                <w:color w:val="000000"/>
                <w:spacing w:val="6"/>
                <w:sz w:val="24"/>
              </w:rPr>
              <w:br/>
            </w:r>
            <w:r>
              <w:rPr>
                <w:rFonts w:ascii="Times New Roman" w:hAnsi="Times New Roman"/>
                <w:color w:val="000000"/>
                <w:spacing w:val="-10"/>
                <w:sz w:val="24"/>
              </w:rPr>
              <w:t>Rs.)</w:t>
            </w:r>
          </w:p>
        </w:tc>
      </w:tr>
      <w:tr w:rsidR="00F20E0F" w:rsidTr="004D2427">
        <w:trPr>
          <w:trHeight w:hRule="exact" w:val="30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210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11.59</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6"/>
                <w:sz w:val="24"/>
              </w:rPr>
            </w:pPr>
            <w:r>
              <w:rPr>
                <w:rFonts w:ascii="Times New Roman" w:hAnsi="Times New Roman"/>
                <w:color w:val="000000"/>
                <w:spacing w:val="-6"/>
                <w:sz w:val="24"/>
              </w:rPr>
              <w:t xml:space="preserve">Providing and laying matt finished vitred tile of sizes having water </w:t>
            </w:r>
            <w:r>
              <w:rPr>
                <w:rFonts w:ascii="Times New Roman" w:hAnsi="Times New Roman"/>
                <w:color w:val="000000"/>
                <w:spacing w:val="-7"/>
                <w:sz w:val="24"/>
              </w:rPr>
              <w:t xml:space="preserve">absorption less than 0.05% and conforming to IS: 15622 of approved </w:t>
            </w:r>
            <w:r>
              <w:rPr>
                <w:rFonts w:ascii="Times New Roman" w:hAnsi="Times New Roman"/>
                <w:color w:val="000000"/>
                <w:spacing w:val="-4"/>
                <w:sz w:val="24"/>
              </w:rPr>
              <w:t xml:space="preserve">make in all colours and shades for outdoor floors such as footpath, court yard, multi modals location etc., laid on 20mm thick base of </w:t>
            </w:r>
            <w:r>
              <w:rPr>
                <w:rFonts w:ascii="Times New Roman" w:hAnsi="Times New Roman"/>
                <w:color w:val="000000"/>
                <w:spacing w:val="2"/>
                <w:sz w:val="24"/>
              </w:rPr>
              <w:t xml:space="preserve">cement mortar 1:4 (1e rent : 4 sand) in all shapes and patterns </w:t>
            </w:r>
            <w:r>
              <w:rPr>
                <w:rFonts w:ascii="Times New Roman" w:hAnsi="Times New Roman"/>
                <w:color w:val="000000"/>
                <w:spacing w:val="-8"/>
                <w:sz w:val="24"/>
              </w:rPr>
              <w:t xml:space="preserve">including pouting the joints with white cement mixed with matching </w:t>
            </w:r>
            <w:r>
              <w:rPr>
                <w:rFonts w:ascii="Times New Roman" w:hAnsi="Times New Roman"/>
                <w:color w:val="000000"/>
                <w:spacing w:val="-5"/>
                <w:sz w:val="24"/>
              </w:rPr>
              <w:t>pigments etc. complete as per direction of Engineer-in-Charge.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45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10"/>
                <w:sz w:val="24"/>
              </w:rPr>
            </w:pPr>
            <w:r>
              <w:rPr>
                <w:rFonts w:ascii="Times New Roman" w:hAnsi="Times New Roman"/>
                <w:color w:val="000000"/>
                <w:spacing w:val="-10"/>
                <w:sz w:val="24"/>
              </w:rPr>
              <w:t>11.59.1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3480"/>
              <w:jc w:val="right"/>
              <w:rPr>
                <w:rFonts w:ascii="Times New Roman" w:hAnsi="Times New Roman"/>
                <w:color w:val="000000"/>
                <w:spacing w:val="-10"/>
                <w:sz w:val="24"/>
              </w:rPr>
            </w:pPr>
            <w:r>
              <w:rPr>
                <w:rFonts w:ascii="Times New Roman" w:hAnsi="Times New Roman"/>
                <w:color w:val="000000"/>
                <w:spacing w:val="-10"/>
                <w:sz w:val="24"/>
              </w:rPr>
              <w:t>300x300x9. 8mm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891.00</w:t>
            </w:r>
          </w:p>
        </w:tc>
      </w:tr>
      <w:tr w:rsidR="00F20E0F" w:rsidTr="004D2427">
        <w:trPr>
          <w:trHeight w:hRule="exact" w:val="45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10"/>
                <w:sz w:val="24"/>
              </w:rPr>
            </w:pPr>
            <w:r>
              <w:rPr>
                <w:rFonts w:ascii="Times New Roman" w:hAnsi="Times New Roman"/>
                <w:color w:val="000000"/>
                <w:spacing w:val="-10"/>
                <w:sz w:val="24"/>
              </w:rPr>
              <w:t>11.59.2</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3480"/>
              <w:jc w:val="right"/>
              <w:rPr>
                <w:rFonts w:ascii="Times New Roman" w:hAnsi="Times New Roman"/>
                <w:color w:val="000000"/>
                <w:spacing w:val="-10"/>
                <w:sz w:val="24"/>
              </w:rPr>
            </w:pPr>
            <w:r>
              <w:rPr>
                <w:rFonts w:ascii="Times New Roman" w:hAnsi="Times New Roman"/>
                <w:color w:val="000000"/>
                <w:spacing w:val="-10"/>
                <w:sz w:val="24"/>
              </w:rPr>
              <w:t>500x500x9.8mm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949.00</w:t>
            </w:r>
          </w:p>
        </w:tc>
      </w:tr>
      <w:tr w:rsidR="00F20E0F" w:rsidTr="004D2427">
        <w:trPr>
          <w:trHeight w:hRule="exact" w:val="45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10"/>
                <w:sz w:val="24"/>
              </w:rPr>
            </w:pPr>
            <w:r>
              <w:rPr>
                <w:rFonts w:ascii="Times New Roman" w:hAnsi="Times New Roman"/>
                <w:color w:val="000000"/>
                <w:spacing w:val="-10"/>
                <w:sz w:val="24"/>
              </w:rPr>
              <w:t>11,59.3</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3480"/>
              <w:jc w:val="right"/>
              <w:rPr>
                <w:rFonts w:ascii="Times New Roman" w:hAnsi="Times New Roman"/>
                <w:color w:val="000000"/>
                <w:spacing w:val="-10"/>
                <w:sz w:val="24"/>
              </w:rPr>
            </w:pPr>
            <w:r>
              <w:rPr>
                <w:rFonts w:ascii="Times New Roman" w:hAnsi="Times New Roman"/>
                <w:color w:val="000000"/>
                <w:spacing w:val="-10"/>
                <w:sz w:val="24"/>
              </w:rPr>
              <w:t>600x600x9, amm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1547.00</w:t>
            </w:r>
          </w:p>
        </w:tc>
      </w:tr>
      <w:tr w:rsidR="00F20E0F" w:rsidTr="004D2427">
        <w:trPr>
          <w:trHeight w:hRule="exact" w:val="44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97"/>
              <w:rPr>
                <w:rFonts w:ascii="Times New Roman" w:hAnsi="Times New Roman"/>
                <w:color w:val="000000"/>
                <w:spacing w:val="-10"/>
                <w:sz w:val="24"/>
              </w:rPr>
            </w:pPr>
            <w:r>
              <w:rPr>
                <w:rFonts w:ascii="Times New Roman" w:hAnsi="Times New Roman"/>
                <w:color w:val="000000"/>
                <w:spacing w:val="-10"/>
                <w:sz w:val="24"/>
              </w:rPr>
              <w:t>11,59.4</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3480"/>
              <w:jc w:val="right"/>
              <w:rPr>
                <w:rFonts w:ascii="Times New Roman" w:hAnsi="Times New Roman"/>
                <w:color w:val="000000"/>
                <w:spacing w:val="-12"/>
                <w:sz w:val="24"/>
              </w:rPr>
            </w:pPr>
            <w:r>
              <w:rPr>
                <w:rFonts w:ascii="Times New Roman" w:hAnsi="Times New Roman"/>
                <w:color w:val="000000"/>
                <w:spacing w:val="-12"/>
                <w:sz w:val="24"/>
              </w:rPr>
              <w:t>800x8007.9, amm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1983.00</w:t>
            </w:r>
          </w:p>
        </w:tc>
      </w:tr>
      <w:tr w:rsidR="00F20E0F" w:rsidTr="004D2427">
        <w:trPr>
          <w:trHeight w:hRule="exact" w:val="1553"/>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11.60</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8"/>
                <w:sz w:val="24"/>
              </w:rPr>
            </w:pPr>
            <w:r>
              <w:rPr>
                <w:rFonts w:ascii="Times New Roman" w:hAnsi="Times New Roman"/>
                <w:color w:val="000000"/>
                <w:spacing w:val="-8"/>
                <w:sz w:val="24"/>
              </w:rPr>
              <w:t xml:space="preserve">Providing and laying Antiskid endura floor tiles of any sizes, 12 mm thiclmess with water absorption's less than 0.08% and conforming to </w:t>
            </w:r>
            <w:r>
              <w:rPr>
                <w:rFonts w:ascii="Times New Roman" w:hAnsi="Times New Roman"/>
                <w:color w:val="000000"/>
                <w:spacing w:val="-7"/>
                <w:sz w:val="24"/>
              </w:rPr>
              <w:t xml:space="preserve">15:15622 of approved make in all colours and shades, laid on 20mm </w:t>
            </w:r>
            <w:r>
              <w:rPr>
                <w:rFonts w:ascii="Times New Roman" w:hAnsi="Times New Roman"/>
                <w:color w:val="000000"/>
                <w:spacing w:val="-3"/>
                <w:sz w:val="24"/>
              </w:rPr>
              <w:t xml:space="preserve">thick cement mortar 1:4 (1 cement :4 sand) including grouting the </w:t>
            </w:r>
            <w:r>
              <w:rPr>
                <w:rFonts w:ascii="Times New Roman" w:hAnsi="Times New Roman"/>
                <w:color w:val="000000"/>
                <w:spacing w:val="-5"/>
                <w:sz w:val="24"/>
              </w:rPr>
              <w:t>joints with white cement with matching pigments etc., complete.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880.00</w:t>
            </w:r>
          </w:p>
        </w:tc>
      </w:tr>
      <w:tr w:rsidR="00F20E0F" w:rsidTr="004D2427">
        <w:trPr>
          <w:trHeight w:hRule="exact" w:val="83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color w:val="000000"/>
                <w:spacing w:val="-10"/>
                <w:sz w:val="24"/>
              </w:rPr>
            </w:pPr>
            <w:r>
              <w:rPr>
                <w:rFonts w:ascii="Times New Roman" w:hAnsi="Times New Roman"/>
                <w:color w:val="000000"/>
                <w:spacing w:val="-10"/>
                <w:sz w:val="24"/>
              </w:rPr>
              <w:t>11,61</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color w:val="000000"/>
                <w:spacing w:val="-6"/>
                <w:sz w:val="24"/>
              </w:rPr>
            </w:pPr>
            <w:r>
              <w:rPr>
                <w:rFonts w:ascii="Times New Roman" w:hAnsi="Times New Roman"/>
                <w:color w:val="000000"/>
                <w:spacing w:val="-6"/>
                <w:sz w:val="24"/>
              </w:rPr>
              <w:t xml:space="preserve">Deduct for not grouting the joints with white cement and matching </w:t>
            </w:r>
            <w:r>
              <w:rPr>
                <w:rFonts w:ascii="Times New Roman" w:hAnsi="Times New Roman"/>
                <w:color w:val="000000"/>
                <w:spacing w:val="-7"/>
                <w:sz w:val="24"/>
              </w:rPr>
              <w:t xml:space="preserve">pigment in the itcms of fixing of vitrified </w:t>
            </w:r>
            <w:r>
              <w:rPr>
                <w:rFonts w:ascii="Times New Roman" w:hAnsi="Times New Roman"/>
                <w:color w:val="000000"/>
                <w:spacing w:val="3"/>
                <w:sz w:val="24"/>
                <w:vertAlign w:val="superscript"/>
              </w:rPr>
              <w:t>-</w:t>
            </w:r>
            <w:r>
              <w:rPr>
                <w:rFonts w:ascii="Times New Roman" w:hAnsi="Times New Roman"/>
                <w:color w:val="000000"/>
                <w:spacing w:val="-7"/>
                <w:sz w:val="24"/>
              </w:rPr>
              <w:t>tiles.</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8.00</w:t>
            </w:r>
          </w:p>
        </w:tc>
      </w:tr>
      <w:tr w:rsidR="00F20E0F" w:rsidTr="004D2427">
        <w:trPr>
          <w:trHeight w:hRule="exact" w:val="82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11.62</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color w:val="000000"/>
                <w:spacing w:val="-3"/>
                <w:sz w:val="24"/>
              </w:rPr>
            </w:pPr>
            <w:r>
              <w:rPr>
                <w:rFonts w:ascii="Times New Roman" w:hAnsi="Times New Roman"/>
                <w:color w:val="000000"/>
                <w:spacing w:val="-3"/>
                <w:sz w:val="24"/>
              </w:rPr>
              <w:t xml:space="preserve">Deduct for not using 20mm thick cement mortar 1:4 (1 cement : 4 </w:t>
            </w:r>
            <w:r>
              <w:rPr>
                <w:rFonts w:ascii="Times New Roman" w:hAnsi="Times New Roman"/>
                <w:color w:val="000000"/>
                <w:spacing w:val="-6"/>
                <w:sz w:val="24"/>
              </w:rPr>
              <w:t>staid) bedding in laying of floor ides.</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359.00</w:t>
            </w:r>
          </w:p>
        </w:tc>
      </w:tr>
      <w:tr w:rsidR="00F20E0F" w:rsidTr="004D2427">
        <w:trPr>
          <w:trHeight w:hRule="exact" w:val="983"/>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11.63</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Fixing glazed/ Ceramic/Rectified/ Vitrified floor tiles with cement </w:t>
            </w:r>
            <w:r>
              <w:rPr>
                <w:rFonts w:ascii="Times New Roman" w:hAnsi="Times New Roman"/>
                <w:color w:val="000000"/>
                <w:spacing w:val="-6"/>
                <w:sz w:val="24"/>
              </w:rPr>
              <w:t>based high polymer modified quick-set tile adhesive (Water based) conforming to IS: 15477, in average 3mm thickness.</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350.00</w:t>
            </w:r>
          </w:p>
        </w:tc>
      </w:tr>
      <w:tr w:rsidR="00F20E0F" w:rsidTr="004D2427">
        <w:trPr>
          <w:trHeight w:hRule="exact" w:val="227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11.64</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laying tactile tile (far vision impaired persons as pa </w:t>
            </w:r>
            <w:r>
              <w:rPr>
                <w:rFonts w:ascii="Times New Roman" w:hAnsi="Times New Roman"/>
                <w:color w:val="000000"/>
                <w:spacing w:val="-8"/>
                <w:sz w:val="24"/>
              </w:rPr>
              <w:t xml:space="preserve">standards) of size 300x300x9.8mm having water absorption less than </w:t>
            </w:r>
            <w:r>
              <w:rPr>
                <w:rFonts w:ascii="Times New Roman" w:hAnsi="Times New Roman"/>
                <w:color w:val="000000"/>
                <w:spacing w:val="-6"/>
                <w:sz w:val="24"/>
              </w:rPr>
              <w:t xml:space="preserve">0.05% and conforming to IS: 15622 of approved make in all colours </w:t>
            </w:r>
            <w:r>
              <w:rPr>
                <w:rFonts w:ascii="Times New Roman" w:hAnsi="Times New Roman"/>
                <w:color w:val="000000"/>
                <w:spacing w:val="-2"/>
                <w:sz w:val="24"/>
              </w:rPr>
              <w:t xml:space="preserve">and shades for outdoor floors such as footpath, court yard, multi </w:t>
            </w:r>
            <w:r>
              <w:rPr>
                <w:rFonts w:ascii="Times New Roman" w:hAnsi="Times New Roman"/>
                <w:color w:val="000000"/>
                <w:spacing w:val="-7"/>
                <w:sz w:val="24"/>
              </w:rPr>
              <w:t xml:space="preserve">modals location etc., laid on 20mm thick base of cement mortar 1:4 </w:t>
            </w:r>
            <w:r>
              <w:rPr>
                <w:rFonts w:ascii="Times New Roman" w:hAnsi="Times New Roman"/>
                <w:color w:val="000000"/>
                <w:spacing w:val="-3"/>
                <w:sz w:val="24"/>
              </w:rPr>
              <w:t xml:space="preserve">(lcement : 4 sand) in all shapes and patterns including pouting the </w:t>
            </w:r>
            <w:r>
              <w:rPr>
                <w:rFonts w:ascii="Times New Roman" w:hAnsi="Times New Roman"/>
                <w:color w:val="000000"/>
                <w:spacing w:val="5"/>
                <w:sz w:val="24"/>
              </w:rPr>
              <w:t xml:space="preserve">joints with white cement mixed with matching pigments etc. </w:t>
            </w:r>
            <w:r>
              <w:rPr>
                <w:rFonts w:ascii="Times New Roman" w:hAnsi="Times New Roman"/>
                <w:color w:val="000000"/>
                <w:spacing w:val="-5"/>
                <w:sz w:val="24"/>
              </w:rPr>
              <w:t>complete as per directimi of Engineer-in-Charge.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1307.00</w:t>
            </w:r>
          </w:p>
        </w:tc>
      </w:tr>
      <w:tr w:rsidR="00F20E0F" w:rsidTr="004D2427">
        <w:trPr>
          <w:trHeight w:hRule="exact" w:val="2243"/>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11.65</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6"/>
                <w:sz w:val="24"/>
              </w:rPr>
            </w:pPr>
            <w:r>
              <w:rPr>
                <w:rFonts w:ascii="Times New Roman" w:hAnsi="Times New Roman"/>
                <w:color w:val="000000"/>
                <w:spacing w:val="-6"/>
                <w:sz w:val="24"/>
              </w:rPr>
              <w:t xml:space="preserve">Providing and fixing Glass mossaic tiles at finished plain wall surface </w:t>
            </w:r>
            <w:r>
              <w:rPr>
                <w:rFonts w:ascii="Times New Roman" w:hAnsi="Times New Roman"/>
                <w:color w:val="000000"/>
                <w:sz w:val="24"/>
              </w:rPr>
              <w:t xml:space="preserve">of size 20 mm x 20 mm x 4 mm in all colour, design , fixing in </w:t>
            </w:r>
            <w:r>
              <w:rPr>
                <w:rFonts w:ascii="Times New Roman" w:hAnsi="Times New Roman"/>
                <w:color w:val="000000"/>
                <w:spacing w:val="-6"/>
                <w:sz w:val="24"/>
              </w:rPr>
              <w:t xml:space="preserve">customize design as per direction of Engineer-in- Charge. The glass </w:t>
            </w:r>
            <w:r>
              <w:rPr>
                <w:rFonts w:ascii="Times New Roman" w:hAnsi="Times New Roman"/>
                <w:color w:val="000000"/>
                <w:spacing w:val="-9"/>
                <w:sz w:val="24"/>
              </w:rPr>
              <w:t xml:space="preserve">mosaic tiles to be fixed cm the wall surface with the help of approved </w:t>
            </w:r>
            <w:r>
              <w:rPr>
                <w:rFonts w:ascii="Times New Roman" w:hAnsi="Times New Roman"/>
                <w:color w:val="000000"/>
                <w:spacing w:val="-2"/>
                <w:sz w:val="24"/>
              </w:rPr>
              <w:t xml:space="preserve">adhesive applied at the rate of 2.5 kg per sqm and grouting of the </w:t>
            </w:r>
            <w:r>
              <w:rPr>
                <w:rFonts w:ascii="Times New Roman" w:hAnsi="Times New Roman"/>
                <w:color w:val="000000"/>
                <w:spacing w:val="-3"/>
                <w:sz w:val="24"/>
              </w:rPr>
              <w:t xml:space="preserve">same. The rate is inclusive of all operation, material and required </w:t>
            </w:r>
            <w:r>
              <w:rPr>
                <w:rFonts w:ascii="Times New Roman" w:hAnsi="Times New Roman"/>
                <w:color w:val="000000"/>
                <w:spacing w:val="-5"/>
                <w:sz w:val="24"/>
              </w:rPr>
              <w:t>pattern approved by Engineer-in-Charge: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1556.00</w:t>
            </w:r>
          </w:p>
        </w:tc>
      </w:tr>
      <w:tr w:rsidR="00F20E0F" w:rsidTr="007661DC">
        <w:trPr>
          <w:trHeight w:hRule="exact" w:val="197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11.66</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spacing w:line="228" w:lineRule="auto"/>
              <w:ind w:left="108" w:right="144"/>
              <w:jc w:val="both"/>
              <w:rPr>
                <w:rFonts w:ascii="Times New Roman" w:hAnsi="Times New Roman"/>
                <w:color w:val="000000"/>
                <w:spacing w:val="-1"/>
                <w:sz w:val="24"/>
              </w:rPr>
            </w:pPr>
            <w:r>
              <w:rPr>
                <w:rFonts w:ascii="Times New Roman" w:hAnsi="Times New Roman"/>
                <w:color w:val="000000"/>
                <w:spacing w:val="-1"/>
                <w:sz w:val="24"/>
              </w:rPr>
              <w:t xml:space="preserve">Crazy =mak tile flooring, with under layer 12 mm thick cement </w:t>
            </w:r>
            <w:r>
              <w:rPr>
                <w:rFonts w:ascii="Times New Roman" w:hAnsi="Times New Roman"/>
                <w:color w:val="000000"/>
                <w:spacing w:val="12"/>
                <w:sz w:val="24"/>
              </w:rPr>
              <w:t xml:space="preserve">mortar 1:4 (1 </w:t>
            </w:r>
            <w:r>
              <w:rPr>
                <w:rFonts w:ascii="Times New Roman" w:hAnsi="Times New Roman"/>
                <w:color w:val="000000"/>
                <w:spacing w:val="12"/>
                <w:sz w:val="23"/>
              </w:rPr>
              <w:t xml:space="preserve">cement </w:t>
            </w:r>
            <w:r>
              <w:rPr>
                <w:rFonts w:ascii="Times New Roman" w:hAnsi="Times New Roman"/>
                <w:color w:val="000000"/>
                <w:spacing w:val="12"/>
                <w:sz w:val="24"/>
              </w:rPr>
              <w:t xml:space="preserve">4 sand), with joints not exceeding 5 </w:t>
            </w:r>
            <w:r>
              <w:rPr>
                <w:rFonts w:ascii="Times New Roman" w:hAnsi="Times New Roman"/>
                <w:color w:val="000000"/>
                <w:spacing w:val="-3"/>
                <w:sz w:val="24"/>
              </w:rPr>
              <w:t xml:space="preserve">mm, including filling the gaps with ordinary cement mixture and </w:t>
            </w:r>
            <w:r>
              <w:rPr>
                <w:rFonts w:ascii="Times New Roman" w:hAnsi="Times New Roman"/>
                <w:color w:val="000000"/>
                <w:spacing w:val="-2"/>
                <w:sz w:val="24"/>
              </w:rPr>
              <w:t xml:space="preserve">mixing with synthetic polyester fibre, triangular in shape having </w:t>
            </w:r>
            <w:r>
              <w:rPr>
                <w:rFonts w:ascii="Times New Roman" w:hAnsi="Times New Roman"/>
                <w:color w:val="000000"/>
                <w:spacing w:val="-5"/>
                <w:sz w:val="24"/>
              </w:rPr>
              <w:t xml:space="preserve">specific gravity of 134 to 1.40, cross section size ranging from 10 to </w:t>
            </w:r>
            <w:r>
              <w:rPr>
                <w:rFonts w:ascii="Times New Roman" w:hAnsi="Times New Roman"/>
                <w:color w:val="000000"/>
                <w:spacing w:val="-3"/>
                <w:sz w:val="24"/>
              </w:rPr>
              <w:t xml:space="preserve">40 micron and length upto 6 mm , </w:t>
            </w:r>
            <w:r>
              <w:rPr>
                <w:rFonts w:ascii="Times New Roman" w:hAnsi="Times New Roman"/>
                <w:color w:val="000000"/>
                <w:spacing w:val="-3"/>
                <w:sz w:val="23"/>
              </w:rPr>
              <w:t xml:space="preserve">mixing </w:t>
            </w:r>
            <w:r>
              <w:rPr>
                <w:rFonts w:ascii="Times New Roman" w:hAnsi="Times New Roman"/>
                <w:color w:val="000000"/>
                <w:spacing w:val="-3"/>
                <w:sz w:val="24"/>
              </w:rPr>
              <w:t>fibre g 125 grams per 50</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31C51" w:rsidP="004D2427">
            <w:pPr>
              <w:jc w:val="center"/>
              <w:rPr>
                <w:rFonts w:ascii="Times New Roman" w:hAnsi="Times New Roman"/>
                <w:color w:val="000000"/>
                <w:spacing w:val="-10"/>
                <w:sz w:val="24"/>
              </w:rPr>
            </w:pPr>
            <w:r>
              <w:rPr>
                <w:rFonts w:ascii="Times New Roman" w:hAnsi="Times New Roman"/>
                <w:noProof/>
                <w:color w:val="000000"/>
                <w:spacing w:val="-10"/>
                <w:sz w:val="24"/>
                <w:lang w:bidi="hi-IN"/>
              </w:rPr>
              <w:pict>
                <v:shape id="_x0000_s1054" type="#_x0000_t202" style="position:absolute;left:0;text-align:left;margin-left:41.4pt;margin-top:108.7pt;width:81.2pt;height:22.75pt;z-index:251678720;mso-position-horizontal-relative:text;mso-position-vertical-relative:text" filled="f" stroked="f">
                  <v:textbox style="mso-next-textbox:#_x0000_s1054">
                    <w:txbxContent>
                      <w:p w:rsidR="006A17B0" w:rsidRDefault="006A17B0" w:rsidP="007661DC">
                        <w:pPr>
                          <w:jc w:val="center"/>
                          <w:rPr>
                            <w:rFonts w:ascii="Times New Roman" w:hAnsi="Times New Roman" w:cs="Times New Roman"/>
                          </w:rPr>
                        </w:pPr>
                        <w:r>
                          <w:t>Page No.207</w:t>
                        </w:r>
                      </w:p>
                      <w:p w:rsidR="006A17B0" w:rsidRDefault="006A17B0" w:rsidP="007661DC"/>
                    </w:txbxContent>
                  </v:textbox>
                </v:shape>
              </w:pict>
            </w:r>
            <w:r w:rsidR="00F20E0F">
              <w:rPr>
                <w:rFonts w:ascii="Times New Roman" w:hAnsi="Times New Roman"/>
                <w:color w:val="000000"/>
                <w:spacing w:val="-10"/>
                <w:sz w:val="24"/>
              </w:rPr>
              <w:t>360.00</w:t>
            </w:r>
          </w:p>
        </w:tc>
      </w:tr>
      <w:tr w:rsidR="00F20E0F" w:rsidTr="004D2427">
        <w:trPr>
          <w:cantSplit/>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Pr="004C1DA6" w:rsidRDefault="00F20E0F" w:rsidP="004D2427">
            <w:pPr>
              <w:spacing w:line="228" w:lineRule="auto"/>
              <w:ind w:left="108" w:right="144"/>
              <w:jc w:val="both"/>
              <w:rPr>
                <w:rFonts w:ascii="Times New Roman" w:hAnsi="Times New Roman"/>
                <w:color w:val="000000"/>
                <w:spacing w:val="-1"/>
                <w:sz w:val="24"/>
              </w:rPr>
            </w:pPr>
            <w:r w:rsidRPr="004C1DA6">
              <w:rPr>
                <w:rFonts w:ascii="Times New Roman" w:hAnsi="Times New Roman"/>
                <w:color w:val="000000"/>
                <w:spacing w:val="-1"/>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312" w:type="dxa"/>
            <w:tcBorders>
              <w:top w:val="single" w:sz="6" w:space="0" w:color="000000"/>
              <w:left w:val="single" w:sz="6" w:space="0" w:color="000000"/>
              <w:bottom w:val="single" w:sz="6" w:space="0" w:color="000000"/>
              <w:right w:val="single" w:sz="6" w:space="0" w:color="000000"/>
            </w:tcBorders>
          </w:tcPr>
          <w:p w:rsidR="00F20E0F" w:rsidRPr="004C1DA6" w:rsidRDefault="00F20E0F" w:rsidP="004D2427">
            <w:pPr>
              <w:jc w:val="center"/>
              <w:rPr>
                <w:rFonts w:ascii="Times New Roman" w:hAnsi="Times New Roman"/>
                <w:color w:val="000000"/>
                <w:spacing w:val="-10"/>
                <w:sz w:val="24"/>
              </w:rPr>
            </w:pPr>
            <w:r w:rsidRPr="004C1DA6">
              <w:rPr>
                <w:rFonts w:ascii="Times New Roman" w:hAnsi="Times New Roman"/>
                <w:color w:val="000000"/>
                <w:spacing w:val="-10"/>
                <w:sz w:val="24"/>
              </w:rPr>
              <w:t xml:space="preserve">Rite (in </w:t>
            </w:r>
            <w:r w:rsidRPr="004C1DA6">
              <w:rPr>
                <w:rFonts w:ascii="Times New Roman" w:hAnsi="Times New Roman"/>
                <w:color w:val="000000"/>
                <w:spacing w:val="-10"/>
                <w:sz w:val="24"/>
              </w:rPr>
              <w:br/>
            </w:r>
            <w:r>
              <w:rPr>
                <w:rFonts w:ascii="Times New Roman" w:hAnsi="Times New Roman"/>
                <w:color w:val="000000"/>
                <w:spacing w:val="-10"/>
                <w:sz w:val="24"/>
              </w:rPr>
              <w:t>Rs.)</w:t>
            </w:r>
          </w:p>
        </w:tc>
      </w:tr>
      <w:tr w:rsidR="00F20E0F" w:rsidTr="004D2427">
        <w:trPr>
          <w:cantSplit/>
        </w:trPr>
        <w:tc>
          <w:tcPr>
            <w:tcW w:w="773" w:type="dxa"/>
            <w:tcBorders>
              <w:top w:val="single" w:sz="6" w:space="0" w:color="000000"/>
              <w:left w:val="single" w:sz="6" w:space="0" w:color="000000"/>
              <w:bottom w:val="single" w:sz="6" w:space="0" w:color="000000"/>
              <w:right w:val="single" w:sz="6" w:space="0" w:color="000000"/>
            </w:tcBorders>
          </w:tcPr>
          <w:p w:rsidR="00F20E0F" w:rsidRPr="004C1DA6" w:rsidRDefault="00F20E0F" w:rsidP="004D2427">
            <w:pPr>
              <w:tabs>
                <w:tab w:val="decimal" w:pos="401"/>
              </w:tabs>
              <w:rPr>
                <w:rFonts w:ascii="Times New Roman" w:hAnsi="Times New Roman"/>
                <w:color w:val="000000"/>
                <w:spacing w:val="-10"/>
                <w:sz w:val="24"/>
              </w:rPr>
            </w:pP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Pr="004C1DA6" w:rsidRDefault="00F20E0F" w:rsidP="004D2427">
            <w:pPr>
              <w:spacing w:line="228" w:lineRule="auto"/>
              <w:ind w:left="108" w:right="144"/>
              <w:jc w:val="both"/>
              <w:rPr>
                <w:rFonts w:ascii="Times New Roman" w:hAnsi="Times New Roman"/>
                <w:color w:val="000000"/>
                <w:spacing w:val="-1"/>
                <w:sz w:val="24"/>
              </w:rPr>
            </w:pPr>
            <w:r w:rsidRPr="004C1DA6">
              <w:rPr>
                <w:rFonts w:ascii="Times New Roman" w:hAnsi="Times New Roman"/>
                <w:color w:val="000000"/>
                <w:spacing w:val="-1"/>
                <w:sz w:val="24"/>
              </w:rPr>
              <w:t>kg of cement in cement mortar, including providing and mixing water proofing material in mortar g 1 kg per 50 kg of cement , all complete as per direction of Engineer- in-charge.</w:t>
            </w:r>
          </w:p>
        </w:tc>
        <w:tc>
          <w:tcPr>
            <w:tcW w:w="1050" w:type="dxa"/>
            <w:tcBorders>
              <w:top w:val="single" w:sz="6" w:space="0" w:color="000000"/>
              <w:left w:val="single" w:sz="6" w:space="0" w:color="000000"/>
              <w:bottom w:val="single" w:sz="6" w:space="0" w:color="000000"/>
              <w:right w:val="single" w:sz="6" w:space="0" w:color="000000"/>
            </w:tcBorders>
          </w:tcPr>
          <w:p w:rsidR="00F20E0F" w:rsidRPr="004C1DA6" w:rsidRDefault="00F20E0F" w:rsidP="004D2427">
            <w:pPr>
              <w:jc w:val="center"/>
              <w:rPr>
                <w:rFonts w:ascii="Times New Roman" w:hAnsi="Times New Roman"/>
                <w:color w:val="000000"/>
                <w:spacing w:val="-10"/>
                <w:sz w:val="24"/>
              </w:rPr>
            </w:pPr>
          </w:p>
        </w:tc>
        <w:tc>
          <w:tcPr>
            <w:tcW w:w="1312" w:type="dxa"/>
            <w:tcBorders>
              <w:top w:val="single" w:sz="6" w:space="0" w:color="000000"/>
              <w:left w:val="single" w:sz="6" w:space="0" w:color="000000"/>
              <w:bottom w:val="single" w:sz="6" w:space="0" w:color="000000"/>
              <w:right w:val="single" w:sz="6" w:space="0" w:color="000000"/>
            </w:tcBorders>
          </w:tcPr>
          <w:p w:rsidR="00F20E0F" w:rsidRPr="004C1DA6" w:rsidRDefault="00F20E0F" w:rsidP="004D2427">
            <w:pPr>
              <w:jc w:val="center"/>
              <w:rPr>
                <w:rFonts w:ascii="Times New Roman" w:hAnsi="Times New Roman"/>
                <w:color w:val="000000"/>
                <w:spacing w:val="-10"/>
                <w:sz w:val="24"/>
              </w:rPr>
            </w:pPr>
          </w:p>
        </w:tc>
      </w:tr>
      <w:tr w:rsidR="00F20E0F" w:rsidTr="004D2427">
        <w:trPr>
          <w:trHeight w:hRule="exact" w:val="159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11.67</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Pr="004C1DA6" w:rsidRDefault="00F20E0F" w:rsidP="004D2427">
            <w:pPr>
              <w:spacing w:line="228" w:lineRule="auto"/>
              <w:ind w:left="108" w:right="144"/>
              <w:jc w:val="both"/>
              <w:rPr>
                <w:rFonts w:ascii="Times New Roman" w:hAnsi="Times New Roman"/>
                <w:color w:val="000000"/>
                <w:spacing w:val="-1"/>
                <w:sz w:val="24"/>
              </w:rPr>
            </w:pPr>
            <w:r w:rsidRPr="004C1DA6">
              <w:rPr>
                <w:rFonts w:ascii="Times New Roman" w:hAnsi="Times New Roman"/>
                <w:color w:val="000000"/>
                <w:spacing w:val="-1"/>
                <w:sz w:val="24"/>
              </w:rPr>
              <w:t>Providing and laying</w:t>
            </w:r>
            <w:r w:rsidRPr="004C1DA6">
              <w:rPr>
                <w:rFonts w:ascii="Times New Roman" w:hAnsi="Times New Roman"/>
                <w:color w:val="000000"/>
                <w:spacing w:val="-1"/>
                <w:sz w:val="24"/>
              </w:rPr>
              <w:tab/>
              <w:t>500x500x4Omm thick Turf paver (Turfpave</w:t>
            </w:r>
          </w:p>
          <w:p w:rsidR="00F20E0F" w:rsidRPr="004C1DA6" w:rsidRDefault="00F20E0F" w:rsidP="004D2427">
            <w:pPr>
              <w:spacing w:line="228" w:lineRule="auto"/>
              <w:ind w:left="108" w:right="144"/>
              <w:jc w:val="both"/>
              <w:rPr>
                <w:rFonts w:ascii="Times New Roman" w:hAnsi="Times New Roman"/>
                <w:color w:val="000000"/>
                <w:spacing w:val="-1"/>
                <w:sz w:val="24"/>
              </w:rPr>
            </w:pPr>
            <w:r w:rsidRPr="004C1DA6">
              <w:rPr>
                <w:rFonts w:ascii="Times New Roman" w:hAnsi="Times New Roman"/>
                <w:color w:val="000000"/>
                <w:spacing w:val="-1"/>
                <w:sz w:val="24"/>
              </w:rPr>
              <w:t xml:space="preserve">XD) on 150mm thick sub grade of compacted bed of 20mm nominal </w:t>
            </w:r>
            <w:r w:rsidRPr="004C1DA6">
              <w:rPr>
                <w:rFonts w:ascii="Times New Roman" w:hAnsi="Times New Roman"/>
                <w:color w:val="000000"/>
                <w:spacing w:val="-1"/>
                <w:sz w:val="24"/>
              </w:rPr>
              <w:br/>
              <w:t>sin stone aggregate</w:t>
            </w:r>
            <w:r w:rsidRPr="004C1DA6">
              <w:rPr>
                <w:rFonts w:ascii="Times New Roman" w:hAnsi="Times New Roman"/>
                <w:color w:val="000000"/>
                <w:spacing w:val="-1"/>
                <w:sz w:val="24"/>
              </w:rPr>
              <w:tab/>
              <w:t>and base cause with 50mm thick sand and</w:t>
            </w:r>
          </w:p>
          <w:p w:rsidR="00F20E0F" w:rsidRPr="004C1DA6" w:rsidRDefault="00F20E0F" w:rsidP="004D2427">
            <w:pPr>
              <w:spacing w:line="228" w:lineRule="auto"/>
              <w:ind w:left="108" w:right="144"/>
              <w:jc w:val="both"/>
              <w:rPr>
                <w:rFonts w:ascii="Times New Roman" w:hAnsi="Times New Roman"/>
                <w:color w:val="000000"/>
                <w:spacing w:val="-1"/>
                <w:sz w:val="24"/>
              </w:rPr>
            </w:pPr>
            <w:r w:rsidRPr="004C1DA6">
              <w:rPr>
                <w:rFonts w:ascii="Times New Roman" w:hAnsi="Times New Roman"/>
                <w:color w:val="000000"/>
                <w:spacing w:val="-1"/>
                <w:sz w:val="24"/>
              </w:rPr>
              <w:t>filling joints with sand including</w:t>
            </w:r>
            <w:r w:rsidRPr="004C1DA6">
              <w:rPr>
                <w:rFonts w:ascii="Times New Roman" w:hAnsi="Times New Roman"/>
                <w:color w:val="000000"/>
                <w:spacing w:val="-1"/>
                <w:sz w:val="24"/>
              </w:rPr>
              <w:tab/>
              <w:t>spreading,</w:t>
            </w:r>
            <w:r w:rsidRPr="004C1DA6">
              <w:rPr>
                <w:rFonts w:ascii="Times New Roman" w:hAnsi="Times New Roman"/>
                <w:color w:val="000000"/>
                <w:spacing w:val="-1"/>
                <w:sz w:val="24"/>
              </w:rPr>
              <w:tab/>
              <w:t>well</w:t>
            </w:r>
            <w:r w:rsidRPr="004C1DA6">
              <w:rPr>
                <w:rFonts w:ascii="Times New Roman" w:hAnsi="Times New Roman"/>
                <w:color w:val="000000"/>
                <w:spacing w:val="-1"/>
                <w:sz w:val="24"/>
              </w:rPr>
              <w:tab/>
              <w:t>ramming,</w:t>
            </w:r>
          </w:p>
          <w:p w:rsidR="00F20E0F" w:rsidRPr="004C1DA6" w:rsidRDefault="00F20E0F" w:rsidP="004D2427">
            <w:pPr>
              <w:spacing w:line="228" w:lineRule="auto"/>
              <w:ind w:left="108" w:right="144"/>
              <w:jc w:val="both"/>
              <w:rPr>
                <w:rFonts w:ascii="Times New Roman" w:hAnsi="Times New Roman"/>
                <w:color w:val="000000"/>
                <w:spacing w:val="-1"/>
                <w:sz w:val="24"/>
              </w:rPr>
            </w:pPr>
            <w:r w:rsidRPr="004C1DA6">
              <w:rPr>
                <w:rFonts w:ascii="Times New Roman" w:hAnsi="Times New Roman"/>
                <w:color w:val="000000"/>
                <w:spacing w:val="-1"/>
                <w:sz w:val="24"/>
              </w:rPr>
              <w:t>consolidating</w:t>
            </w:r>
            <w:r w:rsidRPr="004C1DA6">
              <w:rPr>
                <w:rFonts w:ascii="Times New Roman" w:hAnsi="Times New Roman"/>
                <w:color w:val="000000"/>
                <w:spacing w:val="-1"/>
                <w:sz w:val="24"/>
              </w:rPr>
              <w:tab/>
              <w:t>and finishing</w:t>
            </w:r>
            <w:r w:rsidRPr="004C1DA6">
              <w:rPr>
                <w:rFonts w:ascii="Times New Roman" w:hAnsi="Times New Roman"/>
                <w:color w:val="000000"/>
                <w:spacing w:val="-1"/>
                <w:sz w:val="24"/>
              </w:rPr>
              <w:tab/>
              <w:t>smooth</w:t>
            </w:r>
            <w:r w:rsidRPr="004C1DA6">
              <w:rPr>
                <w:rFonts w:ascii="Times New Roman" w:hAnsi="Times New Roman"/>
                <w:color w:val="000000"/>
                <w:spacing w:val="-1"/>
                <w:sz w:val="24"/>
              </w:rPr>
              <w:tab/>
              <w:t>etc.</w:t>
            </w:r>
            <w:r w:rsidRPr="004C1DA6">
              <w:rPr>
                <w:rFonts w:ascii="Times New Roman" w:hAnsi="Times New Roman"/>
                <w:color w:val="000000"/>
                <w:spacing w:val="-1"/>
                <w:sz w:val="24"/>
              </w:rPr>
              <w:tab/>
              <w:t>all</w:t>
            </w:r>
            <w:r w:rsidRPr="004C1DA6">
              <w:rPr>
                <w:rFonts w:ascii="Times New Roman" w:hAnsi="Times New Roman"/>
                <w:color w:val="000000"/>
                <w:spacing w:val="-1"/>
                <w:sz w:val="24"/>
              </w:rPr>
              <w:tab/>
              <w:t>complete</w:t>
            </w:r>
            <w:r w:rsidRPr="004C1DA6">
              <w:rPr>
                <w:rFonts w:ascii="Times New Roman" w:hAnsi="Times New Roman"/>
                <w:color w:val="000000"/>
                <w:spacing w:val="-1"/>
                <w:sz w:val="24"/>
              </w:rPr>
              <w:tab/>
              <w:t>as</w:t>
            </w:r>
            <w:r w:rsidRPr="004C1DA6">
              <w:rPr>
                <w:rFonts w:ascii="Times New Roman" w:hAnsi="Times New Roman"/>
                <w:color w:val="000000"/>
                <w:spacing w:val="-1"/>
                <w:sz w:val="24"/>
              </w:rPr>
              <w:tab/>
              <w:t xml:space="preserve">per </w:t>
            </w:r>
            <w:r w:rsidRPr="004C1DA6">
              <w:rPr>
                <w:rFonts w:ascii="Times New Roman" w:hAnsi="Times New Roman"/>
                <w:color w:val="000000"/>
                <w:spacing w:val="-1"/>
                <w:sz w:val="24"/>
              </w:rPr>
              <w:br/>
              <w:t>direction of Engineer-in-charge.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1457.00</w:t>
            </w:r>
          </w:p>
        </w:tc>
      </w:tr>
      <w:tr w:rsidR="00F20E0F" w:rsidTr="004D2427">
        <w:trPr>
          <w:trHeight w:hRule="exact" w:val="159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lastRenderedPageBreak/>
              <w:t>11.68</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Pr="004C1DA6" w:rsidRDefault="00F20E0F" w:rsidP="004D2427">
            <w:pPr>
              <w:spacing w:line="228" w:lineRule="auto"/>
              <w:ind w:left="108" w:right="144"/>
              <w:jc w:val="both"/>
              <w:rPr>
                <w:rFonts w:ascii="Times New Roman" w:hAnsi="Times New Roman"/>
                <w:color w:val="000000"/>
                <w:spacing w:val="-1"/>
                <w:sz w:val="24"/>
              </w:rPr>
            </w:pPr>
            <w:r w:rsidRPr="004C1DA6">
              <w:rPr>
                <w:rFonts w:ascii="Times New Roman" w:hAnsi="Times New Roman"/>
                <w:color w:val="000000"/>
                <w:spacing w:val="-1"/>
                <w:sz w:val="24"/>
              </w:rPr>
              <w:t>Providing and fixing 10mm thick acid and/ or alkali resistant tiles of approved make and colour using acid and/ or alkali resisting mortar bedding and joints filled with acid and/ or alkali resisting cement as per IS : 4457 complete as per the direction of Engineer-in- Charge.</w:t>
            </w:r>
          </w:p>
        </w:tc>
        <w:tc>
          <w:tcPr>
            <w:tcW w:w="1050" w:type="dxa"/>
            <w:tcBorders>
              <w:top w:val="single" w:sz="6" w:space="0" w:color="000000"/>
              <w:left w:val="single" w:sz="6" w:space="0" w:color="000000"/>
              <w:bottom w:val="single" w:sz="6" w:space="0" w:color="000000"/>
              <w:right w:val="single" w:sz="6" w:space="0" w:color="000000"/>
            </w:tcBorders>
          </w:tcPr>
          <w:p w:rsidR="00F20E0F" w:rsidRPr="004C1DA6" w:rsidRDefault="00F20E0F" w:rsidP="004D2427">
            <w:pPr>
              <w:jc w:val="center"/>
              <w:rPr>
                <w:rFonts w:ascii="Times New Roman" w:hAnsi="Times New Roman"/>
                <w:color w:val="000000"/>
                <w:spacing w:val="-10"/>
                <w:sz w:val="24"/>
              </w:rPr>
            </w:pPr>
          </w:p>
        </w:tc>
        <w:tc>
          <w:tcPr>
            <w:tcW w:w="1312" w:type="dxa"/>
            <w:tcBorders>
              <w:top w:val="single" w:sz="6" w:space="0" w:color="000000"/>
              <w:left w:val="single" w:sz="6" w:space="0" w:color="000000"/>
              <w:bottom w:val="single" w:sz="6" w:space="0" w:color="000000"/>
              <w:right w:val="single" w:sz="6" w:space="0" w:color="000000"/>
            </w:tcBorders>
          </w:tcPr>
          <w:p w:rsidR="00F20E0F" w:rsidRPr="004C1DA6" w:rsidRDefault="00F20E0F" w:rsidP="004D2427">
            <w:pPr>
              <w:jc w:val="center"/>
              <w:rPr>
                <w:rFonts w:ascii="Times New Roman" w:hAnsi="Times New Roman"/>
                <w:color w:val="000000"/>
                <w:spacing w:val="-10"/>
                <w:sz w:val="24"/>
              </w:rPr>
            </w:pPr>
          </w:p>
        </w:tc>
      </w:tr>
      <w:tr w:rsidR="00F20E0F" w:rsidTr="004D2427">
        <w:trPr>
          <w:trHeight w:hRule="exact" w:val="71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11,68,1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color w:val="000000"/>
                <w:spacing w:val="-2"/>
                <w:sz w:val="24"/>
              </w:rPr>
            </w:pPr>
            <w:r>
              <w:rPr>
                <w:rFonts w:ascii="Times New Roman" w:hAnsi="Times New Roman"/>
                <w:color w:val="000000"/>
                <w:spacing w:val="-2"/>
                <w:sz w:val="24"/>
              </w:rPr>
              <w:t xml:space="preserve">In flooring on a bed of 10 mm thick mortar 1:4 (1 </w:t>
            </w:r>
            <w:r>
              <w:rPr>
                <w:rFonts w:ascii="Times New Roman" w:hAnsi="Times New Roman"/>
                <w:color w:val="000000"/>
                <w:spacing w:val="-6"/>
                <w:sz w:val="24"/>
              </w:rPr>
              <w:t>acid proof cement : 4 sand).</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48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11.68.1.1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5"/>
                <w:sz w:val="24"/>
              </w:rPr>
            </w:pPr>
            <w:r>
              <w:rPr>
                <w:rFonts w:ascii="Times New Roman" w:hAnsi="Times New Roman"/>
                <w:color w:val="000000"/>
                <w:spacing w:val="-5"/>
                <w:sz w:val="24"/>
              </w:rPr>
              <w:t>Acid and alkali resistant tile.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1262.00</w:t>
            </w:r>
          </w:p>
        </w:tc>
      </w:tr>
      <w:tr w:rsidR="00F20E0F" w:rsidTr="004D2427">
        <w:trPr>
          <w:trHeight w:hRule="exact" w:val="653"/>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11.68.2</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rPr>
                <w:rFonts w:ascii="Times New Roman" w:hAnsi="Times New Roman"/>
                <w:color w:val="000000"/>
                <w:spacing w:val="-5"/>
                <w:sz w:val="24"/>
              </w:rPr>
            </w:pPr>
            <w:r>
              <w:rPr>
                <w:rFonts w:ascii="Times New Roman" w:hAnsi="Times New Roman"/>
                <w:color w:val="000000"/>
                <w:spacing w:val="-5"/>
                <w:sz w:val="24"/>
              </w:rPr>
              <w:t xml:space="preserve">In dade/skirting on 12 mm thick mortar 1:4 (1 acid </w:t>
            </w:r>
            <w:r>
              <w:rPr>
                <w:rFonts w:ascii="Times New Roman" w:hAnsi="Times New Roman"/>
                <w:color w:val="000000"/>
                <w:spacing w:val="-6"/>
                <w:sz w:val="24"/>
              </w:rPr>
              <w:t>proof cement : 4 sand).</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58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11,68.2.1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Acid and alkali resistant tile.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1368,00</w:t>
            </w:r>
          </w:p>
        </w:tc>
      </w:tr>
      <w:tr w:rsidR="00F20E0F" w:rsidTr="004D2427">
        <w:trPr>
          <w:trHeight w:hRule="exact" w:val="137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11.69</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5"/>
                <w:sz w:val="24"/>
              </w:rPr>
            </w:pPr>
            <w:r>
              <w:rPr>
                <w:rFonts w:ascii="Times New Roman" w:hAnsi="Times New Roman"/>
                <w:color w:val="000000"/>
                <w:spacing w:val="-5"/>
                <w:sz w:val="24"/>
              </w:rPr>
              <w:t xml:space="preserve">Tile work in skirting, risers of steps and dado (upto 2 m height) over </w:t>
            </w:r>
            <w:r>
              <w:rPr>
                <w:rFonts w:ascii="Times New Roman" w:hAnsi="Times New Roman"/>
                <w:color w:val="000000"/>
                <w:spacing w:val="-7"/>
                <w:sz w:val="24"/>
              </w:rPr>
              <w:t xml:space="preserve">12 ram thick bed of cement mortar 1:3 (1 cement :3 sand) and jointed </w:t>
            </w:r>
            <w:r>
              <w:rPr>
                <w:rFonts w:ascii="Times New Roman" w:hAnsi="Times New Roman"/>
                <w:color w:val="000000"/>
                <w:spacing w:val="-5"/>
                <w:sz w:val="24"/>
              </w:rPr>
              <w:t xml:space="preserve">with grey cement slurry (a) 33 kg/sqm including pointing in white </w:t>
            </w:r>
            <w:r>
              <w:rPr>
                <w:rFonts w:ascii="Times New Roman" w:hAnsi="Times New Roman"/>
                <w:color w:val="000000"/>
                <w:spacing w:val="-7"/>
                <w:sz w:val="24"/>
              </w:rPr>
              <w:t xml:space="preserve">cement mixed with pigment of </w:t>
            </w:r>
            <w:r>
              <w:rPr>
                <w:rFonts w:ascii="Times New Roman" w:hAnsi="Times New Roman"/>
                <w:color w:val="000000"/>
                <w:spacing w:val="3"/>
                <w:sz w:val="24"/>
                <w:u w:val="single"/>
              </w:rPr>
              <w:t>matching</w:t>
            </w:r>
            <w:r>
              <w:rPr>
                <w:rFonts w:ascii="Times New Roman" w:hAnsi="Times New Roman"/>
                <w:color w:val="000000"/>
                <w:spacing w:val="-7"/>
                <w:sz w:val="24"/>
              </w:rPr>
              <w:t xml:space="preserve"> shade complete.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413"/>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11.69.1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8 mm thick.stones</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42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11.6911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Marble tiles (polished) Raj Nagar.</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1119.00</w:t>
            </w:r>
          </w:p>
        </w:tc>
      </w:tr>
      <w:tr w:rsidR="00F20E0F" w:rsidTr="004D2427">
        <w:trPr>
          <w:trHeight w:hRule="exact" w:val="58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11,69,12</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4"/>
                <w:sz w:val="24"/>
              </w:rPr>
            </w:pPr>
            <w:r>
              <w:rPr>
                <w:rFonts w:ascii="Times New Roman" w:hAnsi="Times New Roman"/>
                <w:color w:val="000000"/>
                <w:spacing w:val="-4"/>
                <w:sz w:val="24"/>
              </w:rPr>
              <w:t>Grainite tile of any colour /shade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1524,00</w:t>
            </w:r>
          </w:p>
        </w:tc>
      </w:tr>
      <w:tr w:rsidR="00F20E0F" w:rsidTr="004D2427">
        <w:trPr>
          <w:trHeight w:hRule="exact" w:val="121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11.70</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8"/>
                <w:sz w:val="24"/>
              </w:rPr>
            </w:pPr>
            <w:r>
              <w:rPr>
                <w:rFonts w:ascii="Times New Roman" w:hAnsi="Times New Roman"/>
                <w:color w:val="000000"/>
                <w:spacing w:val="-8"/>
                <w:sz w:val="24"/>
              </w:rPr>
              <w:t xml:space="preserve">Providing and fixing cramps of required size and shape in RCC/ CC / </w:t>
            </w:r>
            <w:r>
              <w:rPr>
                <w:rFonts w:ascii="Times New Roman" w:hAnsi="Times New Roman"/>
                <w:color w:val="000000"/>
                <w:spacing w:val="-6"/>
                <w:sz w:val="24"/>
              </w:rPr>
              <w:t xml:space="preserve">Brick masonry backing with cement mortar 1:2 ( 1 cement :2 sand) </w:t>
            </w:r>
            <w:r>
              <w:rPr>
                <w:rFonts w:ascii="Times New Roman" w:hAnsi="Times New Roman"/>
                <w:color w:val="000000"/>
                <w:spacing w:val="-5"/>
                <w:sz w:val="24"/>
              </w:rPr>
              <w:t>including drilling necessary hole in stones and embedding the cramp in the hole (fastener to be paid separately).</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39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11,70,1</w:t>
            </w:r>
          </w:p>
        </w:tc>
        <w:tc>
          <w:tcPr>
            <w:tcW w:w="5145" w:type="dxa"/>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Gunmetal cramps.</w:t>
            </w:r>
          </w:p>
        </w:tc>
        <w:tc>
          <w:tcPr>
            <w:tcW w:w="1050" w:type="dxa"/>
            <w:tcBorders>
              <w:top w:val="single" w:sz="6" w:space="0" w:color="000000"/>
              <w:left w:val="single" w:sz="6" w:space="0" w:color="000000"/>
              <w:bottom w:val="single" w:sz="6" w:space="0" w:color="000000"/>
              <w:right w:val="single" w:sz="6" w:space="0" w:color="000000"/>
            </w:tcBorders>
            <w:vAlign w:val="center"/>
          </w:tcPr>
          <w:p w:rsidR="00F20E0F" w:rsidRDefault="00F20E0F" w:rsidP="004D2427">
            <w:pPr>
              <w:jc w:val="center"/>
              <w:rPr>
                <w:rFonts w:ascii="Times New Roman" w:hAnsi="Times New Roman"/>
                <w:color w:val="000000"/>
              </w:rPr>
            </w:pPr>
            <w:r>
              <w:rPr>
                <w:rFonts w:ascii="Times New Roman" w:hAnsi="Times New Roman"/>
                <w:color w:val="000000"/>
              </w:rPr>
              <w:t>kg</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rPr>
            </w:pPr>
            <w:r>
              <w:rPr>
                <w:rFonts w:ascii="Times New Roman" w:hAnsi="Times New Roman"/>
                <w:color w:val="000000"/>
              </w:rPr>
              <w:t>589.00</w:t>
            </w:r>
          </w:p>
        </w:tc>
      </w:tr>
      <w:tr w:rsidR="00F20E0F" w:rsidTr="004D2427">
        <w:trPr>
          <w:trHeight w:hRule="exact" w:val="563"/>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11.70.2</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Stainless steel cramps.</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631.00</w:t>
            </w:r>
          </w:p>
        </w:tc>
      </w:tr>
      <w:tr w:rsidR="00F20E0F" w:rsidTr="004D2427">
        <w:trPr>
          <w:trHeight w:hRule="exact" w:val="109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color w:val="000000"/>
                <w:spacing w:val="-10"/>
                <w:sz w:val="24"/>
              </w:rPr>
            </w:pPr>
            <w:r>
              <w:rPr>
                <w:rFonts w:ascii="Times New Roman" w:hAnsi="Times New Roman"/>
                <w:color w:val="000000"/>
                <w:spacing w:val="-10"/>
                <w:sz w:val="24"/>
              </w:rPr>
              <w:t>11,71</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spacing w:line="216" w:lineRule="auto"/>
              <w:ind w:left="108" w:right="144"/>
              <w:jc w:val="both"/>
              <w:rPr>
                <w:rFonts w:ascii="Times New Roman" w:hAnsi="Times New Roman"/>
                <w:color w:val="000000"/>
                <w:sz w:val="24"/>
              </w:rPr>
            </w:pPr>
            <w:r>
              <w:rPr>
                <w:rFonts w:ascii="Times New Roman" w:hAnsi="Times New Roman"/>
                <w:color w:val="000000"/>
                <w:sz w:val="24"/>
              </w:rPr>
              <w:t xml:space="preserve">Providing and fixing expansion hold fasteners on C.C. / R.C.CJ </w:t>
            </w:r>
            <w:r>
              <w:rPr>
                <w:rFonts w:ascii="Times New Roman" w:hAnsi="Times New Roman"/>
                <w:color w:val="000000"/>
                <w:spacing w:val="-6"/>
                <w:sz w:val="24"/>
              </w:rPr>
              <w:t xml:space="preserve">Brick masonry surface backing including drilling accessary holes and the </w:t>
            </w:r>
            <w:r>
              <w:rPr>
                <w:rFonts w:ascii="Times New Roman" w:hAnsi="Times New Roman"/>
                <w:i/>
                <w:color w:val="000000"/>
                <w:spacing w:val="-6"/>
                <w:w w:val="95"/>
                <w:sz w:val="28"/>
              </w:rPr>
              <w:t xml:space="preserve">cost </w:t>
            </w:r>
            <w:r>
              <w:rPr>
                <w:rFonts w:ascii="Times New Roman" w:hAnsi="Times New Roman"/>
                <w:color w:val="000000"/>
                <w:spacing w:val="-6"/>
                <w:sz w:val="24"/>
              </w:rPr>
              <w:t>of bolt etc complete.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42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11.71.1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6"/>
                <w:sz w:val="24"/>
              </w:rPr>
            </w:pPr>
            <w:r>
              <w:rPr>
                <w:rFonts w:ascii="Times New Roman" w:hAnsi="Times New Roman"/>
                <w:color w:val="000000"/>
                <w:spacing w:val="-6"/>
                <w:sz w:val="24"/>
              </w:rPr>
              <w:t>Wedge expansion type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42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11.7111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4"/>
                <w:sz w:val="24"/>
              </w:rPr>
            </w:pPr>
            <w:r>
              <w:rPr>
                <w:rFonts w:ascii="Times New Roman" w:hAnsi="Times New Roman"/>
                <w:color w:val="000000"/>
                <w:spacing w:val="-4"/>
                <w:sz w:val="24"/>
              </w:rPr>
              <w:t>Fastener with threaded dill 6 inn</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25.00</w:t>
            </w:r>
          </w:p>
        </w:tc>
      </w:tr>
      <w:tr w:rsidR="00F20E0F" w:rsidTr="004D2427">
        <w:trPr>
          <w:trHeight w:hRule="exact" w:val="41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10"/>
                <w:sz w:val="24"/>
              </w:rPr>
            </w:pPr>
            <w:r>
              <w:rPr>
                <w:rFonts w:ascii="Times New Roman" w:hAnsi="Times New Roman"/>
                <w:color w:val="000000"/>
                <w:spacing w:val="-10"/>
                <w:sz w:val="24"/>
              </w:rPr>
              <w:t>11,71.12</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Fastaia with threaded dia 10 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pacing w:val="-10"/>
                <w:sz w:val="24"/>
              </w:rPr>
            </w:pPr>
            <w:r>
              <w:rPr>
                <w:rFonts w:ascii="Times New Roman" w:hAnsi="Times New Roman"/>
                <w:color w:val="000000"/>
                <w:spacing w:val="-10"/>
                <w:sz w:val="24"/>
              </w:rPr>
              <w:t>29.00</w:t>
            </w:r>
          </w:p>
        </w:tc>
      </w:tr>
    </w:tbl>
    <w:p w:rsidR="00F20E0F" w:rsidRDefault="00F20E0F" w:rsidP="00F20E0F">
      <w:pPr>
        <w:rPr>
          <w:rFonts w:ascii="Times New Roman" w:hAnsi="Times New Roman"/>
          <w:color w:val="000000"/>
          <w:sz w:val="24"/>
        </w:rPr>
      </w:pPr>
    </w:p>
    <w:p w:rsidR="00F20E0F" w:rsidRDefault="00F20E0F" w:rsidP="00F20E0F">
      <w:pPr>
        <w:rPr>
          <w:rFonts w:ascii="Times New Roman" w:hAnsi="Times New Roman"/>
          <w:color w:val="000000"/>
          <w:sz w:val="24"/>
        </w:rPr>
      </w:pPr>
    </w:p>
    <w:p w:rsidR="00F20E0F" w:rsidRDefault="00F20E0F" w:rsidP="00F20E0F">
      <w:pPr>
        <w:rPr>
          <w:rFonts w:ascii="Times New Roman" w:hAnsi="Times New Roman"/>
          <w:color w:val="000000"/>
          <w:sz w:val="24"/>
        </w:rPr>
      </w:pPr>
    </w:p>
    <w:p w:rsidR="007661DC" w:rsidRDefault="007661DC" w:rsidP="007661DC">
      <w:pPr>
        <w:jc w:val="center"/>
        <w:rPr>
          <w:rFonts w:ascii="Times New Roman" w:hAnsi="Times New Roman" w:cs="Times New Roman"/>
        </w:rPr>
      </w:pPr>
      <w:r>
        <w:t>Page No.208</w:t>
      </w:r>
    </w:p>
    <w:p w:rsidR="00F20E0F" w:rsidRDefault="00F20E0F" w:rsidP="00F20E0F">
      <w:pPr>
        <w:rPr>
          <w:rFonts w:ascii="Times New Roman" w:hAnsi="Times New Roman"/>
          <w:color w:val="000000"/>
          <w:sz w:val="24"/>
        </w:rPr>
      </w:pPr>
    </w:p>
    <w:tbl>
      <w:tblPr>
        <w:tblW w:w="0" w:type="auto"/>
        <w:tblInd w:w="15" w:type="dxa"/>
        <w:tblLayout w:type="fixed"/>
        <w:tblCellMar>
          <w:left w:w="0" w:type="dxa"/>
          <w:right w:w="0" w:type="dxa"/>
        </w:tblCellMar>
        <w:tblLook w:val="04A0"/>
      </w:tblPr>
      <w:tblGrid>
        <w:gridCol w:w="773"/>
        <w:gridCol w:w="1500"/>
        <w:gridCol w:w="5145"/>
        <w:gridCol w:w="1050"/>
        <w:gridCol w:w="1312"/>
      </w:tblGrid>
      <w:tr w:rsidR="00F20E0F" w:rsidTr="004D2427">
        <w:trPr>
          <w:trHeight w:hRule="exact" w:val="69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Na</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right="2700"/>
              <w:jc w:val="right"/>
              <w:rPr>
                <w:rFonts w:ascii="Times New Roman" w:hAnsi="Times New Roman"/>
                <w:b/>
                <w:color w:val="000000"/>
                <w:spacing w:val="-10"/>
                <w:sz w:val="24"/>
              </w:rPr>
            </w:pPr>
            <w:r>
              <w:rPr>
                <w:rFonts w:ascii="Times New Roman" w:hAnsi="Times New Roman"/>
                <w:b/>
                <w:color w:val="000000"/>
                <w:spacing w:val="-10"/>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Rite (in </w:t>
            </w:r>
            <w:r>
              <w:rPr>
                <w:rFonts w:ascii="Times New Roman" w:hAnsi="Times New Roman"/>
                <w:b/>
                <w:color w:val="000000"/>
                <w:spacing w:val="-10"/>
                <w:sz w:val="24"/>
              </w:rPr>
              <w:br/>
              <w:t>Rs.)</w:t>
            </w:r>
          </w:p>
        </w:tc>
      </w:tr>
      <w:tr w:rsidR="00F20E0F" w:rsidTr="004D2427">
        <w:trPr>
          <w:trHeight w:hRule="exact" w:val="30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52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11.71.13</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90"/>
              <w:rPr>
                <w:rFonts w:ascii="Times New Roman" w:hAnsi="Times New Roman"/>
                <w:b/>
                <w:color w:val="000000"/>
                <w:spacing w:val="-11"/>
                <w:sz w:val="24"/>
              </w:rPr>
            </w:pPr>
            <w:r>
              <w:rPr>
                <w:rFonts w:ascii="Times New Roman" w:hAnsi="Times New Roman"/>
                <w:b/>
                <w:color w:val="000000"/>
                <w:spacing w:val="-11"/>
                <w:sz w:val="24"/>
              </w:rPr>
              <w:t>Fastener with threaded dia 12 mm.</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461)0</w:t>
            </w:r>
          </w:p>
        </w:tc>
      </w:tr>
      <w:tr w:rsidR="00F20E0F" w:rsidTr="004D2427">
        <w:trPr>
          <w:trHeight w:hRule="exact" w:val="204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b/>
                <w:color w:val="000000"/>
                <w:spacing w:val="-10"/>
                <w:sz w:val="24"/>
              </w:rPr>
            </w:pPr>
            <w:r>
              <w:rPr>
                <w:rFonts w:ascii="Times New Roman" w:hAnsi="Times New Roman"/>
                <w:b/>
                <w:color w:val="000000"/>
                <w:spacing w:val="-10"/>
                <w:sz w:val="24"/>
              </w:rPr>
              <w:lastRenderedPageBreak/>
              <w:t>11.72</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b/>
                <w:color w:val="000000"/>
                <w:spacing w:val="-8"/>
                <w:sz w:val="24"/>
              </w:rPr>
            </w:pPr>
            <w:r>
              <w:rPr>
                <w:rFonts w:ascii="Times New Roman" w:hAnsi="Times New Roman"/>
                <w:b/>
                <w:color w:val="000000"/>
                <w:spacing w:val="-8"/>
                <w:sz w:val="24"/>
              </w:rPr>
              <w:t xml:space="preserve">Providing and fixing stone slab table rubbed on both faces edges </w:t>
            </w:r>
            <w:r>
              <w:rPr>
                <w:rFonts w:ascii="Times New Roman" w:hAnsi="Times New Roman"/>
                <w:b/>
                <w:color w:val="000000"/>
                <w:spacing w:val="-9"/>
                <w:sz w:val="24"/>
              </w:rPr>
              <w:t xml:space="preserve">rounded and polished of size as required and 1.8 an thick fixed in </w:t>
            </w:r>
            <w:r>
              <w:rPr>
                <w:rFonts w:ascii="Times New Roman" w:hAnsi="Times New Roman"/>
                <w:b/>
                <w:color w:val="000000"/>
                <w:spacing w:val="-11"/>
                <w:sz w:val="24"/>
              </w:rPr>
              <w:t xml:space="preserve">urinal partitions by cutting a chase of appropriate width with chase </w:t>
            </w:r>
            <w:r>
              <w:rPr>
                <w:rFonts w:ascii="Times New Roman" w:hAnsi="Times New Roman"/>
                <w:b/>
                <w:color w:val="000000"/>
                <w:spacing w:val="-14"/>
                <w:sz w:val="24"/>
              </w:rPr>
              <w:t xml:space="preserve">cutter and embedding the stone in the abase with epoxy grout or with </w:t>
            </w:r>
            <w:r>
              <w:rPr>
                <w:rFonts w:ascii="Times New Roman" w:hAnsi="Times New Roman"/>
                <w:b/>
                <w:color w:val="000000"/>
                <w:spacing w:val="-12"/>
                <w:sz w:val="24"/>
              </w:rPr>
              <w:t xml:space="preserve">cement concrete 1:2:4 (1 cement : 2 sand : 4 graded stone aggregate 6 </w:t>
            </w:r>
            <w:r>
              <w:rPr>
                <w:rFonts w:ascii="Times New Roman" w:hAnsi="Times New Roman"/>
                <w:b/>
                <w:color w:val="000000"/>
                <w:spacing w:val="-15"/>
                <w:sz w:val="24"/>
              </w:rPr>
              <w:t xml:space="preserve">mm nominal size) as per direction of Engineer-in-charge and finished </w:t>
            </w:r>
            <w:r>
              <w:rPr>
                <w:rFonts w:ascii="Times New Roman" w:hAnsi="Times New Roman"/>
                <w:b/>
                <w:color w:val="000000"/>
                <w:spacing w:val="-10"/>
                <w:sz w:val="24"/>
              </w:rPr>
              <w:t>smooth</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46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11.72.1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90"/>
              <w:rPr>
                <w:rFonts w:ascii="Times New Roman" w:hAnsi="Times New Roman"/>
                <w:b/>
                <w:color w:val="000000"/>
                <w:spacing w:val="-10"/>
                <w:sz w:val="24"/>
              </w:rPr>
            </w:pPr>
            <w:r>
              <w:rPr>
                <w:rFonts w:ascii="Times New Roman" w:hAnsi="Times New Roman"/>
                <w:b/>
                <w:color w:val="000000"/>
                <w:spacing w:val="-10"/>
                <w:sz w:val="24"/>
              </w:rPr>
              <w:t>White Agaria Marble State.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3046.00</w:t>
            </w:r>
          </w:p>
        </w:tc>
      </w:tr>
      <w:tr w:rsidR="00F20E0F" w:rsidTr="004D2427">
        <w:trPr>
          <w:trHeight w:hRule="exact" w:val="473"/>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11.72.2</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90"/>
              <w:rPr>
                <w:rFonts w:ascii="Times New Roman" w:hAnsi="Times New Roman"/>
                <w:b/>
                <w:color w:val="000000"/>
                <w:spacing w:val="-12"/>
                <w:sz w:val="24"/>
              </w:rPr>
            </w:pPr>
            <w:r>
              <w:rPr>
                <w:rFonts w:ascii="Times New Roman" w:hAnsi="Times New Roman"/>
                <w:b/>
                <w:color w:val="000000"/>
                <w:spacing w:val="-12"/>
                <w:sz w:val="24"/>
              </w:rPr>
              <w:t>Granite Stone of approved shade.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3422.00</w:t>
            </w:r>
          </w:p>
        </w:tc>
      </w:tr>
      <w:tr w:rsidR="00F20E0F" w:rsidTr="004D2427">
        <w:trPr>
          <w:trHeight w:hRule="exact" w:val="8062"/>
        </w:trPr>
        <w:tc>
          <w:tcPr>
            <w:tcW w:w="773" w:type="dxa"/>
            <w:vMerge w:val="restart"/>
            <w:tcBorders>
              <w:top w:val="single" w:sz="6" w:space="0" w:color="000000"/>
              <w:left w:val="single" w:sz="6" w:space="0" w:color="000000"/>
              <w:bottom w:val="none" w:sz="0" w:space="0" w:color="000000"/>
              <w:right w:val="single" w:sz="6" w:space="0" w:color="000000"/>
            </w:tcBorders>
          </w:tcPr>
          <w:p w:rsidR="00F20E0F" w:rsidRDefault="00F20E0F" w:rsidP="004D2427">
            <w:pPr>
              <w:ind w:right="120"/>
              <w:jc w:val="right"/>
              <w:rPr>
                <w:rFonts w:ascii="Times New Roman" w:hAnsi="Times New Roman"/>
                <w:b/>
                <w:color w:val="000000"/>
                <w:spacing w:val="-10"/>
                <w:sz w:val="24"/>
              </w:rPr>
            </w:pPr>
            <w:r>
              <w:rPr>
                <w:rFonts w:ascii="Times New Roman" w:hAnsi="Times New Roman"/>
                <w:b/>
                <w:color w:val="000000"/>
                <w:spacing w:val="-10"/>
                <w:sz w:val="24"/>
              </w:rPr>
              <w:t>11.73</w:t>
            </w:r>
          </w:p>
        </w:tc>
        <w:tc>
          <w:tcPr>
            <w:tcW w:w="1500" w:type="dxa"/>
            <w:vMerge w:val="restart"/>
            <w:tcBorders>
              <w:top w:val="single" w:sz="6" w:space="0" w:color="000000"/>
              <w:left w:val="single" w:sz="6" w:space="0" w:color="000000"/>
              <w:bottom w:val="none" w:sz="0" w:space="0" w:color="000000"/>
              <w:right w:val="none" w:sz="0" w:space="0" w:color="000000"/>
            </w:tcBorders>
          </w:tcPr>
          <w:p w:rsidR="00F20E0F" w:rsidRDefault="00F20E0F" w:rsidP="004D2427">
            <w:pPr>
              <w:spacing w:line="230" w:lineRule="auto"/>
              <w:ind w:left="108"/>
              <w:jc w:val="both"/>
              <w:rPr>
                <w:rFonts w:ascii="Times New Roman" w:hAnsi="Times New Roman"/>
                <w:b/>
                <w:color w:val="000000"/>
                <w:spacing w:val="-10"/>
                <w:sz w:val="24"/>
              </w:rPr>
            </w:pPr>
            <w:r>
              <w:rPr>
                <w:rFonts w:ascii="Times New Roman" w:hAnsi="Times New Roman"/>
                <w:b/>
                <w:color w:val="000000"/>
                <w:spacing w:val="-10"/>
                <w:sz w:val="24"/>
              </w:rPr>
              <w:t xml:space="preserve">Providing and </w:t>
            </w:r>
            <w:r>
              <w:rPr>
                <w:rFonts w:ascii="Times New Roman" w:hAnsi="Times New Roman"/>
                <w:b/>
                <w:color w:val="000000"/>
                <w:spacing w:val="-9"/>
                <w:sz w:val="24"/>
              </w:rPr>
              <w:t xml:space="preserve">system and its </w:t>
            </w:r>
            <w:r>
              <w:rPr>
                <w:rFonts w:ascii="Times New Roman" w:hAnsi="Times New Roman"/>
                <w:b/>
                <w:color w:val="000000"/>
                <w:spacing w:val="-36"/>
                <w:sz w:val="24"/>
              </w:rPr>
              <w:t xml:space="preserve">height with possible </w:t>
            </w:r>
            <w:r>
              <w:rPr>
                <w:rFonts w:ascii="Times New Roman" w:hAnsi="Times New Roman"/>
                <w:b/>
                <w:color w:val="000000"/>
                <w:spacing w:val="-10"/>
                <w:sz w:val="24"/>
              </w:rPr>
              <w:t xml:space="preserve">modular load stinger frame </w:t>
            </w:r>
            <w:r>
              <w:rPr>
                <w:rFonts w:ascii="Times New Roman" w:hAnsi="Times New Roman"/>
                <w:b/>
                <w:color w:val="000000"/>
                <w:spacing w:val="-48"/>
                <w:sz w:val="24"/>
              </w:rPr>
              <w:t xml:space="preserve">architectural drawings, </w:t>
            </w:r>
            <w:r>
              <w:rPr>
                <w:rFonts w:ascii="Times New Roman" w:hAnsi="Times New Roman"/>
                <w:b/>
                <w:color w:val="000000"/>
                <w:spacing w:val="-26"/>
                <w:sz w:val="24"/>
              </w:rPr>
              <w:t>charge consisting</w:t>
            </w:r>
          </w:p>
          <w:p w:rsidR="00F20E0F" w:rsidRDefault="00F20E0F" w:rsidP="00F20E0F">
            <w:pPr>
              <w:numPr>
                <w:ilvl w:val="0"/>
                <w:numId w:val="5"/>
              </w:numPr>
              <w:tabs>
                <w:tab w:val="clear" w:pos="288"/>
                <w:tab w:val="decimal" w:pos="432"/>
              </w:tabs>
              <w:spacing w:before="144" w:line="230" w:lineRule="auto"/>
              <w:ind w:left="72" w:firstLine="72"/>
              <w:rPr>
                <w:rFonts w:ascii="Times New Roman" w:hAnsi="Times New Roman"/>
                <w:b/>
                <w:color w:val="000000"/>
                <w:spacing w:val="-10"/>
                <w:sz w:val="24"/>
              </w:rPr>
            </w:pPr>
            <w:r>
              <w:rPr>
                <w:rFonts w:ascii="Times New Roman" w:hAnsi="Times New Roman"/>
                <w:b/>
                <w:color w:val="000000"/>
                <w:spacing w:val="-10"/>
                <w:sz w:val="24"/>
              </w:rPr>
              <w:t xml:space="preserve">Providing </w:t>
            </w:r>
            <w:r>
              <w:rPr>
                <w:rFonts w:ascii="Times New Roman" w:hAnsi="Times New Roman"/>
                <w:b/>
                <w:color w:val="000000"/>
                <w:spacing w:val="-14"/>
                <w:sz w:val="24"/>
              </w:rPr>
              <w:t xml:space="preserve">pedestals made </w:t>
            </w:r>
            <w:r>
              <w:rPr>
                <w:rFonts w:ascii="Times New Roman" w:hAnsi="Times New Roman"/>
                <w:b/>
                <w:color w:val="000000"/>
                <w:spacing w:val="-38"/>
                <w:sz w:val="24"/>
              </w:rPr>
              <w:t xml:space="preserve">mm outer diameter, </w:t>
            </w:r>
            <w:r>
              <w:rPr>
                <w:rFonts w:ascii="Times New Roman" w:hAnsi="Times New Roman"/>
                <w:b/>
                <w:color w:val="000000"/>
                <w:spacing w:val="-61"/>
                <w:sz w:val="24"/>
              </w:rPr>
              <w:t xml:space="preserve">100mmx100mmx3mm </w:t>
            </w:r>
            <w:r>
              <w:rPr>
                <w:rFonts w:ascii="Times New Roman" w:hAnsi="Times New Roman"/>
                <w:b/>
                <w:color w:val="000000"/>
                <w:spacing w:val="-10"/>
                <w:sz w:val="24"/>
              </w:rPr>
              <w:t xml:space="preserve">pedestal head </w:t>
            </w:r>
            <w:r>
              <w:rPr>
                <w:rFonts w:ascii="Times New Roman" w:hAnsi="Times New Roman"/>
                <w:b/>
                <w:color w:val="000000"/>
                <w:spacing w:val="-43"/>
                <w:sz w:val="24"/>
              </w:rPr>
              <w:t xml:space="preserve">threaded stud 16mm </w:t>
            </w:r>
            <w:r>
              <w:rPr>
                <w:rFonts w:ascii="Times New Roman" w:hAnsi="Times New Roman"/>
                <w:b/>
                <w:color w:val="000000"/>
                <w:spacing w:val="-10"/>
                <w:sz w:val="24"/>
              </w:rPr>
              <w:t xml:space="preserve">on the stud for </w:t>
            </w:r>
            <w:r>
              <w:rPr>
                <w:rFonts w:ascii="Times New Roman" w:hAnsi="Times New Roman"/>
                <w:b/>
                <w:color w:val="000000"/>
                <w:spacing w:val="-25"/>
                <w:sz w:val="24"/>
              </w:rPr>
              <w:t xml:space="preserve">the pedestal head </w:t>
            </w:r>
            <w:r>
              <w:rPr>
                <w:rFonts w:ascii="Times New Roman" w:hAnsi="Times New Roman"/>
                <w:b/>
                <w:color w:val="000000"/>
                <w:spacing w:val="-6"/>
                <w:sz w:val="24"/>
              </w:rPr>
              <w:t xml:space="preserve">be fixed to the </w:t>
            </w:r>
            <w:r>
              <w:rPr>
                <w:rFonts w:ascii="Times New Roman" w:hAnsi="Times New Roman"/>
                <w:b/>
                <w:color w:val="000000"/>
                <w:spacing w:val="-40"/>
                <w:sz w:val="24"/>
              </w:rPr>
              <w:t>adhesive of approved</w:t>
            </w:r>
          </w:p>
          <w:p w:rsidR="00F20E0F" w:rsidRDefault="00F20E0F" w:rsidP="00F20E0F">
            <w:pPr>
              <w:numPr>
                <w:ilvl w:val="0"/>
                <w:numId w:val="5"/>
              </w:numPr>
              <w:tabs>
                <w:tab w:val="clear" w:pos="288"/>
                <w:tab w:val="decimal" w:pos="432"/>
              </w:tabs>
              <w:spacing w:before="216" w:line="230" w:lineRule="auto"/>
              <w:ind w:left="72" w:firstLine="72"/>
              <w:rPr>
                <w:rFonts w:ascii="Times New Roman" w:hAnsi="Times New Roman"/>
                <w:b/>
                <w:color w:val="000000"/>
                <w:spacing w:val="-44"/>
                <w:sz w:val="24"/>
              </w:rPr>
            </w:pPr>
            <w:r>
              <w:rPr>
                <w:rFonts w:ascii="Times New Roman" w:hAnsi="Times New Roman"/>
                <w:b/>
                <w:color w:val="000000"/>
                <w:spacing w:val="-44"/>
                <w:sz w:val="24"/>
              </w:rPr>
              <w:t xml:space="preserve">Stringers system </w:t>
            </w:r>
            <w:r>
              <w:rPr>
                <w:rFonts w:ascii="Times New Roman" w:hAnsi="Times New Roman"/>
                <w:b/>
                <w:color w:val="000000"/>
                <w:spacing w:val="-17"/>
                <w:sz w:val="24"/>
              </w:rPr>
              <w:t xml:space="preserve">rectangular size </w:t>
            </w:r>
            <w:r>
              <w:rPr>
                <w:rFonts w:ascii="Times New Roman" w:hAnsi="Times New Roman"/>
                <w:b/>
                <w:color w:val="000000"/>
                <w:spacing w:val="-16"/>
                <w:sz w:val="24"/>
              </w:rPr>
              <w:t xml:space="preserve">for securing the </w:t>
            </w:r>
            <w:r>
              <w:rPr>
                <w:rFonts w:ascii="Times New Roman" w:hAnsi="Times New Roman"/>
                <w:b/>
                <w:color w:val="000000"/>
                <w:spacing w:val="-18"/>
                <w:sz w:val="24"/>
              </w:rPr>
              <w:t xml:space="preserve">screws ensuring </w:t>
            </w:r>
            <w:r>
              <w:rPr>
                <w:rFonts w:ascii="Times New Roman" w:hAnsi="Times New Roman"/>
                <w:b/>
                <w:color w:val="000000"/>
                <w:spacing w:val="-10"/>
                <w:sz w:val="24"/>
              </w:rPr>
              <w:t xml:space="preserve">formed by the </w:t>
            </w:r>
            <w:r>
              <w:rPr>
                <w:rFonts w:ascii="Times New Roman" w:hAnsi="Times New Roman"/>
                <w:b/>
                <w:color w:val="000000"/>
                <w:spacing w:val="-25"/>
                <w:sz w:val="24"/>
              </w:rPr>
              <w:t xml:space="preserve">panel, this system </w:t>
            </w:r>
            <w:r>
              <w:rPr>
                <w:rFonts w:ascii="Times New Roman" w:hAnsi="Times New Roman"/>
                <w:b/>
                <w:color w:val="000000"/>
                <w:spacing w:val="-10"/>
                <w:sz w:val="24"/>
              </w:rPr>
              <w:t xml:space="preserve">access floor </w:t>
            </w:r>
            <w:r>
              <w:rPr>
                <w:rFonts w:ascii="Times New Roman" w:hAnsi="Times New Roman"/>
                <w:b/>
                <w:color w:val="000000"/>
                <w:spacing w:val="-50"/>
                <w:sz w:val="24"/>
              </w:rPr>
              <w:t xml:space="preserve">uninterrupted clearance </w:t>
            </w:r>
            <w:r>
              <w:rPr>
                <w:rFonts w:ascii="Times New Roman" w:hAnsi="Times New Roman"/>
                <w:b/>
                <w:color w:val="000000"/>
                <w:spacing w:val="-10"/>
                <w:sz w:val="24"/>
              </w:rPr>
              <w:t xml:space="preserve">conduits and </w:t>
            </w:r>
            <w:r>
              <w:rPr>
                <w:rFonts w:ascii="Times New Roman" w:hAnsi="Times New Roman"/>
                <w:b/>
                <w:color w:val="000000"/>
                <w:spacing w:val="-39"/>
                <w:sz w:val="24"/>
              </w:rPr>
              <w:t>drawings, as specified</w:t>
            </w:r>
          </w:p>
          <w:p w:rsidR="00F20E0F" w:rsidRDefault="00F20E0F" w:rsidP="00F20E0F">
            <w:pPr>
              <w:numPr>
                <w:ilvl w:val="0"/>
                <w:numId w:val="5"/>
              </w:numPr>
              <w:tabs>
                <w:tab w:val="clear" w:pos="288"/>
                <w:tab w:val="decimal" w:pos="432"/>
              </w:tabs>
              <w:spacing w:before="108" w:line="230" w:lineRule="auto"/>
              <w:ind w:left="72" w:firstLine="72"/>
              <w:jc w:val="both"/>
              <w:rPr>
                <w:rFonts w:ascii="Times New Roman" w:hAnsi="Times New Roman"/>
                <w:b/>
                <w:color w:val="000000"/>
                <w:spacing w:val="-34"/>
                <w:sz w:val="24"/>
              </w:rPr>
            </w:pPr>
            <w:r>
              <w:rPr>
                <w:rFonts w:ascii="Times New Roman" w:hAnsi="Times New Roman"/>
                <w:b/>
                <w:color w:val="000000"/>
                <w:spacing w:val="-34"/>
                <w:sz w:val="24"/>
              </w:rPr>
              <w:t xml:space="preserve">Providing and </w:t>
            </w:r>
            <w:r>
              <w:rPr>
                <w:rFonts w:ascii="Times New Roman" w:hAnsi="Times New Roman"/>
                <w:b/>
                <w:color w:val="000000"/>
                <w:spacing w:val="-10"/>
                <w:sz w:val="24"/>
              </w:rPr>
              <w:t xml:space="preserve">medium grade </w:t>
            </w:r>
            <w:r>
              <w:rPr>
                <w:rFonts w:ascii="Times New Roman" w:hAnsi="Times New Roman"/>
                <w:b/>
                <w:color w:val="000000"/>
                <w:spacing w:val="-48"/>
                <w:sz w:val="24"/>
              </w:rPr>
              <w:t xml:space="preserve">800H grade (F580011). </w:t>
            </w:r>
            <w:r>
              <w:rPr>
                <w:rFonts w:ascii="Times New Roman" w:hAnsi="Times New Roman"/>
                <w:b/>
                <w:color w:val="000000"/>
                <w:spacing w:val="-26"/>
                <w:sz w:val="24"/>
              </w:rPr>
              <w:t xml:space="preserve">construction with </w:t>
            </w:r>
            <w:r>
              <w:rPr>
                <w:rFonts w:ascii="Times New Roman" w:hAnsi="Times New Roman"/>
                <w:b/>
                <w:color w:val="000000"/>
                <w:spacing w:val="-6"/>
                <w:sz w:val="24"/>
              </w:rPr>
              <w:t xml:space="preserve">hemispherical </w:t>
            </w:r>
            <w:r>
              <w:rPr>
                <w:rFonts w:ascii="Times New Roman" w:hAnsi="Times New Roman"/>
                <w:b/>
                <w:color w:val="000000"/>
                <w:spacing w:val="-38"/>
                <w:sz w:val="24"/>
              </w:rPr>
              <w:t xml:space="preserve">0 6 mm and bottom </w:t>
            </w:r>
            <w:r>
              <w:rPr>
                <w:rFonts w:ascii="Times New Roman" w:hAnsi="Times New Roman"/>
                <w:b/>
                <w:color w:val="000000"/>
                <w:spacing w:val="-10"/>
                <w:sz w:val="24"/>
              </w:rPr>
              <w:t xml:space="preserve">welds in each </w:t>
            </w:r>
            <w:r>
              <w:rPr>
                <w:rFonts w:ascii="Times New Roman" w:hAnsi="Times New Roman"/>
                <w:b/>
                <w:color w:val="000000"/>
                <w:spacing w:val="-42"/>
                <w:sz w:val="24"/>
              </w:rPr>
              <w:t xml:space="preserve">should be Corroresist </w:t>
            </w:r>
            <w:r>
              <w:rPr>
                <w:rFonts w:ascii="Times New Roman" w:hAnsi="Times New Roman"/>
                <w:b/>
                <w:color w:val="000000"/>
                <w:spacing w:val="-10"/>
                <w:sz w:val="24"/>
              </w:rPr>
              <w:t xml:space="preserve">cavity formed </w:t>
            </w:r>
            <w:r>
              <w:rPr>
                <w:rFonts w:ascii="Times New Roman" w:hAnsi="Times New Roman"/>
                <w:b/>
                <w:color w:val="000000"/>
                <w:spacing w:val="-18"/>
                <w:sz w:val="24"/>
              </w:rPr>
              <w:t xml:space="preserve">noncombustible </w:t>
            </w:r>
            <w:r>
              <w:rPr>
                <w:rFonts w:ascii="Times New Roman" w:hAnsi="Times New Roman"/>
                <w:b/>
                <w:color w:val="000000"/>
                <w:spacing w:val="-44"/>
                <w:sz w:val="24"/>
              </w:rPr>
              <w:t xml:space="preserve">foaming compound_ </w:t>
            </w:r>
            <w:r>
              <w:rPr>
                <w:rFonts w:ascii="Times New Roman" w:hAnsi="Times New Roman"/>
                <w:b/>
                <w:color w:val="000000"/>
                <w:spacing w:val="-18"/>
                <w:sz w:val="24"/>
              </w:rPr>
              <w:t>Anti-static High</w:t>
            </w:r>
          </w:p>
        </w:tc>
        <w:tc>
          <w:tcPr>
            <w:tcW w:w="5145" w:type="dxa"/>
            <w:tcBorders>
              <w:top w:val="single" w:sz="6" w:space="0" w:color="000000"/>
              <w:left w:val="none" w:sz="0" w:space="0" w:color="000000"/>
              <w:bottom w:val="single" w:sz="6" w:space="0" w:color="000000"/>
              <w:right w:val="single" w:sz="6" w:space="0" w:color="000000"/>
            </w:tcBorders>
          </w:tcPr>
          <w:p w:rsidR="00F20E0F" w:rsidRDefault="00F20E0F" w:rsidP="004D2427">
            <w:pPr>
              <w:spacing w:line="269" w:lineRule="exact"/>
              <w:jc w:val="center"/>
              <w:rPr>
                <w:rFonts w:ascii="Times New Roman" w:hAnsi="Times New Roman"/>
                <w:b/>
                <w:color w:val="000000"/>
                <w:spacing w:val="-2"/>
                <w:sz w:val="24"/>
              </w:rPr>
            </w:pPr>
            <w:r>
              <w:rPr>
                <w:rFonts w:ascii="Times New Roman" w:hAnsi="Times New Roman"/>
                <w:b/>
                <w:color w:val="000000"/>
                <w:spacing w:val="-2"/>
                <w:sz w:val="24"/>
              </w:rPr>
              <w:t xml:space="preserve">fixing removable raised/false access flooring with </w:t>
            </w:r>
            <w:r>
              <w:rPr>
                <w:rFonts w:ascii="Times New Roman" w:hAnsi="Times New Roman"/>
                <w:b/>
                <w:color w:val="000000"/>
                <w:spacing w:val="-2"/>
                <w:sz w:val="24"/>
              </w:rPr>
              <w:br/>
            </w:r>
            <w:r>
              <w:rPr>
                <w:rFonts w:ascii="Times New Roman" w:hAnsi="Times New Roman"/>
                <w:b/>
                <w:color w:val="000000"/>
                <w:spacing w:val="-7"/>
                <w:sz w:val="24"/>
              </w:rPr>
              <w:t>components of approved make for different plenum</w:t>
            </w:r>
          </w:p>
          <w:p w:rsidR="00F20E0F" w:rsidRDefault="00F20E0F" w:rsidP="004D2427">
            <w:pPr>
              <w:spacing w:line="262" w:lineRule="exact"/>
              <w:ind w:right="144" w:firstLine="612"/>
              <w:jc w:val="both"/>
              <w:rPr>
                <w:rFonts w:ascii="Times New Roman" w:hAnsi="Times New Roman"/>
                <w:b/>
                <w:color w:val="000000"/>
                <w:spacing w:val="-12"/>
                <w:sz w:val="24"/>
              </w:rPr>
            </w:pPr>
            <w:r>
              <w:rPr>
                <w:rFonts w:ascii="Times New Roman" w:hAnsi="Times New Roman"/>
                <w:b/>
                <w:color w:val="000000"/>
                <w:spacing w:val="-12"/>
                <w:sz w:val="24"/>
              </w:rPr>
              <w:t xml:space="preserve">height adjustment upto 50 mm, comprising of </w:t>
            </w:r>
            <w:r>
              <w:rPr>
                <w:rFonts w:ascii="Times New Roman" w:hAnsi="Times New Roman"/>
                <w:b/>
                <w:color w:val="000000"/>
                <w:spacing w:val="-9"/>
                <w:sz w:val="24"/>
              </w:rPr>
              <w:t xml:space="preserve">bearing floor panels supported on G.I. rectangular </w:t>
            </w:r>
            <w:r>
              <w:rPr>
                <w:rFonts w:ascii="Times New Roman" w:hAnsi="Times New Roman"/>
                <w:b/>
                <w:color w:val="000000"/>
                <w:spacing w:val="-6"/>
                <w:sz w:val="24"/>
              </w:rPr>
              <w:t>work and G.I. Pedestal etc. all complete, as per the</w:t>
            </w:r>
          </w:p>
          <w:p w:rsidR="00F20E0F" w:rsidRDefault="00F20E0F" w:rsidP="004D2427">
            <w:pPr>
              <w:spacing w:line="270" w:lineRule="exact"/>
              <w:ind w:right="90"/>
              <w:jc w:val="right"/>
              <w:rPr>
                <w:rFonts w:ascii="Times New Roman" w:hAnsi="Times New Roman"/>
                <w:b/>
                <w:color w:val="000000"/>
                <w:spacing w:val="-6"/>
                <w:sz w:val="24"/>
              </w:rPr>
            </w:pPr>
            <w:r>
              <w:rPr>
                <w:rFonts w:ascii="Times New Roman" w:hAnsi="Times New Roman"/>
                <w:b/>
                <w:color w:val="000000"/>
                <w:spacing w:val="-6"/>
                <w:sz w:val="24"/>
              </w:rPr>
              <w:t>as specified and as directed by Engineer-in-</w:t>
            </w:r>
          </w:p>
          <w:p w:rsidR="00F20E0F" w:rsidRDefault="00F20E0F" w:rsidP="004D2427">
            <w:pPr>
              <w:spacing w:line="230" w:lineRule="exact"/>
              <w:ind w:right="4590"/>
              <w:jc w:val="right"/>
              <w:rPr>
                <w:rFonts w:ascii="Times New Roman" w:hAnsi="Times New Roman"/>
                <w:b/>
                <w:color w:val="000000"/>
                <w:spacing w:val="-10"/>
                <w:sz w:val="24"/>
              </w:rPr>
            </w:pPr>
            <w:r>
              <w:rPr>
                <w:rFonts w:ascii="Times New Roman" w:hAnsi="Times New Roman"/>
                <w:b/>
                <w:color w:val="000000"/>
                <w:spacing w:val="-10"/>
                <w:sz w:val="24"/>
              </w:rPr>
              <w:t>of :</w:t>
            </w:r>
          </w:p>
          <w:p w:rsidR="00F20E0F" w:rsidRDefault="00F20E0F" w:rsidP="004D2427">
            <w:pPr>
              <w:spacing w:before="144" w:line="245" w:lineRule="exact"/>
              <w:ind w:left="108" w:right="144" w:hanging="108"/>
              <w:rPr>
                <w:rFonts w:ascii="Times New Roman" w:hAnsi="Times New Roman"/>
                <w:b/>
                <w:color w:val="000000"/>
                <w:spacing w:val="-4"/>
                <w:sz w:val="24"/>
              </w:rPr>
            </w:pPr>
            <w:r>
              <w:rPr>
                <w:rFonts w:ascii="Times New Roman" w:hAnsi="Times New Roman"/>
                <w:b/>
                <w:color w:val="000000"/>
                <w:spacing w:val="-4"/>
                <w:sz w:val="24"/>
              </w:rPr>
              <w:t xml:space="preserve">at required spacing to form modular framework, </w:t>
            </w:r>
            <w:r>
              <w:rPr>
                <w:rFonts w:ascii="Times New Roman" w:hAnsi="Times New Roman"/>
                <w:b/>
                <w:color w:val="000000"/>
                <w:spacing w:val="-8"/>
                <w:sz w:val="24"/>
              </w:rPr>
              <w:t>out of GI tube of thickness minimum 2 mm and 25</w:t>
            </w:r>
          </w:p>
          <w:p w:rsidR="00F20E0F" w:rsidRDefault="00F20E0F" w:rsidP="004D2427">
            <w:pPr>
              <w:spacing w:line="268" w:lineRule="exact"/>
              <w:ind w:right="90"/>
              <w:jc w:val="right"/>
              <w:rPr>
                <w:rFonts w:ascii="Times New Roman" w:hAnsi="Times New Roman"/>
                <w:b/>
                <w:color w:val="000000"/>
                <w:spacing w:val="1"/>
                <w:sz w:val="24"/>
              </w:rPr>
            </w:pPr>
            <w:r>
              <w:rPr>
                <w:rFonts w:ascii="Times New Roman" w:hAnsi="Times New Roman"/>
                <w:b/>
                <w:color w:val="000000"/>
                <w:spacing w:val="1"/>
                <w:sz w:val="24"/>
              </w:rPr>
              <w:t>fray welded on to the GI. Base plate of size</w:t>
            </w:r>
          </w:p>
          <w:p w:rsidR="00F20E0F" w:rsidRDefault="00F20E0F" w:rsidP="004D2427">
            <w:pPr>
              <w:spacing w:line="266" w:lineRule="exact"/>
              <w:ind w:left="-36"/>
              <w:jc w:val="right"/>
              <w:rPr>
                <w:rFonts w:ascii="Times New Roman" w:hAnsi="Times New Roman"/>
                <w:b/>
                <w:color w:val="000000"/>
                <w:spacing w:val="12"/>
                <w:sz w:val="24"/>
              </w:rPr>
            </w:pPr>
            <w:r>
              <w:rPr>
                <w:rFonts w:ascii="Times New Roman" w:hAnsi="Times New Roman"/>
                <w:b/>
                <w:color w:val="000000"/>
                <w:spacing w:val="12"/>
                <w:sz w:val="24"/>
              </w:rPr>
              <w:t xml:space="preserve">at the bottom of the pedestal tube, GI. </w:t>
            </w:r>
            <w:r>
              <w:rPr>
                <w:rFonts w:ascii="Times New Roman" w:hAnsi="Times New Roman"/>
                <w:b/>
                <w:color w:val="000000"/>
                <w:spacing w:val="-3"/>
                <w:sz w:val="24"/>
              </w:rPr>
              <w:t>of size 75mmx75mmx3.5 mm welded with GI fully</w:t>
            </w:r>
          </w:p>
          <w:p w:rsidR="00F20E0F" w:rsidRDefault="00F20E0F" w:rsidP="004D2427">
            <w:pPr>
              <w:spacing w:line="261" w:lineRule="exact"/>
              <w:ind w:left="72"/>
              <w:jc w:val="right"/>
              <w:rPr>
                <w:rFonts w:ascii="Times New Roman" w:hAnsi="Times New Roman"/>
                <w:b/>
                <w:color w:val="000000"/>
                <w:spacing w:val="-5"/>
                <w:sz w:val="24"/>
              </w:rPr>
            </w:pPr>
            <w:r>
              <w:rPr>
                <w:rFonts w:ascii="Times New Roman" w:hAnsi="Times New Roman"/>
                <w:b/>
                <w:color w:val="000000"/>
                <w:spacing w:val="-5"/>
                <w:sz w:val="24"/>
              </w:rPr>
              <w:t xml:space="preserve">outer diameter with two GI Check nuts screwed </w:t>
            </w:r>
            <w:r>
              <w:rPr>
                <w:rFonts w:ascii="Times New Roman" w:hAnsi="Times New Roman"/>
                <w:b/>
                <w:color w:val="000000"/>
                <w:spacing w:val="-8"/>
                <w:sz w:val="24"/>
              </w:rPr>
              <w:t>level adjustment upto 50mm, locking and stabilizing</w:t>
            </w:r>
          </w:p>
          <w:p w:rsidR="00F20E0F" w:rsidRDefault="00F20E0F" w:rsidP="004D2427">
            <w:pPr>
              <w:spacing w:line="263" w:lineRule="exact"/>
              <w:jc w:val="right"/>
              <w:rPr>
                <w:rFonts w:ascii="Times New Roman" w:hAnsi="Times New Roman"/>
                <w:b/>
                <w:color w:val="000000"/>
                <w:spacing w:val="-10"/>
                <w:sz w:val="24"/>
              </w:rPr>
            </w:pPr>
            <w:r>
              <w:rPr>
                <w:rFonts w:ascii="Times New Roman" w:hAnsi="Times New Roman"/>
                <w:b/>
                <w:color w:val="000000"/>
                <w:spacing w:val="-10"/>
                <w:sz w:val="24"/>
              </w:rPr>
              <w:t xml:space="preserve">in position at the required level. The pedestals shall </w:t>
            </w:r>
            <w:r>
              <w:rPr>
                <w:rFonts w:ascii="Times New Roman" w:hAnsi="Times New Roman"/>
                <w:b/>
                <w:color w:val="000000"/>
                <w:spacing w:val="-8"/>
                <w:sz w:val="24"/>
              </w:rPr>
              <w:t>subfloor (base) through base plate using epoxy based</w:t>
            </w:r>
          </w:p>
          <w:p w:rsidR="00F20E0F" w:rsidRDefault="00F20E0F" w:rsidP="004D2427">
            <w:pPr>
              <w:spacing w:line="279" w:lineRule="exact"/>
              <w:ind w:right="540"/>
              <w:jc w:val="right"/>
              <w:rPr>
                <w:rFonts w:ascii="Times New Roman" w:hAnsi="Times New Roman"/>
                <w:b/>
                <w:color w:val="000000"/>
                <w:spacing w:val="-12"/>
                <w:sz w:val="24"/>
              </w:rPr>
            </w:pPr>
            <w:r>
              <w:rPr>
                <w:rFonts w:ascii="Times New Roman" w:hAnsi="Times New Roman"/>
                <w:b/>
                <w:color w:val="000000"/>
                <w:spacing w:val="-12"/>
                <w:sz w:val="24"/>
              </w:rPr>
              <w:t>make or the machine screw with nawl plug.</w:t>
            </w:r>
          </w:p>
          <w:p w:rsidR="00F20E0F" w:rsidRDefault="00F20E0F" w:rsidP="004D2427">
            <w:pPr>
              <w:spacing w:before="144" w:line="275" w:lineRule="exact"/>
              <w:ind w:right="90"/>
              <w:jc w:val="right"/>
              <w:rPr>
                <w:rFonts w:ascii="Times New Roman" w:hAnsi="Times New Roman"/>
                <w:b/>
                <w:color w:val="000000"/>
                <w:spacing w:val="-7"/>
                <w:sz w:val="24"/>
              </w:rPr>
            </w:pPr>
            <w:r>
              <w:rPr>
                <w:rFonts w:ascii="Times New Roman" w:hAnsi="Times New Roman"/>
                <w:b/>
                <w:color w:val="000000"/>
                <w:spacing w:val="-7"/>
                <w:sz w:val="24"/>
              </w:rPr>
              <w:t>in all steel construction hot dipped galvanized of</w:t>
            </w:r>
          </w:p>
          <w:p w:rsidR="00F20E0F" w:rsidRDefault="00F20E0F" w:rsidP="004D2427">
            <w:pPr>
              <w:spacing w:line="262" w:lineRule="exact"/>
              <w:ind w:left="108"/>
              <w:jc w:val="right"/>
              <w:rPr>
                <w:rFonts w:ascii="Times New Roman" w:hAnsi="Times New Roman"/>
                <w:color w:val="000000"/>
                <w:spacing w:val="4"/>
              </w:rPr>
            </w:pPr>
            <w:r>
              <w:rPr>
                <w:rFonts w:ascii="Times New Roman" w:hAnsi="Times New Roman"/>
                <w:color w:val="000000"/>
                <w:spacing w:val="4"/>
              </w:rPr>
              <w:t xml:space="preserve">570x20x30x0.80mm </w:t>
            </w:r>
            <w:r>
              <w:rPr>
                <w:rFonts w:ascii="Times New Roman" w:hAnsi="Times New Roman"/>
                <w:b/>
                <w:color w:val="000000"/>
                <w:spacing w:val="-6"/>
                <w:sz w:val="24"/>
              </w:rPr>
              <w:t xml:space="preserve">thick having holes at both </w:t>
            </w:r>
            <w:r>
              <w:rPr>
                <w:rFonts w:ascii="Tahoma" w:hAnsi="Tahoma"/>
                <w:b/>
                <w:color w:val="000000"/>
                <w:spacing w:val="-6"/>
                <w:sz w:val="16"/>
              </w:rPr>
              <w:t xml:space="preserve">Mitt </w:t>
            </w:r>
            <w:r>
              <w:rPr>
                <w:rFonts w:ascii="Times New Roman" w:hAnsi="Times New Roman"/>
                <w:b/>
                <w:color w:val="000000"/>
                <w:spacing w:val="-9"/>
                <w:sz w:val="24"/>
              </w:rPr>
              <w:t>stringers on to the pedestal head using filly threaded</w:t>
            </w:r>
          </w:p>
          <w:p w:rsidR="00F20E0F" w:rsidRDefault="00F20E0F" w:rsidP="004D2427">
            <w:pPr>
              <w:spacing w:line="262" w:lineRule="exact"/>
              <w:jc w:val="right"/>
              <w:rPr>
                <w:rFonts w:ascii="Times New Roman" w:hAnsi="Times New Roman"/>
                <w:b/>
                <w:color w:val="000000"/>
                <w:spacing w:val="-8"/>
                <w:sz w:val="24"/>
              </w:rPr>
            </w:pPr>
            <w:r>
              <w:rPr>
                <w:rFonts w:ascii="Times New Roman" w:hAnsi="Times New Roman"/>
                <w:b/>
                <w:color w:val="000000"/>
                <w:spacing w:val="-8"/>
                <w:sz w:val="24"/>
              </w:rPr>
              <w:t>maximum lateral stability in all directions, the grid pedestal and stringer assembly shall receive the floor</w:t>
            </w:r>
          </w:p>
          <w:p w:rsidR="00F20E0F" w:rsidRDefault="00F20E0F" w:rsidP="004D2427">
            <w:pPr>
              <w:spacing w:line="266" w:lineRule="exact"/>
              <w:ind w:left="-72"/>
              <w:jc w:val="right"/>
              <w:rPr>
                <w:rFonts w:ascii="Times New Roman" w:hAnsi="Times New Roman"/>
                <w:b/>
                <w:color w:val="000000"/>
                <w:spacing w:val="1"/>
                <w:sz w:val="24"/>
              </w:rPr>
            </w:pPr>
            <w:r>
              <w:rPr>
                <w:rFonts w:ascii="Times New Roman" w:hAnsi="Times New Roman"/>
                <w:b/>
                <w:color w:val="000000"/>
                <w:spacing w:val="1"/>
                <w:sz w:val="24"/>
              </w:rPr>
              <w:t xml:space="preserve">shall provide adequate solid, rigid support for </w:t>
            </w:r>
            <w:r>
              <w:rPr>
                <w:rFonts w:ascii="Times New Roman" w:hAnsi="Times New Roman"/>
                <w:b/>
                <w:color w:val="000000"/>
                <w:spacing w:val="4"/>
                <w:sz w:val="24"/>
              </w:rPr>
              <w:t>Noel, the system shall provide a minimum clear</w:t>
            </w:r>
          </w:p>
          <w:p w:rsidR="00F20E0F" w:rsidRDefault="00F20E0F" w:rsidP="004D2427">
            <w:pPr>
              <w:spacing w:line="263" w:lineRule="exact"/>
              <w:jc w:val="right"/>
              <w:rPr>
                <w:rFonts w:ascii="Times New Roman" w:hAnsi="Times New Roman"/>
                <w:b/>
                <w:color w:val="000000"/>
                <w:spacing w:val="-3"/>
                <w:sz w:val="24"/>
              </w:rPr>
            </w:pPr>
            <w:r>
              <w:rPr>
                <w:rFonts w:ascii="Times New Roman" w:hAnsi="Times New Roman"/>
                <w:b/>
                <w:color w:val="000000"/>
                <w:spacing w:val="-3"/>
                <w:sz w:val="24"/>
              </w:rPr>
              <w:t xml:space="preserve">between the bottom of the floor for electrical </w:t>
            </w:r>
            <w:r>
              <w:rPr>
                <w:rFonts w:ascii="Times New Roman" w:hAnsi="Times New Roman"/>
                <w:b/>
                <w:color w:val="000000"/>
                <w:spacing w:val="2"/>
                <w:sz w:val="24"/>
              </w:rPr>
              <w:t>wiring etc. all complete as per the architectural</w:t>
            </w:r>
          </w:p>
          <w:p w:rsidR="00F20E0F" w:rsidRDefault="00F20E0F" w:rsidP="004D2427">
            <w:pPr>
              <w:spacing w:line="268" w:lineRule="exact"/>
              <w:ind w:right="540"/>
              <w:jc w:val="right"/>
              <w:rPr>
                <w:rFonts w:ascii="Times New Roman" w:hAnsi="Times New Roman"/>
                <w:b/>
                <w:color w:val="000000"/>
                <w:spacing w:val="-11"/>
                <w:sz w:val="24"/>
              </w:rPr>
            </w:pPr>
            <w:r>
              <w:rPr>
                <w:rFonts w:ascii="Times New Roman" w:hAnsi="Times New Roman"/>
                <w:b/>
                <w:color w:val="000000"/>
                <w:spacing w:val="-11"/>
                <w:sz w:val="24"/>
              </w:rPr>
              <w:t>and as directed by the Engineer-in-charge.</w:t>
            </w:r>
          </w:p>
          <w:p w:rsidR="00F20E0F" w:rsidRDefault="00F20E0F" w:rsidP="004D2427">
            <w:pPr>
              <w:spacing w:before="108" w:line="215" w:lineRule="exact"/>
              <w:ind w:left="72" w:right="144" w:firstLine="324"/>
              <w:rPr>
                <w:rFonts w:ascii="Times New Roman" w:hAnsi="Times New Roman"/>
                <w:b/>
                <w:color w:val="000000"/>
                <w:spacing w:val="-4"/>
                <w:sz w:val="24"/>
              </w:rPr>
            </w:pPr>
            <w:r>
              <w:rPr>
                <w:rFonts w:ascii="Times New Roman" w:hAnsi="Times New Roman"/>
                <w:b/>
                <w:color w:val="000000"/>
                <w:spacing w:val="-4"/>
                <w:sz w:val="24"/>
              </w:rPr>
              <w:t xml:space="preserve">fixing Access Floor panel of 600x600x32 mm </w:t>
            </w:r>
            <w:r>
              <w:rPr>
                <w:rFonts w:ascii="Times New Roman" w:hAnsi="Times New Roman"/>
                <w:b/>
                <w:color w:val="000000"/>
                <w:spacing w:val="-2"/>
                <w:sz w:val="24"/>
              </w:rPr>
              <w:t xml:space="preserve">Filled Steel anti static high pressure </w:t>
            </w:r>
            <w:r>
              <w:rPr>
                <w:rFonts w:ascii="Tahoma" w:hAnsi="Tahoma"/>
                <w:b/>
                <w:color w:val="000000"/>
                <w:spacing w:val="-2"/>
                <w:sz w:val="16"/>
              </w:rPr>
              <w:t xml:space="preserve">Larninstir01 </w:t>
            </w:r>
            <w:r>
              <w:rPr>
                <w:rFonts w:ascii="Times New Roman" w:hAnsi="Times New Roman"/>
                <w:b/>
                <w:color w:val="000000"/>
                <w:spacing w:val="-2"/>
                <w:sz w:val="24"/>
              </w:rPr>
              <w:t>of</w:t>
            </w:r>
          </w:p>
        </w:tc>
        <w:tc>
          <w:tcPr>
            <w:tcW w:w="1050" w:type="dxa"/>
            <w:vMerge w:val="restart"/>
            <w:tcBorders>
              <w:top w:val="single" w:sz="6" w:space="0" w:color="000000"/>
              <w:left w:val="single" w:sz="6" w:space="0" w:color="000000"/>
              <w:bottom w:val="none" w:sz="0" w:space="0" w:color="000000"/>
              <w:right w:val="single" w:sz="6" w:space="0" w:color="000000"/>
            </w:tcBorders>
          </w:tcPr>
          <w:p w:rsidR="00F20E0F" w:rsidRDefault="00F20E0F" w:rsidP="004D2427">
            <w:pPr>
              <w:rPr>
                <w:rFonts w:ascii="Times New Roman" w:hAnsi="Times New Roman"/>
                <w:color w:val="000000"/>
                <w:sz w:val="20"/>
              </w:rPr>
            </w:pPr>
          </w:p>
        </w:tc>
        <w:tc>
          <w:tcPr>
            <w:tcW w:w="1312" w:type="dxa"/>
            <w:vMerge w:val="restart"/>
            <w:tcBorders>
              <w:top w:val="single" w:sz="6" w:space="0" w:color="000000"/>
              <w:left w:val="single" w:sz="6" w:space="0" w:color="000000"/>
              <w:bottom w:val="none" w:sz="0" w:space="0" w:color="000000"/>
              <w:right w:val="single" w:sz="6" w:space="0" w:color="000000"/>
            </w:tcBorders>
          </w:tcPr>
          <w:p w:rsidR="00F20E0F" w:rsidRDefault="00F31C51" w:rsidP="004D2427">
            <w:pPr>
              <w:rPr>
                <w:rFonts w:ascii="Times New Roman" w:hAnsi="Times New Roman"/>
                <w:color w:val="000000"/>
                <w:sz w:val="20"/>
              </w:rPr>
            </w:pPr>
            <w:r w:rsidRPr="00F31C51">
              <w:rPr>
                <w:rFonts w:ascii="Times New Roman" w:hAnsi="Times New Roman"/>
                <w:b/>
                <w:noProof/>
                <w:color w:val="000000"/>
                <w:spacing w:val="-2"/>
                <w:sz w:val="24"/>
                <w:lang w:bidi="hi-IN"/>
              </w:rPr>
              <w:pict>
                <v:shape id="_x0000_s1055" type="#_x0000_t202" style="position:absolute;margin-left:42pt;margin-top:562.65pt;width:81.2pt;height:22.75pt;z-index:251679744;mso-position-horizontal-relative:text;mso-position-vertical-relative:text" filled="f" stroked="f">
                  <v:textbox style="mso-next-textbox:#_x0000_s1055">
                    <w:txbxContent>
                      <w:p w:rsidR="006A17B0" w:rsidRDefault="006A17B0" w:rsidP="007661DC">
                        <w:pPr>
                          <w:jc w:val="center"/>
                          <w:rPr>
                            <w:rFonts w:ascii="Times New Roman" w:hAnsi="Times New Roman" w:cs="Times New Roman"/>
                          </w:rPr>
                        </w:pPr>
                        <w:r>
                          <w:t>Page No.209</w:t>
                        </w:r>
                      </w:p>
                      <w:p w:rsidR="006A17B0" w:rsidRDefault="006A17B0" w:rsidP="007661DC"/>
                    </w:txbxContent>
                  </v:textbox>
                </v:shape>
              </w:pict>
            </w:r>
          </w:p>
        </w:tc>
      </w:tr>
      <w:tr w:rsidR="00F20E0F" w:rsidTr="007661DC">
        <w:trPr>
          <w:trHeight w:hRule="exact" w:val="2913"/>
        </w:trPr>
        <w:tc>
          <w:tcPr>
            <w:tcW w:w="773" w:type="dxa"/>
            <w:vMerge/>
            <w:tcBorders>
              <w:top w:val="none" w:sz="0" w:space="0" w:color="000000"/>
              <w:left w:val="single" w:sz="6" w:space="0" w:color="000000"/>
              <w:bottom w:val="single" w:sz="6" w:space="0" w:color="000000"/>
              <w:right w:val="single" w:sz="6" w:space="0" w:color="000000"/>
            </w:tcBorders>
          </w:tcPr>
          <w:p w:rsidR="00F20E0F" w:rsidRDefault="00F20E0F" w:rsidP="004D2427"/>
        </w:tc>
        <w:tc>
          <w:tcPr>
            <w:tcW w:w="1500" w:type="dxa"/>
            <w:vMerge/>
            <w:tcBorders>
              <w:top w:val="none" w:sz="0" w:space="0" w:color="000000"/>
              <w:left w:val="single" w:sz="6" w:space="0" w:color="000000"/>
              <w:bottom w:val="single" w:sz="6" w:space="0" w:color="000000"/>
              <w:right w:val="none" w:sz="0" w:space="0" w:color="000000"/>
            </w:tcBorders>
          </w:tcPr>
          <w:p w:rsidR="00F20E0F" w:rsidRDefault="00F20E0F" w:rsidP="004D2427"/>
        </w:tc>
        <w:tc>
          <w:tcPr>
            <w:tcW w:w="5145" w:type="dxa"/>
            <w:tcBorders>
              <w:top w:val="single" w:sz="6" w:space="0" w:color="000000"/>
              <w:left w:val="none" w:sz="0" w:space="0" w:color="000000"/>
              <w:bottom w:val="single" w:sz="6" w:space="0" w:color="000000"/>
              <w:right w:val="single" w:sz="6" w:space="0" w:color="000000"/>
            </w:tcBorders>
          </w:tcPr>
          <w:p w:rsidR="00F20E0F" w:rsidRDefault="00F20E0F" w:rsidP="004D2427">
            <w:pPr>
              <w:spacing w:before="72" w:line="230" w:lineRule="auto"/>
              <w:jc w:val="right"/>
              <w:rPr>
                <w:rFonts w:ascii="Times New Roman" w:hAnsi="Times New Roman"/>
                <w:b/>
                <w:color w:val="000000"/>
                <w:sz w:val="24"/>
              </w:rPr>
            </w:pPr>
            <w:r>
              <w:rPr>
                <w:rFonts w:ascii="Times New Roman" w:hAnsi="Times New Roman"/>
                <w:b/>
                <w:color w:val="000000"/>
                <w:sz w:val="24"/>
              </w:rPr>
              <w:t xml:space="preserve">Access Floor panel shall be steel welded </w:t>
            </w:r>
            <w:r>
              <w:rPr>
                <w:rFonts w:ascii="Times New Roman" w:hAnsi="Times New Roman"/>
                <w:b/>
                <w:color w:val="000000"/>
                <w:sz w:val="24"/>
              </w:rPr>
              <w:br/>
            </w:r>
            <w:r>
              <w:rPr>
                <w:rFonts w:ascii="Times New Roman" w:hAnsi="Times New Roman"/>
                <w:b/>
                <w:color w:val="000000"/>
                <w:spacing w:val="-10"/>
                <w:sz w:val="24"/>
              </w:rPr>
              <w:t xml:space="preserve">an enclosed bottom pan with uniform pattern of 64 </w:t>
            </w:r>
            <w:r>
              <w:rPr>
                <w:rFonts w:ascii="Times New Roman" w:hAnsi="Times New Roman"/>
                <w:b/>
                <w:color w:val="000000"/>
                <w:spacing w:val="-10"/>
                <w:sz w:val="24"/>
              </w:rPr>
              <w:br/>
            </w:r>
            <w:r>
              <w:rPr>
                <w:rFonts w:ascii="Times New Roman" w:hAnsi="Times New Roman"/>
                <w:b/>
                <w:color w:val="000000"/>
                <w:spacing w:val="-8"/>
                <w:sz w:val="24"/>
              </w:rPr>
              <w:t xml:space="preserve">cones.The top and bottom plates of Steel Gauges: top </w:t>
            </w:r>
            <w:r>
              <w:rPr>
                <w:rFonts w:ascii="Times New Roman" w:hAnsi="Times New Roman"/>
                <w:b/>
                <w:color w:val="000000"/>
                <w:spacing w:val="-8"/>
                <w:sz w:val="24"/>
              </w:rPr>
              <w:br/>
            </w:r>
            <w:r>
              <w:rPr>
                <w:rFonts w:ascii="Times New Roman" w:hAnsi="Times New Roman"/>
                <w:b/>
                <w:color w:val="000000"/>
                <w:spacing w:val="-9"/>
                <w:sz w:val="24"/>
              </w:rPr>
              <w:t xml:space="preserve">0 7 mm fused spot welded together (minimum 64 </w:t>
            </w:r>
            <w:r>
              <w:rPr>
                <w:rFonts w:ascii="Times New Roman" w:hAnsi="Times New Roman"/>
                <w:b/>
                <w:color w:val="000000"/>
                <w:spacing w:val="-9"/>
                <w:sz w:val="24"/>
              </w:rPr>
              <w:br/>
            </w:r>
            <w:r>
              <w:rPr>
                <w:rFonts w:ascii="Times New Roman" w:hAnsi="Times New Roman"/>
                <w:b/>
                <w:color w:val="000000"/>
                <w:spacing w:val="-2"/>
                <w:sz w:val="24"/>
              </w:rPr>
              <w:t xml:space="preserve">dome and 20 welds along each flange). The panel </w:t>
            </w:r>
            <w:r>
              <w:rPr>
                <w:rFonts w:ascii="Times New Roman" w:hAnsi="Times New Roman"/>
                <w:b/>
                <w:color w:val="000000"/>
                <w:spacing w:val="-2"/>
                <w:sz w:val="24"/>
              </w:rPr>
              <w:br/>
            </w:r>
            <w:r>
              <w:rPr>
                <w:rFonts w:ascii="Times New Roman" w:hAnsi="Times New Roman"/>
                <w:b/>
                <w:color w:val="000000"/>
                <w:spacing w:val="-6"/>
                <w:sz w:val="24"/>
              </w:rPr>
              <w:t xml:space="preserve">epoxy coated for lifetime rust protection and </w:t>
            </w:r>
            <w:r>
              <w:rPr>
                <w:rFonts w:ascii="Times New Roman" w:hAnsi="Times New Roman"/>
                <w:b/>
                <w:color w:val="000000"/>
                <w:spacing w:val="-6"/>
                <w:sz w:val="24"/>
              </w:rPr>
              <w:br/>
            </w:r>
            <w:r>
              <w:rPr>
                <w:rFonts w:ascii="Times New Roman" w:hAnsi="Times New Roman"/>
                <w:b/>
                <w:color w:val="000000"/>
                <w:spacing w:val="-4"/>
                <w:sz w:val="24"/>
              </w:rPr>
              <w:t xml:space="preserve">by the top and bottom plate is filled with Pyrogrip </w:t>
            </w:r>
            <w:r>
              <w:rPr>
                <w:rFonts w:ascii="Times New Roman" w:hAnsi="Times New Roman"/>
                <w:b/>
                <w:color w:val="000000"/>
                <w:spacing w:val="-4"/>
                <w:sz w:val="24"/>
              </w:rPr>
              <w:br/>
            </w:r>
            <w:r>
              <w:rPr>
                <w:rFonts w:ascii="Times New Roman" w:hAnsi="Times New Roman"/>
                <w:b/>
                <w:color w:val="000000"/>
                <w:spacing w:val="-6"/>
                <w:sz w:val="24"/>
              </w:rPr>
              <w:t xml:space="preserve">Portland cementitious core mixed with lightweight </w:t>
            </w:r>
            <w:r>
              <w:rPr>
                <w:rFonts w:ascii="Times New Roman" w:hAnsi="Times New Roman"/>
                <w:b/>
                <w:color w:val="000000"/>
                <w:spacing w:val="-6"/>
                <w:sz w:val="24"/>
              </w:rPr>
              <w:br/>
            </w:r>
            <w:r>
              <w:rPr>
                <w:rFonts w:ascii="Times New Roman" w:hAnsi="Times New Roman"/>
                <w:b/>
                <w:color w:val="000000"/>
                <w:spacing w:val="-5"/>
                <w:sz w:val="24"/>
              </w:rPr>
              <w:t xml:space="preserve">The access floor shall be factory finished with </w:t>
            </w:r>
            <w:r>
              <w:rPr>
                <w:rFonts w:ascii="Times New Roman" w:hAnsi="Times New Roman"/>
                <w:b/>
                <w:color w:val="000000"/>
                <w:spacing w:val="-5"/>
                <w:sz w:val="24"/>
              </w:rPr>
              <w:br/>
            </w:r>
            <w:r>
              <w:rPr>
                <w:rFonts w:ascii="Times New Roman" w:hAnsi="Times New Roman"/>
                <w:b/>
                <w:color w:val="000000"/>
                <w:spacing w:val="-8"/>
                <w:sz w:val="24"/>
              </w:rPr>
              <w:t>Pressure laminate with Non Warp technology upto</w:t>
            </w:r>
          </w:p>
        </w:tc>
        <w:tc>
          <w:tcPr>
            <w:tcW w:w="1050" w:type="dxa"/>
            <w:vMerge/>
            <w:tcBorders>
              <w:top w:val="none" w:sz="0" w:space="0" w:color="000000"/>
              <w:left w:val="single" w:sz="6" w:space="0" w:color="000000"/>
              <w:bottom w:val="single" w:sz="6" w:space="0" w:color="000000"/>
              <w:right w:val="single" w:sz="6" w:space="0" w:color="000000"/>
            </w:tcBorders>
          </w:tcPr>
          <w:p w:rsidR="00F20E0F" w:rsidRDefault="00F20E0F" w:rsidP="004D2427"/>
        </w:tc>
        <w:tc>
          <w:tcPr>
            <w:tcW w:w="1312" w:type="dxa"/>
            <w:vMerge/>
            <w:tcBorders>
              <w:top w:val="none" w:sz="0" w:space="0" w:color="000000"/>
              <w:left w:val="single" w:sz="6" w:space="0" w:color="000000"/>
              <w:bottom w:val="single" w:sz="6" w:space="0" w:color="000000"/>
              <w:right w:val="single" w:sz="6" w:space="0" w:color="000000"/>
            </w:tcBorders>
          </w:tcPr>
          <w:p w:rsidR="00F20E0F" w:rsidRDefault="00F20E0F" w:rsidP="004D2427"/>
        </w:tc>
      </w:tr>
      <w:tr w:rsidR="00F20E0F" w:rsidTr="004D2427">
        <w:tblPrEx>
          <w:tblLook w:val="0000"/>
        </w:tblPrEx>
        <w:trPr>
          <w:trHeight w:hRule="exact" w:val="69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 xml:space="preserve">Item </w:t>
            </w:r>
            <w:r>
              <w:rPr>
                <w:rFonts w:ascii="Times New Roman" w:hAnsi="Times New Roman"/>
                <w:color w:val="000000"/>
                <w:sz w:val="24"/>
              </w:rPr>
              <w:br/>
              <w:t>No.</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Unit</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 xml:space="preserve">Rite </w:t>
            </w:r>
            <w:r>
              <w:rPr>
                <w:rFonts w:ascii="Times New Roman" w:hAnsi="Times New Roman"/>
                <w:b/>
                <w:color w:val="000000"/>
                <w:sz w:val="23"/>
              </w:rPr>
              <w:t xml:space="preserve">(m </w:t>
            </w:r>
            <w:r>
              <w:rPr>
                <w:rFonts w:ascii="Times New Roman" w:hAnsi="Times New Roman"/>
                <w:b/>
                <w:color w:val="000000"/>
                <w:sz w:val="23"/>
              </w:rPr>
              <w:br/>
              <w:t>Rs.)</w:t>
            </w:r>
          </w:p>
        </w:tc>
      </w:tr>
      <w:tr w:rsidR="00F20E0F" w:rsidTr="004D2427">
        <w:tblPrEx>
          <w:tblLook w:val="0000"/>
        </w:tblPrEx>
        <w:trPr>
          <w:trHeight w:hRule="exact" w:val="30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blPrEx>
          <w:tblLook w:val="0000"/>
        </w:tblPrEx>
        <w:trPr>
          <w:trHeight w:hRule="exact" w:val="264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b/>
                <w:color w:val="000000"/>
                <w:spacing w:val="3"/>
                <w:sz w:val="23"/>
              </w:rPr>
            </w:pPr>
            <w:r>
              <w:rPr>
                <w:rFonts w:ascii="Times New Roman" w:hAnsi="Times New Roman"/>
                <w:b/>
                <w:color w:val="000000"/>
                <w:spacing w:val="3"/>
                <w:sz w:val="23"/>
              </w:rPr>
              <w:t xml:space="preserve">imm </w:t>
            </w:r>
            <w:r>
              <w:rPr>
                <w:rFonts w:ascii="Times New Roman" w:hAnsi="Times New Roman"/>
                <w:color w:val="000000"/>
                <w:spacing w:val="3"/>
                <w:sz w:val="24"/>
              </w:rPr>
              <w:t xml:space="preserve">thickness for superior adhesion and Surface flatness within </w:t>
            </w:r>
            <w:r>
              <w:rPr>
                <w:rFonts w:ascii="Times New Roman" w:hAnsi="Times New Roman"/>
                <w:color w:val="000000"/>
                <w:spacing w:val="-5"/>
                <w:sz w:val="24"/>
              </w:rPr>
              <w:t xml:space="preserve">0 75mm.The panel is to withstand a Concentrated Load of 363 kgs </w:t>
            </w:r>
            <w:r>
              <w:rPr>
                <w:rFonts w:ascii="Times New Roman" w:hAnsi="Times New Roman"/>
                <w:color w:val="000000"/>
                <w:spacing w:val="-4"/>
                <w:sz w:val="24"/>
              </w:rPr>
              <w:t xml:space="preserve">applied on area 25mm x 25mm without collapse in the </w:t>
            </w:r>
            <w:r>
              <w:rPr>
                <w:rFonts w:ascii="Times New Roman" w:hAnsi="Times New Roman"/>
                <w:b/>
                <w:color w:val="000000"/>
                <w:spacing w:val="-24"/>
                <w:w w:val="120"/>
                <w:sz w:val="23"/>
              </w:rPr>
              <w:t xml:space="preserve">cadre </w:t>
            </w:r>
            <w:r>
              <w:rPr>
                <w:rFonts w:ascii="Times New Roman" w:hAnsi="Times New Roman"/>
                <w:color w:val="000000"/>
                <w:spacing w:val="-4"/>
                <w:sz w:val="24"/>
              </w:rPr>
              <w:t xml:space="preserve">of the </w:t>
            </w:r>
            <w:r>
              <w:rPr>
                <w:rFonts w:ascii="Times New Roman" w:hAnsi="Times New Roman"/>
                <w:color w:val="000000"/>
                <w:spacing w:val="-3"/>
                <w:sz w:val="24"/>
              </w:rPr>
              <w:t xml:space="preserve">panel which is placed on four steel blocks. The panel will withstand and Uniformly Distributed Load (UDL) minimion 1250 kg/sqm and </w:t>
            </w:r>
            <w:r>
              <w:rPr>
                <w:rFonts w:ascii="Times New Roman" w:hAnsi="Times New Roman"/>
                <w:color w:val="000000"/>
                <w:spacing w:val="13"/>
                <w:sz w:val="24"/>
              </w:rPr>
              <w:t xml:space="preserve">an impact load of 50kg all complete as per the approved </w:t>
            </w:r>
            <w:r>
              <w:rPr>
                <w:rFonts w:ascii="Times New Roman" w:hAnsi="Times New Roman"/>
                <w:color w:val="000000"/>
                <w:spacing w:val="-6"/>
                <w:sz w:val="24"/>
              </w:rPr>
              <w:t>manufacturers specification and as per the direction of Engineer-in</w:t>
            </w:r>
            <w:r>
              <w:rPr>
                <w:rFonts w:ascii="Times New Roman" w:hAnsi="Times New Roman"/>
                <w:color w:val="000000"/>
                <w:spacing w:val="-6"/>
                <w:sz w:val="24"/>
              </w:rPr>
              <w:softHyphen/>
            </w:r>
            <w:r>
              <w:rPr>
                <w:rFonts w:ascii="Times New Roman" w:hAnsi="Times New Roman"/>
                <w:color w:val="000000"/>
                <w:spacing w:val="-4"/>
                <w:sz w:val="24"/>
              </w:rPr>
              <w:t xml:space="preserve">charge. All specification must be printed </w:t>
            </w:r>
            <w:r>
              <w:rPr>
                <w:rFonts w:ascii="Times New Roman" w:hAnsi="Times New Roman"/>
                <w:b/>
                <w:color w:val="000000"/>
                <w:spacing w:val="-4"/>
                <w:sz w:val="23"/>
              </w:rPr>
              <w:t xml:space="preserve">on </w:t>
            </w:r>
            <w:r>
              <w:rPr>
                <w:rFonts w:ascii="Times New Roman" w:hAnsi="Times New Roman"/>
                <w:color w:val="000000"/>
                <w:spacing w:val="-4"/>
                <w:sz w:val="24"/>
              </w:rPr>
              <w:t xml:space="preserve">the side of the panel to </w:t>
            </w:r>
            <w:r>
              <w:rPr>
                <w:rFonts w:ascii="Times New Roman" w:hAnsi="Times New Roman"/>
                <w:color w:val="000000"/>
                <w:spacing w:val="-3"/>
                <w:sz w:val="24"/>
              </w:rPr>
              <w:t>ensure the quality of the product</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blPrEx>
          <w:tblLook w:val="0000"/>
        </w:tblPrEx>
        <w:trPr>
          <w:trHeight w:hRule="exact" w:val="48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11.73.1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4"/>
                <w:sz w:val="24"/>
              </w:rPr>
            </w:pPr>
            <w:r>
              <w:rPr>
                <w:rFonts w:ascii="Times New Roman" w:hAnsi="Times New Roman"/>
                <w:color w:val="000000"/>
                <w:spacing w:val="-4"/>
                <w:sz w:val="24"/>
              </w:rPr>
              <w:t>300 ram Finished Floor Height (FFH)</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45"/>
              </w:tabs>
              <w:rPr>
                <w:rFonts w:ascii="Times New Roman" w:hAnsi="Times New Roman"/>
                <w:color w:val="000000"/>
                <w:sz w:val="24"/>
              </w:rPr>
            </w:pPr>
            <w:r>
              <w:rPr>
                <w:rFonts w:ascii="Times New Roman" w:hAnsi="Times New Roman"/>
                <w:color w:val="000000"/>
                <w:sz w:val="24"/>
              </w:rPr>
              <w:t>4002.00</w:t>
            </w:r>
          </w:p>
        </w:tc>
      </w:tr>
      <w:tr w:rsidR="00F20E0F" w:rsidTr="004D2427">
        <w:tblPrEx>
          <w:tblLook w:val="0000"/>
        </w:tblPrEx>
        <w:trPr>
          <w:trHeight w:hRule="exact" w:val="473"/>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11.73.2</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pacing w:val="-5"/>
                <w:sz w:val="24"/>
              </w:rPr>
            </w:pPr>
            <w:r>
              <w:rPr>
                <w:rFonts w:ascii="Times New Roman" w:hAnsi="Times New Roman"/>
                <w:color w:val="000000"/>
                <w:spacing w:val="-5"/>
                <w:sz w:val="24"/>
              </w:rPr>
              <w:t>450 ram Finished Floor Height (FFH).</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45"/>
              </w:tabs>
              <w:rPr>
                <w:rFonts w:ascii="Times New Roman" w:hAnsi="Times New Roman"/>
                <w:color w:val="000000"/>
                <w:sz w:val="24"/>
              </w:rPr>
            </w:pPr>
            <w:r>
              <w:rPr>
                <w:rFonts w:ascii="Times New Roman" w:hAnsi="Times New Roman"/>
                <w:color w:val="000000"/>
                <w:sz w:val="24"/>
              </w:rPr>
              <w:t>4044.00</w:t>
            </w:r>
          </w:p>
        </w:tc>
      </w:tr>
      <w:tr w:rsidR="00F20E0F" w:rsidTr="004D2427">
        <w:tblPrEx>
          <w:tblLook w:val="0000"/>
        </w:tblPrEx>
        <w:trPr>
          <w:trHeight w:hRule="exact" w:val="394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z w:val="24"/>
              </w:rPr>
            </w:pPr>
            <w:r>
              <w:rPr>
                <w:rFonts w:ascii="Times New Roman" w:hAnsi="Times New Roman"/>
                <w:color w:val="000000"/>
                <w:sz w:val="24"/>
              </w:rPr>
              <w:t>11.74</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5"/>
                <w:sz w:val="24"/>
              </w:rPr>
            </w:pPr>
            <w:r>
              <w:rPr>
                <w:rFonts w:ascii="Times New Roman" w:hAnsi="Times New Roman"/>
                <w:color w:val="000000"/>
                <w:spacing w:val="5"/>
                <w:sz w:val="24"/>
              </w:rPr>
              <w:t xml:space="preserve">Providing and laying factory made coloured chamfered edge Cement Concrete paver blocks of required strength, thickness </w:t>
            </w:r>
            <w:r>
              <w:rPr>
                <w:rFonts w:ascii="Times New Roman" w:hAnsi="Times New Roman"/>
                <w:color w:val="000000"/>
                <w:spacing w:val="10"/>
                <w:sz w:val="24"/>
              </w:rPr>
              <w:t xml:space="preserve">and size/shape, made by table vibratory method using PU </w:t>
            </w:r>
            <w:r>
              <w:rPr>
                <w:rFonts w:ascii="Times New Roman" w:hAnsi="Times New Roman"/>
                <w:color w:val="000000"/>
                <w:spacing w:val="7"/>
                <w:sz w:val="24"/>
              </w:rPr>
              <w:t xml:space="preserve">mould, laid in required colour and pattern over 50mm thick </w:t>
            </w:r>
            <w:r>
              <w:rPr>
                <w:rFonts w:ascii="Times New Roman" w:hAnsi="Times New Roman"/>
                <w:color w:val="000000"/>
                <w:spacing w:val="21"/>
                <w:sz w:val="24"/>
              </w:rPr>
              <w:t xml:space="preserve">compacted bed of stone dust, compacting and proper </w:t>
            </w:r>
            <w:r>
              <w:rPr>
                <w:rFonts w:ascii="Times New Roman" w:hAnsi="Times New Roman"/>
                <w:color w:val="000000"/>
                <w:spacing w:val="14"/>
                <w:sz w:val="24"/>
              </w:rPr>
              <w:t xml:space="preserve">embedding/laying of inter locking paver blocks into the </w:t>
            </w:r>
            <w:r>
              <w:rPr>
                <w:rFonts w:ascii="Times New Roman" w:hAnsi="Times New Roman"/>
                <w:color w:val="000000"/>
                <w:spacing w:val="8"/>
                <w:sz w:val="24"/>
              </w:rPr>
              <w:t xml:space="preserve">bedding layer through vibratory compaction by using plate </w:t>
            </w:r>
            <w:r>
              <w:rPr>
                <w:rFonts w:ascii="Times New Roman" w:hAnsi="Times New Roman"/>
                <w:color w:val="000000"/>
                <w:spacing w:val="3"/>
                <w:sz w:val="24"/>
              </w:rPr>
              <w:t xml:space="preserve">vibrator, filling the joints with sand and cutting of paver blocks </w:t>
            </w:r>
            <w:r>
              <w:rPr>
                <w:rFonts w:ascii="Times New Roman" w:hAnsi="Times New Roman"/>
                <w:color w:val="000000"/>
                <w:spacing w:val="4"/>
                <w:sz w:val="24"/>
              </w:rPr>
              <w:t xml:space="preserve">as per required size and pattern, finishing and sweeping extra </w:t>
            </w:r>
            <w:r>
              <w:rPr>
                <w:rFonts w:ascii="Times New Roman" w:hAnsi="Times New Roman"/>
                <w:color w:val="000000"/>
                <w:spacing w:val="6"/>
                <w:sz w:val="24"/>
              </w:rPr>
              <w:t xml:space="preserve">sand including locking edges with M 15 cement concrete in </w:t>
            </w:r>
            <w:r>
              <w:rPr>
                <w:rFonts w:ascii="Times New Roman" w:hAnsi="Times New Roman"/>
                <w:color w:val="000000"/>
                <w:spacing w:val="3"/>
                <w:sz w:val="24"/>
              </w:rPr>
              <w:t xml:space="preserve">footpath, parks, lawns, drive ways or light traffic parking etc. </w:t>
            </w:r>
            <w:r>
              <w:rPr>
                <w:rFonts w:ascii="Times New Roman" w:hAnsi="Times New Roman"/>
                <w:color w:val="000000"/>
                <w:spacing w:val="2"/>
                <w:sz w:val="24"/>
              </w:rPr>
              <w:t xml:space="preserve">complete as per manufacturer's specifications and direction of </w:t>
            </w:r>
            <w:r>
              <w:rPr>
                <w:rFonts w:ascii="Times New Roman" w:hAnsi="Times New Roman"/>
                <w:color w:val="000000"/>
                <w:spacing w:val="7"/>
                <w:sz w:val="24"/>
              </w:rPr>
              <w:t xml:space="preserve">Enginecrin- Charge. 60mm thick C.C. paver block of M-35 </w:t>
            </w:r>
            <w:r>
              <w:rPr>
                <w:rFonts w:ascii="Times New Roman" w:hAnsi="Times New Roman"/>
                <w:color w:val="000000"/>
                <w:spacing w:val="4"/>
                <w:sz w:val="24"/>
              </w:rPr>
              <w:t>grade with approved colour, design and pattern.</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45"/>
              </w:tabs>
              <w:rPr>
                <w:rFonts w:ascii="Times New Roman" w:hAnsi="Times New Roman"/>
                <w:color w:val="000000"/>
                <w:sz w:val="24"/>
              </w:rPr>
            </w:pPr>
            <w:r>
              <w:rPr>
                <w:rFonts w:ascii="Times New Roman" w:hAnsi="Times New Roman"/>
                <w:color w:val="000000"/>
                <w:sz w:val="24"/>
              </w:rPr>
              <w:t>702.00</w:t>
            </w:r>
          </w:p>
        </w:tc>
      </w:tr>
      <w:tr w:rsidR="00F20E0F" w:rsidTr="004D2427">
        <w:tblPrEx>
          <w:tblLook w:val="0000"/>
        </w:tblPrEx>
        <w:trPr>
          <w:trHeight w:hRule="exact" w:val="215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color w:val="000000"/>
                <w:sz w:val="24"/>
              </w:rPr>
            </w:pPr>
            <w:r>
              <w:rPr>
                <w:rFonts w:ascii="Times New Roman" w:hAnsi="Times New Roman"/>
                <w:color w:val="000000"/>
                <w:sz w:val="24"/>
              </w:rPr>
              <w:t>11,75</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16"/>
                <w:sz w:val="24"/>
              </w:rPr>
            </w:pPr>
            <w:r>
              <w:rPr>
                <w:rFonts w:ascii="Times New Roman" w:hAnsi="Times New Roman"/>
                <w:color w:val="000000"/>
                <w:spacing w:val="16"/>
                <w:sz w:val="24"/>
              </w:rPr>
              <w:t xml:space="preserve">Providing and laying 60mm thick factory made cement </w:t>
            </w:r>
            <w:r>
              <w:rPr>
                <w:rFonts w:ascii="Times New Roman" w:hAnsi="Times New Roman"/>
                <w:color w:val="000000"/>
                <w:spacing w:val="12"/>
                <w:sz w:val="24"/>
              </w:rPr>
              <w:t xml:space="preserve">concrete nteriocking paver block of M-30 grade made by </w:t>
            </w:r>
            <w:r>
              <w:rPr>
                <w:rFonts w:ascii="Times New Roman" w:hAnsi="Times New Roman"/>
                <w:color w:val="000000"/>
                <w:spacing w:val="6"/>
                <w:sz w:val="24"/>
              </w:rPr>
              <w:t xml:space="preserve">block making machine with strong vibratory compaction, of </w:t>
            </w:r>
            <w:r>
              <w:rPr>
                <w:rFonts w:ascii="Times New Roman" w:hAnsi="Times New Roman"/>
                <w:color w:val="000000"/>
                <w:spacing w:val="5"/>
                <w:sz w:val="24"/>
              </w:rPr>
              <w:t xml:space="preserve">approved size, design and shape, laid in required colour and </w:t>
            </w:r>
            <w:r>
              <w:rPr>
                <w:rFonts w:ascii="Times New Roman" w:hAnsi="Times New Roman"/>
                <w:color w:val="000000"/>
                <w:spacing w:val="1"/>
                <w:sz w:val="24"/>
              </w:rPr>
              <w:t xml:space="preserve">pattern over and including 50mm thick compacted bed of stone </w:t>
            </w:r>
            <w:r>
              <w:rPr>
                <w:rFonts w:ascii="Times New Roman" w:hAnsi="Times New Roman"/>
                <w:color w:val="000000"/>
                <w:spacing w:val="6"/>
                <w:sz w:val="24"/>
              </w:rPr>
              <w:t xml:space="preserve">dust, filling the joints with sand etc. all complete as per the </w:t>
            </w:r>
            <w:r>
              <w:rPr>
                <w:rFonts w:ascii="Times New Roman" w:hAnsi="Times New Roman"/>
                <w:color w:val="000000"/>
                <w:spacing w:val="4"/>
                <w:sz w:val="24"/>
              </w:rPr>
              <w:t>direction of Engineer-in-charge.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45"/>
              </w:tabs>
              <w:rPr>
                <w:rFonts w:ascii="Times New Roman" w:hAnsi="Times New Roman"/>
                <w:color w:val="000000"/>
                <w:sz w:val="24"/>
              </w:rPr>
            </w:pPr>
            <w:r>
              <w:rPr>
                <w:rFonts w:ascii="Times New Roman" w:hAnsi="Times New Roman"/>
                <w:color w:val="000000"/>
                <w:sz w:val="24"/>
              </w:rPr>
              <w:t>586.00</w:t>
            </w:r>
          </w:p>
        </w:tc>
      </w:tr>
      <w:tr w:rsidR="00F20E0F" w:rsidTr="004D2427">
        <w:tblPrEx>
          <w:tblLook w:val="0000"/>
        </w:tblPrEx>
        <w:trPr>
          <w:trHeight w:hRule="exact" w:val="150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z w:val="24"/>
              </w:rPr>
            </w:pPr>
            <w:r>
              <w:rPr>
                <w:rFonts w:ascii="Times New Roman" w:hAnsi="Times New Roman"/>
                <w:color w:val="000000"/>
                <w:sz w:val="24"/>
              </w:rPr>
              <w:t>11.76</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Providing Epoxy flooring self levelling type on strong base in desired colour/design as approved by engineer in charge. Resin </w:t>
            </w:r>
            <w:r>
              <w:rPr>
                <w:rFonts w:ascii="Times New Roman" w:hAnsi="Times New Roman"/>
                <w:color w:val="000000"/>
                <w:spacing w:val="7"/>
                <w:sz w:val="24"/>
              </w:rPr>
              <w:t xml:space="preserve">for epoxy is to be of floor grade type i/c appropriate hardner </w:t>
            </w:r>
            <w:r>
              <w:rPr>
                <w:rFonts w:ascii="Times New Roman" w:hAnsi="Times New Roman"/>
                <w:color w:val="000000"/>
                <w:spacing w:val="3"/>
                <w:sz w:val="24"/>
              </w:rPr>
              <w:t>and filler material. with 5 year defect liability period (This item is to be used only for operation theaters in hospitals)</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blPrEx>
          <w:tblLook w:val="0000"/>
        </w:tblPrEx>
        <w:trPr>
          <w:trHeight w:hRule="exact" w:val="413"/>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11.76.1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 mm thick</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45"/>
              </w:tabs>
              <w:rPr>
                <w:rFonts w:ascii="Times New Roman" w:hAnsi="Times New Roman"/>
                <w:color w:val="000000"/>
                <w:sz w:val="24"/>
              </w:rPr>
            </w:pPr>
            <w:r>
              <w:rPr>
                <w:rFonts w:ascii="Times New Roman" w:hAnsi="Times New Roman"/>
                <w:color w:val="000000"/>
                <w:sz w:val="24"/>
              </w:rPr>
              <w:t>1198.00</w:t>
            </w:r>
          </w:p>
        </w:tc>
      </w:tr>
      <w:tr w:rsidR="00F20E0F" w:rsidTr="004D2427">
        <w:tblPrEx>
          <w:tblLook w:val="0000"/>
        </w:tblPrEx>
        <w:trPr>
          <w:trHeight w:hRule="exact" w:val="42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11.76.2</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2 mm thick</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45"/>
              </w:tabs>
              <w:rPr>
                <w:rFonts w:ascii="Times New Roman" w:hAnsi="Times New Roman"/>
                <w:color w:val="000000"/>
                <w:sz w:val="24"/>
              </w:rPr>
            </w:pPr>
            <w:r>
              <w:rPr>
                <w:rFonts w:ascii="Times New Roman" w:hAnsi="Times New Roman"/>
                <w:color w:val="000000"/>
                <w:sz w:val="24"/>
              </w:rPr>
              <w:t>1825.00</w:t>
            </w:r>
          </w:p>
        </w:tc>
      </w:tr>
      <w:tr w:rsidR="00F20E0F" w:rsidTr="004D2427">
        <w:tblPrEx>
          <w:tblLook w:val="0000"/>
        </w:tblPrEx>
        <w:trPr>
          <w:trHeight w:hRule="exact" w:val="48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11.76.3</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3 mm thick</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45"/>
              </w:tabs>
              <w:rPr>
                <w:rFonts w:ascii="Times New Roman" w:hAnsi="Times New Roman"/>
                <w:color w:val="000000"/>
                <w:sz w:val="24"/>
              </w:rPr>
            </w:pPr>
            <w:r>
              <w:rPr>
                <w:rFonts w:ascii="Times New Roman" w:hAnsi="Times New Roman"/>
                <w:color w:val="000000"/>
                <w:sz w:val="24"/>
              </w:rPr>
              <w:t>2452.00</w:t>
            </w:r>
          </w:p>
        </w:tc>
      </w:tr>
      <w:tr w:rsidR="00F20E0F" w:rsidTr="004D2427">
        <w:tblPrEx>
          <w:tblLook w:val="0000"/>
        </w:tblPrEx>
        <w:trPr>
          <w:trHeight w:hRule="exact" w:val="156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z w:val="24"/>
              </w:rPr>
            </w:pPr>
            <w:r>
              <w:rPr>
                <w:rFonts w:ascii="Times New Roman" w:hAnsi="Times New Roman"/>
                <w:color w:val="000000"/>
                <w:sz w:val="24"/>
              </w:rPr>
              <w:t>11.77</w:t>
            </w:r>
          </w:p>
        </w:tc>
        <w:tc>
          <w:tcPr>
            <w:tcW w:w="6645"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Providing and applying in two coats of 250 micron thick each layer </w:t>
            </w:r>
            <w:r>
              <w:rPr>
                <w:rFonts w:ascii="Times New Roman" w:hAnsi="Times New Roman"/>
                <w:color w:val="000000"/>
                <w:spacing w:val="-4"/>
                <w:sz w:val="24"/>
              </w:rPr>
              <w:t xml:space="preserve">of epoxy coating on prepared surfece (cost includes preparing the </w:t>
            </w:r>
            <w:r>
              <w:rPr>
                <w:rFonts w:ascii="Times New Roman" w:hAnsi="Times New Roman"/>
                <w:color w:val="000000"/>
                <w:spacing w:val="3"/>
                <w:sz w:val="24"/>
              </w:rPr>
              <w:t xml:space="preserve">plastered surfacer smooth ready to receive epoxy coating) for </w:t>
            </w:r>
            <w:r>
              <w:rPr>
                <w:rFonts w:ascii="Times New Roman" w:hAnsi="Times New Roman"/>
                <w:color w:val="000000"/>
                <w:spacing w:val="-2"/>
                <w:sz w:val="24"/>
              </w:rPr>
              <w:t xml:space="preserve">operation theater walls in desired colour as per direction of engineer </w:t>
            </w:r>
            <w:r>
              <w:rPr>
                <w:rFonts w:ascii="Times New Roman" w:hAnsi="Times New Roman"/>
                <w:color w:val="000000"/>
                <w:spacing w:val="-6"/>
                <w:sz w:val="24"/>
              </w:rPr>
              <w:t>in charge.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45"/>
              </w:tabs>
              <w:rPr>
                <w:rFonts w:ascii="Times New Roman" w:hAnsi="Times New Roman"/>
                <w:color w:val="000000"/>
                <w:sz w:val="24"/>
              </w:rPr>
            </w:pPr>
            <w:r>
              <w:rPr>
                <w:rFonts w:ascii="Times New Roman" w:hAnsi="Times New Roman"/>
                <w:color w:val="000000"/>
                <w:sz w:val="24"/>
              </w:rPr>
              <w:t>899.00</w:t>
            </w:r>
          </w:p>
        </w:tc>
      </w:tr>
    </w:tbl>
    <w:p w:rsidR="007661DC" w:rsidRDefault="007661DC" w:rsidP="007661DC">
      <w:pPr>
        <w:jc w:val="center"/>
        <w:rPr>
          <w:rFonts w:ascii="Times New Roman" w:hAnsi="Times New Roman" w:cs="Times New Roman"/>
        </w:rPr>
      </w:pPr>
      <w:r>
        <w:t>Page No.210</w:t>
      </w:r>
    </w:p>
    <w:p w:rsidR="00F20E0F" w:rsidRDefault="00F20E0F" w:rsidP="007661DC">
      <w:pPr>
        <w:jc w:val="center"/>
        <w:rPr>
          <w:rFonts w:ascii="Times New Roman" w:hAnsi="Times New Roman"/>
          <w:color w:val="000000"/>
          <w:sz w:val="24"/>
        </w:rPr>
      </w:pPr>
    </w:p>
    <w:tbl>
      <w:tblPr>
        <w:tblW w:w="0" w:type="auto"/>
        <w:tblInd w:w="15" w:type="dxa"/>
        <w:tblLayout w:type="fixed"/>
        <w:tblCellMar>
          <w:left w:w="0" w:type="dxa"/>
          <w:right w:w="0" w:type="dxa"/>
        </w:tblCellMar>
        <w:tblLook w:val="04A0"/>
      </w:tblPr>
      <w:tblGrid>
        <w:gridCol w:w="773"/>
        <w:gridCol w:w="945"/>
        <w:gridCol w:w="555"/>
        <w:gridCol w:w="5145"/>
        <w:gridCol w:w="1050"/>
        <w:gridCol w:w="1312"/>
      </w:tblGrid>
      <w:tr w:rsidR="00F20E0F" w:rsidTr="004D2427">
        <w:trPr>
          <w:trHeight w:hRule="exact" w:val="69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 xml:space="preserve">Item </w:t>
            </w:r>
            <w:r>
              <w:rPr>
                <w:rFonts w:ascii="Times New Roman" w:hAnsi="Times New Roman"/>
                <w:color w:val="000000"/>
                <w:sz w:val="24"/>
              </w:rPr>
              <w:br/>
              <w:t>No.</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Unit</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 xml:space="preserve">Rite (in </w:t>
            </w:r>
            <w:r>
              <w:rPr>
                <w:rFonts w:ascii="Times New Roman" w:hAnsi="Times New Roman"/>
                <w:color w:val="000000"/>
                <w:sz w:val="24"/>
              </w:rPr>
              <w:br/>
              <w:t>Rs.)</w:t>
            </w:r>
          </w:p>
        </w:tc>
      </w:tr>
      <w:tr w:rsidR="00F20E0F" w:rsidTr="004D2427">
        <w:trPr>
          <w:trHeight w:hRule="exact" w:val="30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186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pacing w:val="-6"/>
                <w:w w:val="120"/>
                <w:sz w:val="23"/>
              </w:rPr>
            </w:pPr>
            <w:r>
              <w:rPr>
                <w:rFonts w:ascii="Times New Roman" w:hAnsi="Times New Roman"/>
                <w:color w:val="000000"/>
                <w:spacing w:val="-6"/>
                <w:w w:val="120"/>
                <w:sz w:val="23"/>
              </w:rPr>
              <w:lastRenderedPageBreak/>
              <w:t>11.78</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1"/>
                <w:sz w:val="24"/>
              </w:rPr>
            </w:pPr>
            <w:r>
              <w:rPr>
                <w:rFonts w:ascii="Times New Roman" w:hAnsi="Times New Roman"/>
                <w:color w:val="000000"/>
                <w:spacing w:val="-1"/>
                <w:sz w:val="24"/>
              </w:rPr>
              <w:t xml:space="preserve">Providing fixing 2mm thick conductive vinyl flooring in rewired </w:t>
            </w:r>
            <w:r>
              <w:rPr>
                <w:rFonts w:ascii="Times New Roman" w:hAnsi="Times New Roman"/>
                <w:color w:val="000000"/>
                <w:spacing w:val="-7"/>
                <w:sz w:val="24"/>
              </w:rPr>
              <w:t xml:space="preserve">colour suitable for use in areas where static electricity required to be </w:t>
            </w:r>
            <w:r>
              <w:rPr>
                <w:rFonts w:ascii="Times New Roman" w:hAnsi="Times New Roman"/>
                <w:color w:val="000000"/>
                <w:spacing w:val="-1"/>
                <w:sz w:val="24"/>
              </w:rPr>
              <w:t xml:space="preserve">discharge to protect sensitive Electronic equipments conductive </w:t>
            </w:r>
            <w:r>
              <w:rPr>
                <w:rFonts w:ascii="Times New Roman" w:hAnsi="Times New Roman"/>
                <w:color w:val="000000"/>
                <w:spacing w:val="-5"/>
                <w:sz w:val="24"/>
              </w:rPr>
              <w:t xml:space="preserve">flooring is to be layed on sub floors, that are smooth level fixed by </w:t>
            </w:r>
            <w:r>
              <w:rPr>
                <w:rFonts w:ascii="Times New Roman" w:hAnsi="Times New Roman"/>
                <w:color w:val="000000"/>
                <w:spacing w:val="-2"/>
                <w:sz w:val="24"/>
              </w:rPr>
              <w:t xml:space="preserve">recommended adhesive cutting fixing etc. complete as per direction </w:t>
            </w:r>
            <w:r>
              <w:rPr>
                <w:rFonts w:ascii="Times New Roman" w:hAnsi="Times New Roman"/>
                <w:color w:val="000000"/>
                <w:spacing w:val="-4"/>
                <w:sz w:val="24"/>
              </w:rPr>
              <w:t>of Engineer-in-charge,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33"/>
              </w:tabs>
              <w:rPr>
                <w:rFonts w:ascii="Times New Roman" w:hAnsi="Times New Roman"/>
                <w:color w:val="000000"/>
                <w:sz w:val="24"/>
              </w:rPr>
            </w:pPr>
            <w:r>
              <w:rPr>
                <w:rFonts w:ascii="Times New Roman" w:hAnsi="Times New Roman"/>
                <w:color w:val="000000"/>
                <w:sz w:val="24"/>
              </w:rPr>
              <w:t>701.00</w:t>
            </w:r>
          </w:p>
        </w:tc>
      </w:tr>
      <w:tr w:rsidR="00F20E0F" w:rsidTr="004D2427">
        <w:trPr>
          <w:trHeight w:hRule="exact" w:val="159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120"/>
              <w:jc w:val="right"/>
              <w:rPr>
                <w:rFonts w:ascii="Times New Roman" w:hAnsi="Times New Roman"/>
                <w:color w:val="000000"/>
                <w:sz w:val="24"/>
              </w:rPr>
            </w:pPr>
            <w:r>
              <w:rPr>
                <w:rFonts w:ascii="Times New Roman" w:hAnsi="Times New Roman"/>
                <w:color w:val="000000"/>
                <w:sz w:val="24"/>
              </w:rPr>
              <w:t>11,79</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fixing 2,0mrn thick resilient vinyl flooring confirming </w:t>
            </w:r>
            <w:r>
              <w:rPr>
                <w:rFonts w:ascii="Times New Roman" w:hAnsi="Times New Roman"/>
                <w:b/>
                <w:color w:val="000000"/>
                <w:spacing w:val="-7"/>
              </w:rPr>
              <w:t xml:space="preserve">to </w:t>
            </w:r>
            <w:r>
              <w:rPr>
                <w:rFonts w:ascii="Times New Roman" w:hAnsi="Times New Roman"/>
                <w:color w:val="000000"/>
                <w:spacing w:val="-7"/>
                <w:sz w:val="24"/>
              </w:rPr>
              <w:t xml:space="preserve">EN 649 with flexibility confirming to EN 435 in the form of wood </w:t>
            </w:r>
            <w:r>
              <w:rPr>
                <w:rFonts w:ascii="Times New Roman" w:hAnsi="Times New Roman"/>
                <w:color w:val="000000"/>
                <w:sz w:val="24"/>
              </w:rPr>
              <w:t xml:space="preserve">finish planks of size 225mm X914.4 mm (9"3036")/roll in </w:t>
            </w:r>
            <w:r>
              <w:rPr>
                <w:rFonts w:ascii="Times New Roman" w:hAnsi="Times New Roman"/>
                <w:color w:val="000000"/>
                <w:spacing w:val="-2"/>
                <w:sz w:val="24"/>
              </w:rPr>
              <w:t xml:space="preserve">colour/plain/wood finish and finish as selected by the architects / </w:t>
            </w:r>
            <w:r>
              <w:rPr>
                <w:rFonts w:ascii="Times New Roman" w:hAnsi="Times New Roman"/>
                <w:color w:val="000000"/>
                <w:spacing w:val="-4"/>
                <w:sz w:val="24"/>
              </w:rPr>
              <w:t>clients fixed with water based adhesives (low VOC).</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33"/>
              </w:tabs>
              <w:rPr>
                <w:rFonts w:ascii="Times New Roman" w:hAnsi="Times New Roman"/>
                <w:color w:val="000000"/>
                <w:sz w:val="24"/>
              </w:rPr>
            </w:pPr>
            <w:r>
              <w:rPr>
                <w:rFonts w:ascii="Times New Roman" w:hAnsi="Times New Roman"/>
                <w:color w:val="000000"/>
                <w:sz w:val="24"/>
              </w:rPr>
              <w:t>578.00</w:t>
            </w:r>
          </w:p>
        </w:tc>
      </w:tr>
      <w:tr w:rsidR="00F20E0F" w:rsidTr="004D2427">
        <w:trPr>
          <w:trHeight w:hRule="exact" w:val="1335"/>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z w:val="24"/>
              </w:rPr>
            </w:pPr>
            <w:r>
              <w:rPr>
                <w:rFonts w:ascii="Times New Roman" w:hAnsi="Times New Roman"/>
                <w:color w:val="000000"/>
                <w:sz w:val="24"/>
              </w:rPr>
              <w:t>11.80</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6"/>
                <w:sz w:val="24"/>
              </w:rPr>
            </w:pPr>
            <w:r>
              <w:rPr>
                <w:rFonts w:ascii="Times New Roman" w:hAnsi="Times New Roman"/>
                <w:color w:val="000000"/>
                <w:spacing w:val="-6"/>
                <w:sz w:val="24"/>
              </w:rPr>
              <w:t xml:space="preserve">Providing and fixing 4.5mm thick homogenous single layered vinyl </w:t>
            </w:r>
            <w:r>
              <w:rPr>
                <w:rFonts w:ascii="Times New Roman" w:hAnsi="Times New Roman"/>
                <w:color w:val="000000"/>
                <w:spacing w:val="-7"/>
                <w:sz w:val="24"/>
              </w:rPr>
              <w:t xml:space="preserve">flooring, glass fiber tissues reinforced. The flooring shall be laid in a </w:t>
            </w:r>
            <w:r>
              <w:rPr>
                <w:rFonts w:ascii="Times New Roman" w:hAnsi="Times New Roman"/>
                <w:color w:val="000000"/>
                <w:spacing w:val="-3"/>
                <w:sz w:val="24"/>
              </w:rPr>
              <w:t xml:space="preserve">manner to provide comfortable and jerk free surface for places e.g. </w:t>
            </w:r>
            <w:r>
              <w:rPr>
                <w:rFonts w:ascii="Times New Roman" w:hAnsi="Times New Roman"/>
                <w:color w:val="000000"/>
                <w:spacing w:val="-4"/>
                <w:sz w:val="24"/>
              </w:rPr>
              <w:t>gym and like.</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33"/>
              </w:tabs>
              <w:rPr>
                <w:rFonts w:ascii="Times New Roman" w:hAnsi="Times New Roman"/>
                <w:color w:val="000000"/>
                <w:sz w:val="24"/>
              </w:rPr>
            </w:pPr>
            <w:r>
              <w:rPr>
                <w:rFonts w:ascii="Times New Roman" w:hAnsi="Times New Roman"/>
                <w:color w:val="000000"/>
                <w:sz w:val="24"/>
              </w:rPr>
              <w:t>1724.00</w:t>
            </w:r>
          </w:p>
        </w:tc>
      </w:tr>
      <w:tr w:rsidR="00F20E0F" w:rsidTr="004D2427">
        <w:trPr>
          <w:trHeight w:hRule="exact" w:val="330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z w:val="24"/>
              </w:rPr>
            </w:pPr>
            <w:r>
              <w:rPr>
                <w:rFonts w:ascii="Times New Roman" w:hAnsi="Times New Roman"/>
                <w:color w:val="000000"/>
                <w:sz w:val="24"/>
              </w:rPr>
              <w:t>11.81</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5"/>
                <w:sz w:val="24"/>
              </w:rPr>
            </w:pPr>
            <w:r>
              <w:rPr>
                <w:rFonts w:ascii="Times New Roman" w:hAnsi="Times New Roman"/>
                <w:color w:val="000000"/>
                <w:spacing w:val="-5"/>
                <w:sz w:val="24"/>
              </w:rPr>
              <w:t xml:space="preserve">Providing and fixing 8mm thick tongued and grooved AC-4 grade </w:t>
            </w:r>
            <w:r>
              <w:rPr>
                <w:rFonts w:ascii="Times New Roman" w:hAnsi="Times New Roman"/>
                <w:color w:val="000000"/>
                <w:sz w:val="24"/>
              </w:rPr>
              <w:t xml:space="preserve">prelaminated wooden flaring made on HDF of approved brand, (Green panel max/Armstrong/Century or equivelent) colour and </w:t>
            </w:r>
            <w:r>
              <w:rPr>
                <w:rFonts w:ascii="Times New Roman" w:hAnsi="Times New Roman"/>
                <w:color w:val="000000"/>
                <w:spacing w:val="-9"/>
                <w:sz w:val="24"/>
              </w:rPr>
              <w:t xml:space="preserve">shade laid over levelled floes with aprooved adhesive and under layer </w:t>
            </w:r>
            <w:r>
              <w:rPr>
                <w:rFonts w:ascii="Times New Roman" w:hAnsi="Times New Roman"/>
                <w:color w:val="000000"/>
                <w:spacing w:val="-3"/>
                <w:sz w:val="24"/>
              </w:rPr>
              <w:t xml:space="preserve">including polishing </w:t>
            </w:r>
            <w:r>
              <w:rPr>
                <w:rFonts w:ascii="Times New Roman" w:hAnsi="Times New Roman"/>
                <w:i/>
                <w:color w:val="000000"/>
                <w:spacing w:val="-3"/>
                <w:sz w:val="24"/>
              </w:rPr>
              <w:t xml:space="preserve">edge </w:t>
            </w:r>
            <w:r>
              <w:rPr>
                <w:rFonts w:ascii="Times New Roman" w:hAnsi="Times New Roman"/>
                <w:color w:val="000000"/>
                <w:spacing w:val="-3"/>
                <w:sz w:val="24"/>
              </w:rPr>
              <w:t xml:space="preserve">profile and termination profile for skirting </w:t>
            </w:r>
            <w:r>
              <w:rPr>
                <w:rFonts w:ascii="Times New Roman" w:hAnsi="Times New Roman"/>
                <w:color w:val="000000"/>
                <w:spacing w:val="-2"/>
                <w:sz w:val="24"/>
              </w:rPr>
              <w:t xml:space="preserve">and adjecent floor, PU polish malt finish etc with seamless joint, </w:t>
            </w:r>
            <w:r>
              <w:rPr>
                <w:rFonts w:ascii="Times New Roman" w:hAnsi="Times New Roman"/>
                <w:color w:val="000000"/>
                <w:spacing w:val="-5"/>
                <w:sz w:val="24"/>
              </w:rPr>
              <w:t xml:space="preserve">scratch resistant, moisture resistant strong and durable, We providing </w:t>
            </w:r>
            <w:r>
              <w:rPr>
                <w:rFonts w:ascii="Times New Roman" w:hAnsi="Times New Roman"/>
                <w:color w:val="000000"/>
                <w:spacing w:val="4"/>
                <w:sz w:val="24"/>
              </w:rPr>
              <w:t xml:space="preserve">125 micron thick membrane layer followed by under layer of </w:t>
            </w:r>
            <w:r>
              <w:rPr>
                <w:rFonts w:ascii="Times New Roman" w:hAnsi="Times New Roman"/>
                <w:color w:val="000000"/>
                <w:spacing w:val="-5"/>
                <w:sz w:val="24"/>
              </w:rPr>
              <w:t xml:space="preserve">supreme profile 12mm thick polyurathene sheet on levelled finished </w:t>
            </w:r>
            <w:r>
              <w:rPr>
                <w:rFonts w:ascii="Times New Roman" w:hAnsi="Times New Roman"/>
                <w:color w:val="000000"/>
                <w:spacing w:val="-1"/>
                <w:sz w:val="24"/>
              </w:rPr>
              <w:t xml:space="preserve">floor complete as per design and drawing. nothing extra shall be </w:t>
            </w:r>
            <w:r>
              <w:rPr>
                <w:rFonts w:ascii="Times New Roman" w:hAnsi="Times New Roman"/>
                <w:color w:val="000000"/>
                <w:spacing w:val="-5"/>
                <w:sz w:val="24"/>
              </w:rPr>
              <w:t xml:space="preserve">payble for proration of surface which includes leveling of floor with </w:t>
            </w:r>
            <w:r>
              <w:rPr>
                <w:rFonts w:ascii="Times New Roman" w:hAnsi="Times New Roman"/>
                <w:color w:val="000000"/>
                <w:sz w:val="24"/>
              </w:rPr>
              <w:t>POP.</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33"/>
              </w:tabs>
              <w:rPr>
                <w:rFonts w:ascii="Times New Roman" w:hAnsi="Times New Roman"/>
                <w:color w:val="000000"/>
                <w:sz w:val="24"/>
              </w:rPr>
            </w:pPr>
            <w:r>
              <w:rPr>
                <w:rFonts w:ascii="Times New Roman" w:hAnsi="Times New Roman"/>
                <w:color w:val="000000"/>
                <w:sz w:val="24"/>
              </w:rPr>
              <w:t>1453.00</w:t>
            </w:r>
          </w:p>
        </w:tc>
      </w:tr>
      <w:tr w:rsidR="00F20E0F" w:rsidTr="004D2427">
        <w:trPr>
          <w:trHeight w:hRule="exact" w:val="107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z w:val="24"/>
              </w:rPr>
            </w:pPr>
            <w:r>
              <w:rPr>
                <w:rFonts w:ascii="Times New Roman" w:hAnsi="Times New Roman"/>
                <w:color w:val="000000"/>
                <w:sz w:val="24"/>
              </w:rPr>
              <w:t>11.82</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Brick on edge flooring with bricks of class designation 7.5 on a bed </w:t>
            </w:r>
            <w:r>
              <w:rPr>
                <w:rFonts w:ascii="Times New Roman" w:hAnsi="Times New Roman"/>
                <w:color w:val="000000"/>
                <w:sz w:val="24"/>
              </w:rPr>
              <w:t xml:space="preserve">of 12 mm cement mortar, including filling the joints with same </w:t>
            </w:r>
            <w:r>
              <w:rPr>
                <w:rFonts w:ascii="Times New Roman" w:hAnsi="Times New Roman"/>
                <w:color w:val="000000"/>
                <w:spacing w:val="-2"/>
                <w:sz w:val="24"/>
              </w:rPr>
              <w:t>mortar, with common burrito* non modular bricks</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r>
      <w:tr w:rsidR="00F20E0F" w:rsidTr="004D2427">
        <w:trPr>
          <w:trHeight w:hRule="exact" w:val="51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1500"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color w:val="000000"/>
                <w:sz w:val="24"/>
              </w:rPr>
            </w:pPr>
            <w:r>
              <w:rPr>
                <w:rFonts w:ascii="Times New Roman" w:hAnsi="Times New Roman"/>
                <w:color w:val="000000"/>
                <w:sz w:val="24"/>
              </w:rPr>
              <w:t>11.82.1</w:t>
            </w:r>
          </w:p>
        </w:tc>
        <w:tc>
          <w:tcPr>
            <w:tcW w:w="51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right="2910"/>
              <w:jc w:val="right"/>
              <w:rPr>
                <w:rFonts w:ascii="Times New Roman" w:hAnsi="Times New Roman"/>
                <w:b/>
                <w:color w:val="000000"/>
                <w:spacing w:val="-2"/>
              </w:rPr>
            </w:pPr>
            <w:r>
              <w:rPr>
                <w:rFonts w:ascii="Times New Roman" w:hAnsi="Times New Roman"/>
                <w:b/>
                <w:color w:val="000000"/>
                <w:spacing w:val="-2"/>
              </w:rPr>
              <w:t xml:space="preserve">16 </w:t>
            </w:r>
            <w:r>
              <w:rPr>
                <w:rFonts w:ascii="Times New Roman" w:hAnsi="Times New Roman"/>
                <w:color w:val="000000"/>
                <w:spacing w:val="-2"/>
                <w:sz w:val="24"/>
              </w:rPr>
              <w:t>11 cement : 6 sand)</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33"/>
              </w:tabs>
              <w:rPr>
                <w:rFonts w:ascii="Times New Roman" w:hAnsi="Times New Roman"/>
                <w:color w:val="000000"/>
                <w:sz w:val="24"/>
              </w:rPr>
            </w:pPr>
            <w:r>
              <w:rPr>
                <w:rFonts w:ascii="Times New Roman" w:hAnsi="Times New Roman"/>
                <w:color w:val="000000"/>
                <w:sz w:val="24"/>
              </w:rPr>
              <w:t>583.00</w:t>
            </w:r>
          </w:p>
        </w:tc>
      </w:tr>
      <w:tr w:rsidR="00F20E0F" w:rsidTr="004D2427">
        <w:trPr>
          <w:trHeight w:hRule="exact" w:val="3698"/>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z w:val="24"/>
              </w:rPr>
            </w:pPr>
            <w:r>
              <w:rPr>
                <w:rFonts w:ascii="Times New Roman" w:hAnsi="Times New Roman"/>
                <w:color w:val="000000"/>
                <w:sz w:val="24"/>
              </w:rPr>
              <w:t>11.83</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ind w:left="108" w:right="144"/>
              <w:jc w:val="both"/>
              <w:rPr>
                <w:rFonts w:ascii="Times New Roman" w:hAnsi="Times New Roman"/>
                <w:color w:val="000000"/>
                <w:spacing w:val="-8"/>
                <w:sz w:val="24"/>
              </w:rPr>
            </w:pPr>
            <w:r>
              <w:rPr>
                <w:rFonts w:ascii="Times New Roman" w:hAnsi="Times New Roman"/>
                <w:color w:val="000000"/>
                <w:spacing w:val="-8"/>
                <w:sz w:val="24"/>
              </w:rPr>
              <w:t xml:space="preserve">Providing and laying factory made coloured chamfered edge Cement </w:t>
            </w:r>
            <w:r>
              <w:rPr>
                <w:rFonts w:ascii="Times New Roman" w:hAnsi="Times New Roman"/>
                <w:color w:val="000000"/>
                <w:spacing w:val="-6"/>
                <w:sz w:val="24"/>
              </w:rPr>
              <w:t xml:space="preserve">Commie paver blocks of required strength, thickness and size/shape, </w:t>
            </w:r>
            <w:r>
              <w:rPr>
                <w:rFonts w:ascii="Times New Roman" w:hAnsi="Times New Roman"/>
                <w:color w:val="000000"/>
                <w:spacing w:val="-2"/>
                <w:sz w:val="24"/>
              </w:rPr>
              <w:t xml:space="preserve">made by table vibratory method using PU mould, laid in required </w:t>
            </w:r>
            <w:r>
              <w:rPr>
                <w:rFonts w:ascii="Times New Roman" w:hAnsi="Times New Roman"/>
                <w:color w:val="000000"/>
                <w:spacing w:val="-4"/>
                <w:sz w:val="24"/>
              </w:rPr>
              <w:t xml:space="preserve">colour and pattern over 50mm thick compacted bed of stone dust, </w:t>
            </w:r>
            <w:r>
              <w:rPr>
                <w:rFonts w:ascii="Times New Roman" w:hAnsi="Times New Roman"/>
                <w:color w:val="000000"/>
                <w:sz w:val="24"/>
              </w:rPr>
              <w:t xml:space="preserve">compacting and proper embedding/laying of inter locking paver </w:t>
            </w:r>
            <w:r>
              <w:rPr>
                <w:rFonts w:ascii="Times New Roman" w:hAnsi="Times New Roman"/>
                <w:color w:val="000000"/>
                <w:spacing w:val="-5"/>
                <w:sz w:val="24"/>
              </w:rPr>
              <w:t xml:space="preserve">blocks into the bedding layer through vibratory compaction by using </w:t>
            </w:r>
            <w:r>
              <w:rPr>
                <w:rFonts w:ascii="Times New Roman" w:hAnsi="Times New Roman"/>
                <w:color w:val="000000"/>
                <w:spacing w:val="-3"/>
                <w:sz w:val="24"/>
              </w:rPr>
              <w:t xml:space="preserve">plate vibrator, filling the joints with sand and cutting of paver blocks </w:t>
            </w:r>
            <w:r>
              <w:rPr>
                <w:rFonts w:ascii="Times New Roman" w:hAnsi="Times New Roman"/>
                <w:color w:val="000000"/>
                <w:spacing w:val="-5"/>
                <w:sz w:val="24"/>
              </w:rPr>
              <w:t xml:space="preserve">as per required size and pattern, finishing and sweeping extra sand </w:t>
            </w:r>
            <w:r>
              <w:rPr>
                <w:rFonts w:ascii="Times New Roman" w:hAnsi="Times New Roman"/>
                <w:color w:val="000000"/>
                <w:sz w:val="24"/>
              </w:rPr>
              <w:t xml:space="preserve">including locking edges with M 15 cement concrete in footpath, </w:t>
            </w:r>
            <w:r>
              <w:rPr>
                <w:rFonts w:ascii="Times New Roman" w:hAnsi="Times New Roman"/>
                <w:color w:val="000000"/>
                <w:spacing w:val="-6"/>
                <w:sz w:val="24"/>
              </w:rPr>
              <w:t xml:space="preserve">parks, lawns, drive ways or light traffic parking etc, complete as per </w:t>
            </w:r>
            <w:r>
              <w:rPr>
                <w:rFonts w:ascii="Times New Roman" w:hAnsi="Times New Roman"/>
                <w:color w:val="000000"/>
                <w:spacing w:val="-4"/>
                <w:sz w:val="24"/>
              </w:rPr>
              <w:t xml:space="preserve">mem:lecturer's specifications and direction of Engine erin- Charge. </w:t>
            </w:r>
            <w:r>
              <w:rPr>
                <w:rFonts w:ascii="Times New Roman" w:hAnsi="Times New Roman"/>
                <w:color w:val="000000"/>
                <w:spacing w:val="-5"/>
                <w:sz w:val="24"/>
              </w:rPr>
              <w:t xml:space="preserve">80mm thick C C paver block of M-35 grade with approved colour, </w:t>
            </w:r>
            <w:r>
              <w:rPr>
                <w:rFonts w:ascii="Times New Roman" w:hAnsi="Times New Roman"/>
                <w:color w:val="000000"/>
                <w:spacing w:val="-4"/>
                <w:sz w:val="24"/>
              </w:rPr>
              <w:t>design and pattern.</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33"/>
              </w:tabs>
              <w:rPr>
                <w:rFonts w:ascii="Times New Roman" w:hAnsi="Times New Roman"/>
                <w:color w:val="000000"/>
                <w:sz w:val="24"/>
              </w:rPr>
            </w:pPr>
            <w:r>
              <w:rPr>
                <w:rFonts w:ascii="Times New Roman" w:hAnsi="Times New Roman"/>
                <w:color w:val="000000"/>
                <w:sz w:val="24"/>
              </w:rPr>
              <w:t>840.00</w:t>
            </w:r>
          </w:p>
        </w:tc>
      </w:tr>
      <w:tr w:rsidR="00F20E0F" w:rsidTr="007661DC">
        <w:trPr>
          <w:trHeight w:hRule="exact" w:val="942"/>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401"/>
              </w:tabs>
              <w:rPr>
                <w:rFonts w:ascii="Times New Roman" w:hAnsi="Times New Roman"/>
                <w:color w:val="000000"/>
                <w:sz w:val="24"/>
              </w:rPr>
            </w:pPr>
            <w:r>
              <w:rPr>
                <w:rFonts w:ascii="Times New Roman" w:hAnsi="Times New Roman"/>
                <w:color w:val="000000"/>
                <w:sz w:val="24"/>
              </w:rPr>
              <w:t>11.84</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Default="00F20E0F" w:rsidP="004D2427">
            <w:pPr>
              <w:spacing w:line="228" w:lineRule="auto"/>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laying at or near ground level factory made kerb stone of M-25 grade cement concrete in position to the required line, level </w:t>
            </w:r>
            <w:r>
              <w:rPr>
                <w:rFonts w:ascii="Times New Roman" w:hAnsi="Times New Roman"/>
                <w:color w:val="000000"/>
                <w:spacing w:val="1"/>
                <w:sz w:val="24"/>
              </w:rPr>
              <w:t>and curvature, jointed with cement mortar 1:3 (1 cement 3 sand),</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color w:val="000000"/>
                <w:sz w:val="24"/>
              </w:rPr>
            </w:pPr>
            <w:r>
              <w:rPr>
                <w:rFonts w:ascii="Times New Roman" w:hAnsi="Times New Roman"/>
                <w:color w:val="000000"/>
                <w:sz w:val="24"/>
              </w:rPr>
              <w:t>cum</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31C51" w:rsidP="004D2427">
            <w:pPr>
              <w:tabs>
                <w:tab w:val="decimal" w:pos="733"/>
              </w:tabs>
              <w:rPr>
                <w:rFonts w:ascii="Times New Roman" w:hAnsi="Times New Roman"/>
                <w:color w:val="000000"/>
                <w:sz w:val="24"/>
              </w:rPr>
            </w:pPr>
            <w:r>
              <w:rPr>
                <w:rFonts w:ascii="Times New Roman" w:hAnsi="Times New Roman"/>
                <w:noProof/>
                <w:color w:val="000000"/>
                <w:sz w:val="24"/>
                <w:lang w:bidi="hi-IN"/>
              </w:rPr>
              <w:pict>
                <v:shape id="_x0000_s1056" type="#_x0000_t202" style="position:absolute;margin-left:37.2pt;margin-top:65.05pt;width:81.2pt;height:22.75pt;z-index:251680768;mso-position-horizontal-relative:text;mso-position-vertical-relative:text" filled="f" stroked="f">
                  <v:textbox style="mso-next-textbox:#_x0000_s1056">
                    <w:txbxContent>
                      <w:p w:rsidR="006A17B0" w:rsidRDefault="006A17B0" w:rsidP="007661DC">
                        <w:pPr>
                          <w:jc w:val="center"/>
                          <w:rPr>
                            <w:rFonts w:ascii="Times New Roman" w:hAnsi="Times New Roman" w:cs="Times New Roman"/>
                          </w:rPr>
                        </w:pPr>
                        <w:r>
                          <w:t>Page No.211</w:t>
                        </w:r>
                      </w:p>
                      <w:p w:rsidR="006A17B0" w:rsidRDefault="006A17B0" w:rsidP="007661DC"/>
                    </w:txbxContent>
                  </v:textbox>
                </v:shape>
              </w:pict>
            </w:r>
            <w:r w:rsidR="00F20E0F">
              <w:rPr>
                <w:rFonts w:ascii="Times New Roman" w:hAnsi="Times New Roman"/>
                <w:color w:val="000000"/>
                <w:sz w:val="24"/>
              </w:rPr>
              <w:t>6775.00</w:t>
            </w:r>
          </w:p>
        </w:tc>
      </w:tr>
      <w:tr w:rsidR="00F20E0F" w:rsidTr="004D2427">
        <w:trPr>
          <w:trHeight w:hRule="exact" w:val="802"/>
        </w:trPr>
        <w:tc>
          <w:tcPr>
            <w:tcW w:w="773" w:type="dxa"/>
            <w:tcBorders>
              <w:top w:val="single" w:sz="6" w:space="0" w:color="000000"/>
              <w:left w:val="single" w:sz="6" w:space="0" w:color="000000"/>
              <w:bottom w:val="single" w:sz="6" w:space="0" w:color="000000"/>
              <w:right w:val="single" w:sz="6" w:space="0" w:color="000000"/>
            </w:tcBorders>
          </w:tcPr>
          <w:p w:rsidR="00F20E0F" w:rsidRPr="004F68CD" w:rsidRDefault="00F20E0F" w:rsidP="004D2427">
            <w:pPr>
              <w:tabs>
                <w:tab w:val="decimal" w:pos="401"/>
              </w:tabs>
              <w:rPr>
                <w:rFonts w:ascii="Times New Roman" w:hAnsi="Times New Roman"/>
                <w:color w:val="000000"/>
                <w:sz w:val="24"/>
              </w:rPr>
            </w:pPr>
            <w:r w:rsidRPr="004F68CD">
              <w:rPr>
                <w:rFonts w:ascii="Times New Roman" w:hAnsi="Times New Roman"/>
                <w:color w:val="000000"/>
                <w:sz w:val="24"/>
              </w:rPr>
              <w:t xml:space="preserve">Item </w:t>
            </w:r>
            <w:r w:rsidRPr="004F68CD">
              <w:rPr>
                <w:rFonts w:ascii="Times New Roman" w:hAnsi="Times New Roman"/>
                <w:color w:val="000000"/>
                <w:sz w:val="24"/>
              </w:rPr>
              <w:br/>
              <w:t>No.</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Pr="004F68CD" w:rsidRDefault="00F20E0F" w:rsidP="004D2427">
            <w:pPr>
              <w:spacing w:line="228" w:lineRule="auto"/>
              <w:ind w:left="108" w:right="144"/>
              <w:jc w:val="both"/>
              <w:rPr>
                <w:rFonts w:ascii="Times New Roman" w:hAnsi="Times New Roman"/>
                <w:color w:val="000000"/>
                <w:spacing w:val="-4"/>
                <w:sz w:val="24"/>
              </w:rPr>
            </w:pPr>
            <w:r w:rsidRPr="004F68CD">
              <w:rPr>
                <w:rFonts w:ascii="Times New Roman" w:hAnsi="Times New Roman"/>
                <w:color w:val="000000"/>
                <w:spacing w:val="-4"/>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F20E0F" w:rsidRPr="004F68CD" w:rsidRDefault="00F20E0F" w:rsidP="004D2427">
            <w:pPr>
              <w:jc w:val="center"/>
              <w:rPr>
                <w:rFonts w:ascii="Times New Roman" w:hAnsi="Times New Roman"/>
                <w:color w:val="000000"/>
                <w:sz w:val="24"/>
              </w:rPr>
            </w:pPr>
            <w:r w:rsidRPr="004F68CD">
              <w:rPr>
                <w:rFonts w:ascii="Times New Roman" w:hAnsi="Times New Roman"/>
                <w:color w:val="000000"/>
                <w:sz w:val="24"/>
              </w:rPr>
              <w:t>Unit</w:t>
            </w:r>
          </w:p>
        </w:tc>
        <w:tc>
          <w:tcPr>
            <w:tcW w:w="1312" w:type="dxa"/>
            <w:tcBorders>
              <w:top w:val="single" w:sz="6" w:space="0" w:color="000000"/>
              <w:left w:val="single" w:sz="6" w:space="0" w:color="000000"/>
              <w:bottom w:val="single" w:sz="6" w:space="0" w:color="000000"/>
              <w:right w:val="single" w:sz="6" w:space="0" w:color="000000"/>
            </w:tcBorders>
          </w:tcPr>
          <w:p w:rsidR="00F20E0F" w:rsidRPr="004F68CD" w:rsidRDefault="00F20E0F" w:rsidP="004D2427">
            <w:pPr>
              <w:tabs>
                <w:tab w:val="decimal" w:pos="733"/>
              </w:tabs>
              <w:rPr>
                <w:rFonts w:ascii="Times New Roman" w:hAnsi="Times New Roman"/>
                <w:color w:val="000000"/>
                <w:sz w:val="24"/>
              </w:rPr>
            </w:pPr>
            <w:r w:rsidRPr="004F68CD">
              <w:rPr>
                <w:rFonts w:ascii="Times New Roman" w:hAnsi="Times New Roman"/>
                <w:color w:val="000000"/>
                <w:sz w:val="24"/>
              </w:rPr>
              <w:t xml:space="preserve">Rite (in </w:t>
            </w:r>
            <w:r w:rsidRPr="004F68CD">
              <w:rPr>
                <w:rFonts w:ascii="Times New Roman" w:hAnsi="Times New Roman"/>
                <w:color w:val="000000"/>
                <w:sz w:val="24"/>
              </w:rPr>
              <w:br/>
              <w:t>Rs.)</w:t>
            </w:r>
          </w:p>
        </w:tc>
      </w:tr>
      <w:tr w:rsidR="00F20E0F" w:rsidTr="004D2427">
        <w:trPr>
          <w:trHeight w:hRule="exact" w:val="802"/>
        </w:trPr>
        <w:tc>
          <w:tcPr>
            <w:tcW w:w="773" w:type="dxa"/>
            <w:tcBorders>
              <w:top w:val="single" w:sz="6" w:space="0" w:color="000000"/>
              <w:left w:val="single" w:sz="6" w:space="0" w:color="000000"/>
              <w:bottom w:val="single" w:sz="6" w:space="0" w:color="000000"/>
              <w:right w:val="single" w:sz="6" w:space="0" w:color="000000"/>
            </w:tcBorders>
          </w:tcPr>
          <w:p w:rsidR="00F20E0F" w:rsidRPr="004F68CD" w:rsidRDefault="00F20E0F" w:rsidP="004D2427">
            <w:pPr>
              <w:tabs>
                <w:tab w:val="decimal" w:pos="401"/>
              </w:tabs>
              <w:rPr>
                <w:rFonts w:ascii="Times New Roman" w:hAnsi="Times New Roman"/>
                <w:color w:val="000000"/>
                <w:sz w:val="24"/>
              </w:rPr>
            </w:pP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Pr="004F68CD" w:rsidRDefault="00F20E0F" w:rsidP="004D2427">
            <w:pPr>
              <w:spacing w:line="228" w:lineRule="auto"/>
              <w:ind w:left="108" w:right="144"/>
              <w:jc w:val="both"/>
              <w:rPr>
                <w:rFonts w:ascii="Times New Roman" w:hAnsi="Times New Roman"/>
                <w:color w:val="000000"/>
                <w:spacing w:val="-4"/>
                <w:sz w:val="24"/>
              </w:rPr>
            </w:pPr>
            <w:r w:rsidRPr="004F68CD">
              <w:rPr>
                <w:rFonts w:ascii="Times New Roman" w:hAnsi="Times New Roman"/>
                <w:color w:val="000000"/>
                <w:spacing w:val="-4"/>
                <w:sz w:val="24"/>
              </w:rPr>
              <w:t>including making joints with or without grooves (thickness of joints except at sharp curve shall not to more than 5mm), including making drainage opening wherever required complete etc. as per directima of Engineer-in-charge (length of finished kerb edging shall be measured for payment). (Precut C.C. kerb sane shall be approved by Engineer-in-charge).</w:t>
            </w:r>
          </w:p>
        </w:tc>
        <w:tc>
          <w:tcPr>
            <w:tcW w:w="1050" w:type="dxa"/>
            <w:tcBorders>
              <w:top w:val="single" w:sz="6" w:space="0" w:color="000000"/>
              <w:left w:val="single" w:sz="6" w:space="0" w:color="000000"/>
              <w:bottom w:val="single" w:sz="6" w:space="0" w:color="000000"/>
              <w:right w:val="single" w:sz="6" w:space="0" w:color="000000"/>
            </w:tcBorders>
          </w:tcPr>
          <w:p w:rsidR="00F20E0F" w:rsidRPr="004F68CD" w:rsidRDefault="00F20E0F" w:rsidP="004D2427">
            <w:pPr>
              <w:jc w:val="center"/>
              <w:rPr>
                <w:rFonts w:ascii="Times New Roman" w:hAnsi="Times New Roman"/>
                <w:color w:val="000000"/>
                <w:sz w:val="24"/>
              </w:rPr>
            </w:pPr>
          </w:p>
        </w:tc>
        <w:tc>
          <w:tcPr>
            <w:tcW w:w="1312" w:type="dxa"/>
            <w:tcBorders>
              <w:top w:val="single" w:sz="6" w:space="0" w:color="000000"/>
              <w:left w:val="single" w:sz="6" w:space="0" w:color="000000"/>
              <w:bottom w:val="single" w:sz="6" w:space="0" w:color="000000"/>
              <w:right w:val="single" w:sz="6" w:space="0" w:color="000000"/>
            </w:tcBorders>
          </w:tcPr>
          <w:p w:rsidR="00F20E0F" w:rsidRPr="004F68CD" w:rsidRDefault="00F20E0F" w:rsidP="004D2427">
            <w:pPr>
              <w:tabs>
                <w:tab w:val="decimal" w:pos="733"/>
              </w:tabs>
              <w:rPr>
                <w:rFonts w:ascii="Times New Roman" w:hAnsi="Times New Roman"/>
                <w:color w:val="000000"/>
                <w:sz w:val="24"/>
              </w:rPr>
            </w:pPr>
          </w:p>
        </w:tc>
      </w:tr>
      <w:tr w:rsidR="00F20E0F" w:rsidTr="004D2427">
        <w:trPr>
          <w:trHeight w:hRule="exact" w:val="802"/>
        </w:trPr>
        <w:tc>
          <w:tcPr>
            <w:tcW w:w="773" w:type="dxa"/>
            <w:tcBorders>
              <w:top w:val="single" w:sz="6" w:space="0" w:color="000000"/>
              <w:left w:val="single" w:sz="6" w:space="0" w:color="000000"/>
              <w:bottom w:val="single" w:sz="6" w:space="0" w:color="000000"/>
              <w:right w:val="single" w:sz="6" w:space="0" w:color="000000"/>
            </w:tcBorders>
          </w:tcPr>
          <w:p w:rsidR="00F20E0F" w:rsidRPr="004F68CD" w:rsidRDefault="00F20E0F" w:rsidP="004D2427">
            <w:pPr>
              <w:tabs>
                <w:tab w:val="decimal" w:pos="401"/>
              </w:tabs>
              <w:rPr>
                <w:rFonts w:ascii="Times New Roman" w:hAnsi="Times New Roman"/>
                <w:color w:val="000000"/>
                <w:sz w:val="24"/>
              </w:rPr>
            </w:pPr>
            <w:r w:rsidRPr="004F68CD">
              <w:rPr>
                <w:rFonts w:ascii="Times New Roman" w:hAnsi="Times New Roman"/>
                <w:color w:val="000000"/>
                <w:sz w:val="24"/>
              </w:rPr>
              <w:lastRenderedPageBreak/>
              <w:t>11,85</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Pr="004F68CD" w:rsidRDefault="00F20E0F" w:rsidP="004D2427">
            <w:pPr>
              <w:spacing w:line="228" w:lineRule="auto"/>
              <w:ind w:left="108" w:right="144"/>
              <w:jc w:val="both"/>
              <w:rPr>
                <w:rFonts w:ascii="Times New Roman" w:hAnsi="Times New Roman"/>
                <w:color w:val="000000"/>
                <w:spacing w:val="-4"/>
                <w:sz w:val="24"/>
              </w:rPr>
            </w:pPr>
            <w:r w:rsidRPr="004F68CD">
              <w:rPr>
                <w:rFonts w:ascii="Times New Roman" w:hAnsi="Times New Roman"/>
                <w:color w:val="000000"/>
                <w:spacing w:val="-4"/>
                <w:sz w:val="24"/>
              </w:rPr>
              <w:t>Providing and fixing at or near ground level factory made RCC pavement slab of M-30 grade of size 450x450r50 mm, including reinforcement with 6 mm dia M. S. bars 4 as on each side, including setting in position in footpath to the required level and line over a bed of 20 mm average thick cement mortar 1:5 (1 cement : 5 sand), homing joint thickness not more than 5mm except on curve, including filling of joints with same cement mortar and making grooves etc. complete as per direction of Engineer-in-charge.</w:t>
            </w:r>
          </w:p>
        </w:tc>
        <w:tc>
          <w:tcPr>
            <w:tcW w:w="1050" w:type="dxa"/>
            <w:tcBorders>
              <w:top w:val="single" w:sz="6" w:space="0" w:color="000000"/>
              <w:left w:val="single" w:sz="6" w:space="0" w:color="000000"/>
              <w:bottom w:val="single" w:sz="6" w:space="0" w:color="000000"/>
              <w:right w:val="single" w:sz="6" w:space="0" w:color="000000"/>
            </w:tcBorders>
          </w:tcPr>
          <w:p w:rsidR="00F20E0F" w:rsidRPr="004F68CD" w:rsidRDefault="00F20E0F" w:rsidP="004D2427">
            <w:pPr>
              <w:jc w:val="center"/>
              <w:rPr>
                <w:rFonts w:ascii="Times New Roman" w:hAnsi="Times New Roman"/>
                <w:color w:val="000000"/>
                <w:sz w:val="24"/>
              </w:rPr>
            </w:pPr>
            <w:r w:rsidRPr="004F68CD">
              <w:rPr>
                <w:rFonts w:ascii="Times New Roman" w:hAnsi="Times New Roman"/>
                <w:color w:val="000000"/>
                <w:sz w:val="24"/>
              </w:rPr>
              <w:t>sqm</w:t>
            </w:r>
          </w:p>
        </w:tc>
        <w:tc>
          <w:tcPr>
            <w:tcW w:w="1312" w:type="dxa"/>
            <w:tcBorders>
              <w:top w:val="single" w:sz="6" w:space="0" w:color="000000"/>
              <w:left w:val="single" w:sz="6" w:space="0" w:color="000000"/>
              <w:bottom w:val="single" w:sz="6" w:space="0" w:color="000000"/>
              <w:right w:val="single" w:sz="6" w:space="0" w:color="000000"/>
            </w:tcBorders>
          </w:tcPr>
          <w:p w:rsidR="00F20E0F" w:rsidRPr="004F68CD" w:rsidRDefault="00F20E0F" w:rsidP="004D2427">
            <w:pPr>
              <w:tabs>
                <w:tab w:val="decimal" w:pos="748"/>
              </w:tabs>
              <w:rPr>
                <w:rFonts w:ascii="Times New Roman" w:hAnsi="Times New Roman"/>
                <w:color w:val="000000"/>
                <w:sz w:val="24"/>
              </w:rPr>
            </w:pPr>
            <w:r w:rsidRPr="004F68CD">
              <w:rPr>
                <w:rFonts w:ascii="Times New Roman" w:hAnsi="Times New Roman"/>
                <w:color w:val="000000"/>
                <w:sz w:val="24"/>
              </w:rPr>
              <w:t>518.00</w:t>
            </w:r>
          </w:p>
        </w:tc>
      </w:tr>
      <w:tr w:rsidR="00F20E0F" w:rsidTr="004D2427">
        <w:trPr>
          <w:trHeight w:hRule="exact" w:val="802"/>
        </w:trPr>
        <w:tc>
          <w:tcPr>
            <w:tcW w:w="773" w:type="dxa"/>
            <w:tcBorders>
              <w:top w:val="single" w:sz="6" w:space="0" w:color="000000"/>
              <w:left w:val="single" w:sz="6" w:space="0" w:color="000000"/>
              <w:bottom w:val="single" w:sz="6" w:space="0" w:color="000000"/>
              <w:right w:val="single" w:sz="6" w:space="0" w:color="000000"/>
            </w:tcBorders>
          </w:tcPr>
          <w:p w:rsidR="00F20E0F" w:rsidRPr="004F68CD" w:rsidRDefault="00F20E0F" w:rsidP="004D2427">
            <w:pPr>
              <w:tabs>
                <w:tab w:val="decimal" w:pos="401"/>
              </w:tabs>
              <w:rPr>
                <w:rFonts w:ascii="Times New Roman" w:hAnsi="Times New Roman"/>
                <w:color w:val="000000"/>
                <w:sz w:val="24"/>
              </w:rPr>
            </w:pPr>
            <w:r w:rsidRPr="004F68CD">
              <w:rPr>
                <w:rFonts w:ascii="Times New Roman" w:hAnsi="Times New Roman"/>
                <w:color w:val="000000"/>
                <w:sz w:val="24"/>
              </w:rPr>
              <w:t>11.86</w:t>
            </w:r>
          </w:p>
        </w:tc>
        <w:tc>
          <w:tcPr>
            <w:tcW w:w="6645" w:type="dxa"/>
            <w:gridSpan w:val="3"/>
            <w:tcBorders>
              <w:top w:val="single" w:sz="6" w:space="0" w:color="000000"/>
              <w:left w:val="single" w:sz="6" w:space="0" w:color="000000"/>
              <w:bottom w:val="single" w:sz="6" w:space="0" w:color="000000"/>
              <w:right w:val="single" w:sz="6" w:space="0" w:color="000000"/>
            </w:tcBorders>
          </w:tcPr>
          <w:p w:rsidR="00F20E0F" w:rsidRPr="004F68CD" w:rsidRDefault="00F20E0F" w:rsidP="004D2427">
            <w:pPr>
              <w:spacing w:line="228" w:lineRule="auto"/>
              <w:ind w:left="108" w:right="144"/>
              <w:jc w:val="both"/>
              <w:rPr>
                <w:rFonts w:ascii="Times New Roman" w:hAnsi="Times New Roman"/>
                <w:color w:val="000000"/>
                <w:spacing w:val="-4"/>
                <w:sz w:val="24"/>
              </w:rPr>
            </w:pPr>
            <w:r w:rsidRPr="004F68CD">
              <w:rPr>
                <w:rFonts w:ascii="Times New Roman" w:hAnsi="Times New Roman"/>
                <w:color w:val="000000"/>
                <w:spacing w:val="-4"/>
                <w:sz w:val="24"/>
              </w:rPr>
              <w:t>Providing and fixing 16mm thick gang saw cut mirror polished premoulded and prepolished machine cut Granite of approved shade, colour and texture of Granite Door frame, in cement mortar 1:3 (1 cement :3 sand) including pointing with an admixture of pigment to match the elude including fixing of granite stone door frame with epoxy resin based adhesive including secured to the backing by moans of cramps, drilling of hole with rawl plugs and screws 75mm long cleaning etc. complete. Including rubbing, curing, moulding and polishing edges to give high glossy finish and drilling of hole for fixing stainless steel hinge, aldrop, towerbolt do complete at all levels as per instruction of Engineer-in-charge.</w:t>
            </w:r>
          </w:p>
        </w:tc>
        <w:tc>
          <w:tcPr>
            <w:tcW w:w="1050" w:type="dxa"/>
            <w:tcBorders>
              <w:top w:val="single" w:sz="6" w:space="0" w:color="000000"/>
              <w:left w:val="single" w:sz="6" w:space="0" w:color="000000"/>
              <w:bottom w:val="single" w:sz="6" w:space="0" w:color="000000"/>
              <w:right w:val="single" w:sz="6" w:space="0" w:color="000000"/>
            </w:tcBorders>
          </w:tcPr>
          <w:p w:rsidR="00F20E0F" w:rsidRPr="004F68CD" w:rsidRDefault="00F20E0F" w:rsidP="004D2427">
            <w:pPr>
              <w:jc w:val="center"/>
              <w:rPr>
                <w:rFonts w:ascii="Times New Roman" w:hAnsi="Times New Roman"/>
                <w:color w:val="000000"/>
                <w:sz w:val="24"/>
              </w:rPr>
            </w:pPr>
          </w:p>
        </w:tc>
        <w:tc>
          <w:tcPr>
            <w:tcW w:w="1312" w:type="dxa"/>
            <w:tcBorders>
              <w:top w:val="single" w:sz="6" w:space="0" w:color="000000"/>
              <w:left w:val="single" w:sz="6" w:space="0" w:color="000000"/>
              <w:bottom w:val="single" w:sz="6" w:space="0" w:color="000000"/>
              <w:right w:val="single" w:sz="6" w:space="0" w:color="000000"/>
            </w:tcBorders>
          </w:tcPr>
          <w:p w:rsidR="00F20E0F" w:rsidRPr="004F68CD" w:rsidRDefault="00F20E0F" w:rsidP="004D2427">
            <w:pPr>
              <w:tabs>
                <w:tab w:val="decimal" w:pos="733"/>
              </w:tabs>
              <w:rPr>
                <w:rFonts w:ascii="Times New Roman" w:hAnsi="Times New Roman"/>
                <w:color w:val="000000"/>
                <w:sz w:val="24"/>
              </w:rPr>
            </w:pPr>
          </w:p>
        </w:tc>
      </w:tr>
      <w:tr w:rsidR="00F20E0F" w:rsidTr="004D2427">
        <w:trPr>
          <w:trHeight w:hRule="exact" w:val="510"/>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9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11,86.1</w:t>
            </w:r>
          </w:p>
        </w:tc>
        <w:tc>
          <w:tcPr>
            <w:tcW w:w="5700"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right="810"/>
              <w:jc w:val="right"/>
              <w:rPr>
                <w:rFonts w:ascii="Times New Roman" w:hAnsi="Times New Roman"/>
                <w:b/>
                <w:color w:val="000000"/>
                <w:spacing w:val="-12"/>
                <w:sz w:val="24"/>
              </w:rPr>
            </w:pPr>
            <w:r>
              <w:rPr>
                <w:rFonts w:ascii="Times New Roman" w:hAnsi="Times New Roman"/>
                <w:b/>
                <w:color w:val="000000"/>
                <w:spacing w:val="-12"/>
                <w:sz w:val="24"/>
              </w:rPr>
              <w:t>Grand Door frame for 100mm thick wall Thickness.</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48"/>
              </w:tabs>
              <w:rPr>
                <w:rFonts w:ascii="Times New Roman" w:hAnsi="Times New Roman"/>
                <w:b/>
                <w:color w:val="000000"/>
                <w:spacing w:val="-10"/>
                <w:sz w:val="24"/>
              </w:rPr>
            </w:pPr>
            <w:r>
              <w:rPr>
                <w:rFonts w:ascii="Times New Roman" w:hAnsi="Times New Roman"/>
                <w:b/>
                <w:color w:val="000000"/>
                <w:spacing w:val="-10"/>
                <w:sz w:val="24"/>
              </w:rPr>
              <w:t>1122.00</w:t>
            </w:r>
          </w:p>
        </w:tc>
      </w:tr>
      <w:tr w:rsidR="00F20E0F" w:rsidTr="004D2427">
        <w:trPr>
          <w:trHeight w:hRule="exact" w:val="517"/>
        </w:trPr>
        <w:tc>
          <w:tcPr>
            <w:tcW w:w="773" w:type="dxa"/>
            <w:tcBorders>
              <w:top w:val="single" w:sz="6" w:space="0" w:color="000000"/>
              <w:left w:val="single" w:sz="6" w:space="0" w:color="000000"/>
              <w:bottom w:val="single" w:sz="6" w:space="0" w:color="000000"/>
              <w:right w:val="single" w:sz="6" w:space="0" w:color="000000"/>
            </w:tcBorders>
          </w:tcPr>
          <w:p w:rsidR="00F20E0F" w:rsidRDefault="00F20E0F" w:rsidP="004D2427">
            <w:pPr>
              <w:rPr>
                <w:rFonts w:ascii="Times New Roman" w:hAnsi="Times New Roman"/>
                <w:color w:val="000000"/>
                <w:sz w:val="20"/>
              </w:rPr>
            </w:pPr>
          </w:p>
        </w:tc>
        <w:tc>
          <w:tcPr>
            <w:tcW w:w="945" w:type="dxa"/>
            <w:tcBorders>
              <w:top w:val="single" w:sz="6" w:space="0" w:color="000000"/>
              <w:left w:val="single" w:sz="6" w:space="0" w:color="000000"/>
              <w:bottom w:val="single" w:sz="6" w:space="0" w:color="000000"/>
              <w:right w:val="single" w:sz="6" w:space="0" w:color="000000"/>
            </w:tcBorders>
          </w:tcPr>
          <w:p w:rsidR="00F20E0F" w:rsidRDefault="00F20E0F" w:rsidP="004D2427">
            <w:pPr>
              <w:ind w:left="112"/>
              <w:rPr>
                <w:rFonts w:ascii="Times New Roman" w:hAnsi="Times New Roman"/>
                <w:b/>
                <w:color w:val="000000"/>
                <w:spacing w:val="-10"/>
                <w:sz w:val="24"/>
              </w:rPr>
            </w:pPr>
            <w:r>
              <w:rPr>
                <w:rFonts w:ascii="Times New Roman" w:hAnsi="Times New Roman"/>
                <w:b/>
                <w:color w:val="000000"/>
                <w:spacing w:val="-10"/>
                <w:sz w:val="24"/>
              </w:rPr>
              <w:t>11,86.2</w:t>
            </w:r>
          </w:p>
        </w:tc>
        <w:tc>
          <w:tcPr>
            <w:tcW w:w="5700" w:type="dxa"/>
            <w:gridSpan w:val="2"/>
            <w:tcBorders>
              <w:top w:val="single" w:sz="6" w:space="0" w:color="000000"/>
              <w:left w:val="single" w:sz="6" w:space="0" w:color="000000"/>
              <w:bottom w:val="single" w:sz="6" w:space="0" w:color="000000"/>
              <w:right w:val="single" w:sz="6" w:space="0" w:color="000000"/>
            </w:tcBorders>
          </w:tcPr>
          <w:p w:rsidR="00F20E0F" w:rsidRDefault="00F20E0F" w:rsidP="004D2427">
            <w:pPr>
              <w:ind w:right="810"/>
              <w:jc w:val="right"/>
              <w:rPr>
                <w:rFonts w:ascii="Times New Roman" w:hAnsi="Times New Roman"/>
                <w:b/>
                <w:color w:val="000000"/>
                <w:spacing w:val="-12"/>
                <w:sz w:val="24"/>
              </w:rPr>
            </w:pPr>
            <w:r>
              <w:rPr>
                <w:rFonts w:ascii="Times New Roman" w:hAnsi="Times New Roman"/>
                <w:b/>
                <w:color w:val="000000"/>
                <w:spacing w:val="-12"/>
                <w:sz w:val="24"/>
              </w:rPr>
              <w:t>Grand Door frame for 200mm thick wall Thickness.</w:t>
            </w:r>
          </w:p>
        </w:tc>
        <w:tc>
          <w:tcPr>
            <w:tcW w:w="1050" w:type="dxa"/>
            <w:tcBorders>
              <w:top w:val="single" w:sz="6" w:space="0" w:color="000000"/>
              <w:left w:val="single" w:sz="6" w:space="0" w:color="000000"/>
              <w:bottom w:val="single" w:sz="6" w:space="0" w:color="000000"/>
              <w:right w:val="single" w:sz="6" w:space="0" w:color="000000"/>
            </w:tcBorders>
          </w:tcPr>
          <w:p w:rsidR="00F20E0F" w:rsidRDefault="00F20E0F" w:rsidP="004D2427">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312" w:type="dxa"/>
            <w:tcBorders>
              <w:top w:val="single" w:sz="6" w:space="0" w:color="000000"/>
              <w:left w:val="single" w:sz="6" w:space="0" w:color="000000"/>
              <w:bottom w:val="single" w:sz="6" w:space="0" w:color="000000"/>
              <w:right w:val="single" w:sz="6" w:space="0" w:color="000000"/>
            </w:tcBorders>
          </w:tcPr>
          <w:p w:rsidR="00F20E0F" w:rsidRDefault="00F20E0F" w:rsidP="004D2427">
            <w:pPr>
              <w:tabs>
                <w:tab w:val="decimal" w:pos="748"/>
              </w:tabs>
              <w:rPr>
                <w:rFonts w:ascii="Times New Roman" w:hAnsi="Times New Roman"/>
                <w:b/>
                <w:color w:val="000000"/>
                <w:spacing w:val="-10"/>
                <w:sz w:val="24"/>
              </w:rPr>
            </w:pPr>
            <w:r>
              <w:rPr>
                <w:rFonts w:ascii="Times New Roman" w:hAnsi="Times New Roman"/>
                <w:b/>
                <w:color w:val="000000"/>
                <w:spacing w:val="-10"/>
                <w:sz w:val="24"/>
              </w:rPr>
              <w:t>1680.00</w:t>
            </w:r>
          </w:p>
        </w:tc>
      </w:tr>
    </w:tbl>
    <w:p w:rsidR="00F20E0F" w:rsidRDefault="00F20E0F" w:rsidP="00F20E0F">
      <w:pPr>
        <w:rPr>
          <w:rFonts w:ascii="Times New Roman" w:hAnsi="Times New Roman"/>
          <w:color w:val="000000"/>
          <w:sz w:val="24"/>
        </w:rPr>
      </w:pPr>
    </w:p>
    <w:p w:rsidR="00864A83" w:rsidRDefault="00864A83" w:rsidP="00864A83">
      <w:pPr>
        <w:pStyle w:val="Style2"/>
        <w:tabs>
          <w:tab w:val="right" w:pos="10043"/>
        </w:tabs>
        <w:kinsoku w:val="0"/>
        <w:autoSpaceDE/>
        <w:autoSpaceDN/>
        <w:adjustRightInd/>
        <w:rPr>
          <w:rStyle w:val="CharacterStyle2"/>
          <w:b/>
          <w:bCs/>
          <w:sz w:val="18"/>
          <w:szCs w:val="18"/>
        </w:rPr>
      </w:pPr>
    </w:p>
    <w:p w:rsidR="00864A83" w:rsidRDefault="00864A83" w:rsidP="00864A83">
      <w:pPr>
        <w:pStyle w:val="Style2"/>
        <w:tabs>
          <w:tab w:val="right" w:pos="10043"/>
        </w:tabs>
        <w:kinsoku w:val="0"/>
        <w:autoSpaceDE/>
        <w:autoSpaceDN/>
        <w:adjustRightInd/>
        <w:rPr>
          <w:rStyle w:val="CharacterStyle2"/>
          <w:b/>
          <w:bCs/>
          <w:sz w:val="18"/>
          <w:szCs w:val="18"/>
        </w:rPr>
      </w:pPr>
    </w:p>
    <w:p w:rsidR="00864A83" w:rsidRDefault="00864A83" w:rsidP="00864A83">
      <w:pPr>
        <w:pStyle w:val="Style2"/>
        <w:tabs>
          <w:tab w:val="right" w:pos="10043"/>
        </w:tabs>
        <w:kinsoku w:val="0"/>
        <w:autoSpaceDE/>
        <w:autoSpaceDN/>
        <w:adjustRightInd/>
        <w:rPr>
          <w:rStyle w:val="CharacterStyle2"/>
          <w:b/>
          <w:bCs/>
          <w:sz w:val="18"/>
          <w:szCs w:val="18"/>
        </w:rPr>
      </w:pPr>
    </w:p>
    <w:p w:rsidR="00864A83" w:rsidRDefault="00864A83" w:rsidP="00864A83">
      <w:pPr>
        <w:pStyle w:val="Style2"/>
        <w:tabs>
          <w:tab w:val="right" w:pos="10043"/>
        </w:tabs>
        <w:kinsoku w:val="0"/>
        <w:autoSpaceDE/>
        <w:autoSpaceDN/>
        <w:adjustRightInd/>
        <w:rPr>
          <w:rStyle w:val="CharacterStyle2"/>
          <w:b/>
          <w:bCs/>
          <w:sz w:val="18"/>
          <w:szCs w:val="18"/>
        </w:rPr>
      </w:pPr>
    </w:p>
    <w:p w:rsidR="00BA6F73" w:rsidRDefault="00BA6F73" w:rsidP="00BA6F73">
      <w:pPr>
        <w:jc w:val="center"/>
        <w:rPr>
          <w:rFonts w:ascii="Times New Roman" w:hAnsi="Times New Roman" w:cs="Times New Roman"/>
        </w:rPr>
      </w:pPr>
      <w:r>
        <w:t>Page No.212</w:t>
      </w:r>
    </w:p>
    <w:p w:rsidR="00864A83" w:rsidRDefault="00864A83" w:rsidP="00BA6F73">
      <w:pPr>
        <w:pStyle w:val="Style2"/>
        <w:tabs>
          <w:tab w:val="right" w:pos="10043"/>
        </w:tabs>
        <w:kinsoku w:val="0"/>
        <w:autoSpaceDE/>
        <w:autoSpaceDN/>
        <w:adjustRightInd/>
        <w:jc w:val="center"/>
        <w:rPr>
          <w:rStyle w:val="CharacterStyle2"/>
          <w:b/>
          <w:bCs/>
          <w:sz w:val="18"/>
          <w:szCs w:val="18"/>
        </w:rPr>
      </w:pPr>
    </w:p>
    <w:p w:rsidR="00864A83" w:rsidRDefault="00864A83" w:rsidP="00864A83">
      <w:pPr>
        <w:pStyle w:val="Style2"/>
        <w:tabs>
          <w:tab w:val="right" w:pos="10043"/>
        </w:tabs>
        <w:kinsoku w:val="0"/>
        <w:autoSpaceDE/>
        <w:autoSpaceDN/>
        <w:adjustRightInd/>
        <w:rPr>
          <w:rStyle w:val="CharacterStyle2"/>
          <w:b/>
          <w:bCs/>
          <w:sz w:val="18"/>
          <w:szCs w:val="18"/>
        </w:rPr>
      </w:pPr>
    </w:p>
    <w:p w:rsidR="00864A83" w:rsidRDefault="00864A83" w:rsidP="00864A83">
      <w:pPr>
        <w:pStyle w:val="Style2"/>
        <w:tabs>
          <w:tab w:val="right" w:pos="10043"/>
        </w:tabs>
        <w:kinsoku w:val="0"/>
        <w:autoSpaceDE/>
        <w:autoSpaceDN/>
        <w:adjustRightInd/>
        <w:rPr>
          <w:rStyle w:val="CharacterStyle2"/>
          <w:b/>
          <w:bCs/>
          <w:sz w:val="18"/>
          <w:szCs w:val="18"/>
        </w:rPr>
      </w:pPr>
    </w:p>
    <w:p w:rsidR="00864A83" w:rsidRDefault="00864A83" w:rsidP="00864A83">
      <w:pPr>
        <w:pStyle w:val="Style2"/>
        <w:tabs>
          <w:tab w:val="right" w:pos="10043"/>
        </w:tabs>
        <w:kinsoku w:val="0"/>
        <w:autoSpaceDE/>
        <w:autoSpaceDN/>
        <w:adjustRightInd/>
        <w:rPr>
          <w:rStyle w:val="CharacterStyle2"/>
          <w:b/>
          <w:bCs/>
          <w:sz w:val="18"/>
          <w:szCs w:val="18"/>
        </w:rPr>
      </w:pPr>
    </w:p>
    <w:p w:rsidR="00864A83" w:rsidRDefault="00864A83"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BA6F73" w:rsidRDefault="00BA6F73" w:rsidP="00864A83">
      <w:pPr>
        <w:pStyle w:val="Style2"/>
        <w:tabs>
          <w:tab w:val="right" w:pos="10043"/>
        </w:tabs>
        <w:kinsoku w:val="0"/>
        <w:autoSpaceDE/>
        <w:autoSpaceDN/>
        <w:adjustRightInd/>
        <w:rPr>
          <w:rStyle w:val="CharacterStyle2"/>
          <w:b/>
          <w:bCs/>
          <w:sz w:val="18"/>
          <w:szCs w:val="18"/>
        </w:rPr>
      </w:pPr>
    </w:p>
    <w:p w:rsidR="00BA6F73" w:rsidRDefault="00BA6F73" w:rsidP="00864A83">
      <w:pPr>
        <w:pStyle w:val="Style2"/>
        <w:tabs>
          <w:tab w:val="right" w:pos="10043"/>
        </w:tabs>
        <w:kinsoku w:val="0"/>
        <w:autoSpaceDE/>
        <w:autoSpaceDN/>
        <w:adjustRightInd/>
        <w:rPr>
          <w:rStyle w:val="CharacterStyle2"/>
          <w:b/>
          <w:bCs/>
          <w:sz w:val="18"/>
          <w:szCs w:val="18"/>
        </w:rPr>
      </w:pPr>
    </w:p>
    <w:p w:rsidR="00BA6F73" w:rsidRDefault="00BA6F73"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C30DD8" w:rsidRDefault="00C30DD8" w:rsidP="00864A83">
      <w:pPr>
        <w:pStyle w:val="Style2"/>
        <w:tabs>
          <w:tab w:val="right" w:pos="10043"/>
        </w:tabs>
        <w:kinsoku w:val="0"/>
        <w:autoSpaceDE/>
        <w:autoSpaceDN/>
        <w:adjustRightInd/>
        <w:rPr>
          <w:rStyle w:val="CharacterStyle2"/>
          <w:b/>
          <w:bCs/>
          <w:sz w:val="18"/>
          <w:szCs w:val="18"/>
        </w:rPr>
      </w:pPr>
    </w:p>
    <w:p w:rsidR="00864A83" w:rsidRDefault="00864A83" w:rsidP="00864A83">
      <w:pPr>
        <w:pStyle w:val="Style2"/>
        <w:tabs>
          <w:tab w:val="right" w:pos="10043"/>
        </w:tabs>
        <w:kinsoku w:val="0"/>
        <w:autoSpaceDE/>
        <w:autoSpaceDN/>
        <w:adjustRightInd/>
        <w:rPr>
          <w:rStyle w:val="CharacterStyle2"/>
          <w:b/>
          <w:bCs/>
          <w:sz w:val="18"/>
          <w:szCs w:val="18"/>
        </w:rPr>
      </w:pPr>
    </w:p>
    <w:p w:rsidR="00661687" w:rsidRDefault="00661687" w:rsidP="00661687">
      <w:pPr>
        <w:spacing w:before="115" w:line="20" w:lineRule="exact"/>
        <w:ind w:left="15" w:right="172"/>
      </w:pPr>
    </w:p>
    <w:tbl>
      <w:tblPr>
        <w:tblW w:w="0" w:type="auto"/>
        <w:tblInd w:w="23" w:type="dxa"/>
        <w:tblLayout w:type="fixed"/>
        <w:tblCellMar>
          <w:left w:w="0" w:type="dxa"/>
          <w:right w:w="0" w:type="dxa"/>
        </w:tblCellMar>
        <w:tblLook w:val="0000"/>
        <w:tblPrChange w:id="480" w:author="xds" w:date="2015-01-31T02:59:00Z">
          <w:tblPr>
            <w:tblW w:w="0" w:type="auto"/>
            <w:tblInd w:w="23" w:type="dxa"/>
            <w:tblLayout w:type="fixed"/>
            <w:tblCellMar>
              <w:left w:w="0" w:type="dxa"/>
              <w:right w:w="0" w:type="dxa"/>
            </w:tblCellMar>
            <w:tblLook w:val="0000"/>
          </w:tblPr>
        </w:tblPrChange>
      </w:tblPr>
      <w:tblGrid>
        <w:gridCol w:w="870"/>
        <w:gridCol w:w="1088"/>
        <w:gridCol w:w="5677"/>
        <w:gridCol w:w="923"/>
        <w:gridCol w:w="1335"/>
        <w:tblGridChange w:id="481">
          <w:tblGrid>
            <w:gridCol w:w="870"/>
            <w:gridCol w:w="1088"/>
            <w:gridCol w:w="5662"/>
            <w:gridCol w:w="938"/>
            <w:gridCol w:w="1335"/>
          </w:tblGrid>
        </w:tblGridChange>
      </w:tblGrid>
      <w:tr w:rsidR="00661687" w:rsidTr="006F658E">
        <w:trPr>
          <w:trHeight w:hRule="exact" w:val="668"/>
          <w:trPrChange w:id="482" w:author="xds" w:date="2015-01-31T02:59:00Z">
            <w:trPr>
              <w:trHeight w:hRule="exact" w:val="668"/>
            </w:trPr>
          </w:trPrChange>
        </w:trPr>
        <w:tc>
          <w:tcPr>
            <w:tcW w:w="870" w:type="dxa"/>
            <w:tcBorders>
              <w:top w:val="single" w:sz="6" w:space="0" w:color="auto"/>
              <w:left w:val="single" w:sz="6" w:space="0" w:color="auto"/>
              <w:bottom w:val="single" w:sz="6" w:space="0" w:color="auto"/>
              <w:right w:val="single" w:sz="6" w:space="0" w:color="auto"/>
            </w:tcBorders>
            <w:tcPrChange w:id="483"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Item</w:t>
            </w:r>
            <w:r>
              <w:rPr>
                <w:rStyle w:val="CharacterStyle1"/>
                <w:spacing w:val="-10"/>
              </w:rPr>
              <w:br/>
              <w:t>No.</w:t>
            </w:r>
          </w:p>
        </w:tc>
        <w:tc>
          <w:tcPr>
            <w:tcW w:w="6765" w:type="dxa"/>
            <w:gridSpan w:val="2"/>
            <w:tcBorders>
              <w:top w:val="single" w:sz="6" w:space="0" w:color="auto"/>
              <w:left w:val="single" w:sz="6" w:space="0" w:color="auto"/>
              <w:bottom w:val="single" w:sz="6" w:space="0" w:color="auto"/>
              <w:right w:val="single" w:sz="6" w:space="0" w:color="auto"/>
            </w:tcBorders>
            <w:tcPrChange w:id="484" w:author="xds" w:date="2015-01-31T02:59:00Z">
              <w:tcPr>
                <w:tcW w:w="6750" w:type="dxa"/>
                <w:gridSpan w:val="2"/>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rPr>
            </w:pPr>
            <w:r>
              <w:rPr>
                <w:rStyle w:val="CharacterStyle1"/>
              </w:rPr>
              <w:t>Description</w:t>
            </w:r>
          </w:p>
        </w:tc>
        <w:tc>
          <w:tcPr>
            <w:tcW w:w="923" w:type="dxa"/>
            <w:tcBorders>
              <w:top w:val="single" w:sz="6" w:space="0" w:color="auto"/>
              <w:left w:val="single" w:sz="6" w:space="0" w:color="auto"/>
              <w:bottom w:val="single" w:sz="6" w:space="0" w:color="auto"/>
              <w:right w:val="single" w:sz="6" w:space="0" w:color="auto"/>
            </w:tcBorders>
            <w:tcPrChange w:id="485"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Unit</w:t>
            </w:r>
          </w:p>
        </w:tc>
        <w:tc>
          <w:tcPr>
            <w:tcW w:w="1335" w:type="dxa"/>
            <w:tcBorders>
              <w:top w:val="single" w:sz="6" w:space="0" w:color="auto"/>
              <w:left w:val="single" w:sz="6" w:space="0" w:color="auto"/>
              <w:bottom w:val="single" w:sz="6" w:space="0" w:color="auto"/>
              <w:right w:val="single" w:sz="6" w:space="0" w:color="auto"/>
            </w:tcBorders>
            <w:tcPrChange w:id="486"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Rate tin</w:t>
            </w:r>
            <w:r>
              <w:rPr>
                <w:rStyle w:val="CharacterStyle1"/>
                <w:spacing w:val="-10"/>
              </w:rPr>
              <w:br/>
              <w:t>Rs.)</w:t>
            </w:r>
          </w:p>
        </w:tc>
      </w:tr>
      <w:tr w:rsidR="00661687" w:rsidTr="006F658E">
        <w:trPr>
          <w:trHeight w:hRule="exact" w:val="315"/>
          <w:trPrChange w:id="487" w:author="xds" w:date="2015-01-31T02:59:00Z">
            <w:trPr>
              <w:trHeight w:hRule="exact" w:val="315"/>
            </w:trPr>
          </w:trPrChange>
        </w:trPr>
        <w:tc>
          <w:tcPr>
            <w:tcW w:w="870" w:type="dxa"/>
            <w:tcBorders>
              <w:top w:val="single" w:sz="6" w:space="0" w:color="auto"/>
              <w:left w:val="single" w:sz="6" w:space="0" w:color="auto"/>
              <w:bottom w:val="single" w:sz="6" w:space="0" w:color="auto"/>
              <w:right w:val="single" w:sz="6" w:space="0" w:color="auto"/>
            </w:tcBorders>
            <w:tcPrChange w:id="488"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6765" w:type="dxa"/>
            <w:gridSpan w:val="2"/>
            <w:tcBorders>
              <w:top w:val="single" w:sz="6" w:space="0" w:color="auto"/>
              <w:left w:val="single" w:sz="6" w:space="0" w:color="auto"/>
              <w:bottom w:val="single" w:sz="6" w:space="0" w:color="auto"/>
              <w:right w:val="single" w:sz="6" w:space="0" w:color="auto"/>
            </w:tcBorders>
            <w:tcPrChange w:id="489" w:author="xds" w:date="2015-01-31T02:59:00Z">
              <w:tcPr>
                <w:tcW w:w="6750" w:type="dxa"/>
                <w:gridSpan w:val="2"/>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923" w:type="dxa"/>
            <w:tcBorders>
              <w:top w:val="single" w:sz="6" w:space="0" w:color="auto"/>
              <w:left w:val="single" w:sz="6" w:space="0" w:color="auto"/>
              <w:bottom w:val="single" w:sz="6" w:space="0" w:color="auto"/>
              <w:right w:val="single" w:sz="6" w:space="0" w:color="auto"/>
            </w:tcBorders>
            <w:tcPrChange w:id="490"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335" w:type="dxa"/>
            <w:tcBorders>
              <w:top w:val="single" w:sz="6" w:space="0" w:color="auto"/>
              <w:left w:val="single" w:sz="6" w:space="0" w:color="auto"/>
              <w:bottom w:val="single" w:sz="6" w:space="0" w:color="auto"/>
              <w:right w:val="single" w:sz="6" w:space="0" w:color="auto"/>
            </w:tcBorders>
            <w:tcPrChange w:id="491"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r>
      <w:tr w:rsidR="00661687" w:rsidTr="006F658E">
        <w:trPr>
          <w:trHeight w:hRule="exact" w:val="2392"/>
          <w:trPrChange w:id="492" w:author="xds" w:date="2015-01-31T02:59:00Z">
            <w:trPr>
              <w:trHeight w:hRule="exact" w:val="2392"/>
            </w:trPr>
          </w:trPrChange>
        </w:trPr>
        <w:tc>
          <w:tcPr>
            <w:tcW w:w="870" w:type="dxa"/>
            <w:tcBorders>
              <w:top w:val="single" w:sz="6" w:space="0" w:color="auto"/>
              <w:left w:val="single" w:sz="6" w:space="0" w:color="auto"/>
              <w:bottom w:val="single" w:sz="6" w:space="0" w:color="auto"/>
              <w:right w:val="single" w:sz="6" w:space="0" w:color="auto"/>
            </w:tcBorders>
            <w:tcPrChange w:id="493"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tabs>
                <w:tab w:val="decimal" w:pos="500"/>
              </w:tabs>
              <w:kinsoku w:val="0"/>
              <w:autoSpaceDE/>
              <w:autoSpaceDN/>
              <w:rPr>
                <w:rStyle w:val="CharacterStyle1"/>
                <w:spacing w:val="-10"/>
              </w:rPr>
            </w:pPr>
            <w:r>
              <w:rPr>
                <w:rStyle w:val="CharacterStyle1"/>
                <w:spacing w:val="-10"/>
              </w:rPr>
              <w:lastRenderedPageBreak/>
              <w:t>12.1</w:t>
            </w:r>
          </w:p>
        </w:tc>
        <w:tc>
          <w:tcPr>
            <w:tcW w:w="6765" w:type="dxa"/>
            <w:gridSpan w:val="2"/>
            <w:tcBorders>
              <w:top w:val="single" w:sz="6" w:space="0" w:color="auto"/>
              <w:left w:val="single" w:sz="6" w:space="0" w:color="auto"/>
              <w:bottom w:val="single" w:sz="6" w:space="0" w:color="auto"/>
              <w:right w:val="single" w:sz="6" w:space="0" w:color="auto"/>
            </w:tcBorders>
            <w:tcPrChange w:id="494" w:author="xds" w:date="2015-01-31T02:59:00Z">
              <w:tcPr>
                <w:tcW w:w="6750" w:type="dxa"/>
                <w:gridSpan w:val="2"/>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ind w:left="108" w:right="108"/>
              <w:jc w:val="both"/>
              <w:rPr>
                <w:rStyle w:val="CharacterStyle2"/>
                <w:spacing w:val="-5"/>
                <w:sz w:val="24"/>
                <w:szCs w:val="24"/>
              </w:rPr>
            </w:pPr>
            <w:r>
              <w:rPr>
                <w:rStyle w:val="CharacterStyle2"/>
                <w:spacing w:val="-2"/>
                <w:sz w:val="24"/>
                <w:szCs w:val="24"/>
              </w:rPr>
              <w:t xml:space="preserve">Providing corrugated G.S. sheet roofing including vertical/ carved </w:t>
            </w:r>
            <w:r>
              <w:rPr>
                <w:rStyle w:val="CharacterStyle2"/>
                <w:spacing w:val="-6"/>
                <w:sz w:val="24"/>
                <w:szCs w:val="24"/>
              </w:rPr>
              <w:t xml:space="preserve">surface fixed with polymer coated J or L hooks, bolts and nuts 8 mm </w:t>
            </w:r>
            <w:r>
              <w:rPr>
                <w:rStyle w:val="CharacterStyle2"/>
                <w:sz w:val="24"/>
                <w:szCs w:val="24"/>
              </w:rPr>
              <w:t xml:space="preserve">diameter with bitumen and GI limpet washers or with GI. limpet </w:t>
            </w:r>
            <w:r>
              <w:rPr>
                <w:rStyle w:val="CharacterStyle2"/>
                <w:spacing w:val="-6"/>
                <w:sz w:val="24"/>
                <w:szCs w:val="24"/>
              </w:rPr>
              <w:t xml:space="preserve">washers filled with white lead and including a coal of approved steel </w:t>
            </w:r>
            <w:r>
              <w:rPr>
                <w:rStyle w:val="CharacterStyle2"/>
                <w:sz w:val="24"/>
                <w:szCs w:val="24"/>
              </w:rPr>
              <w:t xml:space="preserve">primer and two coats of approved paint on overlapping of sheets </w:t>
            </w:r>
            <w:r>
              <w:rPr>
                <w:rStyle w:val="CharacterStyle2"/>
                <w:spacing w:val="-1"/>
                <w:sz w:val="24"/>
                <w:szCs w:val="24"/>
              </w:rPr>
              <w:t xml:space="preserve">complete upto any pitch in horizontal/ vatical or curved surfaces) </w:t>
            </w:r>
            <w:r>
              <w:rPr>
                <w:rStyle w:val="CharacterStyle2"/>
                <w:spacing w:val="-4"/>
                <w:sz w:val="24"/>
                <w:szCs w:val="24"/>
              </w:rPr>
              <w:t xml:space="preserve">excluding the cost of puffins, rafters and trusses and including cutting </w:t>
            </w:r>
            <w:r>
              <w:rPr>
                <w:rStyle w:val="CharacterStyle2"/>
                <w:spacing w:val="-5"/>
                <w:sz w:val="24"/>
                <w:szCs w:val="24"/>
              </w:rPr>
              <w:t>to size and shape wherever required.</w:t>
            </w:r>
          </w:p>
        </w:tc>
        <w:tc>
          <w:tcPr>
            <w:tcW w:w="923" w:type="dxa"/>
            <w:tcBorders>
              <w:top w:val="single" w:sz="6" w:space="0" w:color="auto"/>
              <w:left w:val="single" w:sz="6" w:space="0" w:color="auto"/>
              <w:bottom w:val="single" w:sz="6" w:space="0" w:color="auto"/>
              <w:right w:val="single" w:sz="6" w:space="0" w:color="auto"/>
            </w:tcBorders>
            <w:tcPrChange w:id="495"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335" w:type="dxa"/>
            <w:tcBorders>
              <w:top w:val="single" w:sz="6" w:space="0" w:color="auto"/>
              <w:left w:val="single" w:sz="6" w:space="0" w:color="auto"/>
              <w:bottom w:val="single" w:sz="6" w:space="0" w:color="auto"/>
              <w:right w:val="single" w:sz="6" w:space="0" w:color="auto"/>
            </w:tcBorders>
            <w:tcPrChange w:id="496"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r>
      <w:tr w:rsidR="00661687" w:rsidTr="006F658E">
        <w:trPr>
          <w:trHeight w:hRule="exact" w:val="465"/>
          <w:trPrChange w:id="497" w:author="xds" w:date="2015-01-31T02:59:00Z">
            <w:trPr>
              <w:trHeight w:hRule="exact" w:val="465"/>
            </w:trPr>
          </w:trPrChange>
        </w:trPr>
        <w:tc>
          <w:tcPr>
            <w:tcW w:w="870" w:type="dxa"/>
            <w:tcBorders>
              <w:top w:val="single" w:sz="6" w:space="0" w:color="auto"/>
              <w:left w:val="single" w:sz="6" w:space="0" w:color="auto"/>
              <w:bottom w:val="single" w:sz="6" w:space="0" w:color="auto"/>
              <w:right w:val="single" w:sz="6" w:space="0" w:color="auto"/>
            </w:tcBorders>
            <w:tcPrChange w:id="498"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Change w:id="499" w:author="xds" w:date="2015-01-31T02:59:00Z">
              <w:tcPr>
                <w:tcW w:w="108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ind w:left="105"/>
              <w:rPr>
                <w:rStyle w:val="CharacterStyle1"/>
                <w:spacing w:val="-10"/>
              </w:rPr>
            </w:pPr>
            <w:r>
              <w:rPr>
                <w:rStyle w:val="CharacterStyle1"/>
                <w:spacing w:val="-10"/>
              </w:rPr>
              <w:t>12.1.1</w:t>
            </w:r>
          </w:p>
        </w:tc>
        <w:tc>
          <w:tcPr>
            <w:tcW w:w="5677" w:type="dxa"/>
            <w:tcBorders>
              <w:top w:val="single" w:sz="6" w:space="0" w:color="auto"/>
              <w:left w:val="single" w:sz="6" w:space="0" w:color="auto"/>
              <w:bottom w:val="single" w:sz="6" w:space="0" w:color="auto"/>
              <w:right w:val="single" w:sz="6" w:space="0" w:color="auto"/>
            </w:tcBorders>
            <w:tcPrChange w:id="500" w:author="xds" w:date="2015-01-31T02:59:00Z">
              <w:tcPr>
                <w:tcW w:w="5662"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ind w:left="112"/>
              <w:rPr>
                <w:rStyle w:val="CharacterStyle1"/>
                <w:spacing w:val="-9"/>
              </w:rPr>
            </w:pPr>
            <w:r>
              <w:rPr>
                <w:rStyle w:val="CharacterStyle1"/>
                <w:spacing w:val="-9"/>
              </w:rPr>
              <w:t xml:space="preserve">1.00mm thick with </w:t>
            </w:r>
            <w:r>
              <w:rPr>
                <w:rStyle w:val="CharacterStyle1"/>
                <w:i/>
                <w:iCs/>
                <w:spacing w:val="-9"/>
                <w:w w:val="110"/>
              </w:rPr>
              <w:t xml:space="preserve">zinc </w:t>
            </w:r>
            <w:r>
              <w:rPr>
                <w:rStyle w:val="CharacterStyle1"/>
                <w:spacing w:val="-9"/>
              </w:rPr>
              <w:t>coating not less than 275gm1m</w:t>
            </w:r>
            <w:r>
              <w:rPr>
                <w:rStyle w:val="CharacterStyle1"/>
                <w:spacing w:val="1"/>
                <w:w w:val="135"/>
                <w:vertAlign w:val="superscript"/>
              </w:rPr>
              <w:t>2</w:t>
            </w:r>
          </w:p>
        </w:tc>
        <w:tc>
          <w:tcPr>
            <w:tcW w:w="923" w:type="dxa"/>
            <w:tcBorders>
              <w:top w:val="single" w:sz="6" w:space="0" w:color="auto"/>
              <w:left w:val="single" w:sz="6" w:space="0" w:color="auto"/>
              <w:bottom w:val="single" w:sz="6" w:space="0" w:color="auto"/>
              <w:right w:val="single" w:sz="6" w:space="0" w:color="auto"/>
            </w:tcBorders>
            <w:tcPrChange w:id="501"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&amp;Ira</w:t>
            </w:r>
          </w:p>
        </w:tc>
        <w:tc>
          <w:tcPr>
            <w:tcW w:w="1335" w:type="dxa"/>
            <w:tcBorders>
              <w:top w:val="single" w:sz="6" w:space="0" w:color="auto"/>
              <w:left w:val="single" w:sz="6" w:space="0" w:color="auto"/>
              <w:bottom w:val="single" w:sz="6" w:space="0" w:color="auto"/>
              <w:right w:val="single" w:sz="6" w:space="0" w:color="auto"/>
            </w:tcBorders>
            <w:tcPrChange w:id="502"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102100</w:t>
            </w:r>
          </w:p>
        </w:tc>
      </w:tr>
      <w:tr w:rsidR="00661687" w:rsidTr="006F658E">
        <w:trPr>
          <w:trHeight w:hRule="exact" w:val="465"/>
          <w:trPrChange w:id="503" w:author="xds" w:date="2015-01-31T02:59:00Z">
            <w:trPr>
              <w:trHeight w:hRule="exact" w:val="465"/>
            </w:trPr>
          </w:trPrChange>
        </w:trPr>
        <w:tc>
          <w:tcPr>
            <w:tcW w:w="870" w:type="dxa"/>
            <w:tcBorders>
              <w:top w:val="single" w:sz="6" w:space="0" w:color="auto"/>
              <w:left w:val="single" w:sz="6" w:space="0" w:color="auto"/>
              <w:bottom w:val="single" w:sz="6" w:space="0" w:color="auto"/>
              <w:right w:val="single" w:sz="6" w:space="0" w:color="auto"/>
            </w:tcBorders>
            <w:tcPrChange w:id="504"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Change w:id="505" w:author="xds" w:date="2015-01-31T02:59:00Z">
              <w:tcPr>
                <w:tcW w:w="108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tabs>
                <w:tab w:val="decimal" w:pos="371"/>
              </w:tabs>
              <w:kinsoku w:val="0"/>
              <w:autoSpaceDE/>
              <w:autoSpaceDN/>
              <w:rPr>
                <w:rStyle w:val="CharacterStyle1"/>
                <w:spacing w:val="-10"/>
              </w:rPr>
            </w:pPr>
            <w:r>
              <w:rPr>
                <w:rStyle w:val="CharacterStyle1"/>
                <w:spacing w:val="-10"/>
              </w:rPr>
              <w:t>12.1</w:t>
            </w:r>
            <w:r w:rsidR="00D24B4D">
              <w:rPr>
                <w:rStyle w:val="CharacterStyle1"/>
                <w:spacing w:val="-10"/>
              </w:rPr>
              <w:t>.</w:t>
            </w:r>
            <w:r>
              <w:rPr>
                <w:rStyle w:val="CharacterStyle1"/>
                <w:spacing w:val="-10"/>
              </w:rPr>
              <w:t>2</w:t>
            </w:r>
          </w:p>
        </w:tc>
        <w:tc>
          <w:tcPr>
            <w:tcW w:w="5677" w:type="dxa"/>
            <w:tcBorders>
              <w:top w:val="single" w:sz="6" w:space="0" w:color="auto"/>
              <w:left w:val="single" w:sz="6" w:space="0" w:color="auto"/>
              <w:bottom w:val="single" w:sz="6" w:space="0" w:color="auto"/>
              <w:right w:val="single" w:sz="6" w:space="0" w:color="auto"/>
            </w:tcBorders>
            <w:tcPrChange w:id="506" w:author="xds" w:date="2015-01-31T02:59:00Z">
              <w:tcPr>
                <w:tcW w:w="5662"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ind w:left="112"/>
              <w:rPr>
                <w:rStyle w:val="CharacterStyle1"/>
                <w:spacing w:val="-8"/>
              </w:rPr>
            </w:pPr>
            <w:r>
              <w:rPr>
                <w:rStyle w:val="CharacterStyle1"/>
                <w:spacing w:val="-8"/>
              </w:rPr>
              <w:t xml:space="preserve">0.80mm thick with </w:t>
            </w:r>
            <w:r>
              <w:rPr>
                <w:rStyle w:val="CharacterStyle1"/>
                <w:i/>
                <w:iCs/>
                <w:spacing w:val="-8"/>
                <w:w w:val="110"/>
              </w:rPr>
              <w:t xml:space="preserve">zinc </w:t>
            </w:r>
            <w:r>
              <w:rPr>
                <w:rStyle w:val="CharacterStyle1"/>
                <w:spacing w:val="-8"/>
              </w:rPr>
              <w:t>coating not lass than 275gm1m</w:t>
            </w:r>
            <w:r>
              <w:rPr>
                <w:rStyle w:val="CharacterStyle1"/>
                <w:spacing w:val="2"/>
                <w:w w:val="135"/>
                <w:vertAlign w:val="superscript"/>
              </w:rPr>
              <w:t>2</w:t>
            </w:r>
          </w:p>
        </w:tc>
        <w:tc>
          <w:tcPr>
            <w:tcW w:w="923" w:type="dxa"/>
            <w:tcBorders>
              <w:top w:val="single" w:sz="6" w:space="0" w:color="auto"/>
              <w:left w:val="single" w:sz="6" w:space="0" w:color="auto"/>
              <w:bottom w:val="single" w:sz="6" w:space="0" w:color="auto"/>
              <w:right w:val="single" w:sz="6" w:space="0" w:color="auto"/>
            </w:tcBorders>
            <w:tcPrChange w:id="507"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sqm</w:t>
            </w:r>
          </w:p>
        </w:tc>
        <w:tc>
          <w:tcPr>
            <w:tcW w:w="1335" w:type="dxa"/>
            <w:tcBorders>
              <w:top w:val="single" w:sz="6" w:space="0" w:color="auto"/>
              <w:left w:val="single" w:sz="6" w:space="0" w:color="auto"/>
              <w:bottom w:val="single" w:sz="6" w:space="0" w:color="auto"/>
              <w:right w:val="single" w:sz="6" w:space="0" w:color="auto"/>
            </w:tcBorders>
            <w:tcPrChange w:id="508"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863.00</w:t>
            </w:r>
          </w:p>
        </w:tc>
      </w:tr>
      <w:tr w:rsidR="00661687" w:rsidTr="006F658E">
        <w:trPr>
          <w:trHeight w:hRule="exact" w:val="563"/>
          <w:trPrChange w:id="509" w:author="xds" w:date="2015-01-31T02:59:00Z">
            <w:trPr>
              <w:trHeight w:hRule="exact" w:val="563"/>
            </w:trPr>
          </w:trPrChange>
        </w:trPr>
        <w:tc>
          <w:tcPr>
            <w:tcW w:w="870" w:type="dxa"/>
            <w:tcBorders>
              <w:top w:val="single" w:sz="6" w:space="0" w:color="auto"/>
              <w:left w:val="single" w:sz="6" w:space="0" w:color="auto"/>
              <w:bottom w:val="single" w:sz="6" w:space="0" w:color="auto"/>
              <w:right w:val="single" w:sz="6" w:space="0" w:color="auto"/>
            </w:tcBorders>
            <w:tcPrChange w:id="510"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Change w:id="511" w:author="xds" w:date="2015-01-31T02:59:00Z">
              <w:tcPr>
                <w:tcW w:w="108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tabs>
                <w:tab w:val="decimal" w:pos="371"/>
              </w:tabs>
              <w:kinsoku w:val="0"/>
              <w:autoSpaceDE/>
              <w:autoSpaceDN/>
              <w:rPr>
                <w:rStyle w:val="CharacterStyle1"/>
                <w:spacing w:val="-10"/>
              </w:rPr>
            </w:pPr>
            <w:r>
              <w:rPr>
                <w:rStyle w:val="CharacterStyle1"/>
                <w:spacing w:val="-10"/>
              </w:rPr>
              <w:t>12.1</w:t>
            </w:r>
            <w:r w:rsidR="00D24B4D">
              <w:rPr>
                <w:rStyle w:val="CharacterStyle1"/>
                <w:spacing w:val="-10"/>
              </w:rPr>
              <w:t>.</w:t>
            </w:r>
            <w:r>
              <w:rPr>
                <w:rStyle w:val="CharacterStyle1"/>
                <w:spacing w:val="-10"/>
              </w:rPr>
              <w:t>3</w:t>
            </w:r>
          </w:p>
        </w:tc>
        <w:tc>
          <w:tcPr>
            <w:tcW w:w="5677" w:type="dxa"/>
            <w:tcBorders>
              <w:top w:val="single" w:sz="6" w:space="0" w:color="auto"/>
              <w:left w:val="single" w:sz="6" w:space="0" w:color="auto"/>
              <w:bottom w:val="single" w:sz="6" w:space="0" w:color="auto"/>
              <w:right w:val="single" w:sz="6" w:space="0" w:color="auto"/>
            </w:tcBorders>
            <w:tcPrChange w:id="512" w:author="xds" w:date="2015-01-31T02:59:00Z">
              <w:tcPr>
                <w:tcW w:w="5662"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ind w:left="112"/>
              <w:rPr>
                <w:rStyle w:val="CharacterStyle1"/>
                <w:spacing w:val="-7"/>
              </w:rPr>
            </w:pPr>
            <w:r>
              <w:rPr>
                <w:rStyle w:val="CharacterStyle1"/>
                <w:spacing w:val="-7"/>
              </w:rPr>
              <w:t>0.63 mm thick with zinc coating not less than 275gm/m</w:t>
            </w:r>
            <w:r>
              <w:rPr>
                <w:rStyle w:val="CharacterStyle1"/>
                <w:spacing w:val="3"/>
                <w:w w:val="135"/>
                <w:vertAlign w:val="superscript"/>
              </w:rPr>
              <w:t>2</w:t>
            </w:r>
          </w:p>
        </w:tc>
        <w:tc>
          <w:tcPr>
            <w:tcW w:w="923" w:type="dxa"/>
            <w:tcBorders>
              <w:top w:val="single" w:sz="6" w:space="0" w:color="auto"/>
              <w:left w:val="single" w:sz="6" w:space="0" w:color="auto"/>
              <w:bottom w:val="single" w:sz="6" w:space="0" w:color="auto"/>
              <w:right w:val="single" w:sz="6" w:space="0" w:color="auto"/>
            </w:tcBorders>
            <w:tcPrChange w:id="513"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sqm</w:t>
            </w:r>
          </w:p>
        </w:tc>
        <w:tc>
          <w:tcPr>
            <w:tcW w:w="1335" w:type="dxa"/>
            <w:tcBorders>
              <w:top w:val="single" w:sz="6" w:space="0" w:color="auto"/>
              <w:left w:val="single" w:sz="6" w:space="0" w:color="auto"/>
              <w:bottom w:val="single" w:sz="6" w:space="0" w:color="auto"/>
              <w:right w:val="single" w:sz="6" w:space="0" w:color="auto"/>
            </w:tcBorders>
            <w:tcPrChange w:id="514"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726.00</w:t>
            </w:r>
          </w:p>
        </w:tc>
      </w:tr>
      <w:tr w:rsidR="00661687" w:rsidTr="006F658E">
        <w:trPr>
          <w:trHeight w:hRule="exact" w:val="855"/>
          <w:trPrChange w:id="515" w:author="xds" w:date="2015-01-31T02:59:00Z">
            <w:trPr>
              <w:trHeight w:hRule="exact" w:val="855"/>
            </w:trPr>
          </w:trPrChange>
        </w:trPr>
        <w:tc>
          <w:tcPr>
            <w:tcW w:w="870" w:type="dxa"/>
            <w:tcBorders>
              <w:top w:val="single" w:sz="6" w:space="0" w:color="auto"/>
              <w:left w:val="single" w:sz="6" w:space="0" w:color="auto"/>
              <w:bottom w:val="single" w:sz="6" w:space="0" w:color="auto"/>
              <w:right w:val="single" w:sz="6" w:space="0" w:color="auto"/>
            </w:tcBorders>
            <w:tcPrChange w:id="516"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tabs>
                <w:tab w:val="decimal" w:pos="500"/>
              </w:tabs>
              <w:kinsoku w:val="0"/>
              <w:autoSpaceDE/>
              <w:autoSpaceDN/>
              <w:rPr>
                <w:rStyle w:val="CharacterStyle1"/>
                <w:spacing w:val="-10"/>
              </w:rPr>
            </w:pPr>
            <w:r>
              <w:rPr>
                <w:rStyle w:val="CharacterStyle1"/>
                <w:spacing w:val="-10"/>
              </w:rPr>
              <w:t>12.2</w:t>
            </w:r>
          </w:p>
        </w:tc>
        <w:tc>
          <w:tcPr>
            <w:tcW w:w="6765" w:type="dxa"/>
            <w:gridSpan w:val="2"/>
            <w:tcBorders>
              <w:top w:val="single" w:sz="6" w:space="0" w:color="auto"/>
              <w:left w:val="single" w:sz="6" w:space="0" w:color="auto"/>
              <w:bottom w:val="single" w:sz="6" w:space="0" w:color="auto"/>
              <w:right w:val="single" w:sz="6" w:space="0" w:color="auto"/>
            </w:tcBorders>
            <w:tcPrChange w:id="517" w:author="xds" w:date="2015-01-31T02:59:00Z">
              <w:tcPr>
                <w:tcW w:w="6750" w:type="dxa"/>
                <w:gridSpan w:val="2"/>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ind w:right="108"/>
              <w:rPr>
                <w:rStyle w:val="CharacterStyle1"/>
                <w:spacing w:val="-5"/>
              </w:rPr>
            </w:pPr>
            <w:r>
              <w:rPr>
                <w:rStyle w:val="CharacterStyle1"/>
                <w:spacing w:val="-2"/>
              </w:rPr>
              <w:t xml:space="preserve">Extra for straight cutting in C.C.S. shed roofing for making opening </w:t>
            </w:r>
            <w:r>
              <w:rPr>
                <w:rStyle w:val="CharacterStyle1"/>
                <w:spacing w:val="-5"/>
              </w:rPr>
              <w:t>of area exceeding 40 sq. decimetre for chimney stacks, sky light etc.</w:t>
            </w:r>
          </w:p>
        </w:tc>
        <w:tc>
          <w:tcPr>
            <w:tcW w:w="923" w:type="dxa"/>
            <w:tcBorders>
              <w:top w:val="single" w:sz="6" w:space="0" w:color="auto"/>
              <w:left w:val="single" w:sz="6" w:space="0" w:color="auto"/>
              <w:bottom w:val="single" w:sz="6" w:space="0" w:color="auto"/>
              <w:right w:val="single" w:sz="6" w:space="0" w:color="auto"/>
            </w:tcBorders>
            <w:tcPrChange w:id="518"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335" w:type="dxa"/>
            <w:tcBorders>
              <w:top w:val="single" w:sz="6" w:space="0" w:color="auto"/>
              <w:left w:val="single" w:sz="6" w:space="0" w:color="auto"/>
              <w:bottom w:val="single" w:sz="6" w:space="0" w:color="auto"/>
              <w:right w:val="single" w:sz="6" w:space="0" w:color="auto"/>
            </w:tcBorders>
            <w:tcPrChange w:id="519"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r>
      <w:tr w:rsidR="00661687" w:rsidTr="006F658E">
        <w:trPr>
          <w:trHeight w:hRule="exact" w:val="397"/>
          <w:trPrChange w:id="520" w:author="xds" w:date="2015-01-31T02:59:00Z">
            <w:trPr>
              <w:trHeight w:hRule="exact" w:val="397"/>
            </w:trPr>
          </w:trPrChange>
        </w:trPr>
        <w:tc>
          <w:tcPr>
            <w:tcW w:w="870" w:type="dxa"/>
            <w:tcBorders>
              <w:top w:val="single" w:sz="6" w:space="0" w:color="auto"/>
              <w:left w:val="single" w:sz="6" w:space="0" w:color="auto"/>
              <w:bottom w:val="single" w:sz="6" w:space="0" w:color="auto"/>
              <w:right w:val="single" w:sz="6" w:space="0" w:color="auto"/>
            </w:tcBorders>
            <w:tcPrChange w:id="521"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Change w:id="522" w:author="xds" w:date="2015-01-31T02:59:00Z">
              <w:tcPr>
                <w:tcW w:w="108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ind w:left="105"/>
              <w:rPr>
                <w:rStyle w:val="CharacterStyle1"/>
                <w:spacing w:val="-10"/>
              </w:rPr>
            </w:pPr>
            <w:r>
              <w:rPr>
                <w:rStyle w:val="CharacterStyle1"/>
                <w:spacing w:val="-10"/>
              </w:rPr>
              <w:t>12.2.1</w:t>
            </w:r>
          </w:p>
        </w:tc>
        <w:tc>
          <w:tcPr>
            <w:tcW w:w="5677" w:type="dxa"/>
            <w:tcBorders>
              <w:top w:val="single" w:sz="6" w:space="0" w:color="auto"/>
              <w:left w:val="single" w:sz="6" w:space="0" w:color="auto"/>
              <w:bottom w:val="single" w:sz="6" w:space="0" w:color="auto"/>
              <w:right w:val="single" w:sz="6" w:space="0" w:color="auto"/>
            </w:tcBorders>
            <w:tcPrChange w:id="523" w:author="xds" w:date="2015-01-31T02:59:00Z">
              <w:tcPr>
                <w:tcW w:w="5662"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ind w:left="112"/>
              <w:rPr>
                <w:rStyle w:val="CharacterStyle1"/>
                <w:spacing w:val="-10"/>
              </w:rPr>
            </w:pPr>
            <w:r>
              <w:rPr>
                <w:rStyle w:val="CharacterStyle1"/>
                <w:spacing w:val="-10"/>
              </w:rPr>
              <w:t>1,00 mm thick</w:t>
            </w:r>
          </w:p>
        </w:tc>
        <w:tc>
          <w:tcPr>
            <w:tcW w:w="923" w:type="dxa"/>
            <w:tcBorders>
              <w:top w:val="single" w:sz="6" w:space="0" w:color="auto"/>
              <w:left w:val="single" w:sz="6" w:space="0" w:color="auto"/>
              <w:bottom w:val="single" w:sz="6" w:space="0" w:color="auto"/>
              <w:right w:val="single" w:sz="6" w:space="0" w:color="auto"/>
            </w:tcBorders>
            <w:tcPrChange w:id="524"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meter</w:t>
            </w:r>
          </w:p>
        </w:tc>
        <w:tc>
          <w:tcPr>
            <w:tcW w:w="1335" w:type="dxa"/>
            <w:tcBorders>
              <w:top w:val="single" w:sz="6" w:space="0" w:color="auto"/>
              <w:left w:val="single" w:sz="6" w:space="0" w:color="auto"/>
              <w:bottom w:val="single" w:sz="6" w:space="0" w:color="auto"/>
              <w:right w:val="single" w:sz="6" w:space="0" w:color="auto"/>
            </w:tcBorders>
            <w:tcPrChange w:id="525"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25.00</w:t>
            </w:r>
          </w:p>
        </w:tc>
      </w:tr>
      <w:tr w:rsidR="00661687" w:rsidTr="006F658E">
        <w:trPr>
          <w:trHeight w:hRule="exact" w:val="405"/>
          <w:trPrChange w:id="526" w:author="xds" w:date="2015-01-31T02:59:00Z">
            <w:trPr>
              <w:trHeight w:hRule="exact" w:val="405"/>
            </w:trPr>
          </w:trPrChange>
        </w:trPr>
        <w:tc>
          <w:tcPr>
            <w:tcW w:w="870" w:type="dxa"/>
            <w:tcBorders>
              <w:top w:val="single" w:sz="6" w:space="0" w:color="auto"/>
              <w:left w:val="single" w:sz="6" w:space="0" w:color="auto"/>
              <w:bottom w:val="single" w:sz="6" w:space="0" w:color="auto"/>
              <w:right w:val="single" w:sz="6" w:space="0" w:color="auto"/>
            </w:tcBorders>
            <w:tcPrChange w:id="527"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Change w:id="528" w:author="xds" w:date="2015-01-31T02:59:00Z">
              <w:tcPr>
                <w:tcW w:w="108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tabs>
                <w:tab w:val="decimal" w:pos="371"/>
              </w:tabs>
              <w:kinsoku w:val="0"/>
              <w:autoSpaceDE/>
              <w:autoSpaceDN/>
              <w:rPr>
                <w:rStyle w:val="CharacterStyle1"/>
                <w:spacing w:val="-10"/>
              </w:rPr>
            </w:pPr>
            <w:r>
              <w:rPr>
                <w:rStyle w:val="CharacterStyle1"/>
                <w:spacing w:val="-10"/>
              </w:rPr>
              <w:t>12.21</w:t>
            </w:r>
          </w:p>
        </w:tc>
        <w:tc>
          <w:tcPr>
            <w:tcW w:w="5677" w:type="dxa"/>
            <w:tcBorders>
              <w:top w:val="single" w:sz="6" w:space="0" w:color="auto"/>
              <w:left w:val="single" w:sz="6" w:space="0" w:color="auto"/>
              <w:bottom w:val="single" w:sz="6" w:space="0" w:color="auto"/>
              <w:right w:val="single" w:sz="6" w:space="0" w:color="auto"/>
            </w:tcBorders>
            <w:tcPrChange w:id="529" w:author="xds" w:date="2015-01-31T02:59:00Z">
              <w:tcPr>
                <w:tcW w:w="5662"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ind w:left="112"/>
              <w:rPr>
                <w:rStyle w:val="CharacterStyle1"/>
                <w:spacing w:val="-6"/>
              </w:rPr>
            </w:pPr>
            <w:r>
              <w:rPr>
                <w:rStyle w:val="CharacterStyle1"/>
                <w:spacing w:val="-6"/>
              </w:rPr>
              <w:t>0.80 mm thick</w:t>
            </w:r>
          </w:p>
        </w:tc>
        <w:tc>
          <w:tcPr>
            <w:tcW w:w="923" w:type="dxa"/>
            <w:tcBorders>
              <w:top w:val="single" w:sz="6" w:space="0" w:color="auto"/>
              <w:left w:val="single" w:sz="6" w:space="0" w:color="auto"/>
              <w:bottom w:val="single" w:sz="6" w:space="0" w:color="auto"/>
              <w:right w:val="single" w:sz="6" w:space="0" w:color="auto"/>
            </w:tcBorders>
            <w:tcPrChange w:id="530"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meter</w:t>
            </w:r>
          </w:p>
        </w:tc>
        <w:tc>
          <w:tcPr>
            <w:tcW w:w="1335" w:type="dxa"/>
            <w:tcBorders>
              <w:top w:val="single" w:sz="6" w:space="0" w:color="auto"/>
              <w:left w:val="single" w:sz="6" w:space="0" w:color="auto"/>
              <w:bottom w:val="single" w:sz="6" w:space="0" w:color="auto"/>
              <w:right w:val="single" w:sz="6" w:space="0" w:color="auto"/>
            </w:tcBorders>
            <w:tcPrChange w:id="531"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20.00</w:t>
            </w:r>
          </w:p>
        </w:tc>
      </w:tr>
      <w:tr w:rsidR="00661687" w:rsidTr="006F658E">
        <w:trPr>
          <w:trHeight w:hRule="exact" w:val="600"/>
          <w:trPrChange w:id="532" w:author="xds" w:date="2015-01-31T02:59:00Z">
            <w:trPr>
              <w:trHeight w:hRule="exact" w:val="600"/>
            </w:trPr>
          </w:trPrChange>
        </w:trPr>
        <w:tc>
          <w:tcPr>
            <w:tcW w:w="870" w:type="dxa"/>
            <w:tcBorders>
              <w:top w:val="single" w:sz="6" w:space="0" w:color="auto"/>
              <w:left w:val="single" w:sz="6" w:space="0" w:color="auto"/>
              <w:bottom w:val="single" w:sz="6" w:space="0" w:color="auto"/>
              <w:right w:val="single" w:sz="6" w:space="0" w:color="auto"/>
            </w:tcBorders>
            <w:tcPrChange w:id="533"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Change w:id="534" w:author="xds" w:date="2015-01-31T02:59:00Z">
              <w:tcPr>
                <w:tcW w:w="108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tabs>
                <w:tab w:val="decimal" w:pos="371"/>
              </w:tabs>
              <w:kinsoku w:val="0"/>
              <w:autoSpaceDE/>
              <w:autoSpaceDN/>
              <w:rPr>
                <w:rStyle w:val="CharacterStyle1"/>
                <w:spacing w:val="-10"/>
              </w:rPr>
            </w:pPr>
            <w:r>
              <w:rPr>
                <w:rStyle w:val="CharacterStyle1"/>
                <w:spacing w:val="-10"/>
              </w:rPr>
              <w:t>12.23</w:t>
            </w:r>
          </w:p>
        </w:tc>
        <w:tc>
          <w:tcPr>
            <w:tcW w:w="5677" w:type="dxa"/>
            <w:tcBorders>
              <w:top w:val="single" w:sz="6" w:space="0" w:color="auto"/>
              <w:left w:val="single" w:sz="6" w:space="0" w:color="auto"/>
              <w:bottom w:val="single" w:sz="6" w:space="0" w:color="auto"/>
              <w:right w:val="single" w:sz="6" w:space="0" w:color="auto"/>
            </w:tcBorders>
            <w:tcPrChange w:id="535" w:author="xds" w:date="2015-01-31T02:59:00Z">
              <w:tcPr>
                <w:tcW w:w="5662"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ind w:left="112"/>
              <w:rPr>
                <w:rStyle w:val="CharacterStyle1"/>
                <w:spacing w:val="-6"/>
              </w:rPr>
            </w:pPr>
            <w:r>
              <w:rPr>
                <w:rStyle w:val="CharacterStyle1"/>
                <w:spacing w:val="-6"/>
              </w:rPr>
              <w:t>0.63 mm thick</w:t>
            </w:r>
          </w:p>
        </w:tc>
        <w:tc>
          <w:tcPr>
            <w:tcW w:w="923" w:type="dxa"/>
            <w:tcBorders>
              <w:top w:val="single" w:sz="6" w:space="0" w:color="auto"/>
              <w:left w:val="single" w:sz="6" w:space="0" w:color="auto"/>
              <w:bottom w:val="single" w:sz="6" w:space="0" w:color="auto"/>
              <w:right w:val="single" w:sz="6" w:space="0" w:color="auto"/>
            </w:tcBorders>
            <w:tcPrChange w:id="536"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meter</w:t>
            </w:r>
          </w:p>
        </w:tc>
        <w:tc>
          <w:tcPr>
            <w:tcW w:w="1335" w:type="dxa"/>
            <w:tcBorders>
              <w:top w:val="single" w:sz="6" w:space="0" w:color="auto"/>
              <w:left w:val="single" w:sz="6" w:space="0" w:color="auto"/>
              <w:bottom w:val="single" w:sz="6" w:space="0" w:color="auto"/>
              <w:right w:val="single" w:sz="6" w:space="0" w:color="auto"/>
            </w:tcBorders>
            <w:tcPrChange w:id="537"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20.00</w:t>
            </w:r>
          </w:p>
        </w:tc>
      </w:tr>
      <w:tr w:rsidR="00661687" w:rsidTr="006F658E">
        <w:trPr>
          <w:trHeight w:hRule="exact" w:val="810"/>
          <w:trPrChange w:id="538" w:author="xds" w:date="2015-01-31T02:59:00Z">
            <w:trPr>
              <w:trHeight w:hRule="exact" w:val="810"/>
            </w:trPr>
          </w:trPrChange>
        </w:trPr>
        <w:tc>
          <w:tcPr>
            <w:tcW w:w="870" w:type="dxa"/>
            <w:tcBorders>
              <w:top w:val="single" w:sz="6" w:space="0" w:color="auto"/>
              <w:left w:val="single" w:sz="6" w:space="0" w:color="auto"/>
              <w:bottom w:val="single" w:sz="6" w:space="0" w:color="auto"/>
              <w:right w:val="single" w:sz="6" w:space="0" w:color="auto"/>
            </w:tcBorders>
            <w:tcPrChange w:id="539"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123</w:t>
            </w:r>
          </w:p>
        </w:tc>
        <w:tc>
          <w:tcPr>
            <w:tcW w:w="6765" w:type="dxa"/>
            <w:gridSpan w:val="2"/>
            <w:tcBorders>
              <w:top w:val="single" w:sz="6" w:space="0" w:color="auto"/>
              <w:left w:val="single" w:sz="6" w:space="0" w:color="auto"/>
              <w:bottom w:val="single" w:sz="6" w:space="0" w:color="auto"/>
              <w:right w:val="single" w:sz="6" w:space="0" w:color="auto"/>
            </w:tcBorders>
            <w:tcPrChange w:id="540" w:author="xds" w:date="2015-01-31T02:59:00Z">
              <w:tcPr>
                <w:tcW w:w="6750" w:type="dxa"/>
                <w:gridSpan w:val="2"/>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ind w:right="108"/>
              <w:rPr>
                <w:rStyle w:val="CharacterStyle1"/>
                <w:spacing w:val="-2"/>
              </w:rPr>
            </w:pPr>
            <w:r>
              <w:rPr>
                <w:rStyle w:val="CharacterStyle1"/>
                <w:spacing w:val="-3"/>
              </w:rPr>
              <w:t xml:space="preserve">Extra for circular cutting in C.G.S. sheet roofing for making opening </w:t>
            </w:r>
            <w:r>
              <w:rPr>
                <w:rStyle w:val="CharacterStyle1"/>
                <w:spacing w:val="-2"/>
              </w:rPr>
              <w:t>of area exceeding 40 same decimetre :</w:t>
            </w:r>
          </w:p>
        </w:tc>
        <w:tc>
          <w:tcPr>
            <w:tcW w:w="923" w:type="dxa"/>
            <w:tcBorders>
              <w:top w:val="single" w:sz="6" w:space="0" w:color="auto"/>
              <w:left w:val="single" w:sz="6" w:space="0" w:color="auto"/>
              <w:bottom w:val="single" w:sz="6" w:space="0" w:color="auto"/>
              <w:right w:val="single" w:sz="6" w:space="0" w:color="auto"/>
            </w:tcBorders>
            <w:tcPrChange w:id="541"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335" w:type="dxa"/>
            <w:tcBorders>
              <w:top w:val="single" w:sz="6" w:space="0" w:color="auto"/>
              <w:left w:val="single" w:sz="6" w:space="0" w:color="auto"/>
              <w:bottom w:val="single" w:sz="6" w:space="0" w:color="auto"/>
              <w:right w:val="single" w:sz="6" w:space="0" w:color="auto"/>
            </w:tcBorders>
            <w:tcPrChange w:id="542"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r>
      <w:tr w:rsidR="00661687" w:rsidTr="006F658E">
        <w:trPr>
          <w:trHeight w:hRule="exact" w:val="428"/>
          <w:trPrChange w:id="543" w:author="xds" w:date="2015-01-31T02:59:00Z">
            <w:trPr>
              <w:trHeight w:hRule="exact" w:val="428"/>
            </w:trPr>
          </w:trPrChange>
        </w:trPr>
        <w:tc>
          <w:tcPr>
            <w:tcW w:w="870" w:type="dxa"/>
            <w:tcBorders>
              <w:top w:val="single" w:sz="6" w:space="0" w:color="auto"/>
              <w:left w:val="single" w:sz="6" w:space="0" w:color="auto"/>
              <w:bottom w:val="single" w:sz="6" w:space="0" w:color="auto"/>
              <w:right w:val="single" w:sz="6" w:space="0" w:color="auto"/>
            </w:tcBorders>
            <w:tcPrChange w:id="544"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Change w:id="545" w:author="xds" w:date="2015-01-31T02:59:00Z">
              <w:tcPr>
                <w:tcW w:w="108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tabs>
                <w:tab w:val="decimal" w:pos="371"/>
              </w:tabs>
              <w:kinsoku w:val="0"/>
              <w:autoSpaceDE/>
              <w:autoSpaceDN/>
              <w:rPr>
                <w:rStyle w:val="CharacterStyle1"/>
                <w:spacing w:val="-10"/>
              </w:rPr>
            </w:pPr>
            <w:r>
              <w:rPr>
                <w:rStyle w:val="CharacterStyle1"/>
                <w:spacing w:val="-10"/>
              </w:rPr>
              <w:t>12.11</w:t>
            </w:r>
          </w:p>
        </w:tc>
        <w:tc>
          <w:tcPr>
            <w:tcW w:w="5677" w:type="dxa"/>
            <w:tcBorders>
              <w:top w:val="single" w:sz="6" w:space="0" w:color="auto"/>
              <w:left w:val="single" w:sz="6" w:space="0" w:color="auto"/>
              <w:bottom w:val="single" w:sz="6" w:space="0" w:color="auto"/>
              <w:right w:val="single" w:sz="6" w:space="0" w:color="auto"/>
            </w:tcBorders>
            <w:tcPrChange w:id="546" w:author="xds" w:date="2015-01-31T02:59:00Z">
              <w:tcPr>
                <w:tcW w:w="5662"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ind w:left="112"/>
              <w:rPr>
                <w:rStyle w:val="CharacterStyle1"/>
                <w:spacing w:val="-10"/>
              </w:rPr>
            </w:pPr>
            <w:r>
              <w:rPr>
                <w:rStyle w:val="CharacterStyle1"/>
                <w:spacing w:val="-10"/>
              </w:rPr>
              <w:t>1.00 mm thick</w:t>
            </w:r>
          </w:p>
        </w:tc>
        <w:tc>
          <w:tcPr>
            <w:tcW w:w="923" w:type="dxa"/>
            <w:tcBorders>
              <w:top w:val="single" w:sz="6" w:space="0" w:color="auto"/>
              <w:left w:val="single" w:sz="6" w:space="0" w:color="auto"/>
              <w:bottom w:val="single" w:sz="6" w:space="0" w:color="auto"/>
              <w:right w:val="single" w:sz="6" w:space="0" w:color="auto"/>
            </w:tcBorders>
            <w:tcPrChange w:id="547"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meter</w:t>
            </w:r>
          </w:p>
        </w:tc>
        <w:tc>
          <w:tcPr>
            <w:tcW w:w="1335" w:type="dxa"/>
            <w:tcBorders>
              <w:top w:val="single" w:sz="6" w:space="0" w:color="auto"/>
              <w:left w:val="single" w:sz="6" w:space="0" w:color="auto"/>
              <w:bottom w:val="single" w:sz="6" w:space="0" w:color="auto"/>
              <w:right w:val="single" w:sz="6" w:space="0" w:color="auto"/>
            </w:tcBorders>
            <w:tcPrChange w:id="548"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150.00</w:t>
            </w:r>
          </w:p>
        </w:tc>
      </w:tr>
      <w:tr w:rsidR="00661687" w:rsidTr="006F658E">
        <w:trPr>
          <w:trHeight w:hRule="exact" w:val="435"/>
          <w:trPrChange w:id="549" w:author="xds" w:date="2015-01-31T02:59:00Z">
            <w:trPr>
              <w:trHeight w:hRule="exact" w:val="435"/>
            </w:trPr>
          </w:trPrChange>
        </w:trPr>
        <w:tc>
          <w:tcPr>
            <w:tcW w:w="870" w:type="dxa"/>
            <w:tcBorders>
              <w:top w:val="single" w:sz="6" w:space="0" w:color="auto"/>
              <w:left w:val="single" w:sz="6" w:space="0" w:color="auto"/>
              <w:bottom w:val="single" w:sz="6" w:space="0" w:color="auto"/>
              <w:right w:val="single" w:sz="6" w:space="0" w:color="auto"/>
            </w:tcBorders>
            <w:tcPrChange w:id="550"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Change w:id="551" w:author="xds" w:date="2015-01-31T02:59:00Z">
              <w:tcPr>
                <w:tcW w:w="108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tabs>
                <w:tab w:val="decimal" w:pos="371"/>
              </w:tabs>
              <w:kinsoku w:val="0"/>
              <w:autoSpaceDE/>
              <w:autoSpaceDN/>
              <w:rPr>
                <w:rStyle w:val="CharacterStyle1"/>
                <w:spacing w:val="-10"/>
              </w:rPr>
            </w:pPr>
            <w:r>
              <w:rPr>
                <w:rStyle w:val="CharacterStyle1"/>
                <w:spacing w:val="-10"/>
              </w:rPr>
              <w:t>12.31</w:t>
            </w:r>
          </w:p>
        </w:tc>
        <w:tc>
          <w:tcPr>
            <w:tcW w:w="5677" w:type="dxa"/>
            <w:tcBorders>
              <w:top w:val="single" w:sz="6" w:space="0" w:color="auto"/>
              <w:left w:val="single" w:sz="6" w:space="0" w:color="auto"/>
              <w:bottom w:val="single" w:sz="6" w:space="0" w:color="auto"/>
              <w:right w:val="single" w:sz="6" w:space="0" w:color="auto"/>
            </w:tcBorders>
            <w:tcPrChange w:id="552" w:author="xds" w:date="2015-01-31T02:59:00Z">
              <w:tcPr>
                <w:tcW w:w="5662"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ind w:left="112"/>
              <w:rPr>
                <w:rStyle w:val="CharacterStyle1"/>
                <w:spacing w:val="-6"/>
              </w:rPr>
            </w:pPr>
            <w:r>
              <w:rPr>
                <w:rStyle w:val="CharacterStyle1"/>
                <w:spacing w:val="-6"/>
              </w:rPr>
              <w:t>0.80 mm thick</w:t>
            </w:r>
          </w:p>
        </w:tc>
        <w:tc>
          <w:tcPr>
            <w:tcW w:w="923" w:type="dxa"/>
            <w:tcBorders>
              <w:top w:val="single" w:sz="6" w:space="0" w:color="auto"/>
              <w:left w:val="single" w:sz="6" w:space="0" w:color="auto"/>
              <w:bottom w:val="single" w:sz="6" w:space="0" w:color="auto"/>
              <w:right w:val="single" w:sz="6" w:space="0" w:color="auto"/>
            </w:tcBorders>
            <w:tcPrChange w:id="553"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8"/>
              </w:rPr>
            </w:pPr>
            <w:r>
              <w:rPr>
                <w:rStyle w:val="CharacterStyle1"/>
                <w:spacing w:val="-18"/>
              </w:rPr>
              <w:t>meta</w:t>
            </w:r>
          </w:p>
        </w:tc>
        <w:tc>
          <w:tcPr>
            <w:tcW w:w="1335" w:type="dxa"/>
            <w:tcBorders>
              <w:top w:val="single" w:sz="6" w:space="0" w:color="auto"/>
              <w:left w:val="single" w:sz="6" w:space="0" w:color="auto"/>
              <w:bottom w:val="single" w:sz="6" w:space="0" w:color="auto"/>
              <w:right w:val="single" w:sz="6" w:space="0" w:color="auto"/>
            </w:tcBorders>
            <w:tcPrChange w:id="554"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120.00</w:t>
            </w:r>
          </w:p>
        </w:tc>
      </w:tr>
      <w:tr w:rsidR="00661687" w:rsidTr="006F658E">
        <w:trPr>
          <w:trHeight w:hRule="exact" w:val="637"/>
          <w:trPrChange w:id="555" w:author="xds" w:date="2015-01-31T02:59:00Z">
            <w:trPr>
              <w:trHeight w:hRule="exact" w:val="637"/>
            </w:trPr>
          </w:trPrChange>
        </w:trPr>
        <w:tc>
          <w:tcPr>
            <w:tcW w:w="870" w:type="dxa"/>
            <w:tcBorders>
              <w:top w:val="single" w:sz="6" w:space="0" w:color="auto"/>
              <w:left w:val="single" w:sz="6" w:space="0" w:color="auto"/>
              <w:bottom w:val="single" w:sz="6" w:space="0" w:color="auto"/>
              <w:right w:val="single" w:sz="6" w:space="0" w:color="auto"/>
            </w:tcBorders>
            <w:tcPrChange w:id="556"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Change w:id="557" w:author="xds" w:date="2015-01-31T02:59:00Z">
              <w:tcPr>
                <w:tcW w:w="108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ind w:left="105"/>
              <w:rPr>
                <w:rStyle w:val="CharacterStyle1"/>
                <w:spacing w:val="-10"/>
              </w:rPr>
            </w:pPr>
            <w:r>
              <w:rPr>
                <w:rStyle w:val="CharacterStyle1"/>
                <w:spacing w:val="-10"/>
              </w:rPr>
              <w:t>12.3.3</w:t>
            </w:r>
          </w:p>
        </w:tc>
        <w:tc>
          <w:tcPr>
            <w:tcW w:w="5677" w:type="dxa"/>
            <w:tcBorders>
              <w:top w:val="single" w:sz="6" w:space="0" w:color="auto"/>
              <w:left w:val="single" w:sz="6" w:space="0" w:color="auto"/>
              <w:bottom w:val="single" w:sz="6" w:space="0" w:color="auto"/>
              <w:right w:val="single" w:sz="6" w:space="0" w:color="auto"/>
            </w:tcBorders>
            <w:tcPrChange w:id="558" w:author="xds" w:date="2015-01-31T02:59:00Z">
              <w:tcPr>
                <w:tcW w:w="5662"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ind w:left="112"/>
              <w:rPr>
                <w:rStyle w:val="CharacterStyle1"/>
                <w:spacing w:val="-6"/>
              </w:rPr>
            </w:pPr>
            <w:r>
              <w:rPr>
                <w:rStyle w:val="CharacterStyle1"/>
                <w:spacing w:val="-6"/>
              </w:rPr>
              <w:t>0.63 mm thick</w:t>
            </w:r>
          </w:p>
        </w:tc>
        <w:tc>
          <w:tcPr>
            <w:tcW w:w="923" w:type="dxa"/>
            <w:tcBorders>
              <w:top w:val="single" w:sz="6" w:space="0" w:color="auto"/>
              <w:left w:val="single" w:sz="6" w:space="0" w:color="auto"/>
              <w:bottom w:val="single" w:sz="6" w:space="0" w:color="auto"/>
              <w:right w:val="single" w:sz="6" w:space="0" w:color="auto"/>
            </w:tcBorders>
            <w:tcPrChange w:id="559"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8"/>
              </w:rPr>
            </w:pPr>
            <w:r>
              <w:rPr>
                <w:rStyle w:val="CharacterStyle1"/>
                <w:spacing w:val="-18"/>
              </w:rPr>
              <w:t>meta</w:t>
            </w:r>
          </w:p>
        </w:tc>
        <w:tc>
          <w:tcPr>
            <w:tcW w:w="1335" w:type="dxa"/>
            <w:tcBorders>
              <w:top w:val="single" w:sz="6" w:space="0" w:color="auto"/>
              <w:left w:val="single" w:sz="6" w:space="0" w:color="auto"/>
              <w:bottom w:val="single" w:sz="6" w:space="0" w:color="auto"/>
              <w:right w:val="single" w:sz="6" w:space="0" w:color="auto"/>
            </w:tcBorders>
            <w:tcPrChange w:id="560"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120.00</w:t>
            </w:r>
          </w:p>
        </w:tc>
      </w:tr>
      <w:tr w:rsidR="00661687" w:rsidTr="006F658E">
        <w:trPr>
          <w:trHeight w:hRule="exact" w:val="975"/>
          <w:trPrChange w:id="561" w:author="xds" w:date="2015-01-31T02:59:00Z">
            <w:trPr>
              <w:trHeight w:hRule="exact" w:val="975"/>
            </w:trPr>
          </w:trPrChange>
        </w:trPr>
        <w:tc>
          <w:tcPr>
            <w:tcW w:w="870" w:type="dxa"/>
            <w:tcBorders>
              <w:top w:val="single" w:sz="6" w:space="0" w:color="auto"/>
              <w:left w:val="single" w:sz="6" w:space="0" w:color="auto"/>
              <w:bottom w:val="single" w:sz="6" w:space="0" w:color="auto"/>
              <w:right w:val="single" w:sz="6" w:space="0" w:color="auto"/>
            </w:tcBorders>
            <w:tcPrChange w:id="562"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tabs>
                <w:tab w:val="decimal" w:pos="500"/>
              </w:tabs>
              <w:kinsoku w:val="0"/>
              <w:autoSpaceDE/>
              <w:autoSpaceDN/>
              <w:rPr>
                <w:rStyle w:val="CharacterStyle1"/>
                <w:spacing w:val="-10"/>
              </w:rPr>
            </w:pPr>
            <w:r>
              <w:rPr>
                <w:rStyle w:val="CharacterStyle1"/>
                <w:spacing w:val="-10"/>
              </w:rPr>
              <w:t>12.4</w:t>
            </w:r>
          </w:p>
        </w:tc>
        <w:tc>
          <w:tcPr>
            <w:tcW w:w="6765" w:type="dxa"/>
            <w:gridSpan w:val="2"/>
            <w:tcBorders>
              <w:top w:val="single" w:sz="6" w:space="0" w:color="auto"/>
              <w:left w:val="single" w:sz="6" w:space="0" w:color="auto"/>
              <w:bottom w:val="single" w:sz="6" w:space="0" w:color="auto"/>
              <w:right w:val="single" w:sz="6" w:space="0" w:color="auto"/>
            </w:tcBorders>
            <w:tcPrChange w:id="563" w:author="xds" w:date="2015-01-31T02:59:00Z">
              <w:tcPr>
                <w:tcW w:w="6750" w:type="dxa"/>
                <w:gridSpan w:val="2"/>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ind w:left="108" w:right="108"/>
              <w:jc w:val="both"/>
              <w:rPr>
                <w:rStyle w:val="CharacterStyle2"/>
                <w:spacing w:val="-5"/>
                <w:sz w:val="24"/>
                <w:szCs w:val="24"/>
              </w:rPr>
            </w:pPr>
            <w:r>
              <w:rPr>
                <w:rStyle w:val="CharacterStyle2"/>
                <w:spacing w:val="-7"/>
                <w:sz w:val="24"/>
                <w:szCs w:val="24"/>
              </w:rPr>
              <w:t xml:space="preserve">Providing ridges or hips of width 60 cm over all width plain G.S. sheet </w:t>
            </w:r>
            <w:r>
              <w:rPr>
                <w:rStyle w:val="CharacterStyle2"/>
                <w:spacing w:val="-6"/>
                <w:sz w:val="24"/>
                <w:szCs w:val="24"/>
              </w:rPr>
              <w:t xml:space="preserve">fixed with polymer coated I or L hooks, bolts and nuts 8 mm dia. GI. </w:t>
            </w:r>
            <w:r>
              <w:rPr>
                <w:rStyle w:val="CharacterStyle2"/>
                <w:spacing w:val="-5"/>
                <w:sz w:val="24"/>
                <w:szCs w:val="24"/>
              </w:rPr>
              <w:t>limpet and bitumen washers complete.</w:t>
            </w:r>
          </w:p>
        </w:tc>
        <w:tc>
          <w:tcPr>
            <w:tcW w:w="923" w:type="dxa"/>
            <w:tcBorders>
              <w:top w:val="single" w:sz="6" w:space="0" w:color="auto"/>
              <w:left w:val="single" w:sz="6" w:space="0" w:color="auto"/>
              <w:bottom w:val="single" w:sz="6" w:space="0" w:color="auto"/>
              <w:right w:val="single" w:sz="6" w:space="0" w:color="auto"/>
            </w:tcBorders>
            <w:tcPrChange w:id="564"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335" w:type="dxa"/>
            <w:tcBorders>
              <w:top w:val="single" w:sz="6" w:space="0" w:color="auto"/>
              <w:left w:val="single" w:sz="6" w:space="0" w:color="auto"/>
              <w:bottom w:val="single" w:sz="6" w:space="0" w:color="auto"/>
              <w:right w:val="single" w:sz="6" w:space="0" w:color="auto"/>
            </w:tcBorders>
            <w:tcPrChange w:id="565"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r>
      <w:tr w:rsidR="00661687" w:rsidTr="006F658E">
        <w:trPr>
          <w:trHeight w:hRule="exact" w:val="428"/>
          <w:trPrChange w:id="566" w:author="xds" w:date="2015-01-31T02:59:00Z">
            <w:trPr>
              <w:trHeight w:hRule="exact" w:val="428"/>
            </w:trPr>
          </w:trPrChange>
        </w:trPr>
        <w:tc>
          <w:tcPr>
            <w:tcW w:w="870" w:type="dxa"/>
            <w:tcBorders>
              <w:top w:val="single" w:sz="6" w:space="0" w:color="auto"/>
              <w:left w:val="single" w:sz="6" w:space="0" w:color="auto"/>
              <w:bottom w:val="single" w:sz="6" w:space="0" w:color="auto"/>
              <w:right w:val="single" w:sz="6" w:space="0" w:color="auto"/>
            </w:tcBorders>
            <w:tcPrChange w:id="567"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Change w:id="568" w:author="xds" w:date="2015-01-31T02:59:00Z">
              <w:tcPr>
                <w:tcW w:w="108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tabs>
                <w:tab w:val="decimal" w:pos="371"/>
              </w:tabs>
              <w:kinsoku w:val="0"/>
              <w:autoSpaceDE/>
              <w:autoSpaceDN/>
              <w:rPr>
                <w:rStyle w:val="CharacterStyle1"/>
                <w:spacing w:val="-10"/>
              </w:rPr>
            </w:pPr>
            <w:r>
              <w:rPr>
                <w:rStyle w:val="CharacterStyle1"/>
                <w:spacing w:val="-10"/>
              </w:rPr>
              <w:t>12.4A</w:t>
            </w:r>
          </w:p>
        </w:tc>
        <w:tc>
          <w:tcPr>
            <w:tcW w:w="5677" w:type="dxa"/>
            <w:tcBorders>
              <w:top w:val="single" w:sz="6" w:space="0" w:color="auto"/>
              <w:left w:val="single" w:sz="6" w:space="0" w:color="auto"/>
              <w:bottom w:val="single" w:sz="6" w:space="0" w:color="auto"/>
              <w:right w:val="single" w:sz="6" w:space="0" w:color="auto"/>
            </w:tcBorders>
            <w:tcPrChange w:id="569" w:author="xds" w:date="2015-01-31T02:59:00Z">
              <w:tcPr>
                <w:tcW w:w="5662"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ind w:left="112"/>
              <w:rPr>
                <w:rStyle w:val="CharacterStyle1"/>
                <w:spacing w:val="-7"/>
              </w:rPr>
            </w:pPr>
            <w:r>
              <w:rPr>
                <w:rStyle w:val="CharacterStyle1"/>
                <w:spacing w:val="-7"/>
              </w:rPr>
              <w:t xml:space="preserve">0.80mm thick with </w:t>
            </w:r>
            <w:r>
              <w:rPr>
                <w:rStyle w:val="CharacterStyle1"/>
                <w:i/>
                <w:iCs/>
                <w:spacing w:val="-7"/>
                <w:sz w:val="22"/>
                <w:szCs w:val="22"/>
              </w:rPr>
              <w:t xml:space="preserve">zinc </w:t>
            </w:r>
            <w:r>
              <w:rPr>
                <w:rStyle w:val="CharacterStyle1"/>
                <w:spacing w:val="-7"/>
              </w:rPr>
              <w:t>coating not less than 275grn1m</w:t>
            </w:r>
            <w:r>
              <w:rPr>
                <w:rStyle w:val="CharacterStyle1"/>
                <w:spacing w:val="3"/>
                <w:w w:val="135"/>
                <w:vertAlign w:val="superscript"/>
              </w:rPr>
              <w:t>2</w:t>
            </w:r>
          </w:p>
        </w:tc>
        <w:tc>
          <w:tcPr>
            <w:tcW w:w="923" w:type="dxa"/>
            <w:tcBorders>
              <w:top w:val="single" w:sz="6" w:space="0" w:color="auto"/>
              <w:left w:val="single" w:sz="6" w:space="0" w:color="auto"/>
              <w:bottom w:val="single" w:sz="6" w:space="0" w:color="auto"/>
              <w:right w:val="single" w:sz="6" w:space="0" w:color="auto"/>
            </w:tcBorders>
            <w:tcPrChange w:id="570"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meter</w:t>
            </w:r>
          </w:p>
        </w:tc>
        <w:tc>
          <w:tcPr>
            <w:tcW w:w="1335" w:type="dxa"/>
            <w:tcBorders>
              <w:top w:val="single" w:sz="6" w:space="0" w:color="auto"/>
              <w:left w:val="single" w:sz="6" w:space="0" w:color="auto"/>
              <w:bottom w:val="single" w:sz="6" w:space="0" w:color="auto"/>
              <w:right w:val="single" w:sz="6" w:space="0" w:color="auto"/>
            </w:tcBorders>
            <w:tcPrChange w:id="571"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500.00</w:t>
            </w:r>
          </w:p>
        </w:tc>
      </w:tr>
      <w:tr w:rsidR="00661687" w:rsidTr="006F658E">
        <w:trPr>
          <w:trHeight w:hRule="exact" w:val="547"/>
          <w:trPrChange w:id="572" w:author="xds" w:date="2015-01-31T02:59:00Z">
            <w:trPr>
              <w:trHeight w:hRule="exact" w:val="547"/>
            </w:trPr>
          </w:trPrChange>
        </w:trPr>
        <w:tc>
          <w:tcPr>
            <w:tcW w:w="870" w:type="dxa"/>
            <w:tcBorders>
              <w:top w:val="single" w:sz="6" w:space="0" w:color="auto"/>
              <w:left w:val="single" w:sz="6" w:space="0" w:color="auto"/>
              <w:bottom w:val="single" w:sz="6" w:space="0" w:color="auto"/>
              <w:right w:val="single" w:sz="6" w:space="0" w:color="auto"/>
            </w:tcBorders>
            <w:tcPrChange w:id="573"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Change w:id="574" w:author="xds" w:date="2015-01-31T02:59:00Z">
              <w:tcPr>
                <w:tcW w:w="108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tabs>
                <w:tab w:val="decimal" w:pos="371"/>
              </w:tabs>
              <w:kinsoku w:val="0"/>
              <w:autoSpaceDE/>
              <w:autoSpaceDN/>
              <w:rPr>
                <w:rStyle w:val="CharacterStyle1"/>
                <w:spacing w:val="-10"/>
              </w:rPr>
            </w:pPr>
            <w:r>
              <w:rPr>
                <w:rStyle w:val="CharacterStyle1"/>
                <w:spacing w:val="-10"/>
              </w:rPr>
              <w:t>12.4</w:t>
            </w:r>
            <w:r w:rsidR="00D24B4D">
              <w:rPr>
                <w:rStyle w:val="CharacterStyle1"/>
                <w:spacing w:val="-10"/>
              </w:rPr>
              <w:t>.</w:t>
            </w:r>
            <w:r>
              <w:rPr>
                <w:rStyle w:val="CharacterStyle1"/>
                <w:spacing w:val="-10"/>
              </w:rPr>
              <w:t>1</w:t>
            </w:r>
          </w:p>
        </w:tc>
        <w:tc>
          <w:tcPr>
            <w:tcW w:w="5677" w:type="dxa"/>
            <w:tcBorders>
              <w:top w:val="single" w:sz="6" w:space="0" w:color="auto"/>
              <w:left w:val="single" w:sz="6" w:space="0" w:color="auto"/>
              <w:bottom w:val="single" w:sz="6" w:space="0" w:color="auto"/>
              <w:right w:val="single" w:sz="6" w:space="0" w:color="auto"/>
            </w:tcBorders>
            <w:tcPrChange w:id="575" w:author="xds" w:date="2015-01-31T02:59:00Z">
              <w:tcPr>
                <w:tcW w:w="5662"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ind w:left="112"/>
              <w:rPr>
                <w:rStyle w:val="CharacterStyle1"/>
                <w:spacing w:val="-6"/>
              </w:rPr>
            </w:pPr>
            <w:r>
              <w:rPr>
                <w:rStyle w:val="CharacterStyle1"/>
                <w:spacing w:val="-6"/>
              </w:rPr>
              <w:t>0.63mm thick with zinc coating not less than 275iiii/m</w:t>
            </w:r>
            <w:r>
              <w:rPr>
                <w:rStyle w:val="CharacterStyle1"/>
                <w:spacing w:val="4"/>
                <w:w w:val="135"/>
                <w:vertAlign w:val="superscript"/>
              </w:rPr>
              <w:t>2</w:t>
            </w:r>
          </w:p>
        </w:tc>
        <w:tc>
          <w:tcPr>
            <w:tcW w:w="923" w:type="dxa"/>
            <w:tcBorders>
              <w:top w:val="single" w:sz="6" w:space="0" w:color="auto"/>
              <w:left w:val="single" w:sz="6" w:space="0" w:color="auto"/>
              <w:bottom w:val="single" w:sz="6" w:space="0" w:color="auto"/>
              <w:right w:val="single" w:sz="6" w:space="0" w:color="auto"/>
            </w:tcBorders>
            <w:tcPrChange w:id="576"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8"/>
              </w:rPr>
            </w:pPr>
            <w:r>
              <w:rPr>
                <w:rStyle w:val="CharacterStyle1"/>
                <w:spacing w:val="-18"/>
              </w:rPr>
              <w:t>meta</w:t>
            </w:r>
          </w:p>
        </w:tc>
        <w:tc>
          <w:tcPr>
            <w:tcW w:w="1335" w:type="dxa"/>
            <w:tcBorders>
              <w:top w:val="single" w:sz="6" w:space="0" w:color="auto"/>
              <w:left w:val="single" w:sz="6" w:space="0" w:color="auto"/>
              <w:bottom w:val="single" w:sz="6" w:space="0" w:color="auto"/>
              <w:right w:val="single" w:sz="6" w:space="0" w:color="auto"/>
            </w:tcBorders>
            <w:tcPrChange w:id="577"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431.00</w:t>
            </w:r>
          </w:p>
        </w:tc>
      </w:tr>
      <w:tr w:rsidR="00661687" w:rsidTr="006F658E">
        <w:trPr>
          <w:trHeight w:hRule="exact" w:val="1065"/>
          <w:trPrChange w:id="578" w:author="xds" w:date="2015-01-31T02:59:00Z">
            <w:trPr>
              <w:trHeight w:hRule="exact" w:val="1065"/>
            </w:trPr>
          </w:trPrChange>
        </w:trPr>
        <w:tc>
          <w:tcPr>
            <w:tcW w:w="870" w:type="dxa"/>
            <w:tcBorders>
              <w:top w:val="single" w:sz="6" w:space="0" w:color="auto"/>
              <w:left w:val="single" w:sz="6" w:space="0" w:color="auto"/>
              <w:bottom w:val="single" w:sz="6" w:space="0" w:color="auto"/>
              <w:right w:val="single" w:sz="6" w:space="0" w:color="auto"/>
            </w:tcBorders>
            <w:tcPrChange w:id="579"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tabs>
                <w:tab w:val="decimal" w:pos="500"/>
              </w:tabs>
              <w:kinsoku w:val="0"/>
              <w:autoSpaceDE/>
              <w:autoSpaceDN/>
              <w:rPr>
                <w:rStyle w:val="CharacterStyle1"/>
                <w:spacing w:val="-10"/>
              </w:rPr>
            </w:pPr>
            <w:r>
              <w:rPr>
                <w:rStyle w:val="CharacterStyle1"/>
                <w:spacing w:val="-10"/>
              </w:rPr>
              <w:t>12.5</w:t>
            </w:r>
          </w:p>
        </w:tc>
        <w:tc>
          <w:tcPr>
            <w:tcW w:w="6765" w:type="dxa"/>
            <w:gridSpan w:val="2"/>
            <w:tcBorders>
              <w:top w:val="single" w:sz="6" w:space="0" w:color="auto"/>
              <w:left w:val="single" w:sz="6" w:space="0" w:color="auto"/>
              <w:bottom w:val="single" w:sz="6" w:space="0" w:color="auto"/>
              <w:right w:val="single" w:sz="6" w:space="0" w:color="auto"/>
            </w:tcBorders>
            <w:tcPrChange w:id="580" w:author="xds" w:date="2015-01-31T02:59:00Z">
              <w:tcPr>
                <w:tcW w:w="6750" w:type="dxa"/>
                <w:gridSpan w:val="2"/>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ind w:left="108" w:right="108"/>
              <w:jc w:val="both"/>
              <w:rPr>
                <w:rStyle w:val="CharacterStyle2"/>
                <w:spacing w:val="-6"/>
                <w:sz w:val="24"/>
                <w:szCs w:val="24"/>
              </w:rPr>
            </w:pPr>
            <w:r>
              <w:rPr>
                <w:rStyle w:val="CharacterStyle2"/>
                <w:spacing w:val="-5"/>
                <w:sz w:val="24"/>
                <w:szCs w:val="24"/>
              </w:rPr>
              <w:t xml:space="preserve">Providing valleys of 90cm wide overall in plain G.S. </w:t>
            </w:r>
            <w:r>
              <w:rPr>
                <w:rStyle w:val="CharacterStyle2"/>
                <w:i/>
                <w:iCs/>
                <w:spacing w:val="-5"/>
                <w:sz w:val="22"/>
                <w:szCs w:val="22"/>
              </w:rPr>
              <w:t xml:space="preserve">died </w:t>
            </w:r>
            <w:r>
              <w:rPr>
                <w:rStyle w:val="CharacterStyle2"/>
                <w:spacing w:val="-5"/>
                <w:sz w:val="24"/>
                <w:szCs w:val="24"/>
              </w:rPr>
              <w:t xml:space="preserve">fixed with </w:t>
            </w:r>
            <w:r>
              <w:rPr>
                <w:rStyle w:val="CharacterStyle2"/>
                <w:spacing w:val="-6"/>
                <w:sz w:val="24"/>
                <w:szCs w:val="24"/>
              </w:rPr>
              <w:t>polymer coated I or L hooks, bolts and nuts 8mm dia. GI, limpet and bitumen washers complete :</w:t>
            </w:r>
          </w:p>
        </w:tc>
        <w:tc>
          <w:tcPr>
            <w:tcW w:w="923" w:type="dxa"/>
            <w:tcBorders>
              <w:top w:val="single" w:sz="6" w:space="0" w:color="auto"/>
              <w:left w:val="single" w:sz="6" w:space="0" w:color="auto"/>
              <w:bottom w:val="single" w:sz="6" w:space="0" w:color="auto"/>
              <w:right w:val="single" w:sz="6" w:space="0" w:color="auto"/>
            </w:tcBorders>
            <w:tcPrChange w:id="581"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335" w:type="dxa"/>
            <w:tcBorders>
              <w:top w:val="single" w:sz="6" w:space="0" w:color="auto"/>
              <w:left w:val="single" w:sz="6" w:space="0" w:color="auto"/>
              <w:bottom w:val="single" w:sz="6" w:space="0" w:color="auto"/>
              <w:right w:val="single" w:sz="6" w:space="0" w:color="auto"/>
            </w:tcBorders>
            <w:tcPrChange w:id="582"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r>
      <w:tr w:rsidR="00661687" w:rsidTr="006F658E">
        <w:trPr>
          <w:trHeight w:hRule="exact" w:val="698"/>
          <w:trPrChange w:id="583" w:author="xds" w:date="2015-01-31T02:59:00Z">
            <w:trPr>
              <w:trHeight w:hRule="exact" w:val="698"/>
            </w:trPr>
          </w:trPrChange>
        </w:trPr>
        <w:tc>
          <w:tcPr>
            <w:tcW w:w="870" w:type="dxa"/>
            <w:tcBorders>
              <w:top w:val="single" w:sz="6" w:space="0" w:color="auto"/>
              <w:left w:val="single" w:sz="6" w:space="0" w:color="auto"/>
              <w:bottom w:val="single" w:sz="6" w:space="0" w:color="auto"/>
              <w:right w:val="single" w:sz="6" w:space="0" w:color="auto"/>
            </w:tcBorders>
            <w:tcPrChange w:id="584"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6" w:space="0" w:color="auto"/>
              <w:right w:val="single" w:sz="6" w:space="0" w:color="auto"/>
            </w:tcBorders>
            <w:tcPrChange w:id="585" w:author="xds" w:date="2015-01-31T02:59:00Z">
              <w:tcPr>
                <w:tcW w:w="108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tabs>
                <w:tab w:val="decimal" w:pos="371"/>
              </w:tabs>
              <w:kinsoku w:val="0"/>
              <w:autoSpaceDE/>
              <w:autoSpaceDN/>
              <w:rPr>
                <w:rStyle w:val="CharacterStyle1"/>
                <w:spacing w:val="-10"/>
              </w:rPr>
            </w:pPr>
            <w:r>
              <w:rPr>
                <w:rStyle w:val="CharacterStyle1"/>
                <w:spacing w:val="-10"/>
              </w:rPr>
              <w:t>12.11</w:t>
            </w:r>
          </w:p>
        </w:tc>
        <w:tc>
          <w:tcPr>
            <w:tcW w:w="5677" w:type="dxa"/>
            <w:tcBorders>
              <w:top w:val="single" w:sz="6" w:space="0" w:color="auto"/>
              <w:left w:val="single" w:sz="6" w:space="0" w:color="auto"/>
              <w:bottom w:val="single" w:sz="6" w:space="0" w:color="auto"/>
              <w:right w:val="single" w:sz="6" w:space="0" w:color="auto"/>
            </w:tcBorders>
            <w:tcPrChange w:id="586" w:author="xds" w:date="2015-01-31T02:59:00Z">
              <w:tcPr>
                <w:tcW w:w="5662"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ind w:left="112"/>
              <w:rPr>
                <w:rStyle w:val="CharacterStyle1"/>
                <w:spacing w:val="-8"/>
              </w:rPr>
            </w:pPr>
            <w:r>
              <w:rPr>
                <w:rStyle w:val="CharacterStyle1"/>
                <w:spacing w:val="-8"/>
              </w:rPr>
              <w:t>1.60mm thick with zinc coating not less than 350grn1m</w:t>
            </w:r>
            <w:r>
              <w:rPr>
                <w:rStyle w:val="CharacterStyle1"/>
                <w:spacing w:val="2"/>
                <w:w w:val="135"/>
                <w:vertAlign w:val="superscript"/>
              </w:rPr>
              <w:t>2</w:t>
            </w:r>
          </w:p>
        </w:tc>
        <w:tc>
          <w:tcPr>
            <w:tcW w:w="923" w:type="dxa"/>
            <w:tcBorders>
              <w:top w:val="single" w:sz="6" w:space="0" w:color="auto"/>
              <w:left w:val="single" w:sz="6" w:space="0" w:color="auto"/>
              <w:bottom w:val="single" w:sz="6" w:space="0" w:color="auto"/>
              <w:right w:val="single" w:sz="6" w:space="0" w:color="auto"/>
            </w:tcBorders>
            <w:tcPrChange w:id="587"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meter</w:t>
            </w:r>
          </w:p>
        </w:tc>
        <w:tc>
          <w:tcPr>
            <w:tcW w:w="1335" w:type="dxa"/>
            <w:tcBorders>
              <w:top w:val="single" w:sz="6" w:space="0" w:color="auto"/>
              <w:left w:val="single" w:sz="6" w:space="0" w:color="auto"/>
              <w:bottom w:val="single" w:sz="6" w:space="0" w:color="auto"/>
              <w:right w:val="single" w:sz="6" w:space="0" w:color="auto"/>
            </w:tcBorders>
            <w:tcPrChange w:id="588"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994.00</w:t>
            </w:r>
          </w:p>
        </w:tc>
      </w:tr>
      <w:tr w:rsidR="00661687" w:rsidTr="006F658E">
        <w:trPr>
          <w:trHeight w:hRule="exact" w:val="1290"/>
          <w:trPrChange w:id="589" w:author="xds" w:date="2015-01-31T02:59:00Z">
            <w:trPr>
              <w:trHeight w:hRule="exact" w:val="1290"/>
            </w:trPr>
          </w:trPrChange>
        </w:trPr>
        <w:tc>
          <w:tcPr>
            <w:tcW w:w="870" w:type="dxa"/>
            <w:tcBorders>
              <w:top w:val="single" w:sz="6" w:space="0" w:color="auto"/>
              <w:left w:val="single" w:sz="6" w:space="0" w:color="auto"/>
              <w:bottom w:val="single" w:sz="6" w:space="0" w:color="auto"/>
              <w:right w:val="single" w:sz="6" w:space="0" w:color="auto"/>
            </w:tcBorders>
            <w:tcPrChange w:id="590" w:author="xds" w:date="2015-01-31T02:59:00Z">
              <w:tcPr>
                <w:tcW w:w="870"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1"/>
              <w:tabs>
                <w:tab w:val="decimal" w:pos="500"/>
              </w:tabs>
              <w:kinsoku w:val="0"/>
              <w:autoSpaceDE/>
              <w:autoSpaceDN/>
              <w:rPr>
                <w:rStyle w:val="CharacterStyle1"/>
                <w:spacing w:val="-10"/>
              </w:rPr>
            </w:pPr>
            <w:r>
              <w:rPr>
                <w:rStyle w:val="CharacterStyle1"/>
                <w:spacing w:val="-10"/>
              </w:rPr>
              <w:t>12.6</w:t>
            </w:r>
          </w:p>
        </w:tc>
        <w:tc>
          <w:tcPr>
            <w:tcW w:w="6765" w:type="dxa"/>
            <w:gridSpan w:val="2"/>
            <w:tcBorders>
              <w:top w:val="single" w:sz="6" w:space="0" w:color="auto"/>
              <w:left w:val="single" w:sz="6" w:space="0" w:color="auto"/>
              <w:bottom w:val="single" w:sz="6" w:space="0" w:color="auto"/>
              <w:right w:val="single" w:sz="6" w:space="0" w:color="auto"/>
            </w:tcBorders>
            <w:tcPrChange w:id="591" w:author="xds" w:date="2015-01-31T02:59:00Z">
              <w:tcPr>
                <w:tcW w:w="6750" w:type="dxa"/>
                <w:gridSpan w:val="2"/>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spacing w:line="216" w:lineRule="auto"/>
              <w:ind w:left="108" w:right="108"/>
              <w:jc w:val="both"/>
              <w:rPr>
                <w:rStyle w:val="CharacterStyle2"/>
                <w:spacing w:val="-4"/>
                <w:sz w:val="24"/>
                <w:szCs w:val="24"/>
              </w:rPr>
            </w:pPr>
            <w:r>
              <w:rPr>
                <w:rStyle w:val="CharacterStyle2"/>
                <w:spacing w:val="-4"/>
                <w:sz w:val="24"/>
                <w:szCs w:val="24"/>
              </w:rPr>
              <w:t xml:space="preserve">Providing and Fixing of 40 cm ova all width flashing in plain, </w:t>
            </w:r>
            <w:r>
              <w:rPr>
                <w:rStyle w:val="CharacterStyle2"/>
                <w:spacing w:val="6"/>
                <w:w w:val="120"/>
                <w:sz w:val="36"/>
                <w:szCs w:val="36"/>
              </w:rPr>
              <w:t xml:space="preserve">as. </w:t>
            </w:r>
            <w:r>
              <w:rPr>
                <w:rStyle w:val="CharacterStyle2"/>
                <w:spacing w:val="1"/>
                <w:sz w:val="24"/>
                <w:szCs w:val="24"/>
              </w:rPr>
              <w:t xml:space="preserve">sheet fixed with polymer coated </w:t>
            </w:r>
            <w:r>
              <w:rPr>
                <w:rStyle w:val="CharacterStyle2"/>
                <w:b/>
                <w:bCs/>
                <w:i/>
                <w:iCs/>
                <w:spacing w:val="11"/>
                <w:w w:val="65"/>
                <w:sz w:val="26"/>
                <w:szCs w:val="26"/>
              </w:rPr>
              <w:t xml:space="preserve">I </w:t>
            </w:r>
            <w:r>
              <w:rPr>
                <w:rStyle w:val="CharacterStyle2"/>
                <w:spacing w:val="1"/>
                <w:sz w:val="24"/>
                <w:szCs w:val="24"/>
              </w:rPr>
              <w:t xml:space="preserve">or L hooks, bolts and nuts, GI </w:t>
            </w:r>
            <w:r>
              <w:rPr>
                <w:rStyle w:val="CharacterStyle2"/>
                <w:spacing w:val="-4"/>
                <w:sz w:val="24"/>
                <w:szCs w:val="24"/>
              </w:rPr>
              <w:t>limpet and bitumen washer complete, ban to shape and fixed in wall with cement mortar 1:3 (1f:anent : 3 sand).</w:t>
            </w:r>
          </w:p>
        </w:tc>
        <w:tc>
          <w:tcPr>
            <w:tcW w:w="923" w:type="dxa"/>
            <w:tcBorders>
              <w:top w:val="single" w:sz="6" w:space="0" w:color="auto"/>
              <w:left w:val="single" w:sz="6" w:space="0" w:color="auto"/>
              <w:bottom w:val="single" w:sz="6" w:space="0" w:color="auto"/>
              <w:right w:val="single" w:sz="6" w:space="0" w:color="auto"/>
            </w:tcBorders>
            <w:tcPrChange w:id="592" w:author="xds" w:date="2015-01-31T02:59:00Z">
              <w:tcPr>
                <w:tcW w:w="938"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335" w:type="dxa"/>
            <w:tcBorders>
              <w:top w:val="single" w:sz="6" w:space="0" w:color="auto"/>
              <w:left w:val="single" w:sz="6" w:space="0" w:color="auto"/>
              <w:bottom w:val="single" w:sz="6" w:space="0" w:color="auto"/>
              <w:right w:val="single" w:sz="6" w:space="0" w:color="auto"/>
            </w:tcBorders>
            <w:tcPrChange w:id="593" w:author="xds" w:date="2015-01-31T02:59:00Z">
              <w:tcPr>
                <w:tcW w:w="1335" w:type="dxa"/>
                <w:tcBorders>
                  <w:top w:val="single" w:sz="6" w:space="0" w:color="auto"/>
                  <w:left w:val="single" w:sz="6" w:space="0" w:color="auto"/>
                  <w:bottom w:val="single" w:sz="6"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r>
      <w:tr w:rsidR="00661687" w:rsidTr="006F658E">
        <w:trPr>
          <w:trHeight w:hRule="exact" w:val="652"/>
          <w:trPrChange w:id="594" w:author="xds" w:date="2015-01-31T02:59:00Z">
            <w:trPr>
              <w:trHeight w:hRule="exact" w:val="652"/>
            </w:trPr>
          </w:trPrChange>
        </w:trPr>
        <w:tc>
          <w:tcPr>
            <w:tcW w:w="870" w:type="dxa"/>
            <w:tcBorders>
              <w:top w:val="single" w:sz="6" w:space="0" w:color="auto"/>
              <w:left w:val="single" w:sz="6" w:space="0" w:color="auto"/>
              <w:bottom w:val="single" w:sz="51" w:space="0" w:color="auto"/>
              <w:right w:val="single" w:sz="6" w:space="0" w:color="auto"/>
            </w:tcBorders>
            <w:tcPrChange w:id="595" w:author="xds" w:date="2015-01-31T02:59:00Z">
              <w:tcPr>
                <w:tcW w:w="870" w:type="dxa"/>
                <w:tcBorders>
                  <w:top w:val="single" w:sz="6" w:space="0" w:color="auto"/>
                  <w:left w:val="single" w:sz="6" w:space="0" w:color="auto"/>
                  <w:bottom w:val="single" w:sz="51" w:space="0" w:color="auto"/>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088" w:type="dxa"/>
            <w:tcBorders>
              <w:top w:val="single" w:sz="6" w:space="0" w:color="auto"/>
              <w:left w:val="single" w:sz="6" w:space="0" w:color="auto"/>
              <w:bottom w:val="single" w:sz="51" w:space="0" w:color="auto"/>
              <w:right w:val="single" w:sz="6" w:space="0" w:color="auto"/>
            </w:tcBorders>
            <w:tcPrChange w:id="596" w:author="xds" w:date="2015-01-31T02:59:00Z">
              <w:tcPr>
                <w:tcW w:w="1088" w:type="dxa"/>
                <w:tcBorders>
                  <w:top w:val="single" w:sz="6" w:space="0" w:color="auto"/>
                  <w:left w:val="single" w:sz="6" w:space="0" w:color="auto"/>
                  <w:bottom w:val="single" w:sz="51" w:space="0" w:color="auto"/>
                  <w:right w:val="single" w:sz="6" w:space="0" w:color="auto"/>
                </w:tcBorders>
              </w:tcPr>
            </w:tcPrChange>
          </w:tcPr>
          <w:p w:rsidR="00661687" w:rsidRDefault="00661687" w:rsidP="004D2427">
            <w:pPr>
              <w:pStyle w:val="Style1"/>
              <w:kinsoku w:val="0"/>
              <w:autoSpaceDE/>
              <w:autoSpaceDN/>
              <w:ind w:left="105"/>
              <w:rPr>
                <w:rStyle w:val="CharacterStyle1"/>
                <w:spacing w:val="-10"/>
              </w:rPr>
            </w:pPr>
            <w:r>
              <w:rPr>
                <w:rStyle w:val="CharacterStyle1"/>
                <w:spacing w:val="-10"/>
              </w:rPr>
              <w:t>12.6.1</w:t>
            </w:r>
          </w:p>
        </w:tc>
        <w:tc>
          <w:tcPr>
            <w:tcW w:w="5677" w:type="dxa"/>
            <w:tcBorders>
              <w:top w:val="single" w:sz="6" w:space="0" w:color="auto"/>
              <w:left w:val="single" w:sz="6" w:space="0" w:color="auto"/>
              <w:bottom w:val="single" w:sz="51" w:space="0" w:color="auto"/>
              <w:right w:val="single" w:sz="6" w:space="0" w:color="auto"/>
            </w:tcBorders>
            <w:tcPrChange w:id="597" w:author="xds" w:date="2015-01-31T02:59:00Z">
              <w:tcPr>
                <w:tcW w:w="5662" w:type="dxa"/>
                <w:tcBorders>
                  <w:top w:val="single" w:sz="6" w:space="0" w:color="auto"/>
                  <w:left w:val="single" w:sz="6" w:space="0" w:color="auto"/>
                  <w:bottom w:val="single" w:sz="51" w:space="0" w:color="auto"/>
                  <w:right w:val="single" w:sz="6" w:space="0" w:color="auto"/>
                </w:tcBorders>
              </w:tcPr>
            </w:tcPrChange>
          </w:tcPr>
          <w:p w:rsidR="00661687" w:rsidRDefault="00661687" w:rsidP="004D2427">
            <w:pPr>
              <w:pStyle w:val="Style1"/>
              <w:kinsoku w:val="0"/>
              <w:autoSpaceDE/>
              <w:autoSpaceDN/>
              <w:ind w:left="112"/>
              <w:rPr>
                <w:rStyle w:val="CharacterStyle1"/>
                <w:spacing w:val="-7"/>
              </w:rPr>
            </w:pPr>
            <w:r>
              <w:rPr>
                <w:rStyle w:val="CharacterStyle1"/>
                <w:spacing w:val="-7"/>
              </w:rPr>
              <w:t>1,00mm thick with zinc coaling not less than 275gm/m</w:t>
            </w:r>
            <w:r>
              <w:rPr>
                <w:rStyle w:val="CharacterStyle1"/>
                <w:spacing w:val="3"/>
                <w:w w:val="135"/>
                <w:vertAlign w:val="superscript"/>
              </w:rPr>
              <w:t>2</w:t>
            </w:r>
          </w:p>
        </w:tc>
        <w:tc>
          <w:tcPr>
            <w:tcW w:w="923" w:type="dxa"/>
            <w:tcBorders>
              <w:top w:val="single" w:sz="6" w:space="0" w:color="auto"/>
              <w:left w:val="single" w:sz="6" w:space="0" w:color="auto"/>
              <w:bottom w:val="single" w:sz="51" w:space="0" w:color="auto"/>
              <w:right w:val="single" w:sz="6" w:space="0" w:color="auto"/>
            </w:tcBorders>
            <w:tcPrChange w:id="598" w:author="xds" w:date="2015-01-31T02:59:00Z">
              <w:tcPr>
                <w:tcW w:w="938" w:type="dxa"/>
                <w:tcBorders>
                  <w:top w:val="single" w:sz="6" w:space="0" w:color="auto"/>
                  <w:left w:val="single" w:sz="6" w:space="0" w:color="auto"/>
                  <w:bottom w:val="single" w:sz="51"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meter</w:t>
            </w:r>
          </w:p>
        </w:tc>
        <w:tc>
          <w:tcPr>
            <w:tcW w:w="1335" w:type="dxa"/>
            <w:tcBorders>
              <w:top w:val="single" w:sz="6" w:space="0" w:color="auto"/>
              <w:left w:val="single" w:sz="6" w:space="0" w:color="auto"/>
              <w:bottom w:val="single" w:sz="51" w:space="0" w:color="auto"/>
              <w:right w:val="single" w:sz="6" w:space="0" w:color="auto"/>
            </w:tcBorders>
            <w:tcPrChange w:id="599" w:author="xds" w:date="2015-01-31T02:59:00Z">
              <w:tcPr>
                <w:tcW w:w="1335" w:type="dxa"/>
                <w:tcBorders>
                  <w:top w:val="single" w:sz="6" w:space="0" w:color="auto"/>
                  <w:left w:val="single" w:sz="6" w:space="0" w:color="auto"/>
                  <w:bottom w:val="single" w:sz="51" w:space="0" w:color="auto"/>
                  <w:right w:val="single" w:sz="6" w:space="0" w:color="auto"/>
                </w:tcBorders>
              </w:tcPr>
            </w:tcPrChange>
          </w:tcPr>
          <w:p w:rsidR="00661687" w:rsidRDefault="00661687" w:rsidP="004D2427">
            <w:pPr>
              <w:pStyle w:val="Style1"/>
              <w:kinsoku w:val="0"/>
              <w:autoSpaceDE/>
              <w:autoSpaceDN/>
              <w:rPr>
                <w:rStyle w:val="CharacterStyle1"/>
                <w:spacing w:val="-10"/>
              </w:rPr>
            </w:pPr>
            <w:r>
              <w:rPr>
                <w:rStyle w:val="CharacterStyle1"/>
                <w:spacing w:val="-10"/>
              </w:rPr>
              <w:t>35100</w:t>
            </w:r>
          </w:p>
        </w:tc>
      </w:tr>
      <w:tr w:rsidR="00661687" w:rsidTr="006F658E">
        <w:trPr>
          <w:trHeight w:hRule="exact" w:val="150"/>
          <w:trPrChange w:id="600" w:author="xds" w:date="2015-01-31T02:59:00Z">
            <w:trPr>
              <w:trHeight w:hRule="exact" w:val="150"/>
            </w:trPr>
          </w:trPrChange>
        </w:trPr>
        <w:tc>
          <w:tcPr>
            <w:tcW w:w="870" w:type="dxa"/>
            <w:tcBorders>
              <w:top w:val="single" w:sz="51" w:space="0" w:color="auto"/>
              <w:left w:val="single" w:sz="6" w:space="0" w:color="auto"/>
              <w:bottom w:val="nil"/>
              <w:right w:val="single" w:sz="6" w:space="0" w:color="auto"/>
            </w:tcBorders>
            <w:tcPrChange w:id="601" w:author="xds" w:date="2015-01-31T02:59:00Z">
              <w:tcPr>
                <w:tcW w:w="870" w:type="dxa"/>
                <w:tcBorders>
                  <w:top w:val="single" w:sz="51" w:space="0" w:color="auto"/>
                  <w:left w:val="single" w:sz="6" w:space="0" w:color="auto"/>
                  <w:bottom w:val="nil"/>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088" w:type="dxa"/>
            <w:tcBorders>
              <w:top w:val="single" w:sz="51" w:space="0" w:color="auto"/>
              <w:left w:val="single" w:sz="6" w:space="0" w:color="auto"/>
              <w:bottom w:val="nil"/>
              <w:right w:val="single" w:sz="6" w:space="0" w:color="auto"/>
            </w:tcBorders>
            <w:tcPrChange w:id="602" w:author="xds" w:date="2015-01-31T02:59:00Z">
              <w:tcPr>
                <w:tcW w:w="1088" w:type="dxa"/>
                <w:tcBorders>
                  <w:top w:val="single" w:sz="51" w:space="0" w:color="auto"/>
                  <w:left w:val="single" w:sz="6" w:space="0" w:color="auto"/>
                  <w:bottom w:val="nil"/>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5677" w:type="dxa"/>
            <w:tcBorders>
              <w:top w:val="single" w:sz="51" w:space="0" w:color="auto"/>
              <w:left w:val="single" w:sz="6" w:space="0" w:color="auto"/>
              <w:bottom w:val="nil"/>
              <w:right w:val="single" w:sz="6" w:space="0" w:color="auto"/>
            </w:tcBorders>
            <w:tcPrChange w:id="603" w:author="xds" w:date="2015-01-31T02:59:00Z">
              <w:tcPr>
                <w:tcW w:w="5662" w:type="dxa"/>
                <w:tcBorders>
                  <w:top w:val="single" w:sz="51" w:space="0" w:color="auto"/>
                  <w:left w:val="single" w:sz="6" w:space="0" w:color="auto"/>
                  <w:bottom w:val="nil"/>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923" w:type="dxa"/>
            <w:tcBorders>
              <w:top w:val="single" w:sz="51" w:space="0" w:color="auto"/>
              <w:left w:val="single" w:sz="6" w:space="0" w:color="auto"/>
              <w:bottom w:val="nil"/>
              <w:right w:val="single" w:sz="6" w:space="0" w:color="auto"/>
            </w:tcBorders>
            <w:tcPrChange w:id="604" w:author="xds" w:date="2015-01-31T02:59:00Z">
              <w:tcPr>
                <w:tcW w:w="938" w:type="dxa"/>
                <w:tcBorders>
                  <w:top w:val="single" w:sz="51" w:space="0" w:color="auto"/>
                  <w:left w:val="single" w:sz="6" w:space="0" w:color="auto"/>
                  <w:bottom w:val="nil"/>
                  <w:right w:val="single" w:sz="6" w:space="0" w:color="auto"/>
                </w:tcBorders>
              </w:tcPr>
            </w:tcPrChange>
          </w:tcPr>
          <w:p w:rsidR="00661687" w:rsidRDefault="00661687" w:rsidP="004D2427">
            <w:pPr>
              <w:pStyle w:val="Style2"/>
              <w:kinsoku w:val="0"/>
              <w:autoSpaceDE/>
              <w:autoSpaceDN/>
              <w:adjustRightInd/>
              <w:rPr>
                <w:rStyle w:val="CharacterStyle2"/>
              </w:rPr>
            </w:pPr>
          </w:p>
        </w:tc>
        <w:tc>
          <w:tcPr>
            <w:tcW w:w="1335" w:type="dxa"/>
            <w:tcBorders>
              <w:top w:val="single" w:sz="51" w:space="0" w:color="auto"/>
              <w:left w:val="single" w:sz="6" w:space="0" w:color="auto"/>
              <w:bottom w:val="nil"/>
              <w:right w:val="single" w:sz="6" w:space="0" w:color="auto"/>
            </w:tcBorders>
            <w:tcPrChange w:id="605" w:author="xds" w:date="2015-01-31T02:59:00Z">
              <w:tcPr>
                <w:tcW w:w="1335" w:type="dxa"/>
                <w:tcBorders>
                  <w:top w:val="single" w:sz="51" w:space="0" w:color="auto"/>
                  <w:left w:val="single" w:sz="6" w:space="0" w:color="auto"/>
                  <w:bottom w:val="nil"/>
                  <w:right w:val="single" w:sz="6" w:space="0" w:color="auto"/>
                </w:tcBorders>
              </w:tcPr>
            </w:tcPrChange>
          </w:tcPr>
          <w:p w:rsidR="00661687" w:rsidRDefault="00661687" w:rsidP="004D2427">
            <w:pPr>
              <w:pStyle w:val="Style2"/>
              <w:kinsoku w:val="0"/>
              <w:autoSpaceDE/>
              <w:autoSpaceDN/>
              <w:adjustRightInd/>
              <w:rPr>
                <w:rStyle w:val="CharacterStyle2"/>
              </w:rPr>
            </w:pPr>
          </w:p>
        </w:tc>
      </w:tr>
    </w:tbl>
    <w:p w:rsidR="00661687" w:rsidRDefault="00661687" w:rsidP="00661687">
      <w:pPr>
        <w:pStyle w:val="Style2"/>
        <w:tabs>
          <w:tab w:val="right" w:pos="10028"/>
        </w:tabs>
        <w:kinsoku w:val="0"/>
        <w:autoSpaceDE/>
        <w:autoSpaceDN/>
        <w:adjustRightInd/>
        <w:spacing w:line="218" w:lineRule="auto"/>
        <w:rPr>
          <w:rStyle w:val="CharacterStyle2"/>
          <w:spacing w:val="-10"/>
          <w:sz w:val="19"/>
          <w:szCs w:val="19"/>
        </w:rPr>
      </w:pPr>
    </w:p>
    <w:p w:rsidR="0006415A" w:rsidRDefault="0006415A" w:rsidP="0006415A">
      <w:pPr>
        <w:jc w:val="center"/>
        <w:rPr>
          <w:rFonts w:ascii="Times New Roman" w:hAnsi="Times New Roman" w:cs="Times New Roman"/>
        </w:rPr>
      </w:pPr>
      <w:r>
        <w:t>Page No.218</w:t>
      </w:r>
    </w:p>
    <w:p w:rsidR="0006415A" w:rsidRDefault="0006415A" w:rsidP="0006415A">
      <w:pPr>
        <w:pStyle w:val="Style2"/>
        <w:tabs>
          <w:tab w:val="right" w:pos="10028"/>
        </w:tabs>
        <w:kinsoku w:val="0"/>
        <w:autoSpaceDE/>
        <w:autoSpaceDN/>
        <w:adjustRightInd/>
        <w:spacing w:line="218" w:lineRule="auto"/>
        <w:jc w:val="center"/>
        <w:rPr>
          <w:rStyle w:val="CharacterStyle2"/>
          <w:spacing w:val="-10"/>
          <w:sz w:val="19"/>
          <w:szCs w:val="19"/>
        </w:rPr>
      </w:pPr>
    </w:p>
    <w:tbl>
      <w:tblPr>
        <w:tblW w:w="0" w:type="auto"/>
        <w:tblInd w:w="15" w:type="dxa"/>
        <w:tblLayout w:type="fixed"/>
        <w:tblCellMar>
          <w:left w:w="0" w:type="dxa"/>
          <w:right w:w="0" w:type="dxa"/>
        </w:tblCellMar>
        <w:tblLook w:val="04A0"/>
      </w:tblPr>
      <w:tblGrid>
        <w:gridCol w:w="870"/>
        <w:gridCol w:w="1088"/>
        <w:gridCol w:w="5662"/>
        <w:gridCol w:w="938"/>
        <w:gridCol w:w="1327"/>
      </w:tblGrid>
      <w:tr w:rsidR="00661687" w:rsidTr="004D2427">
        <w:trPr>
          <w:trHeight w:hRule="exact" w:val="66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 xml:space="preserve">Item </w:t>
            </w:r>
            <w:r>
              <w:rPr>
                <w:color w:val="000000"/>
                <w:spacing w:val="-10"/>
              </w:rPr>
              <w:br/>
              <w:t>No.</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rPr>
            </w:pPr>
            <w:r>
              <w:rPr>
                <w:color w:val="000000"/>
              </w:rPr>
              <w:t>Description</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Unit</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 xml:space="preserve">Rate (in </w:t>
            </w:r>
            <w:r>
              <w:rPr>
                <w:color w:val="000000"/>
                <w:spacing w:val="-10"/>
              </w:rPr>
              <w:br/>
              <w:t>Rs.)</w:t>
            </w:r>
          </w:p>
        </w:tc>
      </w:tr>
      <w:tr w:rsidR="00661687" w:rsidTr="004D2427">
        <w:trPr>
          <w:trHeight w:hRule="exact" w:val="32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130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479"/>
              </w:tabs>
              <w:rPr>
                <w:color w:val="000000"/>
                <w:spacing w:val="-10"/>
              </w:rPr>
            </w:pPr>
            <w:r>
              <w:rPr>
                <w:color w:val="000000"/>
                <w:spacing w:val="-10"/>
              </w:rPr>
              <w:lastRenderedPageBreak/>
              <w:t>12.7</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2"/>
              </w:rPr>
            </w:pPr>
            <w:r>
              <w:rPr>
                <w:color w:val="000000"/>
                <w:spacing w:val="-2"/>
              </w:rPr>
              <w:t xml:space="preserve">Providing and fixing 15 cm wide 45 cm over all semi circular plain </w:t>
            </w:r>
            <w:r>
              <w:rPr>
                <w:color w:val="000000"/>
                <w:spacing w:val="-1"/>
              </w:rPr>
              <w:t xml:space="preserve">G.S. shod gutter with iron brackets 40x3iimi size, bolts, nuts and </w:t>
            </w:r>
            <w:r>
              <w:rPr>
                <w:color w:val="000000"/>
                <w:spacing w:val="-5"/>
              </w:rPr>
              <w:t xml:space="preserve">washers S. including making necessary connections with rain </w:t>
            </w:r>
            <w:r>
              <w:rPr>
                <w:b/>
                <w:i/>
                <w:color w:val="000000"/>
                <w:spacing w:val="5"/>
              </w:rPr>
              <w:t xml:space="preserve">water </w:t>
            </w:r>
            <w:r>
              <w:rPr>
                <w:color w:val="000000"/>
                <w:spacing w:val="-6"/>
              </w:rPr>
              <w:t>pipes complete.</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12.7.1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color w:val="000000"/>
                <w:spacing w:val="-7"/>
              </w:rPr>
            </w:pPr>
            <w:r>
              <w:rPr>
                <w:color w:val="000000"/>
                <w:spacing w:val="-7"/>
              </w:rPr>
              <w:t>0.80mm thick with zinc coating not less than 275gm/m</w:t>
            </w:r>
            <w:r>
              <w:rPr>
                <w:color w:val="000000"/>
                <w:spacing w:val="3"/>
                <w:w w:val="135"/>
                <w:vertAlign w:val="superscript"/>
              </w:rPr>
              <w:t>2</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459.00</w:t>
            </w:r>
          </w:p>
        </w:tc>
      </w:tr>
      <w:tr w:rsidR="00661687" w:rsidTr="004D2427">
        <w:trPr>
          <w:trHeight w:hRule="exact" w:val="52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12.7.2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color w:val="000000"/>
                <w:spacing w:val="-7"/>
              </w:rPr>
            </w:pPr>
            <w:r>
              <w:rPr>
                <w:color w:val="000000"/>
                <w:spacing w:val="-7"/>
              </w:rPr>
              <w:t>0.63mm thick with zinc coating not less than 275gm/m</w:t>
            </w:r>
            <w:r>
              <w:rPr>
                <w:color w:val="000000"/>
                <w:spacing w:val="3"/>
                <w:w w:val="135"/>
                <w:vertAlign w:val="superscript"/>
              </w:rPr>
              <w:t>2</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402.00</w:t>
            </w:r>
          </w:p>
        </w:tc>
      </w:tr>
      <w:tr w:rsidR="00661687" w:rsidTr="004D2427">
        <w:trPr>
          <w:trHeight w:hRule="exact" w:val="1957"/>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479"/>
              </w:tabs>
              <w:rPr>
                <w:color w:val="000000"/>
                <w:spacing w:val="-10"/>
              </w:rPr>
            </w:pPr>
            <w:r>
              <w:rPr>
                <w:color w:val="000000"/>
                <w:spacing w:val="-10"/>
              </w:rPr>
              <w:t>12.8</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7"/>
              </w:rPr>
            </w:pPr>
            <w:r>
              <w:rPr>
                <w:color w:val="000000"/>
                <w:spacing w:val="-7"/>
              </w:rPr>
              <w:t xml:space="preserve">Providing ncaa-asbestos high </w:t>
            </w:r>
            <w:r>
              <w:rPr>
                <w:color w:val="000000"/>
                <w:spacing w:val="-7"/>
                <w:sz w:val="23"/>
              </w:rPr>
              <w:t xml:space="preserve">impact </w:t>
            </w:r>
            <w:r>
              <w:rPr>
                <w:color w:val="000000"/>
                <w:spacing w:val="-7"/>
              </w:rPr>
              <w:t xml:space="preserve">Polypropylene reinforced cement 6mm thick corrugated sheets (as per IS: 14871) roofing up </w:t>
            </w:r>
            <w:r>
              <w:rPr>
                <w:color w:val="000000"/>
                <w:spacing w:val="-7"/>
                <w:sz w:val="23"/>
              </w:rPr>
              <w:t xml:space="preserve">to </w:t>
            </w:r>
            <w:r>
              <w:rPr>
                <w:color w:val="000000"/>
                <w:spacing w:val="-7"/>
              </w:rPr>
              <w:t xml:space="preserve">any pitch </w:t>
            </w:r>
            <w:r>
              <w:rPr>
                <w:color w:val="000000"/>
                <w:spacing w:val="-8"/>
              </w:rPr>
              <w:t xml:space="preserve">and fixing with polymer coated J, or L hooks, bolts and nuts 8mm dia._ </w:t>
            </w:r>
            <w:r>
              <w:rPr>
                <w:color w:val="000000"/>
                <w:spacing w:val="1"/>
              </w:rPr>
              <w:t xml:space="preserve">G.I. plain and bitumen washers or with self dulling fastener and </w:t>
            </w:r>
            <w:r>
              <w:rPr>
                <w:color w:val="000000"/>
                <w:spacing w:val="-2"/>
              </w:rPr>
              <w:t xml:space="preserve">EPDM washers etc. complete (excluding the cost of purlins, rafters </w:t>
            </w:r>
            <w:r>
              <w:rPr>
                <w:color w:val="000000"/>
              </w:rPr>
              <w:t xml:space="preserve">and trusses), including cutting sheets to size and shape wherever </w:t>
            </w:r>
            <w:r>
              <w:rPr>
                <w:color w:val="000000"/>
                <w:spacing w:val="-10"/>
              </w:rPr>
              <w:t>required_</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389.00</w:t>
            </w:r>
          </w:p>
        </w:tc>
      </w:tr>
      <w:tr w:rsidR="00661687" w:rsidTr="004D2427">
        <w:trPr>
          <w:trHeight w:hRule="exact" w:val="131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12S</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3"/>
              </w:rPr>
            </w:pPr>
            <w:r>
              <w:rPr>
                <w:color w:val="000000"/>
                <w:spacing w:val="3"/>
              </w:rPr>
              <w:t xml:space="preserve">Extra for straight citing in non- asbestos polypropylene mitred </w:t>
            </w:r>
            <w:r>
              <w:rPr>
                <w:color w:val="000000"/>
                <w:spacing w:val="-5"/>
              </w:rPr>
              <w:t>cement °ea</w:t>
            </w:r>
            <w:r>
              <w:rPr>
                <w:color w:val="000000"/>
                <w:spacing w:val="5"/>
                <w:w w:val="135"/>
                <w:vertAlign w:val="superscript"/>
              </w:rPr>
              <w:t>-</w:t>
            </w:r>
            <w:r>
              <w:rPr>
                <w:color w:val="000000"/>
                <w:spacing w:val="-5"/>
              </w:rPr>
              <w:t>regaled, semi-corrugated 6 mm thick sheet roofing fca</w:t>
            </w:r>
            <w:r>
              <w:rPr>
                <w:color w:val="000000"/>
                <w:spacing w:val="5"/>
                <w:w w:val="135"/>
                <w:vertAlign w:val="superscript"/>
              </w:rPr>
              <w:softHyphen/>
            </w:r>
            <w:r>
              <w:rPr>
                <w:color w:val="000000"/>
                <w:spacing w:val="-7"/>
              </w:rPr>
              <w:t xml:space="preserve">making openings of area exceeding 4-0 square decimetre for chimney </w:t>
            </w:r>
            <w:r>
              <w:rPr>
                <w:color w:val="000000"/>
                <w:spacing w:val="-6"/>
              </w:rPr>
              <w:t>stacks, skylights etc.</w:t>
            </w:r>
          </w:p>
        </w:tc>
        <w:tc>
          <w:tcPr>
            <w:tcW w:w="938" w:type="dxa"/>
            <w:tcBorders>
              <w:top w:val="single" w:sz="6" w:space="0" w:color="000000"/>
              <w:left w:val="single" w:sz="6" w:space="0" w:color="000000"/>
              <w:bottom w:val="single" w:sz="6" w:space="0" w:color="000000"/>
              <w:right w:val="single" w:sz="6" w:space="0" w:color="000000"/>
            </w:tcBorders>
            <w:textDirection w:val="tbRlV"/>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20.00</w:t>
            </w:r>
          </w:p>
        </w:tc>
      </w:tr>
      <w:tr w:rsidR="00661687" w:rsidTr="004D2427">
        <w:trPr>
          <w:trHeight w:hRule="exact" w:val="112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1210</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3"/>
              </w:rPr>
            </w:pPr>
            <w:r>
              <w:rPr>
                <w:color w:val="000000"/>
                <w:spacing w:val="-3"/>
              </w:rPr>
              <w:t xml:space="preserve">Extra for circular cutting in non-asbestos polypropylene reinforced </w:t>
            </w:r>
            <w:r>
              <w:rPr>
                <w:color w:val="000000"/>
                <w:spacing w:val="1"/>
              </w:rPr>
              <w:t xml:space="preserve">cement corrugated✓ semi-cormgatod 6 mm thick shod roofing for </w:t>
            </w:r>
            <w:r>
              <w:rPr>
                <w:color w:val="000000"/>
                <w:spacing w:val="-5"/>
              </w:rPr>
              <w:t>making openings of area exceeding 40 square decimetre.</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56.00</w:t>
            </w:r>
          </w:p>
        </w:tc>
      </w:tr>
      <w:tr w:rsidR="00661687" w:rsidTr="004D2427">
        <w:trPr>
          <w:trHeight w:hRule="exact" w:val="64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479"/>
              </w:tabs>
              <w:rPr>
                <w:color w:val="000000"/>
                <w:spacing w:val="-10"/>
              </w:rPr>
            </w:pPr>
            <w:r>
              <w:rPr>
                <w:color w:val="000000"/>
                <w:spacing w:val="-10"/>
              </w:rPr>
              <w:t>12.11</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6"/>
              </w:rPr>
            </w:pPr>
            <w:r>
              <w:rPr>
                <w:color w:val="000000"/>
                <w:spacing w:val="-6"/>
              </w:rPr>
              <w:t>Extra for providing and fixing wind ties of 40x 6mm flat iron section.</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121.00</w:t>
            </w:r>
          </w:p>
        </w:tc>
      </w:tr>
      <w:tr w:rsidR="00661687" w:rsidTr="004D2427">
        <w:trPr>
          <w:trHeight w:hRule="exact" w:val="1042"/>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1212</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8"/>
              </w:rPr>
            </w:pPr>
            <w:r>
              <w:rPr>
                <w:color w:val="000000"/>
                <w:spacing w:val="-8"/>
              </w:rPr>
              <w:t xml:space="preserve">Providing and fixing ridges and hips in non-asbestos fibre cement high </w:t>
            </w:r>
            <w:r>
              <w:rPr>
                <w:color w:val="000000"/>
                <w:spacing w:val="6"/>
              </w:rPr>
              <w:t xml:space="preserve">impact polypropylene reinforced roofing with suitable fixing </w:t>
            </w:r>
            <w:r>
              <w:rPr>
                <w:color w:val="000000"/>
                <w:spacing w:val="-5"/>
              </w:rPr>
              <w:t>accessories or self dulling fastener and EPDM washer etc. complete.</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12.12.1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color w:val="000000"/>
                <w:spacing w:val="-5"/>
              </w:rPr>
            </w:pPr>
            <w:r>
              <w:rPr>
                <w:color w:val="000000"/>
                <w:spacing w:val="-5"/>
              </w:rPr>
              <w:t>Corrugated serrated adjustable ridges</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367.00</w:t>
            </w:r>
          </w:p>
        </w:tc>
      </w:tr>
      <w:tr w:rsidR="00661687"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12.12.2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color w:val="000000"/>
                <w:spacing w:val="-6"/>
              </w:rPr>
            </w:pPr>
            <w:r>
              <w:rPr>
                <w:color w:val="000000"/>
                <w:spacing w:val="-6"/>
              </w:rPr>
              <w:t>Plain wing adjustable ridges</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311.00</w:t>
            </w:r>
          </w:p>
        </w:tc>
      </w:tr>
      <w:tr w:rsidR="00661687"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12.12.3</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color w:val="000000"/>
                <w:spacing w:val="-6"/>
              </w:rPr>
            </w:pPr>
            <w:r>
              <w:rPr>
                <w:color w:val="000000"/>
                <w:spacing w:val="-6"/>
              </w:rPr>
              <w:t>Close fitting adjustable ridges</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420.00</w:t>
            </w:r>
          </w:p>
        </w:tc>
      </w:tr>
      <w:tr w:rsidR="00661687" w:rsidTr="004D2427">
        <w:trPr>
          <w:trHeight w:hRule="exact" w:val="54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12.12.4</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color w:val="000000"/>
                <w:spacing w:val="-6"/>
              </w:rPr>
            </w:pPr>
            <w:r>
              <w:rPr>
                <w:color w:val="000000"/>
                <w:spacing w:val="-6"/>
              </w:rPr>
              <w:t>Unserrated adjustable hips</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506.00</w:t>
            </w:r>
          </w:p>
        </w:tc>
      </w:tr>
      <w:tr w:rsidR="00661687" w:rsidTr="004D2427">
        <w:trPr>
          <w:trHeight w:hRule="exact" w:val="143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1213</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tabs>
                <w:tab w:val="left" w:pos="1215"/>
                <w:tab w:val="left" w:pos="1755"/>
                <w:tab w:val="left" w:pos="2505"/>
                <w:tab w:val="left" w:pos="3900"/>
                <w:tab w:val="left" w:pos="4530"/>
                <w:tab w:val="left" w:pos="5400"/>
                <w:tab w:val="right" w:pos="6638"/>
              </w:tabs>
              <w:ind w:left="105"/>
              <w:rPr>
                <w:color w:val="000000"/>
                <w:spacing w:val="-16"/>
              </w:rPr>
            </w:pPr>
            <w:r>
              <w:rPr>
                <w:color w:val="000000"/>
                <w:spacing w:val="-16"/>
              </w:rPr>
              <w:t>Providing</w:t>
            </w:r>
            <w:r>
              <w:rPr>
                <w:color w:val="000000"/>
                <w:spacing w:val="-16"/>
              </w:rPr>
              <w:tab/>
            </w:r>
            <w:r>
              <w:rPr>
                <w:color w:val="000000"/>
                <w:spacing w:val="-10"/>
              </w:rPr>
              <w:t>and</w:t>
            </w:r>
            <w:r>
              <w:rPr>
                <w:color w:val="000000"/>
                <w:spacing w:val="-10"/>
              </w:rPr>
              <w:tab/>
            </w:r>
            <w:r>
              <w:rPr>
                <w:color w:val="000000"/>
                <w:spacing w:val="-14"/>
              </w:rPr>
              <w:t>fixing</w:t>
            </w:r>
            <w:r>
              <w:rPr>
                <w:color w:val="000000"/>
                <w:spacing w:val="-14"/>
              </w:rPr>
              <w:tab/>
            </w:r>
            <w:r>
              <w:rPr>
                <w:color w:val="000000"/>
                <w:spacing w:val="-10"/>
              </w:rPr>
              <w:t>non asbestos</w:t>
            </w:r>
            <w:r>
              <w:rPr>
                <w:color w:val="000000"/>
                <w:spacing w:val="-10"/>
              </w:rPr>
              <w:tab/>
              <w:t>fibre</w:t>
            </w:r>
            <w:r>
              <w:rPr>
                <w:color w:val="000000"/>
                <w:spacing w:val="-10"/>
              </w:rPr>
              <w:tab/>
            </w:r>
            <w:r>
              <w:rPr>
                <w:color w:val="000000"/>
                <w:spacing w:val="-20"/>
              </w:rPr>
              <w:t>cement</w:t>
            </w:r>
            <w:r>
              <w:rPr>
                <w:color w:val="000000"/>
                <w:spacing w:val="-20"/>
              </w:rPr>
              <w:tab/>
            </w:r>
            <w:r>
              <w:rPr>
                <w:color w:val="000000"/>
                <w:spacing w:val="-10"/>
              </w:rPr>
              <w:t>high</w:t>
            </w:r>
            <w:r>
              <w:rPr>
                <w:color w:val="000000"/>
                <w:spacing w:val="-10"/>
              </w:rPr>
              <w:tab/>
              <w:t>impact</w:t>
            </w:r>
          </w:p>
          <w:p w:rsidR="00661687" w:rsidRDefault="00661687" w:rsidP="004D2427">
            <w:pPr>
              <w:ind w:left="105" w:right="108"/>
              <w:jc w:val="both"/>
              <w:rPr>
                <w:color w:val="000000"/>
                <w:spacing w:val="1"/>
              </w:rPr>
            </w:pPr>
            <w:r>
              <w:rPr>
                <w:color w:val="000000"/>
                <w:spacing w:val="1"/>
              </w:rPr>
              <w:t>polypropylene markt</w:t>
            </w:r>
            <w:r>
              <w:rPr>
                <w:color w:val="000000"/>
                <w:spacing w:val="11"/>
                <w:w w:val="135"/>
                <w:vertAlign w:val="superscript"/>
              </w:rPr>
              <w:t>-</w:t>
            </w:r>
            <w:r>
              <w:rPr>
                <w:color w:val="000000"/>
                <w:spacing w:val="1"/>
              </w:rPr>
              <w:t xml:space="preserve">cod roofing accessories in all colours with </w:t>
            </w:r>
            <w:r>
              <w:rPr>
                <w:color w:val="000000"/>
                <w:spacing w:val="-7"/>
              </w:rPr>
              <w:t xml:space="preserve">polymer coated J or L hooks, bolts and nuts and or G.I. seam bolts and </w:t>
            </w:r>
            <w:r>
              <w:rPr>
                <w:color w:val="000000"/>
                <w:spacing w:val="-2"/>
              </w:rPr>
              <w:t xml:space="preserve">mite, GI. plain and bitumen washers or with self dnl  fastener and </w:t>
            </w:r>
            <w:r>
              <w:rPr>
                <w:color w:val="000000"/>
                <w:spacing w:val="-6"/>
              </w:rPr>
              <w:t>EPDM washer etc. complete:</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12.13.1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color w:val="000000"/>
                <w:spacing w:val="-8"/>
              </w:rPr>
            </w:pPr>
            <w:r>
              <w:rPr>
                <w:color w:val="000000"/>
                <w:spacing w:val="-8"/>
              </w:rPr>
              <w:t>C,orrugated apron pieces</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340.00</w:t>
            </w:r>
          </w:p>
        </w:tc>
      </w:tr>
      <w:tr w:rsidR="00661687"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b/>
                <w:color w:val="000000"/>
                <w:sz w:val="26"/>
              </w:rPr>
            </w:pPr>
            <w:r>
              <w:rPr>
                <w:b/>
                <w:color w:val="000000"/>
                <w:sz w:val="26"/>
              </w:rPr>
              <w:t>12.13.2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b/>
                <w:color w:val="000000"/>
                <w:spacing w:val="6"/>
                <w:sz w:val="26"/>
              </w:rPr>
            </w:pPr>
            <w:r>
              <w:rPr>
                <w:b/>
                <w:color w:val="000000"/>
                <w:spacing w:val="6"/>
                <w:sz w:val="26"/>
              </w:rPr>
              <w:t>Fan's fax pica,</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232.00</w:t>
            </w:r>
          </w:p>
        </w:tc>
      </w:tr>
      <w:tr w:rsidR="00661687"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b/>
                <w:color w:val="000000"/>
                <w:sz w:val="26"/>
              </w:rPr>
            </w:pPr>
            <w:r>
              <w:rPr>
                <w:b/>
                <w:color w:val="000000"/>
                <w:sz w:val="26"/>
              </w:rPr>
              <w:t>12.13.3</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color w:val="000000"/>
                <w:spacing w:val="-18"/>
                <w:w w:val="90"/>
                <w:sz w:val="23"/>
              </w:rPr>
            </w:pPr>
            <w:r>
              <w:rPr>
                <w:color w:val="000000"/>
                <w:spacing w:val="-18"/>
                <w:w w:val="90"/>
                <w:sz w:val="23"/>
              </w:rPr>
              <w:t xml:space="preserve">NOtek </w:t>
            </w:r>
            <w:r>
              <w:rPr>
                <w:b/>
                <w:color w:val="000000"/>
                <w:spacing w:val="-8"/>
                <w:sz w:val="26"/>
              </w:rPr>
              <w:t>light curves</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500.00</w:t>
            </w:r>
          </w:p>
        </w:tc>
      </w:tr>
      <w:tr w:rsidR="00661687" w:rsidTr="004D2427">
        <w:trPr>
          <w:trHeight w:hRule="exact" w:val="195"/>
        </w:trPr>
        <w:tc>
          <w:tcPr>
            <w:tcW w:w="870"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rPr>
                <w:color w:val="000000"/>
                <w:sz w:val="20"/>
              </w:rPr>
            </w:pPr>
          </w:p>
        </w:tc>
        <w:tc>
          <w:tcPr>
            <w:tcW w:w="1088"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ind w:left="105"/>
              <w:rPr>
                <w:b/>
                <w:color w:val="000000"/>
                <w:sz w:val="26"/>
              </w:rPr>
            </w:pPr>
            <w:r>
              <w:rPr>
                <w:b/>
                <w:color w:val="000000"/>
                <w:sz w:val="26"/>
              </w:rPr>
              <w:t>12.13.4</w:t>
            </w:r>
          </w:p>
        </w:tc>
        <w:tc>
          <w:tcPr>
            <w:tcW w:w="5662"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ind w:left="90"/>
              <w:rPr>
                <w:b/>
                <w:color w:val="000000"/>
                <w:spacing w:val="-6"/>
                <w:sz w:val="26"/>
              </w:rPr>
            </w:pPr>
            <w:r>
              <w:rPr>
                <w:b/>
                <w:color w:val="000000"/>
                <w:spacing w:val="-6"/>
                <w:sz w:val="26"/>
              </w:rPr>
              <w:t>ventilator coves</w:t>
            </w:r>
          </w:p>
        </w:tc>
        <w:tc>
          <w:tcPr>
            <w:tcW w:w="938"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tcBorders>
              <w:top w:val="single" w:sz="6" w:space="0" w:color="000000"/>
              <w:left w:val="single" w:sz="6" w:space="0" w:color="000000"/>
              <w:bottom w:val="single" w:sz="6" w:space="0" w:color="000000"/>
              <w:right w:val="single" w:sz="6" w:space="0" w:color="000000"/>
            </w:tcBorders>
            <w:vAlign w:val="center"/>
          </w:tcPr>
          <w:p w:rsidR="00661687" w:rsidRDefault="00661687" w:rsidP="004D2427">
            <w:pPr>
              <w:jc w:val="center"/>
              <w:rPr>
                <w:color w:val="000000"/>
                <w:spacing w:val="-10"/>
              </w:rPr>
            </w:pPr>
            <w:r>
              <w:rPr>
                <w:color w:val="000000"/>
                <w:spacing w:val="-10"/>
              </w:rPr>
              <w:t>622 00</w:t>
            </w:r>
          </w:p>
        </w:tc>
      </w:tr>
      <w:tr w:rsidR="00661687" w:rsidTr="004D2427">
        <w:trPr>
          <w:trHeight w:hRule="exact" w:val="232"/>
        </w:trPr>
        <w:tc>
          <w:tcPr>
            <w:tcW w:w="870" w:type="dxa"/>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1088" w:type="dxa"/>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5662" w:type="dxa"/>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938" w:type="dxa"/>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4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b/>
                <w:color w:val="000000"/>
                <w:sz w:val="26"/>
              </w:rPr>
            </w:pPr>
            <w:r>
              <w:rPr>
                <w:b/>
                <w:color w:val="000000"/>
                <w:sz w:val="26"/>
              </w:rPr>
              <w:t>12.13.5</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color w:val="000000"/>
                <w:spacing w:val="-10"/>
              </w:rPr>
            </w:pPr>
            <w:r>
              <w:rPr>
                <w:color w:val="000000"/>
                <w:spacing w:val="-10"/>
              </w:rPr>
              <w:t>Barge boards</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623.00</w:t>
            </w:r>
          </w:p>
        </w:tc>
      </w:tr>
    </w:tbl>
    <w:p w:rsidR="00661687" w:rsidRDefault="00661687" w:rsidP="00661687">
      <w:pPr>
        <w:pStyle w:val="Style2"/>
        <w:tabs>
          <w:tab w:val="right" w:pos="10028"/>
        </w:tabs>
        <w:kinsoku w:val="0"/>
        <w:autoSpaceDE/>
        <w:autoSpaceDN/>
        <w:adjustRightInd/>
        <w:spacing w:line="218" w:lineRule="auto"/>
        <w:rPr>
          <w:rStyle w:val="CharacterStyle2"/>
          <w:spacing w:val="-10"/>
          <w:sz w:val="19"/>
          <w:szCs w:val="19"/>
        </w:rPr>
      </w:pPr>
    </w:p>
    <w:p w:rsidR="0006415A" w:rsidRDefault="0006415A" w:rsidP="00661687">
      <w:pPr>
        <w:pStyle w:val="Style2"/>
        <w:tabs>
          <w:tab w:val="right" w:pos="10028"/>
        </w:tabs>
        <w:kinsoku w:val="0"/>
        <w:autoSpaceDE/>
        <w:autoSpaceDN/>
        <w:adjustRightInd/>
        <w:spacing w:line="218" w:lineRule="auto"/>
        <w:rPr>
          <w:rStyle w:val="CharacterStyle2"/>
          <w:spacing w:val="-10"/>
          <w:sz w:val="19"/>
          <w:szCs w:val="19"/>
        </w:rPr>
      </w:pPr>
    </w:p>
    <w:p w:rsidR="0006415A" w:rsidRDefault="0006415A" w:rsidP="0006415A">
      <w:pPr>
        <w:jc w:val="center"/>
        <w:rPr>
          <w:rFonts w:ascii="Times New Roman" w:hAnsi="Times New Roman" w:cs="Times New Roman"/>
        </w:rPr>
      </w:pPr>
      <w:r>
        <w:t>Page No.219</w:t>
      </w:r>
    </w:p>
    <w:p w:rsidR="0006415A" w:rsidRDefault="0006415A" w:rsidP="0006415A">
      <w:pPr>
        <w:pStyle w:val="Style2"/>
        <w:tabs>
          <w:tab w:val="right" w:pos="10028"/>
        </w:tabs>
        <w:kinsoku w:val="0"/>
        <w:autoSpaceDE/>
        <w:autoSpaceDN/>
        <w:adjustRightInd/>
        <w:spacing w:line="218" w:lineRule="auto"/>
        <w:jc w:val="center"/>
        <w:rPr>
          <w:rStyle w:val="CharacterStyle2"/>
          <w:spacing w:val="-10"/>
          <w:sz w:val="19"/>
          <w:szCs w:val="19"/>
        </w:rPr>
      </w:pPr>
    </w:p>
    <w:tbl>
      <w:tblPr>
        <w:tblW w:w="0" w:type="auto"/>
        <w:tblInd w:w="15" w:type="dxa"/>
        <w:tblLayout w:type="fixed"/>
        <w:tblCellMar>
          <w:left w:w="0" w:type="dxa"/>
          <w:right w:w="0" w:type="dxa"/>
        </w:tblCellMar>
        <w:tblLook w:val="0000"/>
      </w:tblPr>
      <w:tblGrid>
        <w:gridCol w:w="8"/>
        <w:gridCol w:w="862"/>
        <w:gridCol w:w="8"/>
        <w:gridCol w:w="1080"/>
        <w:gridCol w:w="8"/>
        <w:gridCol w:w="5654"/>
        <w:gridCol w:w="9"/>
        <w:gridCol w:w="929"/>
        <w:gridCol w:w="9"/>
        <w:gridCol w:w="1318"/>
        <w:gridCol w:w="9"/>
        <w:tblGridChange w:id="606">
          <w:tblGrid>
            <w:gridCol w:w="115"/>
            <w:gridCol w:w="8"/>
            <w:gridCol w:w="747"/>
            <w:gridCol w:w="115"/>
            <w:gridCol w:w="8"/>
            <w:gridCol w:w="1080"/>
            <w:gridCol w:w="8"/>
            <w:gridCol w:w="5539"/>
            <w:gridCol w:w="115"/>
            <w:gridCol w:w="9"/>
            <w:gridCol w:w="814"/>
            <w:gridCol w:w="115"/>
            <w:gridCol w:w="9"/>
            <w:gridCol w:w="1203"/>
            <w:gridCol w:w="115"/>
            <w:gridCol w:w="9"/>
          </w:tblGrid>
        </w:tblGridChange>
      </w:tblGrid>
      <w:tr w:rsidR="00661687" w:rsidTr="00C30DD8">
        <w:trPr>
          <w:trHeight w:hRule="exact" w:val="660"/>
        </w:trPr>
        <w:tc>
          <w:tcPr>
            <w:tcW w:w="878" w:type="dxa"/>
            <w:gridSpan w:val="3"/>
            <w:tcBorders>
              <w:top w:val="single" w:sz="6" w:space="0" w:color="000000"/>
              <w:left w:val="single" w:sz="6" w:space="0" w:color="000000"/>
              <w:bottom w:val="single" w:sz="6" w:space="0" w:color="000000"/>
              <w:right w:val="single" w:sz="6" w:space="0" w:color="000000"/>
            </w:tcBorders>
          </w:tcPr>
          <w:p w:rsidR="00661687" w:rsidRDefault="00661687" w:rsidP="004D2427">
            <w:pPr>
              <w:spacing w:line="216" w:lineRule="auto"/>
              <w:jc w:val="center"/>
              <w:rPr>
                <w:b/>
                <w:color w:val="000000"/>
                <w:sz w:val="26"/>
              </w:rPr>
            </w:pPr>
            <w:r>
              <w:rPr>
                <w:b/>
                <w:color w:val="000000"/>
                <w:sz w:val="26"/>
              </w:rPr>
              <w:t xml:space="preserve">Rem </w:t>
            </w:r>
            <w:r>
              <w:rPr>
                <w:b/>
                <w:color w:val="000000"/>
                <w:sz w:val="26"/>
              </w:rPr>
              <w:br/>
              <w:t>No.</w:t>
            </w:r>
          </w:p>
        </w:tc>
        <w:tc>
          <w:tcPr>
            <w:tcW w:w="6750" w:type="dxa"/>
            <w:gridSpan w:val="4"/>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rPr>
            </w:pPr>
            <w:r>
              <w:rPr>
                <w:color w:val="000000"/>
              </w:rPr>
              <w:t>Description</w:t>
            </w:r>
          </w:p>
        </w:tc>
        <w:tc>
          <w:tcPr>
            <w:tcW w:w="93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Unit</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 xml:space="preserve">Rate (in </w:t>
            </w:r>
            <w:r>
              <w:rPr>
                <w:color w:val="000000"/>
                <w:spacing w:val="-10"/>
              </w:rPr>
              <w:br/>
            </w:r>
            <w:r>
              <w:rPr>
                <w:b/>
                <w:color w:val="000000"/>
                <w:sz w:val="26"/>
              </w:rPr>
              <w:t>Rs.)</w:t>
            </w:r>
          </w:p>
        </w:tc>
      </w:tr>
      <w:tr w:rsidR="00661687" w:rsidTr="00C30DD8">
        <w:trPr>
          <w:trHeight w:hRule="exact" w:val="323"/>
        </w:trPr>
        <w:tc>
          <w:tcPr>
            <w:tcW w:w="878" w:type="dxa"/>
            <w:gridSpan w:val="3"/>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6750" w:type="dxa"/>
            <w:gridSpan w:val="4"/>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93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C30DD8">
        <w:trPr>
          <w:trHeight w:hRule="exact" w:val="435"/>
        </w:trPr>
        <w:tc>
          <w:tcPr>
            <w:tcW w:w="878" w:type="dxa"/>
            <w:gridSpan w:val="3"/>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4"/>
              <w:rPr>
                <w:b/>
                <w:color w:val="000000"/>
                <w:sz w:val="26"/>
              </w:rPr>
            </w:pPr>
            <w:r>
              <w:rPr>
                <w:b/>
                <w:color w:val="000000"/>
                <w:sz w:val="26"/>
              </w:rPr>
              <w:t>12.13.6</w:t>
            </w:r>
          </w:p>
        </w:tc>
        <w:tc>
          <w:tcPr>
            <w:tcW w:w="5663"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6"/>
              </w:rPr>
            </w:pPr>
            <w:r>
              <w:rPr>
                <w:color w:val="000000"/>
                <w:spacing w:val="-6"/>
              </w:rPr>
              <w:t>Ridge finials</w:t>
            </w:r>
          </w:p>
        </w:tc>
        <w:tc>
          <w:tcPr>
            <w:tcW w:w="93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pair</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229.00</w:t>
            </w:r>
          </w:p>
        </w:tc>
      </w:tr>
      <w:tr w:rsidR="00661687" w:rsidTr="00C30DD8">
        <w:trPr>
          <w:trHeight w:hRule="exact" w:val="435"/>
        </w:trPr>
        <w:tc>
          <w:tcPr>
            <w:tcW w:w="878" w:type="dxa"/>
            <w:gridSpan w:val="3"/>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70"/>
              </w:tabs>
              <w:rPr>
                <w:color w:val="000000"/>
                <w:spacing w:val="-10"/>
              </w:rPr>
            </w:pPr>
            <w:r>
              <w:rPr>
                <w:color w:val="000000"/>
                <w:spacing w:val="-10"/>
              </w:rPr>
              <w:t>12.133</w:t>
            </w:r>
          </w:p>
        </w:tc>
        <w:tc>
          <w:tcPr>
            <w:tcW w:w="5663"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6"/>
              </w:rPr>
            </w:pPr>
            <w:r>
              <w:rPr>
                <w:color w:val="000000"/>
                <w:spacing w:val="-6"/>
              </w:rPr>
              <w:t>Special north light curves</w:t>
            </w:r>
          </w:p>
        </w:tc>
        <w:tc>
          <w:tcPr>
            <w:tcW w:w="93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753.00</w:t>
            </w:r>
          </w:p>
        </w:tc>
      </w:tr>
      <w:tr w:rsidR="00661687" w:rsidTr="00C30DD8">
        <w:trPr>
          <w:trHeight w:hRule="exact" w:val="525"/>
        </w:trPr>
        <w:tc>
          <w:tcPr>
            <w:tcW w:w="878" w:type="dxa"/>
            <w:gridSpan w:val="3"/>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70"/>
              </w:tabs>
              <w:rPr>
                <w:color w:val="000000"/>
                <w:spacing w:val="-10"/>
              </w:rPr>
            </w:pPr>
            <w:r>
              <w:rPr>
                <w:color w:val="000000"/>
                <w:spacing w:val="-10"/>
              </w:rPr>
              <w:t>12.13,8</w:t>
            </w:r>
          </w:p>
        </w:tc>
        <w:tc>
          <w:tcPr>
            <w:tcW w:w="5663"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6"/>
              </w:rPr>
            </w:pPr>
            <w:r>
              <w:rPr>
                <w:color w:val="000000"/>
                <w:spacing w:val="-6"/>
              </w:rPr>
              <w:t>S type louvers</w:t>
            </w:r>
          </w:p>
        </w:tc>
        <w:tc>
          <w:tcPr>
            <w:tcW w:w="93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418.00</w:t>
            </w:r>
          </w:p>
        </w:tc>
      </w:tr>
      <w:tr w:rsidR="00661687" w:rsidTr="00C30DD8">
        <w:trPr>
          <w:trHeight w:hRule="exact" w:val="1065"/>
        </w:trPr>
        <w:tc>
          <w:tcPr>
            <w:tcW w:w="878" w:type="dxa"/>
            <w:gridSpan w:val="3"/>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12,14</w:t>
            </w:r>
          </w:p>
        </w:tc>
        <w:tc>
          <w:tcPr>
            <w:tcW w:w="6750" w:type="dxa"/>
            <w:gridSpan w:val="4"/>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3"/>
              </w:rPr>
            </w:pPr>
            <w:r>
              <w:rPr>
                <w:color w:val="000000"/>
                <w:spacing w:val="-3"/>
              </w:rPr>
              <w:t xml:space="preserve">Providing flat iron brackets 50x3mm size with necessary bolts, mita </w:t>
            </w:r>
            <w:r>
              <w:rPr>
                <w:color w:val="000000"/>
                <w:spacing w:val="-2"/>
              </w:rPr>
              <w:t xml:space="preserve">and washers </w:t>
            </w:r>
            <w:r>
              <w:rPr>
                <w:color w:val="000000"/>
                <w:spacing w:val="8"/>
              </w:rPr>
              <w:t xml:space="preserve">etc. </w:t>
            </w:r>
            <w:r>
              <w:rPr>
                <w:color w:val="000000"/>
                <w:spacing w:val="-2"/>
              </w:rPr>
              <w:t xml:space="preserve">for fixing non asbestos cement/G.S. shads gutters </w:t>
            </w:r>
            <w:r>
              <w:rPr>
                <w:color w:val="000000"/>
                <w:spacing w:val="-6"/>
              </w:rPr>
              <w:t>with purlins.</w:t>
            </w:r>
          </w:p>
        </w:tc>
        <w:tc>
          <w:tcPr>
            <w:tcW w:w="937" w:type="dxa"/>
            <w:gridSpan w:val="2"/>
            <w:tcBorders>
              <w:top w:val="single" w:sz="6" w:space="0" w:color="000000"/>
              <w:left w:val="single" w:sz="6" w:space="0" w:color="000000"/>
              <w:bottom w:val="single" w:sz="6" w:space="0" w:color="000000"/>
              <w:right w:val="single" w:sz="6" w:space="0" w:color="000000"/>
            </w:tcBorders>
            <w:textDirection w:val="tbRlV"/>
            <w:vAlign w:val="center"/>
          </w:tcPr>
          <w:p w:rsidR="00661687" w:rsidRDefault="0006415A" w:rsidP="0006415A">
            <w:pPr>
              <w:rPr>
                <w:color w:val="000000"/>
                <w:w w:val="95"/>
                <w:sz w:val="74"/>
                <w:u w:val="single"/>
              </w:rPr>
            </w:pPr>
            <w:r w:rsidRPr="0006415A">
              <w:rPr>
                <w:color w:val="000000"/>
                <w:w w:val="95"/>
                <w:sz w:val="32"/>
                <w:szCs w:val="32"/>
                <w:u w:val="single"/>
              </w:rPr>
              <w:t>metre</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49.00</w:t>
            </w:r>
          </w:p>
        </w:tc>
      </w:tr>
      <w:tr w:rsidR="00661687" w:rsidTr="00C30DD8">
        <w:trPr>
          <w:trHeight w:hRule="exact" w:val="3375"/>
        </w:trPr>
        <w:tc>
          <w:tcPr>
            <w:tcW w:w="878" w:type="dxa"/>
            <w:gridSpan w:val="3"/>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12,15</w:t>
            </w:r>
          </w:p>
        </w:tc>
        <w:tc>
          <w:tcPr>
            <w:tcW w:w="6750" w:type="dxa"/>
            <w:gridSpan w:val="4"/>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2"/>
              </w:rPr>
            </w:pPr>
            <w:r>
              <w:rPr>
                <w:color w:val="000000"/>
                <w:spacing w:val="-2"/>
              </w:rPr>
              <w:t xml:space="preserve">Providing and fixing precasted galvanised iron profile sheets (size, shape and pitch of corrugation as approved by Engineer-in-charge) </w:t>
            </w:r>
            <w:r>
              <w:rPr>
                <w:color w:val="000000"/>
                <w:spacing w:val="-5"/>
              </w:rPr>
              <w:t xml:space="preserve">0.50 mm + 0.05 %, total coated thickness with zinc coating 120 pm as </w:t>
            </w:r>
            <w:r>
              <w:rPr>
                <w:color w:val="000000"/>
                <w:spacing w:val="-6"/>
              </w:rPr>
              <w:t xml:space="preserve">per IS: 277 in 240 mpa steel grade, 5-7 microns epoxy primer on both </w:t>
            </w:r>
            <w:r>
              <w:rPr>
                <w:color w:val="000000"/>
                <w:spacing w:val="-3"/>
              </w:rPr>
              <w:t xml:space="preserve">side of the sheet and polyester top coat 15-18 microns. Sheet should </w:t>
            </w:r>
            <w:r>
              <w:rPr>
                <w:color w:val="000000"/>
                <w:spacing w:val="-7"/>
              </w:rPr>
              <w:t xml:space="preserve">have protective guard film of 25 microns minimum </w:t>
            </w:r>
            <w:r>
              <w:rPr>
                <w:color w:val="000000"/>
                <w:spacing w:val="3"/>
              </w:rPr>
              <w:t xml:space="preserve">to </w:t>
            </w:r>
            <w:r>
              <w:rPr>
                <w:color w:val="000000"/>
                <w:spacing w:val="-7"/>
              </w:rPr>
              <w:t xml:space="preserve">avoid scratches </w:t>
            </w:r>
            <w:r>
              <w:rPr>
                <w:color w:val="000000"/>
                <w:spacing w:val="-4"/>
              </w:rPr>
              <w:t xml:space="preserve">while transportation and should be supplied in single length upto 12 </w:t>
            </w:r>
            <w:r>
              <w:rPr>
                <w:color w:val="000000"/>
                <w:spacing w:val="-5"/>
              </w:rPr>
              <w:t xml:space="preserve">metre </w:t>
            </w:r>
            <w:r>
              <w:rPr>
                <w:color w:val="000000"/>
                <w:spacing w:val="5"/>
              </w:rPr>
              <w:t xml:space="preserve">or as desired </w:t>
            </w:r>
            <w:r>
              <w:rPr>
                <w:color w:val="000000"/>
                <w:spacing w:val="-5"/>
              </w:rPr>
              <w:t xml:space="preserve">by Engineer-in-charge. The sheet shall be fixed </w:t>
            </w:r>
            <w:r>
              <w:rPr>
                <w:color w:val="000000"/>
                <w:spacing w:val="1"/>
              </w:rPr>
              <w:t xml:space="preserve">using self drilling /self tapping screws of size (5.5x 55mm) with </w:t>
            </w:r>
            <w:r>
              <w:rPr>
                <w:color w:val="000000"/>
                <w:spacing w:val="-7"/>
              </w:rPr>
              <w:t xml:space="preserve">HPDM seal, complete upto any pitch in horizontal/ vertical or curved </w:t>
            </w:r>
            <w:r>
              <w:rPr>
                <w:color w:val="000000"/>
                <w:spacing w:val="-8"/>
              </w:rPr>
              <w:t xml:space="preserve">surfaces excluding the cost of purling, rafters and trusses and including </w:t>
            </w:r>
            <w:r>
              <w:rPr>
                <w:color w:val="000000"/>
                <w:spacing w:val="-5"/>
              </w:rPr>
              <w:t>cutting to size and shape wherever required.</w:t>
            </w:r>
          </w:p>
        </w:tc>
        <w:tc>
          <w:tcPr>
            <w:tcW w:w="93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652.00</w:t>
            </w:r>
          </w:p>
        </w:tc>
      </w:tr>
      <w:tr w:rsidR="00661687" w:rsidTr="00C30DD8">
        <w:trPr>
          <w:trHeight w:hRule="exact" w:val="1590"/>
        </w:trPr>
        <w:tc>
          <w:tcPr>
            <w:tcW w:w="878" w:type="dxa"/>
            <w:gridSpan w:val="3"/>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12,16</w:t>
            </w:r>
          </w:p>
        </w:tc>
        <w:tc>
          <w:tcPr>
            <w:tcW w:w="6750" w:type="dxa"/>
            <w:gridSpan w:val="4"/>
            <w:tcBorders>
              <w:top w:val="single" w:sz="6" w:space="0" w:color="000000"/>
              <w:left w:val="single" w:sz="6" w:space="0" w:color="000000"/>
              <w:bottom w:val="single" w:sz="6" w:space="0" w:color="000000"/>
              <w:right w:val="single" w:sz="6" w:space="0" w:color="000000"/>
            </w:tcBorders>
          </w:tcPr>
          <w:p w:rsidR="00661687" w:rsidRDefault="00661687" w:rsidP="004D2427">
            <w:pPr>
              <w:tabs>
                <w:tab w:val="right" w:pos="6622"/>
              </w:tabs>
              <w:ind w:left="104"/>
              <w:rPr>
                <w:color w:val="000000"/>
                <w:spacing w:val="6"/>
              </w:rPr>
            </w:pPr>
            <w:r>
              <w:rPr>
                <w:color w:val="000000"/>
                <w:spacing w:val="6"/>
              </w:rPr>
              <w:t>Providing and fixing precoated galvanised steel</w:t>
            </w:r>
            <w:r>
              <w:rPr>
                <w:color w:val="000000"/>
                <w:spacing w:val="6"/>
              </w:rPr>
              <w:tab/>
            </w:r>
            <w:r>
              <w:rPr>
                <w:color w:val="000000"/>
                <w:spacing w:val="4"/>
              </w:rPr>
              <w:t>sheet roofing</w:t>
            </w:r>
          </w:p>
          <w:p w:rsidR="00661687" w:rsidRDefault="00661687" w:rsidP="004D2427">
            <w:pPr>
              <w:ind w:left="104" w:right="108"/>
              <w:jc w:val="both"/>
              <w:rPr>
                <w:color w:val="000000"/>
                <w:spacing w:val="-4"/>
              </w:rPr>
            </w:pPr>
            <w:r>
              <w:rPr>
                <w:color w:val="000000"/>
                <w:spacing w:val="-4"/>
              </w:rPr>
              <w:t xml:space="preserve">accessories 0.50 mm + 0.05 % total coated thickness, Zinc, coating </w:t>
            </w:r>
            <w:r>
              <w:rPr>
                <w:color w:val="000000"/>
                <w:spacing w:val="-3"/>
              </w:rPr>
              <w:t xml:space="preserve">120gem as per IS: 277 in 24.0 mpa steel grade, 5-7 microns epoxy </w:t>
            </w:r>
            <w:r>
              <w:rPr>
                <w:color w:val="000000"/>
                <w:spacing w:val="-5"/>
              </w:rPr>
              <w:t xml:space="preserve">primer on both side of the shed and polyester top coat 15-18 microns </w:t>
            </w:r>
            <w:r>
              <w:rPr>
                <w:color w:val="000000"/>
                <w:spacing w:val="-6"/>
              </w:rPr>
              <w:t>using self</w:t>
            </w:r>
            <w:r>
              <w:rPr>
                <w:color w:val="000000"/>
                <w:spacing w:val="4"/>
                <w:vertAlign w:val="superscript"/>
              </w:rPr>
              <w:t>,</w:t>
            </w:r>
            <w:r>
              <w:rPr>
                <w:color w:val="000000"/>
                <w:spacing w:val="-6"/>
              </w:rPr>
              <w:t xml:space="preserve"> drilling/ self tapping screws complete :</w:t>
            </w:r>
          </w:p>
        </w:tc>
        <w:tc>
          <w:tcPr>
            <w:tcW w:w="93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C30DD8">
        <w:trPr>
          <w:trHeight w:hRule="exact" w:val="525"/>
        </w:trPr>
        <w:tc>
          <w:tcPr>
            <w:tcW w:w="878" w:type="dxa"/>
            <w:gridSpan w:val="3"/>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4"/>
              <w:rPr>
                <w:color w:val="000000"/>
                <w:spacing w:val="-10"/>
              </w:rPr>
            </w:pPr>
            <w:r>
              <w:rPr>
                <w:color w:val="000000"/>
                <w:spacing w:val="-10"/>
              </w:rPr>
              <w:t>12.16.1</w:t>
            </w:r>
          </w:p>
        </w:tc>
        <w:tc>
          <w:tcPr>
            <w:tcW w:w="5663"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6"/>
              </w:rPr>
            </w:pPr>
            <w:r>
              <w:rPr>
                <w:color w:val="000000"/>
                <w:spacing w:val="-6"/>
              </w:rPr>
              <w:t>Ridges plain (500 - 600mm).</w:t>
            </w:r>
          </w:p>
        </w:tc>
        <w:tc>
          <w:tcPr>
            <w:tcW w:w="93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8"/>
              </w:rPr>
            </w:pPr>
            <w:r>
              <w:rPr>
                <w:color w:val="000000"/>
                <w:spacing w:val="-18"/>
              </w:rPr>
              <w:t>meta</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722.00</w:t>
            </w:r>
          </w:p>
        </w:tc>
      </w:tr>
      <w:tr w:rsidR="00661687" w:rsidTr="00C30DD8">
        <w:trPr>
          <w:trHeight w:hRule="exact" w:val="450"/>
        </w:trPr>
        <w:tc>
          <w:tcPr>
            <w:tcW w:w="878" w:type="dxa"/>
            <w:gridSpan w:val="3"/>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70"/>
              </w:tabs>
              <w:rPr>
                <w:color w:val="000000"/>
                <w:spacing w:val="-10"/>
              </w:rPr>
            </w:pPr>
            <w:r>
              <w:rPr>
                <w:color w:val="000000"/>
                <w:spacing w:val="-10"/>
              </w:rPr>
              <w:t>12.162</w:t>
            </w:r>
          </w:p>
        </w:tc>
        <w:tc>
          <w:tcPr>
            <w:tcW w:w="5663"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10"/>
              </w:rPr>
            </w:pPr>
            <w:r>
              <w:rPr>
                <w:color w:val="000000"/>
                <w:spacing w:val="-10"/>
              </w:rPr>
              <w:t>Flashing&amp; Aproiv3.( Upto 600 mm)</w:t>
            </w:r>
          </w:p>
        </w:tc>
        <w:tc>
          <w:tcPr>
            <w:tcW w:w="93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706.00</w:t>
            </w:r>
          </w:p>
        </w:tc>
      </w:tr>
      <w:tr w:rsidR="00661687" w:rsidTr="00C30DD8">
        <w:trPr>
          <w:trHeight w:hRule="exact" w:val="442"/>
        </w:trPr>
        <w:tc>
          <w:tcPr>
            <w:tcW w:w="878" w:type="dxa"/>
            <w:gridSpan w:val="3"/>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70"/>
              </w:tabs>
              <w:rPr>
                <w:color w:val="000000"/>
                <w:spacing w:val="-10"/>
              </w:rPr>
            </w:pPr>
            <w:r>
              <w:rPr>
                <w:color w:val="000000"/>
                <w:spacing w:val="-10"/>
              </w:rPr>
              <w:t>12.16,3</w:t>
            </w:r>
          </w:p>
        </w:tc>
        <w:tc>
          <w:tcPr>
            <w:tcW w:w="5663"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6"/>
              </w:rPr>
            </w:pPr>
            <w:r>
              <w:rPr>
                <w:color w:val="000000"/>
                <w:spacing w:val="-6"/>
              </w:rPr>
              <w:t>North light curves.</w:t>
            </w:r>
          </w:p>
        </w:tc>
        <w:tc>
          <w:tcPr>
            <w:tcW w:w="93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8"/>
              </w:rPr>
            </w:pPr>
            <w:r>
              <w:rPr>
                <w:color w:val="000000"/>
                <w:spacing w:val="-18"/>
              </w:rPr>
              <w:t>meta</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777.00</w:t>
            </w:r>
          </w:p>
        </w:tc>
      </w:tr>
      <w:tr w:rsidR="00661687" w:rsidTr="00C30DD8">
        <w:trPr>
          <w:trHeight w:hRule="exact" w:val="450"/>
        </w:trPr>
        <w:tc>
          <w:tcPr>
            <w:tcW w:w="878" w:type="dxa"/>
            <w:gridSpan w:val="3"/>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70"/>
              </w:tabs>
              <w:rPr>
                <w:color w:val="000000"/>
                <w:spacing w:val="-10"/>
              </w:rPr>
            </w:pPr>
            <w:r>
              <w:rPr>
                <w:color w:val="000000"/>
                <w:spacing w:val="-10"/>
              </w:rPr>
              <w:t>12.16,4</w:t>
            </w:r>
          </w:p>
        </w:tc>
        <w:tc>
          <w:tcPr>
            <w:tcW w:w="5663"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6"/>
              </w:rPr>
            </w:pPr>
            <w:r>
              <w:rPr>
                <w:color w:val="000000"/>
                <w:spacing w:val="-6"/>
              </w:rPr>
              <w:t>Barge board (Upto 300 rnm).</w:t>
            </w:r>
          </w:p>
        </w:tc>
        <w:tc>
          <w:tcPr>
            <w:tcW w:w="93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669.00</w:t>
            </w:r>
          </w:p>
        </w:tc>
      </w:tr>
      <w:tr w:rsidR="00661687" w:rsidTr="00C30DD8">
        <w:trPr>
          <w:trHeight w:hRule="exact" w:val="450"/>
        </w:trPr>
        <w:tc>
          <w:tcPr>
            <w:tcW w:w="878" w:type="dxa"/>
            <w:gridSpan w:val="3"/>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4"/>
              <w:rPr>
                <w:color w:val="000000"/>
                <w:spacing w:val="-10"/>
              </w:rPr>
            </w:pPr>
            <w:r>
              <w:rPr>
                <w:color w:val="000000"/>
                <w:spacing w:val="-10"/>
              </w:rPr>
              <w:t>12.16.5</w:t>
            </w:r>
          </w:p>
        </w:tc>
        <w:tc>
          <w:tcPr>
            <w:tcW w:w="5663"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10"/>
              </w:rPr>
            </w:pPr>
            <w:r>
              <w:rPr>
                <w:color w:val="000000"/>
                <w:spacing w:val="-10"/>
              </w:rPr>
              <w:t>Crimp curve</w:t>
            </w:r>
          </w:p>
        </w:tc>
        <w:tc>
          <w:tcPr>
            <w:tcW w:w="93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738.00</w:t>
            </w:r>
          </w:p>
        </w:tc>
      </w:tr>
      <w:tr w:rsidR="00661687" w:rsidTr="00C30DD8">
        <w:trPr>
          <w:trHeight w:hRule="exact" w:val="570"/>
        </w:trPr>
        <w:tc>
          <w:tcPr>
            <w:tcW w:w="878" w:type="dxa"/>
            <w:gridSpan w:val="3"/>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4"/>
              <w:rPr>
                <w:color w:val="000000"/>
                <w:spacing w:val="-10"/>
              </w:rPr>
            </w:pPr>
            <w:r>
              <w:rPr>
                <w:color w:val="000000"/>
                <w:spacing w:val="-10"/>
              </w:rPr>
              <w:t>12.16.6</w:t>
            </w:r>
          </w:p>
        </w:tc>
        <w:tc>
          <w:tcPr>
            <w:tcW w:w="5663"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5"/>
              </w:rPr>
            </w:pPr>
            <w:r>
              <w:rPr>
                <w:color w:val="000000"/>
                <w:spacing w:val="-5"/>
              </w:rPr>
              <w:t>Gutter .(600 mm over all girth).</w:t>
            </w:r>
          </w:p>
        </w:tc>
        <w:tc>
          <w:tcPr>
            <w:tcW w:w="93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848.00</w:t>
            </w:r>
          </w:p>
        </w:tc>
      </w:tr>
      <w:tr w:rsidR="00661687" w:rsidTr="00C30DD8">
        <w:trPr>
          <w:trHeight w:hRule="exact" w:val="2738"/>
        </w:trPr>
        <w:tc>
          <w:tcPr>
            <w:tcW w:w="878" w:type="dxa"/>
            <w:gridSpan w:val="3"/>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12.17</w:t>
            </w:r>
          </w:p>
        </w:tc>
        <w:tc>
          <w:tcPr>
            <w:tcW w:w="6750" w:type="dxa"/>
            <w:gridSpan w:val="4"/>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6"/>
              </w:rPr>
            </w:pPr>
            <w:r>
              <w:rPr>
                <w:color w:val="000000"/>
                <w:spacing w:val="-6"/>
              </w:rPr>
              <w:t xml:space="preserve">Providing and fixing UV stabilised fibreglass reinforced plastic sheet </w:t>
            </w:r>
            <w:r>
              <w:rPr>
                <w:color w:val="000000"/>
                <w:spacing w:val="-4"/>
              </w:rPr>
              <w:t xml:space="preserve">roofing upto any pitch including fixing with polymer coated T or V </w:t>
            </w:r>
            <w:r>
              <w:rPr>
                <w:color w:val="000000"/>
                <w:spacing w:val="-3"/>
              </w:rPr>
              <w:t xml:space="preserve">hooks, bolts and nuts 8mm dia. G.I plain/bitumen washers complete but excluding the cost of pralins, rafters, trusses etc. The sheets shall </w:t>
            </w:r>
            <w:r>
              <w:rPr>
                <w:color w:val="000000"/>
                <w:spacing w:val="6"/>
              </w:rPr>
              <w:t xml:space="preserve">be manufactured out of 2400 TEX panel rovigs incorporating </w:t>
            </w:r>
            <w:r>
              <w:rPr>
                <w:color w:val="000000"/>
                <w:spacing w:val="9"/>
              </w:rPr>
              <w:t xml:space="preserve">minimum 0.3% Ultra-violet stabiliser in resin system under </w:t>
            </w:r>
            <w:r>
              <w:rPr>
                <w:color w:val="000000"/>
                <w:spacing w:val="1"/>
              </w:rPr>
              <w:t xml:space="preserve">approximately 2400 psi and hot aired. They shall be of unifiarm </w:t>
            </w:r>
            <w:r>
              <w:rPr>
                <w:color w:val="000000"/>
                <w:spacing w:val="-3"/>
              </w:rPr>
              <w:t xml:space="preserve">pigmentation and thickness without air pockets and shall conform to </w:t>
            </w:r>
            <w:r>
              <w:rPr>
                <w:color w:val="000000"/>
                <w:spacing w:val="-6"/>
              </w:rPr>
              <w:t xml:space="preserve">IS 10142 and IS 12866.The sheets shall be opaque or translucent, clear </w:t>
            </w:r>
            <w:r>
              <w:rPr>
                <w:color w:val="000000"/>
                <w:spacing w:val="4"/>
              </w:rPr>
              <w:t xml:space="preserve">or </w:t>
            </w:r>
            <w:r>
              <w:rPr>
                <w:color w:val="000000"/>
                <w:spacing w:val="-6"/>
              </w:rPr>
              <w:t>pigmented, textured or smooth as specified.</w:t>
            </w:r>
          </w:p>
        </w:tc>
        <w:tc>
          <w:tcPr>
            <w:tcW w:w="93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C30DD8">
        <w:trPr>
          <w:trHeight w:hRule="exact" w:val="765"/>
        </w:trPr>
        <w:tc>
          <w:tcPr>
            <w:tcW w:w="878" w:type="dxa"/>
            <w:gridSpan w:val="3"/>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4"/>
              <w:rPr>
                <w:color w:val="000000"/>
                <w:spacing w:val="-10"/>
              </w:rPr>
            </w:pPr>
            <w:r>
              <w:rPr>
                <w:color w:val="000000"/>
                <w:spacing w:val="-10"/>
              </w:rPr>
              <w:t>12.17.1</w:t>
            </w:r>
          </w:p>
        </w:tc>
        <w:tc>
          <w:tcPr>
            <w:tcW w:w="5663"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rPr>
                <w:color w:val="000000"/>
                <w:spacing w:val="-6"/>
              </w:rPr>
            </w:pPr>
            <w:r>
              <w:rPr>
                <w:color w:val="000000"/>
                <w:spacing w:val="3"/>
              </w:rPr>
              <w:t xml:space="preserve">2mm thick corrugated (29 </w:t>
            </w:r>
            <w:r>
              <w:rPr>
                <w:color w:val="000000"/>
                <w:spacing w:val="13"/>
                <w:sz w:val="23"/>
              </w:rPr>
              <w:t xml:space="preserve">or </w:t>
            </w:r>
            <w:r>
              <w:rPr>
                <w:color w:val="000000"/>
                <w:spacing w:val="3"/>
              </w:rPr>
              <w:t xml:space="preserve">42" or 6') or step-down </w:t>
            </w:r>
            <w:r>
              <w:rPr>
                <w:color w:val="000000"/>
                <w:spacing w:val="4"/>
              </w:rPr>
              <w:t xml:space="preserve">(Tor </w:t>
            </w:r>
            <w:r>
              <w:rPr>
                <w:color w:val="000000"/>
                <w:spacing w:val="-6"/>
              </w:rPr>
              <w:t>3"or 6") as specifie</w:t>
            </w:r>
          </w:p>
          <w:p w:rsidR="00661687" w:rsidRDefault="00661687" w:rsidP="004D2427">
            <w:pPr>
              <w:ind w:left="108" w:right="108"/>
              <w:rPr>
                <w:color w:val="000000"/>
                <w:spacing w:val="-6"/>
              </w:rPr>
            </w:pPr>
          </w:p>
          <w:p w:rsidR="00661687" w:rsidRDefault="00661687" w:rsidP="004D2427">
            <w:pPr>
              <w:ind w:left="108" w:right="108"/>
              <w:rPr>
                <w:color w:val="000000"/>
                <w:spacing w:val="3"/>
              </w:rPr>
            </w:pPr>
            <w:r>
              <w:rPr>
                <w:color w:val="000000"/>
                <w:spacing w:val="-6"/>
              </w:rPr>
              <w:t>d.</w:t>
            </w:r>
          </w:p>
        </w:tc>
        <w:tc>
          <w:tcPr>
            <w:tcW w:w="93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1031.00</w:t>
            </w:r>
          </w:p>
        </w:tc>
      </w:tr>
      <w:tr w:rsidR="00661687" w:rsidTr="00C30DD8">
        <w:trPr>
          <w:trHeight w:hRule="exact" w:val="547"/>
        </w:trPr>
        <w:tc>
          <w:tcPr>
            <w:tcW w:w="878" w:type="dxa"/>
            <w:gridSpan w:val="3"/>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70"/>
              </w:tabs>
              <w:rPr>
                <w:color w:val="000000"/>
                <w:spacing w:val="-10"/>
              </w:rPr>
            </w:pPr>
            <w:r>
              <w:rPr>
                <w:color w:val="000000"/>
                <w:spacing w:val="-10"/>
              </w:rPr>
              <w:t>12.172</w:t>
            </w:r>
          </w:p>
        </w:tc>
        <w:tc>
          <w:tcPr>
            <w:tcW w:w="5663"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6"/>
              </w:rPr>
            </w:pPr>
            <w:r>
              <w:rPr>
                <w:color w:val="000000"/>
                <w:spacing w:val="-6"/>
              </w:rPr>
              <w:t>2mm thick flat.</w:t>
            </w:r>
          </w:p>
        </w:tc>
        <w:tc>
          <w:tcPr>
            <w:tcW w:w="93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Rim</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F31C51" w:rsidP="004D2427">
            <w:pPr>
              <w:jc w:val="center"/>
              <w:rPr>
                <w:color w:val="000000"/>
                <w:spacing w:val="-10"/>
              </w:rPr>
            </w:pPr>
            <w:r>
              <w:rPr>
                <w:noProof/>
                <w:color w:val="000000"/>
                <w:spacing w:val="-10"/>
                <w:lang w:bidi="hi-IN"/>
              </w:rPr>
              <w:pict>
                <v:shape id="_x0000_s1057" type="#_x0000_t202" style="position:absolute;left:0;text-align:left;margin-left:30.7pt;margin-top:42.75pt;width:81.2pt;height:22.75pt;z-index:251681792;mso-position-horizontal-relative:text;mso-position-vertical-relative:text" filled="f" stroked="f">
                  <v:textbox style="mso-next-textbox:#_x0000_s1057">
                    <w:txbxContent>
                      <w:p w:rsidR="006A17B0" w:rsidRDefault="006A17B0" w:rsidP="0006415A">
                        <w:pPr>
                          <w:jc w:val="center"/>
                          <w:rPr>
                            <w:rFonts w:ascii="Times New Roman" w:hAnsi="Times New Roman" w:cs="Times New Roman"/>
                          </w:rPr>
                        </w:pPr>
                        <w:r>
                          <w:t>Page No.220</w:t>
                        </w:r>
                      </w:p>
                      <w:p w:rsidR="006A17B0" w:rsidRDefault="006A17B0" w:rsidP="0006415A"/>
                    </w:txbxContent>
                  </v:textbox>
                </v:shape>
              </w:pict>
            </w:r>
            <w:r w:rsidR="00661687">
              <w:rPr>
                <w:color w:val="000000"/>
                <w:spacing w:val="-10"/>
              </w:rPr>
              <w:t>955.00</w:t>
            </w:r>
          </w:p>
        </w:tc>
      </w:tr>
      <w:tr w:rsidR="00661687" w:rsidTr="00C30DD8">
        <w:trPr>
          <w:gridBefore w:val="1"/>
          <w:wBefore w:w="8" w:type="dxa"/>
          <w:trHeight w:hRule="exact" w:val="660"/>
        </w:trPr>
        <w:tc>
          <w:tcPr>
            <w:tcW w:w="870"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spacing w:val="-10"/>
              </w:rPr>
            </w:pPr>
            <w:r>
              <w:rPr>
                <w:rStyle w:val="CharacterStyle1"/>
                <w:spacing w:val="-10"/>
              </w:rPr>
              <w:t>Item</w:t>
            </w:r>
            <w:r>
              <w:rPr>
                <w:rStyle w:val="CharacterStyle1"/>
                <w:spacing w:val="-10"/>
              </w:rPr>
              <w:br/>
              <w:t>No.</w:t>
            </w:r>
          </w:p>
        </w:tc>
        <w:tc>
          <w:tcPr>
            <w:tcW w:w="6750" w:type="dxa"/>
            <w:gridSpan w:val="4"/>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ind w:right="2790"/>
              <w:jc w:val="right"/>
              <w:rPr>
                <w:rStyle w:val="CharacterStyle1"/>
              </w:rPr>
            </w:pPr>
            <w:r>
              <w:rPr>
                <w:rStyle w:val="CharacterStyle1"/>
              </w:rPr>
              <w:t>Description</w:t>
            </w:r>
          </w:p>
        </w:tc>
        <w:tc>
          <w:tcPr>
            <w:tcW w:w="93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spacing w:val="-10"/>
              </w:rPr>
            </w:pPr>
            <w:r>
              <w:rPr>
                <w:rStyle w:val="CharacterStyle1"/>
                <w:spacing w:val="-10"/>
              </w:rPr>
              <w:t>Unit</w:t>
            </w:r>
          </w:p>
        </w:tc>
        <w:tc>
          <w:tcPr>
            <w:tcW w:w="1327"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spacing w:val="-10"/>
              </w:rPr>
            </w:pPr>
            <w:r>
              <w:rPr>
                <w:rStyle w:val="CharacterStyle1"/>
                <w:spacing w:val="-10"/>
              </w:rPr>
              <w:t>Rate (in</w:t>
            </w:r>
            <w:r>
              <w:rPr>
                <w:rStyle w:val="CharacterStyle1"/>
                <w:spacing w:val="-10"/>
              </w:rPr>
              <w:br/>
              <w:t>Rs.)</w:t>
            </w:r>
          </w:p>
        </w:tc>
      </w:tr>
      <w:tr w:rsidR="00661687" w:rsidTr="00C30DD8">
        <w:trPr>
          <w:gridBefore w:val="1"/>
          <w:wBefore w:w="8" w:type="dxa"/>
          <w:trHeight w:hRule="exact" w:val="323"/>
        </w:trPr>
        <w:tc>
          <w:tcPr>
            <w:tcW w:w="870"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c>
          <w:tcPr>
            <w:tcW w:w="6750" w:type="dxa"/>
            <w:gridSpan w:val="4"/>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c>
          <w:tcPr>
            <w:tcW w:w="93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c>
          <w:tcPr>
            <w:tcW w:w="1327"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r>
      <w:tr w:rsidR="00661687" w:rsidTr="00C30DD8">
        <w:trPr>
          <w:gridBefore w:val="1"/>
          <w:wBefore w:w="8" w:type="dxa"/>
          <w:cantSplit/>
          <w:trHeight w:hRule="exact" w:val="3630"/>
        </w:trPr>
        <w:tc>
          <w:tcPr>
            <w:tcW w:w="870" w:type="dxa"/>
            <w:gridSpan w:val="2"/>
            <w:vMerge w:val="restart"/>
            <w:tcBorders>
              <w:top w:val="single" w:sz="6" w:space="0" w:color="auto"/>
              <w:left w:val="single" w:sz="6" w:space="0" w:color="auto"/>
              <w:bottom w:val="nil"/>
              <w:right w:val="single" w:sz="6" w:space="0" w:color="auto"/>
            </w:tcBorders>
          </w:tcPr>
          <w:p w:rsidR="00661687" w:rsidRDefault="00661687" w:rsidP="004D2427">
            <w:pPr>
              <w:pStyle w:val="Style1"/>
              <w:tabs>
                <w:tab w:val="decimal" w:pos="442"/>
              </w:tabs>
              <w:kinsoku w:val="0"/>
              <w:autoSpaceDE/>
              <w:autoSpaceDN/>
              <w:rPr>
                <w:rStyle w:val="CharacterStyle1"/>
                <w:spacing w:val="-10"/>
              </w:rPr>
            </w:pPr>
            <w:r>
              <w:rPr>
                <w:rStyle w:val="CharacterStyle1"/>
                <w:spacing w:val="-10"/>
              </w:rPr>
              <w:lastRenderedPageBreak/>
              <w:t>12.18</w:t>
            </w:r>
          </w:p>
        </w:tc>
        <w:tc>
          <w:tcPr>
            <w:tcW w:w="1088" w:type="dxa"/>
            <w:gridSpan w:val="2"/>
            <w:vMerge w:val="restart"/>
            <w:tcBorders>
              <w:top w:val="single" w:sz="6" w:space="0" w:color="auto"/>
              <w:left w:val="single" w:sz="6" w:space="0" w:color="auto"/>
              <w:bottom w:val="nil"/>
              <w:right w:val="nil"/>
            </w:tcBorders>
          </w:tcPr>
          <w:p w:rsidR="00661687" w:rsidRDefault="00661687" w:rsidP="004D2427">
            <w:pPr>
              <w:pStyle w:val="Style1"/>
              <w:kinsoku w:val="0"/>
              <w:autoSpaceDE/>
              <w:autoSpaceDN/>
              <w:jc w:val="both"/>
              <w:rPr>
                <w:rStyle w:val="CharacterStyle1"/>
                <w:spacing w:val="-9"/>
              </w:rPr>
            </w:pPr>
            <w:r>
              <w:rPr>
                <w:rStyle w:val="CharacterStyle1"/>
                <w:spacing w:val="-10"/>
              </w:rPr>
              <w:t xml:space="preserve">Providing </w:t>
            </w:r>
            <w:r>
              <w:rPr>
                <w:rStyle w:val="CharacterStyle1"/>
                <w:spacing w:val="-34"/>
              </w:rPr>
              <w:t xml:space="preserve">Polyearbonate </w:t>
            </w:r>
            <w:r>
              <w:rPr>
                <w:rStyle w:val="CharacterStyle1"/>
                <w:spacing w:val="-17"/>
              </w:rPr>
              <w:t xml:space="preserve">(minimum) </w:t>
            </w:r>
            <w:r>
              <w:rPr>
                <w:rStyle w:val="CharacterStyle1"/>
                <w:spacing w:val="-16"/>
              </w:rPr>
              <w:t xml:space="preserve">constructed </w:t>
            </w:r>
            <w:r>
              <w:rPr>
                <w:rStyle w:val="CharacterStyle1"/>
                <w:spacing w:val="-10"/>
              </w:rPr>
              <w:t xml:space="preserve">Standing connector </w:t>
            </w:r>
            <w:r>
              <w:rPr>
                <w:rStyle w:val="CharacterStyle1"/>
                <w:spacing w:val="-53"/>
              </w:rPr>
              <w:t xml:space="preserve">locking meaanism </w:t>
            </w:r>
            <w:r>
              <w:rPr>
                <w:rStyle w:val="CharacterStyle1"/>
                <w:spacing w:val="-29"/>
              </w:rPr>
              <w:t xml:space="preserve">of same color </w:t>
            </w:r>
            <w:r>
              <w:rPr>
                <w:rStyle w:val="CharacterStyle1"/>
                <w:spacing w:val="-34"/>
              </w:rPr>
              <w:t xml:space="preserve">welded panels </w:t>
            </w:r>
            <w:r>
              <w:rPr>
                <w:rStyle w:val="CharacterStyle1"/>
                <w:spacing w:val="-12"/>
              </w:rPr>
              <w:t>finish) fca</w:t>
            </w:r>
            <w:r>
              <w:rPr>
                <w:rStyle w:val="CharacterStyle1"/>
                <w:spacing w:val="-2"/>
                <w:vertAlign w:val="superscript"/>
              </w:rPr>
              <w:t>-</w:t>
            </w:r>
            <w:r>
              <w:rPr>
                <w:rStyle w:val="CharacterStyle1"/>
                <w:spacing w:val="-12"/>
              </w:rPr>
              <w:t xml:space="preserve"> </w:t>
            </w:r>
            <w:r>
              <w:rPr>
                <w:rStyle w:val="CharacterStyle1"/>
                <w:spacing w:val="-9"/>
              </w:rPr>
              <w:t>compound</w:t>
            </w:r>
          </w:p>
          <w:p w:rsidR="00661687" w:rsidRDefault="00661687" w:rsidP="004D2427">
            <w:pPr>
              <w:pStyle w:val="Style1"/>
              <w:kinsoku w:val="0"/>
              <w:autoSpaceDE/>
              <w:autoSpaceDN/>
              <w:spacing w:before="180"/>
              <w:jc w:val="both"/>
              <w:rPr>
                <w:rStyle w:val="CharacterStyle1"/>
                <w:spacing w:val="-25"/>
              </w:rPr>
            </w:pPr>
            <w:r>
              <w:rPr>
                <w:rStyle w:val="CharacterStyle1"/>
                <w:spacing w:val="-20"/>
              </w:rPr>
              <w:t xml:space="preserve">specified by </w:t>
            </w:r>
            <w:r>
              <w:rPr>
                <w:rStyle w:val="CharacterStyle1"/>
                <w:spacing w:val="-44"/>
              </w:rPr>
              <w:t xml:space="preserve">The rate includes </w:t>
            </w:r>
            <w:r>
              <w:rPr>
                <w:rStyle w:val="CharacterStyle1"/>
                <w:spacing w:val="-19"/>
              </w:rPr>
              <w:t xml:space="preserve">and tests (as </w:t>
            </w:r>
            <w:r>
              <w:rPr>
                <w:rStyle w:val="CharacterStyle1"/>
                <w:spacing w:val="-9"/>
              </w:rPr>
              <w:t xml:space="preserve">and labour </w:t>
            </w:r>
            <w:r>
              <w:rPr>
                <w:rStyle w:val="CharacterStyle1"/>
                <w:spacing w:val="-17"/>
              </w:rPr>
              <w:t xml:space="preserve">scaffolding, </w:t>
            </w:r>
            <w:r>
              <w:rPr>
                <w:rStyle w:val="CharacterStyle1"/>
                <w:spacing w:val="-27"/>
              </w:rPr>
              <w:t xml:space="preserve">etc. complete </w:t>
            </w:r>
            <w:r>
              <w:rPr>
                <w:rStyle w:val="CharacterStyle1"/>
                <w:spacing w:val="-10"/>
              </w:rPr>
              <w:t xml:space="preserve">in charge. </w:t>
            </w:r>
            <w:r>
              <w:rPr>
                <w:rStyle w:val="CharacterStyle1"/>
                <w:spacing w:val="-29"/>
              </w:rPr>
              <w:t xml:space="preserve">structure shall </w:t>
            </w:r>
            <w:r>
              <w:rPr>
                <w:rStyle w:val="CharacterStyle1"/>
                <w:spacing w:val="-25"/>
              </w:rPr>
              <w:t>be measured</w:t>
            </w:r>
          </w:p>
        </w:tc>
        <w:tc>
          <w:tcPr>
            <w:tcW w:w="5662" w:type="dxa"/>
            <w:gridSpan w:val="2"/>
            <w:tcBorders>
              <w:top w:val="single" w:sz="6" w:space="0" w:color="auto"/>
              <w:left w:val="nil"/>
              <w:bottom w:val="single" w:sz="6" w:space="0" w:color="auto"/>
              <w:right w:val="single" w:sz="6" w:space="0" w:color="auto"/>
            </w:tcBorders>
            <w:vAlign w:val="bottom"/>
          </w:tcPr>
          <w:p w:rsidR="00661687" w:rsidRDefault="00661687" w:rsidP="004D2427">
            <w:pPr>
              <w:pStyle w:val="Style1"/>
              <w:kinsoku w:val="0"/>
              <w:autoSpaceDE/>
              <w:autoSpaceDN/>
              <w:spacing w:line="280" w:lineRule="exact"/>
              <w:ind w:right="4612"/>
              <w:jc w:val="right"/>
              <w:rPr>
                <w:rStyle w:val="CharacterStyle1"/>
                <w:spacing w:val="-49"/>
              </w:rPr>
            </w:pPr>
            <w:r>
              <w:rPr>
                <w:rStyle w:val="CharacterStyle1"/>
                <w:spacing w:val="-49"/>
              </w:rPr>
              <w:t>purlins perpendicular</w:t>
            </w:r>
          </w:p>
          <w:p w:rsidR="00661687" w:rsidRDefault="00661687" w:rsidP="004D2427">
            <w:pPr>
              <w:pStyle w:val="Style1"/>
              <w:kinsoku w:val="0"/>
              <w:autoSpaceDE/>
              <w:autoSpaceDN/>
              <w:spacing w:line="275" w:lineRule="exact"/>
              <w:ind w:right="112"/>
              <w:jc w:val="right"/>
              <w:rPr>
                <w:rStyle w:val="CharacterStyle1"/>
                <w:spacing w:val="-1"/>
              </w:rPr>
            </w:pPr>
            <w:r>
              <w:rPr>
                <w:rStyle w:val="CharacterStyle1"/>
                <w:spacing w:val="-1"/>
              </w:rPr>
              <w:t>and Fixing of sky lights consisting of Multi ccll/tight cell</w:t>
            </w:r>
          </w:p>
          <w:p w:rsidR="00661687" w:rsidRDefault="00661687" w:rsidP="004D2427">
            <w:pPr>
              <w:pStyle w:val="Style1"/>
              <w:kinsoku w:val="0"/>
              <w:autoSpaceDE/>
              <w:autoSpaceDN/>
              <w:spacing w:line="263" w:lineRule="exact"/>
              <w:ind w:right="112"/>
              <w:jc w:val="right"/>
              <w:rPr>
                <w:rStyle w:val="CharacterStyle1"/>
                <w:spacing w:val="12"/>
              </w:rPr>
            </w:pPr>
            <w:r>
              <w:rPr>
                <w:rStyle w:val="CharacterStyle1"/>
                <w:spacing w:val="12"/>
              </w:rPr>
              <w:t>Panel System of approved colour, 16 mm thick</w:t>
            </w:r>
          </w:p>
          <w:p w:rsidR="00661687" w:rsidRDefault="00661687" w:rsidP="004D2427">
            <w:pPr>
              <w:pStyle w:val="Style1"/>
              <w:kinsoku w:val="0"/>
              <w:autoSpaceDE/>
              <w:autoSpaceDN/>
              <w:spacing w:line="260" w:lineRule="exact"/>
              <w:ind w:right="112"/>
              <w:jc w:val="right"/>
              <w:rPr>
                <w:rStyle w:val="CharacterStyle1"/>
                <w:spacing w:val="1"/>
              </w:rPr>
            </w:pPr>
            <w:r>
              <w:rPr>
                <w:rStyle w:val="CharacterStyle1"/>
                <w:spacing w:val="1"/>
              </w:rPr>
              <w:t>having uniform in color with an integral light-Cell core</w:t>
            </w:r>
          </w:p>
          <w:p w:rsidR="00661687" w:rsidRDefault="00661687" w:rsidP="004D2427">
            <w:pPr>
              <w:pStyle w:val="Style1"/>
              <w:kinsoku w:val="0"/>
              <w:autoSpaceDE/>
              <w:autoSpaceDN/>
              <w:spacing w:line="264" w:lineRule="exact"/>
              <w:ind w:right="112" w:firstLine="180"/>
              <w:jc w:val="both"/>
              <w:rPr>
                <w:rStyle w:val="CharacterStyle1"/>
                <w:spacing w:val="-2"/>
              </w:rPr>
            </w:pPr>
            <w:r>
              <w:rPr>
                <w:rStyle w:val="CharacterStyle1"/>
                <w:spacing w:val="1"/>
              </w:rPr>
              <w:t xml:space="preserve">not to exceed 4minx4min in a cross section, Vertical </w:t>
            </w:r>
            <w:r>
              <w:rPr>
                <w:rStyle w:val="CharacterStyle1"/>
                <w:spacing w:val="3"/>
              </w:rPr>
              <w:t xml:space="preserve">Seam marmitetured at both rides of the panel. Snap-on </w:t>
            </w:r>
            <w:r>
              <w:rPr>
                <w:rStyle w:val="CharacterStyle1"/>
                <w:spacing w:val="-2"/>
              </w:rPr>
              <w:t>to interlock the panels shall have a grip-lock double tooth</w:t>
            </w:r>
          </w:p>
          <w:p w:rsidR="00661687" w:rsidRDefault="00661687" w:rsidP="004D2427">
            <w:pPr>
              <w:pStyle w:val="Style1"/>
              <w:kinsoku w:val="0"/>
              <w:autoSpaceDE/>
              <w:autoSpaceDN/>
              <w:spacing w:line="263" w:lineRule="exact"/>
              <w:ind w:right="112"/>
              <w:jc w:val="right"/>
              <w:rPr>
                <w:rStyle w:val="CharacterStyle1"/>
                <w:spacing w:val="-1"/>
              </w:rPr>
            </w:pPr>
            <w:r>
              <w:rPr>
                <w:rStyle w:val="CharacterStyle1"/>
                <w:spacing w:val="-1"/>
              </w:rPr>
              <w:t>to ensure maximum uplift capability and shall be</w:t>
            </w:r>
          </w:p>
          <w:p w:rsidR="00661687" w:rsidRDefault="00661687" w:rsidP="004D2427">
            <w:pPr>
              <w:pStyle w:val="Style1"/>
              <w:kinsoku w:val="0"/>
              <w:autoSpaceDE/>
              <w:autoSpaceDN/>
              <w:spacing w:line="267" w:lineRule="exact"/>
              <w:ind w:right="112"/>
              <w:jc w:val="right"/>
              <w:rPr>
                <w:rStyle w:val="CharacterStyle1"/>
                <w:spacing w:val="6"/>
              </w:rPr>
            </w:pPr>
            <w:r>
              <w:rPr>
                <w:rStyle w:val="CharacterStyle1"/>
                <w:spacing w:val="6"/>
              </w:rPr>
              <w:t>as that of panel. Panel shall bc factory scaled/end</w:t>
            </w:r>
          </w:p>
          <w:p w:rsidR="00661687" w:rsidRDefault="00661687" w:rsidP="004D2427">
            <w:pPr>
              <w:pStyle w:val="Style1"/>
              <w:kinsoku w:val="0"/>
              <w:autoSpaceDE/>
              <w:autoSpaceDN/>
              <w:spacing w:line="264" w:lineRule="exact"/>
              <w:ind w:left="72" w:right="112" w:firstLine="432"/>
              <w:jc w:val="both"/>
              <w:rPr>
                <w:rStyle w:val="CharacterStyle1"/>
                <w:spacing w:val="-1"/>
              </w:rPr>
            </w:pPr>
            <w:r>
              <w:rPr>
                <w:rStyle w:val="CharacterStyle1"/>
                <w:spacing w:val="-4"/>
              </w:rPr>
              <w:t xml:space="preserve">with additional End-cap/Aluminium U-Profile (mill </w:t>
            </w:r>
            <w:r>
              <w:rPr>
                <w:rStyle w:val="CharacterStyle1"/>
                <w:spacing w:val="1"/>
              </w:rPr>
              <w:t xml:space="preserve">ends. Panel shall be co-onruded with special anti glare </w:t>
            </w:r>
            <w:r>
              <w:rPr>
                <w:rStyle w:val="CharacterStyle1"/>
                <w:spacing w:val="-1"/>
              </w:rPr>
              <w:t>and UV protected. The full system shall be fitted on MS</w:t>
            </w:r>
          </w:p>
          <w:p w:rsidR="00661687" w:rsidRDefault="00661687" w:rsidP="004D2427">
            <w:pPr>
              <w:pStyle w:val="Style1"/>
              <w:kinsoku w:val="0"/>
              <w:autoSpaceDE/>
              <w:autoSpaceDN/>
              <w:spacing w:line="263" w:lineRule="exact"/>
              <w:ind w:right="112"/>
              <w:jc w:val="right"/>
              <w:rPr>
                <w:rStyle w:val="CharacterStyle1"/>
                <w:spacing w:val="1"/>
              </w:rPr>
            </w:pPr>
            <w:r>
              <w:rPr>
                <w:rStyle w:val="CharacterStyle1"/>
                <w:spacing w:val="1"/>
              </w:rPr>
              <w:t>to direction of sheeting with purlin spacing as</w:t>
            </w:r>
          </w:p>
          <w:p w:rsidR="00661687" w:rsidRDefault="00661687" w:rsidP="004D2427">
            <w:pPr>
              <w:pStyle w:val="Style1"/>
              <w:kinsoku w:val="0"/>
              <w:autoSpaceDE/>
              <w:autoSpaceDN/>
              <w:spacing w:line="230" w:lineRule="exact"/>
              <w:ind w:right="4162"/>
              <w:jc w:val="right"/>
              <w:rPr>
                <w:rStyle w:val="CharacterStyle1"/>
                <w:spacing w:val="-10"/>
              </w:rPr>
            </w:pPr>
            <w:r>
              <w:rPr>
                <w:rStyle w:val="CharacterStyle1"/>
                <w:spacing w:val="-10"/>
              </w:rPr>
              <w:t>Manufacturer.</w:t>
            </w:r>
          </w:p>
          <w:p w:rsidR="00661687" w:rsidRDefault="00661687" w:rsidP="004D2427">
            <w:pPr>
              <w:pStyle w:val="Style1"/>
              <w:kinsoku w:val="0"/>
              <w:autoSpaceDE/>
              <w:autoSpaceDN/>
              <w:spacing w:line="199" w:lineRule="exact"/>
              <w:ind w:right="112"/>
              <w:jc w:val="right"/>
              <w:rPr>
                <w:rStyle w:val="CharacterStyle1"/>
              </w:rPr>
            </w:pPr>
            <w:r>
              <w:rPr>
                <w:rStyle w:val="CharacterStyle1"/>
              </w:rPr>
              <w:t>cost of all the operations, labour and all materials</w:t>
            </w:r>
          </w:p>
        </w:tc>
        <w:tc>
          <w:tcPr>
            <w:tcW w:w="938" w:type="dxa"/>
            <w:gridSpan w:val="2"/>
            <w:vMerge w:val="restart"/>
            <w:tcBorders>
              <w:top w:val="single" w:sz="6" w:space="0" w:color="auto"/>
              <w:left w:val="single" w:sz="6" w:space="0" w:color="auto"/>
              <w:bottom w:val="nil"/>
              <w:right w:val="single" w:sz="6" w:space="0" w:color="auto"/>
            </w:tcBorders>
          </w:tcPr>
          <w:p w:rsidR="00661687" w:rsidRDefault="00661687" w:rsidP="004D2427">
            <w:pPr>
              <w:pStyle w:val="Style1"/>
              <w:kinsoku w:val="0"/>
              <w:autoSpaceDE/>
              <w:autoSpaceDN/>
              <w:rPr>
                <w:rStyle w:val="CharacterStyle1"/>
              </w:rPr>
            </w:pPr>
          </w:p>
        </w:tc>
        <w:tc>
          <w:tcPr>
            <w:tcW w:w="1327" w:type="dxa"/>
            <w:gridSpan w:val="2"/>
            <w:vMerge w:val="restart"/>
            <w:tcBorders>
              <w:top w:val="single" w:sz="6" w:space="0" w:color="auto"/>
              <w:left w:val="single" w:sz="6" w:space="0" w:color="auto"/>
              <w:bottom w:val="nil"/>
              <w:right w:val="single" w:sz="6" w:space="0" w:color="auto"/>
            </w:tcBorders>
          </w:tcPr>
          <w:p w:rsidR="00661687" w:rsidRDefault="00661687" w:rsidP="004D2427">
            <w:pPr>
              <w:pStyle w:val="Style1"/>
              <w:kinsoku w:val="0"/>
              <w:autoSpaceDE/>
              <w:autoSpaceDN/>
              <w:rPr>
                <w:rStyle w:val="CharacterStyle1"/>
              </w:rPr>
            </w:pPr>
          </w:p>
        </w:tc>
      </w:tr>
      <w:tr w:rsidR="00661687" w:rsidTr="00C30DD8">
        <w:trPr>
          <w:gridBefore w:val="1"/>
          <w:wBefore w:w="8" w:type="dxa"/>
          <w:cantSplit/>
          <w:trHeight w:hRule="exact" w:val="2175"/>
        </w:trPr>
        <w:tc>
          <w:tcPr>
            <w:tcW w:w="870" w:type="dxa"/>
            <w:gridSpan w:val="2"/>
            <w:vMerge/>
            <w:tcBorders>
              <w:top w:val="nil"/>
              <w:left w:val="single" w:sz="6" w:space="0" w:color="auto"/>
              <w:bottom w:val="single" w:sz="6" w:space="0" w:color="auto"/>
              <w:right w:val="single" w:sz="6" w:space="0" w:color="auto"/>
            </w:tcBorders>
          </w:tcPr>
          <w:p w:rsidR="00661687" w:rsidRDefault="00661687" w:rsidP="004D2427">
            <w:pPr>
              <w:rPr>
                <w:rStyle w:val="CharacterStyle1"/>
              </w:rPr>
            </w:pPr>
          </w:p>
        </w:tc>
        <w:tc>
          <w:tcPr>
            <w:tcW w:w="1088" w:type="dxa"/>
            <w:gridSpan w:val="2"/>
            <w:vMerge/>
            <w:tcBorders>
              <w:top w:val="nil"/>
              <w:left w:val="single" w:sz="6" w:space="0" w:color="auto"/>
              <w:bottom w:val="single" w:sz="6" w:space="0" w:color="auto"/>
              <w:right w:val="nil"/>
            </w:tcBorders>
          </w:tcPr>
          <w:p w:rsidR="00661687" w:rsidRDefault="00661687" w:rsidP="004D2427">
            <w:pPr>
              <w:rPr>
                <w:rStyle w:val="CharacterStyle1"/>
              </w:rPr>
            </w:pPr>
          </w:p>
        </w:tc>
        <w:tc>
          <w:tcPr>
            <w:tcW w:w="5662" w:type="dxa"/>
            <w:gridSpan w:val="2"/>
            <w:tcBorders>
              <w:top w:val="single" w:sz="6" w:space="0" w:color="auto"/>
              <w:left w:val="nil"/>
              <w:bottom w:val="single" w:sz="6" w:space="0" w:color="auto"/>
              <w:right w:val="single" w:sz="6" w:space="0" w:color="auto"/>
            </w:tcBorders>
          </w:tcPr>
          <w:p w:rsidR="00661687" w:rsidRDefault="00661687" w:rsidP="004D2427">
            <w:pPr>
              <w:pStyle w:val="Style1"/>
              <w:kinsoku w:val="0"/>
              <w:autoSpaceDE/>
              <w:autoSpaceDN/>
              <w:ind w:left="252" w:right="108" w:firstLine="36"/>
              <w:jc w:val="both"/>
              <w:rPr>
                <w:rStyle w:val="CharacterStyle1"/>
                <w:spacing w:val="-3"/>
              </w:rPr>
            </w:pPr>
            <w:r>
              <w:rPr>
                <w:rStyle w:val="CharacterStyle1"/>
                <w:spacing w:val="-2"/>
              </w:rPr>
              <w:t xml:space="preserve">applicable) involved such as bolls nuts and screws etc. </w:t>
            </w:r>
            <w:r>
              <w:rPr>
                <w:rStyle w:val="CharacterStyle1"/>
                <w:spacing w:val="7"/>
              </w:rPr>
              <w:t xml:space="preserve">for cutting bending to required profile, necessary </w:t>
            </w:r>
            <w:r>
              <w:rPr>
                <w:rStyle w:val="CharacterStyle1"/>
                <w:spacing w:val="-8"/>
              </w:rPr>
              <w:t xml:space="preserve">hoisting in position </w:t>
            </w:r>
            <w:r>
              <w:rPr>
                <w:rStyle w:val="CharacterStyle1"/>
                <w:b/>
                <w:bCs w:val="0"/>
                <w:i/>
                <w:iCs/>
                <w:spacing w:val="2"/>
              </w:rPr>
              <w:t xml:space="preserve">etc. </w:t>
            </w:r>
            <w:r>
              <w:rPr>
                <w:rStyle w:val="CharacterStyle1"/>
                <w:spacing w:val="-8"/>
              </w:rPr>
              <w:t xml:space="preserve">for proper completion of the work </w:t>
            </w:r>
            <w:r>
              <w:rPr>
                <w:rStyle w:val="CharacterStyle1"/>
                <w:spacing w:val="-3"/>
              </w:rPr>
              <w:t>as per specification drawings and direction of Engineer</w:t>
            </w:r>
          </w:p>
          <w:p w:rsidR="00661687" w:rsidRDefault="00661687" w:rsidP="004D2427">
            <w:pPr>
              <w:pStyle w:val="Style1"/>
              <w:kinsoku w:val="0"/>
              <w:autoSpaceDE/>
              <w:autoSpaceDN/>
              <w:ind w:left="288" w:right="108" w:hanging="216"/>
              <w:rPr>
                <w:rStyle w:val="CharacterStyle1"/>
                <w:spacing w:val="-8"/>
              </w:rPr>
            </w:pPr>
            <w:r>
              <w:rPr>
                <w:rStyle w:val="CharacterStyle1"/>
                <w:spacing w:val="2"/>
              </w:rPr>
              <w:t xml:space="preserve">Finished surface area of roofing fixed over steel tublar </w:t>
            </w:r>
            <w:r>
              <w:rPr>
                <w:rStyle w:val="CharacterStyle1"/>
                <w:spacing w:val="-6"/>
              </w:rPr>
              <w:t xml:space="preserve">be measured for payment. MS tabular frame work shall </w:t>
            </w:r>
            <w:r>
              <w:rPr>
                <w:rStyle w:val="CharacterStyle1"/>
                <w:spacing w:val="-8"/>
              </w:rPr>
              <w:t xml:space="preserve">separately </w:t>
            </w:r>
            <w:r>
              <w:rPr>
                <w:rStyle w:val="CharacterStyle1"/>
                <w:b/>
                <w:bCs w:val="0"/>
                <w:i/>
                <w:iCs/>
                <w:spacing w:val="2"/>
              </w:rPr>
              <w:t xml:space="preserve">for </w:t>
            </w:r>
            <w:r>
              <w:rPr>
                <w:rStyle w:val="CharacterStyle1"/>
                <w:spacing w:val="-8"/>
              </w:rPr>
              <w:t>payment.</w:t>
            </w:r>
          </w:p>
        </w:tc>
        <w:tc>
          <w:tcPr>
            <w:tcW w:w="938" w:type="dxa"/>
            <w:gridSpan w:val="2"/>
            <w:vMerge/>
            <w:tcBorders>
              <w:top w:val="nil"/>
              <w:left w:val="single" w:sz="6" w:space="0" w:color="auto"/>
              <w:bottom w:val="single" w:sz="6" w:space="0" w:color="auto"/>
              <w:right w:val="single" w:sz="6" w:space="0" w:color="auto"/>
            </w:tcBorders>
          </w:tcPr>
          <w:p w:rsidR="00661687" w:rsidRDefault="00661687" w:rsidP="004D2427">
            <w:pPr>
              <w:pStyle w:val="Style1"/>
              <w:kinsoku w:val="0"/>
              <w:autoSpaceDE/>
              <w:autoSpaceDN/>
              <w:ind w:left="288" w:right="108" w:hanging="216"/>
              <w:rPr>
                <w:rStyle w:val="CharacterStyle1"/>
                <w:spacing w:val="-8"/>
              </w:rPr>
            </w:pPr>
          </w:p>
        </w:tc>
        <w:tc>
          <w:tcPr>
            <w:tcW w:w="1327" w:type="dxa"/>
            <w:gridSpan w:val="2"/>
            <w:vMerge/>
            <w:tcBorders>
              <w:top w:val="nil"/>
              <w:left w:val="single" w:sz="6" w:space="0" w:color="auto"/>
              <w:bottom w:val="single" w:sz="6" w:space="0" w:color="auto"/>
              <w:right w:val="single" w:sz="6" w:space="0" w:color="auto"/>
            </w:tcBorders>
          </w:tcPr>
          <w:p w:rsidR="00661687" w:rsidRDefault="00661687" w:rsidP="004D2427">
            <w:pPr>
              <w:pStyle w:val="Style1"/>
              <w:kinsoku w:val="0"/>
              <w:autoSpaceDE/>
              <w:autoSpaceDN/>
              <w:ind w:left="288" w:right="108" w:hanging="216"/>
              <w:rPr>
                <w:rStyle w:val="CharacterStyle1"/>
                <w:spacing w:val="-8"/>
              </w:rPr>
            </w:pPr>
          </w:p>
        </w:tc>
      </w:tr>
      <w:tr w:rsidR="00661687" w:rsidTr="00C30DD8">
        <w:trPr>
          <w:gridBefore w:val="1"/>
          <w:wBefore w:w="8" w:type="dxa"/>
          <w:trHeight w:hRule="exact" w:val="442"/>
        </w:trPr>
        <w:tc>
          <w:tcPr>
            <w:tcW w:w="870"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c>
          <w:tcPr>
            <w:tcW w:w="108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ind w:left="98"/>
              <w:rPr>
                <w:rStyle w:val="CharacterStyle1"/>
                <w:spacing w:val="-10"/>
              </w:rPr>
            </w:pPr>
            <w:r>
              <w:rPr>
                <w:rStyle w:val="CharacterStyle1"/>
                <w:spacing w:val="-10"/>
              </w:rPr>
              <w:t>12.18.1</w:t>
            </w:r>
          </w:p>
        </w:tc>
        <w:tc>
          <w:tcPr>
            <w:tcW w:w="5662"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ind w:left="90"/>
              <w:rPr>
                <w:rStyle w:val="CharacterStyle1"/>
                <w:spacing w:val="2"/>
              </w:rPr>
            </w:pPr>
            <w:r>
              <w:rPr>
                <w:rStyle w:val="CharacterStyle1"/>
                <w:spacing w:val="2"/>
              </w:rPr>
              <w:t>10= thick</w:t>
            </w:r>
          </w:p>
        </w:tc>
        <w:tc>
          <w:tcPr>
            <w:tcW w:w="93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spacing w:val="-10"/>
              </w:rPr>
            </w:pPr>
            <w:r>
              <w:rPr>
                <w:rStyle w:val="CharacterStyle1"/>
                <w:spacing w:val="-10"/>
              </w:rPr>
              <w:t>sqm</w:t>
            </w:r>
          </w:p>
        </w:tc>
        <w:tc>
          <w:tcPr>
            <w:tcW w:w="1327"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spacing w:val="-10"/>
              </w:rPr>
            </w:pPr>
            <w:r>
              <w:rPr>
                <w:rStyle w:val="CharacterStyle1"/>
                <w:spacing w:val="-10"/>
              </w:rPr>
              <w:t>310100</w:t>
            </w:r>
          </w:p>
        </w:tc>
      </w:tr>
      <w:tr w:rsidR="00661687" w:rsidTr="00C30DD8">
        <w:trPr>
          <w:gridBefore w:val="1"/>
          <w:wBefore w:w="8" w:type="dxa"/>
          <w:trHeight w:hRule="exact" w:val="623"/>
        </w:trPr>
        <w:tc>
          <w:tcPr>
            <w:tcW w:w="870"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c>
          <w:tcPr>
            <w:tcW w:w="108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ind w:left="98"/>
              <w:rPr>
                <w:rStyle w:val="CharacterStyle1"/>
                <w:spacing w:val="-10"/>
              </w:rPr>
            </w:pPr>
            <w:r>
              <w:rPr>
                <w:rStyle w:val="CharacterStyle1"/>
                <w:spacing w:val="-10"/>
              </w:rPr>
              <w:t>12.182</w:t>
            </w:r>
          </w:p>
        </w:tc>
        <w:tc>
          <w:tcPr>
            <w:tcW w:w="5662"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ind w:left="90"/>
              <w:rPr>
                <w:rStyle w:val="CharacterStyle1"/>
                <w:spacing w:val="-10"/>
              </w:rPr>
            </w:pPr>
            <w:r>
              <w:rPr>
                <w:rStyle w:val="CharacterStyle1"/>
                <w:spacing w:val="-10"/>
              </w:rPr>
              <w:t>16mm thick</w:t>
            </w:r>
          </w:p>
        </w:tc>
        <w:tc>
          <w:tcPr>
            <w:tcW w:w="93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spacing w:val="-10"/>
              </w:rPr>
            </w:pPr>
            <w:r>
              <w:rPr>
                <w:rStyle w:val="CharacterStyle1"/>
                <w:spacing w:val="-10"/>
              </w:rPr>
              <w:t>sqm</w:t>
            </w:r>
          </w:p>
        </w:tc>
        <w:tc>
          <w:tcPr>
            <w:tcW w:w="1327"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spacing w:val="-10"/>
              </w:rPr>
            </w:pPr>
            <w:r>
              <w:rPr>
                <w:rStyle w:val="CharacterStyle1"/>
                <w:spacing w:val="-10"/>
              </w:rPr>
              <w:t>3546.00</w:t>
            </w:r>
          </w:p>
        </w:tc>
      </w:tr>
      <w:tr w:rsidR="00661687" w:rsidTr="00C30DD8">
        <w:trPr>
          <w:gridBefore w:val="1"/>
          <w:wBefore w:w="8" w:type="dxa"/>
          <w:trHeight w:hRule="exact" w:val="1537"/>
        </w:trPr>
        <w:tc>
          <w:tcPr>
            <w:tcW w:w="870"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tabs>
                <w:tab w:val="decimal" w:pos="442"/>
              </w:tabs>
              <w:kinsoku w:val="0"/>
              <w:autoSpaceDE/>
              <w:autoSpaceDN/>
              <w:rPr>
                <w:rStyle w:val="CharacterStyle1"/>
                <w:spacing w:val="-10"/>
              </w:rPr>
            </w:pPr>
            <w:r>
              <w:rPr>
                <w:rStyle w:val="CharacterStyle1"/>
                <w:spacing w:val="-10"/>
              </w:rPr>
              <w:t>12.19</w:t>
            </w:r>
          </w:p>
        </w:tc>
        <w:tc>
          <w:tcPr>
            <w:tcW w:w="6750" w:type="dxa"/>
            <w:gridSpan w:val="4"/>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ind w:right="108"/>
              <w:jc w:val="both"/>
              <w:rPr>
                <w:rStyle w:val="CharacterStyle1"/>
                <w:spacing w:val="-3"/>
              </w:rPr>
            </w:pPr>
            <w:r>
              <w:rPr>
                <w:rStyle w:val="CharacterStyle1"/>
              </w:rPr>
              <w:t xml:space="preserve">Providing sand stone slab for roofing and laying them in cement </w:t>
            </w:r>
            <w:r>
              <w:rPr>
                <w:rStyle w:val="CharacterStyle1"/>
                <w:spacing w:val="-6"/>
              </w:rPr>
              <w:t xml:space="preserve">mortar 1 : 4 (1 cement : 4 sand) </w:t>
            </w:r>
            <w:r>
              <w:rPr>
                <w:rStyle w:val="CharacterStyle1"/>
                <w:i/>
                <w:iCs/>
                <w:spacing w:val="-6"/>
              </w:rPr>
              <w:t xml:space="preserve">over </w:t>
            </w:r>
            <w:r>
              <w:rPr>
                <w:rStyle w:val="CharacterStyle1"/>
                <w:spacing w:val="-6"/>
              </w:rPr>
              <w:t xml:space="preserve">wooden !carries or R.C.C. battens </w:t>
            </w:r>
            <w:r>
              <w:rPr>
                <w:rStyle w:val="CharacterStyle1"/>
                <w:spacing w:val="2"/>
              </w:rPr>
              <w:t xml:space="preserve">or structural steel sections (Karnes or battens or structural steel </w:t>
            </w:r>
            <w:r>
              <w:rPr>
                <w:rStyle w:val="CharacterStyle1"/>
                <w:spacing w:val="-1"/>
              </w:rPr>
              <w:t xml:space="preserve">sections to be paid separately) including pointing the ceiling joints </w:t>
            </w:r>
            <w:r>
              <w:rPr>
                <w:rStyle w:val="CharacterStyle1"/>
                <w:spacing w:val="-3"/>
              </w:rPr>
              <w:t>with cement mortar 1:3(1 cement :3 sand ) complete :</w:t>
            </w:r>
          </w:p>
        </w:tc>
        <w:tc>
          <w:tcPr>
            <w:tcW w:w="93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c>
          <w:tcPr>
            <w:tcW w:w="1327"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r>
      <w:tr w:rsidR="00661687" w:rsidTr="00C30DD8">
        <w:trPr>
          <w:gridBefore w:val="1"/>
          <w:wBefore w:w="8" w:type="dxa"/>
          <w:trHeight w:hRule="exact" w:val="495"/>
        </w:trPr>
        <w:tc>
          <w:tcPr>
            <w:tcW w:w="870"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c>
          <w:tcPr>
            <w:tcW w:w="108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ind w:left="98"/>
              <w:rPr>
                <w:rStyle w:val="CharacterStyle1"/>
                <w:spacing w:val="-10"/>
              </w:rPr>
            </w:pPr>
            <w:r>
              <w:rPr>
                <w:rStyle w:val="CharacterStyle1"/>
                <w:spacing w:val="-10"/>
              </w:rPr>
              <w:t>12.19.1</w:t>
            </w:r>
          </w:p>
        </w:tc>
        <w:tc>
          <w:tcPr>
            <w:tcW w:w="5662"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ind w:left="90"/>
              <w:rPr>
                <w:rStyle w:val="CharacterStyle1"/>
                <w:spacing w:val="-6"/>
              </w:rPr>
            </w:pPr>
            <w:r>
              <w:rPr>
                <w:rStyle w:val="CharacterStyle1"/>
                <w:spacing w:val="-6"/>
              </w:rPr>
              <w:t>Red sand stone slab</w:t>
            </w:r>
          </w:p>
        </w:tc>
        <w:tc>
          <w:tcPr>
            <w:tcW w:w="93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c>
          <w:tcPr>
            <w:tcW w:w="1327"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r>
      <w:tr w:rsidR="00661687" w:rsidTr="00C30DD8">
        <w:trPr>
          <w:gridBefore w:val="1"/>
          <w:wBefore w:w="8" w:type="dxa"/>
          <w:trHeight w:hRule="exact" w:val="495"/>
        </w:trPr>
        <w:tc>
          <w:tcPr>
            <w:tcW w:w="870"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c>
          <w:tcPr>
            <w:tcW w:w="108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ind w:left="98"/>
              <w:rPr>
                <w:rStyle w:val="CharacterStyle1"/>
                <w:spacing w:val="-10"/>
              </w:rPr>
            </w:pPr>
            <w:r>
              <w:rPr>
                <w:rStyle w:val="CharacterStyle1"/>
                <w:spacing w:val="-10"/>
              </w:rPr>
              <w:t>12.19.1.1</w:t>
            </w:r>
          </w:p>
        </w:tc>
        <w:tc>
          <w:tcPr>
            <w:tcW w:w="5662"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ind w:left="90"/>
              <w:rPr>
                <w:rStyle w:val="CharacterStyle1"/>
                <w:spacing w:val="-6"/>
              </w:rPr>
            </w:pPr>
            <w:r>
              <w:rPr>
                <w:rStyle w:val="CharacterStyle1"/>
                <w:spacing w:val="-6"/>
              </w:rPr>
              <w:t>40 to 50 mm thick</w:t>
            </w:r>
          </w:p>
        </w:tc>
        <w:tc>
          <w:tcPr>
            <w:tcW w:w="93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spacing w:val="-10"/>
              </w:rPr>
            </w:pPr>
            <w:r>
              <w:rPr>
                <w:rStyle w:val="CharacterStyle1"/>
                <w:spacing w:val="-10"/>
              </w:rPr>
              <w:t>sqm</w:t>
            </w:r>
          </w:p>
        </w:tc>
        <w:tc>
          <w:tcPr>
            <w:tcW w:w="1327"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spacing w:val="-10"/>
              </w:rPr>
            </w:pPr>
            <w:r>
              <w:rPr>
                <w:rStyle w:val="CharacterStyle1"/>
                <w:spacing w:val="-10"/>
              </w:rPr>
              <w:t>441.00</w:t>
            </w:r>
          </w:p>
        </w:tc>
      </w:tr>
      <w:tr w:rsidR="00661687" w:rsidTr="00C30DD8">
        <w:trPr>
          <w:gridBefore w:val="1"/>
          <w:wBefore w:w="8" w:type="dxa"/>
          <w:trHeight w:hRule="exact" w:val="495"/>
        </w:trPr>
        <w:tc>
          <w:tcPr>
            <w:tcW w:w="870"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c>
          <w:tcPr>
            <w:tcW w:w="108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ind w:left="98"/>
              <w:rPr>
                <w:rStyle w:val="CharacterStyle1"/>
                <w:spacing w:val="-10"/>
              </w:rPr>
            </w:pPr>
            <w:r>
              <w:rPr>
                <w:rStyle w:val="CharacterStyle1"/>
                <w:spacing w:val="-10"/>
              </w:rPr>
              <w:t>12.19.2</w:t>
            </w:r>
          </w:p>
        </w:tc>
        <w:tc>
          <w:tcPr>
            <w:tcW w:w="5662"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ind w:left="90"/>
              <w:rPr>
                <w:rStyle w:val="CharacterStyle1"/>
                <w:spacing w:val="-6"/>
              </w:rPr>
            </w:pPr>
            <w:r>
              <w:rPr>
                <w:rStyle w:val="CharacterStyle1"/>
                <w:spacing w:val="-6"/>
              </w:rPr>
              <w:t>White sand stone slab :</w:t>
            </w:r>
          </w:p>
        </w:tc>
        <w:tc>
          <w:tcPr>
            <w:tcW w:w="93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c>
          <w:tcPr>
            <w:tcW w:w="1327"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r>
      <w:tr w:rsidR="00661687" w:rsidTr="00C30DD8">
        <w:trPr>
          <w:gridBefore w:val="1"/>
          <w:wBefore w:w="8" w:type="dxa"/>
          <w:trHeight w:hRule="exact" w:val="683"/>
        </w:trPr>
        <w:tc>
          <w:tcPr>
            <w:tcW w:w="870"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c>
          <w:tcPr>
            <w:tcW w:w="108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ind w:left="98"/>
              <w:rPr>
                <w:rStyle w:val="CharacterStyle1"/>
                <w:spacing w:val="-10"/>
              </w:rPr>
            </w:pPr>
            <w:r>
              <w:rPr>
                <w:rStyle w:val="CharacterStyle1"/>
                <w:spacing w:val="-10"/>
              </w:rPr>
              <w:t>12.19.2.1</w:t>
            </w:r>
          </w:p>
        </w:tc>
        <w:tc>
          <w:tcPr>
            <w:tcW w:w="5662"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ind w:left="90"/>
              <w:rPr>
                <w:rStyle w:val="CharacterStyle1"/>
                <w:spacing w:val="-6"/>
              </w:rPr>
            </w:pPr>
            <w:r>
              <w:rPr>
                <w:rStyle w:val="CharacterStyle1"/>
                <w:spacing w:val="-6"/>
              </w:rPr>
              <w:t>40 to 50 mm thick</w:t>
            </w:r>
          </w:p>
        </w:tc>
        <w:tc>
          <w:tcPr>
            <w:tcW w:w="93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spacing w:val="-10"/>
              </w:rPr>
            </w:pPr>
            <w:r>
              <w:rPr>
                <w:rStyle w:val="CharacterStyle1"/>
                <w:spacing w:val="-10"/>
              </w:rPr>
              <w:t>sqm</w:t>
            </w:r>
          </w:p>
        </w:tc>
        <w:tc>
          <w:tcPr>
            <w:tcW w:w="1327"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spacing w:val="-10"/>
              </w:rPr>
            </w:pPr>
            <w:r>
              <w:rPr>
                <w:rStyle w:val="CharacterStyle1"/>
                <w:spacing w:val="-10"/>
              </w:rPr>
              <w:t>504.00</w:t>
            </w:r>
          </w:p>
        </w:tc>
      </w:tr>
      <w:tr w:rsidR="00661687" w:rsidTr="00C30DD8">
        <w:trPr>
          <w:gridBefore w:val="1"/>
          <w:wBefore w:w="8" w:type="dxa"/>
          <w:trHeight w:hRule="exact" w:val="1320"/>
        </w:trPr>
        <w:tc>
          <w:tcPr>
            <w:tcW w:w="870"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tabs>
                <w:tab w:val="decimal" w:pos="442"/>
              </w:tabs>
              <w:kinsoku w:val="0"/>
              <w:autoSpaceDE/>
              <w:autoSpaceDN/>
              <w:rPr>
                <w:rStyle w:val="CharacterStyle1"/>
                <w:spacing w:val="-10"/>
              </w:rPr>
            </w:pPr>
            <w:r>
              <w:rPr>
                <w:rStyle w:val="CharacterStyle1"/>
                <w:spacing w:val="-10"/>
              </w:rPr>
              <w:t>12.20</w:t>
            </w:r>
          </w:p>
        </w:tc>
        <w:tc>
          <w:tcPr>
            <w:tcW w:w="6750" w:type="dxa"/>
            <w:gridSpan w:val="4"/>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ind w:right="108"/>
              <w:jc w:val="both"/>
              <w:rPr>
                <w:rStyle w:val="CharacterStyle1"/>
                <w:spacing w:val="-6"/>
              </w:rPr>
            </w:pPr>
            <w:r>
              <w:rPr>
                <w:rStyle w:val="CharacterStyle1"/>
                <w:spacing w:val="-7"/>
              </w:rPr>
              <w:t xml:space="preserve">Painting top of roofs with bitumen of approved quality gj 17Icg per 10 </w:t>
            </w:r>
            <w:r>
              <w:rPr>
                <w:rStyle w:val="CharacterStyle1"/>
                <w:spacing w:val="-10"/>
              </w:rPr>
              <w:t xml:space="preserve">sqm impregnated with a coat of sand at 60 cudm per 1 Dsqm int-frilling </w:t>
            </w:r>
            <w:r>
              <w:rPr>
                <w:rStyle w:val="CharacterStyle1"/>
                <w:spacing w:val="-7"/>
              </w:rPr>
              <w:t xml:space="preserve">cleaning the slab surface with brushes and finally with a piece of cloth </w:t>
            </w:r>
            <w:r>
              <w:rPr>
                <w:rStyle w:val="CharacterStyle1"/>
                <w:spacing w:val="-6"/>
              </w:rPr>
              <w:t>lightly soaked in kerosene oil complete :</w:t>
            </w:r>
          </w:p>
        </w:tc>
        <w:tc>
          <w:tcPr>
            <w:tcW w:w="93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c>
          <w:tcPr>
            <w:tcW w:w="1327"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r>
      <w:tr w:rsidR="00661687" w:rsidTr="00C30DD8">
        <w:trPr>
          <w:gridBefore w:val="1"/>
          <w:wBefore w:w="8" w:type="dxa"/>
          <w:trHeight w:hRule="exact" w:val="607"/>
        </w:trPr>
        <w:tc>
          <w:tcPr>
            <w:tcW w:w="870"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rPr>
            </w:pPr>
          </w:p>
        </w:tc>
        <w:tc>
          <w:tcPr>
            <w:tcW w:w="108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ind w:left="98"/>
              <w:rPr>
                <w:rStyle w:val="CharacterStyle1"/>
                <w:spacing w:val="-10"/>
              </w:rPr>
            </w:pPr>
            <w:r>
              <w:rPr>
                <w:rStyle w:val="CharacterStyle1"/>
                <w:spacing w:val="-10"/>
              </w:rPr>
              <w:t>12.20.1</w:t>
            </w:r>
          </w:p>
        </w:tc>
        <w:tc>
          <w:tcPr>
            <w:tcW w:w="5662"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ind w:left="90"/>
              <w:rPr>
                <w:rStyle w:val="CharacterStyle1"/>
                <w:spacing w:val="-7"/>
              </w:rPr>
            </w:pPr>
            <w:r>
              <w:rPr>
                <w:rStyle w:val="CharacterStyle1"/>
                <w:spacing w:val="-7"/>
              </w:rPr>
              <w:t>VTith residual type petroleum bitumen of grade VG 10</w:t>
            </w:r>
          </w:p>
        </w:tc>
        <w:tc>
          <w:tcPr>
            <w:tcW w:w="93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spacing w:val="-10"/>
              </w:rPr>
            </w:pPr>
            <w:r>
              <w:rPr>
                <w:rStyle w:val="CharacterStyle1"/>
                <w:spacing w:val="-10"/>
              </w:rPr>
              <w:t>sqm</w:t>
            </w:r>
          </w:p>
        </w:tc>
        <w:tc>
          <w:tcPr>
            <w:tcW w:w="1327"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spacing w:val="-10"/>
              </w:rPr>
            </w:pPr>
            <w:r>
              <w:rPr>
                <w:rStyle w:val="CharacterStyle1"/>
                <w:spacing w:val="-10"/>
              </w:rPr>
              <w:t>132.00</w:t>
            </w:r>
          </w:p>
        </w:tc>
      </w:tr>
      <w:tr w:rsidR="00661687" w:rsidTr="00C30DD8">
        <w:trPr>
          <w:gridBefore w:val="1"/>
          <w:wBefore w:w="8" w:type="dxa"/>
          <w:trHeight w:hRule="exact" w:val="1860"/>
        </w:trPr>
        <w:tc>
          <w:tcPr>
            <w:tcW w:w="870"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tabs>
                <w:tab w:val="decimal" w:pos="442"/>
              </w:tabs>
              <w:kinsoku w:val="0"/>
              <w:autoSpaceDE/>
              <w:autoSpaceDN/>
              <w:rPr>
                <w:rStyle w:val="CharacterStyle1"/>
                <w:spacing w:val="-10"/>
              </w:rPr>
            </w:pPr>
            <w:r>
              <w:rPr>
                <w:rStyle w:val="CharacterStyle1"/>
                <w:spacing w:val="-10"/>
              </w:rPr>
              <w:t>12.21</w:t>
            </w:r>
          </w:p>
        </w:tc>
        <w:tc>
          <w:tcPr>
            <w:tcW w:w="6750" w:type="dxa"/>
            <w:gridSpan w:val="4"/>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spacing w:line="230" w:lineRule="auto"/>
              <w:ind w:right="108"/>
              <w:jc w:val="both"/>
              <w:rPr>
                <w:rStyle w:val="CharacterStyle1"/>
                <w:spacing w:val="-7"/>
              </w:rPr>
            </w:pPr>
            <w:r>
              <w:rPr>
                <w:rStyle w:val="CharacterStyle1"/>
                <w:spacing w:val="3"/>
              </w:rPr>
              <w:t xml:space="preserve">Providing and applying two coals of High Albedo paint having </w:t>
            </w:r>
            <w:r>
              <w:rPr>
                <w:rStyle w:val="CharacterStyle1"/>
                <w:spacing w:val="-9"/>
              </w:rPr>
              <w:t xml:space="preserve">minimum Solar Reflective Index (SRI) 108 (with solar reflectance and </w:t>
            </w:r>
            <w:r>
              <w:rPr>
                <w:rStyle w:val="CharacterStyle1"/>
                <w:spacing w:val="-4"/>
              </w:rPr>
              <w:t xml:space="preserve">thermal emittance tested as per ASTM) C 1549 and ASTM C 1371 </w:t>
            </w:r>
            <w:r>
              <w:rPr>
                <w:rStyle w:val="CharacterStyle1"/>
                <w:spacing w:val="-7"/>
              </w:rPr>
              <w:t xml:space="preserve">respectively), VOC </w:t>
            </w:r>
            <w:r>
              <w:rPr>
                <w:rStyle w:val="CharacterStyle1"/>
                <w:b/>
                <w:bCs w:val="0"/>
                <w:spacing w:val="-7"/>
                <w:sz w:val="23"/>
                <w:szCs w:val="23"/>
              </w:rPr>
              <w:t xml:space="preserve">less </w:t>
            </w:r>
            <w:r>
              <w:rPr>
                <w:rStyle w:val="CharacterStyle1"/>
                <w:spacing w:val="-7"/>
              </w:rPr>
              <w:t xml:space="preserve">than 10 cc/gm. The coating thickness and the </w:t>
            </w:r>
            <w:r>
              <w:rPr>
                <w:rStyle w:val="CharacterStyle1"/>
              </w:rPr>
              <w:t xml:space="preserve">methodology of application shall be strictly as per mamfacturees </w:t>
            </w:r>
            <w:r>
              <w:rPr>
                <w:rStyle w:val="CharacterStyle1"/>
                <w:spacing w:val="4"/>
              </w:rPr>
              <w:t xml:space="preserve">specifications and as approved by engineer In charge. Surface </w:t>
            </w:r>
            <w:r>
              <w:rPr>
                <w:rStyle w:val="CharacterStyle1"/>
                <w:spacing w:val="-7"/>
              </w:rPr>
              <w:t>preparation includes rimming with metal wire brush to remove all dust,</w:t>
            </w:r>
          </w:p>
        </w:tc>
        <w:tc>
          <w:tcPr>
            <w:tcW w:w="938" w:type="dxa"/>
            <w:gridSpan w:val="2"/>
            <w:tcBorders>
              <w:top w:val="single" w:sz="6" w:space="0" w:color="auto"/>
              <w:left w:val="single" w:sz="6" w:space="0" w:color="auto"/>
              <w:bottom w:val="single" w:sz="6" w:space="0" w:color="auto"/>
              <w:right w:val="single" w:sz="6" w:space="0" w:color="auto"/>
            </w:tcBorders>
          </w:tcPr>
          <w:p w:rsidR="00661687" w:rsidRDefault="00661687" w:rsidP="004D2427">
            <w:pPr>
              <w:pStyle w:val="Style1"/>
              <w:kinsoku w:val="0"/>
              <w:autoSpaceDE/>
              <w:autoSpaceDN/>
              <w:rPr>
                <w:rStyle w:val="CharacterStyle1"/>
                <w:spacing w:val="-10"/>
              </w:rPr>
            </w:pPr>
            <w:r>
              <w:rPr>
                <w:rStyle w:val="CharacterStyle1"/>
                <w:spacing w:val="-10"/>
              </w:rPr>
              <w:t>sqm</w:t>
            </w:r>
          </w:p>
        </w:tc>
        <w:tc>
          <w:tcPr>
            <w:tcW w:w="1327" w:type="dxa"/>
            <w:gridSpan w:val="2"/>
            <w:tcBorders>
              <w:top w:val="single" w:sz="6" w:space="0" w:color="auto"/>
              <w:left w:val="single" w:sz="6" w:space="0" w:color="auto"/>
              <w:bottom w:val="single" w:sz="6" w:space="0" w:color="auto"/>
              <w:right w:val="single" w:sz="6" w:space="0" w:color="auto"/>
            </w:tcBorders>
          </w:tcPr>
          <w:p w:rsidR="00661687" w:rsidRDefault="00F31C51" w:rsidP="004D2427">
            <w:pPr>
              <w:pStyle w:val="Style1"/>
              <w:kinsoku w:val="0"/>
              <w:autoSpaceDE/>
              <w:autoSpaceDN/>
              <w:rPr>
                <w:rStyle w:val="CharacterStyle1"/>
                <w:spacing w:val="-10"/>
              </w:rPr>
            </w:pPr>
            <w:r>
              <w:rPr>
                <w:b w:val="0"/>
                <w:noProof/>
                <w:spacing w:val="-10"/>
              </w:rPr>
              <w:pict>
                <v:shape id="_x0000_s1058" type="#_x0000_t202" style="position:absolute;left:0;text-align:left;margin-left:32.35pt;margin-top:108.4pt;width:81.2pt;height:22.75pt;z-index:251682816;mso-position-horizontal-relative:text;mso-position-vertical-relative:text" filled="f" stroked="f">
                  <v:textbox style="mso-next-textbox:#_x0000_s1058">
                    <w:txbxContent>
                      <w:p w:rsidR="006A17B0" w:rsidRDefault="006A17B0" w:rsidP="0006415A">
                        <w:pPr>
                          <w:jc w:val="center"/>
                          <w:rPr>
                            <w:rFonts w:ascii="Times New Roman" w:hAnsi="Times New Roman" w:cs="Times New Roman"/>
                          </w:rPr>
                        </w:pPr>
                        <w:r>
                          <w:t>Page No.221</w:t>
                        </w:r>
                      </w:p>
                      <w:p w:rsidR="006A17B0" w:rsidRDefault="006A17B0" w:rsidP="0006415A"/>
                    </w:txbxContent>
                  </v:textbox>
                </v:shape>
              </w:pict>
            </w:r>
            <w:r w:rsidR="00661687">
              <w:rPr>
                <w:rStyle w:val="CharacterStyle1"/>
                <w:spacing w:val="-10"/>
              </w:rPr>
              <w:t>239.00</w:t>
            </w:r>
          </w:p>
        </w:tc>
      </w:tr>
      <w:tr w:rsidR="00661687" w:rsidTr="004D2427">
        <w:trPr>
          <w:gridAfter w:val="1"/>
          <w:wAfter w:w="8" w:type="dxa"/>
          <w:trHeight w:hRule="exact" w:val="660"/>
        </w:trPr>
        <w:tc>
          <w:tcPr>
            <w:tcW w:w="87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 xml:space="preserve">Item </w:t>
            </w:r>
            <w:r>
              <w:rPr>
                <w:color w:val="000000"/>
                <w:spacing w:val="-10"/>
              </w:rPr>
              <w:br/>
              <w:t>No.</w:t>
            </w:r>
          </w:p>
        </w:tc>
        <w:tc>
          <w:tcPr>
            <w:tcW w:w="6750" w:type="dxa"/>
            <w:gridSpan w:val="4"/>
            <w:tcBorders>
              <w:top w:val="single" w:sz="6" w:space="0" w:color="000000"/>
              <w:left w:val="single" w:sz="6" w:space="0" w:color="000000"/>
              <w:bottom w:val="single" w:sz="6" w:space="0" w:color="000000"/>
              <w:right w:val="single" w:sz="6" w:space="0" w:color="000000"/>
            </w:tcBorders>
          </w:tcPr>
          <w:p w:rsidR="00661687" w:rsidRDefault="00661687" w:rsidP="004D2427">
            <w:pPr>
              <w:ind w:right="2782"/>
              <w:jc w:val="right"/>
              <w:rPr>
                <w:color w:val="000000"/>
              </w:rPr>
            </w:pPr>
            <w:r>
              <w:rPr>
                <w:color w:val="000000"/>
              </w:rPr>
              <w:t>Description</w:t>
            </w:r>
          </w:p>
        </w:tc>
        <w:tc>
          <w:tcPr>
            <w:tcW w:w="93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Unit</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 xml:space="preserve">Rate (in </w:t>
            </w:r>
            <w:r>
              <w:rPr>
                <w:color w:val="000000"/>
                <w:spacing w:val="-10"/>
              </w:rPr>
              <w:br/>
              <w:t>Rs.)</w:t>
            </w:r>
          </w:p>
        </w:tc>
      </w:tr>
      <w:tr w:rsidR="00661687" w:rsidTr="004D2427">
        <w:trPr>
          <w:gridAfter w:val="1"/>
          <w:wAfter w:w="8" w:type="dxa"/>
          <w:trHeight w:hRule="exact" w:val="323"/>
        </w:trPr>
        <w:tc>
          <w:tcPr>
            <w:tcW w:w="87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6750" w:type="dxa"/>
            <w:gridSpan w:val="4"/>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93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gridAfter w:val="1"/>
          <w:wAfter w:w="8" w:type="dxa"/>
          <w:trHeight w:hRule="exact" w:val="1087"/>
        </w:trPr>
        <w:tc>
          <w:tcPr>
            <w:tcW w:w="87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6750" w:type="dxa"/>
            <w:gridSpan w:val="4"/>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72"/>
              <w:jc w:val="both"/>
              <w:rPr>
                <w:color w:val="000000"/>
                <w:spacing w:val="-3"/>
              </w:rPr>
            </w:pPr>
            <w:r>
              <w:rPr>
                <w:color w:val="000000"/>
                <w:spacing w:val="-3"/>
              </w:rPr>
              <w:t xml:space="preserve">fungus etc washing with water all complete. The contractor shall give </w:t>
            </w:r>
            <w:r>
              <w:rPr>
                <w:color w:val="000000"/>
                <w:spacing w:val="-8"/>
              </w:rPr>
              <w:t xml:space="preserve">5 years guanmtee for the perfcananee of SRI and </w:t>
            </w:r>
            <w:r>
              <w:rPr>
                <w:i/>
                <w:color w:val="000000"/>
                <w:spacing w:val="2"/>
                <w:w w:val="95"/>
              </w:rPr>
              <w:t xml:space="preserve">also </w:t>
            </w:r>
            <w:r>
              <w:rPr>
                <w:color w:val="000000"/>
                <w:spacing w:val="-8"/>
              </w:rPr>
              <w:t xml:space="preserve">the durability of </w:t>
            </w:r>
            <w:r>
              <w:rPr>
                <w:color w:val="000000"/>
                <w:spacing w:val="-5"/>
              </w:rPr>
              <w:t>coaling, all complete as per direction of Engineer-in-charge</w:t>
            </w:r>
          </w:p>
        </w:tc>
        <w:tc>
          <w:tcPr>
            <w:tcW w:w="93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gridAfter w:val="1"/>
          <w:wAfter w:w="8" w:type="dxa"/>
          <w:trHeight w:hRule="exact" w:val="2385"/>
        </w:trPr>
        <w:tc>
          <w:tcPr>
            <w:tcW w:w="87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12_22</w:t>
            </w:r>
          </w:p>
        </w:tc>
        <w:tc>
          <w:tcPr>
            <w:tcW w:w="6750" w:type="dxa"/>
            <w:gridSpan w:val="4"/>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4"/>
              </w:rPr>
            </w:pPr>
            <w:r>
              <w:rPr>
                <w:color w:val="000000"/>
                <w:spacing w:val="-4"/>
              </w:rPr>
              <w:t xml:space="preserve">Providing and fixing Heat Resistant Terrace Tiles (300 mm x 300 mm </w:t>
            </w:r>
            <w:r>
              <w:rPr>
                <w:color w:val="000000"/>
                <w:spacing w:val="-6"/>
              </w:rPr>
              <w:t xml:space="preserve">x 20 mm) with SRI (solar refractive index) &gt; 78, solar reflection &gt;0.70 </w:t>
            </w:r>
            <w:r>
              <w:rPr>
                <w:color w:val="000000"/>
                <w:spacing w:val="2"/>
              </w:rPr>
              <w:t xml:space="preserve">and initial emittmee &gt;0.75 on waterproof and sloped surface of </w:t>
            </w:r>
            <w:r>
              <w:rPr>
                <w:color w:val="000000"/>
                <w:spacing w:val="-6"/>
              </w:rPr>
              <w:t xml:space="preserve">terrace, laid on 20 mm thick Demon sand mortar in the ratio of 1:4 (1 </w:t>
            </w:r>
            <w:r>
              <w:rPr>
                <w:color w:val="000000"/>
                <w:spacing w:val="-7"/>
              </w:rPr>
              <w:t xml:space="preserve">cement : 4 sand) and grouting the joints with mix of white cement and </w:t>
            </w:r>
            <w:r>
              <w:rPr>
                <w:color w:val="000000"/>
                <w:spacing w:val="-6"/>
              </w:rPr>
              <w:t xml:space="preserve">marble powder in ratio of 1:1, including rubbing and polishing of the </w:t>
            </w:r>
            <w:r>
              <w:rPr>
                <w:color w:val="000000"/>
                <w:spacing w:val="-2"/>
              </w:rPr>
              <w:t xml:space="preserve">surface upto 3 cuts complete, including providing skirting upto 150 </w:t>
            </w:r>
            <w:r>
              <w:rPr>
                <w:color w:val="000000"/>
                <w:spacing w:val="-5"/>
              </w:rPr>
              <w:t>mm height along the parapet walls in the same manner.</w:t>
            </w:r>
          </w:p>
        </w:tc>
        <w:tc>
          <w:tcPr>
            <w:tcW w:w="93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1218.00</w:t>
            </w:r>
          </w:p>
        </w:tc>
      </w:tr>
      <w:tr w:rsidR="00661687" w:rsidTr="0081759C">
        <w:tblPrEx>
          <w:tblW w:w="0" w:type="auto"/>
          <w:tblInd w:w="15" w:type="dxa"/>
          <w:tblLayout w:type="fixed"/>
          <w:tblCellMar>
            <w:left w:w="0" w:type="dxa"/>
            <w:right w:w="0" w:type="dxa"/>
          </w:tblCellMar>
          <w:tblLook w:val="0000"/>
          <w:tblPrExChange w:id="607" w:author="Admin" w:date="2015-10-07T12:36:00Z">
            <w:tblPrEx>
              <w:tblW w:w="0" w:type="auto"/>
              <w:tblInd w:w="15" w:type="dxa"/>
              <w:tblLayout w:type="fixed"/>
              <w:tblCellMar>
                <w:left w:w="0" w:type="dxa"/>
                <w:right w:w="0" w:type="dxa"/>
              </w:tblCellMar>
              <w:tblLook w:val="0000"/>
            </w:tblPrEx>
          </w:tblPrExChange>
        </w:tblPrEx>
        <w:trPr>
          <w:gridAfter w:val="1"/>
          <w:wAfter w:w="8" w:type="dxa"/>
          <w:trHeight w:hRule="exact" w:val="1320"/>
          <w:trPrChange w:id="608" w:author="Admin" w:date="2015-10-07T12:36:00Z">
            <w:trPr>
              <w:gridAfter w:val="1"/>
              <w:wAfter w:w="8" w:type="dxa"/>
              <w:trHeight w:hRule="exact" w:val="1463"/>
            </w:trPr>
          </w:trPrChange>
        </w:trPr>
        <w:tc>
          <w:tcPr>
            <w:tcW w:w="870" w:type="dxa"/>
            <w:gridSpan w:val="2"/>
            <w:tcBorders>
              <w:top w:val="single" w:sz="6" w:space="0" w:color="000000"/>
              <w:left w:val="single" w:sz="6" w:space="0" w:color="000000"/>
              <w:bottom w:val="single" w:sz="6" w:space="0" w:color="000000"/>
              <w:right w:val="single" w:sz="6" w:space="0" w:color="000000"/>
            </w:tcBorders>
            <w:tcPrChange w:id="609" w:author="Admin" w:date="2015-10-07T12:36:00Z">
              <w:tcPr>
                <w:tcW w:w="870" w:type="dxa"/>
                <w:gridSpan w:val="3"/>
                <w:tcBorders>
                  <w:top w:val="single" w:sz="6" w:space="0" w:color="000000"/>
                  <w:left w:val="single" w:sz="6" w:space="0" w:color="000000"/>
                  <w:bottom w:val="single" w:sz="6" w:space="0" w:color="000000"/>
                  <w:right w:val="single" w:sz="6" w:space="0" w:color="000000"/>
                </w:tcBorders>
              </w:tcPr>
            </w:tcPrChange>
          </w:tcPr>
          <w:p w:rsidR="00661687" w:rsidRDefault="00661687" w:rsidP="004D2427">
            <w:pPr>
              <w:jc w:val="center"/>
              <w:rPr>
                <w:color w:val="000000"/>
                <w:spacing w:val="-10"/>
              </w:rPr>
            </w:pPr>
            <w:r>
              <w:rPr>
                <w:color w:val="000000"/>
                <w:spacing w:val="-10"/>
              </w:rPr>
              <w:t>1223</w:t>
            </w:r>
          </w:p>
        </w:tc>
        <w:tc>
          <w:tcPr>
            <w:tcW w:w="6750" w:type="dxa"/>
            <w:gridSpan w:val="4"/>
            <w:tcBorders>
              <w:top w:val="single" w:sz="6" w:space="0" w:color="000000"/>
              <w:left w:val="single" w:sz="6" w:space="0" w:color="000000"/>
              <w:bottom w:val="single" w:sz="6" w:space="0" w:color="000000"/>
              <w:right w:val="single" w:sz="6" w:space="0" w:color="000000"/>
            </w:tcBorders>
            <w:tcPrChange w:id="610" w:author="Admin" w:date="2015-10-07T12:36:00Z">
              <w:tcPr>
                <w:tcW w:w="6750" w:type="dxa"/>
                <w:gridSpan w:val="5"/>
                <w:tcBorders>
                  <w:top w:val="single" w:sz="6" w:space="0" w:color="000000"/>
                  <w:left w:val="single" w:sz="6" w:space="0" w:color="000000"/>
                  <w:bottom w:val="single" w:sz="6" w:space="0" w:color="000000"/>
                  <w:right w:val="single" w:sz="6" w:space="0" w:color="000000"/>
                </w:tcBorders>
              </w:tcPr>
            </w:tcPrChange>
          </w:tcPr>
          <w:p w:rsidR="00661687" w:rsidRDefault="00661687" w:rsidP="004D2427">
            <w:pPr>
              <w:ind w:left="108" w:right="108"/>
              <w:jc w:val="both"/>
              <w:rPr>
                <w:color w:val="000000"/>
                <w:spacing w:val="-1"/>
              </w:rPr>
            </w:pPr>
            <w:r>
              <w:rPr>
                <w:color w:val="000000"/>
                <w:spacing w:val="-1"/>
              </w:rPr>
              <w:t xml:space="preserve">Providing and laying pressed clay tiles (as per approved pattern 20 </w:t>
            </w:r>
            <w:r>
              <w:rPr>
                <w:color w:val="000000"/>
                <w:spacing w:val="-3"/>
              </w:rPr>
              <w:t xml:space="preserve">mm nominal thickness and of approved size) on roofs jointed with </w:t>
            </w:r>
            <w:r>
              <w:rPr>
                <w:color w:val="000000"/>
                <w:spacing w:val="-6"/>
              </w:rPr>
              <w:t xml:space="preserve">cement mortar 1:4 (1 cement • 4 sand) mixed with 2% integral water </w:t>
            </w:r>
            <w:r>
              <w:rPr>
                <w:color w:val="000000"/>
                <w:spacing w:val="-5"/>
              </w:rPr>
              <w:t>proofing compound laid over a bed of 20 mm thick cement mortar 1:4 (1 cement : 4 sand) and finished neat complete.</w:t>
            </w:r>
          </w:p>
        </w:tc>
        <w:tc>
          <w:tcPr>
            <w:tcW w:w="938" w:type="dxa"/>
            <w:gridSpan w:val="2"/>
            <w:tcBorders>
              <w:top w:val="single" w:sz="6" w:space="0" w:color="000000"/>
              <w:left w:val="single" w:sz="6" w:space="0" w:color="000000"/>
              <w:bottom w:val="single" w:sz="6" w:space="0" w:color="000000"/>
              <w:right w:val="single" w:sz="6" w:space="0" w:color="000000"/>
            </w:tcBorders>
            <w:tcPrChange w:id="611" w:author="Admin" w:date="2015-10-07T12:36:00Z">
              <w:tcPr>
                <w:tcW w:w="938" w:type="dxa"/>
                <w:gridSpan w:val="3"/>
                <w:tcBorders>
                  <w:top w:val="single" w:sz="6" w:space="0" w:color="000000"/>
                  <w:left w:val="single" w:sz="6" w:space="0" w:color="000000"/>
                  <w:bottom w:val="single" w:sz="6" w:space="0" w:color="000000"/>
                  <w:right w:val="single" w:sz="6" w:space="0" w:color="000000"/>
                </w:tcBorders>
              </w:tcPr>
            </w:tcPrChange>
          </w:tcPr>
          <w:p w:rsidR="00661687" w:rsidRDefault="00661687" w:rsidP="004D2427">
            <w:pPr>
              <w:jc w:val="center"/>
              <w:rPr>
                <w:color w:val="000000"/>
                <w:spacing w:val="-10"/>
              </w:rPr>
            </w:pPr>
            <w:r>
              <w:rPr>
                <w:color w:val="000000"/>
                <w:spacing w:val="-10"/>
              </w:rPr>
              <w:t>sqm</w:t>
            </w:r>
          </w:p>
        </w:tc>
        <w:tc>
          <w:tcPr>
            <w:tcW w:w="1327" w:type="dxa"/>
            <w:gridSpan w:val="2"/>
            <w:tcBorders>
              <w:top w:val="single" w:sz="6" w:space="0" w:color="000000"/>
              <w:left w:val="single" w:sz="6" w:space="0" w:color="000000"/>
              <w:bottom w:val="single" w:sz="6" w:space="0" w:color="000000"/>
              <w:right w:val="single" w:sz="6" w:space="0" w:color="000000"/>
            </w:tcBorders>
            <w:tcPrChange w:id="612" w:author="Admin" w:date="2015-10-07T12:36:00Z">
              <w:tcPr>
                <w:tcW w:w="1327" w:type="dxa"/>
                <w:gridSpan w:val="3"/>
                <w:tcBorders>
                  <w:top w:val="single" w:sz="6" w:space="0" w:color="000000"/>
                  <w:left w:val="single" w:sz="6" w:space="0" w:color="000000"/>
                  <w:bottom w:val="single" w:sz="6" w:space="0" w:color="000000"/>
                  <w:right w:val="single" w:sz="6" w:space="0" w:color="000000"/>
                </w:tcBorders>
              </w:tcPr>
            </w:tcPrChange>
          </w:tcPr>
          <w:p w:rsidR="00661687" w:rsidRDefault="00661687" w:rsidP="004D2427">
            <w:pPr>
              <w:jc w:val="center"/>
              <w:rPr>
                <w:color w:val="000000"/>
                <w:spacing w:val="-10"/>
              </w:rPr>
            </w:pPr>
            <w:r>
              <w:rPr>
                <w:color w:val="000000"/>
                <w:spacing w:val="-10"/>
              </w:rPr>
              <w:t>473.00</w:t>
            </w:r>
          </w:p>
        </w:tc>
      </w:tr>
      <w:tr w:rsidR="00661687" w:rsidTr="004D2427">
        <w:trPr>
          <w:gridAfter w:val="1"/>
          <w:wAfter w:w="8" w:type="dxa"/>
          <w:trHeight w:hRule="exact" w:val="1125"/>
        </w:trPr>
        <w:tc>
          <w:tcPr>
            <w:tcW w:w="87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12.24</w:t>
            </w:r>
          </w:p>
        </w:tc>
        <w:tc>
          <w:tcPr>
            <w:tcW w:w="6750" w:type="dxa"/>
            <w:gridSpan w:val="4"/>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6"/>
              </w:rPr>
            </w:pPr>
            <w:r>
              <w:rPr>
                <w:color w:val="000000"/>
                <w:spacing w:val="-6"/>
              </w:rPr>
              <w:t xml:space="preserve">Providing and fixing on roof pressed clay tile (Mangalor tile) 20 mm </w:t>
            </w:r>
            <w:r>
              <w:rPr>
                <w:color w:val="000000"/>
                <w:spacing w:val="-7"/>
              </w:rPr>
              <w:t xml:space="preserve">nominal thickness and of approved size and as per approved pattern on </w:t>
            </w:r>
            <w:r>
              <w:rPr>
                <w:b/>
                <w:i/>
                <w:color w:val="000000"/>
                <w:spacing w:val="5"/>
                <w:sz w:val="25"/>
              </w:rPr>
              <w:t xml:space="preserve">stcd </w:t>
            </w:r>
            <w:r>
              <w:rPr>
                <w:color w:val="000000"/>
                <w:spacing w:val="-5"/>
              </w:rPr>
              <w:t>frame work complete (steel frame work to be paid separately)</w:t>
            </w:r>
          </w:p>
        </w:tc>
        <w:tc>
          <w:tcPr>
            <w:tcW w:w="93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b/>
                <w:color w:val="000000"/>
                <w:spacing w:val="-10"/>
              </w:rPr>
            </w:pPr>
            <w:r>
              <w:rPr>
                <w:b/>
                <w:color w:val="000000"/>
                <w:spacing w:val="-10"/>
              </w:rPr>
              <w:t>sqm</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275.00</w:t>
            </w:r>
          </w:p>
        </w:tc>
      </w:tr>
      <w:tr w:rsidR="00661687" w:rsidTr="004D2427">
        <w:trPr>
          <w:gridAfter w:val="1"/>
          <w:wAfter w:w="8" w:type="dxa"/>
          <w:trHeight w:hRule="exact" w:val="1102"/>
        </w:trPr>
        <w:tc>
          <w:tcPr>
            <w:tcW w:w="87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12.25</w:t>
            </w:r>
          </w:p>
        </w:tc>
        <w:tc>
          <w:tcPr>
            <w:tcW w:w="6750" w:type="dxa"/>
            <w:gridSpan w:val="4"/>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72"/>
              <w:jc w:val="both"/>
              <w:rPr>
                <w:color w:val="000000"/>
                <w:spacing w:val="-9"/>
              </w:rPr>
            </w:pPr>
            <w:r>
              <w:rPr>
                <w:color w:val="000000"/>
                <w:spacing w:val="-9"/>
              </w:rPr>
              <w:t xml:space="preserve">Providing </w:t>
            </w:r>
            <w:r>
              <w:rPr>
                <w:b/>
                <w:i/>
                <w:color w:val="000000"/>
                <w:spacing w:val="1"/>
                <w:sz w:val="25"/>
              </w:rPr>
              <w:t xml:space="preserve">and </w:t>
            </w:r>
            <w:r>
              <w:rPr>
                <w:color w:val="000000"/>
                <w:spacing w:val="-9"/>
              </w:rPr>
              <w:t xml:space="preserve">laying on roof pressed clay tile ridge (Mangalore tile) of </w:t>
            </w:r>
            <w:r>
              <w:rPr>
                <w:color w:val="000000"/>
                <w:spacing w:val="-2"/>
              </w:rPr>
              <w:t xml:space="preserve">20mm thickness of approved pattern on </w:t>
            </w:r>
            <w:r>
              <w:rPr>
                <w:b/>
                <w:color w:val="000000"/>
                <w:spacing w:val="-2"/>
              </w:rPr>
              <w:t xml:space="preserve">steel </w:t>
            </w:r>
            <w:r>
              <w:rPr>
                <w:color w:val="000000"/>
                <w:spacing w:val="-2"/>
              </w:rPr>
              <w:t xml:space="preserve">frame work complete </w:t>
            </w:r>
            <w:r>
              <w:rPr>
                <w:color w:val="000000"/>
                <w:spacing w:val="-5"/>
              </w:rPr>
              <w:t>(steel frame work to be paid separately)</w:t>
            </w:r>
          </w:p>
        </w:tc>
        <w:tc>
          <w:tcPr>
            <w:tcW w:w="93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155.00</w:t>
            </w:r>
          </w:p>
        </w:tc>
      </w:tr>
      <w:tr w:rsidR="00661687" w:rsidTr="004D2427">
        <w:trPr>
          <w:gridAfter w:val="1"/>
          <w:wAfter w:w="8" w:type="dxa"/>
          <w:trHeight w:hRule="exact" w:val="1073"/>
        </w:trPr>
        <w:tc>
          <w:tcPr>
            <w:tcW w:w="87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4"/>
              </w:rPr>
            </w:pPr>
            <w:r>
              <w:rPr>
                <w:color w:val="000000"/>
                <w:spacing w:val="-14"/>
              </w:rPr>
              <w:t>12/6</w:t>
            </w:r>
          </w:p>
        </w:tc>
        <w:tc>
          <w:tcPr>
            <w:tcW w:w="6750" w:type="dxa"/>
            <w:gridSpan w:val="4"/>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4"/>
              </w:rPr>
            </w:pPr>
            <w:r>
              <w:rPr>
                <w:color w:val="000000"/>
                <w:spacing w:val="-4"/>
              </w:rPr>
              <w:t xml:space="preserve">Providing gels. 75x75 mm in cement concrete 1:2:4 (1 cement : 2 sand </w:t>
            </w:r>
            <w:r>
              <w:rPr>
                <w:color w:val="000000"/>
                <w:spacing w:val="-5"/>
              </w:rPr>
              <w:t>: 4 stone aggregate 10mm and down grade) including finishing with cement mortar 1:3 (1 cement : 3 sand) as per standard design :</w:t>
            </w:r>
          </w:p>
        </w:tc>
        <w:tc>
          <w:tcPr>
            <w:tcW w:w="93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gridAfter w:val="1"/>
          <w:wAfter w:w="8" w:type="dxa"/>
          <w:trHeight w:hRule="exact" w:val="570"/>
        </w:trPr>
        <w:tc>
          <w:tcPr>
            <w:tcW w:w="87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12.26.1</w:t>
            </w:r>
          </w:p>
        </w:tc>
        <w:tc>
          <w:tcPr>
            <w:tcW w:w="5662"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color w:val="000000"/>
                <w:spacing w:val="-4"/>
              </w:rPr>
            </w:pPr>
            <w:r>
              <w:rPr>
                <w:color w:val="000000"/>
                <w:spacing w:val="-4"/>
              </w:rPr>
              <w:t>In 75x75mm deep chase</w:t>
            </w:r>
          </w:p>
        </w:tc>
        <w:tc>
          <w:tcPr>
            <w:tcW w:w="93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8"/>
              </w:rPr>
            </w:pPr>
            <w:r>
              <w:rPr>
                <w:color w:val="000000"/>
                <w:spacing w:val="-18"/>
              </w:rPr>
              <w:t>meta</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99.00</w:t>
            </w:r>
          </w:p>
        </w:tc>
      </w:tr>
      <w:tr w:rsidR="00661687" w:rsidTr="004D2427">
        <w:trPr>
          <w:gridAfter w:val="1"/>
          <w:wAfter w:w="8" w:type="dxa"/>
          <w:trHeight w:hRule="exact" w:val="1710"/>
        </w:trPr>
        <w:tc>
          <w:tcPr>
            <w:tcW w:w="87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4"/>
              </w:rPr>
            </w:pPr>
            <w:r>
              <w:rPr>
                <w:color w:val="000000"/>
                <w:spacing w:val="-14"/>
              </w:rPr>
              <w:t>12/7</w:t>
            </w:r>
          </w:p>
        </w:tc>
        <w:tc>
          <w:tcPr>
            <w:tcW w:w="6750" w:type="dxa"/>
            <w:gridSpan w:val="4"/>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6"/>
              </w:rPr>
            </w:pPr>
            <w:r>
              <w:rPr>
                <w:color w:val="000000"/>
                <w:spacing w:val="-6"/>
              </w:rPr>
              <w:t xml:space="preserve">Making khurras 45x45 cm with average minimum thickness of 5 cm </w:t>
            </w:r>
            <w:r>
              <w:rPr>
                <w:color w:val="000000"/>
                <w:spacing w:val="-5"/>
              </w:rPr>
              <w:t xml:space="preserve">cement concrete 1:2:4 (1 cement : 2 sand : 4 graded done aggregate of </w:t>
            </w:r>
            <w:r>
              <w:rPr>
                <w:color w:val="000000"/>
                <w:spacing w:val="-3"/>
              </w:rPr>
              <w:t xml:space="preserve">20 mm nominal size) over P.V.C. sheet lmxlmx400micron, finished </w:t>
            </w:r>
            <w:r>
              <w:rPr>
                <w:color w:val="000000"/>
                <w:spacing w:val="-6"/>
              </w:rPr>
              <w:t xml:space="preserve">with 12mm cement plaster 1:3 (1 cement : 3 sand) and a coat of neat </w:t>
            </w:r>
            <w:r>
              <w:rPr>
                <w:color w:val="000000"/>
                <w:spacing w:val="4"/>
              </w:rPr>
              <w:t xml:space="preserve">cement rounding the edge and making and finishing the outlet </w:t>
            </w:r>
            <w:r>
              <w:rPr>
                <w:color w:val="000000"/>
                <w:spacing w:val="-10"/>
              </w:rPr>
              <w:t>complete.</w:t>
            </w:r>
          </w:p>
        </w:tc>
        <w:tc>
          <w:tcPr>
            <w:tcW w:w="93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156.00</w:t>
            </w:r>
          </w:p>
        </w:tc>
      </w:tr>
      <w:tr w:rsidR="00661687" w:rsidTr="004D2427">
        <w:trPr>
          <w:gridAfter w:val="1"/>
          <w:wAfter w:w="8" w:type="dxa"/>
          <w:trHeight w:hRule="exact" w:val="1515"/>
        </w:trPr>
        <w:tc>
          <w:tcPr>
            <w:tcW w:w="87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4"/>
              </w:rPr>
            </w:pPr>
            <w:r>
              <w:rPr>
                <w:color w:val="000000"/>
                <w:spacing w:val="-14"/>
              </w:rPr>
              <w:t>12/8</w:t>
            </w:r>
          </w:p>
        </w:tc>
        <w:tc>
          <w:tcPr>
            <w:tcW w:w="6750" w:type="dxa"/>
            <w:gridSpan w:val="4"/>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2"/>
              </w:rPr>
            </w:pPr>
            <w:r>
              <w:rPr>
                <w:color w:val="000000"/>
                <w:spacing w:val="-2"/>
              </w:rPr>
              <w:t xml:space="preserve">Providing and fixing M.S. holder bat clamps of approved design to </w:t>
            </w:r>
            <w:r>
              <w:rPr>
                <w:color w:val="000000"/>
                <w:spacing w:val="-1"/>
              </w:rPr>
              <w:t xml:space="preserve">C.I. or S.C.I. rain water pipes embedded in and including cement </w:t>
            </w:r>
            <w:r>
              <w:rPr>
                <w:color w:val="000000"/>
                <w:spacing w:val="6"/>
              </w:rPr>
              <w:t xml:space="preserve">concrete blocks 10x10x10cm of Cement accrete 1:2:4 mix (1 </w:t>
            </w:r>
            <w:r>
              <w:rPr>
                <w:color w:val="000000"/>
                <w:spacing w:val="-4"/>
              </w:rPr>
              <w:t>cement : 2 sand : 4 graded stone aggregate 20 mm nominal size) and cost of cutting holes and making good the walls etc</w:t>
            </w:r>
          </w:p>
        </w:tc>
        <w:tc>
          <w:tcPr>
            <w:tcW w:w="93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gridAfter w:val="1"/>
          <w:wAfter w:w="8" w:type="dxa"/>
          <w:trHeight w:hRule="exact" w:val="442"/>
        </w:trPr>
        <w:tc>
          <w:tcPr>
            <w:tcW w:w="87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1228,1</w:t>
            </w:r>
          </w:p>
        </w:tc>
        <w:tc>
          <w:tcPr>
            <w:tcW w:w="5662"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color w:val="000000"/>
                <w:spacing w:val="-10"/>
              </w:rPr>
            </w:pPr>
            <w:r>
              <w:rPr>
                <w:color w:val="000000"/>
                <w:spacing w:val="-10"/>
              </w:rPr>
              <w:t>100 mm diameter</w:t>
            </w:r>
          </w:p>
        </w:tc>
        <w:tc>
          <w:tcPr>
            <w:tcW w:w="93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107.00</w:t>
            </w:r>
          </w:p>
        </w:tc>
      </w:tr>
      <w:tr w:rsidR="00661687" w:rsidTr="004D2427">
        <w:trPr>
          <w:gridAfter w:val="1"/>
          <w:wAfter w:w="8" w:type="dxa"/>
          <w:trHeight w:hRule="exact" w:val="563"/>
        </w:trPr>
        <w:tc>
          <w:tcPr>
            <w:tcW w:w="87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12.28/</w:t>
            </w:r>
          </w:p>
        </w:tc>
        <w:tc>
          <w:tcPr>
            <w:tcW w:w="5662"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color w:val="000000"/>
                <w:spacing w:val="-10"/>
              </w:rPr>
            </w:pPr>
            <w:r>
              <w:rPr>
                <w:color w:val="000000"/>
                <w:spacing w:val="-10"/>
              </w:rPr>
              <w:t>150 mm diameter</w:t>
            </w:r>
          </w:p>
        </w:tc>
        <w:tc>
          <w:tcPr>
            <w:tcW w:w="93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112.00</w:t>
            </w:r>
          </w:p>
        </w:tc>
      </w:tr>
      <w:tr w:rsidR="00661687" w:rsidTr="004D2427">
        <w:trPr>
          <w:gridAfter w:val="1"/>
          <w:wAfter w:w="8" w:type="dxa"/>
          <w:trHeight w:hRule="exact" w:val="427"/>
        </w:trPr>
        <w:tc>
          <w:tcPr>
            <w:tcW w:w="87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12,29</w:t>
            </w:r>
          </w:p>
        </w:tc>
        <w:tc>
          <w:tcPr>
            <w:tcW w:w="6750" w:type="dxa"/>
            <w:gridSpan w:val="4"/>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8"/>
              </w:rPr>
            </w:pPr>
            <w:r>
              <w:rPr>
                <w:color w:val="000000"/>
                <w:spacing w:val="-8"/>
              </w:rPr>
              <w:t xml:space="preserve">Providing and fixing sand </w:t>
            </w:r>
            <w:r>
              <w:rPr>
                <w:b/>
                <w:i/>
                <w:color w:val="000000"/>
                <w:spacing w:val="2"/>
                <w:sz w:val="25"/>
              </w:rPr>
              <w:t xml:space="preserve">cast </w:t>
            </w:r>
            <w:r>
              <w:rPr>
                <w:color w:val="000000"/>
                <w:spacing w:val="-8"/>
              </w:rPr>
              <w:t xml:space="preserve">iron </w:t>
            </w:r>
            <w:r>
              <w:rPr>
                <w:b/>
                <w:i/>
                <w:color w:val="000000"/>
                <w:spacing w:val="2"/>
                <w:sz w:val="25"/>
              </w:rPr>
              <w:t xml:space="preserve">rain </w:t>
            </w:r>
            <w:r>
              <w:rPr>
                <w:color w:val="000000"/>
                <w:spacing w:val="-8"/>
              </w:rPr>
              <w:t>water pipes.</w:t>
            </w:r>
          </w:p>
        </w:tc>
        <w:tc>
          <w:tcPr>
            <w:tcW w:w="93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gridAfter w:val="1"/>
          <w:wAfter w:w="8" w:type="dxa"/>
          <w:trHeight w:hRule="exact" w:val="435"/>
        </w:trPr>
        <w:tc>
          <w:tcPr>
            <w:tcW w:w="87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12.29.1</w:t>
            </w:r>
          </w:p>
        </w:tc>
        <w:tc>
          <w:tcPr>
            <w:tcW w:w="5662"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right="1627"/>
              <w:jc w:val="right"/>
              <w:rPr>
                <w:color w:val="000000"/>
                <w:spacing w:val="-9"/>
              </w:rPr>
            </w:pPr>
            <w:r>
              <w:rPr>
                <w:color w:val="000000"/>
                <w:spacing w:val="-9"/>
              </w:rPr>
              <w:t>1 100 mm die minimum wall thickness 5mm</w:t>
            </w:r>
          </w:p>
        </w:tc>
        <w:tc>
          <w:tcPr>
            <w:tcW w:w="938"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meter</w:t>
            </w:r>
          </w:p>
        </w:tc>
        <w:tc>
          <w:tcPr>
            <w:tcW w:w="1327"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871.00</w:t>
            </w:r>
          </w:p>
        </w:tc>
      </w:tr>
    </w:tbl>
    <w:p w:rsidR="00661687" w:rsidRDefault="00661687" w:rsidP="00661687">
      <w:pPr>
        <w:pStyle w:val="Style2"/>
        <w:tabs>
          <w:tab w:val="right" w:pos="10028"/>
        </w:tabs>
        <w:kinsoku w:val="0"/>
        <w:autoSpaceDE/>
        <w:autoSpaceDN/>
        <w:adjustRightInd/>
        <w:spacing w:line="218" w:lineRule="auto"/>
        <w:rPr>
          <w:rStyle w:val="CharacterStyle2"/>
          <w:spacing w:val="-10"/>
          <w:sz w:val="19"/>
          <w:szCs w:val="19"/>
        </w:rPr>
      </w:pPr>
    </w:p>
    <w:p w:rsidR="0006415A" w:rsidRDefault="0006415A" w:rsidP="00661687">
      <w:pPr>
        <w:pStyle w:val="Style2"/>
        <w:tabs>
          <w:tab w:val="right" w:pos="10028"/>
        </w:tabs>
        <w:kinsoku w:val="0"/>
        <w:autoSpaceDE/>
        <w:autoSpaceDN/>
        <w:adjustRightInd/>
        <w:spacing w:line="218" w:lineRule="auto"/>
        <w:rPr>
          <w:rStyle w:val="CharacterStyle2"/>
          <w:spacing w:val="-10"/>
          <w:sz w:val="19"/>
          <w:szCs w:val="19"/>
        </w:rPr>
      </w:pPr>
    </w:p>
    <w:p w:rsidR="0006415A" w:rsidRDefault="0006415A" w:rsidP="0006415A">
      <w:pPr>
        <w:jc w:val="center"/>
        <w:rPr>
          <w:rFonts w:ascii="Times New Roman" w:hAnsi="Times New Roman" w:cs="Times New Roman"/>
        </w:rPr>
      </w:pPr>
      <w:r>
        <w:t>Page No.222</w:t>
      </w:r>
    </w:p>
    <w:p w:rsidR="0006415A" w:rsidRDefault="0006415A" w:rsidP="0006415A">
      <w:pPr>
        <w:pStyle w:val="Style2"/>
        <w:tabs>
          <w:tab w:val="right" w:pos="10028"/>
        </w:tabs>
        <w:kinsoku w:val="0"/>
        <w:autoSpaceDE/>
        <w:autoSpaceDN/>
        <w:adjustRightInd/>
        <w:spacing w:line="218" w:lineRule="auto"/>
        <w:jc w:val="center"/>
        <w:rPr>
          <w:rStyle w:val="CharacterStyle2"/>
          <w:spacing w:val="-10"/>
          <w:sz w:val="19"/>
          <w:szCs w:val="19"/>
        </w:rPr>
      </w:pPr>
    </w:p>
    <w:p w:rsidR="00661687" w:rsidRDefault="00661687" w:rsidP="00661687">
      <w:pPr>
        <w:pStyle w:val="Style2"/>
        <w:tabs>
          <w:tab w:val="right" w:pos="10028"/>
        </w:tabs>
        <w:kinsoku w:val="0"/>
        <w:autoSpaceDE/>
        <w:autoSpaceDN/>
        <w:adjustRightInd/>
        <w:spacing w:line="218" w:lineRule="auto"/>
        <w:rPr>
          <w:rStyle w:val="CharacterStyle2"/>
          <w:spacing w:val="-10"/>
          <w:sz w:val="19"/>
          <w:szCs w:val="19"/>
        </w:rPr>
      </w:pPr>
    </w:p>
    <w:tbl>
      <w:tblPr>
        <w:tblW w:w="0" w:type="auto"/>
        <w:tblInd w:w="15" w:type="dxa"/>
        <w:tblLayout w:type="fixed"/>
        <w:tblCellMar>
          <w:left w:w="0" w:type="dxa"/>
          <w:right w:w="0" w:type="dxa"/>
        </w:tblCellMar>
        <w:tblLook w:val="04A0"/>
      </w:tblPr>
      <w:tblGrid>
        <w:gridCol w:w="870"/>
        <w:gridCol w:w="1088"/>
        <w:gridCol w:w="5662"/>
        <w:gridCol w:w="938"/>
        <w:gridCol w:w="1327"/>
      </w:tblGrid>
      <w:tr w:rsidR="00661687" w:rsidTr="004D2427">
        <w:trPr>
          <w:trHeight w:hRule="exact" w:val="66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 xml:space="preserve">Item </w:t>
            </w:r>
            <w:r>
              <w:rPr>
                <w:color w:val="000000"/>
                <w:spacing w:val="-10"/>
              </w:rPr>
              <w:br/>
              <w:t>No.</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rPr>
            </w:pPr>
            <w:r>
              <w:rPr>
                <w:color w:val="000000"/>
              </w:rPr>
              <w:t>Description</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Unit</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 xml:space="preserve">Rate (in </w:t>
            </w:r>
            <w:r>
              <w:rPr>
                <w:color w:val="000000"/>
                <w:spacing w:val="-10"/>
              </w:rPr>
              <w:br/>
              <w:t>Rs.)</w:t>
            </w:r>
          </w:p>
        </w:tc>
      </w:tr>
      <w:tr w:rsidR="00661687" w:rsidTr="004D2427">
        <w:trPr>
          <w:trHeight w:hRule="exact" w:val="32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55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12.29.2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rPr>
            </w:pPr>
            <w:r>
              <w:rPr>
                <w:color w:val="000000"/>
              </w:rPr>
              <w:t>150 mm dia minimum wall thiclmess 5=</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8"/>
              </w:rPr>
            </w:pPr>
            <w:r>
              <w:rPr>
                <w:color w:val="000000"/>
                <w:spacing w:val="-18"/>
              </w:rPr>
              <w:t>meta</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1081.00</w:t>
            </w:r>
          </w:p>
        </w:tc>
      </w:tr>
      <w:tr w:rsidR="00661687" w:rsidTr="004D2427">
        <w:trPr>
          <w:trHeight w:hRule="exact" w:val="72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ind w:right="172"/>
              <w:jc w:val="right"/>
              <w:rPr>
                <w:color w:val="000000"/>
                <w:spacing w:val="-10"/>
              </w:rPr>
            </w:pPr>
            <w:r>
              <w:rPr>
                <w:color w:val="000000"/>
                <w:spacing w:val="-10"/>
              </w:rPr>
              <w:t>1230</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rPr>
                <w:color w:val="000000"/>
                <w:spacing w:val="-4"/>
              </w:rPr>
            </w:pPr>
            <w:r>
              <w:rPr>
                <w:color w:val="000000"/>
                <w:spacing w:val="-4"/>
              </w:rPr>
              <w:t xml:space="preserve">Providing lead caulked joints to sand cast iron rain water pipes and </w:t>
            </w:r>
            <w:r>
              <w:rPr>
                <w:color w:val="000000"/>
                <w:spacing w:val="-6"/>
              </w:rPr>
              <w:t>fittings :</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1230,1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6"/>
              </w:rPr>
            </w:pPr>
            <w:r>
              <w:rPr>
                <w:color w:val="000000"/>
                <w:spacing w:val="-6"/>
              </w:rPr>
              <w:t>100 mm dia. Pipe</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221.00</w:t>
            </w:r>
          </w:p>
        </w:tc>
      </w:tr>
      <w:tr w:rsidR="00661687" w:rsidTr="004D2427">
        <w:trPr>
          <w:trHeight w:hRule="exact" w:val="442"/>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12.30,2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6"/>
              </w:rPr>
            </w:pPr>
            <w:r>
              <w:rPr>
                <w:color w:val="000000"/>
                <w:spacing w:val="-6"/>
              </w:rPr>
              <w:t>150 mm dia. Pipe</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309.00</w:t>
            </w:r>
          </w:p>
        </w:tc>
      </w:tr>
      <w:tr w:rsidR="00661687" w:rsidTr="004D2427">
        <w:trPr>
          <w:trHeight w:hRule="exact" w:val="125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421"/>
              </w:tabs>
              <w:rPr>
                <w:color w:val="000000"/>
                <w:spacing w:val="-10"/>
              </w:rPr>
            </w:pPr>
            <w:r>
              <w:rPr>
                <w:color w:val="000000"/>
                <w:spacing w:val="-10"/>
              </w:rPr>
              <w:t>12.31</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3"/>
              </w:rPr>
            </w:pPr>
            <w:r>
              <w:rPr>
                <w:color w:val="000000"/>
                <w:spacing w:val="-3"/>
              </w:rPr>
              <w:t xml:space="preserve">Providing, fixing and embedding sand cast iron accessories for rain </w:t>
            </w:r>
            <w:r>
              <w:rPr>
                <w:b/>
                <w:i/>
                <w:color w:val="000000"/>
                <w:spacing w:val="8"/>
              </w:rPr>
              <w:t xml:space="preserve">water </w:t>
            </w:r>
            <w:r>
              <w:rPr>
                <w:color w:val="000000"/>
                <w:spacing w:val="-2"/>
              </w:rPr>
              <w:t xml:space="preserve">pipes in the masonry surrounded with 12 mm thick Demon </w:t>
            </w:r>
            <w:r>
              <w:rPr>
                <w:color w:val="000000"/>
                <w:spacing w:val="-5"/>
              </w:rPr>
              <w:t xml:space="preserve">mortar of the same mix, as that of masonry (lead raulking will be paid </w:t>
            </w:r>
            <w:r>
              <w:rPr>
                <w:color w:val="000000"/>
                <w:spacing w:val="-6"/>
              </w:rPr>
              <w:t>for separately) :</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397"/>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12.31,1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10"/>
              </w:rPr>
            </w:pPr>
            <w:r>
              <w:rPr>
                <w:color w:val="000000"/>
                <w:spacing w:val="-10"/>
              </w:rPr>
              <w:t>Sand easel iron bend :</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398"/>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12.31.1.1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10"/>
              </w:rPr>
            </w:pPr>
            <w:r>
              <w:rPr>
                <w:color w:val="000000"/>
                <w:spacing w:val="-10"/>
              </w:rPr>
              <w:t>150 mm diameter</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470.00</w:t>
            </w:r>
          </w:p>
        </w:tc>
      </w:tr>
      <w:tr w:rsidR="00661687" w:rsidTr="004D2427">
        <w:trPr>
          <w:trHeight w:hRule="exact" w:val="40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12.31.12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10"/>
              </w:rPr>
            </w:pPr>
            <w:r>
              <w:rPr>
                <w:color w:val="000000"/>
                <w:spacing w:val="-10"/>
              </w:rPr>
              <w:t>100 mm diameter</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383.00</w:t>
            </w:r>
          </w:p>
        </w:tc>
      </w:tr>
      <w:tr w:rsidR="00661687" w:rsidTr="004D2427">
        <w:trPr>
          <w:trHeight w:hRule="exact" w:val="397"/>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12.31,2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10"/>
              </w:rPr>
            </w:pPr>
            <w:r>
              <w:rPr>
                <w:color w:val="000000"/>
                <w:spacing w:val="-10"/>
              </w:rPr>
              <w:t>Sand easel iron plain shoes :</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0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12.31,2,1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10"/>
              </w:rPr>
            </w:pPr>
            <w:r>
              <w:rPr>
                <w:color w:val="000000"/>
                <w:spacing w:val="-10"/>
              </w:rPr>
              <w:t>150 mm diameter</w:t>
            </w:r>
          </w:p>
        </w:tc>
        <w:tc>
          <w:tcPr>
            <w:tcW w:w="938" w:type="dxa"/>
            <w:tcBorders>
              <w:top w:val="single" w:sz="6" w:space="0" w:color="000000"/>
              <w:left w:val="single" w:sz="6" w:space="0" w:color="000000"/>
              <w:bottom w:val="single" w:sz="6" w:space="0" w:color="000000"/>
              <w:right w:val="single" w:sz="6" w:space="0" w:color="000000"/>
            </w:tcBorders>
            <w:vAlign w:val="center"/>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488.00</w:t>
            </w:r>
          </w:p>
        </w:tc>
      </w:tr>
      <w:tr w:rsidR="00661687" w:rsidTr="004D2427">
        <w:trPr>
          <w:trHeight w:hRule="exact" w:val="62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12.31.22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10"/>
              </w:rPr>
            </w:pPr>
            <w:r>
              <w:rPr>
                <w:color w:val="000000"/>
                <w:spacing w:val="-10"/>
              </w:rPr>
              <w:t>100 mm diameter</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412.00</w:t>
            </w:r>
          </w:p>
        </w:tc>
      </w:tr>
      <w:tr w:rsidR="00661687" w:rsidTr="004D2427">
        <w:trPr>
          <w:trHeight w:hRule="exact" w:val="1492"/>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421"/>
              </w:tabs>
              <w:rPr>
                <w:color w:val="000000"/>
                <w:spacing w:val="-10"/>
              </w:rPr>
            </w:pPr>
            <w:r>
              <w:rPr>
                <w:color w:val="000000"/>
                <w:spacing w:val="-10"/>
              </w:rPr>
              <w:t>12.32</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5" w:right="108"/>
              <w:jc w:val="both"/>
              <w:rPr>
                <w:color w:val="000000"/>
                <w:spacing w:val="-7"/>
              </w:rPr>
            </w:pPr>
            <w:r>
              <w:rPr>
                <w:color w:val="000000"/>
                <w:spacing w:val="-7"/>
              </w:rPr>
              <w:t xml:space="preserve">Providing and fixing on wall face Unplasticised Rigid PVC rain water </w:t>
            </w:r>
            <w:r>
              <w:rPr>
                <w:color w:val="000000"/>
                <w:spacing w:val="-2"/>
              </w:rPr>
              <w:t xml:space="preserve">pipes conforming to IS : 13592 Type A including jointing with seal </w:t>
            </w:r>
            <w:r>
              <w:rPr>
                <w:color w:val="000000"/>
                <w:spacing w:val="7"/>
              </w:rPr>
              <w:t xml:space="preserve">ring conforming to IS : 5382 leaving 10 mm gap for thermal </w:t>
            </w:r>
            <w:r>
              <w:rPr>
                <w:color w:val="000000"/>
                <w:spacing w:val="-10"/>
              </w:rPr>
              <w:t>expansion_</w:t>
            </w:r>
          </w:p>
          <w:p w:rsidR="00661687" w:rsidRDefault="00661687" w:rsidP="004D2427">
            <w:pPr>
              <w:spacing w:before="72"/>
              <w:ind w:left="105"/>
              <w:rPr>
                <w:color w:val="000000"/>
                <w:spacing w:val="-6"/>
              </w:rPr>
            </w:pPr>
            <w:r>
              <w:rPr>
                <w:color w:val="000000"/>
                <w:spacing w:val="-6"/>
              </w:rPr>
              <w:t>(i) Single socketed pipes</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4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12.32.1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6"/>
              </w:rPr>
            </w:pPr>
            <w:r>
              <w:rPr>
                <w:color w:val="000000"/>
                <w:spacing w:val="-6"/>
              </w:rPr>
              <w:t>75 mm diameter (minimum wall thickness 1.8mm)</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136.00</w:t>
            </w:r>
          </w:p>
        </w:tc>
      </w:tr>
      <w:tr w:rsidR="00661687" w:rsidTr="004D2427">
        <w:trPr>
          <w:trHeight w:hRule="exact" w:val="637"/>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12.32.2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8"/>
              </w:rPr>
            </w:pPr>
            <w:r>
              <w:rPr>
                <w:color w:val="000000"/>
                <w:spacing w:val="-8"/>
              </w:rPr>
              <w:t>110 mm diameter (minimum wall Thiclmess 2.2mm)</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238.00</w:t>
            </w:r>
          </w:p>
        </w:tc>
      </w:tr>
      <w:tr w:rsidR="00661687" w:rsidTr="004D2427">
        <w:trPr>
          <w:trHeight w:hRule="exact" w:val="134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421"/>
              </w:tabs>
              <w:rPr>
                <w:color w:val="000000"/>
                <w:spacing w:val="-10"/>
              </w:rPr>
            </w:pPr>
            <w:r>
              <w:rPr>
                <w:color w:val="000000"/>
                <w:spacing w:val="-10"/>
              </w:rPr>
              <w:t>12.33</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1"/>
              </w:rPr>
            </w:pPr>
            <w:r>
              <w:rPr>
                <w:color w:val="000000"/>
                <w:spacing w:val="1"/>
              </w:rPr>
              <w:t xml:space="preserve">Providing and fixing on wall face Unplasticised - PVC moulded </w:t>
            </w:r>
            <w:r>
              <w:rPr>
                <w:color w:val="000000"/>
                <w:spacing w:val="-2"/>
              </w:rPr>
              <w:t xml:space="preserve">fittings/ accessceies for Unplasticised Rigid PVC rain water pipes </w:t>
            </w:r>
            <w:r>
              <w:rPr>
                <w:color w:val="000000"/>
                <w:spacing w:val="-3"/>
              </w:rPr>
              <w:t xml:space="preserve">conforming to IS : 13592 Type A including jointing with seal ring </w:t>
            </w:r>
            <w:r>
              <w:rPr>
                <w:color w:val="000000"/>
                <w:spacing w:val="-9"/>
              </w:rPr>
              <w:t xml:space="preserve">conforming to IS : 5382 leaving 10 mm </w:t>
            </w:r>
            <w:r>
              <w:rPr>
                <w:color w:val="000000"/>
                <w:spacing w:val="1"/>
                <w:w w:val="115"/>
              </w:rPr>
              <w:t xml:space="preserve">gap for </w:t>
            </w:r>
            <w:r>
              <w:rPr>
                <w:color w:val="000000"/>
                <w:spacing w:val="-9"/>
              </w:rPr>
              <w:t>thermal expansion_</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10"/>
              </w:rPr>
            </w:pPr>
            <w:r>
              <w:rPr>
                <w:color w:val="000000"/>
                <w:spacing w:val="-10"/>
              </w:rPr>
              <w:t>Coupler</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27"/>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12.33,1.1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6"/>
              </w:rPr>
            </w:pPr>
            <w:r>
              <w:rPr>
                <w:color w:val="000000"/>
                <w:spacing w:val="-6"/>
              </w:rPr>
              <w:t>75 mm (minimum wall thickness 1.8mm)</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117.00</w:t>
            </w:r>
          </w:p>
        </w:tc>
      </w:tr>
      <w:tr w:rsidR="00661687"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12.33,12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6"/>
              </w:rPr>
            </w:pPr>
            <w:r>
              <w:rPr>
                <w:color w:val="000000"/>
                <w:spacing w:val="-6"/>
              </w:rPr>
              <w:t>110 mm (minimum wall thickness 22mm)</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154.00</w:t>
            </w:r>
          </w:p>
        </w:tc>
      </w:tr>
      <w:tr w:rsidR="00661687" w:rsidTr="004D2427">
        <w:trPr>
          <w:trHeight w:hRule="exact" w:val="428"/>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6"/>
              </w:rPr>
            </w:pPr>
            <w:r>
              <w:rPr>
                <w:color w:val="000000"/>
                <w:spacing w:val="-6"/>
              </w:rPr>
              <w:t>Single push fit Coupler :</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12.33.2.1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6"/>
              </w:rPr>
            </w:pPr>
            <w:r>
              <w:rPr>
                <w:color w:val="000000"/>
                <w:spacing w:val="-6"/>
              </w:rPr>
              <w:t>75 mm (minimum wall thickness 1.8mm)</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140.00</w:t>
            </w:r>
          </w:p>
        </w:tc>
      </w:tr>
      <w:tr w:rsidR="00661687"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12.33.22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6"/>
              </w:rPr>
            </w:pPr>
            <w:r>
              <w:rPr>
                <w:color w:val="000000"/>
                <w:spacing w:val="-6"/>
              </w:rPr>
              <w:t>110 mm (minimum wall thickness 2 2mm)</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195.00</w:t>
            </w:r>
          </w:p>
        </w:tc>
      </w:tr>
      <w:tr w:rsidR="00661687"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12.33,3</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6"/>
              </w:rPr>
            </w:pPr>
            <w:r>
              <w:rPr>
                <w:color w:val="000000"/>
                <w:spacing w:val="-6"/>
              </w:rPr>
              <w:t>Single tee with door</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27"/>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12.33,3.1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4"/>
              </w:rPr>
            </w:pPr>
            <w:r>
              <w:rPr>
                <w:color w:val="000000"/>
                <w:spacing w:val="-4"/>
              </w:rPr>
              <w:t>75s75s75 mm (minimum wall thickness 1.8mm)</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230,00</w:t>
            </w:r>
          </w:p>
        </w:tc>
      </w:tr>
      <w:tr w:rsidR="00661687" w:rsidTr="004D2427">
        <w:trPr>
          <w:trHeight w:hRule="exact" w:val="488"/>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12.33.32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6"/>
              </w:rPr>
            </w:pPr>
            <w:r>
              <w:rPr>
                <w:color w:val="000000"/>
                <w:spacing w:val="-6"/>
              </w:rPr>
              <w:t>110x110x110 mm (minimum wall thickness 2.2mm)</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346.00</w:t>
            </w:r>
          </w:p>
        </w:tc>
      </w:tr>
      <w:tr w:rsidR="00661687" w:rsidTr="004D2427">
        <w:trPr>
          <w:trHeight w:hRule="exact" w:val="442"/>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12.33.4</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color w:val="000000"/>
                <w:spacing w:val="-6"/>
              </w:rPr>
            </w:pPr>
            <w:r>
              <w:rPr>
                <w:color w:val="000000"/>
                <w:spacing w:val="-6"/>
              </w:rPr>
              <w:t>Single tee without door</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F31C51" w:rsidP="004D2427">
            <w:pPr>
              <w:rPr>
                <w:color w:val="000000"/>
                <w:sz w:val="20"/>
              </w:rPr>
            </w:pPr>
            <w:r>
              <w:rPr>
                <w:noProof/>
                <w:color w:val="000000"/>
                <w:sz w:val="20"/>
                <w:lang w:bidi="hi-IN"/>
              </w:rPr>
              <w:pict>
                <v:shape id="_x0000_s1059" type="#_x0000_t202" style="position:absolute;margin-left:32.35pt;margin-top:40.75pt;width:81.2pt;height:22.75pt;z-index:251683840;mso-position-horizontal-relative:text;mso-position-vertical-relative:text" filled="f" stroked="f">
                  <v:textbox style="mso-next-textbox:#_x0000_s1059">
                    <w:txbxContent>
                      <w:p w:rsidR="006A17B0" w:rsidRDefault="006A17B0" w:rsidP="00727D30">
                        <w:pPr>
                          <w:jc w:val="center"/>
                          <w:rPr>
                            <w:rFonts w:ascii="Times New Roman" w:hAnsi="Times New Roman" w:cs="Times New Roman"/>
                          </w:rPr>
                        </w:pPr>
                        <w:r>
                          <w:t>Page No.223</w:t>
                        </w:r>
                      </w:p>
                      <w:p w:rsidR="006A17B0" w:rsidRDefault="006A17B0" w:rsidP="00727D30"/>
                    </w:txbxContent>
                  </v:textbox>
                </v:shape>
              </w:pict>
            </w:r>
          </w:p>
        </w:tc>
      </w:tr>
      <w:tr w:rsidR="00661687" w:rsidTr="004D2427">
        <w:trPr>
          <w:trHeight w:hRule="exact" w:val="66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 xml:space="preserve">Item </w:t>
            </w:r>
            <w:r>
              <w:rPr>
                <w:color w:val="000000"/>
                <w:spacing w:val="-10"/>
              </w:rPr>
              <w:br/>
              <w:t>No.</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rPr>
            </w:pPr>
            <w:r>
              <w:rPr>
                <w:color w:val="000000"/>
              </w:rPr>
              <w:t>Description</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Unit</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 xml:space="preserve">Rate (in </w:t>
            </w:r>
            <w:r>
              <w:rPr>
                <w:color w:val="000000"/>
                <w:spacing w:val="-10"/>
              </w:rPr>
              <w:br/>
              <w:t>Rs.)</w:t>
            </w:r>
          </w:p>
        </w:tc>
      </w:tr>
      <w:tr w:rsidR="00661687" w:rsidTr="004D2427">
        <w:trPr>
          <w:trHeight w:hRule="exact" w:val="32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12.33.4.1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6"/>
              </w:rPr>
            </w:pPr>
            <w:r>
              <w:rPr>
                <w:color w:val="000000"/>
                <w:spacing w:val="-6"/>
              </w:rPr>
              <w:t>75x75x75 ram (minimum wall thickness 1.8mm)</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201.00</w:t>
            </w:r>
          </w:p>
        </w:tc>
      </w:tr>
      <w:tr w:rsidR="00661687"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12.33.4.2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5"/>
              </w:rPr>
            </w:pPr>
            <w:r>
              <w:rPr>
                <w:color w:val="000000"/>
                <w:spacing w:val="-5"/>
              </w:rPr>
              <w:t>110x110x110 mm (minimum wall thickness 22mm)</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266.00</w:t>
            </w:r>
          </w:p>
        </w:tc>
      </w:tr>
      <w:tr w:rsidR="00661687"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12.33.5</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10"/>
              </w:rPr>
            </w:pPr>
            <w:r>
              <w:rPr>
                <w:color w:val="000000"/>
                <w:spacing w:val="-10"/>
              </w:rPr>
              <w:t>Bend 87.5°</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27"/>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12.33,5,1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5"/>
              </w:rPr>
            </w:pPr>
            <w:r>
              <w:rPr>
                <w:color w:val="000000"/>
                <w:spacing w:val="-5"/>
              </w:rPr>
              <w:t>75 mm bend (minimum wall thickness 1,8mm)</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117.00</w:t>
            </w:r>
          </w:p>
        </w:tc>
      </w:tr>
      <w:tr w:rsidR="00661687" w:rsidTr="004D2427">
        <w:trPr>
          <w:trHeight w:hRule="exact" w:val="51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12.33.52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6"/>
              </w:rPr>
            </w:pPr>
            <w:r>
              <w:rPr>
                <w:color w:val="000000"/>
                <w:spacing w:val="-6"/>
              </w:rPr>
              <w:t>110 mm bend (minimum wall thickness 2.2mm)</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172.00</w:t>
            </w:r>
          </w:p>
        </w:tc>
      </w:tr>
      <w:tr w:rsidR="00661687" w:rsidTr="004D2427">
        <w:trPr>
          <w:trHeight w:hRule="exact" w:val="43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12.33.6</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10"/>
              </w:rPr>
            </w:pPr>
            <w:r>
              <w:rPr>
                <w:color w:val="000000"/>
                <w:spacing w:val="-10"/>
              </w:rPr>
              <w:t>Shoe (Plain)</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28"/>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12.33.6.1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5"/>
              </w:rPr>
            </w:pPr>
            <w:r>
              <w:rPr>
                <w:color w:val="000000"/>
                <w:spacing w:val="-5"/>
              </w:rPr>
              <w:t>75 mm Shoe (minimum wall thickness 1.8mm)</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b/>
                <w:i/>
                <w:color w:val="000000"/>
                <w:sz w:val="25"/>
              </w:rPr>
            </w:pPr>
            <w:r>
              <w:rPr>
                <w:b/>
                <w:i/>
                <w:color w:val="000000"/>
                <w:sz w:val="25"/>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175.00</w:t>
            </w:r>
          </w:p>
        </w:tc>
      </w:tr>
      <w:tr w:rsidR="00661687" w:rsidTr="004D2427">
        <w:trPr>
          <w:trHeight w:hRule="exact" w:val="54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12.33.62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6"/>
              </w:rPr>
            </w:pPr>
            <w:r>
              <w:rPr>
                <w:color w:val="000000"/>
                <w:spacing w:val="-6"/>
              </w:rPr>
              <w:t>110 mm Shoe (minimum wall thickness 2.2mm)</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300.00</w:t>
            </w:r>
          </w:p>
        </w:tc>
      </w:tr>
      <w:tr w:rsidR="00661687" w:rsidTr="004D2427">
        <w:trPr>
          <w:trHeight w:hRule="exact" w:val="102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ind w:right="202"/>
              <w:jc w:val="right"/>
              <w:rPr>
                <w:color w:val="000000"/>
                <w:spacing w:val="-10"/>
              </w:rPr>
            </w:pPr>
            <w:r>
              <w:rPr>
                <w:color w:val="000000"/>
                <w:spacing w:val="-10"/>
              </w:rPr>
              <w:t>12,34</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1"/>
              </w:rPr>
            </w:pPr>
            <w:r>
              <w:rPr>
                <w:color w:val="000000"/>
                <w:spacing w:val="1"/>
              </w:rPr>
              <w:t xml:space="preserve">Providing and fixing Unplastieised -PVC pipe clips of approved </w:t>
            </w:r>
            <w:r>
              <w:rPr>
                <w:color w:val="000000"/>
                <w:spacing w:val="-4"/>
              </w:rPr>
              <w:t xml:space="preserve">design to Unplasticised - PVC rain water pipes by means of bombay </w:t>
            </w:r>
            <w:r>
              <w:rPr>
                <w:color w:val="000000"/>
                <w:spacing w:val="-5"/>
              </w:rPr>
              <w:t>nail of required length including making good the wall etc, complete,</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12,34,1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6"/>
              </w:rPr>
            </w:pPr>
            <w:r>
              <w:rPr>
                <w:color w:val="000000"/>
                <w:spacing w:val="-6"/>
              </w:rPr>
              <w:t>75 mm (minimum wall thickness 1.8mm)</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97.00</w:t>
            </w:r>
          </w:p>
        </w:tc>
      </w:tr>
      <w:tr w:rsidR="00661687" w:rsidTr="004D2427">
        <w:trPr>
          <w:trHeight w:hRule="exact" w:val="61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12.34,2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6"/>
              </w:rPr>
            </w:pPr>
            <w:r>
              <w:rPr>
                <w:color w:val="000000"/>
                <w:spacing w:val="-6"/>
              </w:rPr>
              <w:t>110 mm (minimum wall thickness 2.2mm)</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114.00</w:t>
            </w:r>
          </w:p>
        </w:tc>
      </w:tr>
      <w:tr w:rsidR="00661687" w:rsidTr="004D2427">
        <w:trPr>
          <w:trHeight w:hRule="exact" w:val="90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color w:val="000000"/>
                <w:spacing w:val="-10"/>
              </w:rPr>
            </w:pPr>
            <w:r>
              <w:rPr>
                <w:color w:val="000000"/>
                <w:spacing w:val="-10"/>
              </w:rPr>
              <w:t>12.35</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rPr>
                <w:color w:val="000000"/>
                <w:spacing w:val="-3"/>
              </w:rPr>
            </w:pPr>
            <w:r>
              <w:rPr>
                <w:color w:val="000000"/>
                <w:spacing w:val="-3"/>
              </w:rPr>
              <w:t xml:space="preserve">Providing and fixing to the inlet mouth of mm water pipe cast iron </w:t>
            </w:r>
            <w:r>
              <w:rPr>
                <w:color w:val="000000"/>
                <w:spacing w:val="-5"/>
              </w:rPr>
              <w:t>grating 15 cm diameter and weighing not less than 440 grams.</w:t>
            </w:r>
          </w:p>
        </w:tc>
        <w:tc>
          <w:tcPr>
            <w:tcW w:w="938" w:type="dxa"/>
            <w:tcBorders>
              <w:top w:val="single" w:sz="6" w:space="0" w:color="000000"/>
              <w:left w:val="single" w:sz="6" w:space="0" w:color="000000"/>
              <w:bottom w:val="single" w:sz="6" w:space="0" w:color="000000"/>
              <w:right w:val="single" w:sz="6" w:space="0" w:color="000000"/>
            </w:tcBorders>
            <w:textDirection w:val="tbRlV"/>
            <w:vAlign w:val="center"/>
          </w:tcPr>
          <w:p w:rsidR="00661687" w:rsidRDefault="00727D30" w:rsidP="004D2427">
            <w:pPr>
              <w:jc w:val="center"/>
              <w:rPr>
                <w:color w:val="000000"/>
                <w:w w:val="105"/>
                <w:sz w:val="63"/>
                <w:u w:val="single"/>
              </w:rPr>
            </w:pPr>
            <w:r w:rsidRPr="00727D30">
              <w:rPr>
                <w:color w:val="000000"/>
                <w:w w:val="105"/>
                <w:sz w:val="32"/>
                <w:szCs w:val="32"/>
                <w:u w:val="single"/>
              </w:rPr>
              <w:t>each</w:t>
            </w:r>
            <w:r w:rsidR="00661687">
              <w:rPr>
                <w:color w:val="000000"/>
                <w:w w:val="105"/>
                <w:sz w:val="63"/>
                <w:u w:val="single"/>
              </w:rPr>
              <w:t xml:space="preserve"> </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43.00</w:t>
            </w:r>
          </w:p>
        </w:tc>
      </w:tr>
      <w:tr w:rsidR="00661687" w:rsidTr="004D2427">
        <w:trPr>
          <w:trHeight w:hRule="exact" w:val="114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color w:val="000000"/>
                <w:spacing w:val="-10"/>
              </w:rPr>
            </w:pPr>
            <w:r>
              <w:rPr>
                <w:color w:val="000000"/>
                <w:spacing w:val="-10"/>
              </w:rPr>
              <w:t>12.36</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5"/>
              </w:rPr>
            </w:pPr>
            <w:r>
              <w:rPr>
                <w:color w:val="000000"/>
                <w:spacing w:val="-5"/>
              </w:rPr>
              <w:t xml:space="preserve">Providing and fixing to the inlet mouth of rain water pipe FINT </w:t>
            </w:r>
            <w:r>
              <w:rPr>
                <w:b/>
                <w:i/>
                <w:color w:val="000000"/>
                <w:spacing w:val="5"/>
                <w:sz w:val="25"/>
              </w:rPr>
              <w:t xml:space="preserve">(an </w:t>
            </w:r>
            <w:r>
              <w:rPr>
                <w:color w:val="000000"/>
                <w:spacing w:val="-3"/>
              </w:rPr>
              <w:t xml:space="preserve">Engineering Thermoplastic) grating square (Slit) 150 mm square with </w:t>
            </w:r>
            <w:r>
              <w:rPr>
                <w:color w:val="000000"/>
                <w:spacing w:val="5"/>
              </w:rPr>
              <w:t>a height of 8 mm and was not less than 100 gnu.</w:t>
            </w:r>
          </w:p>
        </w:tc>
        <w:tc>
          <w:tcPr>
            <w:tcW w:w="938" w:type="dxa"/>
            <w:tcBorders>
              <w:top w:val="single" w:sz="6" w:space="0" w:color="000000"/>
              <w:left w:val="single" w:sz="6" w:space="0" w:color="000000"/>
              <w:bottom w:val="single" w:sz="6" w:space="0" w:color="000000"/>
              <w:right w:val="single" w:sz="6" w:space="0" w:color="000000"/>
            </w:tcBorders>
            <w:textDirection w:val="tbRlV"/>
            <w:vAlign w:val="center"/>
          </w:tcPr>
          <w:p w:rsidR="00661687" w:rsidRDefault="00727D30" w:rsidP="00727D30">
            <w:pPr>
              <w:ind w:left="36"/>
              <w:rPr>
                <w:rFonts w:ascii="Arial" w:hAnsi="Arial"/>
                <w:color w:val="000000"/>
                <w:spacing w:val="-268"/>
                <w:w w:val="200"/>
                <w:sz w:val="59"/>
              </w:rPr>
            </w:pPr>
            <w:r w:rsidRPr="00727D30">
              <w:rPr>
                <w:color w:val="000000"/>
                <w:w w:val="105"/>
                <w:sz w:val="32"/>
                <w:szCs w:val="32"/>
                <w:u w:val="single"/>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95.00</w:t>
            </w:r>
          </w:p>
        </w:tc>
      </w:tr>
      <w:tr w:rsidR="00661687" w:rsidTr="004D2427">
        <w:trPr>
          <w:trHeight w:hRule="exact" w:val="802"/>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ind w:right="202"/>
              <w:jc w:val="right"/>
              <w:rPr>
                <w:color w:val="000000"/>
                <w:spacing w:val="-10"/>
              </w:rPr>
            </w:pPr>
            <w:r>
              <w:rPr>
                <w:color w:val="000000"/>
                <w:spacing w:val="-10"/>
              </w:rPr>
              <w:t>12,37</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rPr>
                <w:color w:val="000000"/>
                <w:spacing w:val="-1"/>
              </w:rPr>
            </w:pPr>
            <w:r>
              <w:rPr>
                <w:color w:val="000000"/>
                <w:spacing w:val="-1"/>
              </w:rPr>
              <w:t xml:space="preserve">Providing and fixing 100 mm diameter and 60 can long rain water </w:t>
            </w:r>
            <w:r>
              <w:rPr>
                <w:color w:val="000000"/>
                <w:spacing w:val="-5"/>
              </w:rPr>
              <w:t>spout in cement mortar 1:4 (1 cement : 4 sand)</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548"/>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12.37,1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6"/>
              </w:rPr>
            </w:pPr>
            <w:r>
              <w:rPr>
                <w:color w:val="000000"/>
                <w:spacing w:val="-6"/>
              </w:rPr>
              <w:t>Stone ware spout</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each</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72.00</w:t>
            </w:r>
          </w:p>
        </w:tc>
      </w:tr>
      <w:tr w:rsidR="00661687" w:rsidTr="004D2427">
        <w:trPr>
          <w:trHeight w:hRule="exact" w:val="1822"/>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ind w:right="202"/>
              <w:jc w:val="right"/>
              <w:rPr>
                <w:color w:val="000000"/>
                <w:spacing w:val="-10"/>
              </w:rPr>
            </w:pPr>
            <w:r>
              <w:rPr>
                <w:color w:val="000000"/>
                <w:spacing w:val="-10"/>
              </w:rPr>
              <w:t>12,38</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spacing w:line="211" w:lineRule="auto"/>
              <w:ind w:left="108" w:right="108"/>
              <w:jc w:val="both"/>
              <w:rPr>
                <w:color w:val="000000"/>
                <w:spacing w:val="4"/>
              </w:rPr>
            </w:pPr>
            <w:r>
              <w:rPr>
                <w:color w:val="000000"/>
                <w:spacing w:val="4"/>
              </w:rPr>
              <w:t xml:space="preserve">Providing and fixing thermal insulation of ceiling (under deek </w:t>
            </w:r>
            <w:r>
              <w:rPr>
                <w:color w:val="000000"/>
                <w:spacing w:val="-2"/>
              </w:rPr>
              <w:t xml:space="preserve">insulation) with Resin Bonded Fibre glass wool conforming to IS : </w:t>
            </w:r>
            <w:r>
              <w:rPr>
                <w:color w:val="000000"/>
                <w:spacing w:val="4"/>
              </w:rPr>
              <w:t xml:space="preserve">8183 density 24k,g/m% 50mm thick, wrapped in 200 0 Virgin </w:t>
            </w:r>
            <w:r>
              <w:rPr>
                <w:color w:val="000000"/>
                <w:spacing w:val="-6"/>
              </w:rPr>
              <w:t xml:space="preserve">Polythene bags fixed to ceiling with metallic cleats (50x50x3 mm) </w:t>
            </w:r>
            <w:r>
              <w:rPr>
                <w:i/>
                <w:color w:val="000000"/>
                <w:spacing w:val="4"/>
                <w:w w:val="105"/>
                <w:sz w:val="34"/>
              </w:rPr>
              <w:t xml:space="preserve">(4 </w:t>
            </w:r>
            <w:r>
              <w:rPr>
                <w:color w:val="000000"/>
                <w:spacing w:val="-6"/>
              </w:rPr>
              <w:t>60 can and wire mesh of 12.5mm x 24 gauge wire mesh, for top most ceiling of building.</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484.00</w:t>
            </w:r>
          </w:p>
        </w:tc>
      </w:tr>
      <w:tr w:rsidR="00661687" w:rsidTr="004D2427">
        <w:trPr>
          <w:trHeight w:hRule="exact" w:val="140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color w:val="000000"/>
                <w:spacing w:val="-10"/>
              </w:rPr>
            </w:pPr>
            <w:r>
              <w:rPr>
                <w:color w:val="000000"/>
                <w:spacing w:val="-10"/>
              </w:rPr>
              <w:t>12.39</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7"/>
              </w:rPr>
            </w:pPr>
            <w:r>
              <w:rPr>
                <w:color w:val="000000"/>
                <w:spacing w:val="-7"/>
              </w:rPr>
              <w:t xml:space="preserve">Providing and fixing thermal insulation with Resin Bonded Fibre glass </w:t>
            </w:r>
            <w:r>
              <w:rPr>
                <w:color w:val="000000"/>
                <w:spacing w:val="-4"/>
              </w:rPr>
              <w:t>wool conframingto IS : 8183, density 164,/m</w:t>
            </w:r>
            <w:r>
              <w:rPr>
                <w:color w:val="000000"/>
                <w:spacing w:val="6"/>
                <w:w w:val="105"/>
                <w:vertAlign w:val="superscript"/>
              </w:rPr>
              <w:t>3</w:t>
            </w:r>
            <w:r>
              <w:rPr>
                <w:color w:val="000000"/>
                <w:spacing w:val="-4"/>
              </w:rPr>
              <w:t xml:space="preserve">, 50mm thick, wrapped </w:t>
            </w:r>
            <w:r>
              <w:rPr>
                <w:color w:val="000000"/>
                <w:spacing w:val="-5"/>
              </w:rPr>
              <w:t xml:space="preserve">in 2000 Virgin Polythene bags placed over existing </w:t>
            </w:r>
            <w:r>
              <w:rPr>
                <w:b/>
                <w:i/>
                <w:color w:val="000000"/>
                <w:spacing w:val="5"/>
                <w:sz w:val="25"/>
              </w:rPr>
              <w:t xml:space="preserve">false </w:t>
            </w:r>
            <w:r>
              <w:rPr>
                <w:color w:val="000000"/>
                <w:spacing w:val="-5"/>
              </w:rPr>
              <w:t>ceiling and held in position by criss-crossing GI wire.</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259.00</w:t>
            </w:r>
          </w:p>
        </w:tc>
      </w:tr>
      <w:tr w:rsidR="00661687" w:rsidTr="004D2427">
        <w:trPr>
          <w:trHeight w:hRule="exact" w:val="97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color w:val="000000"/>
                <w:spacing w:val="-10"/>
              </w:rPr>
            </w:pPr>
            <w:r>
              <w:rPr>
                <w:color w:val="000000"/>
                <w:spacing w:val="-10"/>
              </w:rPr>
              <w:t>12.40</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8"/>
              </w:rPr>
            </w:pPr>
            <w:r>
              <w:rPr>
                <w:color w:val="000000"/>
                <w:spacing w:val="-8"/>
              </w:rPr>
              <w:t xml:space="preserve">Thermal Insulation of roofing with Expanded polyestyrene fixed with </w:t>
            </w:r>
            <w:r>
              <w:rPr>
                <w:color w:val="000000"/>
                <w:spacing w:val="1"/>
              </w:rPr>
              <w:t xml:space="preserve">suitable adhesive to the false ceiling </w:t>
            </w:r>
            <w:r>
              <w:rPr>
                <w:b/>
                <w:i/>
                <w:color w:val="000000"/>
                <w:spacing w:val="11"/>
                <w:sz w:val="25"/>
              </w:rPr>
              <w:t xml:space="preserve">as </w:t>
            </w:r>
            <w:r>
              <w:rPr>
                <w:b/>
                <w:color w:val="000000"/>
                <w:spacing w:val="11"/>
                <w:w w:val="85"/>
              </w:rPr>
              <w:t xml:space="preserve">per </w:t>
            </w:r>
            <w:r>
              <w:rPr>
                <w:color w:val="000000"/>
                <w:spacing w:val="1"/>
              </w:rPr>
              <w:t xml:space="preserve">the directions of the </w:t>
            </w:r>
            <w:r>
              <w:rPr>
                <w:color w:val="000000"/>
                <w:spacing w:val="-6"/>
              </w:rPr>
              <w:t>Engineer-in-charge :</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5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12.40,1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6"/>
              </w:rPr>
            </w:pPr>
            <w:r>
              <w:rPr>
                <w:color w:val="000000"/>
                <w:spacing w:val="-6"/>
              </w:rPr>
              <w:t>With Type N - Normal 50 mm thick</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233.00</w:t>
            </w:r>
          </w:p>
        </w:tc>
      </w:tr>
      <w:tr w:rsidR="00661687" w:rsidTr="00727D30">
        <w:trPr>
          <w:trHeight w:hRule="exact" w:val="726"/>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12.40,2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color w:val="000000"/>
                <w:spacing w:val="-3"/>
              </w:rPr>
            </w:pPr>
            <w:r>
              <w:rPr>
                <w:color w:val="000000"/>
                <w:spacing w:val="-3"/>
              </w:rPr>
              <w:t>With Type SE - Self Extinguishing type 50 mm thick</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F31C51" w:rsidP="004D2427">
            <w:pPr>
              <w:jc w:val="center"/>
              <w:rPr>
                <w:color w:val="000000"/>
                <w:spacing w:val="-10"/>
              </w:rPr>
            </w:pPr>
            <w:r>
              <w:rPr>
                <w:noProof/>
                <w:color w:val="000000"/>
                <w:spacing w:val="-10"/>
                <w:lang w:bidi="hi-IN"/>
              </w:rPr>
              <w:pict>
                <v:shape id="_x0000_s1060" type="#_x0000_t202" style="position:absolute;left:0;text-align:left;margin-left:29.2pt;margin-top:49.55pt;width:81.2pt;height:22.75pt;z-index:251684864;mso-position-horizontal-relative:text;mso-position-vertical-relative:text" filled="f" stroked="f">
                  <v:textbox style="mso-next-textbox:#_x0000_s1060">
                    <w:txbxContent>
                      <w:p w:rsidR="006A17B0" w:rsidRDefault="006A17B0" w:rsidP="00727D30">
                        <w:pPr>
                          <w:jc w:val="center"/>
                          <w:rPr>
                            <w:rFonts w:ascii="Times New Roman" w:hAnsi="Times New Roman" w:cs="Times New Roman"/>
                          </w:rPr>
                        </w:pPr>
                        <w:r>
                          <w:t>Page No.224</w:t>
                        </w:r>
                      </w:p>
                      <w:p w:rsidR="006A17B0" w:rsidRDefault="006A17B0" w:rsidP="00727D30"/>
                    </w:txbxContent>
                  </v:textbox>
                </v:shape>
              </w:pict>
            </w:r>
            <w:r w:rsidR="00661687">
              <w:rPr>
                <w:color w:val="000000"/>
                <w:spacing w:val="-10"/>
              </w:rPr>
              <w:t>271.00</w:t>
            </w:r>
          </w:p>
        </w:tc>
      </w:tr>
      <w:tr w:rsidR="00661687" w:rsidTr="004D2427">
        <w:trPr>
          <w:trHeight w:hRule="exact" w:val="66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 xml:space="preserve">Item </w:t>
            </w:r>
            <w:r>
              <w:rPr>
                <w:color w:val="000000"/>
                <w:spacing w:val="-10"/>
              </w:rPr>
              <w:br/>
              <w:t>No.</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rPr>
            </w:pPr>
            <w:r>
              <w:rPr>
                <w:color w:val="000000"/>
              </w:rPr>
              <w:t>Description</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Unit</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 xml:space="preserve">Rate (in </w:t>
            </w:r>
            <w:r>
              <w:rPr>
                <w:color w:val="000000"/>
                <w:spacing w:val="-10"/>
              </w:rPr>
              <w:br/>
              <w:t>Rs.)</w:t>
            </w:r>
          </w:p>
        </w:tc>
      </w:tr>
      <w:tr w:rsidR="00661687" w:rsidTr="004D2427">
        <w:trPr>
          <w:trHeight w:hRule="exact" w:val="32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297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color w:val="000000"/>
                <w:spacing w:val="-10"/>
              </w:rPr>
            </w:pPr>
            <w:r>
              <w:rPr>
                <w:color w:val="000000"/>
                <w:spacing w:val="-10"/>
              </w:rPr>
              <w:lastRenderedPageBreak/>
              <w:t>12.41</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tabs>
                <w:tab w:val="left" w:pos="1275"/>
                <w:tab w:val="left" w:pos="1875"/>
                <w:tab w:val="left" w:pos="2715"/>
                <w:tab w:val="left" w:pos="3360"/>
                <w:tab w:val="left" w:pos="4515"/>
                <w:tab w:val="left" w:pos="5550"/>
                <w:tab w:val="right" w:pos="6638"/>
              </w:tabs>
              <w:jc w:val="center"/>
              <w:rPr>
                <w:color w:val="000000"/>
                <w:spacing w:val="-10"/>
              </w:rPr>
            </w:pPr>
            <w:r>
              <w:rPr>
                <w:color w:val="000000"/>
                <w:spacing w:val="-10"/>
              </w:rPr>
              <w:t>Providing</w:t>
            </w:r>
            <w:r>
              <w:rPr>
                <w:color w:val="000000"/>
                <w:spacing w:val="-10"/>
              </w:rPr>
              <w:tab/>
              <w:t>and</w:t>
            </w:r>
            <w:r>
              <w:rPr>
                <w:color w:val="000000"/>
                <w:spacing w:val="-10"/>
              </w:rPr>
              <w:tab/>
              <w:t>laying</w:t>
            </w:r>
            <w:r>
              <w:rPr>
                <w:color w:val="000000"/>
                <w:spacing w:val="-10"/>
              </w:rPr>
              <w:tab/>
              <w:t>roof</w:t>
            </w:r>
            <w:r>
              <w:rPr>
                <w:color w:val="000000"/>
                <w:spacing w:val="-10"/>
              </w:rPr>
              <w:tab/>
            </w:r>
            <w:r>
              <w:rPr>
                <w:color w:val="000000"/>
                <w:spacing w:val="-20"/>
              </w:rPr>
              <w:t>insulation</w:t>
            </w:r>
            <w:r>
              <w:rPr>
                <w:color w:val="000000"/>
                <w:spacing w:val="-20"/>
              </w:rPr>
              <w:tab/>
            </w:r>
            <w:r>
              <w:rPr>
                <w:color w:val="000000"/>
                <w:spacing w:val="-10"/>
              </w:rPr>
              <w:t>with 40</w:t>
            </w:r>
            <w:r>
              <w:rPr>
                <w:color w:val="000000"/>
                <w:spacing w:val="-10"/>
              </w:rPr>
              <w:tab/>
              <w:t>mm</w:t>
            </w:r>
            <w:r>
              <w:rPr>
                <w:color w:val="000000"/>
                <w:spacing w:val="-10"/>
              </w:rPr>
              <w:tab/>
              <w:t>thick</w:t>
            </w:r>
          </w:p>
          <w:p w:rsidR="00661687" w:rsidRDefault="00661687" w:rsidP="004D2427">
            <w:pPr>
              <w:spacing w:line="208" w:lineRule="auto"/>
              <w:ind w:left="108" w:right="108"/>
              <w:jc w:val="both"/>
              <w:rPr>
                <w:color w:val="000000"/>
                <w:spacing w:val="-2"/>
              </w:rPr>
            </w:pPr>
            <w:r>
              <w:rPr>
                <w:color w:val="000000"/>
                <w:spacing w:val="-2"/>
              </w:rPr>
              <w:t xml:space="preserve">impervious sprayed, closed cell free Rigid Polyurethane foam over </w:t>
            </w:r>
            <w:r>
              <w:rPr>
                <w:color w:val="000000"/>
                <w:spacing w:val="-7"/>
              </w:rPr>
              <w:t>deck insulation Gotha</w:t>
            </w:r>
            <w:r>
              <w:rPr>
                <w:color w:val="000000"/>
                <w:spacing w:val="3"/>
                <w:vertAlign w:val="superscript"/>
              </w:rPr>
              <w:t>-</w:t>
            </w:r>
            <w:r>
              <w:rPr>
                <w:color w:val="000000"/>
                <w:spacing w:val="-7"/>
              </w:rPr>
              <w:t xml:space="preserve">ming to IS - 12432 Pt. DI (density of foam being 40-45 kg/cum), over a coat of polyurethane primer applied </w:t>
            </w:r>
            <w:r>
              <w:rPr>
                <w:color w:val="000000"/>
                <w:spacing w:val="3"/>
                <w:w w:val="145"/>
                <w:sz w:val="32"/>
              </w:rPr>
              <w:t xml:space="preserve">g </w:t>
            </w:r>
            <w:r>
              <w:rPr>
                <w:color w:val="000000"/>
                <w:spacing w:val="-7"/>
              </w:rPr>
              <w:t xml:space="preserve">6-8 sqm </w:t>
            </w:r>
            <w:r>
              <w:rPr>
                <w:color w:val="000000"/>
                <w:spacing w:val="-9"/>
              </w:rPr>
              <w:t xml:space="preserve">per litre, laying 400 0 polythene sheet </w:t>
            </w:r>
            <w:r>
              <w:rPr>
                <w:b/>
                <w:i/>
                <w:color w:val="000000"/>
                <w:spacing w:val="1"/>
              </w:rPr>
              <w:t xml:space="preserve">over </w:t>
            </w:r>
            <w:r>
              <w:rPr>
                <w:color w:val="000000"/>
                <w:spacing w:val="-9"/>
              </w:rPr>
              <w:t xml:space="preserve">PUF spray and providing a </w:t>
            </w:r>
            <w:r>
              <w:rPr>
                <w:color w:val="000000"/>
                <w:spacing w:val="-1"/>
              </w:rPr>
              <w:t>wearing course of 40 mm thick cement screed 1: 2 : 4 (1 cement : 2</w:t>
            </w:r>
          </w:p>
          <w:p w:rsidR="00661687" w:rsidRDefault="00661687" w:rsidP="004D2427">
            <w:pPr>
              <w:tabs>
                <w:tab w:val="right" w:pos="6638"/>
              </w:tabs>
              <w:jc w:val="center"/>
              <w:rPr>
                <w:color w:val="000000"/>
                <w:spacing w:val="-2"/>
              </w:rPr>
            </w:pPr>
            <w:r>
              <w:rPr>
                <w:color w:val="000000"/>
                <w:spacing w:val="-2"/>
              </w:rPr>
              <w:t>sand : 4 stone aggregate 20 mm nominal size)</w:t>
            </w:r>
            <w:r>
              <w:rPr>
                <w:color w:val="000000"/>
                <w:spacing w:val="-2"/>
              </w:rPr>
              <w:tab/>
              <w:t>in chequered rough</w:t>
            </w:r>
          </w:p>
          <w:p w:rsidR="00661687" w:rsidRDefault="00661687" w:rsidP="004D2427">
            <w:pPr>
              <w:tabs>
                <w:tab w:val="right" w:pos="6638"/>
              </w:tabs>
              <w:jc w:val="center"/>
              <w:rPr>
                <w:color w:val="000000"/>
                <w:spacing w:val="-1"/>
              </w:rPr>
            </w:pPr>
            <w:r>
              <w:rPr>
                <w:color w:val="000000"/>
                <w:spacing w:val="-1"/>
              </w:rPr>
              <w:t>finish, in panels of 2.5 mx2.5 m and embedding</w:t>
            </w:r>
            <w:r>
              <w:rPr>
                <w:color w:val="000000"/>
                <w:spacing w:val="-1"/>
              </w:rPr>
              <w:tab/>
            </w:r>
            <w:r>
              <w:rPr>
                <w:color w:val="000000"/>
                <w:spacing w:val="6"/>
              </w:rPr>
              <w:t>with 24 G wire</w:t>
            </w:r>
          </w:p>
          <w:p w:rsidR="00661687" w:rsidRDefault="00661687" w:rsidP="004D2427">
            <w:pPr>
              <w:ind w:left="108" w:right="108"/>
              <w:rPr>
                <w:color w:val="000000"/>
                <w:spacing w:val="-2"/>
              </w:rPr>
            </w:pPr>
            <w:r>
              <w:rPr>
                <w:color w:val="000000"/>
                <w:spacing w:val="-2"/>
              </w:rPr>
              <w:t xml:space="preserve">netting and pealing the joints with polymerized mastic, all complete </w:t>
            </w:r>
            <w:r>
              <w:rPr>
                <w:color w:val="000000"/>
                <w:spacing w:val="-6"/>
              </w:rPr>
              <w:t>as per direction of Engineer-in-Charge.</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1136.00</w:t>
            </w:r>
          </w:p>
        </w:tc>
      </w:tr>
      <w:tr w:rsidR="00661687" w:rsidTr="004D2427">
        <w:trPr>
          <w:trHeight w:hRule="exact" w:val="147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color w:val="000000"/>
                <w:spacing w:val="-10"/>
              </w:rPr>
            </w:pPr>
            <w:r>
              <w:rPr>
                <w:color w:val="000000"/>
                <w:spacing w:val="-10"/>
              </w:rPr>
              <w:t>12.42</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7"/>
              </w:rPr>
            </w:pPr>
            <w:r>
              <w:rPr>
                <w:color w:val="000000"/>
                <w:spacing w:val="-7"/>
              </w:rPr>
              <w:t xml:space="preserve">Providing and firing thermal insulation with Resin Bonded Fthre glass </w:t>
            </w:r>
            <w:r>
              <w:rPr>
                <w:color w:val="000000"/>
                <w:spacing w:val="-8"/>
              </w:rPr>
              <w:t xml:space="preserve">wool conforming to IS: 8183 having density 24 kg./m% 50 mm thick, </w:t>
            </w:r>
            <w:r>
              <w:rPr>
                <w:color w:val="000000"/>
                <w:spacing w:val="-1"/>
              </w:rPr>
              <w:t xml:space="preserve">wrapped in 2000 Virgin Polythene Bags fixed to wall with screw, </w:t>
            </w:r>
            <w:r>
              <w:rPr>
                <w:color w:val="000000"/>
                <w:spacing w:val="-5"/>
              </w:rPr>
              <w:t>rowel plug and washers and held in position by trigs crossing GI wire etc. complete as per directions of Engineer-in-Charge.</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359.00</w:t>
            </w:r>
          </w:p>
        </w:tc>
      </w:tr>
      <w:tr w:rsidR="00661687" w:rsidTr="004D2427">
        <w:trPr>
          <w:trHeight w:hRule="exact" w:val="1852"/>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color w:val="000000"/>
                <w:spacing w:val="-10"/>
              </w:rPr>
            </w:pPr>
            <w:r>
              <w:rPr>
                <w:color w:val="000000"/>
                <w:spacing w:val="-10"/>
              </w:rPr>
              <w:t>12.43</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4"/>
              </w:rPr>
            </w:pPr>
            <w:r>
              <w:rPr>
                <w:color w:val="000000"/>
                <w:spacing w:val="4"/>
              </w:rPr>
              <w:t xml:space="preserve">Providing and fixing thermal insulation of ceiling (under deck </w:t>
            </w:r>
            <w:r>
              <w:rPr>
                <w:color w:val="000000"/>
                <w:spacing w:val="-2"/>
              </w:rPr>
              <w:t xml:space="preserve">insulation) with Resin Bonded Rockwool conforming to IS: 8183. </w:t>
            </w:r>
            <w:r>
              <w:rPr>
                <w:color w:val="000000"/>
                <w:spacing w:val="-4"/>
              </w:rPr>
              <w:t>density 48 kg/ m</w:t>
            </w:r>
            <w:r>
              <w:rPr>
                <w:color w:val="000000"/>
                <w:spacing w:val="6"/>
                <w:vertAlign w:val="superscript"/>
              </w:rPr>
              <w:t>3</w:t>
            </w:r>
            <w:r>
              <w:rPr>
                <w:color w:val="000000"/>
                <w:spacing w:val="-4"/>
              </w:rPr>
              <w:t xml:space="preserve">, 50 mm thick, wrapped in 200 0 Virgin Polythene </w:t>
            </w:r>
            <w:r>
              <w:rPr>
                <w:color w:val="000000"/>
                <w:spacing w:val="-6"/>
              </w:rPr>
              <w:t xml:space="preserve">bags fixed to ceiling with metallic cleats (50x50x3 mm) @ 60 cm and </w:t>
            </w:r>
            <w:r>
              <w:rPr>
                <w:color w:val="000000"/>
                <w:spacing w:val="-5"/>
              </w:rPr>
              <w:t xml:space="preserve">wire mesh of 12.5mm x 24 gauge wire mesh, for top most ceiling of </w:t>
            </w:r>
            <w:r>
              <w:rPr>
                <w:color w:val="000000"/>
                <w:spacing w:val="-10"/>
              </w:rPr>
              <w:t>building.</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574.00</w:t>
            </w:r>
          </w:p>
        </w:tc>
      </w:tr>
      <w:tr w:rsidR="00661687" w:rsidTr="004D2427">
        <w:trPr>
          <w:trHeight w:hRule="exact" w:val="1328"/>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color w:val="000000"/>
                <w:spacing w:val="-10"/>
              </w:rPr>
            </w:pPr>
            <w:r>
              <w:rPr>
                <w:color w:val="000000"/>
                <w:spacing w:val="-10"/>
              </w:rPr>
              <w:t>12.44</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7"/>
              </w:rPr>
            </w:pPr>
            <w:r>
              <w:rPr>
                <w:color w:val="000000"/>
                <w:spacing w:val="-7"/>
              </w:rPr>
              <w:t xml:space="preserve">Providing and fixing thermal insulation with Resin bonded rock wool </w:t>
            </w:r>
            <w:r>
              <w:rPr>
                <w:color w:val="000000"/>
                <w:spacing w:val="-4"/>
              </w:rPr>
              <w:t>conforming to IS: 8183, density 48 kgim</w:t>
            </w:r>
            <w:r>
              <w:rPr>
                <w:color w:val="000000"/>
                <w:spacing w:val="6"/>
                <w:vertAlign w:val="superscript"/>
              </w:rPr>
              <w:t>3</w:t>
            </w:r>
            <w:r>
              <w:rPr>
                <w:color w:val="000000"/>
                <w:spacing w:val="-4"/>
              </w:rPr>
              <w:t xml:space="preserve">, 50 mm thick, wrapped in </w:t>
            </w:r>
            <w:r>
              <w:rPr>
                <w:color w:val="000000"/>
                <w:spacing w:val="-5"/>
              </w:rPr>
              <w:t xml:space="preserve">200 0 virgin Polythene bags placed </w:t>
            </w:r>
            <w:r>
              <w:rPr>
                <w:b/>
                <w:i/>
                <w:color w:val="000000"/>
                <w:spacing w:val="5"/>
              </w:rPr>
              <w:t xml:space="preserve">over </w:t>
            </w:r>
            <w:r>
              <w:rPr>
                <w:color w:val="000000"/>
                <w:spacing w:val="-5"/>
              </w:rPr>
              <w:t xml:space="preserve">existing false ceilng and held </w:t>
            </w:r>
            <w:r>
              <w:rPr>
                <w:color w:val="000000"/>
                <w:spacing w:val="-6"/>
              </w:rPr>
              <w:t>in position by miss- crossing GI wire.</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444.00</w:t>
            </w:r>
          </w:p>
        </w:tc>
      </w:tr>
      <w:tr w:rsidR="00661687" w:rsidTr="004D2427">
        <w:trPr>
          <w:trHeight w:hRule="exact" w:val="150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color w:val="000000"/>
                <w:spacing w:val="-10"/>
              </w:rPr>
            </w:pPr>
            <w:r>
              <w:rPr>
                <w:color w:val="000000"/>
                <w:spacing w:val="-10"/>
              </w:rPr>
              <w:t>12.45</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8"/>
              </w:rPr>
            </w:pPr>
            <w:r>
              <w:rPr>
                <w:color w:val="000000"/>
                <w:spacing w:val="-8"/>
              </w:rPr>
              <w:t xml:space="preserve">Providing and fixing thermal insulation with Resin Bonded rock wool </w:t>
            </w:r>
            <w:r>
              <w:rPr>
                <w:color w:val="000000"/>
                <w:spacing w:val="16"/>
              </w:rPr>
              <w:t xml:space="preserve">conforming to IS: 8183, having density 48 kg/m. 50 mm </w:t>
            </w:r>
            <w:r>
              <w:rPr>
                <w:color w:val="000000"/>
              </w:rPr>
              <w:t xml:space="preserve">thick,wrapped in 200 0 Virgin Polythene Bags fixed to wall with </w:t>
            </w:r>
            <w:r>
              <w:rPr>
                <w:color w:val="000000"/>
                <w:spacing w:val="-6"/>
              </w:rPr>
              <w:t xml:space="preserve">screw, rawl plug and washers and held and in position by cries tossing </w:t>
            </w:r>
            <w:r>
              <w:rPr>
                <w:color w:val="000000"/>
                <w:spacing w:val="-7"/>
              </w:rPr>
              <w:t>CH wire etc. complete as per directions of Engineer-in-Charge.</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448.00</w:t>
            </w:r>
          </w:p>
        </w:tc>
      </w:tr>
      <w:tr w:rsidR="00661687" w:rsidTr="004D2427">
        <w:trPr>
          <w:trHeight w:hRule="exact" w:val="5032"/>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color w:val="000000"/>
                <w:spacing w:val="-10"/>
              </w:rPr>
            </w:pPr>
            <w:r>
              <w:rPr>
                <w:color w:val="000000"/>
                <w:spacing w:val="-10"/>
              </w:rPr>
              <w:t>12.46</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spacing w:line="230" w:lineRule="auto"/>
              <w:ind w:left="108" w:right="108"/>
              <w:jc w:val="both"/>
              <w:rPr>
                <w:color w:val="000000"/>
                <w:spacing w:val="-7"/>
              </w:rPr>
            </w:pPr>
            <w:r>
              <w:rPr>
                <w:color w:val="000000"/>
                <w:spacing w:val="-7"/>
              </w:rPr>
              <w:t xml:space="preserve">Providing and fixing false ceiling at all height including providing and </w:t>
            </w:r>
            <w:r>
              <w:rPr>
                <w:color w:val="000000"/>
                <w:spacing w:val="-2"/>
              </w:rPr>
              <w:t xml:space="preserve">fixing of frame work made of special sections, power pressed from </w:t>
            </w:r>
            <w:r>
              <w:rPr>
                <w:color w:val="000000"/>
                <w:spacing w:val="-3"/>
              </w:rPr>
              <w:t xml:space="preserve">M.S. sheets and galvanized with zinc coating of 120 gmsfsgm (both </w:t>
            </w:r>
            <w:r>
              <w:rPr>
                <w:color w:val="000000"/>
                <w:spacing w:val="-6"/>
              </w:rPr>
              <w:t xml:space="preserve">side inclusive) as per IS : 277 and consisting of angle cleats of size 25 </w:t>
            </w:r>
            <w:r>
              <w:rPr>
                <w:color w:val="000000"/>
                <w:spacing w:val="-4"/>
              </w:rPr>
              <w:t xml:space="preserve">mm wide x 1.6 mm thick with flanges of 27 mm and 37mm, at 1200 </w:t>
            </w:r>
            <w:r>
              <w:rPr>
                <w:color w:val="000000"/>
                <w:spacing w:val="-6"/>
              </w:rPr>
              <w:t xml:space="preserve">mm centre to centre, one flange fixed to the ceiling with dash fastener </w:t>
            </w:r>
            <w:r>
              <w:rPr>
                <w:color w:val="000000"/>
                <w:spacing w:val="-3"/>
              </w:rPr>
              <w:t xml:space="preserve">12.5 mm dia x 50mm long with 6mm dia bolts other flange of cleat </w:t>
            </w:r>
            <w:r>
              <w:rPr>
                <w:color w:val="000000"/>
                <w:spacing w:val="-5"/>
              </w:rPr>
              <w:t xml:space="preserve">fixed to the angle hangers of 25x10x0.50 mm of required length with </w:t>
            </w:r>
            <w:r>
              <w:rPr>
                <w:color w:val="000000"/>
                <w:spacing w:val="-1"/>
              </w:rPr>
              <w:t xml:space="preserve">nuts and bolts of required size and other end of angle hanger fixed </w:t>
            </w:r>
            <w:r>
              <w:rPr>
                <w:color w:val="000000"/>
                <w:spacing w:val="-5"/>
              </w:rPr>
              <w:t xml:space="preserve">with intermediate G.I. channels 45x15x0.9 mm running at the spacing </w:t>
            </w:r>
            <w:r>
              <w:rPr>
                <w:color w:val="000000"/>
                <w:spacing w:val="-7"/>
              </w:rPr>
              <w:t xml:space="preserve">of 1200 mm centre to centre to which the ceiling section 0.5 mm thick </w:t>
            </w:r>
            <w:r>
              <w:rPr>
                <w:color w:val="000000"/>
                <w:spacing w:val="-5"/>
              </w:rPr>
              <w:t xml:space="preserve">bottom </w:t>
            </w:r>
            <w:r>
              <w:rPr>
                <w:b/>
                <w:i/>
                <w:color w:val="000000"/>
                <w:spacing w:val="5"/>
              </w:rPr>
              <w:t xml:space="preserve">wedge </w:t>
            </w:r>
            <w:r>
              <w:rPr>
                <w:color w:val="000000"/>
                <w:spacing w:val="-5"/>
              </w:rPr>
              <w:t xml:space="preserve">of 80 mm with tapered flanges of 26 mm each having </w:t>
            </w:r>
            <w:r>
              <w:rPr>
                <w:color w:val="000000"/>
                <w:spacing w:val="2"/>
              </w:rPr>
              <w:t xml:space="preserve">lips of 10_5 mm, at 450 mm centre to centre, shall be fixed in a </w:t>
            </w:r>
            <w:r>
              <w:rPr>
                <w:color w:val="000000"/>
                <w:spacing w:val="-3"/>
              </w:rPr>
              <w:t xml:space="preserve">direction perpendicular to 0.I. intermediate channel with connecting </w:t>
            </w:r>
            <w:r>
              <w:rPr>
                <w:color w:val="000000"/>
                <w:spacing w:val="3"/>
              </w:rPr>
              <w:t xml:space="preserve">dips made out of 2.64 mm dia x 230 mm long al. wire at every </w:t>
            </w:r>
            <w:r>
              <w:rPr>
                <w:color w:val="000000"/>
                <w:spacing w:val="-1"/>
              </w:rPr>
              <w:t xml:space="preserve">junction, including fixing perimeter channels 0,5 mm thick 27 mm </w:t>
            </w:r>
            <w:r>
              <w:rPr>
                <w:color w:val="000000"/>
              </w:rPr>
              <w:t xml:space="preserve">high having flanges of 20 mm and 30 mm </w:t>
            </w:r>
            <w:r>
              <w:rPr>
                <w:i/>
                <w:color w:val="000000"/>
                <w:spacing w:val="10"/>
              </w:rPr>
              <w:t xml:space="preserve">long, </w:t>
            </w:r>
            <w:r>
              <w:rPr>
                <w:color w:val="000000"/>
              </w:rPr>
              <w:t xml:space="preserve">the perimeter of </w:t>
            </w:r>
            <w:r>
              <w:rPr>
                <w:color w:val="000000"/>
                <w:spacing w:val="-5"/>
              </w:rPr>
              <w:t xml:space="preserve">ceiling fixed to wall/partition with the help of !awl plugs at 450 mm </w:t>
            </w:r>
            <w:r>
              <w:rPr>
                <w:color w:val="000000"/>
                <w:spacing w:val="-6"/>
              </w:rPr>
              <w:t xml:space="preserve">centre, with 25mm long dry wall screws </w:t>
            </w:r>
            <w:r>
              <w:rPr>
                <w:color w:val="000000"/>
                <w:spacing w:val="4"/>
                <w:w w:val="125"/>
                <w:sz w:val="23"/>
              </w:rPr>
              <w:t xml:space="preserve">4230 </w:t>
            </w:r>
            <w:r>
              <w:rPr>
                <w:color w:val="000000"/>
                <w:spacing w:val="-6"/>
              </w:rPr>
              <w:t>mm interval, including</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bl>
    <w:p w:rsidR="00727D30" w:rsidRDefault="00727D30" w:rsidP="00727D30">
      <w:pPr>
        <w:jc w:val="center"/>
        <w:rPr>
          <w:rFonts w:ascii="Times New Roman" w:hAnsi="Times New Roman" w:cs="Times New Roman"/>
        </w:rPr>
      </w:pPr>
      <w:r>
        <w:t>Page No.225</w:t>
      </w:r>
    </w:p>
    <w:p w:rsidR="00661687" w:rsidRDefault="00661687" w:rsidP="00727D30">
      <w:pPr>
        <w:pStyle w:val="Style2"/>
        <w:tabs>
          <w:tab w:val="right" w:pos="10028"/>
        </w:tabs>
        <w:kinsoku w:val="0"/>
        <w:autoSpaceDE/>
        <w:autoSpaceDN/>
        <w:adjustRightInd/>
        <w:spacing w:line="218" w:lineRule="auto"/>
        <w:jc w:val="center"/>
        <w:rPr>
          <w:rStyle w:val="CharacterStyle2"/>
          <w:spacing w:val="-10"/>
          <w:sz w:val="19"/>
          <w:szCs w:val="19"/>
        </w:rPr>
      </w:pPr>
    </w:p>
    <w:tbl>
      <w:tblPr>
        <w:tblW w:w="0" w:type="auto"/>
        <w:tblInd w:w="15" w:type="dxa"/>
        <w:tblLayout w:type="fixed"/>
        <w:tblCellMar>
          <w:left w:w="0" w:type="dxa"/>
          <w:right w:w="0" w:type="dxa"/>
        </w:tblCellMar>
        <w:tblLook w:val="04A0"/>
      </w:tblPr>
      <w:tblGrid>
        <w:gridCol w:w="870"/>
        <w:gridCol w:w="1088"/>
        <w:gridCol w:w="5662"/>
        <w:gridCol w:w="938"/>
        <w:gridCol w:w="1327"/>
      </w:tblGrid>
      <w:tr w:rsidR="00661687" w:rsidTr="004D2427">
        <w:trPr>
          <w:trHeight w:hRule="exact" w:val="66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 xml:space="preserve">Item </w:t>
            </w:r>
            <w:r>
              <w:rPr>
                <w:color w:val="000000"/>
                <w:spacing w:val="-10"/>
              </w:rPr>
              <w:br/>
              <w:t>No.</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right="2790"/>
              <w:jc w:val="right"/>
              <w:rPr>
                <w:color w:val="000000"/>
              </w:rPr>
            </w:pPr>
            <w:r>
              <w:rPr>
                <w:color w:val="000000"/>
              </w:rPr>
              <w:t>Description</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Unit</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 xml:space="preserve">Rate (in </w:t>
            </w:r>
            <w:r>
              <w:rPr>
                <w:color w:val="000000"/>
                <w:spacing w:val="-10"/>
              </w:rPr>
              <w:br/>
            </w:r>
            <w:r>
              <w:rPr>
                <w:b/>
                <w:color w:val="000000"/>
              </w:rPr>
              <w:t>Rs.)</w:t>
            </w:r>
          </w:p>
        </w:tc>
      </w:tr>
      <w:tr w:rsidR="00661687" w:rsidTr="004D2427">
        <w:trPr>
          <w:trHeight w:hRule="exact" w:val="32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1785"/>
        </w:trPr>
        <w:tc>
          <w:tcPr>
            <w:tcW w:w="870"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rPr>
                <w:color w:val="000000"/>
                <w:sz w:val="20"/>
              </w:rPr>
            </w:pPr>
          </w:p>
        </w:tc>
        <w:tc>
          <w:tcPr>
            <w:tcW w:w="1088" w:type="dxa"/>
            <w:vMerge w:val="restart"/>
            <w:tcBorders>
              <w:top w:val="single" w:sz="6" w:space="0" w:color="000000"/>
              <w:left w:val="single" w:sz="6" w:space="0" w:color="000000"/>
              <w:bottom w:val="none" w:sz="0" w:space="0" w:color="000000"/>
              <w:right w:val="none" w:sz="0" w:space="0" w:color="000000"/>
            </w:tcBorders>
          </w:tcPr>
          <w:p w:rsidR="00661687" w:rsidRDefault="00661687" w:rsidP="004D2427">
            <w:pPr>
              <w:ind w:left="108"/>
              <w:jc w:val="both"/>
              <w:rPr>
                <w:color w:val="000000"/>
                <w:spacing w:val="-10"/>
              </w:rPr>
            </w:pPr>
            <w:r>
              <w:rPr>
                <w:color w:val="000000"/>
                <w:spacing w:val="-10"/>
              </w:rPr>
              <w:t xml:space="preserve">fixing of </w:t>
            </w:r>
            <w:r>
              <w:rPr>
                <w:color w:val="000000"/>
                <w:spacing w:val="-32"/>
              </w:rPr>
              <w:t xml:space="preserve">ceiling section </w:t>
            </w:r>
            <w:r>
              <w:rPr>
                <w:color w:val="000000"/>
                <w:spacing w:val="-51"/>
              </w:rPr>
              <w:t xml:space="preserve">of size 3.5x25mm </w:t>
            </w:r>
            <w:r>
              <w:rPr>
                <w:color w:val="000000"/>
                <w:spacing w:val="-10"/>
              </w:rPr>
              <w:t xml:space="preserve">to a flush </w:t>
            </w:r>
            <w:r>
              <w:rPr>
                <w:color w:val="000000"/>
                <w:spacing w:val="-54"/>
              </w:rPr>
              <w:t xml:space="preserve">jointing compound </w:t>
            </w:r>
            <w:r>
              <w:rPr>
                <w:color w:val="000000"/>
                <w:spacing w:val="-36"/>
              </w:rPr>
              <w:t xml:space="preserve">for light fittings, </w:t>
            </w:r>
            <w:r>
              <w:rPr>
                <w:color w:val="000000"/>
                <w:spacing w:val="-44"/>
              </w:rPr>
              <w:t xml:space="preserve">channels suitably </w:t>
            </w:r>
            <w:r>
              <w:rPr>
                <w:color w:val="000000"/>
                <w:spacing w:val="-15"/>
              </w:rPr>
              <w:t>direction of</w:t>
            </w:r>
          </w:p>
        </w:tc>
        <w:tc>
          <w:tcPr>
            <w:tcW w:w="5662" w:type="dxa"/>
            <w:tcBorders>
              <w:top w:val="single" w:sz="6" w:space="0" w:color="000000"/>
              <w:left w:val="none" w:sz="0" w:space="0" w:color="000000"/>
              <w:bottom w:val="single" w:sz="6" w:space="0" w:color="000000"/>
              <w:right w:val="single" w:sz="6" w:space="0" w:color="000000"/>
            </w:tcBorders>
          </w:tcPr>
          <w:p w:rsidR="00661687" w:rsidRDefault="00661687" w:rsidP="004D2427">
            <w:pPr>
              <w:spacing w:line="249" w:lineRule="exact"/>
              <w:jc w:val="right"/>
              <w:rPr>
                <w:color w:val="000000"/>
              </w:rPr>
            </w:pPr>
            <w:r>
              <w:rPr>
                <w:color w:val="000000"/>
              </w:rPr>
              <w:t xml:space="preserve">10mm thick plaster of Paris (gypsum anhydrous) sheet to </w:t>
            </w:r>
            <w:r>
              <w:rPr>
                <w:color w:val="000000"/>
              </w:rPr>
              <w:br/>
            </w:r>
            <w:r>
              <w:rPr>
                <w:color w:val="000000"/>
                <w:spacing w:val="-5"/>
              </w:rPr>
              <w:t xml:space="preserve">and perimeter channels with the help of dry wall screws </w:t>
            </w:r>
            <w:r>
              <w:rPr>
                <w:color w:val="000000"/>
                <w:spacing w:val="-5"/>
              </w:rPr>
              <w:br/>
            </w:r>
            <w:r>
              <w:rPr>
                <w:color w:val="000000"/>
                <w:spacing w:val="-3"/>
              </w:rPr>
              <w:t xml:space="preserve">at 230mm interval including jointing and finishing </w:t>
            </w:r>
            <w:r>
              <w:rPr>
                <w:color w:val="000000"/>
                <w:spacing w:val="-3"/>
              </w:rPr>
              <w:br/>
            </w:r>
            <w:r>
              <w:rPr>
                <w:color w:val="000000"/>
                <w:spacing w:val="6"/>
              </w:rPr>
              <w:t xml:space="preserve">finish of tapered and square edges of POP board with </w:t>
            </w:r>
            <w:r>
              <w:rPr>
                <w:color w:val="000000"/>
                <w:spacing w:val="6"/>
              </w:rPr>
              <w:br/>
            </w:r>
            <w:r>
              <w:rPr>
                <w:color w:val="000000"/>
                <w:spacing w:val="-4"/>
              </w:rPr>
              <w:t xml:space="preserve">(POP paste) including the cost of making openings </w:t>
            </w:r>
            <w:r>
              <w:rPr>
                <w:color w:val="000000"/>
                <w:spacing w:val="-4"/>
              </w:rPr>
              <w:br/>
              <w:t xml:space="preserve">grills, diffusers cutouts made with frame of perimeter </w:t>
            </w:r>
            <w:r>
              <w:rPr>
                <w:color w:val="000000"/>
                <w:spacing w:val="-4"/>
              </w:rPr>
              <w:br/>
            </w:r>
            <w:r>
              <w:rPr>
                <w:color w:val="000000"/>
                <w:spacing w:val="-3"/>
              </w:rPr>
              <w:t>fixed all complete as pa drawing, specifications and</w:t>
            </w:r>
          </w:p>
        </w:tc>
        <w:tc>
          <w:tcPr>
            <w:tcW w:w="938"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rPr>
                <w:color w:val="000000"/>
                <w:sz w:val="20"/>
              </w:rPr>
            </w:pPr>
          </w:p>
        </w:tc>
        <w:tc>
          <w:tcPr>
            <w:tcW w:w="1327"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rPr>
                <w:color w:val="000000"/>
                <w:sz w:val="20"/>
              </w:rPr>
            </w:pPr>
          </w:p>
        </w:tc>
      </w:tr>
      <w:tr w:rsidR="00661687" w:rsidTr="004D2427">
        <w:trPr>
          <w:trHeight w:hRule="exact" w:val="502"/>
        </w:trPr>
        <w:tc>
          <w:tcPr>
            <w:tcW w:w="870" w:type="dxa"/>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1088" w:type="dxa"/>
            <w:vMerge/>
            <w:tcBorders>
              <w:top w:val="none" w:sz="0" w:space="0" w:color="000000"/>
              <w:left w:val="single" w:sz="6" w:space="0" w:color="000000"/>
              <w:bottom w:val="single" w:sz="6" w:space="0" w:color="000000"/>
              <w:right w:val="none" w:sz="0" w:space="0" w:color="000000"/>
            </w:tcBorders>
          </w:tcPr>
          <w:p w:rsidR="00661687" w:rsidRDefault="00661687" w:rsidP="004D2427"/>
        </w:tc>
        <w:tc>
          <w:tcPr>
            <w:tcW w:w="5662" w:type="dxa"/>
            <w:tcBorders>
              <w:top w:val="single" w:sz="6" w:space="0" w:color="000000"/>
              <w:left w:val="none" w:sz="0" w:space="0" w:color="000000"/>
              <w:bottom w:val="single" w:sz="6" w:space="0" w:color="000000"/>
              <w:right w:val="single" w:sz="6" w:space="0" w:color="000000"/>
            </w:tcBorders>
            <w:vAlign w:val="center"/>
          </w:tcPr>
          <w:p w:rsidR="00661687" w:rsidRDefault="00661687" w:rsidP="004D2427">
            <w:pPr>
              <w:ind w:left="90"/>
              <w:rPr>
                <w:color w:val="000000"/>
                <w:spacing w:val="-4"/>
              </w:rPr>
            </w:pPr>
            <w:r>
              <w:rPr>
                <w:color w:val="000000"/>
                <w:spacing w:val="-4"/>
              </w:rPr>
              <w:t>the Engineer-in-chargc.</w:t>
            </w:r>
          </w:p>
        </w:tc>
        <w:tc>
          <w:tcPr>
            <w:tcW w:w="938" w:type="dxa"/>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1327" w:type="dxa"/>
            <w:vMerge/>
            <w:tcBorders>
              <w:top w:val="none" w:sz="0" w:space="0" w:color="000000"/>
              <w:left w:val="single" w:sz="6" w:space="0" w:color="000000"/>
              <w:bottom w:val="single" w:sz="6" w:space="0" w:color="000000"/>
              <w:right w:val="single" w:sz="6" w:space="0" w:color="000000"/>
            </w:tcBorders>
          </w:tcPr>
          <w:p w:rsidR="00661687" w:rsidRDefault="00661687" w:rsidP="004D2427"/>
        </w:tc>
      </w:tr>
      <w:tr w:rsidR="00661687" w:rsidTr="004D2427">
        <w:trPr>
          <w:trHeight w:hRule="exact" w:val="40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color w:val="000000"/>
                <w:spacing w:val="-10"/>
              </w:rPr>
            </w:pPr>
            <w:r>
              <w:rPr>
                <w:color w:val="000000"/>
                <w:spacing w:val="-10"/>
              </w:rPr>
              <w:t>12.46.1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color w:val="000000"/>
                <w:spacing w:val="-6"/>
              </w:rPr>
            </w:pPr>
            <w:r>
              <w:rPr>
                <w:color w:val="000000"/>
                <w:spacing w:val="-6"/>
              </w:rPr>
              <w:t>Flat surfaces</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676.00</w:t>
            </w:r>
          </w:p>
        </w:tc>
      </w:tr>
      <w:tr w:rsidR="00661687" w:rsidTr="004D2427">
        <w:trPr>
          <w:trHeight w:hRule="exact" w:val="53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color w:val="000000"/>
                <w:spacing w:val="-10"/>
              </w:rPr>
            </w:pPr>
            <w:r>
              <w:rPr>
                <w:color w:val="000000"/>
                <w:spacing w:val="-10"/>
              </w:rPr>
              <w:t>12.46.2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color w:val="000000"/>
                <w:spacing w:val="-6"/>
              </w:rPr>
            </w:pPr>
            <w:r>
              <w:rPr>
                <w:color w:val="000000"/>
                <w:spacing w:val="-6"/>
              </w:rPr>
              <w:t>Curved surfaces</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748.00</w:t>
            </w:r>
          </w:p>
        </w:tc>
      </w:tr>
      <w:tr w:rsidR="00661687" w:rsidTr="004D2427">
        <w:trPr>
          <w:trHeight w:hRule="exact" w:val="787"/>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color w:val="000000"/>
                <w:spacing w:val="-10"/>
              </w:rPr>
            </w:pPr>
            <w:r>
              <w:rPr>
                <w:color w:val="000000"/>
                <w:spacing w:val="-10"/>
              </w:rPr>
              <w:t>12.47</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rPr>
                <w:color w:val="000000"/>
                <w:spacing w:val="-9"/>
              </w:rPr>
            </w:pPr>
            <w:r>
              <w:rPr>
                <w:color w:val="000000"/>
                <w:spacing w:val="-9"/>
              </w:rPr>
              <w:t xml:space="preserve">Extra for any sunk or raised mouldings in the plaster of Paris (Gypsum </w:t>
            </w:r>
            <w:r>
              <w:rPr>
                <w:color w:val="000000"/>
                <w:spacing w:val="-6"/>
              </w:rPr>
              <w:t>anhydrous) ceiling</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175.00</w:t>
            </w:r>
          </w:p>
        </w:tc>
      </w:tr>
      <w:tr w:rsidR="00661687" w:rsidTr="004D2427">
        <w:trPr>
          <w:trHeight w:hRule="exact" w:val="203"/>
        </w:trPr>
        <w:tc>
          <w:tcPr>
            <w:tcW w:w="870"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tabs>
                <w:tab w:val="decimal" w:pos="386"/>
              </w:tabs>
              <w:rPr>
                <w:color w:val="000000"/>
                <w:spacing w:val="-10"/>
              </w:rPr>
            </w:pPr>
            <w:r>
              <w:rPr>
                <w:color w:val="000000"/>
                <w:spacing w:val="-10"/>
              </w:rPr>
              <w:t>12.48</w:t>
            </w:r>
          </w:p>
        </w:tc>
        <w:tc>
          <w:tcPr>
            <w:tcW w:w="6750" w:type="dxa"/>
            <w:gridSpan w:val="2"/>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ind w:left="108" w:right="108"/>
              <w:rPr>
                <w:color w:val="000000"/>
                <w:spacing w:val="-7"/>
              </w:rPr>
            </w:pPr>
            <w:r>
              <w:rPr>
                <w:color w:val="000000"/>
                <w:spacing w:val="-7"/>
              </w:rPr>
              <w:t xml:space="preserve">Extra for providing in the plaster of Paris (Gypsum anhydrous) ceiling </w:t>
            </w:r>
            <w:r>
              <w:rPr>
                <w:color w:val="000000"/>
                <w:spacing w:val="-5"/>
              </w:rPr>
              <w:t>above 5 metre hight from floor level.</w:t>
            </w:r>
          </w:p>
        </w:tc>
        <w:tc>
          <w:tcPr>
            <w:tcW w:w="938" w:type="dxa"/>
            <w:tcBorders>
              <w:top w:val="single" w:sz="6" w:space="0" w:color="000000"/>
              <w:left w:val="single" w:sz="6" w:space="0" w:color="000000"/>
              <w:bottom w:val="single" w:sz="6" w:space="0" w:color="000000"/>
              <w:right w:val="single" w:sz="6" w:space="0" w:color="000000"/>
            </w:tcBorders>
            <w:shd w:val="clear" w:color="777777" w:fill="777777"/>
          </w:tcPr>
          <w:p w:rsidR="00661687" w:rsidRDefault="00661687" w:rsidP="004D2427">
            <w:pPr>
              <w:rPr>
                <w:color w:val="000000"/>
                <w:sz w:val="20"/>
              </w:rPr>
            </w:pPr>
          </w:p>
        </w:tc>
        <w:tc>
          <w:tcPr>
            <w:tcW w:w="1327"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jc w:val="center"/>
              <w:rPr>
                <w:color w:val="000000"/>
                <w:spacing w:val="-10"/>
              </w:rPr>
            </w:pPr>
            <w:r>
              <w:rPr>
                <w:color w:val="000000"/>
                <w:spacing w:val="-10"/>
              </w:rPr>
              <w:t>59.00</w:t>
            </w:r>
          </w:p>
        </w:tc>
      </w:tr>
      <w:tr w:rsidR="00661687" w:rsidTr="004D2427">
        <w:trPr>
          <w:trHeight w:hRule="exact" w:val="262"/>
        </w:trPr>
        <w:tc>
          <w:tcPr>
            <w:tcW w:w="870" w:type="dxa"/>
            <w:vMerge/>
            <w:tcBorders>
              <w:top w:val="none" w:sz="0" w:space="0" w:color="000000"/>
              <w:left w:val="single" w:sz="6" w:space="0" w:color="000000"/>
              <w:bottom w:val="none" w:sz="0" w:space="0" w:color="000000"/>
              <w:right w:val="single" w:sz="6" w:space="0" w:color="000000"/>
            </w:tcBorders>
          </w:tcPr>
          <w:p w:rsidR="00661687" w:rsidRDefault="00661687" w:rsidP="004D2427"/>
        </w:tc>
        <w:tc>
          <w:tcPr>
            <w:tcW w:w="6750" w:type="dxa"/>
            <w:gridSpan w:val="2"/>
            <w:vMerge/>
            <w:tcBorders>
              <w:top w:val="none" w:sz="0" w:space="0" w:color="000000"/>
              <w:left w:val="single" w:sz="6" w:space="0" w:color="000000"/>
              <w:bottom w:val="none" w:sz="0" w:space="0" w:color="000000"/>
              <w:right w:val="single" w:sz="6" w:space="0" w:color="000000"/>
            </w:tcBorders>
          </w:tcPr>
          <w:p w:rsidR="00661687" w:rsidRDefault="00661687" w:rsidP="004D2427"/>
        </w:tc>
        <w:tc>
          <w:tcPr>
            <w:tcW w:w="938" w:type="dxa"/>
            <w:tcBorders>
              <w:top w:val="single" w:sz="6" w:space="0" w:color="000000"/>
              <w:left w:val="single" w:sz="6" w:space="0" w:color="000000"/>
              <w:bottom w:val="single" w:sz="15" w:space="0" w:color="000000"/>
              <w:right w:val="single" w:sz="6" w:space="0" w:color="000000"/>
            </w:tcBorders>
            <w:textDirection w:val="tbRlV"/>
            <w:vAlign w:val="center"/>
          </w:tcPr>
          <w:p w:rsidR="00661687" w:rsidRPr="00727D30" w:rsidRDefault="00661687" w:rsidP="004D2427">
            <w:pPr>
              <w:jc w:val="center"/>
              <w:rPr>
                <w:rFonts w:ascii="Tahoma" w:hAnsi="Tahoma"/>
                <w:color w:val="000000"/>
                <w:spacing w:val="-179"/>
                <w:sz w:val="24"/>
                <w:szCs w:val="6"/>
              </w:rPr>
            </w:pPr>
          </w:p>
        </w:tc>
        <w:tc>
          <w:tcPr>
            <w:tcW w:w="1327" w:type="dxa"/>
            <w:vMerge/>
            <w:tcBorders>
              <w:top w:val="none" w:sz="0" w:space="0" w:color="000000"/>
              <w:left w:val="single" w:sz="6" w:space="0" w:color="000000"/>
              <w:bottom w:val="none" w:sz="0" w:space="0" w:color="000000"/>
              <w:right w:val="single" w:sz="6" w:space="0" w:color="000000"/>
            </w:tcBorders>
          </w:tcPr>
          <w:p w:rsidR="00661687" w:rsidRDefault="00661687" w:rsidP="004D2427"/>
        </w:tc>
      </w:tr>
      <w:tr w:rsidR="00661687" w:rsidTr="004D2427">
        <w:trPr>
          <w:trHeight w:hRule="exact" w:val="390"/>
        </w:trPr>
        <w:tc>
          <w:tcPr>
            <w:tcW w:w="870" w:type="dxa"/>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6750" w:type="dxa"/>
            <w:gridSpan w:val="2"/>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938" w:type="dxa"/>
            <w:tcBorders>
              <w:top w:val="single" w:sz="15" w:space="0" w:color="000000"/>
              <w:left w:val="single" w:sz="6" w:space="0" w:color="000000"/>
              <w:bottom w:val="single" w:sz="6" w:space="0" w:color="000000"/>
              <w:right w:val="single" w:sz="6" w:space="0" w:color="000000"/>
            </w:tcBorders>
            <w:shd w:val="clear" w:color="777777" w:fill="777777"/>
          </w:tcPr>
          <w:p w:rsidR="00661687" w:rsidRDefault="00661687" w:rsidP="004D2427">
            <w:pPr>
              <w:rPr>
                <w:color w:val="000000"/>
                <w:sz w:val="20"/>
              </w:rPr>
            </w:pPr>
          </w:p>
        </w:tc>
        <w:tc>
          <w:tcPr>
            <w:tcW w:w="1327" w:type="dxa"/>
            <w:vMerge/>
            <w:tcBorders>
              <w:top w:val="none" w:sz="0" w:space="0" w:color="000000"/>
              <w:left w:val="single" w:sz="6" w:space="0" w:color="000000"/>
              <w:bottom w:val="single" w:sz="6" w:space="0" w:color="000000"/>
              <w:right w:val="single" w:sz="6" w:space="0" w:color="000000"/>
            </w:tcBorders>
          </w:tcPr>
          <w:p w:rsidR="00661687" w:rsidRDefault="00661687" w:rsidP="004D2427"/>
        </w:tc>
      </w:tr>
      <w:tr w:rsidR="00661687" w:rsidTr="004D2427">
        <w:trPr>
          <w:trHeight w:hRule="exact" w:val="818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color w:val="000000"/>
                <w:spacing w:val="-10"/>
              </w:rPr>
            </w:pPr>
            <w:r>
              <w:rPr>
                <w:color w:val="000000"/>
                <w:spacing w:val="-10"/>
              </w:rPr>
              <w:t>12.49</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spacing w:line="228" w:lineRule="auto"/>
              <w:ind w:left="108" w:right="108"/>
              <w:jc w:val="both"/>
              <w:rPr>
                <w:color w:val="000000"/>
                <w:spacing w:val="-7"/>
              </w:rPr>
            </w:pPr>
            <w:r>
              <w:rPr>
                <w:color w:val="000000"/>
                <w:spacing w:val="-7"/>
              </w:rPr>
              <w:t xml:space="preserve">Providing and fixing false ceiling at all height including providing and </w:t>
            </w:r>
            <w:r>
              <w:rPr>
                <w:color w:val="000000"/>
                <w:spacing w:val="-2"/>
              </w:rPr>
              <w:t xml:space="preserve">fixing of frame work made of special sections, power pressed from </w:t>
            </w:r>
            <w:r>
              <w:rPr>
                <w:color w:val="000000"/>
                <w:spacing w:val="-3"/>
              </w:rPr>
              <w:t xml:space="preserve">M.S. sheets and galvanized with zinc coating of 120 grasisqm (both </w:t>
            </w:r>
            <w:r>
              <w:rPr>
                <w:color w:val="000000"/>
                <w:spacing w:val="-5"/>
              </w:rPr>
              <w:t xml:space="preserve">side inclusive) as pa IS : 277 and consisting of angle cleats of size 25 </w:t>
            </w:r>
            <w:r>
              <w:rPr>
                <w:color w:val="000000"/>
                <w:spacing w:val="-4"/>
              </w:rPr>
              <w:t xml:space="preserve">mm wide x 1.6 mm thick with flanges of 27 mm and 37mm, at 1200 </w:t>
            </w:r>
            <w:r>
              <w:rPr>
                <w:color w:val="000000"/>
                <w:spacing w:val="-6"/>
              </w:rPr>
              <w:t xml:space="preserve">mm centre to centre, one flange fixed to the ceiling with dash fastener </w:t>
            </w:r>
            <w:r>
              <w:rPr>
                <w:color w:val="000000"/>
                <w:spacing w:val="-3"/>
              </w:rPr>
              <w:t xml:space="preserve">12.5 mm die x 50mm long with 6mm die bolts other flange of cleat </w:t>
            </w:r>
            <w:r>
              <w:rPr>
                <w:color w:val="000000"/>
                <w:spacing w:val="-5"/>
              </w:rPr>
              <w:t xml:space="preserve">fixed to the angle hangers of 25x10x0.50 mm of required length with </w:t>
            </w:r>
            <w:r>
              <w:rPr>
                <w:color w:val="000000"/>
                <w:spacing w:val="-1"/>
              </w:rPr>
              <w:t xml:space="preserve">nuts and bolts of required size and other end of angle hanger fixed </w:t>
            </w:r>
            <w:r>
              <w:rPr>
                <w:color w:val="000000"/>
                <w:spacing w:val="-5"/>
              </w:rPr>
              <w:t xml:space="preserve">with intermediate G.I. channels 45x15x0.9 mm running at the spacing </w:t>
            </w:r>
            <w:r>
              <w:rPr>
                <w:color w:val="000000"/>
                <w:spacing w:val="-7"/>
              </w:rPr>
              <w:t xml:space="preserve">of 1200 mm centre to ca&amp;c to which the ceiling section 0.5 mm thick </w:t>
            </w:r>
            <w:r>
              <w:rPr>
                <w:color w:val="000000"/>
                <w:spacing w:val="-4"/>
              </w:rPr>
              <w:t xml:space="preserve">bottom </w:t>
            </w:r>
            <w:r>
              <w:rPr>
                <w:b/>
                <w:i/>
                <w:color w:val="000000"/>
                <w:spacing w:val="6"/>
                <w:sz w:val="23"/>
              </w:rPr>
              <w:t xml:space="preserve">wedge </w:t>
            </w:r>
            <w:r>
              <w:rPr>
                <w:color w:val="000000"/>
                <w:spacing w:val="-4"/>
              </w:rPr>
              <w:t xml:space="preserve">of 80 mm with tapered flanges of 26 mm each having </w:t>
            </w:r>
            <w:r>
              <w:rPr>
                <w:color w:val="000000"/>
                <w:spacing w:val="4"/>
              </w:rPr>
              <w:t xml:space="preserve">lips of 10_5 mm, at 450 mm cadre to cadre, shall be fixed in a </w:t>
            </w:r>
            <w:r>
              <w:rPr>
                <w:color w:val="000000"/>
                <w:spacing w:val="-4"/>
              </w:rPr>
              <w:t xml:space="preserve">direction perpendicular to G.I. intermediate channel with connecting </w:t>
            </w:r>
            <w:r>
              <w:rPr>
                <w:color w:val="000000"/>
              </w:rPr>
              <w:t xml:space="preserve">clips made out of 2.64 mm dia x 230 mm long G.I. wire at every </w:t>
            </w:r>
            <w:r>
              <w:rPr>
                <w:color w:val="000000"/>
                <w:spacing w:val="-1"/>
              </w:rPr>
              <w:t xml:space="preserve">junction, including fixing perimeter channels 0,5 mm thick 27 mm </w:t>
            </w:r>
            <w:r>
              <w:rPr>
                <w:color w:val="000000"/>
                <w:spacing w:val="1"/>
              </w:rPr>
              <w:t xml:space="preserve">high having flanges of 20 mm and 30 mm long, the perimeter of </w:t>
            </w:r>
            <w:r>
              <w:rPr>
                <w:color w:val="000000"/>
                <w:spacing w:val="-5"/>
              </w:rPr>
              <w:t xml:space="preserve">ceiling fixed to wall/partition with the help of rawl plugs at 450 mm </w:t>
            </w:r>
            <w:r>
              <w:rPr>
                <w:color w:val="000000"/>
                <w:spacing w:val="-8"/>
              </w:rPr>
              <w:t xml:space="preserve">centre, with 25mm long dry wall screws </w:t>
            </w:r>
            <w:r>
              <w:rPr>
                <w:i/>
                <w:color w:val="000000"/>
                <w:spacing w:val="2"/>
                <w:w w:val="115"/>
                <w:sz w:val="32"/>
              </w:rPr>
              <w:t xml:space="preserve">g </w:t>
            </w:r>
            <w:r>
              <w:rPr>
                <w:color w:val="000000"/>
                <w:spacing w:val="-8"/>
              </w:rPr>
              <w:t xml:space="preserve">230 mm interval, including </w:t>
            </w:r>
            <w:r>
              <w:rPr>
                <w:color w:val="000000"/>
                <w:spacing w:val="-4"/>
              </w:rPr>
              <w:t xml:space="preserve">fixing of gypsum board to ceiling section and perimeter channel with </w:t>
            </w:r>
            <w:r>
              <w:rPr>
                <w:color w:val="000000"/>
                <w:spacing w:val="2"/>
              </w:rPr>
              <w:t xml:space="preserve">the help of dry wall screws of size 3,5 x 25 mm at 230 mm etc, </w:t>
            </w:r>
            <w:r>
              <w:rPr>
                <w:color w:val="000000"/>
                <w:spacing w:val="-5"/>
              </w:rPr>
              <w:t xml:space="preserve">including jointing and finishing to a fish finish of tapered and square </w:t>
            </w:r>
            <w:r>
              <w:rPr>
                <w:color w:val="000000"/>
                <w:spacing w:val="-3"/>
              </w:rPr>
              <w:t xml:space="preserve">edges of the board with recommended jointing compound , jointing </w:t>
            </w:r>
            <w:r>
              <w:rPr>
                <w:color w:val="000000"/>
                <w:spacing w:val="-7"/>
              </w:rPr>
              <w:t xml:space="preserve">tapes , finishing with jointing compound in 3 layers covering upbi 150 </w:t>
            </w:r>
            <w:r>
              <w:rPr>
                <w:color w:val="000000"/>
                <w:spacing w:val="-3"/>
              </w:rPr>
              <w:t xml:space="preserve">mm or both sides of joint and two coats of primer suitable for board, </w:t>
            </w:r>
            <w:r>
              <w:rPr>
                <w:color w:val="000000"/>
                <w:spacing w:val="-6"/>
              </w:rPr>
              <w:t xml:space="preserve">all as per manufacturer's speeffic.ation and also including the cost of </w:t>
            </w:r>
            <w:r>
              <w:rPr>
                <w:color w:val="000000"/>
                <w:spacing w:val="-5"/>
              </w:rPr>
              <w:t xml:space="preserve">making openings for light fittings, grills, diffuses, cutouts made with </w:t>
            </w:r>
            <w:r>
              <w:rPr>
                <w:color w:val="000000"/>
                <w:spacing w:val="3"/>
              </w:rPr>
              <w:t xml:space="preserve">flame of perimeter channels suitably fixed, all complete as per </w:t>
            </w:r>
            <w:r>
              <w:rPr>
                <w:color w:val="000000"/>
                <w:spacing w:val="-4"/>
              </w:rPr>
              <w:t xml:space="preserve">drawings, specification and direction of the Engineer in Charge but </w:t>
            </w:r>
            <w:r>
              <w:rPr>
                <w:color w:val="000000"/>
                <w:spacing w:val="-2"/>
              </w:rPr>
              <w:t>excluding the cost of painting with</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622"/>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color w:val="000000"/>
                <w:spacing w:val="-10"/>
              </w:rPr>
            </w:pPr>
            <w:r>
              <w:rPr>
                <w:color w:val="000000"/>
                <w:spacing w:val="-10"/>
              </w:rPr>
              <w:t>12.49.1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left" w:pos="711"/>
                <w:tab w:val="right" w:pos="5550"/>
              </w:tabs>
              <w:jc w:val="center"/>
              <w:rPr>
                <w:color w:val="000000"/>
                <w:spacing w:val="-20"/>
              </w:rPr>
            </w:pPr>
            <w:r>
              <w:rPr>
                <w:color w:val="000000"/>
                <w:spacing w:val="-20"/>
              </w:rPr>
              <w:t xml:space="preserve"> 12.5</w:t>
            </w:r>
            <w:r>
              <w:rPr>
                <w:color w:val="000000"/>
                <w:spacing w:val="-20"/>
              </w:rPr>
              <w:tab/>
            </w:r>
            <w:r>
              <w:rPr>
                <w:color w:val="000000"/>
                <w:spacing w:val="10"/>
              </w:rPr>
              <w:t>mm thick tapered edge</w:t>
            </w:r>
            <w:r>
              <w:rPr>
                <w:color w:val="000000"/>
                <w:spacing w:val="10"/>
              </w:rPr>
              <w:tab/>
              <w:t>gypsum plain board</w:t>
            </w:r>
          </w:p>
          <w:p w:rsidR="00661687" w:rsidRDefault="00661687" w:rsidP="004D2427">
            <w:pPr>
              <w:ind w:left="90"/>
              <w:rPr>
                <w:color w:val="000000"/>
                <w:spacing w:val="-8"/>
              </w:rPr>
            </w:pPr>
            <w:r>
              <w:rPr>
                <w:color w:val="000000"/>
                <w:spacing w:val="-8"/>
              </w:rPr>
              <w:t>conforming to LS: 2095- Part I.</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750.00</w:t>
            </w:r>
          </w:p>
        </w:tc>
      </w:tr>
    </w:tbl>
    <w:p w:rsidR="00727D30" w:rsidRDefault="00727D30" w:rsidP="00727D30">
      <w:pPr>
        <w:jc w:val="center"/>
        <w:rPr>
          <w:rFonts w:ascii="Times New Roman" w:hAnsi="Times New Roman" w:cs="Times New Roman"/>
        </w:rPr>
      </w:pPr>
      <w:r>
        <w:t>Page No.226</w:t>
      </w:r>
    </w:p>
    <w:p w:rsidR="00661687" w:rsidRDefault="00661687" w:rsidP="00727D30">
      <w:pPr>
        <w:pStyle w:val="Style2"/>
        <w:tabs>
          <w:tab w:val="right" w:pos="10028"/>
        </w:tabs>
        <w:kinsoku w:val="0"/>
        <w:autoSpaceDE/>
        <w:autoSpaceDN/>
        <w:adjustRightInd/>
        <w:spacing w:line="218" w:lineRule="auto"/>
        <w:jc w:val="center"/>
        <w:rPr>
          <w:rStyle w:val="CharacterStyle2"/>
          <w:spacing w:val="-10"/>
          <w:sz w:val="19"/>
          <w:szCs w:val="19"/>
        </w:rPr>
      </w:pPr>
    </w:p>
    <w:p w:rsidR="00661687" w:rsidRDefault="00661687" w:rsidP="00661687">
      <w:pPr>
        <w:pStyle w:val="Style2"/>
        <w:tabs>
          <w:tab w:val="right" w:pos="10028"/>
        </w:tabs>
        <w:kinsoku w:val="0"/>
        <w:autoSpaceDE/>
        <w:autoSpaceDN/>
        <w:adjustRightInd/>
        <w:spacing w:line="218" w:lineRule="auto"/>
        <w:rPr>
          <w:rStyle w:val="CharacterStyle2"/>
          <w:spacing w:val="-10"/>
          <w:sz w:val="19"/>
          <w:szCs w:val="19"/>
        </w:rPr>
      </w:pPr>
    </w:p>
    <w:p w:rsidR="00661687" w:rsidRDefault="00661687" w:rsidP="00661687">
      <w:pPr>
        <w:pStyle w:val="Style2"/>
        <w:tabs>
          <w:tab w:val="right" w:pos="10028"/>
        </w:tabs>
        <w:kinsoku w:val="0"/>
        <w:autoSpaceDE/>
        <w:autoSpaceDN/>
        <w:adjustRightInd/>
        <w:spacing w:line="218" w:lineRule="auto"/>
        <w:rPr>
          <w:rStyle w:val="CharacterStyle2"/>
          <w:spacing w:val="-10"/>
          <w:sz w:val="19"/>
          <w:szCs w:val="19"/>
        </w:rPr>
      </w:pPr>
    </w:p>
    <w:tbl>
      <w:tblPr>
        <w:tblW w:w="0" w:type="auto"/>
        <w:tblInd w:w="15" w:type="dxa"/>
        <w:tblLayout w:type="fixed"/>
        <w:tblCellMar>
          <w:left w:w="0" w:type="dxa"/>
          <w:right w:w="0" w:type="dxa"/>
        </w:tblCellMar>
        <w:tblLook w:val="04A0"/>
      </w:tblPr>
      <w:tblGrid>
        <w:gridCol w:w="870"/>
        <w:gridCol w:w="1088"/>
        <w:gridCol w:w="5662"/>
        <w:gridCol w:w="938"/>
        <w:gridCol w:w="1327"/>
      </w:tblGrid>
      <w:tr w:rsidR="00661687" w:rsidTr="004D2427">
        <w:trPr>
          <w:trHeight w:hRule="exact" w:val="66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 xml:space="preserve">Item </w:t>
            </w:r>
            <w:r>
              <w:rPr>
                <w:color w:val="000000"/>
                <w:spacing w:val="-10"/>
              </w:rPr>
              <w:br/>
              <w:t>No.</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right="2790"/>
              <w:jc w:val="right"/>
              <w:rPr>
                <w:color w:val="000000"/>
              </w:rPr>
            </w:pPr>
            <w:r>
              <w:rPr>
                <w:color w:val="000000"/>
              </w:rPr>
              <w:t>Description</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Unit</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 xml:space="preserve">Rate (in </w:t>
            </w:r>
            <w:r>
              <w:rPr>
                <w:color w:val="000000"/>
                <w:spacing w:val="-10"/>
              </w:rPr>
              <w:br/>
              <w:t>Rs.)</w:t>
            </w:r>
          </w:p>
        </w:tc>
      </w:tr>
      <w:tr w:rsidR="00661687" w:rsidTr="004D2427">
        <w:trPr>
          <w:trHeight w:hRule="exact" w:val="32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75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12.49.2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rPr>
                <w:color w:val="000000"/>
                <w:spacing w:val="1"/>
              </w:rPr>
            </w:pPr>
            <w:r>
              <w:rPr>
                <w:color w:val="000000"/>
                <w:spacing w:val="1"/>
              </w:rPr>
              <w:t xml:space="preserve">12.5 = thick tapered edge gypsum fire resistant board </w:t>
            </w:r>
            <w:r>
              <w:rPr>
                <w:color w:val="000000"/>
                <w:spacing w:val="-6"/>
              </w:rPr>
              <w:t>conforming to IS: 2095- Part I.</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757"/>
              </w:tabs>
              <w:rPr>
                <w:color w:val="000000"/>
                <w:spacing w:val="-10"/>
              </w:rPr>
            </w:pPr>
            <w:r>
              <w:rPr>
                <w:color w:val="000000"/>
                <w:spacing w:val="-10"/>
              </w:rPr>
              <w:t>866.00</w:t>
            </w:r>
          </w:p>
        </w:tc>
      </w:tr>
      <w:tr w:rsidR="00661687" w:rsidTr="004D2427">
        <w:trPr>
          <w:trHeight w:hRule="exact" w:val="772"/>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12.49,3</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rPr>
                <w:color w:val="000000"/>
                <w:spacing w:val="-2"/>
              </w:rPr>
            </w:pPr>
            <w:r>
              <w:rPr>
                <w:color w:val="000000"/>
                <w:spacing w:val="-2"/>
              </w:rPr>
              <w:t xml:space="preserve">12,5 mm thick tapered edge gypsum moisture resistant </w:t>
            </w:r>
            <w:r>
              <w:rPr>
                <w:color w:val="000000"/>
                <w:spacing w:val="-10"/>
              </w:rPr>
              <w:t>board_</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Km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757"/>
              </w:tabs>
              <w:rPr>
                <w:color w:val="000000"/>
                <w:spacing w:val="-10"/>
              </w:rPr>
            </w:pPr>
            <w:r>
              <w:rPr>
                <w:color w:val="000000"/>
                <w:spacing w:val="-10"/>
              </w:rPr>
              <w:t>920.00</w:t>
            </w:r>
          </w:p>
        </w:tc>
      </w:tr>
      <w:tr w:rsidR="00661687" w:rsidTr="004D2427">
        <w:trPr>
          <w:trHeight w:hRule="exact" w:val="190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12.49.4</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1"/>
              </w:rPr>
            </w:pPr>
            <w:r>
              <w:rPr>
                <w:color w:val="000000"/>
                <w:spacing w:val="-1"/>
              </w:rPr>
              <w:t xml:space="preserve">Fully Perforated Gypsum Plaster Board of size 1200 x </w:t>
            </w:r>
            <w:r>
              <w:rPr>
                <w:color w:val="000000"/>
                <w:spacing w:val="-6"/>
              </w:rPr>
              <w:t xml:space="preserve">2400x12.5 mm having approx. 15 % perforated area with </w:t>
            </w:r>
            <w:r>
              <w:rPr>
                <w:color w:val="000000"/>
                <w:spacing w:val="-3"/>
              </w:rPr>
              <w:t>perforation size and pattern as approved by the Engineer</w:t>
            </w:r>
            <w:r>
              <w:rPr>
                <w:color w:val="000000"/>
                <w:spacing w:val="-3"/>
              </w:rPr>
              <w:softHyphen/>
            </w:r>
            <w:r>
              <w:rPr>
                <w:color w:val="000000"/>
                <w:spacing w:val="-2"/>
              </w:rPr>
              <w:t xml:space="preserve">in-charge and as per manufactunx's specification, with all </w:t>
            </w:r>
            <w:r>
              <w:rPr>
                <w:color w:val="000000"/>
                <w:spacing w:val="-5"/>
              </w:rPr>
              <w:t xml:space="preserve">4 side tapered and backed by acoustical tissue with NRC </w:t>
            </w:r>
            <w:r>
              <w:rPr>
                <w:color w:val="000000"/>
                <w:spacing w:val="-6"/>
              </w:rPr>
              <w:t>value not less than 0.60.</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757"/>
              </w:tabs>
              <w:rPr>
                <w:color w:val="000000"/>
                <w:spacing w:val="-10"/>
              </w:rPr>
            </w:pPr>
            <w:r>
              <w:rPr>
                <w:color w:val="000000"/>
                <w:spacing w:val="-10"/>
              </w:rPr>
              <w:t>1677.00</w:t>
            </w:r>
          </w:p>
        </w:tc>
      </w:tr>
      <w:tr w:rsidR="00661687" w:rsidTr="004D2427">
        <w:trPr>
          <w:trHeight w:hRule="exact" w:val="5730"/>
        </w:trPr>
        <w:tc>
          <w:tcPr>
            <w:tcW w:w="870"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ind w:right="202"/>
              <w:jc w:val="right"/>
              <w:rPr>
                <w:color w:val="000000"/>
                <w:spacing w:val="-10"/>
              </w:rPr>
            </w:pPr>
            <w:r>
              <w:rPr>
                <w:color w:val="000000"/>
                <w:spacing w:val="-10"/>
              </w:rPr>
              <w:t>12.50</w:t>
            </w:r>
          </w:p>
        </w:tc>
        <w:tc>
          <w:tcPr>
            <w:tcW w:w="1088" w:type="dxa"/>
            <w:vMerge w:val="restart"/>
            <w:tcBorders>
              <w:top w:val="single" w:sz="6" w:space="0" w:color="000000"/>
              <w:left w:val="single" w:sz="6" w:space="0" w:color="000000"/>
              <w:bottom w:val="none" w:sz="0" w:space="0" w:color="000000"/>
              <w:right w:val="none" w:sz="0" w:space="0" w:color="000000"/>
            </w:tcBorders>
          </w:tcPr>
          <w:p w:rsidR="00661687" w:rsidRDefault="00661687" w:rsidP="004D2427">
            <w:pPr>
              <w:ind w:left="108"/>
              <w:jc w:val="both"/>
              <w:rPr>
                <w:color w:val="000000"/>
                <w:spacing w:val="-10"/>
              </w:rPr>
            </w:pPr>
            <w:r>
              <w:rPr>
                <w:color w:val="000000"/>
                <w:spacing w:val="-10"/>
              </w:rPr>
              <w:t xml:space="preserve">Providing </w:t>
            </w:r>
            <w:r>
              <w:rPr>
                <w:color w:val="000000"/>
                <w:spacing w:val="-34"/>
              </w:rPr>
              <w:t xml:space="preserve">595x595 mm </w:t>
            </w:r>
            <w:r>
              <w:rPr>
                <w:color w:val="000000"/>
                <w:spacing w:val="-8"/>
              </w:rPr>
              <w:t xml:space="preserve">grid of hot </w:t>
            </w:r>
            <w:r>
              <w:rPr>
                <w:color w:val="000000"/>
                <w:spacing w:val="-10"/>
              </w:rPr>
              <w:t xml:space="preserve">gsm/sqm, </w:t>
            </w:r>
            <w:r>
              <w:rPr>
                <w:color w:val="000000"/>
                <w:spacing w:val="-37"/>
              </w:rPr>
              <w:t xml:space="preserve">suitably spaced </w:t>
            </w:r>
            <w:r>
              <w:rPr>
                <w:color w:val="000000"/>
                <w:spacing w:val="-12"/>
              </w:rPr>
              <w:t xml:space="preserve">made from </w:t>
            </w:r>
            <w:r>
              <w:rPr>
                <w:color w:val="000000"/>
                <w:spacing w:val="-10"/>
              </w:rPr>
              <w:t xml:space="preserve">to center </w:t>
            </w:r>
            <w:r>
              <w:rPr>
                <w:color w:val="000000"/>
                <w:spacing w:val="-17"/>
              </w:rPr>
              <w:t xml:space="preserve">(minimum) </w:t>
            </w:r>
            <w:r>
              <w:rPr>
                <w:color w:val="000000"/>
                <w:spacing w:val="-35"/>
              </w:rPr>
              <w:t xml:space="preserve">center to odder </w:t>
            </w:r>
            <w:r>
              <w:rPr>
                <w:color w:val="000000"/>
                <w:spacing w:val="-26"/>
              </w:rPr>
              <w:t xml:space="preserve">"T" of length </w:t>
            </w:r>
            <w:r>
              <w:rPr>
                <w:color w:val="000000"/>
                <w:spacing w:val="-17"/>
              </w:rPr>
              <w:t xml:space="preserve">(minimum) </w:t>
            </w:r>
            <w:r>
              <w:rPr>
                <w:color w:val="000000"/>
                <w:spacing w:val="-28"/>
              </w:rPr>
              <w:t xml:space="preserve">panel to form </w:t>
            </w:r>
            <w:r>
              <w:rPr>
                <w:color w:val="000000"/>
                <w:spacing w:val="-40"/>
              </w:rPr>
              <w:t xml:space="preserve">mm and laying </w:t>
            </w:r>
            <w:r>
              <w:rPr>
                <w:color w:val="000000"/>
                <w:spacing w:val="-10"/>
              </w:rPr>
              <w:t xml:space="preserve">including, </w:t>
            </w:r>
            <w:r>
              <w:rPr>
                <w:color w:val="000000"/>
                <w:spacing w:val="-26"/>
              </w:rPr>
              <w:t xml:space="preserve">like diffiisers, </w:t>
            </w:r>
            <w:r>
              <w:rPr>
                <w:color w:val="000000"/>
                <w:spacing w:val="-13"/>
              </w:rPr>
              <w:t xml:space="preserve">"T' runners </w:t>
            </w:r>
            <w:r>
              <w:rPr>
                <w:color w:val="000000"/>
                <w:spacing w:val="-19"/>
              </w:rPr>
              <w:t xml:space="preserve">size 27 x 37 </w:t>
            </w:r>
            <w:r>
              <w:rPr>
                <w:color w:val="000000"/>
                <w:spacing w:val="-10"/>
              </w:rPr>
              <w:t xml:space="preserve">mm long </w:t>
            </w:r>
            <w:r>
              <w:rPr>
                <w:color w:val="000000"/>
                <w:spacing w:val="-29"/>
              </w:rPr>
              <w:t xml:space="preserve">butterfly level </w:t>
            </w:r>
            <w:r>
              <w:rPr>
                <w:color w:val="000000"/>
                <w:spacing w:val="-10"/>
              </w:rPr>
              <w:t xml:space="preserve">to center </w:t>
            </w:r>
            <w:r>
              <w:rPr>
                <w:color w:val="000000"/>
                <w:spacing w:val="-26"/>
              </w:rPr>
              <w:t xml:space="preserve">sections shall </w:t>
            </w:r>
            <w:r>
              <w:rPr>
                <w:color w:val="000000"/>
                <w:spacing w:val="-10"/>
              </w:rPr>
              <w:t>heights as ahailte.</w:t>
            </w:r>
          </w:p>
        </w:tc>
        <w:tc>
          <w:tcPr>
            <w:tcW w:w="5662" w:type="dxa"/>
            <w:tcBorders>
              <w:top w:val="single" w:sz="6" w:space="0" w:color="000000"/>
              <w:left w:val="none" w:sz="0" w:space="0" w:color="000000"/>
              <w:bottom w:val="single" w:sz="6" w:space="0" w:color="000000"/>
              <w:right w:val="single" w:sz="6" w:space="0" w:color="000000"/>
            </w:tcBorders>
          </w:tcPr>
          <w:p w:rsidR="00661687" w:rsidRDefault="00661687" w:rsidP="004D2427">
            <w:pPr>
              <w:spacing w:line="258" w:lineRule="exact"/>
              <w:jc w:val="right"/>
              <w:rPr>
                <w:color w:val="000000"/>
                <w:spacing w:val="-1"/>
              </w:rPr>
            </w:pPr>
            <w:r>
              <w:rPr>
                <w:color w:val="000000"/>
                <w:spacing w:val="-1"/>
              </w:rPr>
              <w:t xml:space="preserve">and fixing tiled false ceiling of approved materials of size </w:t>
            </w:r>
            <w:r>
              <w:rPr>
                <w:color w:val="000000"/>
                <w:spacing w:val="-1"/>
              </w:rPr>
              <w:br/>
            </w:r>
            <w:r>
              <w:rPr>
                <w:color w:val="000000"/>
                <w:spacing w:val="-4"/>
              </w:rPr>
              <w:t xml:space="preserve">in true horizontal level suspended on inter locking metal </w:t>
            </w:r>
            <w:r>
              <w:rPr>
                <w:color w:val="000000"/>
                <w:spacing w:val="-4"/>
              </w:rPr>
              <w:br/>
            </w:r>
            <w:r>
              <w:rPr>
                <w:color w:val="000000"/>
                <w:spacing w:val="3"/>
              </w:rPr>
              <w:t xml:space="preserve">dipped galvanized </w:t>
            </w:r>
            <w:r>
              <w:rPr>
                <w:color w:val="000000"/>
                <w:spacing w:val="13"/>
                <w:sz w:val="25"/>
              </w:rPr>
              <w:t xml:space="preserve">deal </w:t>
            </w:r>
            <w:r>
              <w:rPr>
                <w:color w:val="000000"/>
                <w:spacing w:val="3"/>
              </w:rPr>
              <w:t xml:space="preserve">sections (galvanized </w:t>
            </w:r>
            <w:r>
              <w:rPr>
                <w:rFonts w:ascii="Tahoma" w:hAnsi="Tahoma"/>
                <w:color w:val="000000"/>
                <w:spacing w:val="13"/>
                <w:w w:val="95"/>
                <w:sz w:val="27"/>
              </w:rPr>
              <w:t xml:space="preserve">@ </w:t>
            </w:r>
            <w:r>
              <w:rPr>
                <w:color w:val="000000"/>
                <w:spacing w:val="3"/>
              </w:rPr>
              <w:t xml:space="preserve">120 </w:t>
            </w:r>
            <w:r>
              <w:rPr>
                <w:color w:val="000000"/>
                <w:spacing w:val="3"/>
              </w:rPr>
              <w:br/>
            </w:r>
            <w:r>
              <w:rPr>
                <w:color w:val="000000"/>
                <w:spacing w:val="7"/>
              </w:rPr>
              <w:t xml:space="preserve">both side inclusive) consisting of main 'I' runner with </w:t>
            </w:r>
            <w:r>
              <w:rPr>
                <w:color w:val="000000"/>
                <w:spacing w:val="7"/>
              </w:rPr>
              <w:br/>
            </w:r>
            <w:r>
              <w:rPr>
                <w:color w:val="000000"/>
                <w:spacing w:val="4"/>
              </w:rPr>
              <w:t xml:space="preserve">joints to get required length and of size 24x38mm </w:t>
            </w:r>
            <w:r>
              <w:rPr>
                <w:color w:val="000000"/>
                <w:spacing w:val="4"/>
              </w:rPr>
              <w:br/>
            </w:r>
            <w:r>
              <w:rPr>
                <w:color w:val="000000"/>
                <w:spacing w:val="-2"/>
              </w:rPr>
              <w:t xml:space="preserve">0.30mm thick (minimum) sheet, spaced at 1200mm caner </w:t>
            </w:r>
            <w:r>
              <w:rPr>
                <w:color w:val="000000"/>
                <w:spacing w:val="-2"/>
              </w:rPr>
              <w:br/>
            </w:r>
            <w:r>
              <w:rPr>
                <w:color w:val="000000"/>
                <w:spacing w:val="2"/>
              </w:rPr>
              <w:t xml:space="preserve">and cross </w:t>
            </w:r>
            <w:r>
              <w:rPr>
                <w:color w:val="000000"/>
                <w:spacing w:val="12"/>
                <w:w w:val="105"/>
                <w:vertAlign w:val="superscript"/>
              </w:rPr>
              <w:t>1</w:t>
            </w:r>
            <w:r>
              <w:rPr>
                <w:color w:val="000000"/>
                <w:spacing w:val="2"/>
              </w:rPr>
              <w:t xml:space="preserve">"T` of size 24x25mm made of 0.30mm thick </w:t>
            </w:r>
            <w:r>
              <w:rPr>
                <w:color w:val="000000"/>
                <w:spacing w:val="2"/>
              </w:rPr>
              <w:br/>
            </w:r>
            <w:r>
              <w:rPr>
                <w:color w:val="000000"/>
                <w:spacing w:val="-2"/>
              </w:rPr>
              <w:t xml:space="preserve">sheet, 1200mm long spaced between main </w:t>
            </w:r>
            <w:r>
              <w:rPr>
                <w:color w:val="000000"/>
                <w:spacing w:val="8"/>
                <w:sz w:val="27"/>
              </w:rPr>
              <w:t>nr</w:t>
            </w:r>
            <w:r>
              <w:rPr>
                <w:color w:val="000000"/>
                <w:spacing w:val="8"/>
                <w:sz w:val="27"/>
                <w:vertAlign w:val="superscript"/>
              </w:rPr>
              <w:t>,</w:t>
            </w:r>
            <w:r>
              <w:rPr>
                <w:color w:val="000000"/>
                <w:spacing w:val="-2"/>
              </w:rPr>
              <w:t xml:space="preserve"> at 600mm </w:t>
            </w:r>
            <w:r>
              <w:rPr>
                <w:color w:val="000000"/>
                <w:spacing w:val="-2"/>
              </w:rPr>
              <w:br/>
            </w:r>
            <w:r>
              <w:rPr>
                <w:color w:val="000000"/>
                <w:spacing w:val="-1"/>
              </w:rPr>
              <w:t xml:space="preserve">to form a grid of 1200x600 mm and secondary cross </w:t>
            </w:r>
            <w:r>
              <w:rPr>
                <w:color w:val="000000"/>
                <w:spacing w:val="-1"/>
              </w:rPr>
              <w:br/>
            </w:r>
            <w:r>
              <w:rPr>
                <w:color w:val="000000"/>
                <w:spacing w:val="4"/>
              </w:rPr>
              <w:t xml:space="preserve">600mm and size 24x25mm made of 0.30 mm thick </w:t>
            </w:r>
            <w:r>
              <w:rPr>
                <w:color w:val="000000"/>
                <w:spacing w:val="4"/>
              </w:rPr>
              <w:br/>
              <w:t xml:space="preserve">sheet to be interlocked at middle of the 1200x600mm </w:t>
            </w:r>
            <w:r>
              <w:rPr>
                <w:color w:val="000000"/>
                <w:spacing w:val="4"/>
              </w:rPr>
              <w:br/>
            </w:r>
            <w:r>
              <w:rPr>
                <w:color w:val="000000"/>
                <w:spacing w:val="-2"/>
              </w:rPr>
              <w:t xml:space="preserve">grids of 600x600mm and wall angle of size 24x24x0.3 </w:t>
            </w:r>
            <w:r>
              <w:rPr>
                <w:color w:val="000000"/>
                <w:spacing w:val="-2"/>
              </w:rPr>
              <w:br/>
            </w:r>
            <w:r>
              <w:rPr>
                <w:color w:val="000000"/>
                <w:spacing w:val="15"/>
                <w:sz w:val="23"/>
              </w:rPr>
              <w:t xml:space="preserve">false </w:t>
            </w:r>
            <w:r>
              <w:rPr>
                <w:color w:val="000000"/>
                <w:spacing w:val="5"/>
              </w:rPr>
              <w:t xml:space="preserve">ceiling tiles of approved texture in the grid </w:t>
            </w:r>
            <w:r>
              <w:rPr>
                <w:color w:val="000000"/>
                <w:spacing w:val="5"/>
              </w:rPr>
              <w:br/>
            </w:r>
            <w:r>
              <w:rPr>
                <w:color w:val="000000"/>
              </w:rPr>
              <w:t xml:space="preserve">wherever, required, cutting/making, opening for services </w:t>
            </w:r>
            <w:r>
              <w:rPr>
                <w:color w:val="000000"/>
              </w:rPr>
              <w:br/>
            </w:r>
            <w:r>
              <w:rPr>
                <w:color w:val="000000"/>
                <w:spacing w:val="-2"/>
              </w:rPr>
              <w:t xml:space="preserve">grills, light fittings, fixtures, smoke detectors etc. Main </w:t>
            </w:r>
            <w:r>
              <w:rPr>
                <w:color w:val="000000"/>
                <w:spacing w:val="-2"/>
              </w:rPr>
              <w:br/>
            </w:r>
            <w:r>
              <w:rPr>
                <w:color w:val="000000"/>
                <w:spacing w:val="2"/>
              </w:rPr>
              <w:t xml:space="preserve">to be suspended from ceiling using GI slotted cleats of </w:t>
            </w:r>
            <w:r>
              <w:rPr>
                <w:color w:val="000000"/>
                <w:spacing w:val="2"/>
              </w:rPr>
              <w:br/>
            </w:r>
            <w:r>
              <w:rPr>
                <w:color w:val="000000"/>
                <w:spacing w:val="-4"/>
              </w:rPr>
              <w:t xml:space="preserve">x 25 x1.6 x mm fixed to ceiling with 12.5 mm die and 50 </w:t>
            </w:r>
            <w:r>
              <w:rPr>
                <w:color w:val="000000"/>
                <w:spacing w:val="-4"/>
              </w:rPr>
              <w:br/>
            </w:r>
            <w:r>
              <w:rPr>
                <w:color w:val="000000"/>
                <w:spacing w:val="2"/>
              </w:rPr>
              <w:t xml:space="preserve">dash fasteners, 4mm GI adjustable rods with galvanised </w:t>
            </w:r>
            <w:r>
              <w:rPr>
                <w:color w:val="000000"/>
                <w:spacing w:val="2"/>
              </w:rPr>
              <w:br/>
            </w:r>
            <w:r>
              <w:rPr>
                <w:color w:val="000000"/>
                <w:spacing w:val="-5"/>
              </w:rPr>
              <w:t xml:space="preserve">clips of size 85 x 30 x 0.8 rem spaced at 1200mm center </w:t>
            </w:r>
            <w:r>
              <w:rPr>
                <w:color w:val="000000"/>
                <w:spacing w:val="-5"/>
              </w:rPr>
              <w:br/>
            </w:r>
            <w:r>
              <w:rPr>
                <w:color w:val="000000"/>
                <w:spacing w:val="2"/>
              </w:rPr>
              <w:t>along main T, bottom exposed width of 24 mm of all T-</w:t>
            </w:r>
            <w:r>
              <w:rPr>
                <w:color w:val="000000"/>
                <w:sz w:val="20"/>
              </w:rPr>
              <w:t xml:space="preserve"> </w:t>
            </w:r>
            <w:r>
              <w:rPr>
                <w:color w:val="000000"/>
                <w:sz w:val="20"/>
              </w:rPr>
              <w:br/>
            </w:r>
            <w:r>
              <w:rPr>
                <w:color w:val="000000"/>
                <w:spacing w:val="-2"/>
              </w:rPr>
              <w:t xml:space="preserve">be pre-painted with polyester paint, all complete for all </w:t>
            </w:r>
            <w:r>
              <w:rPr>
                <w:color w:val="000000"/>
                <w:spacing w:val="-2"/>
              </w:rPr>
              <w:br/>
            </w:r>
            <w:r>
              <w:rPr>
                <w:color w:val="000000"/>
                <w:spacing w:val="-4"/>
              </w:rPr>
              <w:t>per specifications drawings and as directed by Engineer-in-</w:t>
            </w:r>
          </w:p>
        </w:tc>
        <w:tc>
          <w:tcPr>
            <w:tcW w:w="938"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rPr>
                <w:color w:val="000000"/>
                <w:sz w:val="20"/>
              </w:rPr>
            </w:pPr>
          </w:p>
        </w:tc>
        <w:tc>
          <w:tcPr>
            <w:tcW w:w="1327"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rPr>
                <w:color w:val="000000"/>
                <w:sz w:val="20"/>
              </w:rPr>
            </w:pPr>
          </w:p>
        </w:tc>
      </w:tr>
      <w:tr w:rsidR="00661687" w:rsidTr="004D2427">
        <w:trPr>
          <w:trHeight w:hRule="exact" w:val="608"/>
        </w:trPr>
        <w:tc>
          <w:tcPr>
            <w:tcW w:w="870" w:type="dxa"/>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1088" w:type="dxa"/>
            <w:vMerge/>
            <w:tcBorders>
              <w:top w:val="none" w:sz="0" w:space="0" w:color="000000"/>
              <w:left w:val="single" w:sz="6" w:space="0" w:color="000000"/>
              <w:bottom w:val="single" w:sz="6" w:space="0" w:color="000000"/>
              <w:right w:val="none" w:sz="0" w:space="0" w:color="000000"/>
            </w:tcBorders>
          </w:tcPr>
          <w:p w:rsidR="00661687" w:rsidRDefault="00661687" w:rsidP="004D2427"/>
        </w:tc>
        <w:tc>
          <w:tcPr>
            <w:tcW w:w="5662" w:type="dxa"/>
            <w:tcBorders>
              <w:top w:val="single" w:sz="6" w:space="0" w:color="000000"/>
              <w:left w:val="none" w:sz="0" w:space="0" w:color="000000"/>
              <w:bottom w:val="single" w:sz="6" w:space="0" w:color="000000"/>
              <w:right w:val="single" w:sz="6" w:space="0" w:color="000000"/>
            </w:tcBorders>
          </w:tcPr>
          <w:p w:rsidR="00661687" w:rsidRDefault="00661687" w:rsidP="004D2427">
            <w:pPr>
              <w:rPr>
                <w:color w:val="000000"/>
                <w:sz w:val="20"/>
              </w:rPr>
            </w:pPr>
          </w:p>
        </w:tc>
        <w:tc>
          <w:tcPr>
            <w:tcW w:w="938" w:type="dxa"/>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1327" w:type="dxa"/>
            <w:vMerge/>
            <w:tcBorders>
              <w:top w:val="none" w:sz="0" w:space="0" w:color="000000"/>
              <w:left w:val="single" w:sz="6" w:space="0" w:color="000000"/>
              <w:bottom w:val="single" w:sz="6" w:space="0" w:color="000000"/>
              <w:right w:val="single" w:sz="6" w:space="0" w:color="000000"/>
            </w:tcBorders>
          </w:tcPr>
          <w:p w:rsidR="00661687" w:rsidRDefault="00661687" w:rsidP="004D2427"/>
        </w:tc>
      </w:tr>
      <w:tr w:rsidR="00661687" w:rsidTr="004D2427">
        <w:trPr>
          <w:trHeight w:hRule="exact" w:val="1972"/>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12.50,1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right" w:pos="5550"/>
              </w:tabs>
              <w:ind w:right="82"/>
              <w:jc w:val="right"/>
              <w:rPr>
                <w:color w:val="000000"/>
                <w:spacing w:val="-10"/>
              </w:rPr>
            </w:pPr>
            <w:r>
              <w:rPr>
                <w:color w:val="000000"/>
                <w:spacing w:val="-10"/>
              </w:rPr>
              <w:t>GI Metal Coaling</w:t>
            </w:r>
            <w:r>
              <w:rPr>
                <w:color w:val="000000"/>
                <w:spacing w:val="-10"/>
              </w:rPr>
              <w:tab/>
            </w:r>
            <w:r>
              <w:rPr>
                <w:color w:val="000000"/>
                <w:spacing w:val="6"/>
              </w:rPr>
              <w:t>Lay in plain miaolook edge Global</w:t>
            </w:r>
          </w:p>
          <w:p w:rsidR="00661687" w:rsidRDefault="00661687" w:rsidP="004D2427">
            <w:pPr>
              <w:ind w:left="108" w:right="108"/>
              <w:jc w:val="both"/>
              <w:rPr>
                <w:color w:val="000000"/>
                <w:spacing w:val="-2"/>
              </w:rPr>
            </w:pPr>
            <w:r>
              <w:rPr>
                <w:color w:val="000000"/>
                <w:spacing w:val="-2"/>
              </w:rPr>
              <w:t xml:space="preserve">white color tiles of size 595x595 mm, and 0 5mm thick </w:t>
            </w:r>
            <w:r>
              <w:rPr>
                <w:color w:val="000000"/>
                <w:spacing w:val="-3"/>
              </w:rPr>
              <w:t xml:space="preserve">with 8mm drop; made of 0 I sheet having galvanizing of </w:t>
            </w:r>
            <w:r>
              <w:rPr>
                <w:color w:val="000000"/>
                <w:spacing w:val="-5"/>
              </w:rPr>
              <w:t xml:space="preserve">100 gms/sqm (both sides inclusive) and electro statically </w:t>
            </w:r>
            <w:r>
              <w:rPr>
                <w:color w:val="000000"/>
                <w:spacing w:val="11"/>
              </w:rPr>
              <w:t xml:space="preserve">polyester powder coated of thickness 60 microns </w:t>
            </w:r>
            <w:r>
              <w:rPr>
                <w:color w:val="000000"/>
              </w:rPr>
              <w:t>(minim*, including factory painted after bending.</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757"/>
              </w:tabs>
              <w:rPr>
                <w:color w:val="000000"/>
                <w:spacing w:val="-10"/>
              </w:rPr>
            </w:pPr>
            <w:r>
              <w:rPr>
                <w:color w:val="000000"/>
                <w:spacing w:val="-10"/>
              </w:rPr>
              <w:t>1431.00</w:t>
            </w:r>
          </w:p>
        </w:tc>
      </w:tr>
      <w:tr w:rsidR="00661687" w:rsidTr="00727D30">
        <w:trPr>
          <w:trHeight w:hRule="exact" w:val="2769"/>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12.50.2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7"/>
              </w:rPr>
            </w:pPr>
            <w:r>
              <w:rPr>
                <w:color w:val="000000"/>
                <w:spacing w:val="-7"/>
              </w:rPr>
              <w:t xml:space="preserve">GI Metal Ceiling Lay in perforated microlook edge global </w:t>
            </w:r>
            <w:r>
              <w:rPr>
                <w:color w:val="000000"/>
                <w:spacing w:val="-1"/>
              </w:rPr>
              <w:t xml:space="preserve">white color tiles of size 595x595 mm and 0 5mm thick </w:t>
            </w:r>
            <w:r>
              <w:rPr>
                <w:color w:val="000000"/>
                <w:spacing w:val="-2"/>
              </w:rPr>
              <w:t xml:space="preserve">with 8mm drop; made of GI shed having galvanizing of </w:t>
            </w:r>
            <w:r>
              <w:rPr>
                <w:color w:val="000000"/>
                <w:spacing w:val="-4"/>
              </w:rPr>
              <w:t xml:space="preserve">100 gros/sqm (both sides inclusive) and 20% perforation </w:t>
            </w:r>
            <w:r>
              <w:rPr>
                <w:color w:val="000000"/>
                <w:spacing w:val="15"/>
                <w:sz w:val="25"/>
              </w:rPr>
              <w:t xml:space="preserve">area </w:t>
            </w:r>
            <w:r>
              <w:rPr>
                <w:color w:val="000000"/>
                <w:spacing w:val="5"/>
              </w:rPr>
              <w:t xml:space="preserve">with 1.8mm die holes and having NRC (Noise </w:t>
            </w:r>
            <w:r>
              <w:rPr>
                <w:color w:val="000000"/>
                <w:spacing w:val="-7"/>
              </w:rPr>
              <w:t xml:space="preserve">Reduction Coefficient ) of 0.5, electro statically polyester </w:t>
            </w:r>
            <w:r>
              <w:rPr>
                <w:color w:val="000000"/>
                <w:spacing w:val="5"/>
              </w:rPr>
              <w:t xml:space="preserve">powder coated of thickness 60 microns (minimum), </w:t>
            </w:r>
            <w:r>
              <w:rPr>
                <w:color w:val="000000"/>
                <w:spacing w:val="-1"/>
              </w:rPr>
              <w:t xml:space="preserve">including factory painted after bending and perforation, </w:t>
            </w:r>
            <w:r>
              <w:rPr>
                <w:color w:val="000000"/>
                <w:spacing w:val="-5"/>
              </w:rPr>
              <w:t>and backed with a black Glass fiber acoustical fleece.</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F31C51" w:rsidP="004D2427">
            <w:pPr>
              <w:tabs>
                <w:tab w:val="decimal" w:pos="757"/>
              </w:tabs>
              <w:rPr>
                <w:color w:val="000000"/>
                <w:spacing w:val="-10"/>
              </w:rPr>
            </w:pPr>
            <w:r>
              <w:rPr>
                <w:noProof/>
                <w:color w:val="000000"/>
                <w:spacing w:val="-10"/>
                <w:lang w:bidi="hi-IN"/>
              </w:rPr>
              <w:pict>
                <v:shape id="_x0000_s1061" type="#_x0000_t202" style="position:absolute;margin-left:30.9pt;margin-top:148.3pt;width:81.2pt;height:22.75pt;z-index:251685888;mso-position-horizontal-relative:text;mso-position-vertical-relative:text" filled="f" stroked="f">
                  <v:textbox style="mso-next-textbox:#_x0000_s1061">
                    <w:txbxContent>
                      <w:p w:rsidR="006A17B0" w:rsidRDefault="006A17B0" w:rsidP="00727D30">
                        <w:pPr>
                          <w:jc w:val="center"/>
                          <w:rPr>
                            <w:rFonts w:ascii="Times New Roman" w:hAnsi="Times New Roman" w:cs="Times New Roman"/>
                          </w:rPr>
                        </w:pPr>
                        <w:r>
                          <w:t>Page No.227</w:t>
                        </w:r>
                      </w:p>
                      <w:p w:rsidR="006A17B0" w:rsidRDefault="006A17B0" w:rsidP="00727D30"/>
                    </w:txbxContent>
                  </v:textbox>
                </v:shape>
              </w:pict>
            </w:r>
            <w:r w:rsidR="00661687">
              <w:rPr>
                <w:color w:val="000000"/>
                <w:spacing w:val="-10"/>
              </w:rPr>
              <w:t>1553.00</w:t>
            </w:r>
          </w:p>
        </w:tc>
      </w:tr>
      <w:tr w:rsidR="00661687" w:rsidTr="004D2427">
        <w:trPr>
          <w:trHeight w:hRule="exact" w:val="66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 xml:space="preserve">Item </w:t>
            </w:r>
            <w:r>
              <w:rPr>
                <w:color w:val="000000"/>
                <w:spacing w:val="-10"/>
              </w:rPr>
              <w:br/>
              <w:t>No.</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right="2790"/>
              <w:jc w:val="right"/>
              <w:rPr>
                <w:color w:val="000000"/>
              </w:rPr>
            </w:pPr>
            <w:r>
              <w:rPr>
                <w:color w:val="000000"/>
              </w:rPr>
              <w:t>Description</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Unit</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 xml:space="preserve">Rate (in </w:t>
            </w:r>
            <w:r>
              <w:rPr>
                <w:color w:val="000000"/>
                <w:spacing w:val="-10"/>
              </w:rPr>
              <w:br/>
              <w:t>Rs.)</w:t>
            </w:r>
          </w:p>
        </w:tc>
      </w:tr>
      <w:tr w:rsidR="00661687" w:rsidTr="004D2427">
        <w:trPr>
          <w:trHeight w:hRule="exact" w:val="32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2647"/>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12.50.3</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4"/>
              </w:rPr>
            </w:pPr>
            <w:r>
              <w:rPr>
                <w:color w:val="000000"/>
                <w:spacing w:val="-4"/>
              </w:rPr>
              <w:t xml:space="preserve">12.5 mm thick square edge PVC Laminated Gypsum Tile </w:t>
            </w:r>
            <w:r>
              <w:rPr>
                <w:color w:val="000000"/>
                <w:spacing w:val="4"/>
              </w:rPr>
              <w:t xml:space="preserve">of size 595x595mm, made of Gypsum plasterboard; </w:t>
            </w:r>
            <w:r>
              <w:rPr>
                <w:color w:val="000000"/>
                <w:spacing w:val="-1"/>
              </w:rPr>
              <w:t xml:space="preserve">manufactured from natural gypsum as pa IS 2095 part I </w:t>
            </w:r>
            <w:r>
              <w:rPr>
                <w:color w:val="000000"/>
                <w:spacing w:val="-7"/>
              </w:rPr>
              <w:t xml:space="preserve">and laminated with white 0,16mm thick fire retardant PVC </w:t>
            </w:r>
            <w:r>
              <w:rPr>
                <w:color w:val="000000"/>
                <w:spacing w:val="-4"/>
              </w:rPr>
              <w:t xml:space="preserve">film on the face side and 12micron metalized polyester at </w:t>
            </w:r>
            <w:r>
              <w:rPr>
                <w:color w:val="000000"/>
                <w:spacing w:val="-6"/>
              </w:rPr>
              <w:t xml:space="preserve">the back side with all edges sealed with the face side PVC film which goes around and wraps the edges and is bonded </w:t>
            </w:r>
            <w:r>
              <w:rPr>
                <w:color w:val="000000"/>
                <w:spacing w:val="-4"/>
              </w:rPr>
              <w:t xml:space="preserve">to the edges and the back side metalizcd polyester film so </w:t>
            </w:r>
            <w:r>
              <w:rPr>
                <w:i/>
                <w:color w:val="000000"/>
                <w:spacing w:val="3"/>
                <w:sz w:val="28"/>
              </w:rPr>
              <w:t xml:space="preserve">as </w:t>
            </w:r>
            <w:r>
              <w:rPr>
                <w:color w:val="000000"/>
                <w:spacing w:val="-7"/>
              </w:rPr>
              <w:t>to make the tile a completely sealed unit.</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778"/>
              </w:tabs>
              <w:rPr>
                <w:color w:val="000000"/>
                <w:spacing w:val="-10"/>
              </w:rPr>
            </w:pPr>
            <w:r>
              <w:rPr>
                <w:color w:val="000000"/>
                <w:spacing w:val="-10"/>
              </w:rPr>
              <w:t>1004.00</w:t>
            </w:r>
          </w:p>
        </w:tc>
      </w:tr>
      <w:tr w:rsidR="00661687" w:rsidTr="004D2427">
        <w:trPr>
          <w:trHeight w:hRule="exact" w:val="233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color w:val="000000"/>
                <w:spacing w:val="-10"/>
              </w:rPr>
            </w:pPr>
            <w:r>
              <w:rPr>
                <w:color w:val="000000"/>
                <w:spacing w:val="-10"/>
              </w:rPr>
              <w:t>12.50.4</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4"/>
              </w:rPr>
            </w:pPr>
            <w:r>
              <w:rPr>
                <w:color w:val="000000"/>
                <w:spacing w:val="-4"/>
              </w:rPr>
              <w:t xml:space="preserve">12.5 mm thick fully Perforated Gypsum Board tile made </w:t>
            </w:r>
            <w:r>
              <w:rPr>
                <w:color w:val="000000"/>
                <w:spacing w:val="-2"/>
              </w:rPr>
              <w:t xml:space="preserve">from plasterboard having glass fibre confiarming to IS: </w:t>
            </w:r>
            <w:r>
              <w:rPr>
                <w:color w:val="000000"/>
                <w:spacing w:val="-4"/>
              </w:rPr>
              <w:t xml:space="preserve">2095 part I , of size 595x595 mm, having perforation of </w:t>
            </w:r>
            <w:r>
              <w:rPr>
                <w:color w:val="000000"/>
                <w:spacing w:val="-1"/>
              </w:rPr>
              <w:t xml:space="preserve">9.7x9.7 = at 19.4 mm c/c with center borders of 48 mm </w:t>
            </w:r>
            <w:r>
              <w:rPr>
                <w:color w:val="000000"/>
                <w:spacing w:val="-3"/>
              </w:rPr>
              <w:t xml:space="preserve">and the side borders of 30 mm, backed with non woven </w:t>
            </w:r>
            <w:r>
              <w:rPr>
                <w:color w:val="000000"/>
                <w:spacing w:val="-6"/>
              </w:rPr>
              <w:t xml:space="preserve">tissue </w:t>
            </w:r>
            <w:r>
              <w:rPr>
                <w:b/>
                <w:color w:val="000000"/>
                <w:spacing w:val="-6"/>
                <w:sz w:val="18"/>
              </w:rPr>
              <w:t xml:space="preserve">Oa </w:t>
            </w:r>
            <w:r>
              <w:rPr>
                <w:color w:val="000000"/>
                <w:spacing w:val="-6"/>
              </w:rPr>
              <w:t xml:space="preserve">the back side, having </w:t>
            </w:r>
            <w:r>
              <w:rPr>
                <w:b/>
                <w:color w:val="000000"/>
                <w:spacing w:val="-6"/>
                <w:sz w:val="18"/>
              </w:rPr>
              <w:t xml:space="preserve">an </w:t>
            </w:r>
            <w:r>
              <w:rPr>
                <w:color w:val="000000"/>
                <w:spacing w:val="-6"/>
              </w:rPr>
              <w:t xml:space="preserve">NRC ( Noise Reduction </w:t>
            </w:r>
            <w:r>
              <w:rPr>
                <w:color w:val="000000"/>
                <w:spacing w:val="-7"/>
              </w:rPr>
              <w:t xml:space="preserve">Coefficient) of 0,79, with 50 mm resin bonded glass wool </w:t>
            </w:r>
            <w:r>
              <w:rPr>
                <w:color w:val="000000"/>
                <w:spacing w:val="-10"/>
              </w:rPr>
              <w:t>backing.</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778"/>
              </w:tabs>
              <w:rPr>
                <w:color w:val="000000"/>
                <w:spacing w:val="-10"/>
              </w:rPr>
            </w:pPr>
            <w:r>
              <w:rPr>
                <w:color w:val="000000"/>
                <w:spacing w:val="-10"/>
              </w:rPr>
              <w:t>1047.00</w:t>
            </w:r>
          </w:p>
        </w:tc>
      </w:tr>
      <w:tr w:rsidR="00661687" w:rsidTr="004D2427">
        <w:trPr>
          <w:trHeight w:hRule="exact" w:val="2227"/>
        </w:trPr>
        <w:tc>
          <w:tcPr>
            <w:tcW w:w="870"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ind w:right="202"/>
              <w:jc w:val="right"/>
              <w:rPr>
                <w:color w:val="000000"/>
                <w:spacing w:val="-10"/>
              </w:rPr>
            </w:pPr>
            <w:r>
              <w:rPr>
                <w:color w:val="000000"/>
                <w:spacing w:val="-10"/>
              </w:rPr>
              <w:t>12.51</w:t>
            </w:r>
          </w:p>
        </w:tc>
        <w:tc>
          <w:tcPr>
            <w:tcW w:w="1088" w:type="dxa"/>
            <w:tcBorders>
              <w:top w:val="single" w:sz="6" w:space="0" w:color="000000"/>
              <w:left w:val="single" w:sz="6" w:space="0" w:color="000000"/>
              <w:bottom w:val="single" w:sz="6" w:space="0" w:color="000000"/>
              <w:right w:val="none" w:sz="0" w:space="0" w:color="000000"/>
            </w:tcBorders>
          </w:tcPr>
          <w:p w:rsidR="00661687" w:rsidRDefault="00661687" w:rsidP="004D2427">
            <w:pPr>
              <w:spacing w:line="256" w:lineRule="exact"/>
              <w:ind w:left="108"/>
              <w:jc w:val="both"/>
              <w:rPr>
                <w:color w:val="000000"/>
                <w:spacing w:val="-10"/>
              </w:rPr>
            </w:pPr>
            <w:r>
              <w:rPr>
                <w:color w:val="000000"/>
                <w:spacing w:val="-10"/>
              </w:rPr>
              <w:t xml:space="preserve">Providing </w:t>
            </w:r>
            <w:r>
              <w:rPr>
                <w:color w:val="000000"/>
                <w:spacing w:val="-24"/>
              </w:rPr>
              <w:t xml:space="preserve">friendly light </w:t>
            </w:r>
            <w:r>
              <w:rPr>
                <w:color w:val="000000"/>
                <w:spacing w:val="-10"/>
              </w:rPr>
              <w:t xml:space="preserve">approved </w:t>
            </w:r>
            <w:r>
              <w:rPr>
                <w:color w:val="000000"/>
                <w:spacing w:val="-12"/>
              </w:rPr>
              <w:t xml:space="preserve">595 mm in </w:t>
            </w:r>
            <w:r>
              <w:rPr>
                <w:color w:val="000000"/>
                <w:spacing w:val="-28"/>
              </w:rPr>
              <w:t xml:space="preserve">of hot dipped </w:t>
            </w:r>
            <w:r>
              <w:rPr>
                <w:color w:val="000000"/>
                <w:spacing w:val="-34"/>
              </w:rPr>
              <w:t xml:space="preserve">sqm including </w:t>
            </w:r>
            <w:r>
              <w:rPr>
                <w:color w:val="000000"/>
                <w:spacing w:val="-8"/>
              </w:rPr>
              <w:t xml:space="preserve">at joints to </w:t>
            </w:r>
            <w:r>
              <w:rPr>
                <w:color w:val="000000"/>
                <w:spacing w:val="-34"/>
              </w:rPr>
              <w:t>033 mm thick</w:t>
            </w:r>
          </w:p>
          <w:p w:rsidR="00661687" w:rsidRDefault="00661687" w:rsidP="004D2427">
            <w:pPr>
              <w:spacing w:line="157" w:lineRule="exact"/>
              <w:ind w:right="90"/>
              <w:jc w:val="right"/>
              <w:rPr>
                <w:color w:val="000000"/>
                <w:sz w:val="27"/>
              </w:rPr>
            </w:pPr>
            <w:r>
              <w:rPr>
                <w:color w:val="000000"/>
                <w:sz w:val="27"/>
              </w:rPr>
              <w:t>nr</w:t>
            </w:r>
            <w:r>
              <w:rPr>
                <w:color w:val="000000"/>
                <w:sz w:val="27"/>
                <w:vertAlign w:val="superscript"/>
              </w:rPr>
              <w:t>,</w:t>
            </w:r>
          </w:p>
        </w:tc>
        <w:tc>
          <w:tcPr>
            <w:tcW w:w="5662" w:type="dxa"/>
            <w:vMerge w:val="restart"/>
            <w:tcBorders>
              <w:top w:val="single" w:sz="6" w:space="0" w:color="000000"/>
              <w:left w:val="none" w:sz="0" w:space="0" w:color="000000"/>
              <w:bottom w:val="none" w:sz="0" w:space="0" w:color="000000"/>
              <w:right w:val="single" w:sz="6" w:space="0" w:color="000000"/>
            </w:tcBorders>
          </w:tcPr>
          <w:p w:rsidR="00661687" w:rsidRDefault="00661687" w:rsidP="004D2427">
            <w:pPr>
              <w:tabs>
                <w:tab w:val="right" w:pos="1095"/>
                <w:tab w:val="left" w:pos="1357"/>
                <w:tab w:val="right" w:pos="5535"/>
              </w:tabs>
              <w:spacing w:line="275" w:lineRule="exact"/>
              <w:ind w:right="82"/>
              <w:jc w:val="right"/>
              <w:rPr>
                <w:color w:val="000000"/>
                <w:spacing w:val="-10"/>
              </w:rPr>
            </w:pPr>
            <w:r>
              <w:rPr>
                <w:color w:val="000000"/>
                <w:spacing w:val="-10"/>
              </w:rPr>
              <w:tab/>
              <w:t>and Fixing</w:t>
            </w:r>
            <w:r>
              <w:rPr>
                <w:color w:val="000000"/>
                <w:spacing w:val="-10"/>
              </w:rPr>
              <w:tab/>
            </w:r>
            <w:r>
              <w:rPr>
                <w:color w:val="000000"/>
                <w:spacing w:val="4"/>
              </w:rPr>
              <w:t>15 mm thick clarified</w:t>
            </w:r>
            <w:r>
              <w:rPr>
                <w:color w:val="000000"/>
                <w:spacing w:val="4"/>
              </w:rPr>
              <w:tab/>
            </w:r>
            <w:r>
              <w:rPr>
                <w:color w:val="000000"/>
                <w:spacing w:val="2"/>
              </w:rPr>
              <w:t>tcgular edged eco</w:t>
            </w:r>
          </w:p>
          <w:p w:rsidR="00661687" w:rsidRDefault="00661687" w:rsidP="004D2427">
            <w:pPr>
              <w:spacing w:line="262" w:lineRule="exact"/>
              <w:ind w:right="108" w:firstLine="360"/>
              <w:jc w:val="both"/>
              <w:rPr>
                <w:color w:val="000000"/>
                <w:spacing w:val="16"/>
              </w:rPr>
            </w:pPr>
            <w:r>
              <w:rPr>
                <w:color w:val="000000"/>
                <w:spacing w:val="16"/>
              </w:rPr>
              <w:t xml:space="preserve"> weight calcium silicate false ceiling tiles of </w:t>
            </w:r>
            <w:r>
              <w:rPr>
                <w:color w:val="000000"/>
                <w:spacing w:val="-3"/>
              </w:rPr>
              <w:t xml:space="preserve">texture spintonc/cosmos / Hen or equivalent of size 595 x </w:t>
            </w:r>
            <w:r>
              <w:rPr>
                <w:color w:val="000000"/>
                <w:spacing w:val="-4"/>
              </w:rPr>
              <w:t>true horizontal level suspended on inter locking metal grid</w:t>
            </w:r>
          </w:p>
          <w:p w:rsidR="00661687" w:rsidRDefault="00661687" w:rsidP="004D2427">
            <w:pPr>
              <w:spacing w:line="271" w:lineRule="exact"/>
              <w:ind w:right="82"/>
              <w:jc w:val="right"/>
              <w:rPr>
                <w:color w:val="000000"/>
                <w:spacing w:val="-2"/>
              </w:rPr>
            </w:pPr>
            <w:r>
              <w:rPr>
                <w:color w:val="000000"/>
                <w:spacing w:val="-2"/>
              </w:rPr>
              <w:t xml:space="preserve">galvanised steel </w:t>
            </w:r>
            <w:r>
              <w:rPr>
                <w:b/>
                <w:color w:val="000000"/>
                <w:spacing w:val="-2"/>
                <w:sz w:val="18"/>
              </w:rPr>
              <w:t xml:space="preserve">g006041/3 </w:t>
            </w:r>
            <w:r>
              <w:rPr>
                <w:color w:val="000000"/>
                <w:spacing w:val="-2"/>
              </w:rPr>
              <w:t>(galvanising ® 120 grams per</w:t>
            </w:r>
          </w:p>
          <w:p w:rsidR="00661687" w:rsidRDefault="00661687" w:rsidP="004D2427">
            <w:pPr>
              <w:spacing w:line="259" w:lineRule="exact"/>
              <w:ind w:left="108"/>
              <w:jc w:val="right"/>
              <w:rPr>
                <w:color w:val="000000"/>
                <w:spacing w:val="2"/>
              </w:rPr>
            </w:pPr>
            <w:r>
              <w:rPr>
                <w:color w:val="000000"/>
                <w:spacing w:val="2"/>
              </w:rPr>
              <w:t xml:space="preserve">both side) consisting of main T runner suitably spaced </w:t>
            </w:r>
            <w:r>
              <w:rPr>
                <w:color w:val="000000"/>
                <w:spacing w:val="6"/>
              </w:rPr>
              <w:t>get required length and of size 24x38mm made from</w:t>
            </w:r>
          </w:p>
          <w:p w:rsidR="00661687" w:rsidRDefault="00661687" w:rsidP="004D2427">
            <w:pPr>
              <w:spacing w:line="262" w:lineRule="exact"/>
              <w:ind w:left="72"/>
              <w:jc w:val="right"/>
              <w:rPr>
                <w:color w:val="000000"/>
                <w:spacing w:val="3"/>
              </w:rPr>
            </w:pPr>
            <w:r>
              <w:rPr>
                <w:color w:val="000000"/>
                <w:spacing w:val="3"/>
              </w:rPr>
              <w:t xml:space="preserve">(minima* sheet, spaced 1200mm centre to centre, and </w:t>
            </w:r>
            <w:r>
              <w:rPr>
                <w:color w:val="000000"/>
                <w:spacing w:val="-3"/>
              </w:rPr>
              <w:t>of size 24x28mm made out of 0.33mm (Minimum) sheet,</w:t>
            </w:r>
          </w:p>
          <w:p w:rsidR="00661687" w:rsidRDefault="00661687" w:rsidP="004D2427">
            <w:pPr>
              <w:spacing w:line="264" w:lineRule="exact"/>
              <w:jc w:val="right"/>
              <w:rPr>
                <w:color w:val="000000"/>
                <w:spacing w:val="1"/>
              </w:rPr>
            </w:pPr>
            <w:r>
              <w:rPr>
                <w:color w:val="000000"/>
                <w:spacing w:val="1"/>
              </w:rPr>
              <w:t xml:space="preserve">spaced between main T at 600mm centre to centre to </w:t>
            </w:r>
            <w:r>
              <w:rPr>
                <w:color w:val="000000"/>
                <w:spacing w:val="1"/>
              </w:rPr>
              <w:br/>
            </w:r>
            <w:r>
              <w:rPr>
                <w:color w:val="000000"/>
                <w:spacing w:val="-4"/>
              </w:rPr>
              <w:t xml:space="preserve">of 12003/600mm and secondary cross T of length 600mm </w:t>
            </w:r>
            <w:r>
              <w:rPr>
                <w:color w:val="000000"/>
                <w:spacing w:val="-4"/>
              </w:rPr>
              <w:br/>
            </w:r>
            <w:r>
              <w:rPr>
                <w:color w:val="000000"/>
                <w:spacing w:val="-1"/>
              </w:rPr>
              <w:t>24 x28mm made of 0 33mm thick (Minimum) sheet to be</w:t>
            </w:r>
          </w:p>
          <w:p w:rsidR="00661687" w:rsidRDefault="00661687" w:rsidP="004D2427">
            <w:pPr>
              <w:spacing w:line="267" w:lineRule="exact"/>
              <w:ind w:right="82"/>
              <w:jc w:val="right"/>
              <w:rPr>
                <w:color w:val="000000"/>
                <w:spacing w:val="-3"/>
              </w:rPr>
            </w:pPr>
            <w:r>
              <w:rPr>
                <w:color w:val="000000"/>
                <w:spacing w:val="-3"/>
              </w:rPr>
              <w:t>at middle of the 1200x 600mm panel to from grid of size</w:t>
            </w:r>
          </w:p>
          <w:p w:rsidR="00661687" w:rsidRDefault="00661687" w:rsidP="004D2427">
            <w:pPr>
              <w:spacing w:line="263" w:lineRule="exact"/>
              <w:ind w:right="82"/>
              <w:jc w:val="right"/>
              <w:rPr>
                <w:color w:val="000000"/>
                <w:spacing w:val="-4"/>
              </w:rPr>
            </w:pPr>
            <w:r>
              <w:rPr>
                <w:color w:val="000000"/>
                <w:spacing w:val="-4"/>
              </w:rPr>
              <w:t>resting on periphery walls /partitions on a Perimeter wall</w:t>
            </w:r>
          </w:p>
          <w:p w:rsidR="00661687" w:rsidRDefault="00661687" w:rsidP="004D2427">
            <w:pPr>
              <w:spacing w:line="262" w:lineRule="exact"/>
              <w:ind w:left="108" w:right="108" w:firstLine="72"/>
              <w:rPr>
                <w:color w:val="000000"/>
                <w:spacing w:val="5"/>
              </w:rPr>
            </w:pPr>
            <w:r>
              <w:rPr>
                <w:color w:val="000000"/>
                <w:spacing w:val="5"/>
              </w:rPr>
              <w:t>coated steel of size 24x24X3000 mm made of 0.40 (minim* sheet with the help of rawl plugs at 450mm</w:t>
            </w:r>
          </w:p>
          <w:p w:rsidR="00661687" w:rsidRDefault="00661687" w:rsidP="004D2427">
            <w:pPr>
              <w:spacing w:line="266" w:lineRule="exact"/>
              <w:ind w:left="72" w:right="108" w:firstLine="468"/>
              <w:rPr>
                <w:color w:val="000000"/>
                <w:spacing w:val="-5"/>
              </w:rPr>
            </w:pPr>
            <w:r>
              <w:rPr>
                <w:color w:val="000000"/>
                <w:spacing w:val="-5"/>
              </w:rPr>
              <w:t xml:space="preserve">with 25mm long dry wall screws ig 230mm interval </w:t>
            </w:r>
            <w:r>
              <w:rPr>
                <w:color w:val="000000"/>
                <w:spacing w:val="-6"/>
              </w:rPr>
              <w:t>15mm thick densified edges calcium silicate ceiling tiles of</w:t>
            </w:r>
          </w:p>
          <w:p w:rsidR="00661687" w:rsidRDefault="00661687" w:rsidP="004D2427">
            <w:pPr>
              <w:spacing w:line="263" w:lineRule="exact"/>
              <w:ind w:right="82"/>
              <w:jc w:val="right"/>
              <w:rPr>
                <w:color w:val="000000"/>
                <w:spacing w:val="-3"/>
              </w:rPr>
            </w:pPr>
            <w:r>
              <w:rPr>
                <w:color w:val="000000"/>
                <w:spacing w:val="-3"/>
              </w:rPr>
              <w:t>(Spintone /fine tissured and finhole/ Cosmos/hen) in</w:t>
            </w:r>
          </w:p>
          <w:p w:rsidR="00661687" w:rsidRDefault="00661687" w:rsidP="004D2427">
            <w:pPr>
              <w:spacing w:line="262" w:lineRule="exact"/>
              <w:jc w:val="right"/>
              <w:rPr>
                <w:color w:val="000000"/>
                <w:spacing w:val="2"/>
              </w:rPr>
            </w:pPr>
            <w:r>
              <w:rPr>
                <w:color w:val="000000"/>
                <w:spacing w:val="2"/>
              </w:rPr>
              <w:t xml:space="preserve">cutting/ making opening for services like diffusers, </w:t>
            </w:r>
            <w:r>
              <w:rPr>
                <w:color w:val="000000"/>
                <w:spacing w:val="-2"/>
              </w:rPr>
              <w:t>fittings, fixtures, smoke detectors etc., whenever required,</w:t>
            </w:r>
          </w:p>
          <w:p w:rsidR="00661687" w:rsidRDefault="00661687" w:rsidP="004D2427">
            <w:pPr>
              <w:spacing w:line="263" w:lineRule="exact"/>
              <w:ind w:right="82"/>
              <w:jc w:val="right"/>
              <w:rPr>
                <w:color w:val="000000"/>
                <w:spacing w:val="-2"/>
              </w:rPr>
            </w:pPr>
            <w:r>
              <w:rPr>
                <w:color w:val="000000"/>
                <w:spacing w:val="-2"/>
              </w:rPr>
              <w:t>to be suspended from ceiling using GI slotted cleats</w:t>
            </w:r>
          </w:p>
          <w:p w:rsidR="00661687" w:rsidRDefault="00661687" w:rsidP="004D2427">
            <w:pPr>
              <w:spacing w:line="265" w:lineRule="exact"/>
              <w:ind w:right="108" w:firstLine="1116"/>
              <w:jc w:val="both"/>
              <w:rPr>
                <w:color w:val="000000"/>
                <w:spacing w:val="-2"/>
              </w:rPr>
            </w:pPr>
            <w:r>
              <w:rPr>
                <w:color w:val="000000"/>
                <w:spacing w:val="-2"/>
              </w:rPr>
              <w:t xml:space="preserve">fixed to ceiling with 12 5 mm die and 50mm </w:t>
            </w:r>
            <w:r>
              <w:rPr>
                <w:color w:val="000000"/>
                <w:spacing w:val="1"/>
              </w:rPr>
              <w:t xml:space="preserve">fisteners, 4mm GI. adjustable rods with galvanised steel </w:t>
            </w:r>
            <w:r>
              <w:rPr>
                <w:color w:val="000000"/>
                <w:spacing w:val="3"/>
              </w:rPr>
              <w:t>of size 85 x 30 x 0.8 mm, spaced at 1200mm centre to</w:t>
            </w:r>
          </w:p>
          <w:p w:rsidR="00661687" w:rsidRDefault="00661687" w:rsidP="004D2427">
            <w:pPr>
              <w:spacing w:before="360" w:line="263" w:lineRule="exact"/>
              <w:ind w:right="82"/>
              <w:jc w:val="right"/>
              <w:rPr>
                <w:color w:val="000000"/>
              </w:rPr>
            </w:pPr>
            <w:r>
              <w:rPr>
                <w:color w:val="000000"/>
              </w:rPr>
              <w:t>main T , bottom exposed with 24mm of all T-scctions</w:t>
            </w:r>
          </w:p>
          <w:p w:rsidR="00661687" w:rsidRDefault="00661687" w:rsidP="004D2427">
            <w:pPr>
              <w:spacing w:line="263" w:lineRule="exact"/>
              <w:ind w:right="82"/>
              <w:jc w:val="right"/>
              <w:rPr>
                <w:color w:val="000000"/>
              </w:rPr>
            </w:pPr>
            <w:r>
              <w:rPr>
                <w:color w:val="000000"/>
              </w:rPr>
              <w:t>with polysfer baked paint, for all heights, as per</w:t>
            </w:r>
          </w:p>
          <w:p w:rsidR="00661687" w:rsidRDefault="00661687" w:rsidP="004D2427">
            <w:pPr>
              <w:spacing w:line="263" w:lineRule="exact"/>
              <w:ind w:right="802"/>
              <w:jc w:val="right"/>
              <w:rPr>
                <w:color w:val="000000"/>
                <w:spacing w:val="-5"/>
              </w:rPr>
            </w:pPr>
            <w:r>
              <w:rPr>
                <w:color w:val="000000"/>
                <w:spacing w:val="-5"/>
              </w:rPr>
              <w:t>drawings and as directed by engineer-in- charge.</w:t>
            </w:r>
          </w:p>
          <w:p w:rsidR="00661687" w:rsidRDefault="00661687" w:rsidP="004D2427">
            <w:pPr>
              <w:spacing w:line="263" w:lineRule="exact"/>
              <w:ind w:left="270"/>
              <w:rPr>
                <w:color w:val="000000"/>
                <w:spacing w:val="-5"/>
              </w:rPr>
            </w:pPr>
            <w:r>
              <w:rPr>
                <w:color w:val="000000"/>
                <w:spacing w:val="-5"/>
              </w:rPr>
              <w:t>calcium silicate false ceiling area will be measured from</w:t>
            </w:r>
          </w:p>
          <w:p w:rsidR="00661687" w:rsidRDefault="00661687" w:rsidP="004D2427">
            <w:pPr>
              <w:spacing w:line="265" w:lineRule="exact"/>
              <w:ind w:right="108" w:firstLine="252"/>
              <w:rPr>
                <w:color w:val="000000"/>
                <w:spacing w:val="-8"/>
              </w:rPr>
            </w:pPr>
            <w:r>
              <w:rPr>
                <w:color w:val="000000"/>
                <w:spacing w:val="-8"/>
              </w:rPr>
              <w:t xml:space="preserve">No deduction shall be made for exposed frames/opening </w:t>
            </w:r>
            <w:r>
              <w:rPr>
                <w:color w:val="000000"/>
                <w:spacing w:val="-3"/>
              </w:rPr>
              <w:t>having area less than 0 30 smaThe calcium silicate ceiling</w:t>
            </w:r>
          </w:p>
          <w:p w:rsidR="00661687" w:rsidRDefault="00661687" w:rsidP="004D2427">
            <w:pPr>
              <w:spacing w:line="267" w:lineRule="exact"/>
              <w:ind w:left="270"/>
              <w:rPr>
                <w:color w:val="000000"/>
                <w:spacing w:val="-5"/>
              </w:rPr>
            </w:pPr>
            <w:r>
              <w:rPr>
                <w:color w:val="000000"/>
                <w:spacing w:val="-5"/>
              </w:rPr>
              <w:t>NRC value of 0,50 (Minimum), light reflection &gt; 85%,</w:t>
            </w:r>
          </w:p>
          <w:p w:rsidR="00661687" w:rsidRDefault="00661687" w:rsidP="004D2427">
            <w:pPr>
              <w:spacing w:line="263" w:lineRule="exact"/>
              <w:ind w:right="82"/>
              <w:jc w:val="right"/>
              <w:rPr>
                <w:color w:val="000000"/>
                <w:spacing w:val="-2"/>
              </w:rPr>
            </w:pPr>
            <w:r>
              <w:rPr>
                <w:color w:val="000000"/>
                <w:spacing w:val="-2"/>
              </w:rPr>
              <w:t>as per B.S. 476 part IV, 100% humidity resistance</w:t>
            </w:r>
          </w:p>
          <w:p w:rsidR="00661687" w:rsidRDefault="00661687" w:rsidP="004D2427">
            <w:pPr>
              <w:ind w:right="1432"/>
              <w:jc w:val="right"/>
              <w:rPr>
                <w:color w:val="000000"/>
                <w:spacing w:val="-5"/>
              </w:rPr>
            </w:pPr>
            <w:r>
              <w:rPr>
                <w:color w:val="000000"/>
                <w:spacing w:val="-5"/>
              </w:rPr>
              <w:t>thermal conductivity &lt;0,043 w/m 0 RC.</w:t>
            </w:r>
          </w:p>
          <w:p w:rsidR="00661687" w:rsidRDefault="00661687" w:rsidP="004D2427">
            <w:pPr>
              <w:spacing w:line="235" w:lineRule="exact"/>
              <w:ind w:right="4582"/>
              <w:jc w:val="right"/>
              <w:rPr>
                <w:color w:val="000000"/>
                <w:spacing w:val="-55"/>
              </w:rPr>
            </w:pPr>
            <w:r>
              <w:rPr>
                <w:color w:val="000000"/>
                <w:spacing w:val="-55"/>
              </w:rPr>
              <w:t>of size 25x35x1.6mm</w:t>
            </w:r>
          </w:p>
        </w:tc>
        <w:tc>
          <w:tcPr>
            <w:tcW w:w="938"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jc w:val="center"/>
              <w:rPr>
                <w:color w:val="000000"/>
                <w:spacing w:val="-10"/>
              </w:rPr>
            </w:pPr>
            <w:r>
              <w:rPr>
                <w:color w:val="000000"/>
                <w:spacing w:val="-10"/>
              </w:rPr>
              <w:t>sqm</w:t>
            </w:r>
          </w:p>
        </w:tc>
        <w:tc>
          <w:tcPr>
            <w:tcW w:w="1327"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tabs>
                <w:tab w:val="decimal" w:pos="778"/>
              </w:tabs>
              <w:rPr>
                <w:color w:val="000000"/>
                <w:spacing w:val="-10"/>
              </w:rPr>
            </w:pPr>
            <w:r>
              <w:rPr>
                <w:color w:val="000000"/>
                <w:spacing w:val="-10"/>
              </w:rPr>
              <w:t>1612.00</w:t>
            </w:r>
          </w:p>
        </w:tc>
      </w:tr>
      <w:tr w:rsidR="00661687" w:rsidTr="004D2427">
        <w:trPr>
          <w:trHeight w:hRule="exact" w:val="7065"/>
        </w:trPr>
        <w:tc>
          <w:tcPr>
            <w:tcW w:w="870" w:type="dxa"/>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1088" w:type="dxa"/>
            <w:tcBorders>
              <w:top w:val="single" w:sz="6" w:space="0" w:color="000000"/>
              <w:left w:val="single" w:sz="6" w:space="0" w:color="000000"/>
              <w:bottom w:val="single" w:sz="6" w:space="0" w:color="000000"/>
              <w:right w:val="none" w:sz="0" w:space="0" w:color="000000"/>
            </w:tcBorders>
          </w:tcPr>
          <w:p w:rsidR="00661687" w:rsidRDefault="00661687" w:rsidP="004D2427">
            <w:pPr>
              <w:spacing w:line="142" w:lineRule="exact"/>
              <w:ind w:left="105"/>
              <w:rPr>
                <w:color w:val="000000"/>
                <w:spacing w:val="50"/>
              </w:rPr>
            </w:pPr>
            <w:r>
              <w:rPr>
                <w:color w:val="000000"/>
                <w:spacing w:val="50"/>
              </w:rPr>
              <w:t>no</w:t>
            </w:r>
          </w:p>
          <w:p w:rsidR="00661687" w:rsidRDefault="00661687" w:rsidP="004D2427">
            <w:pPr>
              <w:tabs>
                <w:tab w:val="left" w:pos="825"/>
              </w:tabs>
              <w:ind w:left="108"/>
              <w:rPr>
                <w:color w:val="000000"/>
                <w:spacing w:val="-37"/>
              </w:rPr>
            </w:pPr>
            <w:r>
              <w:rPr>
                <w:color w:val="000000"/>
                <w:spacing w:val="-37"/>
              </w:rPr>
              <w:t xml:space="preserve">1200mm long </w:t>
            </w:r>
            <w:r>
              <w:rPr>
                <w:color w:val="000000"/>
                <w:spacing w:val="-14"/>
              </w:rPr>
              <w:t xml:space="preserve">form a grid </w:t>
            </w:r>
            <w:r>
              <w:rPr>
                <w:color w:val="000000"/>
                <w:spacing w:val="-10"/>
              </w:rPr>
              <w:t xml:space="preserve">and size </w:t>
            </w:r>
            <w:r>
              <w:rPr>
                <w:color w:val="000000"/>
                <w:spacing w:val="-18"/>
              </w:rPr>
              <w:t xml:space="preserve">inter locked </w:t>
            </w:r>
            <w:r>
              <w:rPr>
                <w:color w:val="000000"/>
                <w:spacing w:val="-34"/>
              </w:rPr>
              <w:t xml:space="preserve">600x600mm, </w:t>
            </w:r>
            <w:r>
              <w:rPr>
                <w:color w:val="000000"/>
                <w:spacing w:val="-14"/>
              </w:rPr>
              <w:t>angle</w:t>
            </w:r>
            <w:r>
              <w:rPr>
                <w:color w:val="000000"/>
                <w:spacing w:val="-14"/>
              </w:rPr>
              <w:tab/>
            </w:r>
            <w:r>
              <w:rPr>
                <w:color w:val="000000"/>
                <w:spacing w:val="-35"/>
              </w:rPr>
              <w:t xml:space="preserve">pre- </w:t>
            </w:r>
            <w:r>
              <w:rPr>
                <w:color w:val="000000"/>
                <w:spacing w:val="-35"/>
              </w:rPr>
              <w:br/>
            </w:r>
            <w:r>
              <w:rPr>
                <w:color w:val="000000"/>
                <w:spacing w:val="-10"/>
              </w:rPr>
              <w:t>mm thick</w:t>
            </w:r>
          </w:p>
          <w:p w:rsidR="00661687" w:rsidRDefault="00661687" w:rsidP="004D2427">
            <w:pPr>
              <w:spacing w:before="36"/>
              <w:ind w:left="108"/>
              <w:jc w:val="both"/>
              <w:rPr>
                <w:color w:val="000000"/>
                <w:spacing w:val="-35"/>
              </w:rPr>
            </w:pPr>
            <w:r>
              <w:rPr>
                <w:color w:val="000000"/>
                <w:spacing w:val="-35"/>
              </w:rPr>
              <w:t xml:space="preserve">centre to centre </w:t>
            </w:r>
            <w:r>
              <w:rPr>
                <w:color w:val="000000"/>
                <w:spacing w:val="-8"/>
              </w:rPr>
              <w:t xml:space="preserve">and laying </w:t>
            </w:r>
            <w:r>
              <w:rPr>
                <w:color w:val="000000"/>
                <w:spacing w:val="-44"/>
              </w:rPr>
              <w:t xml:space="preserve">approved texture </w:t>
            </w:r>
            <w:r>
              <w:rPr>
                <w:color w:val="000000"/>
                <w:spacing w:val="-46"/>
              </w:rPr>
              <w:t xml:space="preserve">the grid including, </w:t>
            </w:r>
            <w:r>
              <w:rPr>
                <w:color w:val="000000"/>
                <w:spacing w:val="-6"/>
              </w:rPr>
              <w:t>grills,light</w:t>
            </w:r>
          </w:p>
          <w:p w:rsidR="00661687" w:rsidRDefault="00661687" w:rsidP="004D2427">
            <w:pPr>
              <w:spacing w:line="199" w:lineRule="auto"/>
              <w:ind w:left="105"/>
              <w:rPr>
                <w:color w:val="000000"/>
                <w:spacing w:val="-41"/>
              </w:rPr>
            </w:pPr>
            <w:r>
              <w:rPr>
                <w:color w:val="000000"/>
                <w:spacing w:val="-41"/>
              </w:rPr>
              <w:t>Main T runners</w:t>
            </w:r>
          </w:p>
          <w:p w:rsidR="00661687" w:rsidRDefault="00661687" w:rsidP="004D2427">
            <w:pPr>
              <w:spacing w:before="216"/>
              <w:ind w:left="108"/>
              <w:jc w:val="both"/>
              <w:rPr>
                <w:color w:val="000000"/>
                <w:spacing w:val="-10"/>
              </w:rPr>
            </w:pPr>
            <w:r>
              <w:rPr>
                <w:color w:val="000000"/>
                <w:spacing w:val="-10"/>
              </w:rPr>
              <w:t xml:space="preserve">long dash </w:t>
            </w:r>
            <w:r>
              <w:rPr>
                <w:color w:val="000000"/>
                <w:spacing w:val="-5"/>
              </w:rPr>
              <w:t xml:space="preserve">level clips </w:t>
            </w:r>
            <w:r>
              <w:rPr>
                <w:color w:val="000000"/>
                <w:spacing w:val="-21"/>
              </w:rPr>
              <w:t xml:space="preserve">centre along </w:t>
            </w:r>
            <w:r>
              <w:rPr>
                <w:color w:val="000000"/>
                <w:spacing w:val="-50"/>
              </w:rPr>
              <w:t xml:space="preserve">shall be pre-painted </w:t>
            </w:r>
            <w:r>
              <w:rPr>
                <w:color w:val="000000"/>
                <w:spacing w:val="-31"/>
              </w:rPr>
              <w:t xml:space="preserve">specifications, </w:t>
            </w:r>
            <w:r>
              <w:rPr>
                <w:color w:val="000000"/>
                <w:spacing w:val="-24"/>
              </w:rPr>
              <w:t xml:space="preserve">Note :- Only </w:t>
            </w:r>
            <w:r>
              <w:rPr>
                <w:color w:val="000000"/>
                <w:spacing w:val="-21"/>
              </w:rPr>
              <w:t xml:space="preserve">wall to wall. </w:t>
            </w:r>
            <w:r>
              <w:rPr>
                <w:color w:val="000000"/>
                <w:spacing w:val="-4"/>
              </w:rPr>
              <w:t xml:space="preserve">(cut outs) </w:t>
            </w:r>
            <w:r>
              <w:rPr>
                <w:color w:val="000000"/>
                <w:spacing w:val="-28"/>
              </w:rPr>
              <w:t xml:space="preserve">tile shall have </w:t>
            </w:r>
            <w:r>
              <w:rPr>
                <w:b/>
                <w:color w:val="000000"/>
                <w:spacing w:val="-45"/>
                <w:sz w:val="18"/>
              </w:rPr>
              <w:t xml:space="preserve">DIM </w:t>
            </w:r>
            <w:r>
              <w:rPr>
                <w:color w:val="000000"/>
                <w:spacing w:val="-45"/>
              </w:rPr>
              <w:t xml:space="preserve">combustible </w:t>
            </w:r>
            <w:r>
              <w:rPr>
                <w:color w:val="000000"/>
                <w:spacing w:val="-39"/>
              </w:rPr>
              <w:t>and also having</w:t>
            </w:r>
          </w:p>
        </w:tc>
        <w:tc>
          <w:tcPr>
            <w:tcW w:w="5662" w:type="dxa"/>
            <w:vMerge/>
            <w:tcBorders>
              <w:top w:val="none" w:sz="0" w:space="0" w:color="000000"/>
              <w:left w:val="none" w:sz="0" w:space="0" w:color="000000"/>
              <w:bottom w:val="single" w:sz="6" w:space="0" w:color="000000"/>
              <w:right w:val="single" w:sz="6" w:space="0" w:color="000000"/>
            </w:tcBorders>
          </w:tcPr>
          <w:p w:rsidR="00661687" w:rsidRDefault="00661687" w:rsidP="004D2427"/>
        </w:tc>
        <w:tc>
          <w:tcPr>
            <w:tcW w:w="938" w:type="dxa"/>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1327" w:type="dxa"/>
            <w:vMerge/>
            <w:tcBorders>
              <w:top w:val="none" w:sz="0" w:space="0" w:color="000000"/>
              <w:left w:val="single" w:sz="6" w:space="0" w:color="000000"/>
              <w:bottom w:val="single" w:sz="6" w:space="0" w:color="000000"/>
              <w:right w:val="single" w:sz="6" w:space="0" w:color="000000"/>
            </w:tcBorders>
          </w:tcPr>
          <w:p w:rsidR="00661687" w:rsidRDefault="00661687" w:rsidP="004D2427"/>
        </w:tc>
      </w:tr>
    </w:tbl>
    <w:p w:rsidR="00727D30" w:rsidRDefault="00727D30" w:rsidP="00727D30">
      <w:pPr>
        <w:jc w:val="center"/>
        <w:rPr>
          <w:rFonts w:ascii="Times New Roman" w:hAnsi="Times New Roman" w:cs="Times New Roman"/>
        </w:rPr>
      </w:pPr>
      <w:r>
        <w:t>Page No.228</w:t>
      </w:r>
    </w:p>
    <w:p w:rsidR="00661687" w:rsidRDefault="00661687" w:rsidP="00661687">
      <w:pPr>
        <w:pStyle w:val="Style2"/>
        <w:tabs>
          <w:tab w:val="right" w:pos="10028"/>
        </w:tabs>
        <w:kinsoku w:val="0"/>
        <w:autoSpaceDE/>
        <w:autoSpaceDN/>
        <w:adjustRightInd/>
        <w:spacing w:line="218" w:lineRule="auto"/>
        <w:rPr>
          <w:rStyle w:val="CharacterStyle2"/>
          <w:spacing w:val="-10"/>
          <w:sz w:val="19"/>
          <w:szCs w:val="19"/>
        </w:rPr>
      </w:pPr>
    </w:p>
    <w:tbl>
      <w:tblPr>
        <w:tblW w:w="0" w:type="auto"/>
        <w:tblInd w:w="15" w:type="dxa"/>
        <w:tblLayout w:type="fixed"/>
        <w:tblCellMar>
          <w:left w:w="0" w:type="dxa"/>
          <w:right w:w="0" w:type="dxa"/>
        </w:tblCellMar>
        <w:tblLook w:val="04A0"/>
      </w:tblPr>
      <w:tblGrid>
        <w:gridCol w:w="870"/>
        <w:gridCol w:w="1088"/>
        <w:gridCol w:w="5662"/>
        <w:gridCol w:w="938"/>
        <w:gridCol w:w="1327"/>
      </w:tblGrid>
      <w:tr w:rsidR="00661687" w:rsidTr="004D2427">
        <w:trPr>
          <w:trHeight w:hRule="exact" w:val="66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b/>
                <w:color w:val="000000"/>
                <w:spacing w:val="-10"/>
              </w:rPr>
            </w:pPr>
            <w:r>
              <w:rPr>
                <w:b/>
                <w:color w:val="000000"/>
                <w:spacing w:val="-10"/>
              </w:rPr>
              <w:t xml:space="preserve">Item </w:t>
            </w:r>
            <w:r>
              <w:rPr>
                <w:b/>
                <w:color w:val="000000"/>
                <w:spacing w:val="-10"/>
              </w:rPr>
              <w:br/>
            </w:r>
            <w:r>
              <w:rPr>
                <w:color w:val="000000"/>
                <w:spacing w:val="-10"/>
              </w:rPr>
              <w:t>No.</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right="2782"/>
              <w:jc w:val="right"/>
              <w:rPr>
                <w:b/>
                <w:color w:val="000000"/>
                <w:spacing w:val="-10"/>
              </w:rPr>
            </w:pPr>
            <w:r>
              <w:rPr>
                <w:b/>
                <w:color w:val="000000"/>
                <w:spacing w:val="-10"/>
              </w:rPr>
              <w:t>Description</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b/>
                <w:color w:val="000000"/>
                <w:spacing w:val="-10"/>
              </w:rPr>
            </w:pPr>
            <w:r>
              <w:rPr>
                <w:b/>
                <w:color w:val="000000"/>
                <w:spacing w:val="-10"/>
              </w:rPr>
              <w:t>Unit</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b/>
                <w:color w:val="000000"/>
                <w:spacing w:val="-10"/>
              </w:rPr>
            </w:pPr>
            <w:r>
              <w:rPr>
                <w:b/>
                <w:color w:val="000000"/>
                <w:spacing w:val="-10"/>
              </w:rPr>
              <w:t xml:space="preserve">Rate (in </w:t>
            </w:r>
            <w:r>
              <w:rPr>
                <w:b/>
                <w:color w:val="000000"/>
                <w:spacing w:val="-10"/>
              </w:rPr>
              <w:br/>
            </w:r>
            <w:r>
              <w:rPr>
                <w:color w:val="000000"/>
                <w:spacing w:val="-10"/>
              </w:rPr>
              <w:t>Rs.)</w:t>
            </w:r>
          </w:p>
        </w:tc>
      </w:tr>
      <w:tr w:rsidR="00661687" w:rsidTr="004D2427">
        <w:trPr>
          <w:trHeight w:hRule="exact" w:val="32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492"/>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ind w:right="202"/>
              <w:jc w:val="right"/>
              <w:rPr>
                <w:color w:val="000000"/>
                <w:spacing w:val="-10"/>
              </w:rPr>
            </w:pPr>
            <w:r>
              <w:rPr>
                <w:color w:val="000000"/>
                <w:spacing w:val="-10"/>
              </w:rPr>
              <w:lastRenderedPageBreak/>
              <w:t>12.52</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color w:val="000000"/>
                <w:spacing w:val="-7"/>
              </w:rPr>
            </w:pPr>
            <w:r>
              <w:rPr>
                <w:color w:val="000000"/>
                <w:spacing w:val="-7"/>
              </w:rPr>
              <w:t xml:space="preserve">Providing and fixing GI Clip in/swing down Metal Ceiling System of </w:t>
            </w:r>
            <w:r>
              <w:rPr>
                <w:color w:val="000000"/>
                <w:spacing w:val="-2"/>
              </w:rPr>
              <w:t xml:space="preserve">600x600 nmi module which includes providing and fixing 'C' wall angle of size 20x30x2Omm made of 0.5mm thick pre painted steel </w:t>
            </w:r>
            <w:r>
              <w:rPr>
                <w:b/>
                <w:color w:val="000000"/>
                <w:spacing w:val="-1"/>
              </w:rPr>
              <w:t xml:space="preserve">along the perimetv of the room with help of nylon sleeves and </w:t>
            </w:r>
            <w:r>
              <w:rPr>
                <w:b/>
                <w:color w:val="000000"/>
                <w:spacing w:val="-8"/>
              </w:rPr>
              <w:t xml:space="preserve">wooden screws at 300mm center to centre, suspending the main C </w:t>
            </w:r>
            <w:r>
              <w:rPr>
                <w:b/>
                <w:color w:val="000000"/>
                <w:spacing w:val="-9"/>
              </w:rPr>
              <w:t xml:space="preserve">carrier of size 10238alinnm made of GJ steel 0 7 mm thick from the </w:t>
            </w:r>
            <w:r>
              <w:rPr>
                <w:b/>
                <w:color w:val="000000"/>
                <w:spacing w:val="-7"/>
              </w:rPr>
              <w:t xml:space="preserve">soffit with help of soffit cleat 37x27x25x1.6 mm, raw/ plugs of size 38x12 mm and C carrier suspensirm clip and main carrier bracket </w:t>
            </w:r>
            <w:r>
              <w:rPr>
                <w:b/>
                <w:color w:val="000000"/>
                <w:spacing w:val="-9"/>
              </w:rPr>
              <w:t xml:space="preserve">at 1000mm etc, Inverted triangle shaped Spring Tee having height of </w:t>
            </w:r>
            <w:r>
              <w:rPr>
                <w:color w:val="000000"/>
                <w:spacing w:val="-3"/>
              </w:rPr>
              <w:t xml:space="preserve">24 mm and width of 34mm made of GI steel 0.45 mm thick is </w:t>
            </w:r>
            <w:r>
              <w:rPr>
                <w:b/>
                <w:color w:val="000000"/>
                <w:spacing w:val="-3"/>
              </w:rPr>
              <w:t xml:space="preserve">then </w:t>
            </w:r>
            <w:r>
              <w:rPr>
                <w:b/>
                <w:color w:val="000000"/>
                <w:spacing w:val="-6"/>
              </w:rPr>
              <w:t xml:space="preserve">fixed to the main C conier and in direction perpendicular to it at </w:t>
            </w:r>
            <w:r>
              <w:rPr>
                <w:b/>
                <w:color w:val="000000"/>
                <w:spacing w:val="-9"/>
              </w:rPr>
              <w:t xml:space="preserve">600mm centers with help of suspension brackets. Wherever the main </w:t>
            </w:r>
            <w:r>
              <w:rPr>
                <w:b/>
                <w:color w:val="000000"/>
                <w:spacing w:val="-13"/>
              </w:rPr>
              <w:t xml:space="preserve">C carrier and spring T have to join, C carrier and spring T ccamectors </w:t>
            </w:r>
            <w:r>
              <w:rPr>
                <w:b/>
                <w:color w:val="000000"/>
                <w:spacing w:val="-8"/>
              </w:rPr>
              <w:t xml:space="preserve">have to be used All sections to be galvanized @ 120 g;msfsqm (both </w:t>
            </w:r>
            <w:r>
              <w:rPr>
                <w:b/>
                <w:color w:val="000000"/>
                <w:spacing w:val="-2"/>
              </w:rPr>
              <w:t xml:space="preserve">side inclusive) Fixing with clip in/swing down tiles into spring </w:t>
            </w:r>
            <w:r>
              <w:rPr>
                <w:color w:val="000000"/>
                <w:spacing w:val="-2"/>
              </w:rPr>
              <w:t xml:space="preserve">T </w:t>
            </w:r>
            <w:r>
              <w:rPr>
                <w:color w:val="000000"/>
                <w:spacing w:val="-10"/>
              </w:rPr>
              <w:t>with :</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212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b/>
                <w:color w:val="000000"/>
                <w:spacing w:val="-10"/>
              </w:rPr>
            </w:pPr>
            <w:r>
              <w:rPr>
                <w:b/>
                <w:color w:val="000000"/>
                <w:spacing w:val="-10"/>
              </w:rPr>
              <w:t>12.52.1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b/>
                <w:color w:val="000000"/>
                <w:spacing w:val="-11"/>
              </w:rPr>
            </w:pPr>
            <w:r>
              <w:rPr>
                <w:b/>
                <w:color w:val="000000"/>
                <w:spacing w:val="-11"/>
              </w:rPr>
              <w:t xml:space="preserve">GI Metal Ceiling Clip in /swing down plain Beveled edge </w:t>
            </w:r>
            <w:r>
              <w:rPr>
                <w:b/>
                <w:color w:val="000000"/>
                <w:spacing w:val="-8"/>
              </w:rPr>
              <w:t xml:space="preserve">global white color tiles of size 600x600 and 0 5mm thick </w:t>
            </w:r>
            <w:r>
              <w:rPr>
                <w:b/>
                <w:color w:val="000000"/>
                <w:spacing w:val="-7"/>
              </w:rPr>
              <w:t xml:space="preserve">with 25mm height, made of 0 I sheet having galvanizing </w:t>
            </w:r>
            <w:r>
              <w:rPr>
                <w:b/>
                <w:color w:val="000000"/>
                <w:spacing w:val="5"/>
              </w:rPr>
              <w:t>of 100 gmsisqm (both sides inclusive) and elccstro</w:t>
            </w:r>
          </w:p>
          <w:p w:rsidR="00661687" w:rsidRDefault="00661687" w:rsidP="004D2427">
            <w:pPr>
              <w:tabs>
                <w:tab w:val="right" w:pos="2055"/>
                <w:tab w:val="left" w:pos="2317"/>
                <w:tab w:val="right" w:pos="5550"/>
              </w:tabs>
              <w:jc w:val="center"/>
              <w:rPr>
                <w:b/>
                <w:color w:val="000000"/>
                <w:spacing w:val="-20"/>
              </w:rPr>
            </w:pPr>
            <w:r>
              <w:rPr>
                <w:b/>
                <w:color w:val="000000"/>
                <w:spacing w:val="-20"/>
              </w:rPr>
              <w:t>statically</w:t>
            </w:r>
            <w:r>
              <w:rPr>
                <w:b/>
                <w:color w:val="000000"/>
                <w:spacing w:val="-20"/>
              </w:rPr>
              <w:tab/>
            </w:r>
            <w:r>
              <w:rPr>
                <w:b/>
                <w:color w:val="000000"/>
                <w:spacing w:val="-10"/>
              </w:rPr>
              <w:t>polyester</w:t>
            </w:r>
            <w:r>
              <w:rPr>
                <w:b/>
                <w:color w:val="000000"/>
                <w:spacing w:val="-10"/>
              </w:rPr>
              <w:tab/>
            </w:r>
            <w:r>
              <w:rPr>
                <w:b/>
                <w:color w:val="000000"/>
                <w:spacing w:val="-12"/>
              </w:rPr>
              <w:t>powder coated</w:t>
            </w:r>
            <w:r>
              <w:rPr>
                <w:b/>
                <w:color w:val="000000"/>
                <w:spacing w:val="-12"/>
              </w:rPr>
              <w:tab/>
            </w:r>
            <w:r>
              <w:rPr>
                <w:b/>
                <w:color w:val="000000"/>
                <w:spacing w:val="2"/>
              </w:rPr>
              <w:t>of thickness 60</w:t>
            </w:r>
          </w:p>
          <w:p w:rsidR="00661687" w:rsidRDefault="00661687" w:rsidP="004D2427">
            <w:pPr>
              <w:tabs>
                <w:tab w:val="right" w:pos="2055"/>
                <w:tab w:val="left" w:pos="2317"/>
                <w:tab w:val="right" w:pos="4080"/>
                <w:tab w:val="left" w:pos="4342"/>
                <w:tab w:val="right" w:pos="5550"/>
              </w:tabs>
              <w:ind w:left="108" w:right="108"/>
              <w:rPr>
                <w:b/>
                <w:color w:val="000000"/>
                <w:spacing w:val="-14"/>
              </w:rPr>
            </w:pPr>
            <w:r>
              <w:rPr>
                <w:b/>
                <w:color w:val="000000"/>
                <w:spacing w:val="-14"/>
              </w:rPr>
              <w:t>microns</w:t>
            </w:r>
            <w:r>
              <w:rPr>
                <w:b/>
                <w:color w:val="000000"/>
                <w:spacing w:val="-14"/>
              </w:rPr>
              <w:tab/>
            </w:r>
            <w:r>
              <w:rPr>
                <w:b/>
                <w:color w:val="000000"/>
                <w:spacing w:val="-18"/>
              </w:rPr>
              <w:t>(minimum),</w:t>
            </w:r>
            <w:r>
              <w:rPr>
                <w:b/>
                <w:color w:val="000000"/>
                <w:spacing w:val="-18"/>
              </w:rPr>
              <w:tab/>
            </w:r>
            <w:r>
              <w:rPr>
                <w:b/>
                <w:color w:val="000000"/>
                <w:spacing w:val="-20"/>
              </w:rPr>
              <w:t>including</w:t>
            </w:r>
            <w:r>
              <w:rPr>
                <w:b/>
                <w:color w:val="000000"/>
                <w:spacing w:val="-20"/>
              </w:rPr>
              <w:tab/>
            </w:r>
            <w:r>
              <w:rPr>
                <w:b/>
                <w:color w:val="000000"/>
                <w:spacing w:val="-16"/>
              </w:rPr>
              <w:t>factory</w:t>
            </w:r>
            <w:r>
              <w:rPr>
                <w:b/>
                <w:color w:val="000000"/>
                <w:spacing w:val="-16"/>
              </w:rPr>
              <w:tab/>
            </w:r>
            <w:r>
              <w:rPr>
                <w:b/>
                <w:color w:val="000000"/>
                <w:spacing w:val="-30"/>
              </w:rPr>
              <w:t>painted</w:t>
            </w:r>
            <w:r>
              <w:rPr>
                <w:b/>
                <w:color w:val="000000"/>
                <w:spacing w:val="-30"/>
              </w:rPr>
              <w:tab/>
            </w:r>
            <w:r>
              <w:rPr>
                <w:b/>
                <w:color w:val="000000"/>
                <w:spacing w:val="-17"/>
              </w:rPr>
              <w:t xml:space="preserve">aftcr </w:t>
            </w:r>
            <w:r>
              <w:rPr>
                <w:b/>
                <w:color w:val="000000"/>
                <w:spacing w:val="-17"/>
              </w:rPr>
              <w:br/>
            </w:r>
            <w:r>
              <w:rPr>
                <w:b/>
                <w:color w:val="000000"/>
                <w:spacing w:val="-10"/>
              </w:rPr>
              <w:t>bending.</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b/>
                <w:color w:val="000000"/>
                <w:spacing w:val="-10"/>
              </w:rPr>
            </w:pPr>
            <w:r>
              <w:rPr>
                <w:b/>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b/>
                <w:color w:val="000000"/>
                <w:spacing w:val="-10"/>
              </w:rPr>
            </w:pPr>
            <w:r>
              <w:rPr>
                <w:b/>
                <w:color w:val="000000"/>
                <w:spacing w:val="-10"/>
              </w:rPr>
              <w:t>1748.00</w:t>
            </w:r>
          </w:p>
        </w:tc>
      </w:tr>
      <w:tr w:rsidR="00661687" w:rsidTr="004D2427">
        <w:trPr>
          <w:trHeight w:hRule="exact" w:val="240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b/>
                <w:color w:val="000000"/>
                <w:spacing w:val="-10"/>
              </w:rPr>
            </w:pPr>
            <w:r>
              <w:rPr>
                <w:b/>
                <w:color w:val="000000"/>
                <w:spacing w:val="-10"/>
              </w:rPr>
              <w:t>12.52,2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b/>
                <w:color w:val="000000"/>
                <w:spacing w:val="-11"/>
              </w:rPr>
            </w:pPr>
            <w:r>
              <w:rPr>
                <w:b/>
                <w:color w:val="000000"/>
                <w:spacing w:val="-11"/>
              </w:rPr>
              <w:t xml:space="preserve">GI Metal Ceiling Clip in (swing down plain </w:t>
            </w:r>
            <w:r>
              <w:rPr>
                <w:color w:val="000000"/>
                <w:spacing w:val="-11"/>
              </w:rPr>
              <w:t xml:space="preserve">Beveled </w:t>
            </w:r>
            <w:r>
              <w:rPr>
                <w:b/>
                <w:color w:val="000000"/>
                <w:spacing w:val="-11"/>
              </w:rPr>
              <w:t xml:space="preserve">edge </w:t>
            </w:r>
            <w:r>
              <w:rPr>
                <w:b/>
                <w:color w:val="000000"/>
                <w:spacing w:val="-8"/>
              </w:rPr>
              <w:t xml:space="preserve">global white color tiles of size 600x600 and 0 5mm thick with 25mm height, made of G I sheet having galvanizing </w:t>
            </w:r>
            <w:r>
              <w:rPr>
                <w:b/>
                <w:color w:val="000000"/>
                <w:spacing w:val="-13"/>
              </w:rPr>
              <w:t xml:space="preserve">of 100 gmsfsqm (both sides inclusive) and 20% perforation </w:t>
            </w:r>
            <w:r>
              <w:rPr>
                <w:b/>
                <w:color w:val="000000"/>
                <w:spacing w:val="1"/>
              </w:rPr>
              <w:t xml:space="preserve">area with 1.8mm dia holes and having NRC of 0,5, </w:t>
            </w:r>
            <w:r>
              <w:rPr>
                <w:b/>
                <w:color w:val="000000"/>
                <w:spacing w:val="-11"/>
              </w:rPr>
              <w:t xml:space="preserve">electro stAirally polyester powder coated of thickness 60 </w:t>
            </w:r>
            <w:r>
              <w:rPr>
                <w:b/>
                <w:color w:val="000000"/>
                <w:spacing w:val="-2"/>
              </w:rPr>
              <w:t xml:space="preserve">microns (minimum), including factory painted aftcr </w:t>
            </w:r>
            <w:r>
              <w:rPr>
                <w:b/>
                <w:color w:val="000000"/>
                <w:spacing w:val="-12"/>
              </w:rPr>
              <w:t>bending and perforation.</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b/>
                <w:color w:val="000000"/>
                <w:spacing w:val="-10"/>
              </w:rPr>
            </w:pPr>
            <w:r>
              <w:rPr>
                <w:b/>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b/>
                <w:color w:val="000000"/>
                <w:spacing w:val="-10"/>
              </w:rPr>
            </w:pPr>
            <w:r>
              <w:rPr>
                <w:b/>
                <w:color w:val="000000"/>
                <w:spacing w:val="-10"/>
              </w:rPr>
              <w:t>1975.00</w:t>
            </w:r>
          </w:p>
        </w:tc>
      </w:tr>
      <w:tr w:rsidR="00661687" w:rsidTr="004D2427">
        <w:trPr>
          <w:trHeight w:hRule="exact" w:val="5287"/>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ind w:right="202"/>
              <w:jc w:val="right"/>
              <w:rPr>
                <w:b/>
                <w:color w:val="000000"/>
                <w:spacing w:val="-10"/>
              </w:rPr>
            </w:pPr>
            <w:r>
              <w:rPr>
                <w:b/>
                <w:color w:val="000000"/>
                <w:spacing w:val="-10"/>
              </w:rPr>
              <w:t>12.53</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spacing w:before="36" w:line="204" w:lineRule="auto"/>
              <w:ind w:left="108" w:right="108"/>
              <w:jc w:val="both"/>
              <w:rPr>
                <w:b/>
                <w:color w:val="000000"/>
                <w:spacing w:val="-11"/>
              </w:rPr>
            </w:pPr>
            <w:r>
              <w:rPr>
                <w:b/>
                <w:color w:val="000000"/>
                <w:spacing w:val="-11"/>
              </w:rPr>
              <w:t xml:space="preserve">Providing and flaring tiled false ceiling of approved materials of size 595x595 mm in true horizontal level, suspended on interlocking metal </w:t>
            </w:r>
            <w:r>
              <w:rPr>
                <w:b/>
                <w:color w:val="000000"/>
                <w:spacing w:val="-12"/>
              </w:rPr>
              <w:t xml:space="preserve">grid of hot dipped galvanized steel sections ( galvanized </w:t>
            </w:r>
            <w:r>
              <w:rPr>
                <w:rFonts w:ascii="Tahoma" w:hAnsi="Tahoma"/>
                <w:color w:val="000000"/>
                <w:spacing w:val="-2"/>
                <w:w w:val="95"/>
                <w:sz w:val="27"/>
              </w:rPr>
              <w:t xml:space="preserve">@ </w:t>
            </w:r>
            <w:r>
              <w:rPr>
                <w:b/>
                <w:color w:val="000000"/>
                <w:spacing w:val="-12"/>
              </w:rPr>
              <w:t xml:space="preserve">120 grams/ </w:t>
            </w:r>
            <w:r>
              <w:rPr>
                <w:b/>
                <w:color w:val="000000"/>
                <w:spacing w:val="-13"/>
              </w:rPr>
              <w:t xml:space="preserve">sqm, both side inclusive) consisting of main </w:t>
            </w:r>
            <w:r>
              <w:rPr>
                <w:color w:val="000000"/>
                <w:spacing w:val="-3"/>
                <w:w w:val="150"/>
                <w:sz w:val="36"/>
              </w:rPr>
              <w:t xml:space="preserve">"r </w:t>
            </w:r>
            <w:r>
              <w:rPr>
                <w:b/>
                <w:color w:val="000000"/>
                <w:spacing w:val="-13"/>
              </w:rPr>
              <w:t xml:space="preserve">nmncr with suitably </w:t>
            </w:r>
            <w:r>
              <w:rPr>
                <w:b/>
                <w:color w:val="000000"/>
                <w:spacing w:val="-10"/>
              </w:rPr>
              <w:t xml:space="preserve">spaced joints to get required length and of size 24x38 mm made from </w:t>
            </w:r>
            <w:r>
              <w:rPr>
                <w:b/>
                <w:color w:val="000000"/>
                <w:spacing w:val="-8"/>
              </w:rPr>
              <w:t xml:space="preserve">030 mm thick (minimami) sheet, spaced at 1200 ram caner to caner </w:t>
            </w:r>
            <w:r>
              <w:rPr>
                <w:color w:val="000000"/>
                <w:spacing w:val="-11"/>
              </w:rPr>
              <w:t xml:space="preserve">and cross </w:t>
            </w:r>
            <w:r>
              <w:rPr>
                <w:color w:val="000000"/>
                <w:spacing w:val="-1"/>
                <w:w w:val="150"/>
                <w:sz w:val="36"/>
              </w:rPr>
              <w:t xml:space="preserve">"r' </w:t>
            </w:r>
            <w:r>
              <w:rPr>
                <w:b/>
                <w:color w:val="000000"/>
                <w:spacing w:val="-11"/>
              </w:rPr>
              <w:t xml:space="preserve">of size 24x25 mm made of 0.30 mm thick (minimum) sheet, 1200 mm long spaced between main </w:t>
            </w:r>
            <w:r>
              <w:rPr>
                <w:color w:val="000000"/>
                <w:spacing w:val="-1"/>
                <w:w w:val="150"/>
                <w:sz w:val="36"/>
              </w:rPr>
              <w:t xml:space="preserve">"r </w:t>
            </w:r>
            <w:r>
              <w:rPr>
                <w:b/>
                <w:color w:val="000000"/>
                <w:spacing w:val="-11"/>
              </w:rPr>
              <w:t xml:space="preserve">at 600 mm center to </w:t>
            </w:r>
            <w:r>
              <w:rPr>
                <w:b/>
                <w:color w:val="000000"/>
                <w:spacing w:val="-7"/>
              </w:rPr>
              <w:t xml:space="preserve">center to form a grid of 1200x600 mm and secondary cross "T' of </w:t>
            </w:r>
            <w:r>
              <w:rPr>
                <w:b/>
                <w:color w:val="000000"/>
                <w:spacing w:val="-13"/>
              </w:rPr>
              <w:t xml:space="preserve">length 600 mm and size 24x25 mm made of 0.30 mm thick (minimum) </w:t>
            </w:r>
            <w:r>
              <w:rPr>
                <w:b/>
                <w:color w:val="000000"/>
                <w:spacing w:val="-8"/>
              </w:rPr>
              <w:t xml:space="preserve">shed to be interlocked at middle of the 1200x600 mm panel to them </w:t>
            </w:r>
            <w:r>
              <w:rPr>
                <w:b/>
                <w:color w:val="000000"/>
                <w:spacing w:val="-10"/>
              </w:rPr>
              <w:t xml:space="preserve">grids of 600x600 mm and wall angle of size 24x24x0.3 mm and laying </w:t>
            </w:r>
            <w:r>
              <w:rPr>
                <w:b/>
                <w:color w:val="000000"/>
                <w:spacing w:val="-11"/>
              </w:rPr>
              <w:t xml:space="preserve">false ceiling tiles of approved texture in the grid including, required </w:t>
            </w:r>
            <w:r>
              <w:rPr>
                <w:b/>
                <w:color w:val="000000"/>
                <w:spacing w:val="-13"/>
              </w:rPr>
              <w:t xml:space="preserve">cutting/making, opening for services like diffusens, grills, light fittings, </w:t>
            </w:r>
            <w:r>
              <w:rPr>
                <w:b/>
                <w:color w:val="000000"/>
                <w:spacing w:val="-14"/>
              </w:rPr>
              <w:t xml:space="preserve">fixtures, smoke detectors etc. Main </w:t>
            </w:r>
            <w:r>
              <w:rPr>
                <w:color w:val="000000"/>
                <w:spacing w:val="-4"/>
                <w:w w:val="150"/>
                <w:sz w:val="36"/>
              </w:rPr>
              <w:t xml:space="preserve">"r </w:t>
            </w:r>
            <w:r>
              <w:rPr>
                <w:b/>
                <w:color w:val="000000"/>
                <w:spacing w:val="-14"/>
              </w:rPr>
              <w:t xml:space="preserve">runners to be suspended from </w:t>
            </w:r>
            <w:r>
              <w:rPr>
                <w:b/>
                <w:color w:val="000000"/>
                <w:spacing w:val="-7"/>
              </w:rPr>
              <w:t xml:space="preserve">ceiling using GI slotted cleats of </w:t>
            </w:r>
            <w:r>
              <w:rPr>
                <w:color w:val="000000"/>
                <w:spacing w:val="3"/>
                <w:w w:val="105"/>
              </w:rPr>
              <w:t xml:space="preserve">size </w:t>
            </w:r>
            <w:r>
              <w:rPr>
                <w:b/>
                <w:color w:val="000000"/>
                <w:spacing w:val="-7"/>
              </w:rPr>
              <w:t xml:space="preserve">27 x 37 x25 x1.6 mm fixed </w:t>
            </w:r>
            <w:r>
              <w:rPr>
                <w:color w:val="000000"/>
                <w:spacing w:val="3"/>
                <w:sz w:val="26"/>
              </w:rPr>
              <w:t xml:space="preserve">to </w:t>
            </w:r>
            <w:r>
              <w:rPr>
                <w:color w:val="000000"/>
                <w:spacing w:val="-8"/>
              </w:rPr>
              <w:t xml:space="preserve">ceiling </w:t>
            </w:r>
            <w:r>
              <w:rPr>
                <w:b/>
                <w:color w:val="000000"/>
                <w:spacing w:val="-8"/>
              </w:rPr>
              <w:t xml:space="preserve">with 12 5 mm dia and 50 mm long dash </w:t>
            </w:r>
            <w:r>
              <w:rPr>
                <w:color w:val="000000"/>
                <w:spacing w:val="-8"/>
              </w:rPr>
              <w:t xml:space="preserve">fasteners, 4 </w:t>
            </w:r>
            <w:r>
              <w:rPr>
                <w:b/>
                <w:color w:val="000000"/>
                <w:spacing w:val="-8"/>
              </w:rPr>
              <w:t xml:space="preserve">mm GI adjustable rods with galvanized butterfly level clips of size 85 a 30 a 0.8 mm spaced at 1200 mm center to center along main T, bottom </w:t>
            </w:r>
            <w:r>
              <w:rPr>
                <w:b/>
                <w:color w:val="000000"/>
                <w:spacing w:val="-6"/>
              </w:rPr>
              <w:t>exposed width of 24 mm of all T-sections shall be pre-painted with</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bl>
    <w:p w:rsidR="00661687" w:rsidRDefault="00661687" w:rsidP="00661687">
      <w:pPr>
        <w:pStyle w:val="Style2"/>
        <w:tabs>
          <w:tab w:val="right" w:pos="10028"/>
        </w:tabs>
        <w:kinsoku w:val="0"/>
        <w:autoSpaceDE/>
        <w:autoSpaceDN/>
        <w:adjustRightInd/>
        <w:spacing w:line="218" w:lineRule="auto"/>
        <w:rPr>
          <w:rStyle w:val="CharacterStyle2"/>
          <w:spacing w:val="-10"/>
          <w:sz w:val="19"/>
          <w:szCs w:val="19"/>
        </w:rPr>
      </w:pPr>
    </w:p>
    <w:p w:rsidR="00727D30" w:rsidRDefault="00727D30" w:rsidP="00727D30">
      <w:pPr>
        <w:jc w:val="center"/>
        <w:rPr>
          <w:rFonts w:ascii="Times New Roman" w:hAnsi="Times New Roman" w:cs="Times New Roman"/>
        </w:rPr>
      </w:pPr>
      <w:r>
        <w:t>Page No.229</w:t>
      </w:r>
    </w:p>
    <w:p w:rsidR="00661687" w:rsidRDefault="00661687" w:rsidP="00661687">
      <w:pPr>
        <w:pStyle w:val="Style2"/>
        <w:tabs>
          <w:tab w:val="right" w:pos="10028"/>
        </w:tabs>
        <w:kinsoku w:val="0"/>
        <w:autoSpaceDE/>
        <w:autoSpaceDN/>
        <w:adjustRightInd/>
        <w:spacing w:line="218" w:lineRule="auto"/>
        <w:rPr>
          <w:rStyle w:val="CharacterStyle2"/>
          <w:spacing w:val="-10"/>
          <w:sz w:val="19"/>
          <w:szCs w:val="19"/>
        </w:rPr>
      </w:pPr>
    </w:p>
    <w:tbl>
      <w:tblPr>
        <w:tblW w:w="0" w:type="auto"/>
        <w:tblInd w:w="15" w:type="dxa"/>
        <w:tblLayout w:type="fixed"/>
        <w:tblCellMar>
          <w:left w:w="0" w:type="dxa"/>
          <w:right w:w="0" w:type="dxa"/>
        </w:tblCellMar>
        <w:tblLook w:val="04A0"/>
      </w:tblPr>
      <w:tblGrid>
        <w:gridCol w:w="870"/>
        <w:gridCol w:w="1088"/>
        <w:gridCol w:w="5662"/>
        <w:gridCol w:w="938"/>
        <w:gridCol w:w="1327"/>
      </w:tblGrid>
      <w:tr w:rsidR="00661687" w:rsidTr="004D2427">
        <w:trPr>
          <w:trHeight w:hRule="exact" w:val="66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b/>
                <w:color w:val="000000"/>
                <w:spacing w:val="-10"/>
              </w:rPr>
            </w:pPr>
            <w:r>
              <w:rPr>
                <w:b/>
                <w:color w:val="000000"/>
                <w:spacing w:val="-10"/>
              </w:rPr>
              <w:t xml:space="preserve">Item </w:t>
            </w:r>
            <w:r>
              <w:rPr>
                <w:b/>
                <w:color w:val="000000"/>
                <w:spacing w:val="-10"/>
              </w:rPr>
              <w:br/>
              <w:t>No.</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b/>
                <w:color w:val="000000"/>
                <w:spacing w:val="-10"/>
              </w:rPr>
            </w:pPr>
            <w:r>
              <w:rPr>
                <w:b/>
                <w:color w:val="000000"/>
                <w:spacing w:val="-10"/>
              </w:rPr>
              <w:t>Description</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b/>
                <w:color w:val="000000"/>
                <w:spacing w:val="-10"/>
              </w:rPr>
            </w:pPr>
            <w:r>
              <w:rPr>
                <w:b/>
                <w:color w:val="000000"/>
                <w:spacing w:val="-10"/>
              </w:rPr>
              <w:t>Unit</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b/>
                <w:color w:val="000000"/>
                <w:spacing w:val="-10"/>
              </w:rPr>
            </w:pPr>
            <w:r>
              <w:rPr>
                <w:b/>
                <w:color w:val="000000"/>
                <w:spacing w:val="-10"/>
              </w:rPr>
              <w:t xml:space="preserve">Rate (in </w:t>
            </w:r>
            <w:r>
              <w:rPr>
                <w:b/>
                <w:color w:val="000000"/>
                <w:spacing w:val="-10"/>
              </w:rPr>
              <w:br/>
              <w:t>Rs.)</w:t>
            </w:r>
          </w:p>
        </w:tc>
      </w:tr>
      <w:tr w:rsidR="00661687" w:rsidTr="004D2427">
        <w:trPr>
          <w:trHeight w:hRule="exact" w:val="32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91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rPr>
                <w:b/>
                <w:color w:val="000000"/>
                <w:spacing w:val="-4"/>
              </w:rPr>
            </w:pPr>
            <w:r>
              <w:rPr>
                <w:b/>
                <w:color w:val="000000"/>
                <w:spacing w:val="-4"/>
              </w:rPr>
              <w:t xml:space="preserve">polyester paint, all complete for all heights as per specification, </w:t>
            </w:r>
            <w:r>
              <w:rPr>
                <w:b/>
                <w:color w:val="000000"/>
                <w:spacing w:val="-11"/>
              </w:rPr>
              <w:t>drawings and as directed by Engineer-in-chargc.</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1515"/>
        </w:trPr>
        <w:tc>
          <w:tcPr>
            <w:tcW w:w="870"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rPr>
                <w:color w:val="000000"/>
                <w:sz w:val="20"/>
              </w:rPr>
            </w:pPr>
          </w:p>
        </w:tc>
        <w:tc>
          <w:tcPr>
            <w:tcW w:w="1088"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ind w:left="90"/>
              <w:rPr>
                <w:b/>
                <w:color w:val="000000"/>
                <w:spacing w:val="-10"/>
              </w:rPr>
            </w:pPr>
            <w:r>
              <w:rPr>
                <w:b/>
                <w:color w:val="000000"/>
                <w:spacing w:val="-10"/>
              </w:rPr>
              <w:t>1253,1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spacing w:before="36" w:line="232" w:lineRule="exact"/>
              <w:ind w:left="108" w:right="108"/>
              <w:jc w:val="both"/>
              <w:rPr>
                <w:b/>
                <w:color w:val="000000"/>
                <w:spacing w:val="-9"/>
              </w:rPr>
            </w:pPr>
            <w:r>
              <w:rPr>
                <w:b/>
                <w:color w:val="000000"/>
                <w:spacing w:val="-9"/>
              </w:rPr>
              <w:t xml:space="preserve">8 mm thick fully perforated calcium silicate board made </w:t>
            </w:r>
            <w:r>
              <w:rPr>
                <w:b/>
                <w:color w:val="000000"/>
                <w:spacing w:val="-10"/>
              </w:rPr>
              <w:t xml:space="preserve">with Calcareous and Siliceous materials reinforced with </w:t>
            </w:r>
            <w:r>
              <w:rPr>
                <w:b/>
                <w:color w:val="000000"/>
                <w:spacing w:val="-9"/>
              </w:rPr>
              <w:t xml:space="preserve">cellulose fiber manufactured through autoclaving process </w:t>
            </w:r>
            <w:r>
              <w:rPr>
                <w:b/>
                <w:color w:val="000000"/>
                <w:spacing w:val="3"/>
              </w:rPr>
              <w:t xml:space="preserve">to give stable crystalline structure with minimum </w:t>
            </w:r>
            <w:r>
              <w:rPr>
                <w:b/>
                <w:color w:val="000000"/>
                <w:spacing w:val="-12"/>
              </w:rPr>
              <w:t xml:space="preserve">compressive strength 225 kg/ sq cm, bending strength 100 </w:t>
            </w:r>
            <w:r>
              <w:rPr>
                <w:b/>
                <w:color w:val="000000"/>
                <w:spacing w:val="-8"/>
              </w:rPr>
              <w:t>kg/sq. cm of size 595x595 mm, having perforation of dia</w:t>
            </w:r>
          </w:p>
          <w:p w:rsidR="00661687" w:rsidRDefault="00661687" w:rsidP="004D2427">
            <w:pPr>
              <w:spacing w:line="94" w:lineRule="exact"/>
              <w:ind w:right="4522"/>
              <w:jc w:val="right"/>
              <w:rPr>
                <w:b/>
                <w:color w:val="000000"/>
                <w:spacing w:val="-10"/>
              </w:rPr>
            </w:pPr>
            <w:r>
              <w:rPr>
                <w:b/>
                <w:color w:val="000000"/>
                <w:spacing w:val="-10"/>
              </w:rPr>
              <w:t>,</w:t>
            </w:r>
          </w:p>
        </w:tc>
        <w:tc>
          <w:tcPr>
            <w:tcW w:w="938"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jc w:val="center"/>
              <w:rPr>
                <w:b/>
                <w:color w:val="000000"/>
                <w:spacing w:val="-10"/>
              </w:rPr>
            </w:pPr>
            <w:r>
              <w:rPr>
                <w:b/>
                <w:color w:val="000000"/>
                <w:spacing w:val="-10"/>
              </w:rPr>
              <w:t>sqm</w:t>
            </w:r>
          </w:p>
        </w:tc>
        <w:tc>
          <w:tcPr>
            <w:tcW w:w="1327"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tabs>
                <w:tab w:val="decimal" w:pos="740"/>
              </w:tabs>
              <w:rPr>
                <w:b/>
                <w:color w:val="000000"/>
                <w:spacing w:val="-10"/>
              </w:rPr>
            </w:pPr>
            <w:r>
              <w:rPr>
                <w:b/>
                <w:color w:val="000000"/>
                <w:spacing w:val="-10"/>
              </w:rPr>
              <w:t>1255.00</w:t>
            </w:r>
          </w:p>
        </w:tc>
      </w:tr>
      <w:tr w:rsidR="00661687" w:rsidTr="004D2427">
        <w:trPr>
          <w:trHeight w:hRule="exact" w:val="1387"/>
        </w:trPr>
        <w:tc>
          <w:tcPr>
            <w:tcW w:w="870" w:type="dxa"/>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1088" w:type="dxa"/>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b/>
                <w:color w:val="000000"/>
                <w:spacing w:val="-4"/>
              </w:rPr>
            </w:pPr>
            <w:r>
              <w:rPr>
                <w:b/>
                <w:color w:val="000000"/>
                <w:spacing w:val="-4"/>
              </w:rPr>
              <w:t xml:space="preserve">10 mm with minimum palmated area 18 % with non </w:t>
            </w:r>
            <w:r>
              <w:rPr>
                <w:b/>
                <w:color w:val="000000"/>
                <w:spacing w:val="-6"/>
              </w:rPr>
              <w:t xml:space="preserve">woven tissue on the back side, having an NRC ( Noise </w:t>
            </w:r>
            <w:r>
              <w:rPr>
                <w:b/>
                <w:color w:val="000000"/>
                <w:spacing w:val="6"/>
              </w:rPr>
              <w:t xml:space="preserve">Reduction Coefficient) of 015, with 50 mm thick </w:t>
            </w:r>
            <w:r>
              <w:rPr>
                <w:b/>
                <w:color w:val="000000"/>
                <w:spacing w:val="-10"/>
              </w:rPr>
              <w:t>rockwool of 48 kg /cum backing,</w:t>
            </w:r>
          </w:p>
        </w:tc>
        <w:tc>
          <w:tcPr>
            <w:tcW w:w="938" w:type="dxa"/>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1327" w:type="dxa"/>
            <w:vMerge/>
            <w:tcBorders>
              <w:top w:val="none" w:sz="0" w:space="0" w:color="000000"/>
              <w:left w:val="single" w:sz="6" w:space="0" w:color="000000"/>
              <w:bottom w:val="single" w:sz="6" w:space="0" w:color="000000"/>
              <w:right w:val="single" w:sz="6" w:space="0" w:color="000000"/>
            </w:tcBorders>
          </w:tcPr>
          <w:p w:rsidR="00661687" w:rsidRDefault="00661687" w:rsidP="004D2427"/>
        </w:tc>
      </w:tr>
      <w:tr w:rsidR="00661687" w:rsidTr="004D2427">
        <w:trPr>
          <w:trHeight w:hRule="exact" w:val="782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ind w:right="202"/>
              <w:jc w:val="right"/>
              <w:rPr>
                <w:b/>
                <w:color w:val="000000"/>
                <w:spacing w:val="-10"/>
              </w:rPr>
            </w:pPr>
            <w:r>
              <w:rPr>
                <w:b/>
                <w:color w:val="000000"/>
                <w:spacing w:val="-10"/>
              </w:rPr>
              <w:t>12,54</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spacing w:line="228" w:lineRule="auto"/>
              <w:ind w:left="108" w:right="108"/>
              <w:jc w:val="both"/>
              <w:rPr>
                <w:b/>
                <w:color w:val="000000"/>
                <w:spacing w:val="-12"/>
              </w:rPr>
            </w:pPr>
            <w:r>
              <w:rPr>
                <w:b/>
                <w:color w:val="000000"/>
                <w:spacing w:val="-12"/>
              </w:rPr>
              <w:t xml:space="preserve">Providing and fixing false ceiling at all height including providing and fixing of framework made of special section, power pressed from M.S. </w:t>
            </w:r>
            <w:r>
              <w:rPr>
                <w:b/>
                <w:color w:val="000000"/>
                <w:spacing w:val="-10"/>
              </w:rPr>
              <w:t xml:space="preserve">sheets and galvanised with zinc coating of 120 gins/ sqm ( both side </w:t>
            </w:r>
            <w:r>
              <w:rPr>
                <w:b/>
                <w:color w:val="000000"/>
                <w:spacing w:val="-7"/>
              </w:rPr>
              <w:t xml:space="preserve">inclusive) as per IS : 277 and consisting of angle cleat of size 25mm </w:t>
            </w:r>
            <w:r>
              <w:rPr>
                <w:b/>
                <w:color w:val="000000"/>
                <w:spacing w:val="-11"/>
              </w:rPr>
              <w:t xml:space="preserve">wide x 1.6mm thick with flanges of 27mm and 37mm, at 1200mm c/c, </w:t>
            </w:r>
            <w:r>
              <w:rPr>
                <w:b/>
                <w:color w:val="000000"/>
                <w:spacing w:val="-10"/>
              </w:rPr>
              <w:t xml:space="preserve">one flange fixed to the ceiling with dash fastener 12.5mm dia x 50mm </w:t>
            </w:r>
            <w:r>
              <w:rPr>
                <w:b/>
                <w:color w:val="000000"/>
                <w:spacing w:val="-4"/>
              </w:rPr>
              <w:t xml:space="preserve">long with 6mm dia bolls, other flange of cleat fixed to the angle </w:t>
            </w:r>
            <w:r>
              <w:rPr>
                <w:b/>
                <w:color w:val="000000"/>
                <w:spacing w:val="-12"/>
              </w:rPr>
              <w:t xml:space="preserve">hangers of 25 x10 x0.50mm of required length with nuts and bolts of </w:t>
            </w:r>
            <w:r>
              <w:rPr>
                <w:b/>
                <w:color w:val="000000"/>
                <w:spacing w:val="-15"/>
              </w:rPr>
              <w:t xml:space="preserve">required size and other end of angle hanger fixed with intermediate G.I </w:t>
            </w:r>
            <w:r>
              <w:rPr>
                <w:b/>
                <w:color w:val="000000"/>
                <w:spacing w:val="-1"/>
                <w:sz w:val="21"/>
                <w:u w:val="single"/>
              </w:rPr>
              <w:t>ethAnels</w:t>
            </w:r>
            <w:r>
              <w:rPr>
                <w:b/>
                <w:color w:val="000000"/>
                <w:spacing w:val="-11"/>
              </w:rPr>
              <w:t xml:space="preserve"> 45 x15 x 0.90mm running at the spacing of 1200 man </w:t>
            </w:r>
            <w:r>
              <w:rPr>
                <w:i/>
                <w:color w:val="000000"/>
                <w:spacing w:val="-1"/>
                <w:sz w:val="25"/>
              </w:rPr>
              <w:t xml:space="preserve">de, </w:t>
            </w:r>
            <w:r>
              <w:rPr>
                <w:b/>
                <w:color w:val="000000"/>
                <w:spacing w:val="-11"/>
              </w:rPr>
              <w:t xml:space="preserve">to </w:t>
            </w:r>
            <w:r>
              <w:rPr>
                <w:b/>
                <w:color w:val="000000"/>
                <w:spacing w:val="-9"/>
              </w:rPr>
              <w:t xml:space="preserve">which the ceiling section 0.5mm thick bottom wedge of 80mm with </w:t>
            </w:r>
            <w:r>
              <w:rPr>
                <w:b/>
                <w:color w:val="000000"/>
                <w:spacing w:val="-10"/>
              </w:rPr>
              <w:t xml:space="preserve">tapered flanges of 26 mm each having lips of 10.5mm, at 450mm c/c, shall be fixed in a direction perpendicular to GI intermediate channel </w:t>
            </w:r>
            <w:r>
              <w:rPr>
                <w:b/>
                <w:color w:val="000000"/>
                <w:spacing w:val="-6"/>
              </w:rPr>
              <w:t xml:space="preserve">with ommectin,g clip made out of 2.64= dia x 230mm long </w:t>
            </w:r>
            <w:r>
              <w:rPr>
                <w:i/>
                <w:color w:val="000000"/>
                <w:spacing w:val="4"/>
                <w:sz w:val="25"/>
              </w:rPr>
              <w:t xml:space="preserve">GI </w:t>
            </w:r>
            <w:r>
              <w:rPr>
                <w:b/>
                <w:color w:val="000000"/>
                <w:spacing w:val="-6"/>
              </w:rPr>
              <w:t xml:space="preserve">wire </w:t>
            </w:r>
            <w:r>
              <w:rPr>
                <w:b/>
                <w:color w:val="000000"/>
                <w:spacing w:val="-10"/>
              </w:rPr>
              <w:t xml:space="preserve">at every junction, including fixing perimeter channels 0.50mm thick </w:t>
            </w:r>
            <w:r>
              <w:rPr>
                <w:b/>
                <w:color w:val="000000"/>
                <w:spacing w:val="-13"/>
              </w:rPr>
              <w:t xml:space="preserve">27mm high having flanges of 20mm and 30mm long, the perimeter of </w:t>
            </w:r>
            <w:r>
              <w:rPr>
                <w:b/>
                <w:color w:val="000000"/>
                <w:spacing w:val="-11"/>
              </w:rPr>
              <w:t xml:space="preserve">ceiling fixed to wall/ partitions with the help of Rawl plugs at 450mm </w:t>
            </w:r>
            <w:r>
              <w:rPr>
                <w:b/>
                <w:color w:val="000000"/>
                <w:spacing w:val="-10"/>
              </w:rPr>
              <w:t xml:space="preserve">centre, with 25mm long dry wall screws g 230mm interval, including </w:t>
            </w:r>
            <w:r>
              <w:rPr>
                <w:b/>
                <w:color w:val="000000"/>
                <w:spacing w:val="-8"/>
              </w:rPr>
              <w:t xml:space="preserve">fixing of Calcium </w:t>
            </w:r>
            <w:r>
              <w:rPr>
                <w:i/>
                <w:color w:val="000000"/>
                <w:spacing w:val="2"/>
                <w:sz w:val="25"/>
              </w:rPr>
              <w:t xml:space="preserve">Silicate </w:t>
            </w:r>
            <w:r>
              <w:rPr>
                <w:b/>
                <w:color w:val="000000"/>
                <w:spacing w:val="-8"/>
              </w:rPr>
              <w:t xml:space="preserve">Board to </w:t>
            </w:r>
            <w:r>
              <w:rPr>
                <w:i/>
                <w:color w:val="000000"/>
                <w:spacing w:val="2"/>
                <w:sz w:val="25"/>
              </w:rPr>
              <w:t xml:space="preserve">ceiling </w:t>
            </w:r>
            <w:r>
              <w:rPr>
                <w:b/>
                <w:color w:val="000000"/>
                <w:spacing w:val="-8"/>
              </w:rPr>
              <w:t xml:space="preserve">section and perimeter </w:t>
            </w:r>
            <w:r>
              <w:rPr>
                <w:b/>
                <w:color w:val="000000"/>
                <w:spacing w:val="-2"/>
              </w:rPr>
              <w:t xml:space="preserve">channels with the help of dry wall screws of size 3.5 x25mm at </w:t>
            </w:r>
            <w:r>
              <w:rPr>
                <w:b/>
                <w:color w:val="000000"/>
                <w:spacing w:val="-11"/>
              </w:rPr>
              <w:t xml:space="preserve">230mm de, including jointing and finishing to a flush finish of tapered </w:t>
            </w:r>
            <w:r>
              <w:rPr>
                <w:b/>
                <w:color w:val="000000"/>
                <w:spacing w:val="-15"/>
              </w:rPr>
              <w:t xml:space="preserve">and square edges of the board with recommended jointing compounds, </w:t>
            </w:r>
            <w:r>
              <w:rPr>
                <w:b/>
                <w:color w:val="000000"/>
                <w:spacing w:val="-4"/>
              </w:rPr>
              <w:t xml:space="preserve">jointing tapes,finishing with jointing compounds in three layers </w:t>
            </w:r>
            <w:r>
              <w:rPr>
                <w:b/>
                <w:color w:val="000000"/>
                <w:spacing w:val="-13"/>
              </w:rPr>
              <w:t xml:space="preserve">covering up to 150mm on both sides of joints and two coats of primer </w:t>
            </w:r>
            <w:r>
              <w:rPr>
                <w:b/>
                <w:color w:val="000000"/>
                <w:spacing w:val="-9"/>
              </w:rPr>
              <w:t xml:space="preserve">suitable for boards, all </w:t>
            </w:r>
            <w:r>
              <w:rPr>
                <w:i/>
                <w:color w:val="000000"/>
                <w:spacing w:val="1"/>
                <w:sz w:val="25"/>
              </w:rPr>
              <w:t xml:space="preserve">as </w:t>
            </w:r>
            <w:r>
              <w:rPr>
                <w:b/>
                <w:color w:val="000000"/>
                <w:spacing w:val="-9"/>
              </w:rPr>
              <w:t xml:space="preserve">per mamifactme's specification and also </w:t>
            </w:r>
            <w:r>
              <w:rPr>
                <w:b/>
                <w:color w:val="000000"/>
                <w:spacing w:val="-10"/>
              </w:rPr>
              <w:t xml:space="preserve">including the cost of making opening for light fittings, grills, diffusers, </w:t>
            </w:r>
            <w:r>
              <w:rPr>
                <w:b/>
                <w:color w:val="000000"/>
                <w:spacing w:val="-8"/>
              </w:rPr>
              <w:t xml:space="preserve">cut outs made with frame of perimeter channels suitably fixed, all </w:t>
            </w:r>
            <w:r>
              <w:rPr>
                <w:b/>
                <w:color w:val="000000"/>
                <w:spacing w:val="-13"/>
              </w:rPr>
              <w:t xml:space="preserve">complete as pa drawings, specificaton and direction of the Engineer in </w:t>
            </w:r>
            <w:r>
              <w:rPr>
                <w:b/>
                <w:color w:val="000000"/>
                <w:spacing w:val="-10"/>
              </w:rPr>
              <w:t>charge but excluding the cost of painting with:</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106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b/>
                <w:color w:val="000000"/>
                <w:spacing w:val="-10"/>
              </w:rPr>
            </w:pPr>
            <w:r>
              <w:rPr>
                <w:b/>
                <w:color w:val="000000"/>
                <w:spacing w:val="-10"/>
              </w:rPr>
              <w:t>12.54.1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b/>
                <w:color w:val="000000"/>
                <w:spacing w:val="-12"/>
              </w:rPr>
            </w:pPr>
            <w:r>
              <w:rPr>
                <w:b/>
                <w:color w:val="000000"/>
                <w:spacing w:val="-12"/>
              </w:rPr>
              <w:t xml:space="preserve">8 mm thick Calcium Silicate Board made with Calcareous </w:t>
            </w:r>
            <w:r>
              <w:rPr>
                <w:b/>
                <w:color w:val="000000"/>
                <w:spacing w:val="-6"/>
              </w:rPr>
              <w:t xml:space="preserve">and Siliceous materials reinforced with cellulose fiber </w:t>
            </w:r>
            <w:r>
              <w:rPr>
                <w:b/>
                <w:color w:val="000000"/>
                <w:spacing w:val="-12"/>
              </w:rPr>
              <w:t>manufactured through autoclaving process.</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b/>
                <w:color w:val="000000"/>
                <w:spacing w:val="-10"/>
              </w:rPr>
            </w:pPr>
            <w:r>
              <w:rPr>
                <w:b/>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740"/>
              </w:tabs>
              <w:rPr>
                <w:b/>
                <w:color w:val="000000"/>
                <w:spacing w:val="-10"/>
              </w:rPr>
            </w:pPr>
            <w:r>
              <w:rPr>
                <w:b/>
                <w:color w:val="000000"/>
                <w:spacing w:val="-10"/>
              </w:rPr>
              <w:t>944.00</w:t>
            </w:r>
          </w:p>
        </w:tc>
      </w:tr>
      <w:tr w:rsidR="00661687" w:rsidTr="004D2427">
        <w:trPr>
          <w:trHeight w:hRule="exact" w:val="79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ind w:right="202"/>
              <w:jc w:val="right"/>
              <w:rPr>
                <w:b/>
                <w:color w:val="000000"/>
                <w:spacing w:val="-10"/>
              </w:rPr>
            </w:pPr>
            <w:r>
              <w:rPr>
                <w:b/>
                <w:color w:val="000000"/>
                <w:spacing w:val="-10"/>
              </w:rPr>
              <w:t>12.55</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rPr>
                <w:b/>
                <w:color w:val="000000"/>
                <w:spacing w:val="-14"/>
              </w:rPr>
            </w:pPr>
            <w:r>
              <w:rPr>
                <w:b/>
                <w:color w:val="000000"/>
                <w:spacing w:val="-14"/>
              </w:rPr>
              <w:t xml:space="preserve">Providing and fixing insulating board ceiling of approved quality with </w:t>
            </w:r>
            <w:r>
              <w:rPr>
                <w:b/>
                <w:color w:val="000000"/>
                <w:spacing w:val="-10"/>
              </w:rPr>
              <w:t>necessary nails etc. complete (frame work to be paid separately) :</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b/>
                <w:color w:val="000000"/>
                <w:spacing w:val="-10"/>
              </w:rPr>
            </w:pPr>
            <w:r>
              <w:rPr>
                <w:b/>
                <w:color w:val="000000"/>
                <w:spacing w:val="-10"/>
              </w:rPr>
              <w:t>12.55.1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b/>
                <w:color w:val="000000"/>
                <w:spacing w:val="-10"/>
              </w:rPr>
            </w:pPr>
            <w:r>
              <w:rPr>
                <w:b/>
                <w:color w:val="000000"/>
                <w:spacing w:val="-10"/>
              </w:rPr>
              <w:t>Natural colour insulating board</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r>
      <w:tr w:rsidR="00661687" w:rsidTr="004D2427">
        <w:trPr>
          <w:trHeight w:hRule="exact" w:val="412"/>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0"/>
              <w:rPr>
                <w:b/>
                <w:color w:val="000000"/>
                <w:spacing w:val="-10"/>
              </w:rPr>
            </w:pPr>
            <w:r>
              <w:rPr>
                <w:b/>
                <w:color w:val="000000"/>
                <w:spacing w:val="-10"/>
              </w:rPr>
              <w:t>12.55.1,1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b/>
                <w:color w:val="000000"/>
                <w:spacing w:val="-10"/>
              </w:rPr>
            </w:pPr>
            <w:r>
              <w:rPr>
                <w:b/>
                <w:color w:val="000000"/>
                <w:spacing w:val="-10"/>
              </w:rPr>
              <w:t>12 mm thick</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b/>
                <w:color w:val="000000"/>
                <w:spacing w:val="-10"/>
              </w:rPr>
            </w:pPr>
            <w:r>
              <w:rPr>
                <w:b/>
                <w:color w:val="000000"/>
                <w:spacing w:val="-10"/>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740"/>
              </w:tabs>
              <w:rPr>
                <w:b/>
                <w:color w:val="000000"/>
                <w:spacing w:val="-10"/>
              </w:rPr>
            </w:pPr>
            <w:r>
              <w:rPr>
                <w:b/>
                <w:color w:val="000000"/>
                <w:spacing w:val="-10"/>
              </w:rPr>
              <w:t>550.00</w:t>
            </w:r>
          </w:p>
        </w:tc>
      </w:tr>
    </w:tbl>
    <w:p w:rsidR="00661687" w:rsidRDefault="00661687" w:rsidP="00661687">
      <w:pPr>
        <w:pStyle w:val="Style2"/>
        <w:tabs>
          <w:tab w:val="right" w:pos="10028"/>
        </w:tabs>
        <w:kinsoku w:val="0"/>
        <w:autoSpaceDE/>
        <w:autoSpaceDN/>
        <w:adjustRightInd/>
        <w:spacing w:line="218" w:lineRule="auto"/>
        <w:rPr>
          <w:rStyle w:val="CharacterStyle2"/>
          <w:spacing w:val="-10"/>
          <w:sz w:val="19"/>
          <w:szCs w:val="19"/>
        </w:rPr>
      </w:pPr>
    </w:p>
    <w:p w:rsidR="00661687" w:rsidRPr="00727D30" w:rsidRDefault="00727D30" w:rsidP="00727D30">
      <w:pPr>
        <w:jc w:val="center"/>
        <w:rPr>
          <w:rStyle w:val="CharacterStyle2"/>
          <w:rFonts w:ascii="Times New Roman" w:hAnsi="Times New Roman" w:cs="Times New Roman"/>
          <w:sz w:val="22"/>
        </w:rPr>
      </w:pPr>
      <w:r>
        <w:t>Page No.230</w:t>
      </w:r>
    </w:p>
    <w:tbl>
      <w:tblPr>
        <w:tblW w:w="0" w:type="auto"/>
        <w:tblInd w:w="15" w:type="dxa"/>
        <w:tblLayout w:type="fixed"/>
        <w:tblCellMar>
          <w:left w:w="0" w:type="dxa"/>
          <w:right w:w="0" w:type="dxa"/>
        </w:tblCellMar>
        <w:tblLook w:val="04A0"/>
      </w:tblPr>
      <w:tblGrid>
        <w:gridCol w:w="870"/>
        <w:gridCol w:w="1088"/>
        <w:gridCol w:w="5662"/>
        <w:gridCol w:w="938"/>
        <w:gridCol w:w="1327"/>
      </w:tblGrid>
      <w:tr w:rsidR="00661687" w:rsidTr="004D2427">
        <w:trPr>
          <w:trHeight w:hRule="exact" w:val="66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right="2782"/>
              <w:jc w:val="right"/>
              <w:rPr>
                <w:rFonts w:ascii="Times New Roman" w:hAnsi="Times New Roman"/>
                <w:color w:val="000000"/>
                <w:sz w:val="24"/>
              </w:rPr>
            </w:pPr>
            <w:r>
              <w:rPr>
                <w:rFonts w:ascii="Times New Roman" w:hAnsi="Times New Roman"/>
                <w:color w:val="000000"/>
                <w:sz w:val="24"/>
              </w:rPr>
              <w:t>Description</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661687" w:rsidTr="004D2427">
        <w:trPr>
          <w:trHeight w:hRule="exact" w:val="32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r>
      <w:tr w:rsidR="00661687"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rFonts w:ascii="Times New Roman" w:hAnsi="Times New Roman"/>
                <w:color w:val="000000"/>
                <w:spacing w:val="-10"/>
                <w:sz w:val="24"/>
              </w:rPr>
            </w:pPr>
            <w:r>
              <w:rPr>
                <w:rFonts w:ascii="Times New Roman" w:hAnsi="Times New Roman"/>
                <w:color w:val="000000"/>
                <w:spacing w:val="-10"/>
                <w:sz w:val="24"/>
              </w:rPr>
              <w:t>12.55.2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rFonts w:ascii="Times New Roman" w:hAnsi="Times New Roman"/>
                <w:color w:val="000000"/>
                <w:spacing w:val="-6"/>
                <w:sz w:val="24"/>
              </w:rPr>
            </w:pPr>
            <w:r>
              <w:rPr>
                <w:rFonts w:ascii="Times New Roman" w:hAnsi="Times New Roman"/>
                <w:color w:val="000000"/>
                <w:spacing w:val="-6"/>
                <w:sz w:val="24"/>
              </w:rPr>
              <w:t>White face insulating board</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r>
      <w:tr w:rsidR="00661687" w:rsidTr="004D2427">
        <w:trPr>
          <w:trHeight w:hRule="exact" w:val="412"/>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rFonts w:ascii="Times New Roman" w:hAnsi="Times New Roman"/>
                <w:color w:val="000000"/>
                <w:spacing w:val="-10"/>
                <w:sz w:val="24"/>
              </w:rPr>
            </w:pPr>
            <w:r>
              <w:rPr>
                <w:rFonts w:ascii="Times New Roman" w:hAnsi="Times New Roman"/>
                <w:color w:val="000000"/>
                <w:spacing w:val="-10"/>
                <w:sz w:val="24"/>
              </w:rPr>
              <w:t>12,55,2,1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rFonts w:ascii="Times New Roman" w:hAnsi="Times New Roman"/>
                <w:color w:val="000000"/>
                <w:spacing w:val="-10"/>
                <w:sz w:val="24"/>
              </w:rPr>
            </w:pPr>
            <w:r>
              <w:rPr>
                <w:rFonts w:ascii="Times New Roman" w:hAnsi="Times New Roman"/>
                <w:color w:val="000000"/>
                <w:spacing w:val="-10"/>
                <w:sz w:val="24"/>
              </w:rPr>
              <w:t>12 mm thick</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723"/>
              </w:tabs>
              <w:rPr>
                <w:rFonts w:ascii="Times New Roman" w:hAnsi="Times New Roman"/>
                <w:color w:val="000000"/>
                <w:spacing w:val="-10"/>
                <w:sz w:val="24"/>
              </w:rPr>
            </w:pPr>
            <w:r>
              <w:rPr>
                <w:rFonts w:ascii="Times New Roman" w:hAnsi="Times New Roman"/>
                <w:color w:val="000000"/>
                <w:spacing w:val="-10"/>
                <w:sz w:val="24"/>
              </w:rPr>
              <w:t>614.00</w:t>
            </w:r>
          </w:p>
        </w:tc>
      </w:tr>
      <w:tr w:rsidR="00661687" w:rsidTr="004D2427">
        <w:trPr>
          <w:trHeight w:hRule="exact" w:val="42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rFonts w:ascii="Times New Roman" w:hAnsi="Times New Roman"/>
                <w:color w:val="000000"/>
                <w:spacing w:val="-10"/>
                <w:sz w:val="24"/>
              </w:rPr>
            </w:pPr>
            <w:r>
              <w:rPr>
                <w:rFonts w:ascii="Times New Roman" w:hAnsi="Times New Roman"/>
                <w:color w:val="000000"/>
                <w:spacing w:val="-10"/>
                <w:sz w:val="24"/>
              </w:rPr>
              <w:t>12.55,3</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rFonts w:ascii="Times New Roman" w:hAnsi="Times New Roman"/>
                <w:color w:val="000000"/>
                <w:spacing w:val="-5"/>
                <w:sz w:val="24"/>
              </w:rPr>
            </w:pPr>
            <w:r>
              <w:rPr>
                <w:rFonts w:ascii="Times New Roman" w:hAnsi="Times New Roman"/>
                <w:color w:val="000000"/>
                <w:spacing w:val="-5"/>
                <w:sz w:val="24"/>
              </w:rPr>
              <w:t xml:space="preserve">Flame retardant face </w:t>
            </w:r>
            <w:r>
              <w:rPr>
                <w:rFonts w:ascii="Times New Roman" w:hAnsi="Times New Roman"/>
                <w:color w:val="000000"/>
                <w:spacing w:val="5"/>
                <w:u w:val="single"/>
              </w:rPr>
              <w:t>insulating</w:t>
            </w:r>
            <w:r>
              <w:rPr>
                <w:rFonts w:ascii="Times New Roman" w:hAnsi="Times New Roman"/>
                <w:color w:val="000000"/>
                <w:spacing w:val="-5"/>
                <w:sz w:val="24"/>
              </w:rPr>
              <w:t xml:space="preserve"> board</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r>
      <w:tr w:rsidR="00661687"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rFonts w:ascii="Times New Roman" w:hAnsi="Times New Roman"/>
                <w:color w:val="000000"/>
                <w:spacing w:val="-10"/>
                <w:sz w:val="24"/>
              </w:rPr>
            </w:pPr>
            <w:r>
              <w:rPr>
                <w:rFonts w:ascii="Times New Roman" w:hAnsi="Times New Roman"/>
                <w:color w:val="000000"/>
                <w:spacing w:val="-10"/>
                <w:sz w:val="24"/>
              </w:rPr>
              <w:t>12.55.3.1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rFonts w:ascii="Times New Roman" w:hAnsi="Times New Roman"/>
                <w:color w:val="000000"/>
                <w:spacing w:val="10"/>
                <w:sz w:val="24"/>
              </w:rPr>
            </w:pPr>
            <w:r>
              <w:rPr>
                <w:rFonts w:ascii="Times New Roman" w:hAnsi="Times New Roman"/>
                <w:color w:val="000000"/>
                <w:spacing w:val="10"/>
                <w:sz w:val="24"/>
              </w:rPr>
              <w:t>12 =thick</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723"/>
              </w:tabs>
              <w:rPr>
                <w:rFonts w:ascii="Times New Roman" w:hAnsi="Times New Roman"/>
                <w:color w:val="000000"/>
                <w:spacing w:val="-10"/>
                <w:sz w:val="24"/>
              </w:rPr>
            </w:pPr>
            <w:r>
              <w:rPr>
                <w:rFonts w:ascii="Times New Roman" w:hAnsi="Times New Roman"/>
                <w:color w:val="000000"/>
                <w:spacing w:val="-10"/>
                <w:sz w:val="24"/>
              </w:rPr>
              <w:t>614.00</w:t>
            </w:r>
          </w:p>
        </w:tc>
      </w:tr>
      <w:tr w:rsidR="00661687" w:rsidTr="004D2427">
        <w:trPr>
          <w:trHeight w:hRule="exact" w:val="107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12.56</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rFonts w:ascii="Times New Roman" w:hAnsi="Times New Roman"/>
                <w:color w:val="000000"/>
                <w:sz w:val="24"/>
              </w:rPr>
            </w:pPr>
            <w:r>
              <w:rPr>
                <w:rFonts w:ascii="Times New Roman" w:hAnsi="Times New Roman"/>
                <w:color w:val="000000"/>
                <w:sz w:val="24"/>
              </w:rPr>
              <w:t xml:space="preserve">Providing and fixing fiat pressed 3 layer medium density particle </w:t>
            </w:r>
            <w:r>
              <w:rPr>
                <w:rFonts w:ascii="Times New Roman" w:hAnsi="Times New Roman"/>
                <w:color w:val="000000"/>
                <w:spacing w:val="-2"/>
                <w:sz w:val="24"/>
              </w:rPr>
              <w:t xml:space="preserve">board or graded particle board (Grade I) IS: 3087 marked in ceiling </w:t>
            </w:r>
            <w:r>
              <w:rPr>
                <w:rFonts w:ascii="Times New Roman" w:hAnsi="Times New Roman"/>
                <w:color w:val="000000"/>
                <w:spacing w:val="-6"/>
                <w:sz w:val="24"/>
              </w:rPr>
              <w:t>with necessary nails etc. complete (frame work to be paid separately) :</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r>
      <w:tr w:rsidR="00661687" w:rsidTr="004D2427">
        <w:trPr>
          <w:trHeight w:hRule="exact" w:val="66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rFonts w:ascii="Times New Roman" w:hAnsi="Times New Roman"/>
                <w:color w:val="000000"/>
                <w:spacing w:val="-10"/>
                <w:sz w:val="24"/>
              </w:rPr>
            </w:pPr>
            <w:r>
              <w:rPr>
                <w:rFonts w:ascii="Times New Roman" w:hAnsi="Times New Roman"/>
                <w:color w:val="000000"/>
                <w:spacing w:val="-10"/>
                <w:sz w:val="24"/>
              </w:rPr>
              <w:t>12.56.1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rFonts w:ascii="Times New Roman" w:hAnsi="Times New Roman"/>
                <w:color w:val="000000"/>
                <w:spacing w:val="-10"/>
                <w:sz w:val="24"/>
              </w:rPr>
            </w:pPr>
            <w:r>
              <w:rPr>
                <w:rFonts w:ascii="Times New Roman" w:hAnsi="Times New Roman"/>
                <w:color w:val="000000"/>
                <w:spacing w:val="-10"/>
                <w:sz w:val="24"/>
              </w:rPr>
              <w:t>12 mm thick</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723"/>
              </w:tabs>
              <w:rPr>
                <w:rFonts w:ascii="Times New Roman" w:hAnsi="Times New Roman"/>
                <w:color w:val="000000"/>
                <w:spacing w:val="-10"/>
                <w:sz w:val="24"/>
              </w:rPr>
            </w:pPr>
            <w:r>
              <w:rPr>
                <w:rFonts w:ascii="Times New Roman" w:hAnsi="Times New Roman"/>
                <w:color w:val="000000"/>
                <w:spacing w:val="-10"/>
                <w:sz w:val="24"/>
              </w:rPr>
              <w:t>633.00</w:t>
            </w:r>
          </w:p>
        </w:tc>
      </w:tr>
      <w:tr w:rsidR="00661687" w:rsidTr="004D2427">
        <w:trPr>
          <w:trHeight w:hRule="exact" w:val="133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12.57</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Providing and fixing plain Muhipurpose Cement board ( High </w:t>
            </w:r>
            <w:r>
              <w:rPr>
                <w:rFonts w:ascii="Times New Roman" w:hAnsi="Times New Roman"/>
                <w:color w:val="000000"/>
                <w:spacing w:val="-7"/>
                <w:sz w:val="24"/>
              </w:rPr>
              <w:t xml:space="preserve">Pressure steam cured ) as pa IS : 14862, with suitable screws for fibre </w:t>
            </w:r>
            <w:r>
              <w:rPr>
                <w:rFonts w:ascii="Times New Roman" w:hAnsi="Times New Roman"/>
                <w:color w:val="000000"/>
                <w:spacing w:val="5"/>
                <w:sz w:val="24"/>
              </w:rPr>
              <w:t xml:space="preserve">cement board in ceiling </w:t>
            </w:r>
            <w:r>
              <w:rPr>
                <w:rFonts w:ascii="Times New Roman" w:hAnsi="Times New Roman"/>
                <w:i/>
                <w:color w:val="000000"/>
                <w:spacing w:val="15"/>
                <w:sz w:val="24"/>
              </w:rPr>
              <w:t xml:space="preserve">etc. </w:t>
            </w:r>
            <w:r>
              <w:rPr>
                <w:rFonts w:ascii="Times New Roman" w:hAnsi="Times New Roman"/>
                <w:color w:val="000000"/>
                <w:spacing w:val="5"/>
                <w:sz w:val="24"/>
              </w:rPr>
              <w:t xml:space="preserve">complete (frame work to be paid </w:t>
            </w:r>
            <w:r>
              <w:rPr>
                <w:rFonts w:ascii="Times New Roman" w:hAnsi="Times New Roman"/>
                <w:color w:val="000000"/>
                <w:spacing w:val="-6"/>
                <w:sz w:val="24"/>
              </w:rPr>
              <w:t>eparately) :</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r>
      <w:tr w:rsidR="00661687" w:rsidTr="004D2427">
        <w:trPr>
          <w:trHeight w:hRule="exact" w:val="58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rFonts w:ascii="Times New Roman" w:hAnsi="Times New Roman"/>
                <w:color w:val="000000"/>
                <w:spacing w:val="-10"/>
                <w:sz w:val="24"/>
              </w:rPr>
            </w:pPr>
            <w:r>
              <w:rPr>
                <w:rFonts w:ascii="Times New Roman" w:hAnsi="Times New Roman"/>
                <w:color w:val="000000"/>
                <w:spacing w:val="-10"/>
                <w:sz w:val="24"/>
              </w:rPr>
              <w:t>1257,1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rFonts w:ascii="Times New Roman" w:hAnsi="Times New Roman"/>
                <w:color w:val="000000"/>
                <w:spacing w:val="-6"/>
                <w:sz w:val="24"/>
              </w:rPr>
            </w:pPr>
            <w:r>
              <w:rPr>
                <w:rFonts w:ascii="Times New Roman" w:hAnsi="Times New Roman"/>
                <w:color w:val="000000"/>
                <w:spacing w:val="-6"/>
                <w:sz w:val="24"/>
              </w:rPr>
              <w:t>6 mm thick cement board</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723"/>
              </w:tabs>
              <w:rPr>
                <w:rFonts w:ascii="Times New Roman" w:hAnsi="Times New Roman"/>
                <w:color w:val="000000"/>
                <w:spacing w:val="-10"/>
                <w:sz w:val="24"/>
              </w:rPr>
            </w:pPr>
            <w:r>
              <w:rPr>
                <w:rFonts w:ascii="Times New Roman" w:hAnsi="Times New Roman"/>
                <w:color w:val="000000"/>
                <w:spacing w:val="-10"/>
                <w:sz w:val="24"/>
              </w:rPr>
              <w:t>428.00</w:t>
            </w:r>
          </w:p>
        </w:tc>
      </w:tr>
      <w:tr w:rsidR="00661687" w:rsidTr="004D2427">
        <w:trPr>
          <w:trHeight w:hRule="exact" w:val="49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12.58</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rFonts w:ascii="Times New Roman" w:hAnsi="Times New Roman"/>
                <w:color w:val="000000"/>
                <w:spacing w:val="-5"/>
                <w:sz w:val="24"/>
              </w:rPr>
            </w:pPr>
            <w:r>
              <w:rPr>
                <w:rFonts w:ascii="Times New Roman" w:hAnsi="Times New Roman"/>
                <w:color w:val="000000"/>
                <w:spacing w:val="-5"/>
                <w:sz w:val="24"/>
              </w:rPr>
              <w:t>Extra for Circular cutting and wastages in ceiling with:</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r>
      <w:tr w:rsidR="00661687" w:rsidTr="004D2427">
        <w:trPr>
          <w:trHeight w:hRule="exact" w:val="57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rFonts w:ascii="Times New Roman" w:hAnsi="Times New Roman"/>
                <w:color w:val="000000"/>
                <w:spacing w:val="-10"/>
                <w:sz w:val="24"/>
              </w:rPr>
            </w:pPr>
            <w:r>
              <w:rPr>
                <w:rFonts w:ascii="Times New Roman" w:hAnsi="Times New Roman"/>
                <w:color w:val="000000"/>
                <w:spacing w:val="-10"/>
                <w:sz w:val="24"/>
              </w:rPr>
              <w:t>12.58.1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rFonts w:ascii="Times New Roman" w:hAnsi="Times New Roman"/>
                <w:color w:val="000000"/>
                <w:spacing w:val="-4"/>
                <w:sz w:val="24"/>
              </w:rPr>
            </w:pPr>
            <w:r>
              <w:rPr>
                <w:rFonts w:ascii="Times New Roman" w:hAnsi="Times New Roman"/>
                <w:color w:val="000000"/>
                <w:spacing w:val="-4"/>
                <w:sz w:val="24"/>
              </w:rPr>
              <w:t>Natural colour insulating board</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r>
      <w:tr w:rsidR="00661687" w:rsidTr="004D2427">
        <w:trPr>
          <w:trHeight w:hRule="exact" w:val="55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rFonts w:ascii="Times New Roman" w:hAnsi="Times New Roman"/>
                <w:color w:val="000000"/>
                <w:spacing w:val="-10"/>
                <w:sz w:val="24"/>
              </w:rPr>
            </w:pPr>
            <w:r>
              <w:rPr>
                <w:rFonts w:ascii="Times New Roman" w:hAnsi="Times New Roman"/>
                <w:color w:val="000000"/>
                <w:spacing w:val="-10"/>
                <w:sz w:val="24"/>
              </w:rPr>
              <w:t>12.58.1.1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rFonts w:ascii="Times New Roman" w:hAnsi="Times New Roman"/>
                <w:color w:val="000000"/>
                <w:spacing w:val="-10"/>
                <w:sz w:val="24"/>
              </w:rPr>
            </w:pPr>
            <w:r>
              <w:rPr>
                <w:rFonts w:ascii="Times New Roman" w:hAnsi="Times New Roman"/>
                <w:color w:val="000000"/>
                <w:spacing w:val="-10"/>
                <w:sz w:val="24"/>
              </w:rPr>
              <w:t>12 mmthick</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723"/>
              </w:tabs>
              <w:rPr>
                <w:rFonts w:ascii="Times New Roman" w:hAnsi="Times New Roman"/>
                <w:color w:val="000000"/>
                <w:spacing w:val="-10"/>
                <w:sz w:val="24"/>
              </w:rPr>
            </w:pPr>
            <w:r>
              <w:rPr>
                <w:rFonts w:ascii="Times New Roman" w:hAnsi="Times New Roman"/>
                <w:color w:val="000000"/>
                <w:spacing w:val="-10"/>
                <w:sz w:val="24"/>
              </w:rPr>
              <w:t>150.00</w:t>
            </w:r>
          </w:p>
        </w:tc>
      </w:tr>
      <w:tr w:rsidR="00661687" w:rsidTr="004D2427">
        <w:trPr>
          <w:trHeight w:hRule="exact" w:val="48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rFonts w:ascii="Times New Roman" w:hAnsi="Times New Roman"/>
                <w:color w:val="000000"/>
                <w:spacing w:val="-10"/>
                <w:sz w:val="24"/>
              </w:rPr>
            </w:pPr>
            <w:r>
              <w:rPr>
                <w:rFonts w:ascii="Times New Roman" w:hAnsi="Times New Roman"/>
                <w:color w:val="000000"/>
                <w:spacing w:val="-10"/>
                <w:sz w:val="24"/>
              </w:rPr>
              <w:t>12.58.2</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rFonts w:ascii="Times New Roman" w:hAnsi="Times New Roman"/>
                <w:color w:val="000000"/>
                <w:spacing w:val="-6"/>
                <w:sz w:val="24"/>
              </w:rPr>
            </w:pPr>
            <w:r>
              <w:rPr>
                <w:rFonts w:ascii="Times New Roman" w:hAnsi="Times New Roman"/>
                <w:color w:val="000000"/>
                <w:spacing w:val="-6"/>
                <w:sz w:val="24"/>
              </w:rPr>
              <w:t>White face insulating board:</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r>
      <w:tr w:rsidR="00661687" w:rsidTr="004D2427">
        <w:trPr>
          <w:trHeight w:hRule="exact" w:val="51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rFonts w:ascii="Times New Roman" w:hAnsi="Times New Roman"/>
                <w:color w:val="000000"/>
                <w:spacing w:val="-10"/>
                <w:sz w:val="24"/>
              </w:rPr>
            </w:pPr>
            <w:r>
              <w:rPr>
                <w:rFonts w:ascii="Times New Roman" w:hAnsi="Times New Roman"/>
                <w:color w:val="000000"/>
                <w:spacing w:val="-10"/>
                <w:sz w:val="24"/>
              </w:rPr>
              <w:t>12.58.2.1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rFonts w:ascii="Times New Roman" w:hAnsi="Times New Roman"/>
                <w:color w:val="000000"/>
                <w:spacing w:val="-10"/>
                <w:sz w:val="24"/>
              </w:rPr>
            </w:pPr>
            <w:r>
              <w:rPr>
                <w:rFonts w:ascii="Times New Roman" w:hAnsi="Times New Roman"/>
                <w:color w:val="000000"/>
                <w:spacing w:val="-10"/>
                <w:sz w:val="24"/>
              </w:rPr>
              <w:t>12 mm thick</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pacing w:val="-18"/>
                <w:sz w:val="24"/>
              </w:rPr>
            </w:pPr>
            <w:r>
              <w:rPr>
                <w:rFonts w:ascii="Times New Roman" w:hAnsi="Times New Roman"/>
                <w:color w:val="000000"/>
                <w:spacing w:val="-18"/>
                <w:sz w:val="24"/>
              </w:rPr>
              <w:t>meta</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723"/>
              </w:tabs>
              <w:rPr>
                <w:rFonts w:ascii="Times New Roman" w:hAnsi="Times New Roman"/>
                <w:color w:val="000000"/>
                <w:spacing w:val="-10"/>
                <w:sz w:val="24"/>
              </w:rPr>
            </w:pPr>
            <w:r>
              <w:rPr>
                <w:rFonts w:ascii="Times New Roman" w:hAnsi="Times New Roman"/>
                <w:color w:val="000000"/>
                <w:spacing w:val="-10"/>
                <w:sz w:val="24"/>
              </w:rPr>
              <w:t>158.00</w:t>
            </w:r>
          </w:p>
        </w:tc>
      </w:tr>
      <w:tr w:rsidR="00661687" w:rsidTr="004D2427">
        <w:trPr>
          <w:trHeight w:hRule="exact" w:val="457"/>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rFonts w:ascii="Times New Roman" w:hAnsi="Times New Roman"/>
                <w:color w:val="000000"/>
                <w:spacing w:val="-10"/>
                <w:sz w:val="24"/>
              </w:rPr>
            </w:pPr>
            <w:r>
              <w:rPr>
                <w:rFonts w:ascii="Times New Roman" w:hAnsi="Times New Roman"/>
                <w:color w:val="000000"/>
                <w:spacing w:val="-10"/>
                <w:sz w:val="24"/>
              </w:rPr>
              <w:t>12.58,3</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rFonts w:ascii="Times New Roman" w:hAnsi="Times New Roman"/>
                <w:color w:val="000000"/>
                <w:spacing w:val="-5"/>
                <w:sz w:val="24"/>
              </w:rPr>
            </w:pPr>
            <w:r>
              <w:rPr>
                <w:rFonts w:ascii="Times New Roman" w:hAnsi="Times New Roman"/>
                <w:color w:val="000000"/>
                <w:spacing w:val="-5"/>
                <w:sz w:val="24"/>
              </w:rPr>
              <w:t>Flame retardant face insulating board:</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r>
      <w:tr w:rsidR="00661687" w:rsidTr="004D2427">
        <w:trPr>
          <w:trHeight w:hRule="exact" w:val="608"/>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5"/>
              <w:rPr>
                <w:rFonts w:ascii="Times New Roman" w:hAnsi="Times New Roman"/>
                <w:color w:val="000000"/>
                <w:spacing w:val="-10"/>
                <w:sz w:val="24"/>
              </w:rPr>
            </w:pPr>
            <w:r>
              <w:rPr>
                <w:rFonts w:ascii="Times New Roman" w:hAnsi="Times New Roman"/>
                <w:color w:val="000000"/>
                <w:spacing w:val="-10"/>
                <w:sz w:val="24"/>
              </w:rPr>
              <w:t>12.58.3.1</w:t>
            </w:r>
          </w:p>
        </w:tc>
        <w:tc>
          <w:tcPr>
            <w:tcW w:w="566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97"/>
              <w:rPr>
                <w:rFonts w:ascii="Times New Roman" w:hAnsi="Times New Roman"/>
                <w:color w:val="000000"/>
                <w:spacing w:val="-10"/>
                <w:sz w:val="24"/>
              </w:rPr>
            </w:pPr>
            <w:r>
              <w:rPr>
                <w:rFonts w:ascii="Times New Roman" w:hAnsi="Times New Roman"/>
                <w:color w:val="000000"/>
                <w:spacing w:val="-10"/>
                <w:sz w:val="24"/>
              </w:rPr>
              <w:t>12 mmthick</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723"/>
              </w:tabs>
              <w:rPr>
                <w:rFonts w:ascii="Times New Roman" w:hAnsi="Times New Roman"/>
                <w:color w:val="000000"/>
                <w:spacing w:val="-10"/>
                <w:sz w:val="24"/>
              </w:rPr>
            </w:pPr>
            <w:r>
              <w:rPr>
                <w:rFonts w:ascii="Times New Roman" w:hAnsi="Times New Roman"/>
                <w:color w:val="000000"/>
                <w:spacing w:val="-10"/>
                <w:sz w:val="24"/>
              </w:rPr>
              <w:t>158.00</w:t>
            </w:r>
          </w:p>
        </w:tc>
      </w:tr>
      <w:tr w:rsidR="00661687" w:rsidTr="004D2427">
        <w:trPr>
          <w:trHeight w:hRule="exact" w:val="79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ind w:right="202"/>
              <w:jc w:val="right"/>
              <w:rPr>
                <w:rFonts w:ascii="Times New Roman" w:hAnsi="Times New Roman"/>
                <w:color w:val="000000"/>
                <w:spacing w:val="-10"/>
                <w:sz w:val="24"/>
              </w:rPr>
            </w:pPr>
            <w:r>
              <w:rPr>
                <w:rFonts w:ascii="Times New Roman" w:hAnsi="Times New Roman"/>
                <w:color w:val="000000"/>
                <w:spacing w:val="-10"/>
                <w:sz w:val="24"/>
              </w:rPr>
              <w:t>12,59</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Extra for providing and fixing ceiling to curved surfaces in narrow </w:t>
            </w:r>
            <w:r>
              <w:rPr>
                <w:rFonts w:ascii="Times New Roman" w:hAnsi="Times New Roman"/>
                <w:color w:val="000000"/>
                <w:spacing w:val="-10"/>
                <w:sz w:val="24"/>
              </w:rPr>
              <w:t>widths</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723"/>
              </w:tabs>
              <w:rPr>
                <w:rFonts w:ascii="Times New Roman" w:hAnsi="Times New Roman"/>
                <w:color w:val="000000"/>
                <w:spacing w:val="-10"/>
                <w:sz w:val="24"/>
              </w:rPr>
            </w:pPr>
            <w:r>
              <w:rPr>
                <w:rFonts w:ascii="Times New Roman" w:hAnsi="Times New Roman"/>
                <w:color w:val="000000"/>
                <w:spacing w:val="-10"/>
                <w:sz w:val="24"/>
              </w:rPr>
              <w:t>100.00</w:t>
            </w:r>
          </w:p>
        </w:tc>
      </w:tr>
      <w:tr w:rsidR="00661687" w:rsidTr="004D2427">
        <w:trPr>
          <w:trHeight w:hRule="exact" w:val="4147"/>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12.60</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and fixing false ceiling with 12 mm thick plain/ semi </w:t>
            </w:r>
            <w:r>
              <w:rPr>
                <w:rFonts w:ascii="Times New Roman" w:hAnsi="Times New Roman"/>
                <w:color w:val="000000"/>
                <w:spacing w:val="10"/>
                <w:sz w:val="24"/>
              </w:rPr>
              <w:t xml:space="preserve">perforated or with design ceiling tiles of HWP type phenol </w:t>
            </w:r>
            <w:r>
              <w:rPr>
                <w:rFonts w:ascii="Times New Roman" w:hAnsi="Times New Roman"/>
                <w:color w:val="000000"/>
                <w:spacing w:val="11"/>
                <w:sz w:val="24"/>
              </w:rPr>
              <w:t xml:space="preserve">formaldehyde synthetic rain bonded pressed particle board </w:t>
            </w:r>
            <w:r>
              <w:rPr>
                <w:rFonts w:ascii="Times New Roman" w:hAnsi="Times New Roman"/>
                <w:color w:val="000000"/>
                <w:spacing w:val="-4"/>
                <w:sz w:val="24"/>
              </w:rPr>
              <w:t xml:space="preserve">conforming to IS:3087, finished with a coat of aluminium primer on </w:t>
            </w:r>
            <w:r>
              <w:rPr>
                <w:rFonts w:ascii="Times New Roman" w:hAnsi="Times New Roman"/>
                <w:color w:val="000000"/>
                <w:spacing w:val="-7"/>
                <w:sz w:val="24"/>
              </w:rPr>
              <w:t xml:space="preserve">both sides and edges including two coats of synthetic enamel paint of </w:t>
            </w:r>
            <w:r>
              <w:rPr>
                <w:rFonts w:ascii="Times New Roman" w:hAnsi="Times New Roman"/>
                <w:color w:val="000000"/>
                <w:spacing w:val="-10"/>
                <w:sz w:val="24"/>
              </w:rPr>
              <w:t xml:space="preserve">approved quality on exposed face., fixed to a grid made out of anodised </w:t>
            </w:r>
            <w:r>
              <w:rPr>
                <w:rFonts w:ascii="Times New Roman" w:hAnsi="Times New Roman"/>
                <w:color w:val="000000"/>
                <w:spacing w:val="-7"/>
                <w:sz w:val="24"/>
              </w:rPr>
              <w:t xml:space="preserve">aluminium (with 15 micron anodic coating) T-sections 35 xl5x1.5 mm </w:t>
            </w:r>
            <w:r>
              <w:rPr>
                <w:rFonts w:ascii="Times New Roman" w:hAnsi="Times New Roman"/>
                <w:color w:val="000000"/>
                <w:spacing w:val="-4"/>
                <w:sz w:val="24"/>
              </w:rPr>
              <w:t xml:space="preserve">size main runners and cross nmncrs 23.5x19x1 5 mm fixed to main </w:t>
            </w:r>
            <w:r>
              <w:rPr>
                <w:rFonts w:ascii="Times New Roman" w:hAnsi="Times New Roman"/>
                <w:color w:val="000000"/>
                <w:spacing w:val="-5"/>
                <w:sz w:val="24"/>
              </w:rPr>
              <w:t xml:space="preserve">runners placed 600 mm centre to cadre beds ways so as to form a grid </w:t>
            </w:r>
            <w:r>
              <w:rPr>
                <w:rFonts w:ascii="Times New Roman" w:hAnsi="Times New Roman"/>
                <w:color w:val="000000"/>
                <w:spacing w:val="-6"/>
                <w:sz w:val="24"/>
              </w:rPr>
              <w:t xml:space="preserve">of 600 mm square. The flame walk shall be uspended from ceiling by </w:t>
            </w:r>
            <w:r>
              <w:rPr>
                <w:rFonts w:ascii="Times New Roman" w:hAnsi="Times New Roman"/>
                <w:color w:val="000000"/>
                <w:sz w:val="24"/>
              </w:rPr>
              <w:t xml:space="preserve">level adjusting hangers of 6 mm dia MS rod fixed to roof slab by </w:t>
            </w:r>
            <w:r>
              <w:rPr>
                <w:rFonts w:ascii="Times New Roman" w:hAnsi="Times New Roman"/>
                <w:color w:val="000000"/>
                <w:spacing w:val="-2"/>
                <w:sz w:val="24"/>
              </w:rPr>
              <w:t xml:space="preserve">means of ceiling cleats and dash fastener. The suspenders shall be </w:t>
            </w:r>
            <w:r>
              <w:rPr>
                <w:rFonts w:ascii="Times New Roman" w:hAnsi="Times New Roman"/>
                <w:color w:val="000000"/>
                <w:spacing w:val="-4"/>
                <w:sz w:val="24"/>
              </w:rPr>
              <w:t xml:space="preserve">placed 600 x 1200 mm centre to centre including fixing to the frame with C.P </w:t>
            </w:r>
            <w:r>
              <w:rPr>
                <w:rFonts w:ascii="Times New Roman" w:hAnsi="Times New Roman"/>
                <w:b/>
                <w:i/>
                <w:color w:val="000000"/>
                <w:spacing w:val="-4"/>
                <w:sz w:val="24"/>
              </w:rPr>
              <w:t xml:space="preserve">brass </w:t>
            </w:r>
            <w:r>
              <w:rPr>
                <w:rFonts w:ascii="Times New Roman" w:hAnsi="Times New Roman"/>
                <w:b/>
                <w:color w:val="000000"/>
                <w:spacing w:val="-4"/>
                <w:sz w:val="16"/>
              </w:rPr>
              <w:t xml:space="preserve">SCUMS </w:t>
            </w:r>
            <w:r>
              <w:rPr>
                <w:rFonts w:ascii="Times New Roman" w:hAnsi="Times New Roman"/>
                <w:color w:val="000000"/>
                <w:spacing w:val="-4"/>
                <w:sz w:val="24"/>
              </w:rPr>
              <w:t>and applying a priming coat of zinc chromate yellow prima (aluminium frame work shall be paid separately).</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723"/>
              </w:tabs>
              <w:rPr>
                <w:rFonts w:ascii="Times New Roman" w:hAnsi="Times New Roman"/>
                <w:color w:val="000000"/>
                <w:spacing w:val="-10"/>
                <w:sz w:val="24"/>
              </w:rPr>
            </w:pPr>
            <w:r>
              <w:rPr>
                <w:rFonts w:ascii="Times New Roman" w:hAnsi="Times New Roman"/>
                <w:color w:val="000000"/>
                <w:spacing w:val="-10"/>
                <w:sz w:val="24"/>
              </w:rPr>
              <w:t>667.00</w:t>
            </w:r>
          </w:p>
        </w:tc>
      </w:tr>
    </w:tbl>
    <w:p w:rsidR="00661687" w:rsidRDefault="00661687" w:rsidP="00661687">
      <w:pPr>
        <w:pStyle w:val="Style2"/>
        <w:tabs>
          <w:tab w:val="right" w:pos="10028"/>
        </w:tabs>
        <w:kinsoku w:val="0"/>
        <w:autoSpaceDE/>
        <w:autoSpaceDN/>
        <w:adjustRightInd/>
        <w:spacing w:line="218" w:lineRule="auto"/>
        <w:rPr>
          <w:rStyle w:val="CharacterStyle2"/>
          <w:spacing w:val="-10"/>
          <w:sz w:val="19"/>
          <w:szCs w:val="19"/>
        </w:rPr>
      </w:pPr>
    </w:p>
    <w:p w:rsidR="00661687" w:rsidRDefault="00661687" w:rsidP="00661687">
      <w:pPr>
        <w:pStyle w:val="Style2"/>
        <w:tabs>
          <w:tab w:val="right" w:pos="10028"/>
        </w:tabs>
        <w:kinsoku w:val="0"/>
        <w:autoSpaceDE/>
        <w:autoSpaceDN/>
        <w:adjustRightInd/>
        <w:spacing w:line="218" w:lineRule="auto"/>
        <w:rPr>
          <w:rStyle w:val="CharacterStyle2"/>
          <w:spacing w:val="-10"/>
          <w:sz w:val="19"/>
          <w:szCs w:val="19"/>
        </w:rPr>
      </w:pPr>
    </w:p>
    <w:p w:rsidR="00727D30" w:rsidRDefault="00727D30" w:rsidP="00727D30">
      <w:pPr>
        <w:jc w:val="center"/>
        <w:rPr>
          <w:rFonts w:ascii="Times New Roman" w:hAnsi="Times New Roman" w:cs="Times New Roman"/>
        </w:rPr>
      </w:pPr>
      <w:r>
        <w:t>Page No.231</w:t>
      </w:r>
    </w:p>
    <w:p w:rsidR="00661687" w:rsidRDefault="00661687" w:rsidP="00661687">
      <w:pPr>
        <w:pStyle w:val="Style2"/>
        <w:tabs>
          <w:tab w:val="right" w:pos="10028"/>
        </w:tabs>
        <w:kinsoku w:val="0"/>
        <w:autoSpaceDE/>
        <w:autoSpaceDN/>
        <w:adjustRightInd/>
        <w:spacing w:line="218" w:lineRule="auto"/>
        <w:rPr>
          <w:rStyle w:val="CharacterStyle2"/>
          <w:spacing w:val="-10"/>
          <w:sz w:val="19"/>
          <w:szCs w:val="19"/>
        </w:rPr>
      </w:pPr>
    </w:p>
    <w:tbl>
      <w:tblPr>
        <w:tblW w:w="0" w:type="auto"/>
        <w:tblInd w:w="15" w:type="dxa"/>
        <w:tblLayout w:type="fixed"/>
        <w:tblCellMar>
          <w:left w:w="0" w:type="dxa"/>
          <w:right w:w="0" w:type="dxa"/>
        </w:tblCellMar>
        <w:tblLook w:val="04A0"/>
      </w:tblPr>
      <w:tblGrid>
        <w:gridCol w:w="870"/>
        <w:gridCol w:w="6750"/>
        <w:gridCol w:w="938"/>
        <w:gridCol w:w="1327"/>
      </w:tblGrid>
      <w:tr w:rsidR="00661687" w:rsidTr="004D2427">
        <w:trPr>
          <w:trHeight w:hRule="exact" w:val="66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6750" w:type="dxa"/>
            <w:tcBorders>
              <w:top w:val="single" w:sz="6" w:space="0" w:color="000000"/>
              <w:left w:val="single" w:sz="6" w:space="0" w:color="000000"/>
              <w:bottom w:val="single" w:sz="6" w:space="0" w:color="000000"/>
              <w:right w:val="single" w:sz="6" w:space="0" w:color="000000"/>
            </w:tcBorders>
          </w:tcPr>
          <w:p w:rsidR="00661687" w:rsidRDefault="00661687" w:rsidP="004D2427">
            <w:pPr>
              <w:ind w:right="2782"/>
              <w:jc w:val="right"/>
              <w:rPr>
                <w:rFonts w:ascii="Times New Roman" w:hAnsi="Times New Roman"/>
                <w:b/>
                <w:color w:val="000000"/>
                <w:spacing w:val="-10"/>
                <w:sz w:val="24"/>
              </w:rPr>
            </w:pPr>
            <w:r>
              <w:rPr>
                <w:rFonts w:ascii="Times New Roman" w:hAnsi="Times New Roman"/>
                <w:b/>
                <w:color w:val="000000"/>
                <w:spacing w:val="-10"/>
                <w:sz w:val="24"/>
              </w:rPr>
              <w:t>Description</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Rate (in </w:t>
            </w:r>
            <w:r>
              <w:rPr>
                <w:rFonts w:ascii="Times New Roman" w:hAnsi="Times New Roman"/>
                <w:b/>
                <w:color w:val="000000"/>
                <w:spacing w:val="-10"/>
                <w:sz w:val="24"/>
              </w:rPr>
              <w:br/>
              <w:t>Rs.)</w:t>
            </w:r>
          </w:p>
        </w:tc>
      </w:tr>
      <w:tr w:rsidR="00661687" w:rsidTr="004D2427">
        <w:trPr>
          <w:trHeight w:hRule="exact" w:val="32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675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r>
      <w:tr w:rsidR="00661687" w:rsidTr="004D2427">
        <w:trPr>
          <w:trHeight w:hRule="exact" w:val="111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ind w:right="202"/>
              <w:jc w:val="right"/>
              <w:rPr>
                <w:rFonts w:ascii="Times New Roman" w:hAnsi="Times New Roman"/>
                <w:b/>
                <w:color w:val="000000"/>
                <w:spacing w:val="-10"/>
                <w:sz w:val="24"/>
              </w:rPr>
            </w:pPr>
            <w:r>
              <w:rPr>
                <w:rFonts w:ascii="Times New Roman" w:hAnsi="Times New Roman"/>
                <w:b/>
                <w:color w:val="000000"/>
                <w:spacing w:val="-10"/>
                <w:sz w:val="24"/>
              </w:rPr>
              <w:lastRenderedPageBreak/>
              <w:t>12.61</w:t>
            </w:r>
          </w:p>
        </w:tc>
        <w:tc>
          <w:tcPr>
            <w:tcW w:w="6750"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rFonts w:ascii="Times New Roman" w:hAnsi="Times New Roman"/>
                <w:b/>
                <w:color w:val="000000"/>
                <w:spacing w:val="-10"/>
                <w:sz w:val="24"/>
              </w:rPr>
            </w:pPr>
            <w:r>
              <w:rPr>
                <w:rFonts w:ascii="Times New Roman" w:hAnsi="Times New Roman"/>
                <w:b/>
                <w:color w:val="000000"/>
                <w:spacing w:val="-10"/>
                <w:sz w:val="24"/>
              </w:rPr>
              <w:t xml:space="preserve">Extra for providing 3 mm thick translucent white acrylic plastic sheets </w:t>
            </w:r>
            <w:r>
              <w:rPr>
                <w:rFonts w:ascii="Times New Roman" w:hAnsi="Times New Roman"/>
                <w:b/>
                <w:color w:val="000000"/>
                <w:spacing w:val="-8"/>
                <w:sz w:val="24"/>
              </w:rPr>
              <w:t xml:space="preserve">of approved quality m false ceiling instead of 12 mm thick plain or </w:t>
            </w:r>
            <w:r>
              <w:rPr>
                <w:rFonts w:ascii="Times New Roman" w:hAnsi="Times New Roman"/>
                <w:b/>
                <w:color w:val="000000"/>
                <w:spacing w:val="-10"/>
                <w:sz w:val="24"/>
              </w:rPr>
              <w:t>design particle board ceiling tiles.</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b/>
                <w:color w:val="000000"/>
                <w:spacing w:val="-10"/>
                <w:sz w:val="24"/>
              </w:rPr>
            </w:pPr>
            <w:r>
              <w:rPr>
                <w:rFonts w:ascii="Times New Roman" w:hAnsi="Times New Roman"/>
                <w:b/>
                <w:color w:val="000000"/>
                <w:spacing w:val="-10"/>
                <w:sz w:val="24"/>
              </w:rPr>
              <w:t>430.00</w:t>
            </w:r>
          </w:p>
        </w:tc>
      </w:tr>
      <w:tr w:rsidR="00661687" w:rsidTr="004D2427">
        <w:trPr>
          <w:trHeight w:hRule="exact" w:val="850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ind w:right="202"/>
              <w:jc w:val="right"/>
              <w:rPr>
                <w:rFonts w:ascii="Times New Roman" w:hAnsi="Times New Roman"/>
                <w:b/>
                <w:color w:val="000000"/>
                <w:spacing w:val="-10"/>
                <w:sz w:val="24"/>
              </w:rPr>
            </w:pPr>
            <w:r>
              <w:rPr>
                <w:rFonts w:ascii="Times New Roman" w:hAnsi="Times New Roman"/>
                <w:b/>
                <w:color w:val="000000"/>
                <w:spacing w:val="-10"/>
                <w:sz w:val="24"/>
              </w:rPr>
              <w:t>12,62</w:t>
            </w:r>
          </w:p>
        </w:tc>
        <w:tc>
          <w:tcPr>
            <w:tcW w:w="6750"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rFonts w:ascii="Times New Roman" w:hAnsi="Times New Roman"/>
                <w:b/>
                <w:color w:val="000000"/>
                <w:spacing w:val="-11"/>
                <w:sz w:val="24"/>
              </w:rPr>
            </w:pPr>
            <w:r>
              <w:rPr>
                <w:rFonts w:ascii="Times New Roman" w:hAnsi="Times New Roman"/>
                <w:b/>
                <w:color w:val="000000"/>
                <w:spacing w:val="-11"/>
                <w:sz w:val="24"/>
              </w:rPr>
              <w:t xml:space="preserve">Providing and fixing of Mineral Fibre Acoustical Suspended Ceiling </w:t>
            </w:r>
            <w:r>
              <w:rPr>
                <w:rFonts w:ascii="Times New Roman" w:hAnsi="Times New Roman"/>
                <w:b/>
                <w:color w:val="000000"/>
                <w:spacing w:val="-5"/>
                <w:sz w:val="24"/>
              </w:rPr>
              <w:t xml:space="preserve">System with 16mm thick Molar edge tiles of size 595x595mm as </w:t>
            </w:r>
            <w:r>
              <w:rPr>
                <w:rFonts w:ascii="Times New Roman" w:hAnsi="Times New Roman"/>
                <w:b/>
                <w:color w:val="000000"/>
                <w:spacing w:val="-13"/>
                <w:sz w:val="24"/>
              </w:rPr>
              <w:t xml:space="preserve">approved by Engineer-in-charge, in true horizontal level suspended on </w:t>
            </w:r>
            <w:r>
              <w:rPr>
                <w:rFonts w:ascii="Times New Roman" w:hAnsi="Times New Roman"/>
                <w:b/>
                <w:color w:val="000000"/>
                <w:spacing w:val="-3"/>
                <w:sz w:val="24"/>
              </w:rPr>
              <w:t xml:space="preserve">inter locking metal grid of hot dipped galvanized steel sections </w:t>
            </w:r>
            <w:r>
              <w:rPr>
                <w:rFonts w:ascii="Times New Roman" w:hAnsi="Times New Roman"/>
                <w:b/>
                <w:color w:val="000000"/>
                <w:spacing w:val="-8"/>
                <w:sz w:val="24"/>
              </w:rPr>
              <w:t xml:space="preserve">(galvanized @ 120 gsm/sqm, both side inclusive) consisting of main </w:t>
            </w:r>
            <w:r>
              <w:rPr>
                <w:rFonts w:ascii="Times New Roman" w:hAnsi="Times New Roman"/>
                <w:b/>
                <w:color w:val="000000"/>
                <w:spacing w:val="-9"/>
                <w:sz w:val="24"/>
              </w:rPr>
              <w:t xml:space="preserve">"T" runner with suitably spaced joints to get required length and of </w:t>
            </w:r>
            <w:r>
              <w:rPr>
                <w:rFonts w:ascii="Times New Roman" w:hAnsi="Times New Roman"/>
                <w:b/>
                <w:color w:val="000000"/>
                <w:spacing w:val="-11"/>
                <w:sz w:val="24"/>
              </w:rPr>
              <w:t xml:space="preserve">size 24x38mm made from 0.30mm thick (minimum) shed, spaced at </w:t>
            </w:r>
            <w:r>
              <w:rPr>
                <w:rFonts w:ascii="Times New Roman" w:hAnsi="Times New Roman"/>
                <w:b/>
                <w:color w:val="000000"/>
                <w:spacing w:val="-8"/>
                <w:sz w:val="24"/>
              </w:rPr>
              <w:t xml:space="preserve">1200mm center to center and cross "T" of size 24x25mm made of 030mm thick (minimum) shed, 1200mm long spaced between main </w:t>
            </w:r>
            <w:r>
              <w:rPr>
                <w:rFonts w:ascii="Times New Roman" w:hAnsi="Times New Roman"/>
                <w:b/>
                <w:color w:val="000000"/>
                <w:spacing w:val="-10"/>
                <w:sz w:val="24"/>
              </w:rPr>
              <w:t xml:space="preserve">"T" at 600mm center to center to form a grid of 1200x600 mm and </w:t>
            </w:r>
            <w:r>
              <w:rPr>
                <w:rFonts w:ascii="Times New Roman" w:hAnsi="Times New Roman"/>
                <w:b/>
                <w:color w:val="000000"/>
                <w:spacing w:val="-5"/>
                <w:sz w:val="24"/>
              </w:rPr>
              <w:t xml:space="preserve">secondary cross "V' of length 600mm and size 24x25mm made of </w:t>
            </w:r>
            <w:r>
              <w:rPr>
                <w:rFonts w:ascii="Times New Roman" w:hAnsi="Times New Roman"/>
                <w:b/>
                <w:color w:val="000000"/>
                <w:spacing w:val="-7"/>
                <w:sz w:val="24"/>
              </w:rPr>
              <w:t xml:space="preserve">030 mm thick (minimum) sheet to be interlocked at middle of the 1200x500mm panel to form grids of 600x600mrn and wall angle of </w:t>
            </w:r>
            <w:r>
              <w:rPr>
                <w:rFonts w:ascii="Times New Roman" w:hAnsi="Times New Roman"/>
                <w:b/>
                <w:color w:val="000000"/>
                <w:spacing w:val="-10"/>
                <w:sz w:val="24"/>
              </w:rPr>
              <w:t xml:space="preserve">size 24x24x0.3 mm and laying false ceiling tiles of approved texture m the grid including, wherever, required, cutting/making, opening for </w:t>
            </w:r>
            <w:r>
              <w:rPr>
                <w:rFonts w:ascii="Times New Roman" w:hAnsi="Times New Roman"/>
                <w:b/>
                <w:color w:val="000000"/>
                <w:spacing w:val="-8"/>
                <w:sz w:val="24"/>
              </w:rPr>
              <w:t xml:space="preserve">services like diffusers, grills, light fittings, Mantras, smoke detectors </w:t>
            </w:r>
            <w:r>
              <w:rPr>
                <w:rFonts w:ascii="Times New Roman" w:hAnsi="Times New Roman"/>
                <w:b/>
                <w:color w:val="000000"/>
                <w:spacing w:val="-10"/>
                <w:sz w:val="24"/>
              </w:rPr>
              <w:t xml:space="preserve">etc. Main "T" rumens to be suspended from ceiling using GI slotted </w:t>
            </w:r>
            <w:r>
              <w:rPr>
                <w:rFonts w:ascii="Times New Roman" w:hAnsi="Times New Roman"/>
                <w:b/>
                <w:color w:val="000000"/>
                <w:spacing w:val="-6"/>
                <w:sz w:val="24"/>
              </w:rPr>
              <w:t xml:space="preserve">cleats of size 27x37x25x1.6 x mm fixed to ceiling with 12.5 mm dia </w:t>
            </w:r>
            <w:r>
              <w:rPr>
                <w:rFonts w:ascii="Times New Roman" w:hAnsi="Times New Roman"/>
                <w:b/>
                <w:color w:val="000000"/>
                <w:spacing w:val="3"/>
                <w:sz w:val="24"/>
              </w:rPr>
              <w:t xml:space="preserve">and 50 mm long dash fasteners, 4= GI adjustable rods with </w:t>
            </w:r>
            <w:r>
              <w:rPr>
                <w:rFonts w:ascii="Times New Roman" w:hAnsi="Times New Roman"/>
                <w:b/>
                <w:color w:val="000000"/>
                <w:spacing w:val="-2"/>
                <w:sz w:val="24"/>
              </w:rPr>
              <w:t xml:space="preserve">galvanised butterfly level clips of size 85x30x0.8 mm spaced at </w:t>
            </w:r>
            <w:r>
              <w:rPr>
                <w:rFonts w:ascii="Times New Roman" w:hAnsi="Times New Roman"/>
                <w:b/>
                <w:color w:val="000000"/>
                <w:spacing w:val="-9"/>
                <w:sz w:val="24"/>
              </w:rPr>
              <w:t xml:space="preserve">1200mm center to center along main T, bottom exposed width of 24 </w:t>
            </w:r>
            <w:r>
              <w:rPr>
                <w:rFonts w:ascii="Times New Roman" w:hAnsi="Times New Roman"/>
                <w:b/>
                <w:color w:val="000000"/>
                <w:spacing w:val="-7"/>
                <w:sz w:val="24"/>
              </w:rPr>
              <w:t xml:space="preserve">mm of all T-sections shall be pre-painted with polyester paint, an </w:t>
            </w:r>
            <w:r>
              <w:rPr>
                <w:rFonts w:ascii="Times New Roman" w:hAnsi="Times New Roman"/>
                <w:b/>
                <w:color w:val="000000"/>
                <w:spacing w:val="-10"/>
                <w:sz w:val="24"/>
              </w:rPr>
              <w:t xml:space="preserve">complete for all heights as per specifications drawings and as directed </w:t>
            </w:r>
            <w:r>
              <w:rPr>
                <w:rFonts w:ascii="Times New Roman" w:hAnsi="Times New Roman"/>
                <w:b/>
                <w:color w:val="000000"/>
                <w:sz w:val="23"/>
              </w:rPr>
              <w:t xml:space="preserve">by </w:t>
            </w:r>
            <w:r>
              <w:rPr>
                <w:rFonts w:ascii="Times New Roman" w:hAnsi="Times New Roman"/>
                <w:b/>
                <w:color w:val="000000"/>
                <w:spacing w:val="-10"/>
                <w:sz w:val="24"/>
              </w:rPr>
              <w:t>Engineer-in-charge.</w:t>
            </w:r>
          </w:p>
          <w:p w:rsidR="00661687" w:rsidRDefault="00661687" w:rsidP="004D2427">
            <w:pPr>
              <w:ind w:left="108" w:right="108"/>
              <w:jc w:val="both"/>
              <w:rPr>
                <w:rFonts w:ascii="Times New Roman" w:hAnsi="Times New Roman"/>
                <w:b/>
                <w:color w:val="000000"/>
                <w:spacing w:val="-8"/>
                <w:sz w:val="24"/>
              </w:rPr>
            </w:pPr>
            <w:r>
              <w:rPr>
                <w:rFonts w:ascii="Times New Roman" w:hAnsi="Times New Roman"/>
                <w:b/>
                <w:color w:val="000000"/>
                <w:spacing w:val="-8"/>
                <w:sz w:val="24"/>
              </w:rPr>
              <w:t xml:space="preserve">The tiles should have Humidity Resistance (RH) of 99%, NRC 0.5, </w:t>
            </w:r>
            <w:r>
              <w:rPr>
                <w:rFonts w:ascii="Times New Roman" w:hAnsi="Times New Roman"/>
                <w:b/>
                <w:color w:val="000000"/>
                <w:spacing w:val="-12"/>
                <w:sz w:val="24"/>
              </w:rPr>
              <w:t xml:space="preserve">Light Reflectance ?83%, 'Thermal Conductivity k — 0.052 - 0.057 w/m </w:t>
            </w:r>
            <w:r>
              <w:rPr>
                <w:rFonts w:ascii="Times New Roman" w:hAnsi="Times New Roman"/>
                <w:b/>
                <w:color w:val="000000"/>
                <w:spacing w:val="1"/>
                <w:sz w:val="23"/>
              </w:rPr>
              <w:t xml:space="preserve">K, </w:t>
            </w:r>
            <w:r>
              <w:rPr>
                <w:rFonts w:ascii="Times New Roman" w:hAnsi="Times New Roman"/>
                <w:b/>
                <w:color w:val="000000"/>
                <w:spacing w:val="-9"/>
                <w:sz w:val="24"/>
              </w:rPr>
              <w:t xml:space="preserve">Colour White, Fire Performance </w:t>
            </w:r>
            <w:r>
              <w:rPr>
                <w:rFonts w:ascii="Times New Roman" w:hAnsi="Times New Roman"/>
                <w:b/>
                <w:color w:val="000000"/>
                <w:spacing w:val="1"/>
                <w:sz w:val="23"/>
              </w:rPr>
              <w:t xml:space="preserve">UK </w:t>
            </w:r>
            <w:r>
              <w:rPr>
                <w:rFonts w:ascii="Times New Roman" w:hAnsi="Times New Roman"/>
                <w:b/>
                <w:color w:val="000000"/>
                <w:spacing w:val="-9"/>
                <w:sz w:val="24"/>
              </w:rPr>
              <w:t>Class 0 / Class 1 (BS 476 pt -</w:t>
            </w:r>
            <w:r>
              <w:rPr>
                <w:rFonts w:ascii="Times New Roman" w:hAnsi="Times New Roman"/>
                <w:b/>
                <w:color w:val="000000"/>
                <w:spacing w:val="-7"/>
                <w:sz w:val="24"/>
              </w:rPr>
              <w:t xml:space="preserve">6 and?) in module size of 600 x 600 x 16mm with Bio Block coating </w:t>
            </w:r>
            <w:r>
              <w:rPr>
                <w:rFonts w:ascii="Times New Roman" w:hAnsi="Times New Roman"/>
                <w:b/>
                <w:color w:val="000000"/>
                <w:spacing w:val="-10"/>
                <w:sz w:val="24"/>
              </w:rPr>
              <w:t xml:space="preserve">on the face of the tile, suitable for Green Building application, with </w:t>
            </w:r>
            <w:r>
              <w:rPr>
                <w:rFonts w:ascii="Times New Roman" w:hAnsi="Times New Roman"/>
                <w:b/>
                <w:color w:val="000000"/>
                <w:spacing w:val="-13"/>
                <w:sz w:val="24"/>
              </w:rPr>
              <w:t>Recycled content of 38 - 41%. The Tile and Grid system used together should carry a 15 year warranty.</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b/>
                <w:color w:val="000000"/>
                <w:spacing w:val="-10"/>
                <w:sz w:val="24"/>
              </w:rPr>
            </w:pPr>
            <w:r>
              <w:rPr>
                <w:rFonts w:ascii="Times New Roman" w:hAnsi="Times New Roman"/>
                <w:b/>
                <w:color w:val="000000"/>
                <w:spacing w:val="-10"/>
                <w:sz w:val="24"/>
              </w:rPr>
              <w:t>1843,00</w:t>
            </w:r>
          </w:p>
        </w:tc>
      </w:tr>
      <w:tr w:rsidR="00661687" w:rsidTr="004D2427">
        <w:trPr>
          <w:trHeight w:hRule="exact" w:val="4747"/>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ind w:right="202"/>
              <w:jc w:val="right"/>
              <w:rPr>
                <w:rFonts w:ascii="Times New Roman" w:hAnsi="Times New Roman"/>
                <w:b/>
                <w:color w:val="000000"/>
                <w:spacing w:val="-10"/>
                <w:sz w:val="24"/>
              </w:rPr>
            </w:pPr>
            <w:r>
              <w:rPr>
                <w:rFonts w:ascii="Times New Roman" w:hAnsi="Times New Roman"/>
                <w:b/>
                <w:color w:val="000000"/>
                <w:spacing w:val="-10"/>
                <w:sz w:val="24"/>
              </w:rPr>
              <w:t>12,63</w:t>
            </w:r>
          </w:p>
        </w:tc>
        <w:tc>
          <w:tcPr>
            <w:tcW w:w="6750" w:type="dxa"/>
            <w:tcBorders>
              <w:top w:val="single" w:sz="6" w:space="0" w:color="000000"/>
              <w:left w:val="single" w:sz="6" w:space="0" w:color="000000"/>
              <w:bottom w:val="single" w:sz="6" w:space="0" w:color="000000"/>
              <w:right w:val="single" w:sz="6" w:space="0" w:color="000000"/>
            </w:tcBorders>
          </w:tcPr>
          <w:p w:rsidR="00661687" w:rsidRDefault="00661687" w:rsidP="004D2427">
            <w:pPr>
              <w:spacing w:line="228" w:lineRule="auto"/>
              <w:ind w:left="108" w:right="108"/>
              <w:jc w:val="both"/>
              <w:rPr>
                <w:rFonts w:ascii="Times New Roman" w:hAnsi="Times New Roman"/>
                <w:b/>
                <w:color w:val="000000"/>
                <w:spacing w:val="-12"/>
                <w:sz w:val="24"/>
              </w:rPr>
            </w:pPr>
            <w:r>
              <w:rPr>
                <w:rFonts w:ascii="Times New Roman" w:hAnsi="Times New Roman"/>
                <w:b/>
                <w:color w:val="000000"/>
                <w:spacing w:val="-12"/>
                <w:sz w:val="24"/>
              </w:rPr>
              <w:t xml:space="preserve">Providing and fixing of Mineral Fibre Acoustical Suspended Coaling </w:t>
            </w:r>
            <w:r>
              <w:rPr>
                <w:rFonts w:ascii="Times New Roman" w:hAnsi="Times New Roman"/>
                <w:b/>
                <w:color w:val="000000"/>
                <w:spacing w:val="-7"/>
                <w:sz w:val="24"/>
              </w:rPr>
              <w:t xml:space="preserve">System with 16mm thick microlook edge tiles of size 595x595= as </w:t>
            </w:r>
            <w:r>
              <w:rPr>
                <w:rFonts w:ascii="Times New Roman" w:hAnsi="Times New Roman"/>
                <w:b/>
                <w:color w:val="000000"/>
                <w:spacing w:val="-13"/>
                <w:sz w:val="24"/>
              </w:rPr>
              <w:t xml:space="preserve">approved by Engineer-in-charge, in true horizontal level suspended on </w:t>
            </w:r>
            <w:r>
              <w:rPr>
                <w:rFonts w:ascii="Times New Roman" w:hAnsi="Times New Roman"/>
                <w:b/>
                <w:color w:val="000000"/>
                <w:spacing w:val="-3"/>
                <w:sz w:val="24"/>
              </w:rPr>
              <w:t xml:space="preserve">inter locking metal grid of hot dipped galvanized steel sections </w:t>
            </w:r>
            <w:r>
              <w:rPr>
                <w:rFonts w:ascii="Times New Roman" w:hAnsi="Times New Roman"/>
                <w:b/>
                <w:color w:val="000000"/>
                <w:spacing w:val="-8"/>
                <w:sz w:val="24"/>
              </w:rPr>
              <w:t xml:space="preserve">(galvanized (@ 120 gsm/sqm, both side inclusive) consisting of main </w:t>
            </w:r>
            <w:r>
              <w:rPr>
                <w:rFonts w:ascii="Times New Roman" w:hAnsi="Times New Roman"/>
                <w:color w:val="000000"/>
                <w:spacing w:val="2"/>
                <w:sz w:val="27"/>
              </w:rPr>
              <w:t>nr</w:t>
            </w:r>
            <w:r>
              <w:rPr>
                <w:rFonts w:ascii="Times New Roman" w:hAnsi="Times New Roman"/>
                <w:color w:val="000000"/>
                <w:spacing w:val="2"/>
                <w:sz w:val="27"/>
                <w:vertAlign w:val="superscript"/>
              </w:rPr>
              <w:t>,</w:t>
            </w:r>
            <w:r>
              <w:rPr>
                <w:rFonts w:ascii="Times New Roman" w:hAnsi="Times New Roman"/>
                <w:b/>
                <w:color w:val="000000"/>
                <w:spacing w:val="-8"/>
                <w:sz w:val="24"/>
              </w:rPr>
              <w:t xml:space="preserve"> runner with suitably spaced joints to get required length and of </w:t>
            </w:r>
            <w:r>
              <w:rPr>
                <w:rFonts w:ascii="Times New Roman" w:hAnsi="Times New Roman"/>
                <w:b/>
                <w:color w:val="000000"/>
                <w:spacing w:val="-11"/>
                <w:sz w:val="24"/>
              </w:rPr>
              <w:t xml:space="preserve">size 15x38mm made from 0.30mm thick (minimum) shed, spaced at </w:t>
            </w:r>
            <w:r>
              <w:rPr>
                <w:rFonts w:ascii="Times New Roman" w:hAnsi="Times New Roman"/>
                <w:b/>
                <w:color w:val="000000"/>
                <w:spacing w:val="-7"/>
                <w:sz w:val="24"/>
              </w:rPr>
              <w:t xml:space="preserve">1200mm center to center and cross "T" of size 24x25mm made of </w:t>
            </w:r>
            <w:r>
              <w:rPr>
                <w:rFonts w:ascii="Times New Roman" w:hAnsi="Times New Roman"/>
                <w:b/>
                <w:color w:val="000000"/>
                <w:spacing w:val="-4"/>
                <w:sz w:val="24"/>
              </w:rPr>
              <w:t xml:space="preserve">030= thick (minimum) shed, 1200mm long spaced between main </w:t>
            </w:r>
            <w:r>
              <w:rPr>
                <w:rFonts w:ascii="Times New Roman" w:hAnsi="Times New Roman"/>
                <w:b/>
                <w:color w:val="000000"/>
                <w:spacing w:val="-10"/>
                <w:sz w:val="24"/>
              </w:rPr>
              <w:t xml:space="preserve">"T" at 600mm center to center to form a grid of 1200x600 mm and </w:t>
            </w:r>
            <w:r>
              <w:rPr>
                <w:rFonts w:ascii="Times New Roman" w:hAnsi="Times New Roman"/>
                <w:b/>
                <w:color w:val="000000"/>
                <w:spacing w:val="-7"/>
                <w:sz w:val="24"/>
              </w:rPr>
              <w:t xml:space="preserve">secondary cross "T" of length 600mm and </w:t>
            </w:r>
            <w:r>
              <w:rPr>
                <w:rFonts w:ascii="Times New Roman" w:hAnsi="Times New Roman"/>
                <w:b/>
                <w:i/>
                <w:color w:val="000000"/>
                <w:spacing w:val="3"/>
                <w:sz w:val="23"/>
              </w:rPr>
              <w:t xml:space="preserve">size </w:t>
            </w:r>
            <w:r>
              <w:rPr>
                <w:rFonts w:ascii="Times New Roman" w:hAnsi="Times New Roman"/>
                <w:b/>
                <w:color w:val="000000"/>
                <w:spacing w:val="-7"/>
                <w:sz w:val="24"/>
              </w:rPr>
              <w:t xml:space="preserve">24x25mm made of </w:t>
            </w:r>
            <w:r>
              <w:rPr>
                <w:rFonts w:ascii="Times New Roman" w:hAnsi="Times New Roman"/>
                <w:b/>
                <w:color w:val="000000"/>
                <w:spacing w:val="-8"/>
                <w:sz w:val="24"/>
              </w:rPr>
              <w:t xml:space="preserve">0.30 mm thick (minimum) sheet to be interlocked at middle of the </w:t>
            </w:r>
            <w:r>
              <w:rPr>
                <w:rFonts w:ascii="Times New Roman" w:hAnsi="Times New Roman"/>
                <w:b/>
                <w:color w:val="000000"/>
                <w:spacing w:val="-7"/>
                <w:sz w:val="24"/>
              </w:rPr>
              <w:t xml:space="preserve">1200x600mm panel to form grids of 600x600mm and wall angle of </w:t>
            </w:r>
            <w:r>
              <w:rPr>
                <w:rFonts w:ascii="Times New Roman" w:hAnsi="Times New Roman"/>
                <w:b/>
                <w:color w:val="000000"/>
                <w:spacing w:val="-10"/>
                <w:sz w:val="24"/>
              </w:rPr>
              <w:t xml:space="preserve">size 24x24x0.3 mm and </w:t>
            </w:r>
            <w:r>
              <w:rPr>
                <w:rFonts w:ascii="Times New Roman" w:hAnsi="Times New Roman"/>
                <w:b/>
                <w:i/>
                <w:color w:val="000000"/>
                <w:sz w:val="23"/>
              </w:rPr>
              <w:t xml:space="preserve">laying </w:t>
            </w:r>
            <w:r>
              <w:rPr>
                <w:rFonts w:ascii="Times New Roman" w:hAnsi="Times New Roman"/>
                <w:b/>
                <w:color w:val="000000"/>
                <w:spacing w:val="-10"/>
                <w:sz w:val="24"/>
              </w:rPr>
              <w:t xml:space="preserve">false ceiling tiles of approved texture in the grid including, wherever, required, cutting/making, opening for </w:t>
            </w:r>
            <w:r>
              <w:rPr>
                <w:rFonts w:ascii="Times New Roman" w:hAnsi="Times New Roman"/>
                <w:b/>
                <w:color w:val="000000"/>
                <w:spacing w:val="-7"/>
                <w:sz w:val="24"/>
              </w:rPr>
              <w:t xml:space="preserve">services like diffusers, grills, light fittings, fixtures, smoke detectors </w:t>
            </w:r>
            <w:r>
              <w:rPr>
                <w:rFonts w:ascii="Times New Roman" w:hAnsi="Times New Roman"/>
                <w:b/>
                <w:color w:val="000000"/>
                <w:spacing w:val="-10"/>
                <w:sz w:val="24"/>
              </w:rPr>
              <w:t xml:space="preserve">etc, Main "T" runners to be suspended from ceiling using GI slotted </w:t>
            </w:r>
            <w:r>
              <w:rPr>
                <w:rFonts w:ascii="Times New Roman" w:hAnsi="Times New Roman"/>
                <w:b/>
                <w:color w:val="000000"/>
                <w:spacing w:val="-5"/>
                <w:sz w:val="24"/>
              </w:rPr>
              <w:t>cleats of size 27x37x25x1.6 x mm fixed to ceiling with 12.5 mm dia</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b/>
                <w:color w:val="000000"/>
                <w:spacing w:val="-10"/>
                <w:sz w:val="24"/>
              </w:rPr>
            </w:pPr>
            <w:r>
              <w:rPr>
                <w:rFonts w:ascii="Times New Roman" w:hAnsi="Times New Roman"/>
                <w:b/>
                <w:color w:val="000000"/>
                <w:spacing w:val="-10"/>
                <w:sz w:val="24"/>
              </w:rPr>
              <w:t>2009,00</w:t>
            </w:r>
          </w:p>
        </w:tc>
      </w:tr>
    </w:tbl>
    <w:p w:rsidR="00727D30" w:rsidRDefault="00727D30" w:rsidP="00727D30">
      <w:pPr>
        <w:jc w:val="center"/>
        <w:rPr>
          <w:rFonts w:ascii="Times New Roman" w:hAnsi="Times New Roman" w:cs="Times New Roman"/>
        </w:rPr>
      </w:pPr>
      <w:r>
        <w:t>Page No.232</w:t>
      </w:r>
    </w:p>
    <w:p w:rsidR="00661687" w:rsidRDefault="00661687" w:rsidP="00661687">
      <w:pPr>
        <w:pStyle w:val="Style2"/>
        <w:tabs>
          <w:tab w:val="right" w:pos="10028"/>
        </w:tabs>
        <w:kinsoku w:val="0"/>
        <w:autoSpaceDE/>
        <w:autoSpaceDN/>
        <w:adjustRightInd/>
        <w:spacing w:line="218" w:lineRule="auto"/>
        <w:rPr>
          <w:rStyle w:val="CharacterStyle2"/>
          <w:spacing w:val="-10"/>
          <w:sz w:val="19"/>
          <w:szCs w:val="19"/>
        </w:rPr>
      </w:pPr>
    </w:p>
    <w:tbl>
      <w:tblPr>
        <w:tblW w:w="0" w:type="auto"/>
        <w:tblInd w:w="8" w:type="dxa"/>
        <w:tblLayout w:type="fixed"/>
        <w:tblCellMar>
          <w:left w:w="0" w:type="dxa"/>
          <w:right w:w="0" w:type="dxa"/>
        </w:tblCellMar>
        <w:tblLook w:val="04A0"/>
      </w:tblPr>
      <w:tblGrid>
        <w:gridCol w:w="870"/>
        <w:gridCol w:w="6750"/>
        <w:gridCol w:w="938"/>
        <w:gridCol w:w="1327"/>
      </w:tblGrid>
      <w:tr w:rsidR="00661687" w:rsidTr="004D2427">
        <w:trPr>
          <w:trHeight w:hRule="exact" w:val="660"/>
        </w:trPr>
        <w:tc>
          <w:tcPr>
            <w:tcW w:w="870" w:type="dxa"/>
            <w:tcBorders>
              <w:top w:val="single" w:sz="3" w:space="0" w:color="000000"/>
              <w:left w:val="single" w:sz="3" w:space="0" w:color="000000"/>
              <w:bottom w:val="single" w:sz="3" w:space="0" w:color="000000"/>
              <w:right w:val="single" w:sz="3"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750" w:type="dxa"/>
            <w:tcBorders>
              <w:top w:val="single" w:sz="3" w:space="0" w:color="000000"/>
              <w:left w:val="single" w:sz="3" w:space="0" w:color="000000"/>
              <w:bottom w:val="single" w:sz="3" w:space="0" w:color="000000"/>
              <w:right w:val="single" w:sz="3" w:space="0" w:color="000000"/>
            </w:tcBorders>
          </w:tcPr>
          <w:p w:rsidR="00661687" w:rsidRDefault="00661687" w:rsidP="004D2427">
            <w:pPr>
              <w:ind w:right="2782"/>
              <w:jc w:val="right"/>
              <w:rPr>
                <w:rFonts w:ascii="Times New Roman" w:hAnsi="Times New Roman"/>
                <w:color w:val="000000"/>
                <w:sz w:val="24"/>
              </w:rPr>
            </w:pPr>
            <w:r>
              <w:rPr>
                <w:rFonts w:ascii="Times New Roman" w:hAnsi="Times New Roman"/>
                <w:color w:val="000000"/>
                <w:sz w:val="24"/>
              </w:rPr>
              <w:t>Description</w:t>
            </w:r>
          </w:p>
        </w:tc>
        <w:tc>
          <w:tcPr>
            <w:tcW w:w="938" w:type="dxa"/>
            <w:tcBorders>
              <w:top w:val="single" w:sz="3" w:space="0" w:color="000000"/>
              <w:left w:val="single" w:sz="3" w:space="0" w:color="000000"/>
              <w:bottom w:val="single" w:sz="3" w:space="0" w:color="000000"/>
              <w:right w:val="single" w:sz="3"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327" w:type="dxa"/>
            <w:tcBorders>
              <w:top w:val="single" w:sz="3" w:space="0" w:color="000000"/>
              <w:left w:val="single" w:sz="3" w:space="0" w:color="000000"/>
              <w:bottom w:val="single" w:sz="3" w:space="0" w:color="000000"/>
              <w:right w:val="single" w:sz="3"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661687" w:rsidTr="004D2427">
        <w:trPr>
          <w:trHeight w:hRule="exact" w:val="323"/>
        </w:trPr>
        <w:tc>
          <w:tcPr>
            <w:tcW w:w="870" w:type="dxa"/>
            <w:tcBorders>
              <w:top w:val="single" w:sz="3" w:space="0" w:color="000000"/>
              <w:left w:val="single" w:sz="3" w:space="0" w:color="000000"/>
              <w:bottom w:val="single" w:sz="3" w:space="0" w:color="000000"/>
              <w:right w:val="single" w:sz="3" w:space="0" w:color="000000"/>
            </w:tcBorders>
          </w:tcPr>
          <w:p w:rsidR="00661687" w:rsidRDefault="00661687" w:rsidP="004D2427">
            <w:pPr>
              <w:rPr>
                <w:rFonts w:ascii="Times New Roman" w:hAnsi="Times New Roman"/>
                <w:color w:val="000000"/>
                <w:sz w:val="20"/>
              </w:rPr>
            </w:pPr>
          </w:p>
        </w:tc>
        <w:tc>
          <w:tcPr>
            <w:tcW w:w="6750" w:type="dxa"/>
            <w:tcBorders>
              <w:top w:val="single" w:sz="3" w:space="0" w:color="000000"/>
              <w:left w:val="single" w:sz="3" w:space="0" w:color="000000"/>
              <w:bottom w:val="single" w:sz="3" w:space="0" w:color="000000"/>
              <w:right w:val="single" w:sz="3" w:space="0" w:color="000000"/>
            </w:tcBorders>
          </w:tcPr>
          <w:p w:rsidR="00661687" w:rsidRDefault="00661687" w:rsidP="004D2427">
            <w:pPr>
              <w:rPr>
                <w:rFonts w:ascii="Times New Roman" w:hAnsi="Times New Roman"/>
                <w:color w:val="000000"/>
                <w:sz w:val="20"/>
              </w:rPr>
            </w:pPr>
          </w:p>
        </w:tc>
        <w:tc>
          <w:tcPr>
            <w:tcW w:w="938" w:type="dxa"/>
            <w:tcBorders>
              <w:top w:val="single" w:sz="3" w:space="0" w:color="000000"/>
              <w:left w:val="single" w:sz="3" w:space="0" w:color="000000"/>
              <w:bottom w:val="single" w:sz="3" w:space="0" w:color="000000"/>
              <w:right w:val="single" w:sz="3" w:space="0" w:color="000000"/>
            </w:tcBorders>
          </w:tcPr>
          <w:p w:rsidR="00661687" w:rsidRDefault="00661687" w:rsidP="004D2427">
            <w:pPr>
              <w:rPr>
                <w:rFonts w:ascii="Times New Roman" w:hAnsi="Times New Roman"/>
                <w:color w:val="000000"/>
                <w:sz w:val="20"/>
              </w:rPr>
            </w:pPr>
          </w:p>
        </w:tc>
        <w:tc>
          <w:tcPr>
            <w:tcW w:w="1327" w:type="dxa"/>
            <w:tcBorders>
              <w:top w:val="single" w:sz="3" w:space="0" w:color="000000"/>
              <w:left w:val="single" w:sz="3" w:space="0" w:color="000000"/>
              <w:bottom w:val="single" w:sz="3" w:space="0" w:color="000000"/>
              <w:right w:val="single" w:sz="3" w:space="0" w:color="000000"/>
            </w:tcBorders>
          </w:tcPr>
          <w:p w:rsidR="00661687" w:rsidRDefault="00661687" w:rsidP="004D2427">
            <w:pPr>
              <w:rPr>
                <w:rFonts w:ascii="Times New Roman" w:hAnsi="Times New Roman"/>
                <w:color w:val="000000"/>
                <w:sz w:val="20"/>
              </w:rPr>
            </w:pPr>
          </w:p>
        </w:tc>
      </w:tr>
      <w:tr w:rsidR="00661687" w:rsidTr="004D2427">
        <w:trPr>
          <w:trHeight w:hRule="exact" w:val="3705"/>
        </w:trPr>
        <w:tc>
          <w:tcPr>
            <w:tcW w:w="870" w:type="dxa"/>
            <w:tcBorders>
              <w:top w:val="single" w:sz="3" w:space="0" w:color="000000"/>
              <w:left w:val="single" w:sz="3" w:space="0" w:color="000000"/>
              <w:bottom w:val="single" w:sz="3" w:space="0" w:color="000000"/>
              <w:right w:val="single" w:sz="3" w:space="0" w:color="000000"/>
            </w:tcBorders>
          </w:tcPr>
          <w:p w:rsidR="00661687" w:rsidRDefault="00661687" w:rsidP="004D2427">
            <w:pPr>
              <w:rPr>
                <w:rFonts w:ascii="Times New Roman" w:hAnsi="Times New Roman"/>
                <w:color w:val="000000"/>
                <w:sz w:val="20"/>
              </w:rPr>
            </w:pPr>
          </w:p>
        </w:tc>
        <w:tc>
          <w:tcPr>
            <w:tcW w:w="6750" w:type="dxa"/>
            <w:tcBorders>
              <w:top w:val="single" w:sz="3" w:space="0" w:color="000000"/>
              <w:left w:val="single" w:sz="3" w:space="0" w:color="000000"/>
              <w:bottom w:val="single" w:sz="3" w:space="0" w:color="000000"/>
              <w:right w:val="single" w:sz="3" w:space="0" w:color="000000"/>
            </w:tcBorders>
          </w:tcPr>
          <w:p w:rsidR="00661687" w:rsidRDefault="00661687"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and 50 mm long dash fasteners, 4mm GI adjustable rods with </w:t>
            </w:r>
            <w:r>
              <w:rPr>
                <w:rFonts w:ascii="Times New Roman" w:hAnsi="Times New Roman"/>
                <w:color w:val="000000"/>
                <w:spacing w:val="5"/>
                <w:sz w:val="24"/>
              </w:rPr>
              <w:t xml:space="preserve">galvanised but/taffy level clips of size 85x30x0.8 = spaced at </w:t>
            </w:r>
            <w:r>
              <w:rPr>
                <w:rFonts w:ascii="Times New Roman" w:hAnsi="Times New Roman"/>
                <w:color w:val="000000"/>
                <w:spacing w:val="-4"/>
                <w:sz w:val="24"/>
              </w:rPr>
              <w:t xml:space="preserve">1200mm center to center along main T, bottom exposed width of 24 </w:t>
            </w:r>
            <w:r>
              <w:rPr>
                <w:rFonts w:ascii="Times New Roman" w:hAnsi="Times New Roman"/>
                <w:color w:val="000000"/>
                <w:spacing w:val="-1"/>
                <w:sz w:val="24"/>
              </w:rPr>
              <w:t xml:space="preserve">mm of all T-seclions shall be pre-painted with polyester paint, an </w:t>
            </w:r>
            <w:r>
              <w:rPr>
                <w:rFonts w:ascii="Times New Roman" w:hAnsi="Times New Roman"/>
                <w:color w:val="000000"/>
                <w:spacing w:val="-5"/>
                <w:sz w:val="24"/>
              </w:rPr>
              <w:t xml:space="preserve">complete for all heights as per specifications drawings and as directed </w:t>
            </w:r>
            <w:r>
              <w:rPr>
                <w:rFonts w:ascii="Times New Roman" w:hAnsi="Times New Roman"/>
                <w:color w:val="000000"/>
                <w:spacing w:val="-6"/>
                <w:sz w:val="24"/>
              </w:rPr>
              <w:t>by Engineer-in-charge.</w:t>
            </w:r>
          </w:p>
          <w:p w:rsidR="00661687" w:rsidRDefault="00661687"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The tiles should have Humidity Resistance (RH) of 99%, NRC 0.5, </w:t>
            </w:r>
            <w:r>
              <w:rPr>
                <w:rFonts w:ascii="Times New Roman" w:hAnsi="Times New Roman"/>
                <w:color w:val="000000"/>
                <w:spacing w:val="-9"/>
                <w:sz w:val="24"/>
              </w:rPr>
              <w:t xml:space="preserve">Light Reflectance ?83VG, Thermal Conductivity k — 0.052 - 0.057 w/m </w:t>
            </w:r>
            <w:r>
              <w:rPr>
                <w:rFonts w:ascii="Times New Roman" w:hAnsi="Times New Roman"/>
                <w:color w:val="000000"/>
                <w:spacing w:val="-3"/>
                <w:sz w:val="24"/>
              </w:rPr>
              <w:t>K, Colour White, Fire Performance UK Class 01 Class 1 (BS 476 pt -</w:t>
            </w:r>
            <w:r>
              <w:rPr>
                <w:rFonts w:ascii="Times New Roman" w:hAnsi="Times New Roman"/>
                <w:color w:val="000000"/>
                <w:spacing w:val="-4"/>
                <w:sz w:val="24"/>
              </w:rPr>
              <w:t xml:space="preserve">6 and7) in module size of 600 x 600 x 16mm with Bio Block coating on the face of the tile, suitable for Green Building application, with </w:t>
            </w:r>
            <w:r>
              <w:rPr>
                <w:rFonts w:ascii="Times New Roman" w:hAnsi="Times New Roman"/>
                <w:color w:val="000000"/>
                <w:spacing w:val="-8"/>
                <w:sz w:val="24"/>
              </w:rPr>
              <w:t xml:space="preserve">Recycled content of 38 - 41%. The Tile and Grid system used together </w:t>
            </w:r>
            <w:r>
              <w:rPr>
                <w:rFonts w:ascii="Times New Roman" w:hAnsi="Times New Roman"/>
                <w:color w:val="000000"/>
                <w:spacing w:val="-6"/>
                <w:sz w:val="24"/>
              </w:rPr>
              <w:t>should carry a 15 year warranty.</w:t>
            </w:r>
          </w:p>
        </w:tc>
        <w:tc>
          <w:tcPr>
            <w:tcW w:w="938" w:type="dxa"/>
            <w:tcBorders>
              <w:top w:val="single" w:sz="3" w:space="0" w:color="000000"/>
              <w:left w:val="single" w:sz="3" w:space="0" w:color="000000"/>
              <w:bottom w:val="single" w:sz="3" w:space="0" w:color="000000"/>
              <w:right w:val="single" w:sz="3" w:space="0" w:color="000000"/>
            </w:tcBorders>
          </w:tcPr>
          <w:p w:rsidR="00661687" w:rsidRDefault="00661687" w:rsidP="004D2427">
            <w:pPr>
              <w:rPr>
                <w:rFonts w:ascii="Times New Roman" w:hAnsi="Times New Roman"/>
                <w:color w:val="000000"/>
                <w:sz w:val="20"/>
              </w:rPr>
            </w:pPr>
          </w:p>
        </w:tc>
        <w:tc>
          <w:tcPr>
            <w:tcW w:w="1327" w:type="dxa"/>
            <w:tcBorders>
              <w:top w:val="single" w:sz="3" w:space="0" w:color="000000"/>
              <w:left w:val="single" w:sz="3" w:space="0" w:color="000000"/>
              <w:bottom w:val="single" w:sz="3" w:space="0" w:color="000000"/>
              <w:right w:val="single" w:sz="3" w:space="0" w:color="000000"/>
            </w:tcBorders>
          </w:tcPr>
          <w:p w:rsidR="00661687" w:rsidRDefault="00661687" w:rsidP="004D2427">
            <w:pPr>
              <w:rPr>
                <w:rFonts w:ascii="Times New Roman" w:hAnsi="Times New Roman"/>
                <w:color w:val="000000"/>
                <w:sz w:val="20"/>
              </w:rPr>
            </w:pPr>
          </w:p>
        </w:tc>
      </w:tr>
      <w:tr w:rsidR="00661687" w:rsidTr="004D2427">
        <w:trPr>
          <w:trHeight w:hRule="exact" w:val="8437"/>
        </w:trPr>
        <w:tc>
          <w:tcPr>
            <w:tcW w:w="870" w:type="dxa"/>
            <w:tcBorders>
              <w:top w:val="single" w:sz="3" w:space="0" w:color="000000"/>
              <w:left w:val="single" w:sz="3" w:space="0" w:color="000000"/>
              <w:bottom w:val="single" w:sz="3" w:space="0" w:color="000000"/>
              <w:right w:val="single" w:sz="3" w:space="0" w:color="000000"/>
            </w:tcBorders>
          </w:tcPr>
          <w:p w:rsidR="00661687" w:rsidRDefault="00661687" w:rsidP="004D2427">
            <w:pPr>
              <w:ind w:right="202"/>
              <w:jc w:val="right"/>
              <w:rPr>
                <w:rFonts w:ascii="Times New Roman" w:hAnsi="Times New Roman"/>
                <w:color w:val="000000"/>
                <w:spacing w:val="-10"/>
                <w:sz w:val="24"/>
              </w:rPr>
            </w:pPr>
            <w:r>
              <w:rPr>
                <w:rFonts w:ascii="Times New Roman" w:hAnsi="Times New Roman"/>
                <w:color w:val="000000"/>
                <w:spacing w:val="-10"/>
                <w:sz w:val="24"/>
              </w:rPr>
              <w:t>12,64</w:t>
            </w:r>
          </w:p>
        </w:tc>
        <w:tc>
          <w:tcPr>
            <w:tcW w:w="6750" w:type="dxa"/>
            <w:tcBorders>
              <w:top w:val="single" w:sz="3" w:space="0" w:color="000000"/>
              <w:left w:val="single" w:sz="3" w:space="0" w:color="000000"/>
              <w:bottom w:val="single" w:sz="3" w:space="0" w:color="000000"/>
              <w:right w:val="single" w:sz="3" w:space="0" w:color="000000"/>
            </w:tcBorders>
          </w:tcPr>
          <w:p w:rsidR="00661687" w:rsidRDefault="00661687" w:rsidP="004D2427">
            <w:pPr>
              <w:spacing w:line="230" w:lineRule="auto"/>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and fixing of Glass fiber Acoustical Suspended Ceiling System with 16mm thick legular edge tiles of size 595x595mm as </w:t>
            </w:r>
            <w:r>
              <w:rPr>
                <w:rFonts w:ascii="Times New Roman" w:hAnsi="Times New Roman"/>
                <w:color w:val="000000"/>
                <w:spacing w:val="-7"/>
                <w:sz w:val="24"/>
              </w:rPr>
              <w:t xml:space="preserve">approved by Engineer-in-charge, in true horizontal level suspended on </w:t>
            </w:r>
            <w:r>
              <w:rPr>
                <w:rFonts w:ascii="Times New Roman" w:hAnsi="Times New Roman"/>
                <w:color w:val="000000"/>
                <w:spacing w:val="3"/>
                <w:sz w:val="24"/>
              </w:rPr>
              <w:t xml:space="preserve">inter locking metal grid of hot dipped galvanized steel sections </w:t>
            </w:r>
            <w:r>
              <w:rPr>
                <w:rFonts w:ascii="Times New Roman" w:hAnsi="Times New Roman"/>
                <w:color w:val="000000"/>
                <w:spacing w:val="-3"/>
                <w:sz w:val="24"/>
              </w:rPr>
              <w:t xml:space="preserve">(galvanized @ 120 gsm/sqm, both side inclusive) consisting of main </w:t>
            </w:r>
            <w:r>
              <w:rPr>
                <w:rFonts w:ascii="Times New Roman" w:hAnsi="Times New Roman"/>
                <w:color w:val="000000"/>
                <w:spacing w:val="9"/>
                <w:sz w:val="19"/>
              </w:rPr>
              <w:t>ET</w:t>
            </w:r>
            <w:r>
              <w:rPr>
                <w:rFonts w:ascii="Times New Roman" w:hAnsi="Times New Roman"/>
                <w:color w:val="000000"/>
                <w:spacing w:val="9"/>
                <w:sz w:val="19"/>
                <w:vertAlign w:val="superscript"/>
              </w:rPr>
              <w:t>,</w:t>
            </w:r>
            <w:r>
              <w:rPr>
                <w:rFonts w:ascii="Times New Roman" w:hAnsi="Times New Roman"/>
                <w:color w:val="000000"/>
                <w:spacing w:val="-1"/>
                <w:sz w:val="24"/>
              </w:rPr>
              <w:t xml:space="preserve"> runner with suitably spaced joints to get required length and of </w:t>
            </w:r>
            <w:r>
              <w:rPr>
                <w:rFonts w:ascii="Times New Roman" w:hAnsi="Times New Roman"/>
                <w:color w:val="000000"/>
                <w:spacing w:val="-7"/>
                <w:sz w:val="24"/>
              </w:rPr>
              <w:t xml:space="preserve">size 24x38mm made from 0.30mm thick (minimum) sheet, spaced at </w:t>
            </w:r>
            <w:r>
              <w:rPr>
                <w:rFonts w:ascii="Times New Roman" w:hAnsi="Times New Roman"/>
                <w:color w:val="000000"/>
                <w:spacing w:val="-1"/>
                <w:sz w:val="24"/>
              </w:rPr>
              <w:t xml:space="preserve">1200mm center to center and cross "T" of size 24x25mm made of </w:t>
            </w:r>
            <w:r>
              <w:rPr>
                <w:rFonts w:ascii="Times New Roman" w:hAnsi="Times New Roman"/>
                <w:color w:val="000000"/>
                <w:sz w:val="24"/>
              </w:rPr>
              <w:t xml:space="preserve">030= thick (minimum) sheet, 1200mm long spaced between main </w:t>
            </w:r>
            <w:r>
              <w:rPr>
                <w:rFonts w:ascii="Times New Roman" w:hAnsi="Times New Roman"/>
                <w:color w:val="000000"/>
                <w:spacing w:val="-3"/>
                <w:sz w:val="24"/>
              </w:rPr>
              <w:t xml:space="preserve">"T" at 600mm center to center to form a grid of 1200x600 mm and </w:t>
            </w:r>
            <w:r>
              <w:rPr>
                <w:rFonts w:ascii="Times New Roman" w:hAnsi="Times New Roman"/>
                <w:color w:val="000000"/>
                <w:sz w:val="24"/>
              </w:rPr>
              <w:t xml:space="preserve">secondary cross "T" of length 600mm and size 24x25mm made of </w:t>
            </w:r>
            <w:r>
              <w:rPr>
                <w:rFonts w:ascii="Times New Roman" w:hAnsi="Times New Roman"/>
                <w:color w:val="000000"/>
                <w:spacing w:val="-1"/>
                <w:sz w:val="24"/>
              </w:rPr>
              <w:t xml:space="preserve">030 mm thick (minimum) sheet to be interlocked at middle of the </w:t>
            </w:r>
            <w:r>
              <w:rPr>
                <w:rFonts w:ascii="Times New Roman" w:hAnsi="Times New Roman"/>
                <w:color w:val="000000"/>
                <w:spacing w:val="-2"/>
                <w:sz w:val="24"/>
              </w:rPr>
              <w:t xml:space="preserve">1200x600mm panel to form grids of 600x600mm and wall angle of </w:t>
            </w:r>
            <w:r>
              <w:rPr>
                <w:rFonts w:ascii="Times New Roman" w:hAnsi="Times New Roman"/>
                <w:color w:val="000000"/>
                <w:spacing w:val="-6"/>
                <w:sz w:val="24"/>
              </w:rPr>
              <w:t xml:space="preserve">size 24x24x0.3 mm and laying false ceiling tiles of approved texture in </w:t>
            </w:r>
            <w:r>
              <w:rPr>
                <w:rFonts w:ascii="Times New Roman" w:hAnsi="Times New Roman"/>
                <w:color w:val="000000"/>
                <w:spacing w:val="-4"/>
                <w:sz w:val="24"/>
              </w:rPr>
              <w:t xml:space="preserve">the grid including, wherever, required, cutting/making, opening for </w:t>
            </w:r>
            <w:r>
              <w:rPr>
                <w:rFonts w:ascii="Times New Roman" w:hAnsi="Times New Roman"/>
                <w:color w:val="000000"/>
                <w:spacing w:val="-2"/>
                <w:sz w:val="24"/>
              </w:rPr>
              <w:t xml:space="preserve">services like diffusers, grills, light fittings, fixtures, smoke detectors </w:t>
            </w:r>
            <w:r>
              <w:rPr>
                <w:rFonts w:ascii="Times New Roman" w:hAnsi="Times New Roman"/>
                <w:color w:val="000000"/>
                <w:spacing w:val="-4"/>
                <w:sz w:val="24"/>
              </w:rPr>
              <w:t xml:space="preserve">etc. Main "I'" runners to be suspended from ceiling using GI slotted cleats of size 27x37x25x1.6 x mm fixed to ceiling with 12.5 mm dia </w:t>
            </w:r>
            <w:r>
              <w:rPr>
                <w:rFonts w:ascii="Times New Roman" w:hAnsi="Times New Roman"/>
                <w:color w:val="000000"/>
                <w:spacing w:val="6"/>
                <w:sz w:val="24"/>
              </w:rPr>
              <w:t xml:space="preserve">and 50 mm long dash fasteners, 4mm GI adjustable rods with </w:t>
            </w:r>
            <w:r>
              <w:rPr>
                <w:rFonts w:ascii="Times New Roman" w:hAnsi="Times New Roman"/>
                <w:color w:val="000000"/>
                <w:spacing w:val="1"/>
                <w:sz w:val="24"/>
              </w:rPr>
              <w:t xml:space="preserve">galvanised butterfly level clips of size 85x30x0.8 mm spaced at </w:t>
            </w:r>
            <w:r>
              <w:rPr>
                <w:rFonts w:ascii="Times New Roman" w:hAnsi="Times New Roman"/>
                <w:color w:val="000000"/>
                <w:spacing w:val="-4"/>
                <w:sz w:val="24"/>
              </w:rPr>
              <w:t xml:space="preserve">1200mm center to center along main T, bottom exposed width of 24 </w:t>
            </w:r>
            <w:r>
              <w:rPr>
                <w:rFonts w:ascii="Times New Roman" w:hAnsi="Times New Roman"/>
                <w:color w:val="000000"/>
                <w:spacing w:val="-1"/>
                <w:sz w:val="24"/>
              </w:rPr>
              <w:t xml:space="preserve">mm of all T-sections shall be pre-painted with polyester paint, an </w:t>
            </w:r>
            <w:r>
              <w:rPr>
                <w:rFonts w:ascii="Times New Roman" w:hAnsi="Times New Roman"/>
                <w:color w:val="000000"/>
                <w:spacing w:val="-5"/>
                <w:sz w:val="24"/>
              </w:rPr>
              <w:t xml:space="preserve">complete for all heights as per specifications drawings and as directed </w:t>
            </w:r>
            <w:r>
              <w:rPr>
                <w:rFonts w:ascii="Times New Roman" w:hAnsi="Times New Roman"/>
                <w:color w:val="000000"/>
                <w:spacing w:val="2"/>
                <w:w w:val="110"/>
                <w:sz w:val="23"/>
              </w:rPr>
              <w:t xml:space="preserve">by </w:t>
            </w:r>
            <w:r>
              <w:rPr>
                <w:rFonts w:ascii="Times New Roman" w:hAnsi="Times New Roman"/>
                <w:color w:val="000000"/>
                <w:spacing w:val="-8"/>
                <w:sz w:val="24"/>
              </w:rPr>
              <w:t>Engineer-in-charge.</w:t>
            </w:r>
          </w:p>
          <w:p w:rsidR="00661687" w:rsidRDefault="00661687" w:rsidP="004D2427">
            <w:pPr>
              <w:spacing w:line="228" w:lineRule="auto"/>
              <w:ind w:left="108" w:right="108"/>
              <w:jc w:val="both"/>
              <w:rPr>
                <w:rFonts w:ascii="Times New Roman" w:hAnsi="Times New Roman"/>
                <w:color w:val="000000"/>
                <w:spacing w:val="-3"/>
                <w:sz w:val="24"/>
              </w:rPr>
            </w:pPr>
            <w:r>
              <w:rPr>
                <w:rFonts w:ascii="Times New Roman" w:hAnsi="Times New Roman"/>
                <w:color w:val="000000"/>
                <w:spacing w:val="-3"/>
                <w:sz w:val="24"/>
              </w:rPr>
              <w:t xml:space="preserve">The tiles should have Humidity Resistance (RH) of 99%, NRC 0.5, </w:t>
            </w:r>
            <w:r>
              <w:rPr>
                <w:rFonts w:ascii="Times New Roman" w:hAnsi="Times New Roman"/>
                <w:color w:val="000000"/>
                <w:spacing w:val="-5"/>
                <w:sz w:val="24"/>
              </w:rPr>
              <w:t xml:space="preserve">Light Reflectance ?83%, Thermal Conductivity k= 0,052 - 0.057 w/m </w:t>
            </w:r>
            <w:r>
              <w:rPr>
                <w:rFonts w:ascii="Times New Roman" w:hAnsi="Times New Roman"/>
                <w:color w:val="000000"/>
                <w:spacing w:val="-3"/>
                <w:sz w:val="24"/>
              </w:rPr>
              <w:t>K, Colour White, Fire Performance UK Class 01 Class 1 (BS 476 pt -</w:t>
            </w:r>
            <w:r>
              <w:rPr>
                <w:rFonts w:ascii="Times New Roman" w:hAnsi="Times New Roman"/>
                <w:color w:val="000000"/>
                <w:spacing w:val="-4"/>
                <w:sz w:val="24"/>
              </w:rPr>
              <w:t xml:space="preserve">6 and7) in module size of 600 x 600 x 16mm with Bio Block coating on the face of the tile, suitable for Green Building application, with </w:t>
            </w:r>
            <w:r>
              <w:rPr>
                <w:rFonts w:ascii="Times New Roman" w:hAnsi="Times New Roman"/>
                <w:color w:val="000000"/>
                <w:spacing w:val="-8"/>
                <w:sz w:val="24"/>
              </w:rPr>
              <w:t xml:space="preserve">Recycled content of 38 - 41%. The Tile and Grid system used together </w:t>
            </w:r>
            <w:r>
              <w:rPr>
                <w:rFonts w:ascii="Times New Roman" w:hAnsi="Times New Roman"/>
                <w:color w:val="000000"/>
                <w:spacing w:val="-6"/>
                <w:sz w:val="24"/>
              </w:rPr>
              <w:t xml:space="preserve">should carry </w:t>
            </w:r>
            <w:r>
              <w:rPr>
                <w:rFonts w:ascii="Times New Roman" w:hAnsi="Times New Roman"/>
                <w:b/>
                <w:color w:val="000000"/>
                <w:spacing w:val="4"/>
                <w:sz w:val="26"/>
              </w:rPr>
              <w:t xml:space="preserve">a </w:t>
            </w:r>
            <w:r>
              <w:rPr>
                <w:rFonts w:ascii="Times New Roman" w:hAnsi="Times New Roman"/>
                <w:color w:val="000000"/>
                <w:spacing w:val="-6"/>
                <w:sz w:val="24"/>
              </w:rPr>
              <w:t>15 year warranty.</w:t>
            </w:r>
          </w:p>
        </w:tc>
        <w:tc>
          <w:tcPr>
            <w:tcW w:w="938" w:type="dxa"/>
            <w:tcBorders>
              <w:top w:val="single" w:sz="3" w:space="0" w:color="000000"/>
              <w:left w:val="single" w:sz="3" w:space="0" w:color="000000"/>
              <w:bottom w:val="single" w:sz="3" w:space="0" w:color="000000"/>
              <w:right w:val="single" w:sz="3"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27" w:type="dxa"/>
            <w:tcBorders>
              <w:top w:val="single" w:sz="3" w:space="0" w:color="000000"/>
              <w:left w:val="single" w:sz="3" w:space="0" w:color="000000"/>
              <w:bottom w:val="single" w:sz="3" w:space="0" w:color="000000"/>
              <w:right w:val="single" w:sz="3"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2461.00</w:t>
            </w:r>
          </w:p>
        </w:tc>
      </w:tr>
      <w:tr w:rsidR="00661687" w:rsidTr="004D2427">
        <w:trPr>
          <w:trHeight w:hRule="exact" w:val="2115"/>
        </w:trPr>
        <w:tc>
          <w:tcPr>
            <w:tcW w:w="870" w:type="dxa"/>
            <w:tcBorders>
              <w:top w:val="single" w:sz="3" w:space="0" w:color="000000"/>
              <w:left w:val="single" w:sz="3" w:space="0" w:color="000000"/>
              <w:bottom w:val="single" w:sz="3" w:space="0" w:color="000000"/>
              <w:right w:val="single" w:sz="3" w:space="0" w:color="000000"/>
            </w:tcBorders>
          </w:tcPr>
          <w:p w:rsidR="00661687" w:rsidRDefault="00661687" w:rsidP="004D2427">
            <w:pPr>
              <w:ind w:right="202"/>
              <w:jc w:val="right"/>
              <w:rPr>
                <w:rFonts w:ascii="Times New Roman" w:hAnsi="Times New Roman"/>
                <w:color w:val="000000"/>
                <w:spacing w:val="-10"/>
                <w:sz w:val="24"/>
              </w:rPr>
            </w:pPr>
            <w:r>
              <w:rPr>
                <w:rFonts w:ascii="Times New Roman" w:hAnsi="Times New Roman"/>
                <w:color w:val="000000"/>
                <w:spacing w:val="-10"/>
                <w:sz w:val="24"/>
              </w:rPr>
              <w:t>12.65</w:t>
            </w:r>
          </w:p>
        </w:tc>
        <w:tc>
          <w:tcPr>
            <w:tcW w:w="6750" w:type="dxa"/>
            <w:tcBorders>
              <w:top w:val="single" w:sz="3" w:space="0" w:color="000000"/>
              <w:left w:val="single" w:sz="3" w:space="0" w:color="000000"/>
              <w:bottom w:val="single" w:sz="3" w:space="0" w:color="000000"/>
              <w:right w:val="single" w:sz="3" w:space="0" w:color="000000"/>
            </w:tcBorders>
          </w:tcPr>
          <w:p w:rsidR="00661687" w:rsidRDefault="00661687" w:rsidP="004D2427">
            <w:pPr>
              <w:spacing w:line="223" w:lineRule="auto"/>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of Glass Fiber Acoustical Suspended Ceiling </w:t>
            </w:r>
            <w:r>
              <w:rPr>
                <w:rFonts w:ascii="Times New Roman" w:hAnsi="Times New Roman"/>
                <w:color w:val="000000"/>
                <w:spacing w:val="-7"/>
                <w:sz w:val="24"/>
              </w:rPr>
              <w:t xml:space="preserve">System with 16mm thick microlook edge tiles of size 595x595mm as approved by Engineer-in-charge, in true horizontal level suspended on </w:t>
            </w:r>
            <w:r>
              <w:rPr>
                <w:rFonts w:ascii="Times New Roman" w:hAnsi="Times New Roman"/>
                <w:color w:val="000000"/>
                <w:spacing w:val="3"/>
                <w:sz w:val="24"/>
              </w:rPr>
              <w:t xml:space="preserve">inter locking metal grid of hat dipped galvanized steel sections </w:t>
            </w:r>
            <w:r>
              <w:rPr>
                <w:rFonts w:ascii="Times New Roman" w:hAnsi="Times New Roman"/>
                <w:color w:val="000000"/>
                <w:spacing w:val="-6"/>
                <w:sz w:val="24"/>
              </w:rPr>
              <w:t xml:space="preserve">(galvanized </w:t>
            </w:r>
            <w:r>
              <w:rPr>
                <w:rFonts w:ascii="Verdana" w:hAnsi="Verdana"/>
                <w:color w:val="000000"/>
                <w:spacing w:val="4"/>
                <w:sz w:val="25"/>
              </w:rPr>
              <w:t xml:space="preserve">@ </w:t>
            </w:r>
            <w:r>
              <w:rPr>
                <w:rFonts w:ascii="Times New Roman" w:hAnsi="Times New Roman"/>
                <w:color w:val="000000"/>
                <w:spacing w:val="-6"/>
                <w:sz w:val="24"/>
              </w:rPr>
              <w:t xml:space="preserve">120 gsrescim, both side inclusive) consisting of main </w:t>
            </w:r>
            <w:r>
              <w:rPr>
                <w:rFonts w:ascii="Times New Roman" w:hAnsi="Times New Roman"/>
                <w:b/>
                <w:color w:val="000000"/>
                <w:spacing w:val="6"/>
                <w:sz w:val="26"/>
              </w:rPr>
              <w:t xml:space="preserve">"T" </w:t>
            </w:r>
            <w:r>
              <w:rPr>
                <w:rFonts w:ascii="Times New Roman" w:hAnsi="Times New Roman"/>
                <w:color w:val="000000"/>
                <w:spacing w:val="-4"/>
                <w:sz w:val="24"/>
              </w:rPr>
              <w:t xml:space="preserve">runner with suitably spaced joints to </w:t>
            </w:r>
            <w:r>
              <w:rPr>
                <w:rFonts w:ascii="Times New Roman" w:hAnsi="Times New Roman"/>
                <w:color w:val="000000"/>
                <w:spacing w:val="6"/>
                <w:sz w:val="23"/>
              </w:rPr>
              <w:t xml:space="preserve">get </w:t>
            </w:r>
            <w:r>
              <w:rPr>
                <w:rFonts w:ascii="Times New Roman" w:hAnsi="Times New Roman"/>
                <w:color w:val="000000"/>
                <w:spacing w:val="-4"/>
                <w:sz w:val="24"/>
              </w:rPr>
              <w:t xml:space="preserve">required length and of </w:t>
            </w:r>
            <w:r>
              <w:rPr>
                <w:rFonts w:ascii="Times New Roman" w:hAnsi="Times New Roman"/>
                <w:color w:val="000000"/>
                <w:spacing w:val="-7"/>
                <w:sz w:val="24"/>
              </w:rPr>
              <w:t xml:space="preserve">size 15x38mm made from 0,30mm thick (minimum) sheet, spaced at </w:t>
            </w:r>
            <w:r>
              <w:rPr>
                <w:rFonts w:ascii="Times New Roman" w:hAnsi="Times New Roman"/>
                <w:color w:val="000000"/>
                <w:spacing w:val="1"/>
                <w:sz w:val="24"/>
              </w:rPr>
              <w:t>1200mm center to center and cross "T" of size 24x25mm made of</w:t>
            </w:r>
          </w:p>
        </w:tc>
        <w:tc>
          <w:tcPr>
            <w:tcW w:w="938" w:type="dxa"/>
            <w:tcBorders>
              <w:top w:val="single" w:sz="3" w:space="0" w:color="000000"/>
              <w:left w:val="single" w:sz="3" w:space="0" w:color="000000"/>
              <w:bottom w:val="single" w:sz="3" w:space="0" w:color="000000"/>
              <w:right w:val="single" w:sz="3"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327" w:type="dxa"/>
            <w:tcBorders>
              <w:top w:val="single" w:sz="3" w:space="0" w:color="000000"/>
              <w:left w:val="single" w:sz="3" w:space="0" w:color="000000"/>
              <w:bottom w:val="single" w:sz="3" w:space="0" w:color="000000"/>
              <w:right w:val="single" w:sz="3" w:space="0" w:color="000000"/>
            </w:tcBorders>
          </w:tcPr>
          <w:p w:rsidR="00661687" w:rsidRDefault="00661687" w:rsidP="004D2427">
            <w:pPr>
              <w:jc w:val="center"/>
              <w:rPr>
                <w:rFonts w:ascii="Times New Roman" w:hAnsi="Times New Roman"/>
                <w:color w:val="000000"/>
                <w:spacing w:val="-10"/>
                <w:sz w:val="24"/>
              </w:rPr>
            </w:pPr>
            <w:r>
              <w:rPr>
                <w:rFonts w:ascii="Times New Roman" w:hAnsi="Times New Roman"/>
                <w:color w:val="000000"/>
                <w:spacing w:val="-10"/>
                <w:sz w:val="24"/>
              </w:rPr>
              <w:t>2598.00</w:t>
            </w:r>
          </w:p>
        </w:tc>
      </w:tr>
    </w:tbl>
    <w:p w:rsidR="00661687" w:rsidRDefault="00661687" w:rsidP="00661687">
      <w:pPr>
        <w:pStyle w:val="Style2"/>
        <w:tabs>
          <w:tab w:val="right" w:pos="10028"/>
        </w:tabs>
        <w:kinsoku w:val="0"/>
        <w:autoSpaceDE/>
        <w:autoSpaceDN/>
        <w:adjustRightInd/>
        <w:spacing w:line="218" w:lineRule="auto"/>
        <w:rPr>
          <w:rStyle w:val="CharacterStyle2"/>
          <w:spacing w:val="-10"/>
          <w:sz w:val="19"/>
          <w:szCs w:val="19"/>
        </w:rPr>
      </w:pPr>
    </w:p>
    <w:p w:rsidR="00727D30" w:rsidRDefault="00727D30" w:rsidP="00727D30">
      <w:pPr>
        <w:jc w:val="center"/>
        <w:rPr>
          <w:rFonts w:ascii="Times New Roman" w:hAnsi="Times New Roman" w:cs="Times New Roman"/>
        </w:rPr>
      </w:pPr>
      <w:r>
        <w:t>Page No.233</w:t>
      </w:r>
    </w:p>
    <w:p w:rsidR="00661687" w:rsidRDefault="00661687" w:rsidP="00661687">
      <w:pPr>
        <w:pStyle w:val="Style2"/>
        <w:tabs>
          <w:tab w:val="right" w:pos="10028"/>
        </w:tabs>
        <w:kinsoku w:val="0"/>
        <w:autoSpaceDE/>
        <w:autoSpaceDN/>
        <w:adjustRightInd/>
        <w:spacing w:line="218" w:lineRule="auto"/>
        <w:rPr>
          <w:rStyle w:val="CharacterStyle2"/>
          <w:spacing w:val="-10"/>
          <w:sz w:val="19"/>
          <w:szCs w:val="19"/>
        </w:rPr>
      </w:pPr>
    </w:p>
    <w:tbl>
      <w:tblPr>
        <w:tblW w:w="0" w:type="auto"/>
        <w:tblInd w:w="15" w:type="dxa"/>
        <w:tblLayout w:type="fixed"/>
        <w:tblCellMar>
          <w:left w:w="0" w:type="dxa"/>
          <w:right w:w="0" w:type="dxa"/>
        </w:tblCellMar>
        <w:tblLook w:val="04A0"/>
      </w:tblPr>
      <w:tblGrid>
        <w:gridCol w:w="870"/>
        <w:gridCol w:w="6750"/>
        <w:gridCol w:w="938"/>
        <w:gridCol w:w="1327"/>
      </w:tblGrid>
      <w:tr w:rsidR="00661687" w:rsidTr="004D2427">
        <w:trPr>
          <w:trHeight w:hRule="exact" w:val="66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pacing w:val="-10"/>
                <w:sz w:val="23"/>
              </w:rPr>
            </w:pPr>
            <w:r>
              <w:rPr>
                <w:rFonts w:ascii="Times New Roman" w:hAnsi="Times New Roman"/>
                <w:color w:val="000000"/>
                <w:spacing w:val="-10"/>
                <w:sz w:val="23"/>
              </w:rPr>
              <w:t xml:space="preserve">Item </w:t>
            </w:r>
            <w:r>
              <w:rPr>
                <w:rFonts w:ascii="Times New Roman" w:hAnsi="Times New Roman"/>
                <w:color w:val="000000"/>
                <w:spacing w:val="-10"/>
                <w:sz w:val="23"/>
              </w:rPr>
              <w:br/>
              <w:t>No.</w:t>
            </w:r>
          </w:p>
        </w:tc>
        <w:tc>
          <w:tcPr>
            <w:tcW w:w="6750" w:type="dxa"/>
            <w:tcBorders>
              <w:top w:val="single" w:sz="6" w:space="0" w:color="000000"/>
              <w:left w:val="single" w:sz="6" w:space="0" w:color="000000"/>
              <w:bottom w:val="single" w:sz="6" w:space="0" w:color="000000"/>
              <w:right w:val="single" w:sz="6" w:space="0" w:color="000000"/>
            </w:tcBorders>
          </w:tcPr>
          <w:p w:rsidR="00661687" w:rsidRDefault="00661687" w:rsidP="004D2427">
            <w:pPr>
              <w:ind w:right="2782"/>
              <w:jc w:val="right"/>
              <w:rPr>
                <w:rFonts w:ascii="Times New Roman" w:hAnsi="Times New Roman"/>
                <w:color w:val="000000"/>
                <w:spacing w:val="4"/>
                <w:sz w:val="23"/>
              </w:rPr>
            </w:pPr>
            <w:r>
              <w:rPr>
                <w:rFonts w:ascii="Times New Roman" w:hAnsi="Times New Roman"/>
                <w:color w:val="000000"/>
                <w:spacing w:val="4"/>
                <w:sz w:val="23"/>
              </w:rPr>
              <w:t>Description</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pacing w:val="-10"/>
                <w:sz w:val="23"/>
              </w:rPr>
            </w:pPr>
            <w:r>
              <w:rPr>
                <w:rFonts w:ascii="Times New Roman" w:hAnsi="Times New Roman"/>
                <w:color w:val="000000"/>
                <w:spacing w:val="-10"/>
                <w:sz w:val="23"/>
              </w:rPr>
              <w:t>Unit</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pacing w:val="4"/>
                <w:sz w:val="23"/>
              </w:rPr>
            </w:pPr>
            <w:r>
              <w:rPr>
                <w:rFonts w:ascii="Times New Roman" w:hAnsi="Times New Roman"/>
                <w:color w:val="000000"/>
                <w:spacing w:val="4"/>
                <w:sz w:val="23"/>
              </w:rPr>
              <w:t xml:space="preserve">Rate (in </w:t>
            </w:r>
            <w:r>
              <w:rPr>
                <w:rFonts w:ascii="Times New Roman" w:hAnsi="Times New Roman"/>
                <w:color w:val="000000"/>
                <w:spacing w:val="4"/>
                <w:sz w:val="23"/>
              </w:rPr>
              <w:br/>
            </w:r>
            <w:r>
              <w:rPr>
                <w:rFonts w:ascii="Times New Roman" w:hAnsi="Times New Roman"/>
                <w:color w:val="000000"/>
                <w:spacing w:val="-10"/>
                <w:sz w:val="23"/>
              </w:rPr>
              <w:t>Rs.)</w:t>
            </w:r>
          </w:p>
        </w:tc>
      </w:tr>
      <w:tr w:rsidR="00661687" w:rsidTr="004D2427">
        <w:trPr>
          <w:trHeight w:hRule="exact" w:val="32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675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r>
      <w:tr w:rsidR="00661687" w:rsidTr="004D2427">
        <w:trPr>
          <w:trHeight w:hRule="exact" w:val="6262"/>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6750"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rFonts w:ascii="Times New Roman" w:hAnsi="Times New Roman"/>
                <w:color w:val="000000"/>
                <w:spacing w:val="5"/>
                <w:sz w:val="23"/>
              </w:rPr>
            </w:pPr>
            <w:r>
              <w:rPr>
                <w:rFonts w:ascii="Times New Roman" w:hAnsi="Times New Roman"/>
                <w:color w:val="000000"/>
                <w:spacing w:val="5"/>
                <w:sz w:val="23"/>
              </w:rPr>
              <w:t xml:space="preserve">0.30= thick (mininnim) sheet 1200mm long spaced between main </w:t>
            </w:r>
            <w:r>
              <w:rPr>
                <w:rFonts w:ascii="Times New Roman" w:hAnsi="Times New Roman"/>
                <w:color w:val="000000"/>
                <w:spacing w:val="1"/>
                <w:sz w:val="23"/>
              </w:rPr>
              <w:t xml:space="preserve">"T" at 600mm center to center to form a grid of 1200x600 mm and </w:t>
            </w:r>
            <w:r>
              <w:rPr>
                <w:rFonts w:ascii="Times New Roman" w:hAnsi="Times New Roman"/>
                <w:color w:val="000000"/>
                <w:spacing w:val="4"/>
                <w:sz w:val="23"/>
              </w:rPr>
              <w:t xml:space="preserve">secondary cross "T" of length 600mm and size 24x25mm made of </w:t>
            </w:r>
            <w:r>
              <w:rPr>
                <w:rFonts w:ascii="Times New Roman" w:hAnsi="Times New Roman"/>
                <w:color w:val="000000"/>
                <w:spacing w:val="2"/>
                <w:sz w:val="23"/>
              </w:rPr>
              <w:t xml:space="preserve">0.30 mm thick (minimum) sheet to be interlocked at middle of the 1200x600mm panel to form grids of 600x600mm and wall angle of </w:t>
            </w:r>
            <w:r>
              <w:rPr>
                <w:rFonts w:ascii="Times New Roman" w:hAnsi="Times New Roman"/>
                <w:color w:val="000000"/>
                <w:spacing w:val="-2"/>
                <w:sz w:val="23"/>
              </w:rPr>
              <w:t xml:space="preserve">size 24x24x0,3 mm and laying false ceiling tiles of approved texture in </w:t>
            </w:r>
            <w:r>
              <w:rPr>
                <w:rFonts w:ascii="Times New Roman" w:hAnsi="Times New Roman"/>
                <w:color w:val="000000"/>
                <w:sz w:val="23"/>
              </w:rPr>
              <w:t xml:space="preserve">the grid including, wherever, required, cutting/making, opening for </w:t>
            </w:r>
            <w:r>
              <w:rPr>
                <w:rFonts w:ascii="Times New Roman" w:hAnsi="Times New Roman"/>
                <w:color w:val="000000"/>
                <w:spacing w:val="1"/>
                <w:sz w:val="23"/>
              </w:rPr>
              <w:t xml:space="preserve">services like diffusers, grills, light fittings, factures, smoke detectors etc. Main "1' runners to be suspended from ceiling using GI slotted cleats of size 27x37x25x1 6 x mm fixed to ceiling with 12.5 mm die </w:t>
            </w:r>
            <w:r>
              <w:rPr>
                <w:rFonts w:ascii="Times New Roman" w:hAnsi="Times New Roman"/>
                <w:color w:val="000000"/>
                <w:spacing w:val="10"/>
                <w:sz w:val="23"/>
              </w:rPr>
              <w:t xml:space="preserve">and 50 mm long dash fasteners, 4mm GI adjustable rods with </w:t>
            </w:r>
            <w:r>
              <w:rPr>
                <w:rFonts w:ascii="Times New Roman" w:hAnsi="Times New Roman"/>
                <w:color w:val="000000"/>
                <w:spacing w:val="6"/>
                <w:sz w:val="23"/>
              </w:rPr>
              <w:t xml:space="preserve">galvanised butterfly level clips of size 85x30x0.8 mm spaced at </w:t>
            </w:r>
            <w:r>
              <w:rPr>
                <w:rFonts w:ascii="Times New Roman" w:hAnsi="Times New Roman"/>
                <w:color w:val="000000"/>
                <w:spacing w:val="1"/>
                <w:sz w:val="23"/>
              </w:rPr>
              <w:t xml:space="preserve">1200mm center to center along main T, bottom exposed width of 24 </w:t>
            </w:r>
            <w:r>
              <w:rPr>
                <w:rFonts w:ascii="Times New Roman" w:hAnsi="Times New Roman"/>
                <w:color w:val="000000"/>
                <w:spacing w:val="3"/>
                <w:sz w:val="23"/>
              </w:rPr>
              <w:t xml:space="preserve">mm of all T-sections shall be pm-painted with polyester paint, all </w:t>
            </w:r>
            <w:r>
              <w:rPr>
                <w:rFonts w:ascii="Times New Roman" w:hAnsi="Times New Roman"/>
                <w:color w:val="000000"/>
                <w:sz w:val="23"/>
              </w:rPr>
              <w:t>complete for all heights as per spedfications drawings and as directed by Engineer-in-charge</w:t>
            </w:r>
          </w:p>
          <w:p w:rsidR="00661687" w:rsidRDefault="00661687" w:rsidP="004D2427">
            <w:pPr>
              <w:ind w:left="108" w:right="108"/>
              <w:jc w:val="both"/>
              <w:rPr>
                <w:rFonts w:ascii="Times New Roman" w:hAnsi="Times New Roman"/>
                <w:color w:val="000000"/>
                <w:spacing w:val="1"/>
                <w:sz w:val="23"/>
              </w:rPr>
            </w:pPr>
            <w:r>
              <w:rPr>
                <w:rFonts w:ascii="Times New Roman" w:hAnsi="Times New Roman"/>
                <w:color w:val="000000"/>
                <w:spacing w:val="1"/>
                <w:sz w:val="23"/>
              </w:rPr>
              <w:t xml:space="preserve">The tiles should have Humidity Resistance (RH) of 99%, NRC 0.5, </w:t>
            </w:r>
            <w:r>
              <w:rPr>
                <w:rFonts w:ascii="Times New Roman" w:hAnsi="Times New Roman"/>
                <w:color w:val="000000"/>
                <w:spacing w:val="-2"/>
                <w:sz w:val="23"/>
              </w:rPr>
              <w:t xml:space="preserve">Light Reflectance ?83%, Thermal Conductivity k = 0,052 - 0.057 w/m </w:t>
            </w:r>
            <w:r>
              <w:rPr>
                <w:rFonts w:ascii="Times New Roman" w:hAnsi="Times New Roman"/>
                <w:color w:val="000000"/>
                <w:spacing w:val="1"/>
                <w:sz w:val="23"/>
              </w:rPr>
              <w:t xml:space="preserve">K, Colour White, Fire Performance UK Class 0 / Class 1 (BS 476 pt -6 and7) in module size of 600 x 600 x 16mm with Bio Block coating </w:t>
            </w:r>
            <w:r>
              <w:rPr>
                <w:rFonts w:ascii="Times New Roman" w:hAnsi="Times New Roman"/>
                <w:color w:val="000000"/>
                <w:sz w:val="23"/>
              </w:rPr>
              <w:t xml:space="preserve">on the face of the tile, suitable for Green Building application, with </w:t>
            </w:r>
            <w:r>
              <w:rPr>
                <w:rFonts w:ascii="Times New Roman" w:hAnsi="Times New Roman"/>
                <w:color w:val="000000"/>
                <w:spacing w:val="-4"/>
                <w:sz w:val="23"/>
              </w:rPr>
              <w:t xml:space="preserve">Recycled content </w:t>
            </w:r>
            <w:r>
              <w:rPr>
                <w:rFonts w:ascii="Times New Roman" w:hAnsi="Times New Roman"/>
                <w:color w:val="000000"/>
                <w:spacing w:val="6"/>
                <w:sz w:val="24"/>
              </w:rPr>
              <w:t xml:space="preserve">of </w:t>
            </w:r>
            <w:r>
              <w:rPr>
                <w:rFonts w:ascii="Times New Roman" w:hAnsi="Times New Roman"/>
                <w:color w:val="000000"/>
                <w:spacing w:val="-4"/>
                <w:sz w:val="23"/>
              </w:rPr>
              <w:t xml:space="preserve">38 - 41%. The Tile and Grid system used together </w:t>
            </w:r>
            <w:r>
              <w:rPr>
                <w:rFonts w:ascii="Times New Roman" w:hAnsi="Times New Roman"/>
                <w:color w:val="000000"/>
                <w:spacing w:val="-2"/>
                <w:sz w:val="23"/>
              </w:rPr>
              <w:t>should carry a 15 year warranty.</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r>
      <w:tr w:rsidR="00661687" w:rsidTr="004D2427">
        <w:trPr>
          <w:trHeight w:hRule="exact" w:val="3473"/>
        </w:trPr>
        <w:tc>
          <w:tcPr>
            <w:tcW w:w="870"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ind w:right="202"/>
              <w:jc w:val="right"/>
              <w:rPr>
                <w:rFonts w:ascii="Times New Roman" w:hAnsi="Times New Roman"/>
                <w:color w:val="000000"/>
                <w:spacing w:val="-10"/>
                <w:sz w:val="23"/>
              </w:rPr>
            </w:pPr>
            <w:r>
              <w:rPr>
                <w:rFonts w:ascii="Times New Roman" w:hAnsi="Times New Roman"/>
                <w:color w:val="000000"/>
                <w:spacing w:val="-10"/>
                <w:sz w:val="23"/>
              </w:rPr>
              <w:t>12.66</w:t>
            </w:r>
          </w:p>
        </w:tc>
        <w:tc>
          <w:tcPr>
            <w:tcW w:w="6750" w:type="dxa"/>
            <w:tcBorders>
              <w:top w:val="single" w:sz="6" w:space="0" w:color="000000"/>
              <w:left w:val="single" w:sz="6" w:space="0" w:color="000000"/>
              <w:bottom w:val="single" w:sz="6" w:space="0" w:color="000000"/>
              <w:right w:val="single" w:sz="6" w:space="0" w:color="000000"/>
            </w:tcBorders>
          </w:tcPr>
          <w:p w:rsidR="00661687" w:rsidRDefault="00661687" w:rsidP="004D2427">
            <w:pPr>
              <w:spacing w:line="246" w:lineRule="exact"/>
              <w:ind w:left="108" w:right="108"/>
              <w:jc w:val="both"/>
              <w:rPr>
                <w:rFonts w:ascii="Times New Roman" w:hAnsi="Times New Roman"/>
                <w:color w:val="000000"/>
                <w:spacing w:val="-6"/>
                <w:sz w:val="23"/>
              </w:rPr>
            </w:pPr>
            <w:r>
              <w:rPr>
                <w:rFonts w:ascii="Times New Roman" w:hAnsi="Times New Roman"/>
                <w:color w:val="000000"/>
                <w:spacing w:val="-6"/>
                <w:sz w:val="23"/>
              </w:rPr>
              <w:t xml:space="preserve">Providing and Firing colour coated profile sheet of minimum 1015 mm </w:t>
            </w:r>
            <w:r>
              <w:rPr>
                <w:rFonts w:ascii="Times New Roman" w:hAnsi="Times New Roman"/>
                <w:color w:val="000000"/>
                <w:spacing w:val="-7"/>
                <w:sz w:val="23"/>
              </w:rPr>
              <w:t xml:space="preserve">effective cover width and nominal 28 5 mm deep </w:t>
            </w:r>
            <w:r>
              <w:rPr>
                <w:rFonts w:ascii="Times New Roman" w:hAnsi="Times New Roman"/>
                <w:b/>
                <w:color w:val="000000"/>
                <w:spacing w:val="-7"/>
                <w:sz w:val="23"/>
              </w:rPr>
              <w:t xml:space="preserve">ribs </w:t>
            </w:r>
            <w:r>
              <w:rPr>
                <w:rFonts w:ascii="Times New Roman" w:hAnsi="Times New Roman"/>
                <w:color w:val="000000"/>
                <w:spacing w:val="-7"/>
                <w:sz w:val="23"/>
              </w:rPr>
              <w:t xml:space="preserve">with subtle square </w:t>
            </w:r>
            <w:r>
              <w:rPr>
                <w:rFonts w:ascii="Times New Roman" w:hAnsi="Times New Roman"/>
                <w:color w:val="000000"/>
                <w:spacing w:val="-3"/>
                <w:sz w:val="23"/>
              </w:rPr>
              <w:t xml:space="preserve">fluting in the five pan at nominal 203 mm centre-to-centre. The end rib </w:t>
            </w:r>
            <w:r>
              <w:rPr>
                <w:rFonts w:ascii="Times New Roman" w:hAnsi="Times New Roman"/>
                <w:color w:val="000000"/>
                <w:spacing w:val="-6"/>
                <w:sz w:val="23"/>
              </w:rPr>
              <w:t xml:space="preserve">shall be designed for anti-capillary action, to avoid any seepage of water </w:t>
            </w:r>
            <w:r>
              <w:rPr>
                <w:rFonts w:ascii="Times New Roman" w:hAnsi="Times New Roman"/>
                <w:color w:val="000000"/>
                <w:spacing w:val="-7"/>
                <w:sz w:val="23"/>
              </w:rPr>
              <w:t xml:space="preserve">through the lateral overlap. The profile sheet of 0 5 mm thick, Eli-strength </w:t>
            </w:r>
            <w:r>
              <w:rPr>
                <w:rFonts w:ascii="Times New Roman" w:hAnsi="Times New Roman"/>
                <w:color w:val="000000"/>
                <w:spacing w:val="-2"/>
                <w:sz w:val="23"/>
              </w:rPr>
              <w:t xml:space="preserve">steel with min, 550 Iv1Pa yield straurdi, metallic hot dip coated with </w:t>
            </w:r>
            <w:r>
              <w:rPr>
                <w:rFonts w:ascii="Times New Roman" w:hAnsi="Times New Roman"/>
                <w:color w:val="000000"/>
                <w:spacing w:val="-11"/>
                <w:sz w:val="23"/>
              </w:rPr>
              <w:t>Aluminium</w:t>
            </w:r>
            <w:r>
              <w:rPr>
                <w:rFonts w:ascii="Times New Roman" w:hAnsi="Times New Roman"/>
                <w:color w:val="000000"/>
                <w:spacing w:val="-1"/>
                <w:sz w:val="6"/>
              </w:rPr>
              <w:t>-</w:t>
            </w:r>
            <w:r>
              <w:rPr>
                <w:rFonts w:ascii="Times New Roman" w:hAnsi="Times New Roman"/>
                <w:color w:val="000000"/>
                <w:spacing w:val="-11"/>
                <w:sz w:val="23"/>
              </w:rPr>
              <w:t xml:space="preserve">Zino </w:t>
            </w:r>
            <w:r>
              <w:rPr>
                <w:rFonts w:ascii="Times New Roman" w:hAnsi="Times New Roman"/>
                <w:color w:val="000000"/>
                <w:spacing w:val="-1"/>
                <w:sz w:val="23"/>
              </w:rPr>
              <w:t xml:space="preserve">alloy (55% Aluminium, 45% Zinn) as per AS 139? - </w:t>
            </w:r>
            <w:r>
              <w:rPr>
                <w:rFonts w:ascii="Times New Roman" w:hAnsi="Times New Roman"/>
                <w:color w:val="000000"/>
                <w:sz w:val="23"/>
              </w:rPr>
              <w:t xml:space="preserve">Zinnahune AZ150 (Mn_ 150 gmegetral total on both </w:t>
            </w:r>
            <w:r>
              <w:rPr>
                <w:rFonts w:ascii="Times New Roman" w:hAnsi="Times New Roman"/>
                <w:color w:val="000000"/>
                <w:spacing w:val="-10"/>
                <w:sz w:val="23"/>
              </w:rPr>
              <w:t xml:space="preserve">sides) with steel </w:t>
            </w:r>
            <w:r>
              <w:rPr>
                <w:rFonts w:ascii="Times New Roman" w:hAnsi="Times New Roman"/>
                <w:color w:val="000000"/>
                <w:spacing w:val="1"/>
                <w:sz w:val="23"/>
              </w:rPr>
              <w:t xml:space="preserve">quality paint coat. The paint shall have a total coaling thickness of </w:t>
            </w:r>
            <w:r>
              <w:rPr>
                <w:rFonts w:ascii="Times New Roman" w:hAnsi="Times New Roman"/>
                <w:color w:val="000000"/>
                <w:spacing w:val="-6"/>
                <w:sz w:val="23"/>
              </w:rPr>
              <w:t xml:space="preserve">nominal 35 um, comprising of nominal 20 p.m exterior coot ou top mince </w:t>
            </w:r>
            <w:r>
              <w:rPr>
                <w:rFonts w:ascii="Times New Roman" w:hAnsi="Times New Roman"/>
                <w:color w:val="000000"/>
                <w:spacing w:val="-8"/>
                <w:sz w:val="23"/>
              </w:rPr>
              <w:t xml:space="preserve">sad nominal 5 pm reverse coat cm back surface over nominal S trm primer </w:t>
            </w:r>
            <w:r>
              <w:rPr>
                <w:rFonts w:ascii="Times New Roman" w:hAnsi="Times New Roman"/>
                <w:color w:val="000000"/>
                <w:spacing w:val="3"/>
                <w:sz w:val="23"/>
              </w:rPr>
              <w:t xml:space="preserve">coat on </w:t>
            </w:r>
            <w:r>
              <w:rPr>
                <w:rFonts w:ascii="Times New Roman" w:hAnsi="Times New Roman"/>
                <w:color w:val="000000"/>
                <w:spacing w:val="13"/>
                <w:sz w:val="23"/>
              </w:rPr>
              <w:t xml:space="preserve">both outface. The </w:t>
            </w:r>
            <w:r>
              <w:rPr>
                <w:rFonts w:ascii="Times New Roman" w:hAnsi="Times New Roman"/>
                <w:color w:val="000000"/>
                <w:spacing w:val="3"/>
                <w:sz w:val="23"/>
              </w:rPr>
              <w:t xml:space="preserve">sheet shall have brand marking of the </w:t>
            </w:r>
            <w:r>
              <w:rPr>
                <w:rFonts w:ascii="Times New Roman" w:hAnsi="Times New Roman"/>
                <w:color w:val="000000"/>
                <w:spacing w:val="-6"/>
                <w:sz w:val="23"/>
              </w:rPr>
              <w:t>manuEsztm</w:t>
            </w:r>
            <w:r>
              <w:rPr>
                <w:rFonts w:ascii="Times New Roman" w:hAnsi="Times New Roman"/>
                <w:color w:val="000000"/>
                <w:spacing w:val="4"/>
                <w:sz w:val="23"/>
                <w:vertAlign w:val="superscript"/>
              </w:rPr>
              <w:t>-</w:t>
            </w:r>
            <w:r>
              <w:rPr>
                <w:rFonts w:ascii="Times New Roman" w:hAnsi="Times New Roman"/>
                <w:color w:val="000000"/>
                <w:spacing w:val="-6"/>
                <w:sz w:val="23"/>
              </w:rPr>
              <w:t xml:space="preserve">er giving product details on the back of the sheet at </w:t>
            </w:r>
            <w:r>
              <w:rPr>
                <w:rFonts w:ascii="Times New Roman" w:hAnsi="Times New Roman"/>
                <w:b/>
                <w:i/>
                <w:color w:val="000000"/>
                <w:spacing w:val="4"/>
                <w:sz w:val="24"/>
              </w:rPr>
              <w:t xml:space="preserve">every 1 </w:t>
            </w:r>
            <w:r>
              <w:rPr>
                <w:rFonts w:ascii="Times New Roman" w:hAnsi="Times New Roman"/>
                <w:color w:val="000000"/>
                <w:spacing w:val="-2"/>
                <w:sz w:val="23"/>
              </w:rPr>
              <w:t xml:space="preserve">meter We for confirming </w:t>
            </w:r>
            <w:r>
              <w:rPr>
                <w:rFonts w:ascii="Times New Roman" w:hAnsi="Times New Roman"/>
                <w:color w:val="000000"/>
                <w:spacing w:val="8"/>
                <w:sz w:val="23"/>
              </w:rPr>
              <w:t xml:space="preserve">genuinity of the </w:t>
            </w:r>
            <w:r>
              <w:rPr>
                <w:rFonts w:ascii="Times New Roman" w:hAnsi="Times New Roman"/>
                <w:color w:val="000000"/>
                <w:spacing w:val="-2"/>
                <w:sz w:val="23"/>
              </w:rPr>
              <w:t>material The sheet shall be</w:t>
            </w:r>
          </w:p>
        </w:tc>
        <w:tc>
          <w:tcPr>
            <w:tcW w:w="938"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jc w:val="center"/>
              <w:rPr>
                <w:rFonts w:ascii="Times New Roman" w:hAnsi="Times New Roman"/>
                <w:color w:val="000000"/>
                <w:spacing w:val="-10"/>
                <w:sz w:val="23"/>
              </w:rPr>
            </w:pPr>
            <w:r>
              <w:rPr>
                <w:rFonts w:ascii="Times New Roman" w:hAnsi="Times New Roman"/>
                <w:color w:val="000000"/>
                <w:spacing w:val="-10"/>
                <w:sz w:val="23"/>
              </w:rPr>
              <w:t>Sqm</w:t>
            </w:r>
          </w:p>
        </w:tc>
        <w:tc>
          <w:tcPr>
            <w:tcW w:w="1327"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jc w:val="center"/>
              <w:rPr>
                <w:rFonts w:ascii="Times New Roman" w:hAnsi="Times New Roman"/>
                <w:color w:val="000000"/>
                <w:spacing w:val="-10"/>
                <w:sz w:val="23"/>
              </w:rPr>
            </w:pPr>
            <w:r>
              <w:rPr>
                <w:rFonts w:ascii="Times New Roman" w:hAnsi="Times New Roman"/>
                <w:color w:val="000000"/>
                <w:spacing w:val="-10"/>
                <w:sz w:val="23"/>
              </w:rPr>
              <w:t>712.00</w:t>
            </w:r>
          </w:p>
        </w:tc>
      </w:tr>
      <w:tr w:rsidR="00661687" w:rsidTr="004D2427">
        <w:trPr>
          <w:trHeight w:hRule="exact" w:val="1365"/>
        </w:trPr>
        <w:tc>
          <w:tcPr>
            <w:tcW w:w="870" w:type="dxa"/>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6750"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rFonts w:ascii="Times New Roman" w:hAnsi="Times New Roman"/>
                <w:color w:val="000000"/>
                <w:spacing w:val="-3"/>
                <w:sz w:val="23"/>
              </w:rPr>
            </w:pPr>
            <w:r>
              <w:rPr>
                <w:rFonts w:ascii="Times New Roman" w:hAnsi="Times New Roman"/>
                <w:color w:val="000000"/>
                <w:spacing w:val="-3"/>
                <w:sz w:val="23"/>
              </w:rPr>
              <w:t xml:space="preserve">fixed using self drilling /self tapping screws of size (5 5x 55mm) with </w:t>
            </w:r>
            <w:r>
              <w:rPr>
                <w:rFonts w:ascii="Times New Roman" w:hAnsi="Times New Roman"/>
                <w:color w:val="000000"/>
                <w:spacing w:val="-5"/>
                <w:sz w:val="23"/>
              </w:rPr>
              <w:t xml:space="preserve">RPDM seal, complete upto any pitch in </w:t>
            </w:r>
            <w:r>
              <w:rPr>
                <w:rFonts w:ascii="Times New Roman" w:hAnsi="Times New Roman"/>
                <w:color w:val="000000"/>
                <w:spacing w:val="5"/>
                <w:sz w:val="23"/>
              </w:rPr>
              <w:t xml:space="preserve">horizontal/ </w:t>
            </w:r>
            <w:r>
              <w:rPr>
                <w:rFonts w:ascii="Times New Roman" w:hAnsi="Times New Roman"/>
                <w:color w:val="000000"/>
                <w:spacing w:val="-5"/>
                <w:sz w:val="23"/>
              </w:rPr>
              <w:t xml:space="preserve">vertical or curved </w:t>
            </w:r>
            <w:r>
              <w:rPr>
                <w:rFonts w:ascii="Times New Roman" w:hAnsi="Times New Roman"/>
                <w:color w:val="000000"/>
                <w:spacing w:val="-4"/>
                <w:sz w:val="23"/>
              </w:rPr>
              <w:t xml:space="preserve">surfaces excluding the cost of purling, rafters and trusses and including </w:t>
            </w:r>
            <w:r>
              <w:rPr>
                <w:rFonts w:ascii="Times New Roman" w:hAnsi="Times New Roman"/>
                <w:color w:val="000000"/>
                <w:spacing w:val="-1"/>
                <w:sz w:val="23"/>
              </w:rPr>
              <w:t>cutting to size and shape wherever required.</w:t>
            </w:r>
          </w:p>
        </w:tc>
        <w:tc>
          <w:tcPr>
            <w:tcW w:w="938" w:type="dxa"/>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1327" w:type="dxa"/>
            <w:vMerge/>
            <w:tcBorders>
              <w:top w:val="none" w:sz="0" w:space="0" w:color="000000"/>
              <w:left w:val="single" w:sz="6" w:space="0" w:color="000000"/>
              <w:bottom w:val="single" w:sz="6" w:space="0" w:color="000000"/>
              <w:right w:val="single" w:sz="6" w:space="0" w:color="000000"/>
            </w:tcBorders>
          </w:tcPr>
          <w:p w:rsidR="00661687" w:rsidRDefault="00661687" w:rsidP="004D2427"/>
        </w:tc>
      </w:tr>
      <w:tr w:rsidR="00661687" w:rsidTr="004D2427">
        <w:trPr>
          <w:trHeight w:hRule="exact" w:val="2715"/>
        </w:trPr>
        <w:tc>
          <w:tcPr>
            <w:tcW w:w="870"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ind w:right="202"/>
              <w:jc w:val="right"/>
              <w:rPr>
                <w:rFonts w:ascii="Times New Roman" w:hAnsi="Times New Roman"/>
                <w:color w:val="000000"/>
                <w:spacing w:val="-10"/>
                <w:sz w:val="23"/>
              </w:rPr>
            </w:pPr>
            <w:r>
              <w:rPr>
                <w:rFonts w:ascii="Times New Roman" w:hAnsi="Times New Roman"/>
                <w:color w:val="000000"/>
                <w:spacing w:val="-10"/>
                <w:sz w:val="23"/>
              </w:rPr>
              <w:t>12.67</w:t>
            </w:r>
          </w:p>
        </w:tc>
        <w:tc>
          <w:tcPr>
            <w:tcW w:w="6750" w:type="dxa"/>
            <w:tcBorders>
              <w:top w:val="single" w:sz="6" w:space="0" w:color="000000"/>
              <w:left w:val="single" w:sz="6" w:space="0" w:color="000000"/>
              <w:bottom w:val="single" w:sz="6" w:space="0" w:color="000000"/>
              <w:right w:val="single" w:sz="6" w:space="0" w:color="000000"/>
            </w:tcBorders>
          </w:tcPr>
          <w:p w:rsidR="00661687" w:rsidRDefault="00661687" w:rsidP="004D2427">
            <w:pPr>
              <w:spacing w:line="244" w:lineRule="exact"/>
              <w:ind w:left="108" w:right="108"/>
              <w:jc w:val="both"/>
              <w:rPr>
                <w:rFonts w:ascii="Times New Roman" w:hAnsi="Times New Roman"/>
                <w:color w:val="000000"/>
                <w:spacing w:val="6"/>
                <w:sz w:val="23"/>
              </w:rPr>
            </w:pPr>
            <w:r>
              <w:rPr>
                <w:rFonts w:ascii="Times New Roman" w:hAnsi="Times New Roman"/>
                <w:color w:val="000000"/>
                <w:spacing w:val="6"/>
                <w:sz w:val="23"/>
              </w:rPr>
              <w:t xml:space="preserve">Providing and fixing of un-perforeted </w:t>
            </w:r>
            <w:r>
              <w:rPr>
                <w:rFonts w:ascii="Times New Roman" w:hAnsi="Times New Roman"/>
                <w:color w:val="000000"/>
                <w:spacing w:val="-4"/>
                <w:sz w:val="23"/>
              </w:rPr>
              <w:t xml:space="preserve">Aluminium panel ceiling of </w:t>
            </w:r>
            <w:r>
              <w:rPr>
                <w:rFonts w:ascii="Times New Roman" w:hAnsi="Times New Roman"/>
                <w:color w:val="000000"/>
                <w:spacing w:val="-8"/>
                <w:sz w:val="23"/>
              </w:rPr>
              <w:t xml:space="preserve">approved colour consisting of panel 300mm wide x 30 mm deep x 0 7mm </w:t>
            </w:r>
            <w:r>
              <w:rPr>
                <w:rFonts w:ascii="Times New Roman" w:hAnsi="Times New Roman"/>
                <w:b/>
                <w:i/>
                <w:color w:val="000000"/>
                <w:spacing w:val="10"/>
                <w:sz w:val="24"/>
              </w:rPr>
              <w:t xml:space="preserve">thick </w:t>
            </w:r>
            <w:r>
              <w:rPr>
                <w:rFonts w:ascii="Times New Roman" w:hAnsi="Times New Roman"/>
                <w:color w:val="000000"/>
                <w:sz w:val="23"/>
              </w:rPr>
              <w:t xml:space="preserve">with bevel </w:t>
            </w:r>
            <w:r>
              <w:rPr>
                <w:rFonts w:ascii="Times New Roman" w:hAnsi="Times New Roman"/>
                <w:b/>
                <w:i/>
                <w:color w:val="000000"/>
                <w:spacing w:val="10"/>
                <w:sz w:val="24"/>
              </w:rPr>
              <w:t xml:space="preserve">edge, </w:t>
            </w:r>
            <w:r>
              <w:rPr>
                <w:rFonts w:ascii="Times New Roman" w:hAnsi="Times New Roman"/>
                <w:color w:val="000000"/>
                <w:sz w:val="23"/>
              </w:rPr>
              <w:t xml:space="preserve">panel length up to 6 mar, Coil Coated on a </w:t>
            </w:r>
            <w:r>
              <w:rPr>
                <w:rFonts w:ascii="Times New Roman" w:hAnsi="Times New Roman"/>
                <w:color w:val="000000"/>
                <w:spacing w:val="-5"/>
                <w:sz w:val="23"/>
              </w:rPr>
              <w:t xml:space="preserve">Continuous Paint </w:t>
            </w:r>
            <w:r>
              <w:rPr>
                <w:rFonts w:ascii="Times New Roman" w:hAnsi="Times New Roman"/>
                <w:color w:val="000000"/>
                <w:spacing w:val="5"/>
                <w:sz w:val="23"/>
              </w:rPr>
              <w:t xml:space="preserve">Line, </w:t>
            </w:r>
            <w:r>
              <w:rPr>
                <w:rFonts w:ascii="Times New Roman" w:hAnsi="Times New Roman"/>
                <w:color w:val="000000"/>
                <w:spacing w:val="-5"/>
                <w:sz w:val="23"/>
              </w:rPr>
              <w:t xml:space="preserve">Double baked and roll formed from enamelled </w:t>
            </w:r>
            <w:r>
              <w:rPr>
                <w:rFonts w:ascii="Times New Roman" w:hAnsi="Times New Roman"/>
                <w:color w:val="000000"/>
                <w:spacing w:val="-4"/>
                <w:sz w:val="23"/>
              </w:rPr>
              <w:t xml:space="preserve">corrosion resister= </w:t>
            </w:r>
            <w:r>
              <w:rPr>
                <w:rFonts w:ascii="Times New Roman" w:hAnsi="Times New Roman"/>
                <w:color w:val="000000"/>
                <w:spacing w:val="6"/>
                <w:sz w:val="23"/>
              </w:rPr>
              <w:t xml:space="preserve">aluminium alloy AA 3005 (AL Mg) for higlur </w:t>
            </w:r>
            <w:r>
              <w:rPr>
                <w:rFonts w:ascii="Times New Roman" w:hAnsi="Times New Roman"/>
                <w:color w:val="000000"/>
                <w:spacing w:val="-1"/>
                <w:sz w:val="23"/>
              </w:rPr>
              <w:t xml:space="preserve">strength and good roll forming characteristics. The Panels shall about each caber with a narrow V grove. Panel shall be clipped to a baked </w:t>
            </w:r>
            <w:r>
              <w:rPr>
                <w:rFonts w:ascii="Times New Roman" w:hAnsi="Times New Roman"/>
                <w:color w:val="000000"/>
                <w:spacing w:val="2"/>
                <w:sz w:val="23"/>
              </w:rPr>
              <w:t xml:space="preserve">enamelled aluminium panel carrier of 41 </w:t>
            </w:r>
            <w:r>
              <w:rPr>
                <w:rFonts w:ascii="Times New Roman" w:hAnsi="Times New Roman"/>
                <w:color w:val="000000"/>
                <w:spacing w:val="12"/>
                <w:sz w:val="23"/>
              </w:rPr>
              <w:t xml:space="preserve">Smm wide </w:t>
            </w:r>
            <w:r>
              <w:rPr>
                <w:rFonts w:ascii="Times New Roman" w:hAnsi="Times New Roman"/>
                <w:color w:val="000000"/>
                <w:spacing w:val="2"/>
                <w:sz w:val="23"/>
              </w:rPr>
              <w:t xml:space="preserve">x 62mm deep r </w:t>
            </w:r>
            <w:r>
              <w:rPr>
                <w:rFonts w:ascii="Times New Roman" w:hAnsi="Times New Roman"/>
                <w:color w:val="000000"/>
                <w:spacing w:val="-8"/>
                <w:sz w:val="23"/>
              </w:rPr>
              <w:t xml:space="preserve">0 95mm thick in standard length of 5 mtr made of </w:t>
            </w:r>
            <w:r>
              <w:rPr>
                <w:rFonts w:ascii="Times New Roman" w:hAnsi="Times New Roman"/>
                <w:color w:val="000000"/>
                <w:spacing w:val="2"/>
                <w:sz w:val="23"/>
              </w:rPr>
              <w:t xml:space="preserve">doubled baked black </w:t>
            </w:r>
            <w:r>
              <w:rPr>
                <w:rFonts w:ascii="Times New Roman" w:hAnsi="Times New Roman"/>
                <w:color w:val="000000"/>
                <w:spacing w:val="-5"/>
                <w:sz w:val="23"/>
              </w:rPr>
              <w:t xml:space="preserve">enamelled aluminium alloy AA 5050 (AL Mg) with out ouch to hold </w:t>
            </w:r>
            <w:r>
              <w:rPr>
                <w:rFonts w:ascii="Times New Roman" w:hAnsi="Times New Roman"/>
                <w:color w:val="000000"/>
                <w:spacing w:val="-15"/>
                <w:sz w:val="23"/>
              </w:rPr>
              <w:t xml:space="preserve">the </w:t>
            </w:r>
            <w:r>
              <w:rPr>
                <w:rFonts w:ascii="Times New Roman" w:hAnsi="Times New Roman"/>
                <w:color w:val="000000"/>
                <w:spacing w:val="-2"/>
                <w:sz w:val="23"/>
              </w:rPr>
              <w:t>panels in a module of 300mm closed at a distance 24 rear Panel carrier</w:t>
            </w:r>
          </w:p>
        </w:tc>
        <w:tc>
          <w:tcPr>
            <w:tcW w:w="938"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jc w:val="center"/>
              <w:rPr>
                <w:rFonts w:ascii="Times New Roman" w:hAnsi="Times New Roman"/>
                <w:color w:val="000000"/>
                <w:spacing w:val="-10"/>
                <w:sz w:val="23"/>
              </w:rPr>
            </w:pPr>
            <w:r>
              <w:rPr>
                <w:rFonts w:ascii="Times New Roman" w:hAnsi="Times New Roman"/>
                <w:color w:val="000000"/>
                <w:spacing w:val="-10"/>
                <w:sz w:val="23"/>
              </w:rPr>
              <w:t>semi</w:t>
            </w:r>
          </w:p>
        </w:tc>
        <w:tc>
          <w:tcPr>
            <w:tcW w:w="1327"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jc w:val="center"/>
              <w:rPr>
                <w:rFonts w:ascii="Times New Roman" w:hAnsi="Times New Roman"/>
                <w:color w:val="000000"/>
                <w:spacing w:val="-10"/>
                <w:sz w:val="23"/>
              </w:rPr>
            </w:pPr>
            <w:r>
              <w:rPr>
                <w:rFonts w:ascii="Times New Roman" w:hAnsi="Times New Roman"/>
                <w:color w:val="000000"/>
                <w:spacing w:val="-10"/>
                <w:sz w:val="23"/>
              </w:rPr>
              <w:t>4898.00</w:t>
            </w:r>
          </w:p>
        </w:tc>
      </w:tr>
      <w:tr w:rsidR="00661687" w:rsidTr="004D2427">
        <w:trPr>
          <w:trHeight w:hRule="exact" w:val="592"/>
        </w:trPr>
        <w:tc>
          <w:tcPr>
            <w:tcW w:w="870" w:type="dxa"/>
            <w:vMerge/>
            <w:tcBorders>
              <w:top w:val="none" w:sz="0" w:space="0" w:color="000000"/>
              <w:left w:val="single" w:sz="6" w:space="0" w:color="000000"/>
              <w:bottom w:val="single" w:sz="15" w:space="0" w:color="000000"/>
              <w:right w:val="single" w:sz="6" w:space="0" w:color="000000"/>
            </w:tcBorders>
          </w:tcPr>
          <w:p w:rsidR="00661687" w:rsidRDefault="00661687" w:rsidP="004D2427"/>
        </w:tc>
        <w:tc>
          <w:tcPr>
            <w:tcW w:w="6750" w:type="dxa"/>
            <w:tcBorders>
              <w:top w:val="single" w:sz="6" w:space="0" w:color="000000"/>
              <w:left w:val="single" w:sz="6" w:space="0" w:color="000000"/>
              <w:bottom w:val="single" w:sz="15" w:space="0" w:color="000000"/>
              <w:right w:val="single" w:sz="6" w:space="0" w:color="000000"/>
            </w:tcBorders>
          </w:tcPr>
          <w:p w:rsidR="00661687" w:rsidRDefault="00661687" w:rsidP="004D2427">
            <w:pPr>
              <w:spacing w:before="36"/>
              <w:jc w:val="center"/>
              <w:rPr>
                <w:rFonts w:ascii="Times New Roman" w:hAnsi="Times New Roman"/>
                <w:color w:val="000000"/>
                <w:spacing w:val="-5"/>
                <w:sz w:val="23"/>
              </w:rPr>
            </w:pPr>
            <w:r>
              <w:rPr>
                <w:rFonts w:ascii="Times New Roman" w:hAnsi="Times New Roman"/>
                <w:color w:val="000000"/>
                <w:spacing w:val="-5"/>
                <w:sz w:val="23"/>
              </w:rPr>
              <w:t xml:space="preserve">shall be suspended by moans of </w:t>
            </w:r>
            <w:r>
              <w:rPr>
                <w:rFonts w:ascii="Times New Roman" w:hAnsi="Times New Roman"/>
                <w:color w:val="000000"/>
                <w:spacing w:val="5"/>
                <w:sz w:val="24"/>
              </w:rPr>
              <w:t xml:space="preserve">G.I. </w:t>
            </w:r>
            <w:r>
              <w:rPr>
                <w:rFonts w:ascii="Times New Roman" w:hAnsi="Times New Roman"/>
                <w:color w:val="000000"/>
                <w:spacing w:val="-5"/>
                <w:sz w:val="23"/>
              </w:rPr>
              <w:t xml:space="preserve">nispenaiem </w:t>
            </w:r>
            <w:r>
              <w:rPr>
                <w:rFonts w:ascii="Times New Roman" w:hAnsi="Times New Roman"/>
                <w:b/>
                <w:color w:val="000000"/>
                <w:spacing w:val="-5"/>
                <w:sz w:val="23"/>
              </w:rPr>
              <w:t xml:space="preserve">rod </w:t>
            </w:r>
            <w:r>
              <w:rPr>
                <w:rFonts w:ascii="Times New Roman" w:hAnsi="Times New Roman"/>
                <w:color w:val="000000"/>
                <w:spacing w:val="-5"/>
                <w:sz w:val="23"/>
              </w:rPr>
              <w:t xml:space="preserve">4mm diameter and a </w:t>
            </w:r>
            <w:r>
              <w:rPr>
                <w:rFonts w:ascii="Times New Roman" w:hAnsi="Times New Roman"/>
                <w:color w:val="000000"/>
                <w:spacing w:val="-5"/>
                <w:sz w:val="23"/>
              </w:rPr>
              <w:br/>
            </w:r>
            <w:r>
              <w:rPr>
                <w:rFonts w:ascii="Times New Roman" w:hAnsi="Times New Roman"/>
                <w:color w:val="000000"/>
                <w:spacing w:val="12"/>
                <w:sz w:val="23"/>
              </w:rPr>
              <w:t>Galvanised suspausion spring clip at a distance of 1.7 mir c/c.</w:t>
            </w:r>
          </w:p>
        </w:tc>
        <w:tc>
          <w:tcPr>
            <w:tcW w:w="938" w:type="dxa"/>
            <w:vMerge/>
            <w:tcBorders>
              <w:top w:val="none" w:sz="0" w:space="0" w:color="000000"/>
              <w:left w:val="single" w:sz="6" w:space="0" w:color="000000"/>
              <w:bottom w:val="single" w:sz="15" w:space="0" w:color="000000"/>
              <w:right w:val="single" w:sz="6" w:space="0" w:color="000000"/>
            </w:tcBorders>
          </w:tcPr>
          <w:p w:rsidR="00661687" w:rsidRDefault="00661687" w:rsidP="004D2427"/>
        </w:tc>
        <w:tc>
          <w:tcPr>
            <w:tcW w:w="1327" w:type="dxa"/>
            <w:vMerge/>
            <w:tcBorders>
              <w:top w:val="none" w:sz="0" w:space="0" w:color="000000"/>
              <w:left w:val="single" w:sz="6" w:space="0" w:color="000000"/>
              <w:bottom w:val="single" w:sz="15" w:space="0" w:color="000000"/>
              <w:right w:val="single" w:sz="6" w:space="0" w:color="000000"/>
            </w:tcBorders>
          </w:tcPr>
          <w:p w:rsidR="00661687" w:rsidRDefault="00661687" w:rsidP="004D2427"/>
        </w:tc>
      </w:tr>
    </w:tbl>
    <w:p w:rsidR="00727D30" w:rsidRDefault="00727D30" w:rsidP="00727D30">
      <w:pPr>
        <w:jc w:val="center"/>
        <w:rPr>
          <w:rFonts w:ascii="Times New Roman" w:hAnsi="Times New Roman" w:cs="Times New Roman"/>
        </w:rPr>
      </w:pPr>
      <w:r>
        <w:t>Page No.234</w:t>
      </w:r>
    </w:p>
    <w:p w:rsidR="00661687" w:rsidRDefault="00661687" w:rsidP="00727D30">
      <w:pPr>
        <w:pStyle w:val="Style2"/>
        <w:tabs>
          <w:tab w:val="right" w:pos="10028"/>
        </w:tabs>
        <w:kinsoku w:val="0"/>
        <w:autoSpaceDE/>
        <w:autoSpaceDN/>
        <w:adjustRightInd/>
        <w:spacing w:line="218" w:lineRule="auto"/>
        <w:jc w:val="center"/>
        <w:rPr>
          <w:rStyle w:val="CharacterStyle2"/>
          <w:spacing w:val="-10"/>
          <w:sz w:val="19"/>
          <w:szCs w:val="19"/>
        </w:rPr>
      </w:pPr>
    </w:p>
    <w:tbl>
      <w:tblPr>
        <w:tblW w:w="0" w:type="auto"/>
        <w:tblInd w:w="15" w:type="dxa"/>
        <w:tblLayout w:type="fixed"/>
        <w:tblCellMar>
          <w:left w:w="0" w:type="dxa"/>
          <w:right w:w="0" w:type="dxa"/>
        </w:tblCellMar>
        <w:tblLook w:val="04A0"/>
      </w:tblPr>
      <w:tblGrid>
        <w:gridCol w:w="870"/>
        <w:gridCol w:w="938"/>
        <w:gridCol w:w="5812"/>
        <w:gridCol w:w="938"/>
        <w:gridCol w:w="1327"/>
      </w:tblGrid>
      <w:tr w:rsidR="00661687" w:rsidTr="004D2427">
        <w:trPr>
          <w:trHeight w:hRule="exact" w:val="66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z w:val="23"/>
              </w:rPr>
            </w:pPr>
            <w:r>
              <w:rPr>
                <w:rFonts w:ascii="Times New Roman" w:hAnsi="Times New Roman"/>
                <w:color w:val="000000"/>
                <w:sz w:val="23"/>
              </w:rPr>
              <w:t xml:space="preserve">Item </w:t>
            </w:r>
            <w:r>
              <w:rPr>
                <w:rFonts w:ascii="Times New Roman" w:hAnsi="Times New Roman"/>
                <w:color w:val="000000"/>
                <w:sz w:val="23"/>
              </w:rPr>
              <w:br/>
              <w:t>No.</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z w:val="23"/>
              </w:rPr>
            </w:pPr>
            <w:r>
              <w:rPr>
                <w:rFonts w:ascii="Times New Roman" w:hAnsi="Times New Roman"/>
                <w:color w:val="000000"/>
                <w:sz w:val="23"/>
              </w:rPr>
              <w:t>Description</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z w:val="23"/>
              </w:rPr>
            </w:pPr>
            <w:r>
              <w:rPr>
                <w:rFonts w:ascii="Times New Roman" w:hAnsi="Times New Roman"/>
                <w:color w:val="000000"/>
                <w:sz w:val="23"/>
              </w:rPr>
              <w:t>Unit</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z w:val="23"/>
              </w:rPr>
            </w:pPr>
            <w:r>
              <w:rPr>
                <w:rFonts w:ascii="Times New Roman" w:hAnsi="Times New Roman"/>
                <w:color w:val="000000"/>
                <w:sz w:val="23"/>
              </w:rPr>
              <w:t xml:space="preserve">Rate (in </w:t>
            </w:r>
            <w:r>
              <w:rPr>
                <w:rFonts w:ascii="Times New Roman" w:hAnsi="Times New Roman"/>
                <w:color w:val="000000"/>
                <w:sz w:val="23"/>
              </w:rPr>
              <w:br/>
              <w:t>Rs.)</w:t>
            </w:r>
          </w:p>
        </w:tc>
      </w:tr>
      <w:tr w:rsidR="00661687" w:rsidTr="004D2427">
        <w:trPr>
          <w:trHeight w:hRule="exact" w:val="32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r>
      <w:tr w:rsidR="00661687" w:rsidTr="004D2427">
        <w:trPr>
          <w:trHeight w:hRule="exact" w:val="1267"/>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rFonts w:ascii="Times New Roman" w:hAnsi="Times New Roman"/>
                <w:color w:val="000000"/>
                <w:spacing w:val="-6"/>
                <w:sz w:val="23"/>
              </w:rPr>
            </w:pPr>
            <w:r>
              <w:rPr>
                <w:rFonts w:ascii="Times New Roman" w:hAnsi="Times New Roman"/>
                <w:color w:val="000000"/>
                <w:spacing w:val="-6"/>
                <w:sz w:val="23"/>
              </w:rPr>
              <w:t xml:space="preserve">Paint Finish; Aluminium panels shall be climmatisal fur maximum bond </w:t>
            </w:r>
            <w:r>
              <w:rPr>
                <w:rFonts w:ascii="Times New Roman" w:hAnsi="Times New Roman"/>
                <w:color w:val="000000"/>
                <w:spacing w:val="-2"/>
                <w:sz w:val="23"/>
              </w:rPr>
              <w:t xml:space="preserve">between metal and paint, enamelled twice under high temperature, one </w:t>
            </w:r>
            <w:r>
              <w:rPr>
                <w:rFonts w:ascii="Times New Roman" w:hAnsi="Times New Roman"/>
                <w:color w:val="000000"/>
                <w:spacing w:val="-1"/>
                <w:sz w:val="23"/>
              </w:rPr>
              <w:t xml:space="preserve">side with a full prima and finish coat tic other side (inner side) with a </w:t>
            </w:r>
            <w:r>
              <w:rPr>
                <w:rFonts w:ascii="Times New Roman" w:hAnsi="Times New Roman"/>
                <w:color w:val="000000"/>
                <w:spacing w:val="-4"/>
                <w:sz w:val="23"/>
              </w:rPr>
              <w:t>primer coating and Skin Coat on a Continuous Paint Line.</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r>
      <w:tr w:rsidR="00661687" w:rsidTr="004D2427">
        <w:trPr>
          <w:trHeight w:hRule="exact" w:val="4290"/>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rFonts w:ascii="Times New Roman" w:hAnsi="Times New Roman"/>
                <w:color w:val="000000"/>
                <w:sz w:val="23"/>
              </w:rPr>
            </w:pPr>
            <w:r>
              <w:rPr>
                <w:rFonts w:ascii="Times New Roman" w:hAnsi="Times New Roman"/>
                <w:color w:val="000000"/>
                <w:sz w:val="23"/>
              </w:rPr>
              <w:t>12.68</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jc w:val="both"/>
              <w:rPr>
                <w:rFonts w:ascii="Times New Roman" w:hAnsi="Times New Roman"/>
                <w:color w:val="000000"/>
                <w:spacing w:val="-5"/>
                <w:sz w:val="23"/>
              </w:rPr>
            </w:pPr>
            <w:r>
              <w:rPr>
                <w:rFonts w:ascii="Times New Roman" w:hAnsi="Times New Roman"/>
                <w:color w:val="000000"/>
                <w:spacing w:val="-5"/>
                <w:sz w:val="23"/>
              </w:rPr>
              <w:t xml:space="preserve">Aluminium Magnesium Alloy metal ceiling of approved colour consisting </w:t>
            </w:r>
            <w:r>
              <w:rPr>
                <w:rFonts w:ascii="Times New Roman" w:hAnsi="Times New Roman"/>
                <w:color w:val="000000"/>
                <w:spacing w:val="-6"/>
                <w:sz w:val="23"/>
              </w:rPr>
              <w:t xml:space="preserve">of panel 300m wide x 30mm deep x 0 7rom thick with bevel edge having </w:t>
            </w:r>
            <w:r>
              <w:rPr>
                <w:rFonts w:ascii="Times New Roman" w:hAnsi="Times New Roman"/>
                <w:color w:val="000000"/>
                <w:spacing w:val="-4"/>
                <w:sz w:val="23"/>
              </w:rPr>
              <w:t xml:space="preserve">panel length upto 6 Mtrs. coil coated on a contimmus paint line. Double </w:t>
            </w:r>
            <w:r>
              <w:rPr>
                <w:rFonts w:ascii="Times New Roman" w:hAnsi="Times New Roman"/>
                <w:color w:val="000000"/>
                <w:spacing w:val="7"/>
                <w:sz w:val="23"/>
              </w:rPr>
              <w:t xml:space="preserve">baked and roll famed for higher straight and good roll forming </w:t>
            </w:r>
            <w:r>
              <w:rPr>
                <w:rFonts w:ascii="Times New Roman" w:hAnsi="Times New Roman"/>
                <w:color w:val="000000"/>
                <w:spacing w:val="-2"/>
                <w:sz w:val="23"/>
              </w:rPr>
              <w:t xml:space="preserve">characteristics. The panel ends are raised upto 29mm_ The panel about </w:t>
            </w:r>
            <w:r>
              <w:rPr>
                <w:rFonts w:ascii="Times New Roman" w:hAnsi="Times New Roman"/>
                <w:color w:val="000000"/>
                <w:spacing w:val="-5"/>
                <w:sz w:val="23"/>
              </w:rPr>
              <w:t xml:space="preserve">each other with a narrow </w:t>
            </w:r>
            <w:r>
              <w:rPr>
                <w:rFonts w:ascii="Times New Roman" w:hAnsi="Times New Roman"/>
                <w:color w:val="000000"/>
                <w:spacing w:val="-5"/>
                <w:w w:val="165"/>
                <w:sz w:val="23"/>
                <w:vertAlign w:val="superscript"/>
              </w:rPr>
              <w:t>1</w:t>
            </w:r>
            <w:r>
              <w:rPr>
                <w:rFonts w:ascii="Times New Roman" w:hAnsi="Times New Roman"/>
                <w:color w:val="000000"/>
                <w:spacing w:val="-5"/>
                <w:sz w:val="23"/>
              </w:rPr>
              <w:t xml:space="preserve">1/' groove. Palle shall be clipped to a baked </w:t>
            </w:r>
            <w:r>
              <w:rPr>
                <w:rFonts w:ascii="Times New Roman" w:hAnsi="Times New Roman"/>
                <w:color w:val="000000"/>
                <w:spacing w:val="-1"/>
                <w:sz w:val="23"/>
              </w:rPr>
              <w:t xml:space="preserve">enamelled ahmiinium panel carrier of 41 5mm wide x 62mm deep x </w:t>
            </w:r>
            <w:r>
              <w:rPr>
                <w:rFonts w:ascii="Times New Roman" w:hAnsi="Times New Roman"/>
                <w:color w:val="000000"/>
                <w:spacing w:val="3"/>
                <w:sz w:val="23"/>
              </w:rPr>
              <w:t xml:space="preserve">0.95mm thick in atendard length of 5 Mtm made of double baked </w:t>
            </w:r>
            <w:r>
              <w:rPr>
                <w:rFonts w:ascii="Times New Roman" w:hAnsi="Times New Roman"/>
                <w:color w:val="000000"/>
                <w:spacing w:val="-2"/>
                <w:sz w:val="23"/>
              </w:rPr>
              <w:t xml:space="preserve">enamelled aluminium magnesium alloy AA3005 black with cut outs to </w:t>
            </w:r>
            <w:r>
              <w:rPr>
                <w:rFonts w:ascii="Times New Roman" w:hAnsi="Times New Roman"/>
                <w:color w:val="000000"/>
                <w:spacing w:val="-4"/>
                <w:sz w:val="23"/>
              </w:rPr>
              <w:t xml:space="preserve">hold panels module pf 300mm and at distance of 2.4 mtrs. the carrier shall </w:t>
            </w:r>
            <w:r>
              <w:rPr>
                <w:rFonts w:ascii="Times New Roman" w:hAnsi="Times New Roman"/>
                <w:color w:val="000000"/>
                <w:spacing w:val="5"/>
                <w:sz w:val="23"/>
              </w:rPr>
              <w:t xml:space="preserve">be suspended by means of GI suspension rod 4mm diameter and </w:t>
            </w:r>
            <w:r>
              <w:rPr>
                <w:rFonts w:ascii="Times New Roman" w:hAnsi="Times New Roman"/>
                <w:color w:val="000000"/>
                <w:spacing w:val="-4"/>
                <w:sz w:val="23"/>
              </w:rPr>
              <w:t>suspension clip at 1.3 nitr distance.</w:t>
            </w:r>
          </w:p>
          <w:p w:rsidR="00661687" w:rsidRDefault="00661687" w:rsidP="004D2427">
            <w:pPr>
              <w:ind w:left="108" w:right="108"/>
              <w:jc w:val="both"/>
              <w:rPr>
                <w:rFonts w:ascii="Times New Roman" w:hAnsi="Times New Roman"/>
                <w:color w:val="000000"/>
                <w:spacing w:val="-5"/>
                <w:sz w:val="23"/>
              </w:rPr>
            </w:pPr>
            <w:r>
              <w:rPr>
                <w:rFonts w:ascii="Times New Roman" w:hAnsi="Times New Roman"/>
                <w:color w:val="000000"/>
                <w:spacing w:val="-5"/>
                <w:sz w:val="23"/>
              </w:rPr>
              <w:t xml:space="preserve">Paint Finish: Aluminium panels shall be dramatised for maximum bond </w:t>
            </w:r>
            <w:r>
              <w:rPr>
                <w:rFonts w:ascii="Times New Roman" w:hAnsi="Times New Roman"/>
                <w:color w:val="000000"/>
                <w:spacing w:val="-1"/>
                <w:sz w:val="23"/>
              </w:rPr>
              <w:t xml:space="preserve">between metal and paint, enamelled twice under high temperature one </w:t>
            </w:r>
            <w:r>
              <w:rPr>
                <w:rFonts w:ascii="Times New Roman" w:hAnsi="Times New Roman"/>
                <w:color w:val="000000"/>
                <w:spacing w:val="-7"/>
                <w:sz w:val="23"/>
              </w:rPr>
              <w:t xml:space="preserve">side with full prima and Luxacote finish, the other side (inner side) with a </w:t>
            </w:r>
            <w:r>
              <w:rPr>
                <w:rFonts w:ascii="Times New Roman" w:hAnsi="Times New Roman"/>
                <w:color w:val="000000"/>
                <w:spacing w:val="-3"/>
                <w:sz w:val="23"/>
              </w:rPr>
              <w:t xml:space="preserve">primer coat and skin </w:t>
            </w:r>
            <w:r>
              <w:rPr>
                <w:rFonts w:ascii="Times New Roman" w:hAnsi="Times New Roman"/>
                <w:b/>
                <w:color w:val="000000"/>
                <w:spacing w:val="-13"/>
                <w:sz w:val="18"/>
              </w:rPr>
              <w:t xml:space="preserve">COSI </w:t>
            </w:r>
            <w:r>
              <w:rPr>
                <w:rFonts w:ascii="Times New Roman" w:hAnsi="Times New Roman"/>
                <w:color w:val="000000"/>
                <w:spacing w:val="-3"/>
                <w:sz w:val="23"/>
              </w:rPr>
              <w:t>on aContimmus Paint Line.</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z w:val="23"/>
              </w:rPr>
            </w:pPr>
            <w:r>
              <w:rPr>
                <w:rFonts w:ascii="Times New Roman" w:hAnsi="Times New Roman"/>
                <w:color w:val="000000"/>
                <w:sz w:val="23"/>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z w:val="23"/>
              </w:rPr>
            </w:pPr>
            <w:r>
              <w:rPr>
                <w:rFonts w:ascii="Times New Roman" w:hAnsi="Times New Roman"/>
                <w:color w:val="000000"/>
                <w:sz w:val="23"/>
              </w:rPr>
              <w:t>5277.00</w:t>
            </w:r>
          </w:p>
        </w:tc>
      </w:tr>
      <w:tr w:rsidR="00661687" w:rsidTr="004D2427">
        <w:trPr>
          <w:trHeight w:hRule="exact" w:val="713"/>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tabs>
                <w:tab w:val="decimal" w:pos="386"/>
              </w:tabs>
              <w:rPr>
                <w:rFonts w:ascii="Times New Roman" w:hAnsi="Times New Roman"/>
                <w:color w:val="000000"/>
                <w:sz w:val="23"/>
              </w:rPr>
            </w:pPr>
            <w:r>
              <w:rPr>
                <w:rFonts w:ascii="Times New Roman" w:hAnsi="Times New Roman"/>
                <w:color w:val="000000"/>
                <w:sz w:val="23"/>
              </w:rPr>
              <w:t>12.69</w:t>
            </w:r>
          </w:p>
        </w:tc>
        <w:tc>
          <w:tcPr>
            <w:tcW w:w="6750" w:type="dxa"/>
            <w:gridSpan w:val="2"/>
            <w:tcBorders>
              <w:top w:val="single" w:sz="6" w:space="0" w:color="000000"/>
              <w:left w:val="single" w:sz="6" w:space="0" w:color="000000"/>
              <w:bottom w:val="single" w:sz="6" w:space="0" w:color="000000"/>
              <w:right w:val="single" w:sz="6" w:space="0" w:color="000000"/>
            </w:tcBorders>
          </w:tcPr>
          <w:p w:rsidR="00661687" w:rsidRDefault="00661687" w:rsidP="004D2427">
            <w:pPr>
              <w:ind w:left="108" w:right="108"/>
              <w:rPr>
                <w:rFonts w:ascii="Times New Roman" w:hAnsi="Times New Roman"/>
                <w:color w:val="000000"/>
                <w:sz w:val="23"/>
              </w:rPr>
            </w:pPr>
            <w:r>
              <w:rPr>
                <w:rFonts w:ascii="Times New Roman" w:hAnsi="Times New Roman"/>
                <w:color w:val="000000"/>
                <w:sz w:val="23"/>
              </w:rPr>
              <w:t>Providing and fixing expanded polyestrene (thermacol) false ceiling (frame work to be paid separately) :</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r>
      <w:tr w:rsidR="00661687" w:rsidTr="004D2427">
        <w:trPr>
          <w:trHeight w:hRule="exact" w:val="465"/>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z w:val="23"/>
              </w:rPr>
            </w:pPr>
            <w:r>
              <w:rPr>
                <w:rFonts w:ascii="Times New Roman" w:hAnsi="Times New Roman"/>
                <w:color w:val="000000"/>
                <w:sz w:val="23"/>
              </w:rPr>
              <w:t>12.691</w:t>
            </w:r>
          </w:p>
        </w:tc>
        <w:tc>
          <w:tcPr>
            <w:tcW w:w="581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rFonts w:ascii="Times New Roman" w:hAnsi="Times New Roman"/>
                <w:color w:val="000000"/>
                <w:spacing w:val="-4"/>
                <w:sz w:val="23"/>
              </w:rPr>
            </w:pPr>
            <w:r>
              <w:rPr>
                <w:rFonts w:ascii="Times New Roman" w:hAnsi="Times New Roman"/>
                <w:color w:val="000000"/>
                <w:spacing w:val="-4"/>
                <w:sz w:val="23"/>
              </w:rPr>
              <w:t>With Type N - Nca</w:t>
            </w:r>
            <w:r>
              <w:rPr>
                <w:rFonts w:ascii="Times New Roman" w:hAnsi="Times New Roman"/>
                <w:color w:val="000000"/>
                <w:spacing w:val="-4"/>
                <w:w w:val="165"/>
                <w:sz w:val="23"/>
                <w:vertAlign w:val="superscript"/>
              </w:rPr>
              <w:t>-</w:t>
            </w:r>
            <w:r>
              <w:rPr>
                <w:rFonts w:ascii="Times New Roman" w:hAnsi="Times New Roman"/>
                <w:color w:val="000000"/>
                <w:spacing w:val="-4"/>
                <w:sz w:val="23"/>
              </w:rPr>
              <w:t>mal 50 mm thick</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z w:val="23"/>
              </w:rPr>
            </w:pPr>
            <w:r>
              <w:rPr>
                <w:rFonts w:ascii="Times New Roman" w:hAnsi="Times New Roman"/>
                <w:color w:val="000000"/>
                <w:sz w:val="23"/>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z w:val="23"/>
              </w:rPr>
            </w:pPr>
            <w:r>
              <w:rPr>
                <w:rFonts w:ascii="Times New Roman" w:hAnsi="Times New Roman"/>
                <w:color w:val="000000"/>
                <w:sz w:val="23"/>
              </w:rPr>
              <w:t>230.00</w:t>
            </w:r>
          </w:p>
        </w:tc>
      </w:tr>
      <w:tr w:rsidR="00661687" w:rsidTr="004D2427">
        <w:trPr>
          <w:trHeight w:hRule="exact" w:val="532"/>
        </w:trPr>
        <w:tc>
          <w:tcPr>
            <w:tcW w:w="870" w:type="dxa"/>
            <w:tcBorders>
              <w:top w:val="single" w:sz="6" w:space="0" w:color="000000"/>
              <w:left w:val="single" w:sz="6" w:space="0" w:color="000000"/>
              <w:bottom w:val="single" w:sz="6" w:space="0" w:color="000000"/>
              <w:right w:val="single" w:sz="6" w:space="0" w:color="000000"/>
            </w:tcBorders>
          </w:tcPr>
          <w:p w:rsidR="00661687" w:rsidRDefault="00661687" w:rsidP="004D2427">
            <w:pPr>
              <w:rPr>
                <w:rFonts w:ascii="Times New Roman" w:hAnsi="Times New Roman"/>
                <w:color w:val="000000"/>
                <w:sz w:val="20"/>
              </w:rPr>
            </w:pP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z w:val="23"/>
              </w:rPr>
            </w:pPr>
            <w:r>
              <w:rPr>
                <w:rFonts w:ascii="Times New Roman" w:hAnsi="Times New Roman"/>
                <w:color w:val="000000"/>
                <w:sz w:val="23"/>
              </w:rPr>
              <w:t>12.69.2</w:t>
            </w:r>
          </w:p>
        </w:tc>
        <w:tc>
          <w:tcPr>
            <w:tcW w:w="5812" w:type="dxa"/>
            <w:tcBorders>
              <w:top w:val="single" w:sz="6" w:space="0" w:color="000000"/>
              <w:left w:val="single" w:sz="6" w:space="0" w:color="000000"/>
              <w:bottom w:val="single" w:sz="6" w:space="0" w:color="000000"/>
              <w:right w:val="single" w:sz="6" w:space="0" w:color="000000"/>
            </w:tcBorders>
          </w:tcPr>
          <w:p w:rsidR="00661687" w:rsidRDefault="00661687" w:rsidP="004D2427">
            <w:pPr>
              <w:ind w:left="112"/>
              <w:rPr>
                <w:rFonts w:ascii="Times New Roman" w:hAnsi="Times New Roman"/>
                <w:color w:val="000000"/>
                <w:spacing w:val="1"/>
                <w:sz w:val="23"/>
              </w:rPr>
            </w:pPr>
            <w:r>
              <w:rPr>
                <w:rFonts w:ascii="Times New Roman" w:hAnsi="Times New Roman"/>
                <w:color w:val="000000"/>
                <w:spacing w:val="1"/>
                <w:sz w:val="23"/>
              </w:rPr>
              <w:t>With Type SE - Self Extinguishing type 50 mm thick</w:t>
            </w:r>
          </w:p>
        </w:tc>
        <w:tc>
          <w:tcPr>
            <w:tcW w:w="938"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z w:val="23"/>
              </w:rPr>
            </w:pPr>
            <w:r>
              <w:rPr>
                <w:rFonts w:ascii="Times New Roman" w:hAnsi="Times New Roman"/>
                <w:color w:val="000000"/>
                <w:sz w:val="23"/>
              </w:rPr>
              <w:t>sqm</w:t>
            </w:r>
          </w:p>
        </w:tc>
        <w:tc>
          <w:tcPr>
            <w:tcW w:w="1327" w:type="dxa"/>
            <w:tcBorders>
              <w:top w:val="single" w:sz="6" w:space="0" w:color="000000"/>
              <w:left w:val="single" w:sz="6" w:space="0" w:color="000000"/>
              <w:bottom w:val="single" w:sz="6" w:space="0" w:color="000000"/>
              <w:right w:val="single" w:sz="6" w:space="0" w:color="000000"/>
            </w:tcBorders>
          </w:tcPr>
          <w:p w:rsidR="00661687" w:rsidRDefault="00661687" w:rsidP="004D2427">
            <w:pPr>
              <w:jc w:val="center"/>
              <w:rPr>
                <w:rFonts w:ascii="Times New Roman" w:hAnsi="Times New Roman"/>
                <w:color w:val="000000"/>
                <w:sz w:val="23"/>
              </w:rPr>
            </w:pPr>
            <w:r>
              <w:rPr>
                <w:rFonts w:ascii="Times New Roman" w:hAnsi="Times New Roman"/>
                <w:color w:val="000000"/>
                <w:sz w:val="23"/>
              </w:rPr>
              <w:t>270.00</w:t>
            </w:r>
          </w:p>
        </w:tc>
      </w:tr>
      <w:tr w:rsidR="00661687" w:rsidTr="004D2427">
        <w:trPr>
          <w:trHeight w:hRule="exact" w:val="203"/>
        </w:trPr>
        <w:tc>
          <w:tcPr>
            <w:tcW w:w="870"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tabs>
                <w:tab w:val="decimal" w:pos="386"/>
              </w:tabs>
              <w:rPr>
                <w:rFonts w:ascii="Times New Roman" w:hAnsi="Times New Roman"/>
                <w:color w:val="000000"/>
                <w:sz w:val="23"/>
              </w:rPr>
            </w:pPr>
            <w:r>
              <w:rPr>
                <w:rFonts w:ascii="Times New Roman" w:hAnsi="Times New Roman"/>
                <w:color w:val="000000"/>
                <w:sz w:val="23"/>
              </w:rPr>
              <w:t>12.70</w:t>
            </w:r>
          </w:p>
        </w:tc>
        <w:tc>
          <w:tcPr>
            <w:tcW w:w="6750" w:type="dxa"/>
            <w:gridSpan w:val="2"/>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ind w:left="108" w:right="108"/>
              <w:jc w:val="both"/>
              <w:rPr>
                <w:rFonts w:ascii="Times New Roman" w:hAnsi="Times New Roman"/>
                <w:color w:val="000000"/>
                <w:spacing w:val="3"/>
                <w:sz w:val="23"/>
              </w:rPr>
            </w:pPr>
            <w:r>
              <w:rPr>
                <w:rFonts w:ascii="Times New Roman" w:hAnsi="Times New Roman"/>
                <w:color w:val="000000"/>
                <w:spacing w:val="3"/>
                <w:sz w:val="23"/>
              </w:rPr>
              <w:t xml:space="preserve">Providing and fixing fake ceiling with fabric costing upto 70/- per </w:t>
            </w:r>
            <w:r>
              <w:rPr>
                <w:rFonts w:ascii="Times New Roman" w:hAnsi="Times New Roman"/>
                <w:color w:val="000000"/>
                <w:spacing w:val="8"/>
                <w:sz w:val="23"/>
              </w:rPr>
              <w:t xml:space="preserve">metre, fixing with nail etc (frame work and beading to be paid </w:t>
            </w:r>
            <w:r>
              <w:rPr>
                <w:rFonts w:ascii="Times New Roman" w:hAnsi="Times New Roman"/>
                <w:color w:val="000000"/>
                <w:sz w:val="23"/>
              </w:rPr>
              <w:t>separately).</w:t>
            </w:r>
          </w:p>
        </w:tc>
        <w:tc>
          <w:tcPr>
            <w:tcW w:w="938" w:type="dxa"/>
            <w:tcBorders>
              <w:top w:val="single" w:sz="6" w:space="0" w:color="000000"/>
              <w:left w:val="single" w:sz="6" w:space="0" w:color="000000"/>
              <w:bottom w:val="single" w:sz="6" w:space="0" w:color="000000"/>
              <w:right w:val="single" w:sz="6" w:space="0" w:color="000000"/>
            </w:tcBorders>
            <w:shd w:val="clear" w:color="818181" w:fill="818181"/>
          </w:tcPr>
          <w:p w:rsidR="00661687" w:rsidRDefault="00661687" w:rsidP="004D2427">
            <w:pPr>
              <w:rPr>
                <w:rFonts w:ascii="Times New Roman" w:hAnsi="Times New Roman"/>
                <w:color w:val="000000"/>
                <w:sz w:val="20"/>
              </w:rPr>
            </w:pPr>
          </w:p>
        </w:tc>
        <w:tc>
          <w:tcPr>
            <w:tcW w:w="1327" w:type="dxa"/>
            <w:vMerge w:val="restart"/>
            <w:tcBorders>
              <w:top w:val="single" w:sz="6" w:space="0" w:color="000000"/>
              <w:left w:val="single" w:sz="6" w:space="0" w:color="000000"/>
              <w:bottom w:val="none" w:sz="0" w:space="0" w:color="000000"/>
              <w:right w:val="single" w:sz="6" w:space="0" w:color="000000"/>
            </w:tcBorders>
          </w:tcPr>
          <w:p w:rsidR="00661687" w:rsidRDefault="00661687" w:rsidP="004D2427">
            <w:pPr>
              <w:jc w:val="center"/>
              <w:rPr>
                <w:rFonts w:ascii="Times New Roman" w:hAnsi="Times New Roman"/>
                <w:color w:val="000000"/>
                <w:sz w:val="23"/>
              </w:rPr>
            </w:pPr>
            <w:r>
              <w:rPr>
                <w:rFonts w:ascii="Times New Roman" w:hAnsi="Times New Roman"/>
                <w:color w:val="000000"/>
                <w:sz w:val="23"/>
              </w:rPr>
              <w:t>97.00</w:t>
            </w:r>
          </w:p>
        </w:tc>
      </w:tr>
      <w:tr w:rsidR="00661687" w:rsidTr="004D2427">
        <w:trPr>
          <w:trHeight w:hRule="exact" w:val="862"/>
        </w:trPr>
        <w:tc>
          <w:tcPr>
            <w:tcW w:w="870" w:type="dxa"/>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6750" w:type="dxa"/>
            <w:gridSpan w:val="2"/>
            <w:vMerge/>
            <w:tcBorders>
              <w:top w:val="none" w:sz="0" w:space="0" w:color="000000"/>
              <w:left w:val="single" w:sz="6" w:space="0" w:color="000000"/>
              <w:bottom w:val="single" w:sz="6" w:space="0" w:color="000000"/>
              <w:right w:val="single" w:sz="6" w:space="0" w:color="000000"/>
            </w:tcBorders>
          </w:tcPr>
          <w:p w:rsidR="00661687" w:rsidRDefault="00661687" w:rsidP="004D2427"/>
        </w:tc>
        <w:tc>
          <w:tcPr>
            <w:tcW w:w="938" w:type="dxa"/>
            <w:tcBorders>
              <w:top w:val="single" w:sz="6" w:space="0" w:color="000000"/>
              <w:left w:val="single" w:sz="6" w:space="0" w:color="000000"/>
              <w:bottom w:val="single" w:sz="6" w:space="0" w:color="000000"/>
              <w:right w:val="single" w:sz="6" w:space="0" w:color="000000"/>
            </w:tcBorders>
            <w:textDirection w:val="tbRlV"/>
            <w:vAlign w:val="center"/>
          </w:tcPr>
          <w:p w:rsidR="00661687" w:rsidRPr="00727D30" w:rsidRDefault="00661687" w:rsidP="004D2427">
            <w:pPr>
              <w:rPr>
                <w:rFonts w:ascii="Times New Roman" w:hAnsi="Times New Roman"/>
                <w:color w:val="000000"/>
                <w:spacing w:val="-136"/>
                <w:sz w:val="24"/>
                <w:szCs w:val="4"/>
              </w:rPr>
            </w:pPr>
          </w:p>
        </w:tc>
        <w:tc>
          <w:tcPr>
            <w:tcW w:w="1327" w:type="dxa"/>
            <w:vMerge/>
            <w:tcBorders>
              <w:top w:val="none" w:sz="0" w:space="0" w:color="000000"/>
              <w:left w:val="single" w:sz="6" w:space="0" w:color="000000"/>
              <w:bottom w:val="single" w:sz="6" w:space="0" w:color="000000"/>
              <w:right w:val="single" w:sz="6" w:space="0" w:color="000000"/>
            </w:tcBorders>
          </w:tcPr>
          <w:p w:rsidR="00661687" w:rsidRDefault="00661687" w:rsidP="004D2427"/>
        </w:tc>
      </w:tr>
    </w:tbl>
    <w:p w:rsidR="00661687" w:rsidRDefault="00661687" w:rsidP="00661687">
      <w:pPr>
        <w:pStyle w:val="Style2"/>
        <w:tabs>
          <w:tab w:val="right" w:pos="10028"/>
        </w:tabs>
        <w:kinsoku w:val="0"/>
        <w:autoSpaceDE/>
        <w:autoSpaceDN/>
        <w:adjustRightInd/>
        <w:spacing w:line="218" w:lineRule="auto"/>
        <w:rPr>
          <w:rStyle w:val="CharacterStyle2"/>
          <w:spacing w:val="-10"/>
          <w:sz w:val="19"/>
          <w:szCs w:val="19"/>
        </w:rPr>
      </w:pPr>
    </w:p>
    <w:p w:rsidR="00864A83" w:rsidRDefault="00864A83" w:rsidP="00864A83">
      <w:pPr>
        <w:pStyle w:val="Style2"/>
        <w:tabs>
          <w:tab w:val="right" w:pos="10043"/>
        </w:tabs>
        <w:kinsoku w:val="0"/>
        <w:autoSpaceDE/>
        <w:autoSpaceDN/>
        <w:adjustRightInd/>
        <w:rPr>
          <w:rStyle w:val="CharacterStyle2"/>
          <w:b/>
          <w:bCs/>
          <w:sz w:val="18"/>
          <w:szCs w:val="18"/>
        </w:rPr>
      </w:pPr>
    </w:p>
    <w:p w:rsidR="00864A83" w:rsidRDefault="00864A83" w:rsidP="00B523C4">
      <w:pPr>
        <w:rPr>
          <w:rFonts w:ascii="Times New Roman" w:hAnsi="Times New Roman" w:cs="Times New Roman"/>
        </w:rPr>
      </w:pPr>
    </w:p>
    <w:p w:rsidR="00727D30" w:rsidRDefault="00727D30" w:rsidP="00727D30">
      <w:pPr>
        <w:jc w:val="center"/>
        <w:rPr>
          <w:rFonts w:ascii="Times New Roman" w:hAnsi="Times New Roman" w:cs="Times New Roman"/>
        </w:rPr>
      </w:pPr>
      <w:r>
        <w:t>Page No.235</w:t>
      </w:r>
    </w:p>
    <w:p w:rsidR="00A25A72" w:rsidRDefault="00A25A72" w:rsidP="00727D30">
      <w:pPr>
        <w:jc w:val="center"/>
        <w:rPr>
          <w:rFonts w:ascii="Times New Roman" w:hAnsi="Times New Roman" w:cs="Times New Roman"/>
        </w:rPr>
      </w:pPr>
    </w:p>
    <w:p w:rsidR="00A25A72" w:rsidRDefault="00A25A72" w:rsidP="00B523C4">
      <w:pPr>
        <w:rPr>
          <w:rFonts w:ascii="Times New Roman" w:hAnsi="Times New Roman" w:cs="Times New Roman"/>
        </w:rPr>
      </w:pPr>
    </w:p>
    <w:p w:rsidR="00A25A72" w:rsidRDefault="00A25A72" w:rsidP="00B523C4">
      <w:pPr>
        <w:rPr>
          <w:rFonts w:ascii="Times New Roman" w:hAnsi="Times New Roman" w:cs="Times New Roman"/>
        </w:rPr>
      </w:pPr>
    </w:p>
    <w:p w:rsidR="00A25A72" w:rsidRDefault="00A25A72" w:rsidP="00B523C4">
      <w:pPr>
        <w:rPr>
          <w:rFonts w:ascii="Times New Roman" w:hAnsi="Times New Roman" w:cs="Times New Roman"/>
        </w:rPr>
      </w:pPr>
    </w:p>
    <w:p w:rsidR="00A25A72" w:rsidRDefault="00A25A72"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tbl>
      <w:tblPr>
        <w:tblW w:w="10115" w:type="dxa"/>
        <w:tblInd w:w="15" w:type="dxa"/>
        <w:tblLayout w:type="fixed"/>
        <w:tblCellMar>
          <w:left w:w="0" w:type="dxa"/>
          <w:right w:w="0" w:type="dxa"/>
        </w:tblCellMar>
        <w:tblLook w:val="04A0"/>
      </w:tblPr>
      <w:tblGrid>
        <w:gridCol w:w="983"/>
        <w:gridCol w:w="1080"/>
        <w:gridCol w:w="150"/>
        <w:gridCol w:w="5000"/>
        <w:gridCol w:w="1350"/>
        <w:gridCol w:w="1552"/>
        <w:tblGridChange w:id="613">
          <w:tblGrid>
            <w:gridCol w:w="983"/>
            <w:gridCol w:w="1080"/>
            <w:gridCol w:w="150"/>
            <w:gridCol w:w="5000"/>
            <w:gridCol w:w="1350"/>
            <w:gridCol w:w="1552"/>
          </w:tblGrid>
        </w:tblGridChange>
      </w:tblGrid>
      <w:tr w:rsidR="00377559" w:rsidTr="004C1BEE">
        <w:trPr>
          <w:trHeight w:hRule="exact" w:val="690"/>
        </w:trPr>
        <w:tc>
          <w:tcPr>
            <w:tcW w:w="983" w:type="dxa"/>
            <w:tcBorders>
              <w:top w:val="single" w:sz="6" w:space="0" w:color="000000"/>
              <w:left w:val="single" w:sz="6" w:space="0" w:color="000000"/>
              <w:bottom w:val="single" w:sz="6" w:space="0" w:color="000000"/>
              <w:right w:val="single" w:sz="6" w:space="0" w:color="000000"/>
            </w:tcBorders>
          </w:tcPr>
          <w:p w:rsidR="00377559" w:rsidRDefault="00377559" w:rsidP="00570A3C">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230" w:type="dxa"/>
            <w:gridSpan w:val="3"/>
            <w:tcBorders>
              <w:top w:val="single" w:sz="6" w:space="0" w:color="000000"/>
              <w:left w:val="single" w:sz="6" w:space="0" w:color="000000"/>
              <w:bottom w:val="single" w:sz="6" w:space="0" w:color="000000"/>
              <w:right w:val="single" w:sz="6" w:space="0" w:color="000000"/>
            </w:tcBorders>
          </w:tcPr>
          <w:p w:rsidR="00377559" w:rsidRDefault="00377559" w:rsidP="00570A3C">
            <w:pPr>
              <w:jc w:val="center"/>
              <w:rPr>
                <w:rFonts w:ascii="Times New Roman" w:hAnsi="Times New Roman"/>
                <w:color w:val="000000"/>
                <w:sz w:val="24"/>
              </w:rPr>
            </w:pPr>
            <w:r>
              <w:rPr>
                <w:rFonts w:ascii="Times New Roman" w:hAnsi="Times New Roman"/>
                <w:color w:val="000000"/>
                <w:sz w:val="24"/>
              </w:rPr>
              <w:t>Description</w:t>
            </w:r>
          </w:p>
        </w:tc>
        <w:tc>
          <w:tcPr>
            <w:tcW w:w="1350" w:type="dxa"/>
            <w:tcBorders>
              <w:top w:val="single" w:sz="6" w:space="0" w:color="000000"/>
              <w:left w:val="single" w:sz="6" w:space="0" w:color="000000"/>
              <w:bottom w:val="single" w:sz="6" w:space="0" w:color="000000"/>
              <w:right w:val="single" w:sz="6" w:space="0" w:color="000000"/>
            </w:tcBorders>
          </w:tcPr>
          <w:p w:rsidR="00377559" w:rsidRDefault="00377559" w:rsidP="00570A3C">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52" w:type="dxa"/>
            <w:tcBorders>
              <w:top w:val="single" w:sz="6" w:space="0" w:color="000000"/>
              <w:left w:val="single" w:sz="6" w:space="0" w:color="000000"/>
              <w:bottom w:val="single" w:sz="6" w:space="0" w:color="000000"/>
              <w:right w:val="single" w:sz="6" w:space="0" w:color="000000"/>
            </w:tcBorders>
          </w:tcPr>
          <w:p w:rsidR="00377559" w:rsidRDefault="00377559" w:rsidP="00570A3C">
            <w:pPr>
              <w:jc w:val="center"/>
              <w:rPr>
                <w:rFonts w:ascii="Times New Roman" w:hAnsi="Times New Roman"/>
                <w:color w:val="000000"/>
                <w:sz w:val="24"/>
              </w:rPr>
            </w:pPr>
            <w:r>
              <w:rPr>
                <w:rFonts w:ascii="Times New Roman" w:hAnsi="Times New Roman"/>
                <w:color w:val="000000"/>
                <w:sz w:val="24"/>
              </w:rPr>
              <w:t>Rate (in Rs.)</w:t>
            </w:r>
          </w:p>
        </w:tc>
      </w:tr>
      <w:tr w:rsidR="00377559" w:rsidTr="004C1BEE">
        <w:trPr>
          <w:trHeight w:hRule="exact" w:val="338"/>
        </w:trPr>
        <w:tc>
          <w:tcPr>
            <w:tcW w:w="983" w:type="dxa"/>
            <w:tcBorders>
              <w:top w:val="single" w:sz="6" w:space="0" w:color="000000"/>
              <w:left w:val="single" w:sz="6" w:space="0" w:color="000000"/>
              <w:bottom w:val="single" w:sz="6" w:space="0" w:color="000000"/>
              <w:right w:val="single" w:sz="6" w:space="0" w:color="000000"/>
            </w:tcBorders>
          </w:tcPr>
          <w:p w:rsidR="00377559" w:rsidRDefault="00377559" w:rsidP="00570A3C">
            <w:pPr>
              <w:rPr>
                <w:rFonts w:ascii="Times New Roman" w:hAnsi="Times New Roman"/>
                <w:color w:val="000000"/>
                <w:sz w:val="20"/>
              </w:rPr>
            </w:pPr>
          </w:p>
        </w:tc>
        <w:tc>
          <w:tcPr>
            <w:tcW w:w="6230" w:type="dxa"/>
            <w:gridSpan w:val="3"/>
            <w:tcBorders>
              <w:top w:val="single" w:sz="6" w:space="0" w:color="000000"/>
              <w:left w:val="single" w:sz="6" w:space="0" w:color="000000"/>
              <w:bottom w:val="single" w:sz="6" w:space="0" w:color="000000"/>
              <w:right w:val="single" w:sz="6" w:space="0" w:color="000000"/>
            </w:tcBorders>
          </w:tcPr>
          <w:p w:rsidR="00377559" w:rsidRDefault="00377559" w:rsidP="00570A3C">
            <w:pPr>
              <w:rPr>
                <w:rFonts w:ascii="Times New Roman" w:hAnsi="Times New Roman"/>
                <w:color w:val="000000"/>
                <w:sz w:val="20"/>
              </w:rPr>
            </w:pPr>
          </w:p>
        </w:tc>
        <w:tc>
          <w:tcPr>
            <w:tcW w:w="1350" w:type="dxa"/>
            <w:tcBorders>
              <w:top w:val="single" w:sz="6" w:space="0" w:color="000000"/>
              <w:left w:val="single" w:sz="6" w:space="0" w:color="000000"/>
              <w:bottom w:val="single" w:sz="6" w:space="0" w:color="000000"/>
              <w:right w:val="single" w:sz="6" w:space="0" w:color="000000"/>
            </w:tcBorders>
          </w:tcPr>
          <w:p w:rsidR="00377559" w:rsidRDefault="00377559" w:rsidP="00570A3C">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377559" w:rsidRDefault="00377559" w:rsidP="00570A3C">
            <w:pPr>
              <w:rPr>
                <w:rFonts w:ascii="Times New Roman" w:hAnsi="Times New Roman"/>
                <w:color w:val="000000"/>
                <w:sz w:val="20"/>
              </w:rPr>
            </w:pPr>
          </w:p>
        </w:tc>
      </w:tr>
      <w:tr w:rsidR="00377559" w:rsidTr="004C1BEE">
        <w:trPr>
          <w:trHeight w:hRule="exact" w:val="1537"/>
        </w:trPr>
        <w:tc>
          <w:tcPr>
            <w:tcW w:w="983" w:type="dxa"/>
            <w:tcBorders>
              <w:top w:val="single" w:sz="6" w:space="0" w:color="000000"/>
              <w:left w:val="single" w:sz="6" w:space="0" w:color="000000"/>
              <w:bottom w:val="single" w:sz="6" w:space="0" w:color="000000"/>
              <w:right w:val="single" w:sz="6" w:space="0" w:color="000000"/>
            </w:tcBorders>
          </w:tcPr>
          <w:p w:rsidR="00377559" w:rsidRDefault="00377559" w:rsidP="00570A3C">
            <w:pPr>
              <w:jc w:val="center"/>
              <w:rPr>
                <w:rFonts w:ascii="Times New Roman" w:hAnsi="Times New Roman"/>
                <w:color w:val="000000"/>
                <w:spacing w:val="-10"/>
                <w:sz w:val="24"/>
              </w:rPr>
            </w:pPr>
            <w:r>
              <w:rPr>
                <w:rFonts w:ascii="Times New Roman" w:hAnsi="Times New Roman"/>
                <w:color w:val="000000"/>
                <w:spacing w:val="-10"/>
                <w:sz w:val="24"/>
              </w:rPr>
              <w:lastRenderedPageBreak/>
              <w:t>13.1</w:t>
            </w:r>
          </w:p>
        </w:tc>
        <w:tc>
          <w:tcPr>
            <w:tcW w:w="6230" w:type="dxa"/>
            <w:gridSpan w:val="3"/>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ind w:left="108" w:right="108"/>
              <w:jc w:val="both"/>
              <w:rPr>
                <w:rFonts w:ascii="Times New Roman" w:hAnsi="Times New Roman" w:cs="Times New Roman"/>
                <w:color w:val="000000"/>
                <w:spacing w:val="-6"/>
                <w:sz w:val="24"/>
                <w:szCs w:val="24"/>
              </w:rPr>
            </w:pPr>
            <w:r w:rsidRPr="00377559">
              <w:rPr>
                <w:rFonts w:ascii="Times New Roman" w:hAnsi="Times New Roman" w:cs="Times New Roman"/>
                <w:sz w:val="24"/>
                <w:szCs w:val="24"/>
              </w:rPr>
              <w:t>12mm cement plaster of mix.</w:t>
            </w:r>
          </w:p>
        </w:tc>
        <w:tc>
          <w:tcPr>
            <w:tcW w:w="1350" w:type="dxa"/>
            <w:tcBorders>
              <w:top w:val="single" w:sz="6" w:space="0" w:color="000000"/>
              <w:left w:val="single" w:sz="6" w:space="0" w:color="000000"/>
              <w:bottom w:val="single" w:sz="6" w:space="0" w:color="000000"/>
              <w:right w:val="single" w:sz="6" w:space="0" w:color="000000"/>
            </w:tcBorders>
          </w:tcPr>
          <w:p w:rsidR="00377559" w:rsidRDefault="00377559" w:rsidP="00570A3C">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377559" w:rsidRDefault="00377559" w:rsidP="00570A3C">
            <w:pPr>
              <w:rPr>
                <w:rFonts w:ascii="Times New Roman" w:hAnsi="Times New Roman"/>
                <w:color w:val="000000"/>
                <w:sz w:val="20"/>
              </w:rPr>
            </w:pPr>
          </w:p>
        </w:tc>
      </w:tr>
      <w:tr w:rsidR="00377559" w:rsidTr="004C1BEE">
        <w:trPr>
          <w:trHeight w:hRule="exact" w:val="638"/>
        </w:trPr>
        <w:tc>
          <w:tcPr>
            <w:tcW w:w="983" w:type="dxa"/>
            <w:tcBorders>
              <w:top w:val="single" w:sz="6" w:space="0" w:color="000000"/>
              <w:left w:val="single" w:sz="6" w:space="0" w:color="000000"/>
              <w:bottom w:val="single" w:sz="6" w:space="0" w:color="000000"/>
              <w:right w:val="single" w:sz="6" w:space="0" w:color="000000"/>
            </w:tcBorders>
          </w:tcPr>
          <w:p w:rsidR="00377559" w:rsidRDefault="00377559" w:rsidP="00570A3C">
            <w:pPr>
              <w:rPr>
                <w:rFonts w:ascii="Times New Roman" w:hAnsi="Times New Roman"/>
                <w:color w:val="000000"/>
                <w:sz w:val="20"/>
              </w:rPr>
            </w:pPr>
          </w:p>
        </w:tc>
        <w:tc>
          <w:tcPr>
            <w:tcW w:w="1230" w:type="dxa"/>
            <w:gridSpan w:val="2"/>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ind w:left="112"/>
              <w:rPr>
                <w:rFonts w:ascii="Times New Roman" w:hAnsi="Times New Roman" w:cs="Times New Roman"/>
                <w:color w:val="000000"/>
                <w:spacing w:val="-10"/>
                <w:sz w:val="24"/>
                <w:szCs w:val="24"/>
              </w:rPr>
            </w:pPr>
            <w:r>
              <w:rPr>
                <w:rFonts w:ascii="Times New Roman" w:hAnsi="Times New Roman" w:cs="Times New Roman"/>
                <w:color w:val="000000"/>
                <w:spacing w:val="-10"/>
                <w:sz w:val="24"/>
                <w:szCs w:val="24"/>
              </w:rPr>
              <w:t>13.1.1</w:t>
            </w:r>
          </w:p>
        </w:tc>
        <w:tc>
          <w:tcPr>
            <w:tcW w:w="5000" w:type="dxa"/>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ind w:left="112"/>
              <w:rPr>
                <w:rFonts w:ascii="Times New Roman" w:hAnsi="Times New Roman" w:cs="Times New Roman"/>
                <w:color w:val="000000"/>
                <w:spacing w:val="-6"/>
                <w:sz w:val="24"/>
                <w:szCs w:val="24"/>
              </w:rPr>
            </w:pPr>
            <w:r w:rsidRPr="00377559">
              <w:rPr>
                <w:rFonts w:ascii="Times New Roman" w:hAnsi="Times New Roman" w:cs="Times New Roman"/>
                <w:sz w:val="24"/>
                <w:szCs w:val="24"/>
              </w:rPr>
              <w:t>1:4 (1 cement: 4 sand</w:t>
            </w:r>
          </w:p>
        </w:tc>
        <w:tc>
          <w:tcPr>
            <w:tcW w:w="1350" w:type="dxa"/>
            <w:tcBorders>
              <w:top w:val="single" w:sz="6" w:space="0" w:color="000000"/>
              <w:left w:val="single" w:sz="6" w:space="0" w:color="000000"/>
              <w:bottom w:val="single" w:sz="6" w:space="0" w:color="000000"/>
              <w:right w:val="single" w:sz="6" w:space="0" w:color="000000"/>
            </w:tcBorders>
          </w:tcPr>
          <w:p w:rsidR="00377559" w:rsidRDefault="00377559" w:rsidP="00570A3C">
            <w:pPr>
              <w:jc w:val="center"/>
              <w:rPr>
                <w:rFonts w:ascii="Times New Roman" w:hAnsi="Times New Roman"/>
                <w:color w:val="000000"/>
                <w:spacing w:val="-10"/>
                <w:sz w:val="24"/>
              </w:rPr>
            </w:pPr>
            <w:r>
              <w:rPr>
                <w:rFonts w:ascii="Times New Roman" w:hAnsi="Times New Roman"/>
                <w:color w:val="000000"/>
                <w:spacing w:val="-10"/>
                <w:sz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377559" w:rsidRDefault="00377559" w:rsidP="00570A3C">
            <w:pPr>
              <w:tabs>
                <w:tab w:val="decimal" w:pos="832"/>
              </w:tabs>
              <w:rPr>
                <w:rFonts w:ascii="Times New Roman" w:hAnsi="Times New Roman"/>
                <w:color w:val="000000"/>
                <w:spacing w:val="-10"/>
                <w:sz w:val="24"/>
              </w:rPr>
            </w:pPr>
            <w:r>
              <w:rPr>
                <w:rFonts w:ascii="Times New Roman" w:hAnsi="Times New Roman"/>
                <w:color w:val="000000"/>
                <w:spacing w:val="-10"/>
                <w:sz w:val="24"/>
              </w:rPr>
              <w:t>123.00</w:t>
            </w:r>
          </w:p>
        </w:tc>
      </w:tr>
      <w:tr w:rsidR="00377559" w:rsidTr="004C1BEE">
        <w:trPr>
          <w:trHeight w:hRule="exact" w:val="638"/>
        </w:trPr>
        <w:tc>
          <w:tcPr>
            <w:tcW w:w="983" w:type="dxa"/>
            <w:tcBorders>
              <w:top w:val="single" w:sz="6" w:space="0" w:color="000000"/>
              <w:left w:val="single" w:sz="6" w:space="0" w:color="000000"/>
              <w:bottom w:val="single" w:sz="6" w:space="0" w:color="000000"/>
              <w:right w:val="single" w:sz="6" w:space="0" w:color="000000"/>
            </w:tcBorders>
          </w:tcPr>
          <w:p w:rsidR="00377559" w:rsidRDefault="00377559" w:rsidP="00570A3C">
            <w:pPr>
              <w:rPr>
                <w:rFonts w:ascii="Times New Roman" w:hAnsi="Times New Roman"/>
                <w:color w:val="000000"/>
                <w:sz w:val="20"/>
              </w:rPr>
            </w:pPr>
          </w:p>
        </w:tc>
        <w:tc>
          <w:tcPr>
            <w:tcW w:w="1230" w:type="dxa"/>
            <w:gridSpan w:val="2"/>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ind w:left="112"/>
              <w:rPr>
                <w:rFonts w:ascii="Times New Roman" w:hAnsi="Times New Roman" w:cs="Times New Roman"/>
                <w:color w:val="000000"/>
                <w:spacing w:val="-10"/>
                <w:sz w:val="24"/>
                <w:szCs w:val="24"/>
              </w:rPr>
            </w:pPr>
            <w:r>
              <w:rPr>
                <w:rFonts w:ascii="Times New Roman" w:hAnsi="Times New Roman" w:cs="Times New Roman"/>
                <w:color w:val="000000"/>
                <w:spacing w:val="-10"/>
                <w:sz w:val="24"/>
                <w:szCs w:val="24"/>
              </w:rPr>
              <w:t>13.1.2</w:t>
            </w:r>
          </w:p>
        </w:tc>
        <w:tc>
          <w:tcPr>
            <w:tcW w:w="5000" w:type="dxa"/>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ind w:left="112"/>
              <w:rPr>
                <w:rFonts w:ascii="Times New Roman" w:hAnsi="Times New Roman" w:cs="Times New Roman"/>
                <w:color w:val="000000"/>
                <w:spacing w:val="-6"/>
                <w:sz w:val="24"/>
                <w:szCs w:val="24"/>
              </w:rPr>
            </w:pPr>
            <w:r w:rsidRPr="00377559">
              <w:rPr>
                <w:rFonts w:ascii="Times New Roman" w:hAnsi="Times New Roman" w:cs="Times New Roman"/>
                <w:sz w:val="24"/>
                <w:szCs w:val="24"/>
              </w:rPr>
              <w:t>1:6 (1 cement: 6 sand)</w:t>
            </w:r>
          </w:p>
        </w:tc>
        <w:tc>
          <w:tcPr>
            <w:tcW w:w="1350" w:type="dxa"/>
            <w:tcBorders>
              <w:top w:val="single" w:sz="6" w:space="0" w:color="000000"/>
              <w:left w:val="single" w:sz="6" w:space="0" w:color="000000"/>
              <w:bottom w:val="single" w:sz="6" w:space="0" w:color="000000"/>
              <w:right w:val="single" w:sz="6" w:space="0" w:color="000000"/>
            </w:tcBorders>
          </w:tcPr>
          <w:p w:rsidR="00377559" w:rsidRDefault="00377559" w:rsidP="00570A3C">
            <w:pPr>
              <w:jc w:val="center"/>
              <w:rPr>
                <w:rFonts w:ascii="Times New Roman" w:hAnsi="Times New Roman"/>
                <w:color w:val="000000"/>
                <w:spacing w:val="-10"/>
                <w:sz w:val="24"/>
              </w:rPr>
            </w:pPr>
            <w:r>
              <w:rPr>
                <w:rFonts w:ascii="Times New Roman" w:hAnsi="Times New Roman"/>
                <w:color w:val="000000"/>
                <w:spacing w:val="-10"/>
                <w:sz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377559" w:rsidRDefault="00377559" w:rsidP="00570A3C">
            <w:pPr>
              <w:tabs>
                <w:tab w:val="decimal" w:pos="832"/>
              </w:tabs>
              <w:rPr>
                <w:rFonts w:ascii="Times New Roman" w:hAnsi="Times New Roman"/>
                <w:color w:val="000000"/>
                <w:spacing w:val="-10"/>
                <w:sz w:val="24"/>
              </w:rPr>
            </w:pPr>
            <w:r>
              <w:rPr>
                <w:rFonts w:ascii="Times New Roman" w:hAnsi="Times New Roman"/>
                <w:color w:val="000000"/>
                <w:spacing w:val="-10"/>
                <w:sz w:val="24"/>
              </w:rPr>
              <w:t>110.00</w:t>
            </w:r>
          </w:p>
        </w:tc>
      </w:tr>
      <w:tr w:rsidR="00377559" w:rsidTr="004C1BEE">
        <w:trPr>
          <w:trHeight w:hRule="exact" w:val="582"/>
        </w:trPr>
        <w:tc>
          <w:tcPr>
            <w:tcW w:w="983" w:type="dxa"/>
            <w:tcBorders>
              <w:top w:val="single" w:sz="6" w:space="0" w:color="000000"/>
              <w:left w:val="single" w:sz="6" w:space="0" w:color="000000"/>
              <w:bottom w:val="single" w:sz="6" w:space="0" w:color="000000"/>
              <w:right w:val="single" w:sz="6" w:space="0" w:color="000000"/>
            </w:tcBorders>
          </w:tcPr>
          <w:p w:rsidR="00377559" w:rsidRDefault="00377559" w:rsidP="00570A3C">
            <w:pPr>
              <w:jc w:val="center"/>
              <w:rPr>
                <w:rFonts w:ascii="Times New Roman" w:hAnsi="Times New Roman"/>
                <w:color w:val="000000"/>
                <w:spacing w:val="-10"/>
                <w:sz w:val="24"/>
              </w:rPr>
            </w:pPr>
            <w:r>
              <w:rPr>
                <w:rFonts w:ascii="Times New Roman" w:hAnsi="Times New Roman"/>
                <w:color w:val="000000"/>
                <w:spacing w:val="-10"/>
                <w:sz w:val="24"/>
              </w:rPr>
              <w:t>13.2</w:t>
            </w:r>
          </w:p>
        </w:tc>
        <w:tc>
          <w:tcPr>
            <w:tcW w:w="6230" w:type="dxa"/>
            <w:gridSpan w:val="3"/>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ind w:left="108" w:right="108"/>
              <w:jc w:val="both"/>
              <w:rPr>
                <w:rFonts w:ascii="Times New Roman" w:hAnsi="Times New Roman" w:cs="Times New Roman"/>
                <w:color w:val="000000"/>
                <w:sz w:val="24"/>
                <w:szCs w:val="24"/>
              </w:rPr>
            </w:pPr>
            <w:r w:rsidRPr="00377559">
              <w:rPr>
                <w:rFonts w:ascii="Times New Roman" w:hAnsi="Times New Roman" w:cs="Times New Roman"/>
                <w:sz w:val="24"/>
                <w:szCs w:val="24"/>
              </w:rPr>
              <w:t>15 mm cement plaster on rough side of single or half brick wall of mix :</w:t>
            </w:r>
          </w:p>
        </w:tc>
        <w:tc>
          <w:tcPr>
            <w:tcW w:w="1350" w:type="dxa"/>
            <w:tcBorders>
              <w:top w:val="single" w:sz="6" w:space="0" w:color="000000"/>
              <w:left w:val="single" w:sz="6" w:space="0" w:color="000000"/>
              <w:bottom w:val="single" w:sz="6" w:space="0" w:color="000000"/>
              <w:right w:val="single" w:sz="6" w:space="0" w:color="000000"/>
            </w:tcBorders>
          </w:tcPr>
          <w:p w:rsidR="00377559" w:rsidRDefault="00377559" w:rsidP="00570A3C">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377559" w:rsidRDefault="00377559" w:rsidP="00570A3C">
            <w:pPr>
              <w:rPr>
                <w:rFonts w:ascii="Times New Roman" w:hAnsi="Times New Roman"/>
                <w:color w:val="000000"/>
                <w:sz w:val="20"/>
              </w:rPr>
            </w:pPr>
          </w:p>
        </w:tc>
      </w:tr>
      <w:tr w:rsidR="00377559" w:rsidTr="004C1BEE">
        <w:trPr>
          <w:trHeight w:hRule="exact" w:val="582"/>
        </w:trPr>
        <w:tc>
          <w:tcPr>
            <w:tcW w:w="983" w:type="dxa"/>
            <w:tcBorders>
              <w:top w:val="single" w:sz="6" w:space="0" w:color="000000"/>
              <w:left w:val="single" w:sz="6" w:space="0" w:color="000000"/>
              <w:bottom w:val="single" w:sz="6" w:space="0" w:color="000000"/>
              <w:right w:val="single" w:sz="6" w:space="0" w:color="000000"/>
            </w:tcBorders>
          </w:tcPr>
          <w:p w:rsidR="00377559" w:rsidRDefault="00377559" w:rsidP="00570A3C">
            <w:pPr>
              <w:jc w:val="center"/>
              <w:rPr>
                <w:rFonts w:ascii="Times New Roman" w:hAnsi="Times New Roman"/>
                <w:color w:val="000000"/>
                <w:spacing w:val="-10"/>
                <w:sz w:val="24"/>
              </w:rPr>
            </w:pPr>
          </w:p>
        </w:tc>
        <w:tc>
          <w:tcPr>
            <w:tcW w:w="1080" w:type="dxa"/>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ind w:left="108" w:right="108"/>
              <w:jc w:val="both"/>
              <w:rPr>
                <w:rFonts w:ascii="Times New Roman" w:hAnsi="Times New Roman" w:cs="Times New Roman"/>
                <w:sz w:val="24"/>
                <w:szCs w:val="24"/>
              </w:rPr>
            </w:pPr>
            <w:r>
              <w:rPr>
                <w:rFonts w:ascii="Times New Roman" w:hAnsi="Times New Roman" w:cs="Times New Roman"/>
                <w:sz w:val="24"/>
                <w:szCs w:val="24"/>
              </w:rPr>
              <w:t>13.2.1</w:t>
            </w:r>
          </w:p>
        </w:tc>
        <w:tc>
          <w:tcPr>
            <w:tcW w:w="5150" w:type="dxa"/>
            <w:gridSpan w:val="2"/>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ind w:left="108" w:right="108"/>
              <w:jc w:val="both"/>
              <w:rPr>
                <w:rFonts w:ascii="Times New Roman" w:hAnsi="Times New Roman" w:cs="Times New Roman"/>
                <w:sz w:val="24"/>
                <w:szCs w:val="24"/>
              </w:rPr>
            </w:pPr>
            <w:r w:rsidRPr="00377559">
              <w:rPr>
                <w:rFonts w:ascii="Times New Roman" w:hAnsi="Times New Roman" w:cs="Times New Roman"/>
                <w:sz w:val="24"/>
                <w:szCs w:val="24"/>
              </w:rPr>
              <w:t>1:4 (1 cement: 4 sand)</w:t>
            </w:r>
          </w:p>
        </w:tc>
        <w:tc>
          <w:tcPr>
            <w:tcW w:w="1350" w:type="dxa"/>
            <w:tcBorders>
              <w:top w:val="single" w:sz="6" w:space="0" w:color="000000"/>
              <w:left w:val="single" w:sz="6" w:space="0" w:color="000000"/>
              <w:bottom w:val="single" w:sz="6" w:space="0" w:color="000000"/>
              <w:right w:val="single" w:sz="6" w:space="0" w:color="000000"/>
            </w:tcBorders>
          </w:tcPr>
          <w:p w:rsidR="00377559" w:rsidRPr="00377559" w:rsidRDefault="00377559" w:rsidP="00377559">
            <w:pPr>
              <w:jc w:val="center"/>
              <w:rPr>
                <w:rFonts w:ascii="Times New Roman" w:hAnsi="Times New Roman"/>
                <w:color w:val="000000"/>
                <w:sz w:val="24"/>
                <w:szCs w:val="24"/>
              </w:rPr>
            </w:pPr>
            <w:r w:rsidRPr="00377559">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377559" w:rsidRPr="00377559" w:rsidRDefault="00377559" w:rsidP="00377559">
            <w:pPr>
              <w:jc w:val="center"/>
              <w:rPr>
                <w:rFonts w:ascii="Times New Roman" w:hAnsi="Times New Roman"/>
                <w:color w:val="000000"/>
                <w:sz w:val="24"/>
                <w:szCs w:val="24"/>
              </w:rPr>
            </w:pPr>
            <w:r w:rsidRPr="00377559">
              <w:rPr>
                <w:rFonts w:ascii="Times New Roman" w:hAnsi="Times New Roman"/>
                <w:color w:val="000000"/>
                <w:sz w:val="24"/>
                <w:szCs w:val="24"/>
              </w:rPr>
              <w:t>143.00</w:t>
            </w:r>
          </w:p>
        </w:tc>
      </w:tr>
      <w:tr w:rsidR="00FA04F7" w:rsidTr="004C1BEE">
        <w:trPr>
          <w:trHeight w:hRule="exact" w:val="582"/>
          <w:ins w:id="614" w:author="Admin" w:date="2016-10-26T15:16:00Z"/>
        </w:trPr>
        <w:tc>
          <w:tcPr>
            <w:tcW w:w="983" w:type="dxa"/>
            <w:tcBorders>
              <w:top w:val="single" w:sz="6" w:space="0" w:color="000000"/>
              <w:left w:val="single" w:sz="6" w:space="0" w:color="000000"/>
              <w:bottom w:val="single" w:sz="6" w:space="0" w:color="000000"/>
              <w:right w:val="single" w:sz="6" w:space="0" w:color="000000"/>
            </w:tcBorders>
          </w:tcPr>
          <w:p w:rsidR="00FA04F7" w:rsidRDefault="00FA04F7" w:rsidP="00570A3C">
            <w:pPr>
              <w:jc w:val="center"/>
              <w:rPr>
                <w:ins w:id="615" w:author="Admin" w:date="2016-10-26T15:16:00Z"/>
                <w:rFonts w:ascii="Times New Roman" w:hAnsi="Times New Roman"/>
                <w:color w:val="000000"/>
                <w:spacing w:val="-10"/>
                <w:sz w:val="24"/>
              </w:rPr>
            </w:pPr>
          </w:p>
        </w:tc>
        <w:tc>
          <w:tcPr>
            <w:tcW w:w="1080" w:type="dxa"/>
            <w:tcBorders>
              <w:top w:val="single" w:sz="6" w:space="0" w:color="000000"/>
              <w:left w:val="single" w:sz="6" w:space="0" w:color="000000"/>
              <w:bottom w:val="single" w:sz="6" w:space="0" w:color="000000"/>
              <w:right w:val="single" w:sz="6" w:space="0" w:color="000000"/>
            </w:tcBorders>
          </w:tcPr>
          <w:p w:rsidR="00FA04F7" w:rsidRDefault="00FA04F7" w:rsidP="00570A3C">
            <w:pPr>
              <w:ind w:left="108" w:right="108"/>
              <w:jc w:val="both"/>
              <w:rPr>
                <w:ins w:id="616" w:author="Admin" w:date="2016-10-26T15:16:00Z"/>
                <w:rFonts w:ascii="Times New Roman" w:hAnsi="Times New Roman" w:cs="Times New Roman"/>
                <w:sz w:val="24"/>
                <w:szCs w:val="24"/>
              </w:rPr>
            </w:pPr>
          </w:p>
        </w:tc>
        <w:tc>
          <w:tcPr>
            <w:tcW w:w="5150" w:type="dxa"/>
            <w:gridSpan w:val="2"/>
            <w:tcBorders>
              <w:top w:val="single" w:sz="6" w:space="0" w:color="000000"/>
              <w:left w:val="single" w:sz="6" w:space="0" w:color="000000"/>
              <w:bottom w:val="single" w:sz="6" w:space="0" w:color="000000"/>
              <w:right w:val="single" w:sz="6" w:space="0" w:color="000000"/>
            </w:tcBorders>
          </w:tcPr>
          <w:p w:rsidR="00FA04F7" w:rsidRPr="00377559" w:rsidRDefault="00FA04F7" w:rsidP="00570A3C">
            <w:pPr>
              <w:ind w:left="108" w:right="108"/>
              <w:jc w:val="both"/>
              <w:rPr>
                <w:ins w:id="617" w:author="Admin" w:date="2016-10-26T15:16:00Z"/>
                <w:rFonts w:ascii="Times New Roman" w:hAnsi="Times New Roman" w:cs="Times New Roman"/>
                <w:sz w:val="24"/>
                <w:szCs w:val="24"/>
              </w:rPr>
            </w:pPr>
          </w:p>
        </w:tc>
        <w:tc>
          <w:tcPr>
            <w:tcW w:w="1350" w:type="dxa"/>
            <w:tcBorders>
              <w:top w:val="single" w:sz="6" w:space="0" w:color="000000"/>
              <w:left w:val="single" w:sz="6" w:space="0" w:color="000000"/>
              <w:bottom w:val="single" w:sz="6" w:space="0" w:color="000000"/>
              <w:right w:val="single" w:sz="6" w:space="0" w:color="000000"/>
            </w:tcBorders>
          </w:tcPr>
          <w:p w:rsidR="00FA04F7" w:rsidRPr="00377559" w:rsidRDefault="00FA04F7" w:rsidP="00377559">
            <w:pPr>
              <w:jc w:val="center"/>
              <w:rPr>
                <w:ins w:id="618" w:author="Admin" w:date="2016-10-26T15:16:00Z"/>
                <w:rFonts w:ascii="Times New Roman" w:hAnsi="Times New Roman"/>
                <w:color w:val="00000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FA04F7" w:rsidRPr="00377559" w:rsidRDefault="00FA04F7" w:rsidP="00377559">
            <w:pPr>
              <w:jc w:val="center"/>
              <w:rPr>
                <w:ins w:id="619" w:author="Admin" w:date="2016-10-26T15:16:00Z"/>
                <w:rFonts w:ascii="Times New Roman" w:hAnsi="Times New Roman"/>
                <w:color w:val="000000"/>
                <w:sz w:val="24"/>
                <w:szCs w:val="24"/>
              </w:rPr>
            </w:pPr>
          </w:p>
        </w:tc>
      </w:tr>
      <w:tr w:rsidR="00FA04F7" w:rsidTr="004C1BEE">
        <w:trPr>
          <w:trHeight w:hRule="exact" w:val="582"/>
          <w:ins w:id="620" w:author="Admin" w:date="2016-10-26T15:16:00Z"/>
        </w:trPr>
        <w:tc>
          <w:tcPr>
            <w:tcW w:w="983" w:type="dxa"/>
            <w:tcBorders>
              <w:top w:val="single" w:sz="6" w:space="0" w:color="000000"/>
              <w:left w:val="single" w:sz="6" w:space="0" w:color="000000"/>
              <w:bottom w:val="single" w:sz="6" w:space="0" w:color="000000"/>
              <w:right w:val="single" w:sz="6" w:space="0" w:color="000000"/>
            </w:tcBorders>
          </w:tcPr>
          <w:p w:rsidR="00FA04F7" w:rsidRDefault="00FA04F7" w:rsidP="00570A3C">
            <w:pPr>
              <w:jc w:val="center"/>
              <w:rPr>
                <w:ins w:id="621" w:author="Admin" w:date="2016-10-26T15:16:00Z"/>
                <w:rFonts w:ascii="Times New Roman" w:hAnsi="Times New Roman"/>
                <w:color w:val="000000"/>
                <w:spacing w:val="-10"/>
                <w:sz w:val="24"/>
              </w:rPr>
            </w:pPr>
          </w:p>
        </w:tc>
        <w:tc>
          <w:tcPr>
            <w:tcW w:w="1080" w:type="dxa"/>
            <w:tcBorders>
              <w:top w:val="single" w:sz="6" w:space="0" w:color="000000"/>
              <w:left w:val="single" w:sz="6" w:space="0" w:color="000000"/>
              <w:bottom w:val="single" w:sz="6" w:space="0" w:color="000000"/>
              <w:right w:val="single" w:sz="6" w:space="0" w:color="000000"/>
            </w:tcBorders>
          </w:tcPr>
          <w:p w:rsidR="00FA04F7" w:rsidRDefault="00FA04F7" w:rsidP="00570A3C">
            <w:pPr>
              <w:ind w:left="108" w:right="108"/>
              <w:jc w:val="both"/>
              <w:rPr>
                <w:ins w:id="622" w:author="Admin" w:date="2016-10-26T15:16:00Z"/>
                <w:rFonts w:ascii="Times New Roman" w:hAnsi="Times New Roman" w:cs="Times New Roman"/>
                <w:sz w:val="24"/>
                <w:szCs w:val="24"/>
              </w:rPr>
            </w:pPr>
          </w:p>
        </w:tc>
        <w:tc>
          <w:tcPr>
            <w:tcW w:w="5150" w:type="dxa"/>
            <w:gridSpan w:val="2"/>
            <w:tcBorders>
              <w:top w:val="single" w:sz="6" w:space="0" w:color="000000"/>
              <w:left w:val="single" w:sz="6" w:space="0" w:color="000000"/>
              <w:bottom w:val="single" w:sz="6" w:space="0" w:color="000000"/>
              <w:right w:val="single" w:sz="6" w:space="0" w:color="000000"/>
            </w:tcBorders>
          </w:tcPr>
          <w:p w:rsidR="00FA04F7" w:rsidRPr="00377559" w:rsidRDefault="00FA04F7" w:rsidP="00570A3C">
            <w:pPr>
              <w:ind w:left="108" w:right="108"/>
              <w:jc w:val="both"/>
              <w:rPr>
                <w:ins w:id="623" w:author="Admin" w:date="2016-10-26T15:16:00Z"/>
                <w:rFonts w:ascii="Times New Roman" w:hAnsi="Times New Roman" w:cs="Times New Roman"/>
                <w:sz w:val="24"/>
                <w:szCs w:val="24"/>
              </w:rPr>
            </w:pPr>
          </w:p>
        </w:tc>
        <w:tc>
          <w:tcPr>
            <w:tcW w:w="1350" w:type="dxa"/>
            <w:tcBorders>
              <w:top w:val="single" w:sz="6" w:space="0" w:color="000000"/>
              <w:left w:val="single" w:sz="6" w:space="0" w:color="000000"/>
              <w:bottom w:val="single" w:sz="6" w:space="0" w:color="000000"/>
              <w:right w:val="single" w:sz="6" w:space="0" w:color="000000"/>
            </w:tcBorders>
          </w:tcPr>
          <w:p w:rsidR="00FA04F7" w:rsidRPr="00377559" w:rsidRDefault="00FA04F7" w:rsidP="00377559">
            <w:pPr>
              <w:jc w:val="center"/>
              <w:rPr>
                <w:ins w:id="624" w:author="Admin" w:date="2016-10-26T15:16:00Z"/>
                <w:rFonts w:ascii="Times New Roman" w:hAnsi="Times New Roman"/>
                <w:color w:val="00000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FA04F7" w:rsidRPr="00377559" w:rsidRDefault="00FA04F7" w:rsidP="00377559">
            <w:pPr>
              <w:jc w:val="center"/>
              <w:rPr>
                <w:ins w:id="625" w:author="Admin" w:date="2016-10-26T15:16:00Z"/>
                <w:rFonts w:ascii="Times New Roman" w:hAnsi="Times New Roman"/>
                <w:color w:val="000000"/>
                <w:sz w:val="24"/>
                <w:szCs w:val="24"/>
              </w:rPr>
            </w:pPr>
          </w:p>
        </w:tc>
      </w:tr>
      <w:tr w:rsidR="00FA04F7" w:rsidTr="004C1BEE">
        <w:trPr>
          <w:trHeight w:hRule="exact" w:val="582"/>
          <w:ins w:id="626" w:author="Admin" w:date="2016-10-26T15:16:00Z"/>
        </w:trPr>
        <w:tc>
          <w:tcPr>
            <w:tcW w:w="983" w:type="dxa"/>
            <w:tcBorders>
              <w:top w:val="single" w:sz="6" w:space="0" w:color="000000"/>
              <w:left w:val="single" w:sz="6" w:space="0" w:color="000000"/>
              <w:bottom w:val="single" w:sz="6" w:space="0" w:color="000000"/>
              <w:right w:val="single" w:sz="6" w:space="0" w:color="000000"/>
            </w:tcBorders>
          </w:tcPr>
          <w:p w:rsidR="00FA04F7" w:rsidRDefault="00FA04F7" w:rsidP="00570A3C">
            <w:pPr>
              <w:jc w:val="center"/>
              <w:rPr>
                <w:ins w:id="627" w:author="Admin" w:date="2016-10-26T15:16:00Z"/>
                <w:rFonts w:ascii="Times New Roman" w:hAnsi="Times New Roman"/>
                <w:color w:val="000000"/>
                <w:spacing w:val="-10"/>
                <w:sz w:val="24"/>
              </w:rPr>
            </w:pPr>
          </w:p>
        </w:tc>
        <w:tc>
          <w:tcPr>
            <w:tcW w:w="1080" w:type="dxa"/>
            <w:tcBorders>
              <w:top w:val="single" w:sz="6" w:space="0" w:color="000000"/>
              <w:left w:val="single" w:sz="6" w:space="0" w:color="000000"/>
              <w:bottom w:val="single" w:sz="6" w:space="0" w:color="000000"/>
              <w:right w:val="single" w:sz="6" w:space="0" w:color="000000"/>
            </w:tcBorders>
          </w:tcPr>
          <w:p w:rsidR="00FA04F7" w:rsidRDefault="00FA04F7" w:rsidP="00570A3C">
            <w:pPr>
              <w:ind w:left="108" w:right="108"/>
              <w:jc w:val="both"/>
              <w:rPr>
                <w:ins w:id="628" w:author="Admin" w:date="2016-10-26T15:16:00Z"/>
                <w:rFonts w:ascii="Times New Roman" w:hAnsi="Times New Roman" w:cs="Times New Roman"/>
                <w:sz w:val="24"/>
                <w:szCs w:val="24"/>
              </w:rPr>
            </w:pPr>
          </w:p>
        </w:tc>
        <w:tc>
          <w:tcPr>
            <w:tcW w:w="5150" w:type="dxa"/>
            <w:gridSpan w:val="2"/>
            <w:tcBorders>
              <w:top w:val="single" w:sz="6" w:space="0" w:color="000000"/>
              <w:left w:val="single" w:sz="6" w:space="0" w:color="000000"/>
              <w:bottom w:val="single" w:sz="6" w:space="0" w:color="000000"/>
              <w:right w:val="single" w:sz="6" w:space="0" w:color="000000"/>
            </w:tcBorders>
          </w:tcPr>
          <w:p w:rsidR="00FA04F7" w:rsidRPr="00377559" w:rsidRDefault="00FA04F7" w:rsidP="00570A3C">
            <w:pPr>
              <w:ind w:left="108" w:right="108"/>
              <w:jc w:val="both"/>
              <w:rPr>
                <w:ins w:id="629" w:author="Admin" w:date="2016-10-26T15:16:00Z"/>
                <w:rFonts w:ascii="Times New Roman" w:hAnsi="Times New Roman" w:cs="Times New Roman"/>
                <w:sz w:val="24"/>
                <w:szCs w:val="24"/>
              </w:rPr>
            </w:pPr>
          </w:p>
        </w:tc>
        <w:tc>
          <w:tcPr>
            <w:tcW w:w="1350" w:type="dxa"/>
            <w:tcBorders>
              <w:top w:val="single" w:sz="6" w:space="0" w:color="000000"/>
              <w:left w:val="single" w:sz="6" w:space="0" w:color="000000"/>
              <w:bottom w:val="single" w:sz="6" w:space="0" w:color="000000"/>
              <w:right w:val="single" w:sz="6" w:space="0" w:color="000000"/>
            </w:tcBorders>
          </w:tcPr>
          <w:p w:rsidR="00FA04F7" w:rsidRPr="00377559" w:rsidRDefault="00FA04F7" w:rsidP="00377559">
            <w:pPr>
              <w:jc w:val="center"/>
              <w:rPr>
                <w:ins w:id="630" w:author="Admin" w:date="2016-10-26T15:16:00Z"/>
                <w:rFonts w:ascii="Times New Roman" w:hAnsi="Times New Roman"/>
                <w:color w:val="00000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FA04F7" w:rsidRPr="00377559" w:rsidRDefault="00FA04F7" w:rsidP="00377559">
            <w:pPr>
              <w:jc w:val="center"/>
              <w:rPr>
                <w:ins w:id="631" w:author="Admin" w:date="2016-10-26T15:16:00Z"/>
                <w:rFonts w:ascii="Times New Roman" w:hAnsi="Times New Roman"/>
                <w:color w:val="000000"/>
                <w:sz w:val="24"/>
                <w:szCs w:val="24"/>
              </w:rPr>
            </w:pPr>
          </w:p>
        </w:tc>
      </w:tr>
      <w:tr w:rsidR="00FA04F7" w:rsidTr="004C1BEE">
        <w:trPr>
          <w:trHeight w:hRule="exact" w:val="582"/>
          <w:ins w:id="632" w:author="Admin" w:date="2016-10-26T15:16:00Z"/>
        </w:trPr>
        <w:tc>
          <w:tcPr>
            <w:tcW w:w="983" w:type="dxa"/>
            <w:tcBorders>
              <w:top w:val="single" w:sz="6" w:space="0" w:color="000000"/>
              <w:left w:val="single" w:sz="6" w:space="0" w:color="000000"/>
              <w:bottom w:val="single" w:sz="6" w:space="0" w:color="000000"/>
              <w:right w:val="single" w:sz="6" w:space="0" w:color="000000"/>
            </w:tcBorders>
          </w:tcPr>
          <w:p w:rsidR="00FA04F7" w:rsidRDefault="00FA04F7" w:rsidP="00570A3C">
            <w:pPr>
              <w:jc w:val="center"/>
              <w:rPr>
                <w:ins w:id="633" w:author="Admin" w:date="2016-10-26T15:16:00Z"/>
                <w:rFonts w:ascii="Times New Roman" w:hAnsi="Times New Roman"/>
                <w:color w:val="000000"/>
                <w:spacing w:val="-10"/>
                <w:sz w:val="24"/>
              </w:rPr>
            </w:pPr>
          </w:p>
        </w:tc>
        <w:tc>
          <w:tcPr>
            <w:tcW w:w="1080" w:type="dxa"/>
            <w:tcBorders>
              <w:top w:val="single" w:sz="6" w:space="0" w:color="000000"/>
              <w:left w:val="single" w:sz="6" w:space="0" w:color="000000"/>
              <w:bottom w:val="single" w:sz="6" w:space="0" w:color="000000"/>
              <w:right w:val="single" w:sz="6" w:space="0" w:color="000000"/>
            </w:tcBorders>
          </w:tcPr>
          <w:p w:rsidR="00FA04F7" w:rsidRDefault="00FA04F7" w:rsidP="00570A3C">
            <w:pPr>
              <w:ind w:left="108" w:right="108"/>
              <w:jc w:val="both"/>
              <w:rPr>
                <w:ins w:id="634" w:author="Admin" w:date="2016-10-26T15:16:00Z"/>
                <w:rFonts w:ascii="Times New Roman" w:hAnsi="Times New Roman" w:cs="Times New Roman"/>
                <w:sz w:val="24"/>
                <w:szCs w:val="24"/>
              </w:rPr>
            </w:pPr>
          </w:p>
        </w:tc>
        <w:tc>
          <w:tcPr>
            <w:tcW w:w="5150" w:type="dxa"/>
            <w:gridSpan w:val="2"/>
            <w:tcBorders>
              <w:top w:val="single" w:sz="6" w:space="0" w:color="000000"/>
              <w:left w:val="single" w:sz="6" w:space="0" w:color="000000"/>
              <w:bottom w:val="single" w:sz="6" w:space="0" w:color="000000"/>
              <w:right w:val="single" w:sz="6" w:space="0" w:color="000000"/>
            </w:tcBorders>
          </w:tcPr>
          <w:p w:rsidR="00FA04F7" w:rsidRPr="00377559" w:rsidRDefault="00FA04F7" w:rsidP="00570A3C">
            <w:pPr>
              <w:ind w:left="108" w:right="108"/>
              <w:jc w:val="both"/>
              <w:rPr>
                <w:ins w:id="635" w:author="Admin" w:date="2016-10-26T15:16:00Z"/>
                <w:rFonts w:ascii="Times New Roman" w:hAnsi="Times New Roman" w:cs="Times New Roman"/>
                <w:sz w:val="24"/>
                <w:szCs w:val="24"/>
              </w:rPr>
            </w:pPr>
          </w:p>
        </w:tc>
        <w:tc>
          <w:tcPr>
            <w:tcW w:w="1350" w:type="dxa"/>
            <w:tcBorders>
              <w:top w:val="single" w:sz="6" w:space="0" w:color="000000"/>
              <w:left w:val="single" w:sz="6" w:space="0" w:color="000000"/>
              <w:bottom w:val="single" w:sz="6" w:space="0" w:color="000000"/>
              <w:right w:val="single" w:sz="6" w:space="0" w:color="000000"/>
            </w:tcBorders>
          </w:tcPr>
          <w:p w:rsidR="00FA04F7" w:rsidRPr="00377559" w:rsidRDefault="00FA04F7" w:rsidP="00377559">
            <w:pPr>
              <w:jc w:val="center"/>
              <w:rPr>
                <w:ins w:id="636" w:author="Admin" w:date="2016-10-26T15:16:00Z"/>
                <w:rFonts w:ascii="Times New Roman" w:hAnsi="Times New Roman"/>
                <w:color w:val="00000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FA04F7" w:rsidRPr="00377559" w:rsidRDefault="00FA04F7" w:rsidP="00377559">
            <w:pPr>
              <w:jc w:val="center"/>
              <w:rPr>
                <w:ins w:id="637" w:author="Admin" w:date="2016-10-26T15:16:00Z"/>
                <w:rFonts w:ascii="Times New Roman" w:hAnsi="Times New Roman"/>
                <w:color w:val="000000"/>
                <w:sz w:val="24"/>
                <w:szCs w:val="24"/>
              </w:rPr>
            </w:pPr>
          </w:p>
        </w:tc>
      </w:tr>
      <w:tr w:rsidR="00377559" w:rsidTr="004C1BEE">
        <w:trPr>
          <w:trHeight w:hRule="exact" w:val="582"/>
        </w:trPr>
        <w:tc>
          <w:tcPr>
            <w:tcW w:w="983" w:type="dxa"/>
            <w:tcBorders>
              <w:top w:val="single" w:sz="6" w:space="0" w:color="000000"/>
              <w:left w:val="single" w:sz="6" w:space="0" w:color="000000"/>
              <w:bottom w:val="single" w:sz="6" w:space="0" w:color="000000"/>
              <w:right w:val="single" w:sz="6" w:space="0" w:color="000000"/>
            </w:tcBorders>
          </w:tcPr>
          <w:p w:rsidR="00377559" w:rsidRDefault="00377559" w:rsidP="00570A3C">
            <w:pPr>
              <w:jc w:val="center"/>
              <w:rPr>
                <w:rFonts w:ascii="Times New Roman" w:hAnsi="Times New Roman"/>
                <w:color w:val="000000"/>
                <w:spacing w:val="-10"/>
                <w:sz w:val="24"/>
              </w:rPr>
            </w:pPr>
          </w:p>
        </w:tc>
        <w:tc>
          <w:tcPr>
            <w:tcW w:w="1080" w:type="dxa"/>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ind w:left="108" w:right="108"/>
              <w:jc w:val="both"/>
              <w:rPr>
                <w:rFonts w:ascii="Times New Roman" w:hAnsi="Times New Roman" w:cs="Times New Roman"/>
                <w:sz w:val="24"/>
                <w:szCs w:val="24"/>
              </w:rPr>
            </w:pPr>
            <w:r>
              <w:rPr>
                <w:rFonts w:ascii="Times New Roman" w:hAnsi="Times New Roman" w:cs="Times New Roman"/>
                <w:sz w:val="24"/>
                <w:szCs w:val="24"/>
              </w:rPr>
              <w:t>13.2.2</w:t>
            </w:r>
          </w:p>
        </w:tc>
        <w:tc>
          <w:tcPr>
            <w:tcW w:w="5150" w:type="dxa"/>
            <w:gridSpan w:val="2"/>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ind w:left="108" w:right="108"/>
              <w:jc w:val="both"/>
              <w:rPr>
                <w:rFonts w:ascii="Times New Roman" w:hAnsi="Times New Roman" w:cs="Times New Roman"/>
                <w:sz w:val="24"/>
                <w:szCs w:val="24"/>
              </w:rPr>
            </w:pPr>
            <w:r w:rsidRPr="00377559">
              <w:rPr>
                <w:rFonts w:ascii="Times New Roman" w:hAnsi="Times New Roman" w:cs="Times New Roman"/>
                <w:sz w:val="24"/>
                <w:szCs w:val="24"/>
              </w:rPr>
              <w:t>1:6 (1 cement: 6 sand)</w:t>
            </w:r>
          </w:p>
        </w:tc>
        <w:tc>
          <w:tcPr>
            <w:tcW w:w="1350" w:type="dxa"/>
            <w:tcBorders>
              <w:top w:val="single" w:sz="6" w:space="0" w:color="000000"/>
              <w:left w:val="single" w:sz="6" w:space="0" w:color="000000"/>
              <w:bottom w:val="single" w:sz="6" w:space="0" w:color="000000"/>
              <w:right w:val="single" w:sz="6" w:space="0" w:color="000000"/>
            </w:tcBorders>
          </w:tcPr>
          <w:p w:rsidR="00377559" w:rsidRPr="00377559" w:rsidRDefault="00377559" w:rsidP="00377559">
            <w:pPr>
              <w:jc w:val="center"/>
              <w:rPr>
                <w:rFonts w:ascii="Times New Roman" w:hAnsi="Times New Roman"/>
                <w:color w:val="000000"/>
                <w:sz w:val="24"/>
                <w:szCs w:val="24"/>
              </w:rPr>
            </w:pPr>
            <w:r w:rsidRPr="00377559">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377559" w:rsidRPr="00377559" w:rsidRDefault="00377559" w:rsidP="00377559">
            <w:pPr>
              <w:jc w:val="center"/>
              <w:rPr>
                <w:rFonts w:ascii="Times New Roman" w:hAnsi="Times New Roman"/>
                <w:color w:val="000000"/>
                <w:sz w:val="24"/>
                <w:szCs w:val="24"/>
              </w:rPr>
            </w:pPr>
            <w:r w:rsidRPr="00377559">
              <w:rPr>
                <w:rFonts w:ascii="Times New Roman" w:hAnsi="Times New Roman"/>
                <w:color w:val="000000"/>
                <w:sz w:val="24"/>
                <w:szCs w:val="24"/>
              </w:rPr>
              <w:t>128.00</w:t>
            </w:r>
          </w:p>
        </w:tc>
      </w:tr>
      <w:tr w:rsidR="00377559" w:rsidTr="004C1BEE">
        <w:trPr>
          <w:trHeight w:hRule="exact" w:val="582"/>
        </w:trPr>
        <w:tc>
          <w:tcPr>
            <w:tcW w:w="983" w:type="dxa"/>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jc w:val="center"/>
              <w:rPr>
                <w:rFonts w:ascii="Times New Roman" w:hAnsi="Times New Roman"/>
                <w:color w:val="000000"/>
                <w:spacing w:val="-10"/>
                <w:sz w:val="24"/>
                <w:szCs w:val="24"/>
              </w:rPr>
            </w:pPr>
            <w:r>
              <w:rPr>
                <w:rFonts w:ascii="Times New Roman" w:hAnsi="Times New Roman"/>
                <w:color w:val="000000"/>
                <w:spacing w:val="-10"/>
                <w:sz w:val="24"/>
                <w:szCs w:val="24"/>
              </w:rPr>
              <w:t>13.3</w:t>
            </w:r>
          </w:p>
        </w:tc>
        <w:tc>
          <w:tcPr>
            <w:tcW w:w="1080" w:type="dxa"/>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ind w:left="108" w:right="108"/>
              <w:jc w:val="both"/>
              <w:rPr>
                <w:rFonts w:ascii="Times New Roman" w:hAnsi="Times New Roman" w:cs="Times New Roman"/>
                <w:sz w:val="24"/>
                <w:szCs w:val="24"/>
              </w:rPr>
            </w:pPr>
          </w:p>
        </w:tc>
        <w:tc>
          <w:tcPr>
            <w:tcW w:w="5150" w:type="dxa"/>
            <w:gridSpan w:val="2"/>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ind w:left="108" w:right="108"/>
              <w:jc w:val="both"/>
              <w:rPr>
                <w:rFonts w:ascii="Times New Roman" w:hAnsi="Times New Roman" w:cs="Times New Roman"/>
                <w:sz w:val="24"/>
                <w:szCs w:val="24"/>
              </w:rPr>
            </w:pPr>
            <w:r w:rsidRPr="00377559">
              <w:rPr>
                <w:rFonts w:ascii="Times New Roman" w:hAnsi="Times New Roman" w:cs="Times New Roman"/>
                <w:sz w:val="24"/>
                <w:szCs w:val="24"/>
              </w:rPr>
              <w:t>20 mm cement plaster of mix :</w:t>
            </w:r>
          </w:p>
        </w:tc>
        <w:tc>
          <w:tcPr>
            <w:tcW w:w="1350" w:type="dxa"/>
            <w:tcBorders>
              <w:top w:val="single" w:sz="6" w:space="0" w:color="000000"/>
              <w:left w:val="single" w:sz="6" w:space="0" w:color="000000"/>
              <w:bottom w:val="single" w:sz="6" w:space="0" w:color="000000"/>
              <w:right w:val="single" w:sz="6" w:space="0" w:color="000000"/>
            </w:tcBorders>
          </w:tcPr>
          <w:p w:rsidR="00377559" w:rsidRPr="00377559" w:rsidRDefault="00377559" w:rsidP="00377559">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377559" w:rsidRPr="00377559" w:rsidRDefault="00377559" w:rsidP="00377559">
            <w:pPr>
              <w:jc w:val="center"/>
              <w:rPr>
                <w:rFonts w:ascii="Times New Roman" w:hAnsi="Times New Roman"/>
                <w:color w:val="000000"/>
                <w:sz w:val="24"/>
                <w:szCs w:val="24"/>
              </w:rPr>
            </w:pPr>
            <w:r>
              <w:rPr>
                <w:rFonts w:ascii="Times New Roman" w:hAnsi="Times New Roman"/>
                <w:color w:val="000000"/>
                <w:sz w:val="24"/>
                <w:szCs w:val="24"/>
              </w:rPr>
              <w:t>175.00</w:t>
            </w:r>
          </w:p>
        </w:tc>
      </w:tr>
      <w:tr w:rsidR="00377559" w:rsidTr="004C1BEE">
        <w:trPr>
          <w:trHeight w:hRule="exact" w:val="582"/>
        </w:trPr>
        <w:tc>
          <w:tcPr>
            <w:tcW w:w="983" w:type="dxa"/>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jc w:val="center"/>
              <w:rPr>
                <w:rFonts w:ascii="Times New Roman" w:hAnsi="Times New Roman"/>
                <w:color w:val="000000"/>
                <w:spacing w:val="-10"/>
                <w:sz w:val="24"/>
                <w:szCs w:val="24"/>
              </w:rPr>
            </w:pPr>
          </w:p>
        </w:tc>
        <w:tc>
          <w:tcPr>
            <w:tcW w:w="1080" w:type="dxa"/>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ind w:left="108" w:right="108"/>
              <w:jc w:val="both"/>
              <w:rPr>
                <w:rFonts w:ascii="Times New Roman" w:hAnsi="Times New Roman" w:cs="Times New Roman"/>
                <w:sz w:val="24"/>
                <w:szCs w:val="24"/>
              </w:rPr>
            </w:pPr>
            <w:r>
              <w:rPr>
                <w:rFonts w:ascii="Times New Roman" w:hAnsi="Times New Roman" w:cs="Times New Roman"/>
                <w:sz w:val="24"/>
                <w:szCs w:val="24"/>
              </w:rPr>
              <w:t>13.3.1</w:t>
            </w:r>
          </w:p>
        </w:tc>
        <w:tc>
          <w:tcPr>
            <w:tcW w:w="5150" w:type="dxa"/>
            <w:gridSpan w:val="2"/>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ind w:left="108" w:right="108"/>
              <w:jc w:val="both"/>
              <w:rPr>
                <w:rFonts w:ascii="Times New Roman" w:hAnsi="Times New Roman" w:cs="Times New Roman"/>
                <w:sz w:val="24"/>
                <w:szCs w:val="24"/>
              </w:rPr>
            </w:pPr>
            <w:r w:rsidRPr="00377559">
              <w:rPr>
                <w:rFonts w:ascii="Times New Roman" w:hAnsi="Times New Roman" w:cs="Times New Roman"/>
                <w:sz w:val="24"/>
                <w:szCs w:val="24"/>
              </w:rPr>
              <w:t>1:4 (1 cement: 4 sand)</w:t>
            </w:r>
          </w:p>
        </w:tc>
        <w:tc>
          <w:tcPr>
            <w:tcW w:w="1350" w:type="dxa"/>
            <w:tcBorders>
              <w:top w:val="single" w:sz="6" w:space="0" w:color="000000"/>
              <w:left w:val="single" w:sz="6" w:space="0" w:color="000000"/>
              <w:bottom w:val="single" w:sz="6" w:space="0" w:color="000000"/>
              <w:right w:val="single" w:sz="6" w:space="0" w:color="000000"/>
            </w:tcBorders>
          </w:tcPr>
          <w:p w:rsidR="00377559" w:rsidRPr="00377559" w:rsidRDefault="00377559" w:rsidP="00377559">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377559" w:rsidRPr="00377559" w:rsidRDefault="00377559" w:rsidP="00377559">
            <w:pPr>
              <w:jc w:val="center"/>
              <w:rPr>
                <w:rFonts w:ascii="Times New Roman" w:hAnsi="Times New Roman"/>
                <w:color w:val="000000"/>
                <w:sz w:val="24"/>
                <w:szCs w:val="24"/>
              </w:rPr>
            </w:pPr>
            <w:r>
              <w:rPr>
                <w:rFonts w:ascii="Times New Roman" w:hAnsi="Times New Roman"/>
                <w:color w:val="000000"/>
                <w:sz w:val="24"/>
                <w:szCs w:val="24"/>
              </w:rPr>
              <w:t>156.00</w:t>
            </w:r>
          </w:p>
        </w:tc>
      </w:tr>
      <w:tr w:rsidR="00377559" w:rsidTr="004C1BEE">
        <w:trPr>
          <w:trHeight w:hRule="exact" w:val="582"/>
        </w:trPr>
        <w:tc>
          <w:tcPr>
            <w:tcW w:w="983" w:type="dxa"/>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jc w:val="center"/>
              <w:rPr>
                <w:rFonts w:ascii="Times New Roman" w:hAnsi="Times New Roman"/>
                <w:color w:val="000000"/>
                <w:spacing w:val="-10"/>
                <w:sz w:val="24"/>
                <w:szCs w:val="24"/>
              </w:rPr>
            </w:pPr>
          </w:p>
        </w:tc>
        <w:tc>
          <w:tcPr>
            <w:tcW w:w="1080" w:type="dxa"/>
            <w:tcBorders>
              <w:top w:val="single" w:sz="6" w:space="0" w:color="000000"/>
              <w:left w:val="single" w:sz="6" w:space="0" w:color="000000"/>
              <w:bottom w:val="single" w:sz="6" w:space="0" w:color="000000"/>
              <w:right w:val="single" w:sz="6" w:space="0" w:color="000000"/>
            </w:tcBorders>
          </w:tcPr>
          <w:p w:rsidR="00377559" w:rsidRDefault="00377559" w:rsidP="00570A3C">
            <w:pPr>
              <w:ind w:left="108" w:right="108"/>
              <w:jc w:val="both"/>
              <w:rPr>
                <w:rFonts w:ascii="Times New Roman" w:hAnsi="Times New Roman" w:cs="Times New Roman"/>
                <w:sz w:val="24"/>
                <w:szCs w:val="24"/>
              </w:rPr>
            </w:pPr>
            <w:r>
              <w:rPr>
                <w:rFonts w:ascii="Times New Roman" w:hAnsi="Times New Roman" w:cs="Times New Roman"/>
              </w:rPr>
              <w:t>13.3.2</w:t>
            </w:r>
          </w:p>
        </w:tc>
        <w:tc>
          <w:tcPr>
            <w:tcW w:w="5150" w:type="dxa"/>
            <w:gridSpan w:val="2"/>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ind w:left="108" w:right="108"/>
              <w:jc w:val="both"/>
              <w:rPr>
                <w:rFonts w:ascii="Times New Roman" w:hAnsi="Times New Roman" w:cs="Times New Roman"/>
                <w:sz w:val="24"/>
                <w:szCs w:val="24"/>
              </w:rPr>
            </w:pPr>
            <w:r w:rsidRPr="00377559">
              <w:rPr>
                <w:rFonts w:ascii="Times New Roman" w:hAnsi="Times New Roman" w:cs="Times New Roman"/>
                <w:sz w:val="24"/>
                <w:szCs w:val="24"/>
              </w:rPr>
              <w:t>1:6 (1 cement: 6 sand)</w:t>
            </w:r>
          </w:p>
        </w:tc>
        <w:tc>
          <w:tcPr>
            <w:tcW w:w="1350" w:type="dxa"/>
            <w:tcBorders>
              <w:top w:val="single" w:sz="6" w:space="0" w:color="000000"/>
              <w:left w:val="single" w:sz="6" w:space="0" w:color="000000"/>
              <w:bottom w:val="single" w:sz="6" w:space="0" w:color="000000"/>
              <w:right w:val="single" w:sz="6" w:space="0" w:color="000000"/>
            </w:tcBorders>
          </w:tcPr>
          <w:p w:rsidR="00377559" w:rsidRPr="00377559" w:rsidRDefault="00377559" w:rsidP="00377559">
            <w:pPr>
              <w:jc w:val="center"/>
              <w:rPr>
                <w:rFonts w:ascii="Times New Roman" w:hAnsi="Times New Roman"/>
                <w:color w:val="00000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377559" w:rsidRPr="00377559" w:rsidRDefault="00377559" w:rsidP="00377559">
            <w:pPr>
              <w:jc w:val="center"/>
              <w:rPr>
                <w:rFonts w:ascii="Times New Roman" w:hAnsi="Times New Roman"/>
                <w:color w:val="000000"/>
                <w:sz w:val="24"/>
                <w:szCs w:val="24"/>
              </w:rPr>
            </w:pPr>
          </w:p>
        </w:tc>
      </w:tr>
      <w:tr w:rsidR="004C1BEE" w:rsidTr="00DA3DE7">
        <w:trPr>
          <w:trHeight w:hRule="exact" w:val="582"/>
        </w:trPr>
        <w:tc>
          <w:tcPr>
            <w:tcW w:w="983" w:type="dxa"/>
            <w:tcBorders>
              <w:top w:val="single" w:sz="6" w:space="0" w:color="000000"/>
              <w:left w:val="single" w:sz="6" w:space="0" w:color="000000"/>
              <w:bottom w:val="single" w:sz="6" w:space="0" w:color="000000"/>
              <w:right w:val="single" w:sz="6" w:space="0" w:color="000000"/>
            </w:tcBorders>
          </w:tcPr>
          <w:p w:rsidR="004C1BEE" w:rsidRPr="00377559" w:rsidRDefault="004C1BEE" w:rsidP="00570A3C">
            <w:pPr>
              <w:jc w:val="center"/>
              <w:rPr>
                <w:rFonts w:ascii="Times New Roman" w:hAnsi="Times New Roman"/>
                <w:color w:val="000000"/>
                <w:spacing w:val="-10"/>
                <w:sz w:val="24"/>
                <w:szCs w:val="24"/>
              </w:rPr>
            </w:pPr>
            <w:r>
              <w:rPr>
                <w:rFonts w:ascii="Times New Roman" w:hAnsi="Times New Roman"/>
                <w:color w:val="000000"/>
                <w:spacing w:val="-10"/>
                <w:sz w:val="24"/>
                <w:szCs w:val="24"/>
              </w:rPr>
              <w:t>13.4</w:t>
            </w:r>
          </w:p>
        </w:tc>
        <w:tc>
          <w:tcPr>
            <w:tcW w:w="6230" w:type="dxa"/>
            <w:gridSpan w:val="3"/>
            <w:tcBorders>
              <w:top w:val="single" w:sz="6" w:space="0" w:color="000000"/>
              <w:left w:val="single" w:sz="6" w:space="0" w:color="000000"/>
              <w:bottom w:val="single" w:sz="6" w:space="0" w:color="000000"/>
              <w:right w:val="single" w:sz="6" w:space="0" w:color="000000"/>
            </w:tcBorders>
          </w:tcPr>
          <w:p w:rsidR="004C1BEE" w:rsidRPr="00377559" w:rsidRDefault="004C1BEE" w:rsidP="00377559">
            <w:pPr>
              <w:autoSpaceDE w:val="0"/>
              <w:autoSpaceDN w:val="0"/>
              <w:adjustRightInd w:val="0"/>
              <w:jc w:val="both"/>
              <w:rPr>
                <w:rFonts w:ascii="Times New Roman" w:hAnsi="Times New Roman" w:cs="Times New Roman"/>
                <w:sz w:val="24"/>
                <w:szCs w:val="24"/>
              </w:rPr>
            </w:pPr>
            <w:r w:rsidRPr="00377559">
              <w:rPr>
                <w:rFonts w:ascii="Times New Roman" w:hAnsi="Times New Roman" w:cs="Times New Roman"/>
                <w:sz w:val="24"/>
                <w:szCs w:val="24"/>
              </w:rPr>
              <w:t>12 mm cement plaster finished with a floating coat of</w:t>
            </w:r>
            <w:r>
              <w:rPr>
                <w:rFonts w:ascii="Times New Roman" w:hAnsi="Times New Roman" w:cs="Times New Roman"/>
                <w:sz w:val="24"/>
                <w:szCs w:val="24"/>
              </w:rPr>
              <w:t xml:space="preserve"> neat  cement of mix:</w:t>
            </w:r>
          </w:p>
          <w:p w:rsidR="004C1BEE" w:rsidRPr="00377559" w:rsidRDefault="004C1BEE" w:rsidP="00377559">
            <w:pPr>
              <w:ind w:left="108" w:right="108"/>
              <w:jc w:val="both"/>
              <w:rPr>
                <w:rFonts w:ascii="Times New Roman" w:hAnsi="Times New Roman" w:cs="Times New Roman"/>
                <w:sz w:val="24"/>
                <w:szCs w:val="24"/>
              </w:rPr>
            </w:pPr>
            <w:r w:rsidRPr="00377559">
              <w:rPr>
                <w:rFonts w:ascii="Times New Roman" w:hAnsi="Times New Roman" w:cs="Times New Roman"/>
                <w:sz w:val="24"/>
                <w:szCs w:val="24"/>
              </w:rPr>
              <w:t>neat cement.</w:t>
            </w:r>
          </w:p>
        </w:tc>
        <w:tc>
          <w:tcPr>
            <w:tcW w:w="1350" w:type="dxa"/>
            <w:tcBorders>
              <w:top w:val="single" w:sz="6" w:space="0" w:color="000000"/>
              <w:left w:val="single" w:sz="6" w:space="0" w:color="000000"/>
              <w:bottom w:val="single" w:sz="6" w:space="0" w:color="000000"/>
              <w:right w:val="single" w:sz="6" w:space="0" w:color="000000"/>
            </w:tcBorders>
          </w:tcPr>
          <w:p w:rsidR="004C1BEE" w:rsidRPr="00377559" w:rsidRDefault="004C1BEE" w:rsidP="00377559">
            <w:pPr>
              <w:jc w:val="center"/>
              <w:rPr>
                <w:rFonts w:ascii="Times New Roman" w:hAnsi="Times New Roman"/>
                <w:color w:val="00000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4C1BEE" w:rsidRPr="00377559" w:rsidRDefault="004C1BEE" w:rsidP="00377559">
            <w:pPr>
              <w:jc w:val="center"/>
              <w:rPr>
                <w:rFonts w:ascii="Times New Roman" w:hAnsi="Times New Roman"/>
                <w:color w:val="000000"/>
                <w:sz w:val="24"/>
                <w:szCs w:val="24"/>
              </w:rPr>
            </w:pPr>
          </w:p>
        </w:tc>
      </w:tr>
      <w:tr w:rsidR="00377559" w:rsidTr="004C1BEE">
        <w:trPr>
          <w:trHeight w:hRule="exact" w:val="582"/>
        </w:trPr>
        <w:tc>
          <w:tcPr>
            <w:tcW w:w="983" w:type="dxa"/>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jc w:val="center"/>
              <w:rPr>
                <w:rFonts w:ascii="Times New Roman" w:hAnsi="Times New Roman"/>
                <w:color w:val="000000"/>
                <w:spacing w:val="-10"/>
                <w:sz w:val="24"/>
                <w:szCs w:val="24"/>
              </w:rPr>
            </w:pPr>
          </w:p>
        </w:tc>
        <w:tc>
          <w:tcPr>
            <w:tcW w:w="1080" w:type="dxa"/>
            <w:tcBorders>
              <w:top w:val="single" w:sz="6" w:space="0" w:color="000000"/>
              <w:left w:val="single" w:sz="6" w:space="0" w:color="000000"/>
              <w:bottom w:val="single" w:sz="6" w:space="0" w:color="000000"/>
              <w:right w:val="single" w:sz="6" w:space="0" w:color="000000"/>
            </w:tcBorders>
          </w:tcPr>
          <w:p w:rsidR="00377559" w:rsidRDefault="00377559" w:rsidP="00570A3C">
            <w:pPr>
              <w:ind w:left="108" w:right="108"/>
              <w:jc w:val="both"/>
              <w:rPr>
                <w:rFonts w:ascii="Times New Roman" w:hAnsi="Times New Roman" w:cs="Times New Roman"/>
                <w:sz w:val="24"/>
                <w:szCs w:val="24"/>
              </w:rPr>
            </w:pPr>
            <w:r>
              <w:rPr>
                <w:rFonts w:ascii="Times New Roman" w:hAnsi="Times New Roman" w:cs="Times New Roman"/>
                <w:sz w:val="24"/>
                <w:szCs w:val="24"/>
              </w:rPr>
              <w:t>13.4.1</w:t>
            </w:r>
          </w:p>
        </w:tc>
        <w:tc>
          <w:tcPr>
            <w:tcW w:w="5150" w:type="dxa"/>
            <w:gridSpan w:val="2"/>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ind w:left="108" w:right="108"/>
              <w:jc w:val="both"/>
              <w:rPr>
                <w:rFonts w:ascii="Times New Roman" w:hAnsi="Times New Roman" w:cs="Times New Roman"/>
                <w:sz w:val="24"/>
                <w:szCs w:val="24"/>
              </w:rPr>
            </w:pPr>
            <w:r>
              <w:rPr>
                <w:rFonts w:ascii="Times New Roman" w:hAnsi="Times New Roman" w:cs="Times New Roman"/>
                <w:sz w:val="24"/>
                <w:szCs w:val="24"/>
              </w:rPr>
              <w:t>1:3 (1 cement : 3 sand)</w:t>
            </w:r>
          </w:p>
        </w:tc>
        <w:tc>
          <w:tcPr>
            <w:tcW w:w="1350" w:type="dxa"/>
            <w:tcBorders>
              <w:top w:val="single" w:sz="6" w:space="0" w:color="000000"/>
              <w:left w:val="single" w:sz="6" w:space="0" w:color="000000"/>
              <w:bottom w:val="single" w:sz="6" w:space="0" w:color="000000"/>
              <w:right w:val="single" w:sz="6" w:space="0" w:color="000000"/>
            </w:tcBorders>
          </w:tcPr>
          <w:p w:rsidR="00377559" w:rsidRPr="00377559" w:rsidRDefault="00377559" w:rsidP="00377559">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377559" w:rsidRPr="00377559" w:rsidRDefault="00377559" w:rsidP="00377559">
            <w:pPr>
              <w:jc w:val="center"/>
              <w:rPr>
                <w:rFonts w:ascii="Times New Roman" w:hAnsi="Times New Roman"/>
                <w:color w:val="000000"/>
                <w:sz w:val="24"/>
                <w:szCs w:val="24"/>
              </w:rPr>
            </w:pPr>
            <w:r>
              <w:rPr>
                <w:rFonts w:ascii="Times New Roman" w:hAnsi="Times New Roman"/>
                <w:color w:val="000000"/>
                <w:sz w:val="24"/>
                <w:szCs w:val="24"/>
              </w:rPr>
              <w:t>164.00</w:t>
            </w:r>
          </w:p>
        </w:tc>
      </w:tr>
      <w:tr w:rsidR="00377559" w:rsidTr="004C1BEE">
        <w:trPr>
          <w:trHeight w:hRule="exact" w:val="582"/>
        </w:trPr>
        <w:tc>
          <w:tcPr>
            <w:tcW w:w="983" w:type="dxa"/>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jc w:val="center"/>
              <w:rPr>
                <w:rFonts w:ascii="Times New Roman" w:hAnsi="Times New Roman"/>
                <w:color w:val="000000"/>
                <w:spacing w:val="-10"/>
                <w:sz w:val="24"/>
                <w:szCs w:val="24"/>
              </w:rPr>
            </w:pPr>
          </w:p>
        </w:tc>
        <w:tc>
          <w:tcPr>
            <w:tcW w:w="1080" w:type="dxa"/>
            <w:tcBorders>
              <w:top w:val="single" w:sz="6" w:space="0" w:color="000000"/>
              <w:left w:val="single" w:sz="6" w:space="0" w:color="000000"/>
              <w:bottom w:val="single" w:sz="6" w:space="0" w:color="000000"/>
              <w:right w:val="single" w:sz="6" w:space="0" w:color="000000"/>
            </w:tcBorders>
          </w:tcPr>
          <w:p w:rsidR="00377559" w:rsidRDefault="00377559" w:rsidP="00570A3C">
            <w:pPr>
              <w:ind w:left="108" w:right="108"/>
              <w:jc w:val="both"/>
              <w:rPr>
                <w:rFonts w:ascii="Times New Roman" w:hAnsi="Times New Roman" w:cs="Times New Roman"/>
                <w:sz w:val="24"/>
                <w:szCs w:val="24"/>
              </w:rPr>
            </w:pPr>
            <w:r>
              <w:rPr>
                <w:rFonts w:ascii="Times New Roman" w:hAnsi="Times New Roman" w:cs="Times New Roman"/>
                <w:sz w:val="24"/>
                <w:szCs w:val="24"/>
              </w:rPr>
              <w:t>13.4.2</w:t>
            </w:r>
          </w:p>
        </w:tc>
        <w:tc>
          <w:tcPr>
            <w:tcW w:w="5150" w:type="dxa"/>
            <w:gridSpan w:val="2"/>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ind w:left="108" w:right="108"/>
              <w:jc w:val="both"/>
              <w:rPr>
                <w:rFonts w:ascii="Times New Roman" w:hAnsi="Times New Roman" w:cs="Times New Roman"/>
                <w:sz w:val="24"/>
                <w:szCs w:val="24"/>
              </w:rPr>
            </w:pPr>
            <w:r>
              <w:rPr>
                <w:rFonts w:ascii="Times New Roman" w:hAnsi="Times New Roman" w:cs="Times New Roman"/>
                <w:sz w:val="24"/>
                <w:szCs w:val="24"/>
              </w:rPr>
              <w:t>1:6 (1 cement : 6 sand)</w:t>
            </w:r>
          </w:p>
        </w:tc>
        <w:tc>
          <w:tcPr>
            <w:tcW w:w="1350" w:type="dxa"/>
            <w:tcBorders>
              <w:top w:val="single" w:sz="6" w:space="0" w:color="000000"/>
              <w:left w:val="single" w:sz="6" w:space="0" w:color="000000"/>
              <w:bottom w:val="single" w:sz="6" w:space="0" w:color="000000"/>
              <w:right w:val="single" w:sz="6" w:space="0" w:color="000000"/>
            </w:tcBorders>
          </w:tcPr>
          <w:p w:rsidR="00377559" w:rsidRPr="00377559" w:rsidRDefault="00377559" w:rsidP="00377559">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377559" w:rsidRPr="00377559" w:rsidRDefault="00377559" w:rsidP="00377559">
            <w:pPr>
              <w:jc w:val="center"/>
              <w:rPr>
                <w:rFonts w:ascii="Times New Roman" w:hAnsi="Times New Roman"/>
                <w:color w:val="000000"/>
                <w:sz w:val="24"/>
                <w:szCs w:val="24"/>
              </w:rPr>
            </w:pPr>
            <w:r>
              <w:rPr>
                <w:rFonts w:ascii="Times New Roman" w:hAnsi="Times New Roman"/>
                <w:color w:val="000000"/>
                <w:sz w:val="24"/>
                <w:szCs w:val="24"/>
              </w:rPr>
              <w:t>151.00</w:t>
            </w:r>
          </w:p>
        </w:tc>
      </w:tr>
      <w:tr w:rsidR="004C1BEE" w:rsidTr="00DA3DE7">
        <w:trPr>
          <w:trHeight w:hRule="exact" w:val="582"/>
        </w:trPr>
        <w:tc>
          <w:tcPr>
            <w:tcW w:w="983" w:type="dxa"/>
            <w:tcBorders>
              <w:top w:val="single" w:sz="6" w:space="0" w:color="000000"/>
              <w:left w:val="single" w:sz="6" w:space="0" w:color="000000"/>
              <w:bottom w:val="single" w:sz="6" w:space="0" w:color="000000"/>
              <w:right w:val="single" w:sz="6" w:space="0" w:color="000000"/>
            </w:tcBorders>
          </w:tcPr>
          <w:p w:rsidR="004C1BEE" w:rsidRPr="00377559" w:rsidRDefault="004C1BEE" w:rsidP="00570A3C">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13.5 </w:t>
            </w:r>
          </w:p>
        </w:tc>
        <w:tc>
          <w:tcPr>
            <w:tcW w:w="6230" w:type="dxa"/>
            <w:gridSpan w:val="3"/>
            <w:tcBorders>
              <w:top w:val="single" w:sz="6" w:space="0" w:color="000000"/>
              <w:left w:val="single" w:sz="6" w:space="0" w:color="000000"/>
              <w:bottom w:val="single" w:sz="6" w:space="0" w:color="000000"/>
              <w:right w:val="single" w:sz="6" w:space="0" w:color="000000"/>
            </w:tcBorders>
          </w:tcPr>
          <w:p w:rsidR="004C1BEE" w:rsidRDefault="004C1BEE" w:rsidP="00570A3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15 mm cement plaster on rough side of single of half brick wall </w:t>
            </w:r>
            <w:r w:rsidRPr="00570A3C">
              <w:rPr>
                <w:rFonts w:ascii="Times New Roman" w:hAnsi="Times New Roman" w:cs="Times New Roman"/>
                <w:sz w:val="24"/>
                <w:szCs w:val="24"/>
              </w:rPr>
              <w:t>finished with a floating coat of</w:t>
            </w:r>
            <w:r>
              <w:rPr>
                <w:rFonts w:ascii="Times New Roman" w:hAnsi="Times New Roman" w:cs="Times New Roman"/>
                <w:sz w:val="24"/>
                <w:szCs w:val="24"/>
              </w:rPr>
              <w:t xml:space="preserve"> neat cement of mix:</w:t>
            </w:r>
          </w:p>
          <w:p w:rsidR="004C1BEE" w:rsidRDefault="004C1BEE" w:rsidP="00570A3C">
            <w:pPr>
              <w:autoSpaceDE w:val="0"/>
              <w:autoSpaceDN w:val="0"/>
              <w:adjustRightInd w:val="0"/>
              <w:jc w:val="both"/>
              <w:rPr>
                <w:rFonts w:ascii="Times New Roman" w:hAnsi="Times New Roman" w:cs="Times New Roman"/>
                <w:sz w:val="24"/>
                <w:szCs w:val="24"/>
              </w:rPr>
            </w:pPr>
          </w:p>
          <w:p w:rsidR="004C1BEE" w:rsidRDefault="004C1BEE" w:rsidP="00570A3C">
            <w:pPr>
              <w:autoSpaceDE w:val="0"/>
              <w:autoSpaceDN w:val="0"/>
              <w:adjustRightInd w:val="0"/>
              <w:jc w:val="both"/>
              <w:rPr>
                <w:rFonts w:ascii="Times New Roman" w:hAnsi="Times New Roman" w:cs="Times New Roman"/>
                <w:sz w:val="24"/>
                <w:szCs w:val="24"/>
              </w:rPr>
            </w:pPr>
          </w:p>
          <w:p w:rsidR="004C1BEE" w:rsidRDefault="004C1BEE" w:rsidP="00570A3C">
            <w:pPr>
              <w:autoSpaceDE w:val="0"/>
              <w:autoSpaceDN w:val="0"/>
              <w:adjustRightInd w:val="0"/>
              <w:jc w:val="both"/>
              <w:rPr>
                <w:rFonts w:ascii="Times New Roman" w:hAnsi="Times New Roman" w:cs="Times New Roman"/>
                <w:sz w:val="24"/>
                <w:szCs w:val="24"/>
              </w:rPr>
            </w:pPr>
          </w:p>
          <w:p w:rsidR="004C1BEE" w:rsidRDefault="004C1BEE" w:rsidP="00570A3C">
            <w:pPr>
              <w:autoSpaceDE w:val="0"/>
              <w:autoSpaceDN w:val="0"/>
              <w:adjustRightInd w:val="0"/>
              <w:jc w:val="both"/>
              <w:rPr>
                <w:rFonts w:ascii="Times New Roman" w:hAnsi="Times New Roman" w:cs="Times New Roman"/>
                <w:sz w:val="24"/>
                <w:szCs w:val="24"/>
              </w:rPr>
            </w:pPr>
          </w:p>
          <w:p w:rsidR="004C1BEE" w:rsidRDefault="004C1BEE" w:rsidP="00570A3C">
            <w:pPr>
              <w:autoSpaceDE w:val="0"/>
              <w:autoSpaceDN w:val="0"/>
              <w:adjustRightInd w:val="0"/>
              <w:jc w:val="both"/>
              <w:rPr>
                <w:rFonts w:ascii="Times New Roman" w:hAnsi="Times New Roman" w:cs="Times New Roman"/>
                <w:sz w:val="24"/>
                <w:szCs w:val="24"/>
              </w:rPr>
            </w:pPr>
          </w:p>
          <w:p w:rsidR="004C1BEE" w:rsidRDefault="004C1BEE" w:rsidP="00570A3C">
            <w:pPr>
              <w:autoSpaceDE w:val="0"/>
              <w:autoSpaceDN w:val="0"/>
              <w:adjustRightInd w:val="0"/>
              <w:jc w:val="both"/>
              <w:rPr>
                <w:rFonts w:ascii="Times New Roman" w:hAnsi="Times New Roman" w:cs="Times New Roman"/>
                <w:sz w:val="24"/>
                <w:szCs w:val="24"/>
              </w:rPr>
            </w:pPr>
          </w:p>
          <w:p w:rsidR="004C1BEE" w:rsidRPr="00570A3C" w:rsidRDefault="004C1BEE" w:rsidP="00570A3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cement of mix:</w:t>
            </w:r>
          </w:p>
          <w:p w:rsidR="004C1BEE" w:rsidRPr="00377559" w:rsidRDefault="004C1BEE" w:rsidP="00570A3C">
            <w:pPr>
              <w:ind w:left="108" w:right="108"/>
              <w:jc w:val="both"/>
              <w:rPr>
                <w:rFonts w:ascii="Times New Roman" w:hAnsi="Times New Roman" w:cs="Times New Roman"/>
                <w:sz w:val="24"/>
                <w:szCs w:val="24"/>
              </w:rPr>
            </w:pPr>
            <w:r w:rsidRPr="00570A3C">
              <w:rPr>
                <w:rFonts w:ascii="Times New Roman" w:hAnsi="Times New Roman" w:cs="Times New Roman"/>
                <w:sz w:val="24"/>
                <w:szCs w:val="24"/>
              </w:rPr>
              <w:t>neat cement on the rough side of single or half brick wall.</w:t>
            </w:r>
          </w:p>
        </w:tc>
        <w:tc>
          <w:tcPr>
            <w:tcW w:w="1350" w:type="dxa"/>
            <w:tcBorders>
              <w:top w:val="single" w:sz="6" w:space="0" w:color="000000"/>
              <w:left w:val="single" w:sz="6" w:space="0" w:color="000000"/>
              <w:bottom w:val="single" w:sz="6" w:space="0" w:color="000000"/>
              <w:right w:val="single" w:sz="6" w:space="0" w:color="000000"/>
            </w:tcBorders>
          </w:tcPr>
          <w:p w:rsidR="004C1BEE" w:rsidRPr="00377559" w:rsidRDefault="004C1BEE" w:rsidP="00377559">
            <w:pPr>
              <w:jc w:val="center"/>
              <w:rPr>
                <w:rFonts w:ascii="Times New Roman" w:hAnsi="Times New Roman"/>
                <w:color w:val="00000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4C1BEE" w:rsidRPr="00377559" w:rsidRDefault="004C1BEE" w:rsidP="00377559">
            <w:pPr>
              <w:jc w:val="center"/>
              <w:rPr>
                <w:rFonts w:ascii="Times New Roman" w:hAnsi="Times New Roman"/>
                <w:color w:val="000000"/>
                <w:sz w:val="24"/>
                <w:szCs w:val="24"/>
              </w:rPr>
            </w:pPr>
          </w:p>
        </w:tc>
      </w:tr>
      <w:tr w:rsidR="00377559" w:rsidTr="004C1BEE">
        <w:trPr>
          <w:trHeight w:hRule="exact" w:val="582"/>
        </w:trPr>
        <w:tc>
          <w:tcPr>
            <w:tcW w:w="983" w:type="dxa"/>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jc w:val="center"/>
              <w:rPr>
                <w:rFonts w:ascii="Times New Roman" w:hAnsi="Times New Roman"/>
                <w:color w:val="000000"/>
                <w:spacing w:val="-10"/>
                <w:sz w:val="24"/>
                <w:szCs w:val="24"/>
              </w:rPr>
            </w:pPr>
          </w:p>
        </w:tc>
        <w:tc>
          <w:tcPr>
            <w:tcW w:w="1080" w:type="dxa"/>
            <w:tcBorders>
              <w:top w:val="single" w:sz="6" w:space="0" w:color="000000"/>
              <w:left w:val="single" w:sz="6" w:space="0" w:color="000000"/>
              <w:bottom w:val="single" w:sz="6" w:space="0" w:color="000000"/>
              <w:right w:val="single" w:sz="6" w:space="0" w:color="000000"/>
            </w:tcBorders>
          </w:tcPr>
          <w:p w:rsidR="00377559" w:rsidRDefault="004C1BEE" w:rsidP="00570A3C">
            <w:pPr>
              <w:ind w:left="108" w:right="108"/>
              <w:jc w:val="both"/>
              <w:rPr>
                <w:rFonts w:ascii="Times New Roman" w:hAnsi="Times New Roman" w:cs="Times New Roman"/>
                <w:sz w:val="24"/>
                <w:szCs w:val="24"/>
              </w:rPr>
            </w:pPr>
            <w:r>
              <w:rPr>
                <w:rFonts w:ascii="Times New Roman" w:hAnsi="Times New Roman" w:cs="Times New Roman"/>
                <w:sz w:val="24"/>
                <w:szCs w:val="24"/>
              </w:rPr>
              <w:t>13.5.1</w:t>
            </w:r>
          </w:p>
        </w:tc>
        <w:tc>
          <w:tcPr>
            <w:tcW w:w="5150" w:type="dxa"/>
            <w:gridSpan w:val="2"/>
            <w:tcBorders>
              <w:top w:val="single" w:sz="6" w:space="0" w:color="000000"/>
              <w:left w:val="single" w:sz="6" w:space="0" w:color="000000"/>
              <w:bottom w:val="single" w:sz="6" w:space="0" w:color="000000"/>
              <w:right w:val="single" w:sz="6" w:space="0" w:color="000000"/>
            </w:tcBorders>
          </w:tcPr>
          <w:p w:rsidR="00377559" w:rsidRPr="00377559" w:rsidRDefault="004C1BEE" w:rsidP="00570A3C">
            <w:pPr>
              <w:ind w:left="108" w:right="108"/>
              <w:jc w:val="both"/>
              <w:rPr>
                <w:rFonts w:ascii="Times New Roman" w:hAnsi="Times New Roman" w:cs="Times New Roman"/>
                <w:sz w:val="24"/>
                <w:szCs w:val="24"/>
              </w:rPr>
            </w:pPr>
            <w:r>
              <w:rPr>
                <w:rFonts w:ascii="Times New Roman" w:hAnsi="Times New Roman" w:cs="Times New Roman"/>
                <w:sz w:val="24"/>
                <w:szCs w:val="24"/>
              </w:rPr>
              <w:t>1:3 (1 cement : 3 sand)</w:t>
            </w:r>
          </w:p>
        </w:tc>
        <w:tc>
          <w:tcPr>
            <w:tcW w:w="1350" w:type="dxa"/>
            <w:tcBorders>
              <w:top w:val="single" w:sz="6" w:space="0" w:color="000000"/>
              <w:left w:val="single" w:sz="6" w:space="0" w:color="000000"/>
              <w:bottom w:val="single" w:sz="6" w:space="0" w:color="000000"/>
              <w:right w:val="single" w:sz="6" w:space="0" w:color="000000"/>
            </w:tcBorders>
          </w:tcPr>
          <w:p w:rsidR="00377559" w:rsidRPr="00377559" w:rsidRDefault="004C1BEE" w:rsidP="00377559">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377559" w:rsidRPr="00377559" w:rsidRDefault="004C1BEE" w:rsidP="00377559">
            <w:pPr>
              <w:jc w:val="center"/>
              <w:rPr>
                <w:rFonts w:ascii="Times New Roman" w:hAnsi="Times New Roman"/>
                <w:color w:val="000000"/>
                <w:sz w:val="24"/>
                <w:szCs w:val="24"/>
              </w:rPr>
            </w:pPr>
            <w:r>
              <w:rPr>
                <w:rFonts w:ascii="Times New Roman" w:hAnsi="Times New Roman"/>
                <w:color w:val="000000"/>
                <w:sz w:val="24"/>
                <w:szCs w:val="24"/>
              </w:rPr>
              <w:t>186.00</w:t>
            </w:r>
          </w:p>
        </w:tc>
      </w:tr>
      <w:tr w:rsidR="00377559" w:rsidTr="004C1BEE">
        <w:trPr>
          <w:trHeight w:hRule="exact" w:val="582"/>
        </w:trPr>
        <w:tc>
          <w:tcPr>
            <w:tcW w:w="983" w:type="dxa"/>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jc w:val="center"/>
              <w:rPr>
                <w:rFonts w:ascii="Times New Roman" w:hAnsi="Times New Roman"/>
                <w:color w:val="000000"/>
                <w:spacing w:val="-10"/>
                <w:sz w:val="24"/>
                <w:szCs w:val="24"/>
              </w:rPr>
            </w:pPr>
          </w:p>
        </w:tc>
        <w:tc>
          <w:tcPr>
            <w:tcW w:w="1080" w:type="dxa"/>
            <w:tcBorders>
              <w:top w:val="single" w:sz="6" w:space="0" w:color="000000"/>
              <w:left w:val="single" w:sz="6" w:space="0" w:color="000000"/>
              <w:bottom w:val="single" w:sz="6" w:space="0" w:color="000000"/>
              <w:right w:val="single" w:sz="6" w:space="0" w:color="000000"/>
            </w:tcBorders>
          </w:tcPr>
          <w:p w:rsidR="00377559" w:rsidRDefault="004C1BEE" w:rsidP="00570A3C">
            <w:pPr>
              <w:ind w:left="108" w:right="108"/>
              <w:jc w:val="both"/>
              <w:rPr>
                <w:rFonts w:ascii="Times New Roman" w:hAnsi="Times New Roman" w:cs="Times New Roman"/>
                <w:sz w:val="24"/>
                <w:szCs w:val="24"/>
              </w:rPr>
            </w:pPr>
            <w:r>
              <w:rPr>
                <w:rFonts w:ascii="Times New Roman" w:hAnsi="Times New Roman" w:cs="Times New Roman"/>
                <w:sz w:val="24"/>
                <w:szCs w:val="24"/>
              </w:rPr>
              <w:t>13.5.2</w:t>
            </w:r>
          </w:p>
        </w:tc>
        <w:tc>
          <w:tcPr>
            <w:tcW w:w="5150" w:type="dxa"/>
            <w:gridSpan w:val="2"/>
            <w:tcBorders>
              <w:top w:val="single" w:sz="6" w:space="0" w:color="000000"/>
              <w:left w:val="single" w:sz="6" w:space="0" w:color="000000"/>
              <w:bottom w:val="single" w:sz="6" w:space="0" w:color="000000"/>
              <w:right w:val="single" w:sz="6" w:space="0" w:color="000000"/>
            </w:tcBorders>
          </w:tcPr>
          <w:p w:rsidR="00377559" w:rsidRPr="00377559" w:rsidRDefault="004C1BEE" w:rsidP="00570A3C">
            <w:pPr>
              <w:ind w:left="108" w:right="108"/>
              <w:jc w:val="both"/>
              <w:rPr>
                <w:rFonts w:ascii="Times New Roman" w:hAnsi="Times New Roman" w:cs="Times New Roman"/>
                <w:sz w:val="24"/>
                <w:szCs w:val="24"/>
              </w:rPr>
            </w:pPr>
            <w:r w:rsidRPr="00377559">
              <w:rPr>
                <w:rFonts w:ascii="Times New Roman" w:hAnsi="Times New Roman" w:cs="Times New Roman"/>
                <w:sz w:val="24"/>
                <w:szCs w:val="24"/>
              </w:rPr>
              <w:t>1:4 (1 cement: 4 sand)</w:t>
            </w:r>
          </w:p>
        </w:tc>
        <w:tc>
          <w:tcPr>
            <w:tcW w:w="1350" w:type="dxa"/>
            <w:tcBorders>
              <w:top w:val="single" w:sz="6" w:space="0" w:color="000000"/>
              <w:left w:val="single" w:sz="6" w:space="0" w:color="000000"/>
              <w:bottom w:val="single" w:sz="6" w:space="0" w:color="000000"/>
              <w:right w:val="single" w:sz="6" w:space="0" w:color="000000"/>
            </w:tcBorders>
          </w:tcPr>
          <w:p w:rsidR="00377559" w:rsidRPr="00377559" w:rsidRDefault="004C1BEE" w:rsidP="00377559">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377559" w:rsidRPr="00377559" w:rsidRDefault="004C1BEE" w:rsidP="00377559">
            <w:pPr>
              <w:jc w:val="center"/>
              <w:rPr>
                <w:rFonts w:ascii="Times New Roman" w:hAnsi="Times New Roman"/>
                <w:color w:val="000000"/>
                <w:sz w:val="24"/>
                <w:szCs w:val="24"/>
              </w:rPr>
            </w:pPr>
            <w:r>
              <w:rPr>
                <w:rFonts w:ascii="Times New Roman" w:hAnsi="Times New Roman"/>
                <w:color w:val="000000"/>
                <w:sz w:val="24"/>
                <w:szCs w:val="24"/>
              </w:rPr>
              <w:t>171.00</w:t>
            </w:r>
          </w:p>
        </w:tc>
      </w:tr>
      <w:tr w:rsidR="00260B6B" w:rsidTr="00260B6B">
        <w:trPr>
          <w:trHeight w:hRule="exact" w:val="861"/>
        </w:trPr>
        <w:tc>
          <w:tcPr>
            <w:tcW w:w="983" w:type="dxa"/>
            <w:tcBorders>
              <w:top w:val="single" w:sz="6" w:space="0" w:color="000000"/>
              <w:left w:val="single" w:sz="6" w:space="0" w:color="000000"/>
              <w:bottom w:val="single" w:sz="6" w:space="0" w:color="000000"/>
              <w:right w:val="single" w:sz="6" w:space="0" w:color="000000"/>
            </w:tcBorders>
          </w:tcPr>
          <w:p w:rsidR="00260B6B" w:rsidRPr="00377559" w:rsidRDefault="00260B6B" w:rsidP="00570A3C">
            <w:pPr>
              <w:jc w:val="center"/>
              <w:rPr>
                <w:rFonts w:ascii="Times New Roman" w:hAnsi="Times New Roman"/>
                <w:color w:val="000000"/>
                <w:spacing w:val="-10"/>
                <w:sz w:val="24"/>
                <w:szCs w:val="24"/>
              </w:rPr>
            </w:pPr>
            <w:r>
              <w:rPr>
                <w:rFonts w:ascii="Times New Roman" w:hAnsi="Times New Roman"/>
                <w:color w:val="000000"/>
                <w:spacing w:val="-10"/>
                <w:sz w:val="24"/>
                <w:szCs w:val="24"/>
              </w:rPr>
              <w:t>13.6</w:t>
            </w:r>
          </w:p>
        </w:tc>
        <w:tc>
          <w:tcPr>
            <w:tcW w:w="6230" w:type="dxa"/>
            <w:gridSpan w:val="3"/>
            <w:tcBorders>
              <w:top w:val="single" w:sz="6" w:space="0" w:color="000000"/>
              <w:left w:val="single" w:sz="6" w:space="0" w:color="000000"/>
              <w:bottom w:val="single" w:sz="6" w:space="0" w:color="000000"/>
              <w:right w:val="single" w:sz="6" w:space="0" w:color="000000"/>
            </w:tcBorders>
          </w:tcPr>
          <w:p w:rsidR="00260B6B" w:rsidRPr="00260B6B" w:rsidRDefault="00260B6B" w:rsidP="00260B6B">
            <w:pPr>
              <w:autoSpaceDE w:val="0"/>
              <w:autoSpaceDN w:val="0"/>
              <w:adjustRightInd w:val="0"/>
              <w:jc w:val="both"/>
              <w:rPr>
                <w:rFonts w:ascii="Times New Roman" w:hAnsi="Times New Roman" w:cs="Times New Roman"/>
                <w:sz w:val="24"/>
                <w:szCs w:val="24"/>
              </w:rPr>
            </w:pPr>
            <w:r w:rsidRPr="00260B6B">
              <w:rPr>
                <w:rFonts w:ascii="Times New Roman" w:hAnsi="Times New Roman" w:cs="Times New Roman"/>
                <w:sz w:val="24"/>
                <w:szCs w:val="24"/>
              </w:rPr>
              <w:t>18 mm cement plaster in two coats under layer 12 mm thick cement plaster</w:t>
            </w:r>
            <w:r>
              <w:rPr>
                <w:rFonts w:ascii="Times New Roman" w:hAnsi="Times New Roman" w:cs="Times New Roman"/>
                <w:sz w:val="24"/>
                <w:szCs w:val="24"/>
              </w:rPr>
              <w:t xml:space="preserve"> </w:t>
            </w:r>
            <w:r w:rsidRPr="00260B6B">
              <w:rPr>
                <w:rFonts w:ascii="Times New Roman" w:hAnsi="Times New Roman" w:cs="Times New Roman"/>
                <w:sz w:val="24"/>
                <w:szCs w:val="24"/>
              </w:rPr>
              <w:t>1:5 (1 cement: 5 sand) finished with a top la</w:t>
            </w:r>
            <w:r>
              <w:rPr>
                <w:rFonts w:ascii="Times New Roman" w:hAnsi="Times New Roman" w:cs="Times New Roman"/>
                <w:sz w:val="24"/>
                <w:szCs w:val="24"/>
              </w:rPr>
              <w:t xml:space="preserve">yer 6mm thick cement plaster 1:4 </w:t>
            </w:r>
            <w:r w:rsidRPr="00377559">
              <w:rPr>
                <w:rFonts w:ascii="Times New Roman" w:hAnsi="Times New Roman" w:cs="Times New Roman"/>
                <w:sz w:val="24"/>
                <w:szCs w:val="24"/>
              </w:rPr>
              <w:t>(1 cement: 4 sand)</w:t>
            </w:r>
          </w:p>
          <w:p w:rsidR="00260B6B" w:rsidRPr="00377559" w:rsidRDefault="00260B6B" w:rsidP="00260B6B">
            <w:pPr>
              <w:ind w:left="108" w:right="108"/>
              <w:jc w:val="both"/>
              <w:rPr>
                <w:rFonts w:ascii="Times New Roman" w:hAnsi="Times New Roman" w:cs="Times New Roman"/>
                <w:sz w:val="24"/>
                <w:szCs w:val="24"/>
              </w:rPr>
            </w:pPr>
            <w:r w:rsidRPr="00260B6B">
              <w:rPr>
                <w:rFonts w:ascii="Times New Roman" w:hAnsi="Times New Roman" w:cs="Times New Roman"/>
                <w:sz w:val="24"/>
                <w:szCs w:val="24"/>
              </w:rPr>
              <w:t>(1 cement: 6 fine sand).</w:t>
            </w:r>
          </w:p>
        </w:tc>
        <w:tc>
          <w:tcPr>
            <w:tcW w:w="1350" w:type="dxa"/>
            <w:tcBorders>
              <w:top w:val="single" w:sz="6" w:space="0" w:color="000000"/>
              <w:left w:val="single" w:sz="6" w:space="0" w:color="000000"/>
              <w:bottom w:val="single" w:sz="6" w:space="0" w:color="000000"/>
              <w:right w:val="single" w:sz="6" w:space="0" w:color="000000"/>
            </w:tcBorders>
          </w:tcPr>
          <w:p w:rsidR="00260B6B" w:rsidRPr="00377559" w:rsidRDefault="00260B6B" w:rsidP="00377559">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260B6B" w:rsidRPr="00377559" w:rsidRDefault="00260B6B" w:rsidP="00F8086E">
            <w:pPr>
              <w:jc w:val="center"/>
              <w:rPr>
                <w:rFonts w:ascii="Times New Roman" w:hAnsi="Times New Roman"/>
                <w:color w:val="000000"/>
                <w:sz w:val="24"/>
                <w:szCs w:val="24"/>
              </w:rPr>
            </w:pPr>
            <w:r>
              <w:rPr>
                <w:rFonts w:ascii="Times New Roman" w:hAnsi="Times New Roman"/>
                <w:color w:val="000000"/>
                <w:sz w:val="24"/>
                <w:szCs w:val="24"/>
              </w:rPr>
              <w:t>1</w:t>
            </w:r>
            <w:r w:rsidR="00F8086E">
              <w:rPr>
                <w:rFonts w:ascii="Times New Roman" w:hAnsi="Times New Roman"/>
                <w:color w:val="000000"/>
                <w:sz w:val="24"/>
                <w:szCs w:val="24"/>
              </w:rPr>
              <w:t>71.00</w:t>
            </w:r>
          </w:p>
        </w:tc>
      </w:tr>
      <w:tr w:rsidR="00F8086E" w:rsidTr="00F8086E">
        <w:trPr>
          <w:trHeight w:hRule="exact" w:val="1167"/>
        </w:trPr>
        <w:tc>
          <w:tcPr>
            <w:tcW w:w="983" w:type="dxa"/>
            <w:tcBorders>
              <w:top w:val="single" w:sz="6" w:space="0" w:color="000000"/>
              <w:left w:val="single" w:sz="6" w:space="0" w:color="000000"/>
              <w:bottom w:val="single" w:sz="6" w:space="0" w:color="000000"/>
              <w:right w:val="single" w:sz="6" w:space="0" w:color="000000"/>
            </w:tcBorders>
          </w:tcPr>
          <w:p w:rsidR="00F8086E" w:rsidRPr="00377559" w:rsidRDefault="00F8086E" w:rsidP="00570A3C">
            <w:pPr>
              <w:jc w:val="center"/>
              <w:rPr>
                <w:rFonts w:ascii="Times New Roman" w:hAnsi="Times New Roman"/>
                <w:color w:val="000000"/>
                <w:spacing w:val="-10"/>
                <w:sz w:val="24"/>
                <w:szCs w:val="24"/>
              </w:rPr>
            </w:pPr>
            <w:r>
              <w:rPr>
                <w:rFonts w:ascii="Times New Roman" w:hAnsi="Times New Roman"/>
                <w:color w:val="000000"/>
                <w:spacing w:val="-10"/>
                <w:sz w:val="24"/>
                <w:szCs w:val="24"/>
              </w:rPr>
              <w:t>13.7</w:t>
            </w:r>
          </w:p>
        </w:tc>
        <w:tc>
          <w:tcPr>
            <w:tcW w:w="6230" w:type="dxa"/>
            <w:gridSpan w:val="3"/>
            <w:tcBorders>
              <w:top w:val="single" w:sz="6" w:space="0" w:color="000000"/>
              <w:left w:val="single" w:sz="6" w:space="0" w:color="000000"/>
              <w:bottom w:val="single" w:sz="6" w:space="0" w:color="000000"/>
              <w:right w:val="single" w:sz="6" w:space="0" w:color="000000"/>
            </w:tcBorders>
          </w:tcPr>
          <w:p w:rsidR="00F8086E" w:rsidRPr="00377559" w:rsidRDefault="00F8086E" w:rsidP="00F8086E">
            <w:pPr>
              <w:autoSpaceDE w:val="0"/>
              <w:autoSpaceDN w:val="0"/>
              <w:adjustRightInd w:val="0"/>
              <w:jc w:val="both"/>
              <w:rPr>
                <w:rFonts w:ascii="Times New Roman" w:hAnsi="Times New Roman" w:cs="Times New Roman"/>
                <w:sz w:val="24"/>
                <w:szCs w:val="24"/>
              </w:rPr>
            </w:pPr>
            <w:r w:rsidRPr="00F8086E">
              <w:rPr>
                <w:rFonts w:ascii="Times New Roman" w:hAnsi="Times New Roman" w:cs="Times New Roman"/>
                <w:sz w:val="24"/>
                <w:szCs w:val="24"/>
              </w:rPr>
              <w:t>18 mm cement plaster in two coats under l</w:t>
            </w:r>
            <w:r>
              <w:rPr>
                <w:rFonts w:ascii="Times New Roman" w:hAnsi="Times New Roman" w:cs="Times New Roman"/>
                <w:sz w:val="24"/>
                <w:szCs w:val="24"/>
              </w:rPr>
              <w:t xml:space="preserve">ayer 12 mm thick cement plaster </w:t>
            </w:r>
            <w:r w:rsidRPr="00F8086E">
              <w:rPr>
                <w:rFonts w:ascii="Times New Roman" w:hAnsi="Times New Roman" w:cs="Times New Roman"/>
                <w:sz w:val="24"/>
                <w:szCs w:val="24"/>
              </w:rPr>
              <w:t xml:space="preserve">1:5 (1 cement: 5 sand) and a top layer 6mm thick </w:t>
            </w:r>
            <w:r>
              <w:rPr>
                <w:rFonts w:ascii="Times New Roman" w:hAnsi="Times New Roman" w:cs="Times New Roman"/>
                <w:sz w:val="24"/>
                <w:szCs w:val="24"/>
              </w:rPr>
              <w:t xml:space="preserve">cement plaster 1:3 (1  </w:t>
            </w:r>
            <w:r w:rsidRPr="00F8086E">
              <w:rPr>
                <w:rFonts w:ascii="Times New Roman" w:hAnsi="Times New Roman" w:cs="Times New Roman"/>
                <w:sz w:val="24"/>
                <w:szCs w:val="24"/>
              </w:rPr>
              <w:t>cement: 3 sand) finished rough with sponge.</w:t>
            </w:r>
          </w:p>
        </w:tc>
        <w:tc>
          <w:tcPr>
            <w:tcW w:w="1350" w:type="dxa"/>
            <w:tcBorders>
              <w:top w:val="single" w:sz="6" w:space="0" w:color="000000"/>
              <w:left w:val="single" w:sz="6" w:space="0" w:color="000000"/>
              <w:bottom w:val="single" w:sz="6" w:space="0" w:color="000000"/>
              <w:right w:val="single" w:sz="6" w:space="0" w:color="000000"/>
            </w:tcBorders>
          </w:tcPr>
          <w:p w:rsidR="00F8086E" w:rsidRPr="00377559" w:rsidRDefault="00F8086E" w:rsidP="00377559">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F8086E" w:rsidRPr="00377559" w:rsidRDefault="00F8086E" w:rsidP="00377559">
            <w:pPr>
              <w:jc w:val="center"/>
              <w:rPr>
                <w:rFonts w:ascii="Times New Roman" w:hAnsi="Times New Roman"/>
                <w:color w:val="000000"/>
                <w:sz w:val="24"/>
                <w:szCs w:val="24"/>
              </w:rPr>
            </w:pPr>
            <w:r>
              <w:rPr>
                <w:rFonts w:ascii="Times New Roman" w:hAnsi="Times New Roman"/>
                <w:color w:val="000000"/>
                <w:sz w:val="24"/>
                <w:szCs w:val="24"/>
              </w:rPr>
              <w:t>183.00</w:t>
            </w:r>
          </w:p>
        </w:tc>
      </w:tr>
      <w:tr w:rsidR="00CC63E4" w:rsidTr="00DA3DE7">
        <w:trPr>
          <w:trHeight w:hRule="exact" w:val="582"/>
        </w:trPr>
        <w:tc>
          <w:tcPr>
            <w:tcW w:w="983" w:type="dxa"/>
            <w:tcBorders>
              <w:top w:val="single" w:sz="6" w:space="0" w:color="000000"/>
              <w:left w:val="single" w:sz="6" w:space="0" w:color="000000"/>
              <w:bottom w:val="single" w:sz="6" w:space="0" w:color="000000"/>
              <w:right w:val="single" w:sz="6" w:space="0" w:color="000000"/>
            </w:tcBorders>
          </w:tcPr>
          <w:p w:rsidR="00CC63E4" w:rsidRPr="00377559" w:rsidRDefault="00CC63E4" w:rsidP="00570A3C">
            <w:pPr>
              <w:jc w:val="center"/>
              <w:rPr>
                <w:rFonts w:ascii="Times New Roman" w:hAnsi="Times New Roman"/>
                <w:color w:val="000000"/>
                <w:spacing w:val="-10"/>
                <w:sz w:val="24"/>
                <w:szCs w:val="24"/>
              </w:rPr>
            </w:pPr>
            <w:r>
              <w:rPr>
                <w:rFonts w:ascii="Times New Roman" w:hAnsi="Times New Roman"/>
                <w:color w:val="000000"/>
                <w:spacing w:val="-10"/>
                <w:sz w:val="24"/>
                <w:szCs w:val="24"/>
              </w:rPr>
              <w:t>13.8</w:t>
            </w:r>
          </w:p>
        </w:tc>
        <w:tc>
          <w:tcPr>
            <w:tcW w:w="6230" w:type="dxa"/>
            <w:gridSpan w:val="3"/>
            <w:tcBorders>
              <w:top w:val="single" w:sz="6" w:space="0" w:color="000000"/>
              <w:left w:val="single" w:sz="6" w:space="0" w:color="000000"/>
              <w:bottom w:val="single" w:sz="6" w:space="0" w:color="000000"/>
              <w:right w:val="single" w:sz="6" w:space="0" w:color="000000"/>
            </w:tcBorders>
          </w:tcPr>
          <w:p w:rsidR="00CC63E4" w:rsidRPr="00CC63E4" w:rsidRDefault="00CC63E4" w:rsidP="00CC63E4">
            <w:pPr>
              <w:ind w:left="108" w:right="108"/>
              <w:jc w:val="both"/>
              <w:rPr>
                <w:rFonts w:ascii="Times New Roman" w:hAnsi="Times New Roman" w:cs="Times New Roman"/>
                <w:sz w:val="24"/>
                <w:szCs w:val="24"/>
              </w:rPr>
            </w:pPr>
            <w:r w:rsidRPr="00CC63E4">
              <w:rPr>
                <w:rFonts w:ascii="Times New Roman" w:hAnsi="Times New Roman" w:cs="Times New Roman"/>
                <w:sz w:val="24"/>
                <w:szCs w:val="24"/>
              </w:rPr>
              <w:t>6 mm cement plaster of mix :</w:t>
            </w:r>
          </w:p>
        </w:tc>
        <w:tc>
          <w:tcPr>
            <w:tcW w:w="1350" w:type="dxa"/>
            <w:tcBorders>
              <w:top w:val="single" w:sz="6" w:space="0" w:color="000000"/>
              <w:left w:val="single" w:sz="6" w:space="0" w:color="000000"/>
              <w:bottom w:val="single" w:sz="6" w:space="0" w:color="000000"/>
              <w:right w:val="single" w:sz="6" w:space="0" w:color="000000"/>
            </w:tcBorders>
          </w:tcPr>
          <w:p w:rsidR="00CC63E4" w:rsidRPr="00377559" w:rsidRDefault="00CC63E4" w:rsidP="00377559">
            <w:pPr>
              <w:jc w:val="center"/>
              <w:rPr>
                <w:rFonts w:ascii="Times New Roman" w:hAnsi="Times New Roman"/>
                <w:color w:val="00000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CC63E4" w:rsidRPr="00377559" w:rsidRDefault="00CC63E4" w:rsidP="00377559">
            <w:pPr>
              <w:jc w:val="center"/>
              <w:rPr>
                <w:rFonts w:ascii="Times New Roman" w:hAnsi="Times New Roman"/>
                <w:color w:val="000000"/>
                <w:sz w:val="24"/>
                <w:szCs w:val="24"/>
              </w:rPr>
            </w:pPr>
          </w:p>
        </w:tc>
      </w:tr>
      <w:tr w:rsidR="00377559" w:rsidTr="004C1BEE">
        <w:trPr>
          <w:trHeight w:hRule="exact" w:val="582"/>
        </w:trPr>
        <w:tc>
          <w:tcPr>
            <w:tcW w:w="983" w:type="dxa"/>
            <w:tcBorders>
              <w:top w:val="single" w:sz="6" w:space="0" w:color="000000"/>
              <w:left w:val="single" w:sz="6" w:space="0" w:color="000000"/>
              <w:bottom w:val="single" w:sz="6" w:space="0" w:color="000000"/>
              <w:right w:val="single" w:sz="6" w:space="0" w:color="000000"/>
            </w:tcBorders>
          </w:tcPr>
          <w:p w:rsidR="00377559" w:rsidRPr="00377559" w:rsidRDefault="00377559" w:rsidP="00570A3C">
            <w:pPr>
              <w:jc w:val="center"/>
              <w:rPr>
                <w:rFonts w:ascii="Times New Roman" w:hAnsi="Times New Roman"/>
                <w:color w:val="000000"/>
                <w:spacing w:val="-10"/>
                <w:sz w:val="24"/>
                <w:szCs w:val="24"/>
              </w:rPr>
            </w:pPr>
          </w:p>
        </w:tc>
        <w:tc>
          <w:tcPr>
            <w:tcW w:w="1080" w:type="dxa"/>
            <w:tcBorders>
              <w:top w:val="single" w:sz="6" w:space="0" w:color="000000"/>
              <w:left w:val="single" w:sz="6" w:space="0" w:color="000000"/>
              <w:bottom w:val="single" w:sz="6" w:space="0" w:color="000000"/>
              <w:right w:val="single" w:sz="6" w:space="0" w:color="000000"/>
            </w:tcBorders>
          </w:tcPr>
          <w:p w:rsidR="00377559" w:rsidRDefault="00CC63E4" w:rsidP="00570A3C">
            <w:pPr>
              <w:ind w:left="108" w:right="108"/>
              <w:jc w:val="both"/>
              <w:rPr>
                <w:rFonts w:ascii="Times New Roman" w:hAnsi="Times New Roman" w:cs="Times New Roman"/>
                <w:sz w:val="24"/>
                <w:szCs w:val="24"/>
              </w:rPr>
            </w:pPr>
            <w:r>
              <w:rPr>
                <w:rFonts w:ascii="Times New Roman" w:hAnsi="Times New Roman" w:cs="Times New Roman"/>
                <w:sz w:val="24"/>
                <w:szCs w:val="24"/>
              </w:rPr>
              <w:t>13.8.1</w:t>
            </w:r>
          </w:p>
        </w:tc>
        <w:tc>
          <w:tcPr>
            <w:tcW w:w="5150" w:type="dxa"/>
            <w:gridSpan w:val="2"/>
            <w:tcBorders>
              <w:top w:val="single" w:sz="6" w:space="0" w:color="000000"/>
              <w:left w:val="single" w:sz="6" w:space="0" w:color="000000"/>
              <w:bottom w:val="single" w:sz="6" w:space="0" w:color="000000"/>
              <w:right w:val="single" w:sz="6" w:space="0" w:color="000000"/>
            </w:tcBorders>
          </w:tcPr>
          <w:p w:rsidR="00377559" w:rsidRPr="00377559" w:rsidRDefault="00CC63E4" w:rsidP="00570A3C">
            <w:pPr>
              <w:ind w:left="108" w:right="108"/>
              <w:jc w:val="both"/>
              <w:rPr>
                <w:rFonts w:ascii="Times New Roman" w:hAnsi="Times New Roman" w:cs="Times New Roman"/>
                <w:sz w:val="24"/>
                <w:szCs w:val="24"/>
              </w:rPr>
            </w:pPr>
            <w:r>
              <w:rPr>
                <w:rFonts w:ascii="Times New Roman" w:hAnsi="Times New Roman" w:cs="Times New Roman"/>
                <w:sz w:val="24"/>
                <w:szCs w:val="24"/>
              </w:rPr>
              <w:t>1:3 (1 cement : 3 sand)</w:t>
            </w:r>
          </w:p>
        </w:tc>
        <w:tc>
          <w:tcPr>
            <w:tcW w:w="1350" w:type="dxa"/>
            <w:tcBorders>
              <w:top w:val="single" w:sz="6" w:space="0" w:color="000000"/>
              <w:left w:val="single" w:sz="6" w:space="0" w:color="000000"/>
              <w:bottom w:val="single" w:sz="6" w:space="0" w:color="000000"/>
              <w:right w:val="single" w:sz="6" w:space="0" w:color="000000"/>
            </w:tcBorders>
          </w:tcPr>
          <w:p w:rsidR="00377559" w:rsidRPr="00377559" w:rsidRDefault="00CC63E4" w:rsidP="00CC63E4">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377559" w:rsidRPr="00377559" w:rsidRDefault="00CC63E4" w:rsidP="00CC63E4">
            <w:pPr>
              <w:jc w:val="center"/>
              <w:rPr>
                <w:rFonts w:ascii="Times New Roman" w:hAnsi="Times New Roman"/>
                <w:color w:val="000000"/>
                <w:sz w:val="24"/>
                <w:szCs w:val="24"/>
              </w:rPr>
            </w:pPr>
            <w:r>
              <w:rPr>
                <w:rFonts w:ascii="Times New Roman" w:hAnsi="Times New Roman"/>
                <w:color w:val="000000"/>
                <w:sz w:val="24"/>
                <w:szCs w:val="24"/>
              </w:rPr>
              <w:t>96.00</w:t>
            </w:r>
          </w:p>
        </w:tc>
      </w:tr>
      <w:tr w:rsidR="003E2F7D" w:rsidTr="006A17B0">
        <w:tblPrEx>
          <w:tblW w:w="10115" w:type="dxa"/>
          <w:tblInd w:w="15" w:type="dxa"/>
          <w:tblLayout w:type="fixed"/>
          <w:tblCellMar>
            <w:left w:w="0" w:type="dxa"/>
            <w:right w:w="0" w:type="dxa"/>
          </w:tblCellMar>
          <w:tblPrExChange w:id="638" w:author="Admin" w:date="2017-03-30T10:39:00Z">
            <w:tblPrEx>
              <w:tblW w:w="10115" w:type="dxa"/>
              <w:tblInd w:w="15" w:type="dxa"/>
              <w:tblLayout w:type="fixed"/>
              <w:tblCellMar>
                <w:left w:w="0" w:type="dxa"/>
                <w:right w:w="0" w:type="dxa"/>
              </w:tblCellMar>
            </w:tblPrEx>
          </w:tblPrExChange>
        </w:tblPrEx>
        <w:trPr>
          <w:trHeight w:hRule="exact" w:val="825"/>
          <w:trPrChange w:id="639" w:author="Admin" w:date="2017-03-30T10:39:00Z">
            <w:trPr>
              <w:trHeight w:hRule="exact" w:val="798"/>
            </w:trPr>
          </w:trPrChange>
        </w:trPr>
        <w:tc>
          <w:tcPr>
            <w:tcW w:w="983" w:type="dxa"/>
            <w:tcBorders>
              <w:top w:val="single" w:sz="6" w:space="0" w:color="000000"/>
              <w:left w:val="single" w:sz="6" w:space="0" w:color="000000"/>
              <w:bottom w:val="single" w:sz="6" w:space="0" w:color="000000"/>
              <w:right w:val="single" w:sz="6" w:space="0" w:color="000000"/>
            </w:tcBorders>
            <w:tcPrChange w:id="640" w:author="Admin" w:date="2017-03-30T10:39:00Z">
              <w:tcPr>
                <w:tcW w:w="983" w:type="dxa"/>
                <w:tcBorders>
                  <w:top w:val="single" w:sz="6" w:space="0" w:color="000000"/>
                  <w:left w:val="single" w:sz="6" w:space="0" w:color="000000"/>
                  <w:bottom w:val="single" w:sz="6" w:space="0" w:color="000000"/>
                  <w:right w:val="single" w:sz="6" w:space="0" w:color="000000"/>
                </w:tcBorders>
              </w:tcPr>
            </w:tcPrChange>
          </w:tcPr>
          <w:p w:rsidR="003E2F7D" w:rsidRPr="00377559" w:rsidRDefault="003E2F7D" w:rsidP="00570A3C">
            <w:pPr>
              <w:jc w:val="center"/>
              <w:rPr>
                <w:rFonts w:ascii="Times New Roman" w:hAnsi="Times New Roman"/>
                <w:color w:val="000000"/>
                <w:spacing w:val="-10"/>
                <w:sz w:val="24"/>
                <w:szCs w:val="24"/>
              </w:rPr>
            </w:pPr>
            <w:r>
              <w:rPr>
                <w:rFonts w:ascii="Times New Roman" w:hAnsi="Times New Roman"/>
                <w:color w:val="000000"/>
                <w:spacing w:val="-10"/>
                <w:sz w:val="24"/>
                <w:szCs w:val="24"/>
              </w:rPr>
              <w:lastRenderedPageBreak/>
              <w:t>13.9.</w:t>
            </w:r>
          </w:p>
        </w:tc>
        <w:tc>
          <w:tcPr>
            <w:tcW w:w="6230" w:type="dxa"/>
            <w:gridSpan w:val="3"/>
            <w:tcBorders>
              <w:top w:val="single" w:sz="6" w:space="0" w:color="000000"/>
              <w:left w:val="single" w:sz="6" w:space="0" w:color="000000"/>
              <w:bottom w:val="single" w:sz="6" w:space="0" w:color="000000"/>
              <w:right w:val="single" w:sz="6" w:space="0" w:color="000000"/>
            </w:tcBorders>
            <w:tcPrChange w:id="641" w:author="Admin" w:date="2017-03-30T10:39:00Z">
              <w:tcPr>
                <w:tcW w:w="6230" w:type="dxa"/>
                <w:gridSpan w:val="3"/>
                <w:tcBorders>
                  <w:top w:val="single" w:sz="6" w:space="0" w:color="000000"/>
                  <w:left w:val="single" w:sz="6" w:space="0" w:color="000000"/>
                  <w:bottom w:val="single" w:sz="6" w:space="0" w:color="000000"/>
                  <w:right w:val="single" w:sz="6" w:space="0" w:color="000000"/>
                </w:tcBorders>
              </w:tcPr>
            </w:tcPrChange>
          </w:tcPr>
          <w:p w:rsidR="003E2F7D" w:rsidRPr="003E2F7D" w:rsidRDefault="003E2F7D" w:rsidP="003E2F7D">
            <w:pPr>
              <w:autoSpaceDE w:val="0"/>
              <w:autoSpaceDN w:val="0"/>
              <w:adjustRightInd w:val="0"/>
              <w:jc w:val="both"/>
              <w:rPr>
                <w:rFonts w:ascii="Times New Roman" w:hAnsi="Times New Roman" w:cs="Times New Roman"/>
                <w:sz w:val="24"/>
                <w:szCs w:val="24"/>
              </w:rPr>
            </w:pPr>
            <w:r w:rsidRPr="003E2F7D">
              <w:rPr>
                <w:rFonts w:ascii="Times New Roman" w:hAnsi="Times New Roman" w:cs="Times New Roman"/>
                <w:sz w:val="24"/>
                <w:szCs w:val="24"/>
              </w:rPr>
              <w:t>6 mm cement plaster 1:3 (1 cement: 3 sand) finished with a floating coat of</w:t>
            </w:r>
            <w:r>
              <w:rPr>
                <w:rFonts w:ascii="Times New Roman" w:hAnsi="Times New Roman" w:cs="Times New Roman"/>
                <w:sz w:val="24"/>
                <w:szCs w:val="24"/>
              </w:rPr>
              <w:t xml:space="preserve"> </w:t>
            </w:r>
            <w:r w:rsidRPr="003E2F7D">
              <w:rPr>
                <w:rFonts w:ascii="Times New Roman" w:hAnsi="Times New Roman" w:cs="Times New Roman"/>
                <w:sz w:val="24"/>
                <w:szCs w:val="24"/>
              </w:rPr>
              <w:t xml:space="preserve">neat cement and thick coat of lime wash </w:t>
            </w:r>
            <w:r>
              <w:rPr>
                <w:rFonts w:ascii="Times New Roman" w:hAnsi="Times New Roman" w:cs="Times New Roman"/>
                <w:sz w:val="24"/>
                <w:szCs w:val="24"/>
              </w:rPr>
              <w:t xml:space="preserve">on top of walls when dry </w:t>
            </w:r>
            <w:r w:rsidRPr="003E2F7D">
              <w:rPr>
                <w:rFonts w:ascii="Times New Roman" w:hAnsi="Times New Roman" w:cs="Times New Roman"/>
                <w:sz w:val="24"/>
                <w:szCs w:val="24"/>
              </w:rPr>
              <w:t>for bearing of R.C.C. slabs and</w:t>
            </w:r>
            <w:r>
              <w:rPr>
                <w:rFonts w:ascii="Times New Roman" w:hAnsi="Times New Roman" w:cs="Times New Roman"/>
                <w:sz w:val="24"/>
                <w:szCs w:val="24"/>
              </w:rPr>
              <w:t xml:space="preserve"> </w:t>
            </w:r>
            <w:r w:rsidRPr="003E2F7D">
              <w:rPr>
                <w:rFonts w:ascii="Times New Roman" w:hAnsi="Times New Roman" w:cs="Times New Roman"/>
                <w:sz w:val="24"/>
                <w:szCs w:val="24"/>
              </w:rPr>
              <w:t>beams</w:t>
            </w:r>
          </w:p>
        </w:tc>
        <w:tc>
          <w:tcPr>
            <w:tcW w:w="1350" w:type="dxa"/>
            <w:tcBorders>
              <w:top w:val="single" w:sz="6" w:space="0" w:color="000000"/>
              <w:left w:val="single" w:sz="6" w:space="0" w:color="000000"/>
              <w:bottom w:val="single" w:sz="6" w:space="0" w:color="000000"/>
              <w:right w:val="single" w:sz="6" w:space="0" w:color="000000"/>
            </w:tcBorders>
            <w:tcPrChange w:id="642" w:author="Admin" w:date="2017-03-30T10:39:00Z">
              <w:tcPr>
                <w:tcW w:w="1350" w:type="dxa"/>
                <w:tcBorders>
                  <w:top w:val="single" w:sz="6" w:space="0" w:color="000000"/>
                  <w:left w:val="single" w:sz="6" w:space="0" w:color="000000"/>
                  <w:bottom w:val="single" w:sz="6" w:space="0" w:color="000000"/>
                  <w:right w:val="single" w:sz="6" w:space="0" w:color="000000"/>
                </w:tcBorders>
              </w:tcPr>
            </w:tcPrChange>
          </w:tcPr>
          <w:p w:rsidR="003E2F7D" w:rsidRPr="00377559" w:rsidRDefault="00FC3E7C" w:rsidP="00CC63E4">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Change w:id="643" w:author="Admin" w:date="2017-03-30T10:39:00Z">
              <w:tcPr>
                <w:tcW w:w="1552" w:type="dxa"/>
                <w:tcBorders>
                  <w:top w:val="single" w:sz="6" w:space="0" w:color="000000"/>
                  <w:left w:val="single" w:sz="6" w:space="0" w:color="000000"/>
                  <w:bottom w:val="single" w:sz="6" w:space="0" w:color="000000"/>
                  <w:right w:val="single" w:sz="6" w:space="0" w:color="000000"/>
                </w:tcBorders>
              </w:tcPr>
            </w:tcPrChange>
          </w:tcPr>
          <w:p w:rsidR="003E2F7D" w:rsidRPr="00377559" w:rsidRDefault="00FC3E7C" w:rsidP="00CC63E4">
            <w:pPr>
              <w:jc w:val="center"/>
              <w:rPr>
                <w:rFonts w:ascii="Times New Roman" w:hAnsi="Times New Roman"/>
                <w:color w:val="000000"/>
                <w:sz w:val="24"/>
                <w:szCs w:val="24"/>
              </w:rPr>
            </w:pPr>
            <w:r>
              <w:rPr>
                <w:rFonts w:ascii="Times New Roman" w:hAnsi="Times New Roman"/>
                <w:color w:val="000000"/>
                <w:sz w:val="24"/>
                <w:szCs w:val="24"/>
              </w:rPr>
              <w:t>130.</w:t>
            </w:r>
          </w:p>
        </w:tc>
      </w:tr>
      <w:tr w:rsidR="00FC3E7C" w:rsidTr="00DA3DE7">
        <w:trPr>
          <w:trHeight w:hRule="exact" w:val="582"/>
        </w:trPr>
        <w:tc>
          <w:tcPr>
            <w:tcW w:w="983" w:type="dxa"/>
            <w:tcBorders>
              <w:top w:val="single" w:sz="6" w:space="0" w:color="000000"/>
              <w:left w:val="single" w:sz="6" w:space="0" w:color="000000"/>
              <w:bottom w:val="single" w:sz="6" w:space="0" w:color="000000"/>
              <w:right w:val="single" w:sz="6" w:space="0" w:color="000000"/>
            </w:tcBorders>
          </w:tcPr>
          <w:p w:rsidR="00FC3E7C" w:rsidRPr="00377559" w:rsidRDefault="00FC3E7C" w:rsidP="00570A3C">
            <w:pPr>
              <w:jc w:val="center"/>
              <w:rPr>
                <w:rFonts w:ascii="Times New Roman" w:hAnsi="Times New Roman"/>
                <w:color w:val="000000"/>
                <w:spacing w:val="-10"/>
                <w:sz w:val="24"/>
                <w:szCs w:val="24"/>
              </w:rPr>
            </w:pPr>
            <w:r>
              <w:rPr>
                <w:rFonts w:ascii="Times New Roman" w:hAnsi="Times New Roman"/>
                <w:color w:val="000000"/>
                <w:spacing w:val="-10"/>
                <w:sz w:val="24"/>
                <w:szCs w:val="24"/>
              </w:rPr>
              <w:t>13.10</w:t>
            </w:r>
          </w:p>
        </w:tc>
        <w:tc>
          <w:tcPr>
            <w:tcW w:w="6230" w:type="dxa"/>
            <w:gridSpan w:val="3"/>
            <w:tcBorders>
              <w:top w:val="single" w:sz="6" w:space="0" w:color="000000"/>
              <w:left w:val="single" w:sz="6" w:space="0" w:color="000000"/>
              <w:bottom w:val="single" w:sz="6" w:space="0" w:color="000000"/>
              <w:right w:val="single" w:sz="6" w:space="0" w:color="000000"/>
            </w:tcBorders>
          </w:tcPr>
          <w:p w:rsidR="00FC3E7C" w:rsidRPr="00FC3E7C" w:rsidRDefault="00FC3E7C" w:rsidP="00570A3C">
            <w:pPr>
              <w:ind w:left="108" w:right="108"/>
              <w:jc w:val="both"/>
              <w:rPr>
                <w:rFonts w:ascii="Times New Roman" w:hAnsi="Times New Roman" w:cs="Times New Roman"/>
                <w:sz w:val="24"/>
                <w:szCs w:val="24"/>
              </w:rPr>
            </w:pPr>
            <w:r w:rsidRPr="00FC3E7C">
              <w:rPr>
                <w:rFonts w:ascii="Times New Roman" w:hAnsi="Times New Roman" w:cs="Times New Roman"/>
                <w:sz w:val="24"/>
                <w:szCs w:val="24"/>
              </w:rPr>
              <w:t>Neat cement punning</w:t>
            </w:r>
          </w:p>
        </w:tc>
        <w:tc>
          <w:tcPr>
            <w:tcW w:w="1350" w:type="dxa"/>
            <w:tcBorders>
              <w:top w:val="single" w:sz="6" w:space="0" w:color="000000"/>
              <w:left w:val="single" w:sz="6" w:space="0" w:color="000000"/>
              <w:bottom w:val="single" w:sz="6" w:space="0" w:color="000000"/>
              <w:right w:val="single" w:sz="6" w:space="0" w:color="000000"/>
            </w:tcBorders>
          </w:tcPr>
          <w:p w:rsidR="00FC3E7C" w:rsidRPr="00377559" w:rsidRDefault="00FC3E7C" w:rsidP="00CC63E4">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FC3E7C" w:rsidRPr="00377559" w:rsidRDefault="00FC3E7C" w:rsidP="00CC63E4">
            <w:pPr>
              <w:jc w:val="center"/>
              <w:rPr>
                <w:rFonts w:ascii="Times New Roman" w:hAnsi="Times New Roman"/>
                <w:color w:val="000000"/>
                <w:sz w:val="24"/>
                <w:szCs w:val="24"/>
              </w:rPr>
            </w:pPr>
            <w:r>
              <w:rPr>
                <w:rFonts w:ascii="Times New Roman" w:hAnsi="Times New Roman"/>
                <w:color w:val="000000"/>
                <w:sz w:val="24"/>
                <w:szCs w:val="24"/>
              </w:rPr>
              <w:t>30.00</w:t>
            </w:r>
          </w:p>
        </w:tc>
      </w:tr>
    </w:tbl>
    <w:p w:rsidR="00377559" w:rsidRDefault="00377559" w:rsidP="00B523C4">
      <w:pPr>
        <w:rPr>
          <w:rFonts w:ascii="Times New Roman" w:hAnsi="Times New Roman" w:cs="Times New Roman"/>
        </w:rPr>
      </w:pPr>
    </w:p>
    <w:p w:rsidR="00377559" w:rsidRDefault="00737C53" w:rsidP="00737C53">
      <w:pPr>
        <w:jc w:val="center"/>
        <w:rPr>
          <w:rFonts w:ascii="Times New Roman" w:hAnsi="Times New Roman" w:cs="Times New Roman"/>
        </w:rPr>
      </w:pPr>
      <w:r>
        <w:rPr>
          <w:rFonts w:ascii="Times New Roman" w:hAnsi="Times New Roman" w:cs="Times New Roman"/>
        </w:rPr>
        <w:t xml:space="preserve">244 page No </w:t>
      </w:r>
    </w:p>
    <w:p w:rsidR="000B62B1" w:rsidRDefault="000B62B1" w:rsidP="00737C53">
      <w:pPr>
        <w:jc w:val="center"/>
        <w:rPr>
          <w:rFonts w:ascii="Times New Roman" w:hAnsi="Times New Roman" w:cs="Times New Roman"/>
        </w:rPr>
      </w:pPr>
    </w:p>
    <w:p w:rsidR="00377559" w:rsidRDefault="00377559" w:rsidP="00B523C4">
      <w:pPr>
        <w:rPr>
          <w:rFonts w:ascii="Times New Roman" w:hAnsi="Times New Roman" w:cs="Times New Roman"/>
        </w:rPr>
      </w:pPr>
    </w:p>
    <w:tbl>
      <w:tblPr>
        <w:tblW w:w="10115" w:type="dxa"/>
        <w:tblInd w:w="15" w:type="dxa"/>
        <w:tblLayout w:type="fixed"/>
        <w:tblCellMar>
          <w:left w:w="0" w:type="dxa"/>
          <w:right w:w="0" w:type="dxa"/>
        </w:tblCellMar>
        <w:tblLook w:val="04A0"/>
      </w:tblPr>
      <w:tblGrid>
        <w:gridCol w:w="983"/>
        <w:gridCol w:w="1230"/>
        <w:gridCol w:w="30"/>
        <w:gridCol w:w="4970"/>
        <w:gridCol w:w="1350"/>
        <w:gridCol w:w="1552"/>
      </w:tblGrid>
      <w:tr w:rsidR="000B62B1" w:rsidTr="00DA3DE7">
        <w:trPr>
          <w:trHeight w:hRule="exact" w:val="690"/>
        </w:trPr>
        <w:tc>
          <w:tcPr>
            <w:tcW w:w="983" w:type="dxa"/>
            <w:tcBorders>
              <w:top w:val="single" w:sz="6" w:space="0" w:color="000000"/>
              <w:left w:val="single" w:sz="6" w:space="0" w:color="000000"/>
              <w:bottom w:val="single" w:sz="6" w:space="0" w:color="000000"/>
              <w:right w:val="single" w:sz="6" w:space="0" w:color="000000"/>
            </w:tcBorders>
          </w:tcPr>
          <w:p w:rsidR="000B62B1" w:rsidRDefault="000B62B1" w:rsidP="00DA3DE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230" w:type="dxa"/>
            <w:gridSpan w:val="3"/>
            <w:tcBorders>
              <w:top w:val="single" w:sz="6" w:space="0" w:color="000000"/>
              <w:left w:val="single" w:sz="6" w:space="0" w:color="000000"/>
              <w:bottom w:val="single" w:sz="6" w:space="0" w:color="000000"/>
              <w:right w:val="single" w:sz="6" w:space="0" w:color="000000"/>
            </w:tcBorders>
          </w:tcPr>
          <w:p w:rsidR="000B62B1" w:rsidRDefault="000B62B1" w:rsidP="00DA3DE7">
            <w:pPr>
              <w:jc w:val="center"/>
              <w:rPr>
                <w:rFonts w:ascii="Times New Roman" w:hAnsi="Times New Roman"/>
                <w:color w:val="000000"/>
                <w:sz w:val="24"/>
              </w:rPr>
            </w:pPr>
            <w:r>
              <w:rPr>
                <w:rFonts w:ascii="Times New Roman" w:hAnsi="Times New Roman"/>
                <w:color w:val="000000"/>
                <w:sz w:val="24"/>
              </w:rPr>
              <w:t>Description</w:t>
            </w:r>
          </w:p>
        </w:tc>
        <w:tc>
          <w:tcPr>
            <w:tcW w:w="1350" w:type="dxa"/>
            <w:tcBorders>
              <w:top w:val="single" w:sz="6" w:space="0" w:color="000000"/>
              <w:left w:val="single" w:sz="6" w:space="0" w:color="000000"/>
              <w:bottom w:val="single" w:sz="6" w:space="0" w:color="000000"/>
              <w:right w:val="single" w:sz="6" w:space="0" w:color="000000"/>
            </w:tcBorders>
          </w:tcPr>
          <w:p w:rsidR="000B62B1" w:rsidRDefault="000B62B1" w:rsidP="00DA3DE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52" w:type="dxa"/>
            <w:tcBorders>
              <w:top w:val="single" w:sz="6" w:space="0" w:color="000000"/>
              <w:left w:val="single" w:sz="6" w:space="0" w:color="000000"/>
              <w:bottom w:val="single" w:sz="6" w:space="0" w:color="000000"/>
              <w:right w:val="single" w:sz="6" w:space="0" w:color="000000"/>
            </w:tcBorders>
          </w:tcPr>
          <w:p w:rsidR="000B62B1" w:rsidRDefault="000B62B1" w:rsidP="00DA3DE7">
            <w:pPr>
              <w:jc w:val="center"/>
              <w:rPr>
                <w:rFonts w:ascii="Times New Roman" w:hAnsi="Times New Roman"/>
                <w:color w:val="000000"/>
                <w:sz w:val="24"/>
              </w:rPr>
            </w:pPr>
            <w:r>
              <w:rPr>
                <w:rFonts w:ascii="Times New Roman" w:hAnsi="Times New Roman"/>
                <w:color w:val="000000"/>
                <w:sz w:val="24"/>
              </w:rPr>
              <w:t>Rate (in Rs.)</w:t>
            </w:r>
          </w:p>
        </w:tc>
      </w:tr>
      <w:tr w:rsidR="000B62B1" w:rsidTr="00DA3DE7">
        <w:trPr>
          <w:trHeight w:hRule="exact" w:val="338"/>
        </w:trPr>
        <w:tc>
          <w:tcPr>
            <w:tcW w:w="983" w:type="dxa"/>
            <w:tcBorders>
              <w:top w:val="single" w:sz="6" w:space="0" w:color="000000"/>
              <w:left w:val="single" w:sz="6" w:space="0" w:color="000000"/>
              <w:bottom w:val="single" w:sz="6" w:space="0" w:color="000000"/>
              <w:right w:val="single" w:sz="6" w:space="0" w:color="000000"/>
            </w:tcBorders>
          </w:tcPr>
          <w:p w:rsidR="000B62B1" w:rsidRDefault="000B62B1" w:rsidP="00DA3DE7">
            <w:pPr>
              <w:rPr>
                <w:rFonts w:ascii="Times New Roman" w:hAnsi="Times New Roman"/>
                <w:color w:val="000000"/>
                <w:sz w:val="20"/>
              </w:rPr>
            </w:pPr>
          </w:p>
        </w:tc>
        <w:tc>
          <w:tcPr>
            <w:tcW w:w="6230" w:type="dxa"/>
            <w:gridSpan w:val="3"/>
            <w:tcBorders>
              <w:top w:val="single" w:sz="6" w:space="0" w:color="000000"/>
              <w:left w:val="single" w:sz="6" w:space="0" w:color="000000"/>
              <w:bottom w:val="single" w:sz="6" w:space="0" w:color="000000"/>
              <w:right w:val="single" w:sz="6" w:space="0" w:color="000000"/>
            </w:tcBorders>
          </w:tcPr>
          <w:p w:rsidR="000B62B1" w:rsidRDefault="000B62B1" w:rsidP="00DA3DE7">
            <w:pPr>
              <w:rPr>
                <w:rFonts w:ascii="Times New Roman" w:hAnsi="Times New Roman"/>
                <w:color w:val="000000"/>
                <w:sz w:val="20"/>
              </w:rPr>
            </w:pPr>
          </w:p>
        </w:tc>
        <w:tc>
          <w:tcPr>
            <w:tcW w:w="1350" w:type="dxa"/>
            <w:tcBorders>
              <w:top w:val="single" w:sz="6" w:space="0" w:color="000000"/>
              <w:left w:val="single" w:sz="6" w:space="0" w:color="000000"/>
              <w:bottom w:val="single" w:sz="6" w:space="0" w:color="000000"/>
              <w:right w:val="single" w:sz="6" w:space="0" w:color="000000"/>
            </w:tcBorders>
          </w:tcPr>
          <w:p w:rsidR="000B62B1" w:rsidRDefault="000B62B1" w:rsidP="00DA3DE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0B62B1" w:rsidRDefault="000B62B1" w:rsidP="00DA3DE7">
            <w:pPr>
              <w:rPr>
                <w:rFonts w:ascii="Times New Roman" w:hAnsi="Times New Roman"/>
                <w:color w:val="000000"/>
                <w:sz w:val="20"/>
              </w:rPr>
            </w:pPr>
          </w:p>
        </w:tc>
      </w:tr>
      <w:tr w:rsidR="000B62B1" w:rsidTr="00F3601B">
        <w:trPr>
          <w:trHeight w:hRule="exact" w:val="1725"/>
        </w:trPr>
        <w:tc>
          <w:tcPr>
            <w:tcW w:w="983" w:type="dxa"/>
            <w:tcBorders>
              <w:top w:val="single" w:sz="6" w:space="0" w:color="000000"/>
              <w:left w:val="single" w:sz="6" w:space="0" w:color="000000"/>
              <w:bottom w:val="single" w:sz="6" w:space="0" w:color="000000"/>
              <w:right w:val="single" w:sz="6" w:space="0" w:color="000000"/>
            </w:tcBorders>
          </w:tcPr>
          <w:p w:rsidR="000B62B1" w:rsidRDefault="000B62B1" w:rsidP="00DA3DE7">
            <w:pPr>
              <w:jc w:val="center"/>
              <w:rPr>
                <w:rFonts w:ascii="Times New Roman" w:hAnsi="Times New Roman"/>
                <w:color w:val="000000"/>
                <w:spacing w:val="-10"/>
                <w:sz w:val="24"/>
              </w:rPr>
            </w:pPr>
            <w:r>
              <w:rPr>
                <w:rFonts w:ascii="Times New Roman" w:hAnsi="Times New Roman"/>
                <w:color w:val="000000"/>
                <w:spacing w:val="-10"/>
                <w:sz w:val="24"/>
              </w:rPr>
              <w:t>13.11</w:t>
            </w:r>
          </w:p>
        </w:tc>
        <w:tc>
          <w:tcPr>
            <w:tcW w:w="6230" w:type="dxa"/>
            <w:gridSpan w:val="3"/>
            <w:tcBorders>
              <w:top w:val="single" w:sz="6" w:space="0" w:color="000000"/>
              <w:left w:val="single" w:sz="6" w:space="0" w:color="000000"/>
              <w:bottom w:val="single" w:sz="6" w:space="0" w:color="000000"/>
              <w:right w:val="single" w:sz="6" w:space="0" w:color="000000"/>
            </w:tcBorders>
          </w:tcPr>
          <w:p w:rsidR="000B62B1" w:rsidRPr="000B62B1" w:rsidRDefault="000B62B1" w:rsidP="00F3601B">
            <w:pPr>
              <w:autoSpaceDE w:val="0"/>
              <w:autoSpaceDN w:val="0"/>
              <w:adjustRightInd w:val="0"/>
              <w:jc w:val="both"/>
              <w:rPr>
                <w:rFonts w:ascii="Times New Roman" w:hAnsi="Times New Roman" w:cs="Times New Roman"/>
                <w:sz w:val="24"/>
                <w:szCs w:val="24"/>
              </w:rPr>
            </w:pPr>
            <w:r w:rsidRPr="000B62B1">
              <w:rPr>
                <w:rFonts w:ascii="Times New Roman" w:hAnsi="Times New Roman" w:cs="Times New Roman"/>
                <w:sz w:val="24"/>
                <w:szCs w:val="24"/>
              </w:rPr>
              <w:t>Rough cast plaster upto 10m height above ground level with a mixture of</w:t>
            </w:r>
            <w:r>
              <w:rPr>
                <w:rFonts w:ascii="Times New Roman" w:hAnsi="Times New Roman" w:cs="Times New Roman"/>
                <w:sz w:val="24"/>
                <w:szCs w:val="24"/>
              </w:rPr>
              <w:t xml:space="preserve"> </w:t>
            </w:r>
            <w:r w:rsidRPr="000B62B1">
              <w:rPr>
                <w:rFonts w:ascii="Times New Roman" w:hAnsi="Times New Roman" w:cs="Times New Roman"/>
                <w:sz w:val="24"/>
                <w:szCs w:val="24"/>
              </w:rPr>
              <w:t>sand and gravel or crushed stone from 6mm to 10mm nominal size dashed</w:t>
            </w:r>
            <w:r>
              <w:rPr>
                <w:rFonts w:ascii="Times New Roman" w:hAnsi="Times New Roman" w:cs="Times New Roman"/>
                <w:sz w:val="24"/>
                <w:szCs w:val="24"/>
              </w:rPr>
              <w:t xml:space="preserve"> </w:t>
            </w:r>
            <w:r w:rsidRPr="000B62B1">
              <w:rPr>
                <w:rFonts w:ascii="Times New Roman" w:hAnsi="Times New Roman" w:cs="Times New Roman"/>
                <w:sz w:val="24"/>
                <w:szCs w:val="24"/>
              </w:rPr>
              <w:t>over and including the fresh plaster in two layers, under layer 12mm cement</w:t>
            </w:r>
            <w:r>
              <w:rPr>
                <w:rFonts w:ascii="Times New Roman" w:hAnsi="Times New Roman" w:cs="Times New Roman"/>
                <w:sz w:val="24"/>
                <w:szCs w:val="24"/>
              </w:rPr>
              <w:t xml:space="preserve"> </w:t>
            </w:r>
            <w:r w:rsidRPr="000B62B1">
              <w:rPr>
                <w:rFonts w:ascii="Times New Roman" w:hAnsi="Times New Roman" w:cs="Times New Roman"/>
                <w:sz w:val="24"/>
                <w:szCs w:val="24"/>
              </w:rPr>
              <w:t>plaster 1:4 (1cement: 4sand) and top layer 10mm cement plaster 1:3</w:t>
            </w:r>
            <w:r>
              <w:rPr>
                <w:rFonts w:ascii="Times New Roman" w:hAnsi="Times New Roman" w:cs="Times New Roman"/>
                <w:sz w:val="24"/>
                <w:szCs w:val="24"/>
              </w:rPr>
              <w:t xml:space="preserve"> </w:t>
            </w:r>
            <w:r w:rsidRPr="000B62B1">
              <w:rPr>
                <w:rFonts w:ascii="Times New Roman" w:hAnsi="Times New Roman" w:cs="Times New Roman"/>
                <w:sz w:val="24"/>
                <w:szCs w:val="24"/>
              </w:rPr>
              <w:t>(1cement:3 sand) mixed with 10% finely grounded hydrated lime by volume</w:t>
            </w:r>
            <w:r>
              <w:rPr>
                <w:rFonts w:ascii="Times New Roman" w:hAnsi="Times New Roman" w:cs="Times New Roman"/>
                <w:sz w:val="24"/>
                <w:szCs w:val="24"/>
              </w:rPr>
              <w:t xml:space="preserve"> </w:t>
            </w:r>
            <w:r w:rsidRPr="000B62B1">
              <w:rPr>
                <w:rFonts w:ascii="Times New Roman" w:hAnsi="Times New Roman" w:cs="Times New Roman"/>
                <w:sz w:val="24"/>
                <w:szCs w:val="24"/>
              </w:rPr>
              <w:t>of cement.</w:t>
            </w:r>
          </w:p>
        </w:tc>
        <w:tc>
          <w:tcPr>
            <w:tcW w:w="1350" w:type="dxa"/>
            <w:tcBorders>
              <w:top w:val="single" w:sz="6" w:space="0" w:color="000000"/>
              <w:left w:val="single" w:sz="6" w:space="0" w:color="000000"/>
              <w:bottom w:val="single" w:sz="6" w:space="0" w:color="000000"/>
              <w:right w:val="single" w:sz="6" w:space="0" w:color="000000"/>
            </w:tcBorders>
          </w:tcPr>
          <w:p w:rsidR="000B62B1" w:rsidRDefault="000B62B1" w:rsidP="00DA3DE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0B62B1" w:rsidRDefault="000B62B1" w:rsidP="00DA3DE7">
            <w:pPr>
              <w:rPr>
                <w:rFonts w:ascii="Times New Roman" w:hAnsi="Times New Roman"/>
                <w:color w:val="000000"/>
                <w:sz w:val="20"/>
              </w:rPr>
            </w:pPr>
          </w:p>
        </w:tc>
      </w:tr>
      <w:tr w:rsidR="000B62B1" w:rsidTr="00DA3DE7">
        <w:trPr>
          <w:trHeight w:hRule="exact" w:val="638"/>
        </w:trPr>
        <w:tc>
          <w:tcPr>
            <w:tcW w:w="983" w:type="dxa"/>
            <w:tcBorders>
              <w:top w:val="single" w:sz="6" w:space="0" w:color="000000"/>
              <w:left w:val="single" w:sz="6" w:space="0" w:color="000000"/>
              <w:bottom w:val="single" w:sz="6" w:space="0" w:color="000000"/>
              <w:right w:val="single" w:sz="6" w:space="0" w:color="000000"/>
            </w:tcBorders>
          </w:tcPr>
          <w:p w:rsidR="000B62B1" w:rsidRDefault="000B62B1" w:rsidP="00DA3DE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0B62B1" w:rsidRPr="00377559" w:rsidRDefault="000B62B1" w:rsidP="00DA3DE7">
            <w:pPr>
              <w:ind w:left="112"/>
              <w:rPr>
                <w:rFonts w:ascii="Times New Roman" w:hAnsi="Times New Roman" w:cs="Times New Roman"/>
                <w:color w:val="000000"/>
                <w:spacing w:val="-10"/>
                <w:sz w:val="24"/>
                <w:szCs w:val="24"/>
              </w:rPr>
            </w:pPr>
            <w:r>
              <w:rPr>
                <w:rFonts w:ascii="Times New Roman" w:hAnsi="Times New Roman" w:cs="Times New Roman"/>
                <w:color w:val="000000"/>
                <w:spacing w:val="-10"/>
                <w:sz w:val="24"/>
                <w:szCs w:val="24"/>
              </w:rPr>
              <w:t>13.11.1</w:t>
            </w:r>
          </w:p>
        </w:tc>
        <w:tc>
          <w:tcPr>
            <w:tcW w:w="5000" w:type="dxa"/>
            <w:gridSpan w:val="2"/>
            <w:tcBorders>
              <w:top w:val="single" w:sz="6" w:space="0" w:color="000000"/>
              <w:left w:val="single" w:sz="6" w:space="0" w:color="000000"/>
              <w:bottom w:val="single" w:sz="6" w:space="0" w:color="000000"/>
              <w:right w:val="single" w:sz="6" w:space="0" w:color="000000"/>
            </w:tcBorders>
          </w:tcPr>
          <w:p w:rsidR="000B62B1" w:rsidRPr="00377559" w:rsidRDefault="000B62B1" w:rsidP="00DA3DE7">
            <w:pPr>
              <w:ind w:left="112"/>
              <w:rPr>
                <w:rFonts w:ascii="Times New Roman" w:hAnsi="Times New Roman" w:cs="Times New Roman"/>
                <w:color w:val="000000"/>
                <w:spacing w:val="-6"/>
                <w:sz w:val="24"/>
                <w:szCs w:val="24"/>
              </w:rPr>
            </w:pPr>
            <w:r>
              <w:rPr>
                <w:rFonts w:ascii="Times New Roman" w:hAnsi="Times New Roman" w:cs="Times New Roman"/>
                <w:sz w:val="24"/>
                <w:szCs w:val="24"/>
              </w:rPr>
              <w:t>Finished with ordinary cement.</w:t>
            </w:r>
          </w:p>
        </w:tc>
        <w:tc>
          <w:tcPr>
            <w:tcW w:w="1350" w:type="dxa"/>
            <w:tcBorders>
              <w:top w:val="single" w:sz="6" w:space="0" w:color="000000"/>
              <w:left w:val="single" w:sz="6" w:space="0" w:color="000000"/>
              <w:bottom w:val="single" w:sz="6" w:space="0" w:color="000000"/>
              <w:right w:val="single" w:sz="6" w:space="0" w:color="000000"/>
            </w:tcBorders>
          </w:tcPr>
          <w:p w:rsidR="000B62B1" w:rsidRDefault="000B62B1" w:rsidP="00DA3DE7">
            <w:pPr>
              <w:jc w:val="center"/>
              <w:rPr>
                <w:rFonts w:ascii="Times New Roman" w:hAnsi="Times New Roman"/>
                <w:color w:val="000000"/>
                <w:spacing w:val="-10"/>
                <w:sz w:val="24"/>
              </w:rPr>
            </w:pPr>
            <w:r>
              <w:rPr>
                <w:rFonts w:ascii="Times New Roman" w:hAnsi="Times New Roman"/>
                <w:color w:val="000000"/>
                <w:spacing w:val="-10"/>
                <w:sz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0B62B1" w:rsidRDefault="000B62B1" w:rsidP="00DA3DE7">
            <w:pPr>
              <w:tabs>
                <w:tab w:val="decimal" w:pos="832"/>
              </w:tabs>
              <w:rPr>
                <w:rFonts w:ascii="Times New Roman" w:hAnsi="Times New Roman"/>
                <w:color w:val="000000"/>
                <w:spacing w:val="-10"/>
                <w:sz w:val="24"/>
              </w:rPr>
            </w:pPr>
            <w:r>
              <w:rPr>
                <w:rFonts w:ascii="Times New Roman" w:hAnsi="Times New Roman"/>
                <w:color w:val="000000"/>
                <w:spacing w:val="-10"/>
                <w:sz w:val="24"/>
              </w:rPr>
              <w:t>296.00</w:t>
            </w:r>
          </w:p>
        </w:tc>
      </w:tr>
      <w:tr w:rsidR="00F3601B" w:rsidTr="00F3601B">
        <w:trPr>
          <w:trHeight w:hRule="exact" w:val="1968"/>
        </w:trPr>
        <w:tc>
          <w:tcPr>
            <w:tcW w:w="983" w:type="dxa"/>
            <w:tcBorders>
              <w:top w:val="single" w:sz="6" w:space="0" w:color="000000"/>
              <w:left w:val="single" w:sz="6" w:space="0" w:color="000000"/>
              <w:bottom w:val="single" w:sz="6" w:space="0" w:color="000000"/>
              <w:right w:val="single" w:sz="6" w:space="0" w:color="000000"/>
            </w:tcBorders>
          </w:tcPr>
          <w:p w:rsidR="00F3601B" w:rsidRPr="00F3601B" w:rsidRDefault="00F3601B" w:rsidP="00F3601B">
            <w:pPr>
              <w:jc w:val="center"/>
              <w:rPr>
                <w:rFonts w:ascii="Times New Roman" w:hAnsi="Times New Roman"/>
                <w:color w:val="000000"/>
                <w:sz w:val="24"/>
                <w:szCs w:val="24"/>
              </w:rPr>
            </w:pPr>
            <w:r w:rsidRPr="00F3601B">
              <w:rPr>
                <w:rFonts w:ascii="Times New Roman" w:hAnsi="Times New Roman"/>
                <w:color w:val="000000"/>
                <w:sz w:val="24"/>
                <w:szCs w:val="24"/>
              </w:rPr>
              <w:t>13.12</w:t>
            </w:r>
          </w:p>
        </w:tc>
        <w:tc>
          <w:tcPr>
            <w:tcW w:w="6230" w:type="dxa"/>
            <w:gridSpan w:val="3"/>
            <w:tcBorders>
              <w:top w:val="single" w:sz="6" w:space="0" w:color="000000"/>
              <w:left w:val="single" w:sz="6" w:space="0" w:color="000000"/>
              <w:bottom w:val="single" w:sz="6" w:space="0" w:color="000000"/>
              <w:right w:val="single" w:sz="6" w:space="0" w:color="000000"/>
            </w:tcBorders>
          </w:tcPr>
          <w:p w:rsidR="00F3601B" w:rsidRPr="00F3601B" w:rsidRDefault="00F3601B" w:rsidP="00F3601B">
            <w:pPr>
              <w:autoSpaceDE w:val="0"/>
              <w:autoSpaceDN w:val="0"/>
              <w:adjustRightInd w:val="0"/>
              <w:jc w:val="both"/>
              <w:rPr>
                <w:rFonts w:ascii="Times New Roman" w:hAnsi="Times New Roman" w:cs="Times New Roman"/>
                <w:sz w:val="24"/>
                <w:szCs w:val="24"/>
              </w:rPr>
            </w:pPr>
            <w:r w:rsidRPr="00F3601B">
              <w:rPr>
                <w:rFonts w:ascii="Times New Roman" w:hAnsi="Times New Roman" w:cs="Times New Roman"/>
                <w:sz w:val="24"/>
                <w:szCs w:val="24"/>
              </w:rPr>
              <w:t>Pebble dash plaster upto 10m height above ground level with a mixture of</w:t>
            </w:r>
            <w:r>
              <w:rPr>
                <w:rFonts w:ascii="Times New Roman" w:hAnsi="Times New Roman" w:cs="Times New Roman"/>
                <w:sz w:val="24"/>
                <w:szCs w:val="24"/>
              </w:rPr>
              <w:t xml:space="preserve"> </w:t>
            </w:r>
            <w:r w:rsidRPr="00F3601B">
              <w:rPr>
                <w:rFonts w:ascii="Times New Roman" w:hAnsi="Times New Roman" w:cs="Times New Roman"/>
                <w:sz w:val="24"/>
                <w:szCs w:val="24"/>
              </w:rPr>
              <w:t>washed pebble or crushed stone 6mm to 12.5mm nominal size dashed over</w:t>
            </w:r>
            <w:r>
              <w:rPr>
                <w:rFonts w:ascii="Times New Roman" w:hAnsi="Times New Roman" w:cs="Times New Roman"/>
                <w:sz w:val="24"/>
                <w:szCs w:val="24"/>
              </w:rPr>
              <w:t xml:space="preserve"> </w:t>
            </w:r>
            <w:r w:rsidRPr="00F3601B">
              <w:rPr>
                <w:rFonts w:ascii="Times New Roman" w:hAnsi="Times New Roman" w:cs="Times New Roman"/>
                <w:sz w:val="24"/>
                <w:szCs w:val="24"/>
              </w:rPr>
              <w:t>and includ</w:t>
            </w:r>
            <w:r>
              <w:rPr>
                <w:rFonts w:ascii="Times New Roman" w:hAnsi="Times New Roman" w:cs="Times New Roman"/>
                <w:sz w:val="24"/>
                <w:szCs w:val="24"/>
              </w:rPr>
              <w:t xml:space="preserve">ing fresh plaster in two </w:t>
            </w:r>
            <w:r w:rsidRPr="00F3601B">
              <w:rPr>
                <w:rFonts w:ascii="Times New Roman" w:hAnsi="Times New Roman" w:cs="Times New Roman"/>
                <w:sz w:val="24"/>
                <w:szCs w:val="24"/>
              </w:rPr>
              <w:t>layers under layer 12mm cement plaster 1:4</w:t>
            </w:r>
            <w:r>
              <w:rPr>
                <w:rFonts w:ascii="Times New Roman" w:hAnsi="Times New Roman" w:cs="Times New Roman"/>
                <w:sz w:val="24"/>
                <w:szCs w:val="24"/>
              </w:rPr>
              <w:t xml:space="preserve"> </w:t>
            </w:r>
            <w:r w:rsidRPr="00F3601B">
              <w:rPr>
                <w:rFonts w:ascii="Times New Roman" w:hAnsi="Times New Roman" w:cs="Times New Roman"/>
                <w:sz w:val="24"/>
                <w:szCs w:val="24"/>
              </w:rPr>
              <w:t>(1cement: 4 sand) and top layer 10mm cement plaster with cement mortar</w:t>
            </w:r>
            <w:r>
              <w:rPr>
                <w:rFonts w:ascii="Times New Roman" w:hAnsi="Times New Roman" w:cs="Times New Roman"/>
                <w:sz w:val="24"/>
                <w:szCs w:val="24"/>
              </w:rPr>
              <w:t xml:space="preserve"> </w:t>
            </w:r>
            <w:r w:rsidRPr="00F3601B">
              <w:rPr>
                <w:rFonts w:ascii="Times New Roman" w:hAnsi="Times New Roman" w:cs="Times New Roman"/>
                <w:sz w:val="24"/>
                <w:szCs w:val="24"/>
              </w:rPr>
              <w:t>1:3 (1cement: 3 sand) mixed with 10% finely grounded hydrated lime by</w:t>
            </w:r>
            <w:r>
              <w:rPr>
                <w:rFonts w:ascii="Times New Roman" w:hAnsi="Times New Roman" w:cs="Times New Roman"/>
                <w:sz w:val="24"/>
                <w:szCs w:val="24"/>
              </w:rPr>
              <w:t xml:space="preserve"> volume of cement.</w:t>
            </w:r>
          </w:p>
          <w:p w:rsidR="00F3601B" w:rsidRPr="00F3601B" w:rsidRDefault="00F3601B" w:rsidP="00F3601B">
            <w:pPr>
              <w:ind w:left="112"/>
              <w:jc w:val="both"/>
              <w:rPr>
                <w:rFonts w:ascii="Times New Roman" w:hAnsi="Times New Roman" w:cs="Times New Roman"/>
                <w:color w:val="000000"/>
                <w:spacing w:val="-6"/>
                <w:sz w:val="24"/>
                <w:szCs w:val="24"/>
              </w:rPr>
            </w:pPr>
            <w:r w:rsidRPr="00F3601B">
              <w:rPr>
                <w:rFonts w:ascii="Times New Roman" w:hAnsi="Times New Roman" w:cs="Times New Roman"/>
                <w:sz w:val="24"/>
                <w:szCs w:val="24"/>
              </w:rPr>
              <w:t>volume of cement.</w:t>
            </w:r>
          </w:p>
        </w:tc>
        <w:tc>
          <w:tcPr>
            <w:tcW w:w="1350" w:type="dxa"/>
            <w:tcBorders>
              <w:top w:val="single" w:sz="6" w:space="0" w:color="000000"/>
              <w:left w:val="single" w:sz="6" w:space="0" w:color="000000"/>
              <w:bottom w:val="single" w:sz="6" w:space="0" w:color="000000"/>
              <w:right w:val="single" w:sz="6" w:space="0" w:color="000000"/>
            </w:tcBorders>
          </w:tcPr>
          <w:p w:rsidR="00F3601B" w:rsidRPr="00F3601B" w:rsidRDefault="00F3601B" w:rsidP="00DA3DE7">
            <w:pPr>
              <w:jc w:val="center"/>
              <w:rPr>
                <w:rFonts w:ascii="Times New Roman" w:hAnsi="Times New Roman"/>
                <w:color w:val="000000"/>
                <w:spacing w:val="-10"/>
                <w:sz w:val="24"/>
                <w:szCs w:val="24"/>
              </w:rPr>
            </w:pPr>
            <w:r w:rsidRPr="00F3601B">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F3601B" w:rsidRPr="00F3601B" w:rsidRDefault="00F3601B" w:rsidP="00DA3DE7">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284.00</w:t>
            </w:r>
          </w:p>
        </w:tc>
      </w:tr>
      <w:tr w:rsidR="000B62B1" w:rsidTr="00395F19">
        <w:trPr>
          <w:trHeight w:hRule="exact" w:val="2067"/>
        </w:trPr>
        <w:tc>
          <w:tcPr>
            <w:tcW w:w="983" w:type="dxa"/>
            <w:tcBorders>
              <w:top w:val="single" w:sz="6" w:space="0" w:color="000000"/>
              <w:left w:val="single" w:sz="6" w:space="0" w:color="000000"/>
              <w:bottom w:val="single" w:sz="6" w:space="0" w:color="000000"/>
              <w:right w:val="single" w:sz="6" w:space="0" w:color="000000"/>
            </w:tcBorders>
          </w:tcPr>
          <w:p w:rsidR="000B62B1" w:rsidRPr="00F3601B" w:rsidRDefault="008E6B54"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13.13</w:t>
            </w:r>
          </w:p>
        </w:tc>
        <w:tc>
          <w:tcPr>
            <w:tcW w:w="6230" w:type="dxa"/>
            <w:gridSpan w:val="3"/>
            <w:tcBorders>
              <w:top w:val="single" w:sz="6" w:space="0" w:color="000000"/>
              <w:left w:val="single" w:sz="6" w:space="0" w:color="000000"/>
              <w:bottom w:val="single" w:sz="6" w:space="0" w:color="000000"/>
              <w:right w:val="single" w:sz="6" w:space="0" w:color="000000"/>
            </w:tcBorders>
          </w:tcPr>
          <w:p w:rsidR="000B62B1" w:rsidRPr="00395F19" w:rsidRDefault="00395F19" w:rsidP="00395F19">
            <w:pPr>
              <w:autoSpaceDE w:val="0"/>
              <w:autoSpaceDN w:val="0"/>
              <w:adjustRightInd w:val="0"/>
              <w:jc w:val="both"/>
              <w:rPr>
                <w:rFonts w:ascii="Times New Roman" w:hAnsi="Times New Roman" w:cs="Times New Roman"/>
                <w:sz w:val="24"/>
                <w:szCs w:val="24"/>
              </w:rPr>
            </w:pPr>
            <w:r w:rsidRPr="00395F19">
              <w:rPr>
                <w:rFonts w:ascii="Times New Roman" w:hAnsi="Times New Roman" w:cs="Times New Roman"/>
                <w:sz w:val="24"/>
                <w:szCs w:val="24"/>
              </w:rPr>
              <w:t>Providing sand faced plaster to concrete or brick masonry surfaces in all</w:t>
            </w:r>
            <w:r>
              <w:rPr>
                <w:rFonts w:ascii="Times New Roman" w:hAnsi="Times New Roman" w:cs="Times New Roman"/>
                <w:sz w:val="24"/>
                <w:szCs w:val="24"/>
              </w:rPr>
              <w:t xml:space="preserve"> </w:t>
            </w:r>
            <w:r w:rsidRPr="00395F19">
              <w:rPr>
                <w:rFonts w:ascii="Times New Roman" w:hAnsi="Times New Roman" w:cs="Times New Roman"/>
                <w:sz w:val="24"/>
                <w:szCs w:val="24"/>
              </w:rPr>
              <w:t>positions in two coats, base coat of 13 m</w:t>
            </w:r>
            <w:r>
              <w:rPr>
                <w:rFonts w:ascii="Times New Roman" w:hAnsi="Times New Roman" w:cs="Times New Roman"/>
                <w:sz w:val="24"/>
                <w:szCs w:val="24"/>
              </w:rPr>
              <w:t xml:space="preserve">m thick in cement mortar 1:4 (1 </w:t>
            </w:r>
            <w:r w:rsidRPr="00395F19">
              <w:rPr>
                <w:rFonts w:ascii="Times New Roman" w:hAnsi="Times New Roman" w:cs="Times New Roman"/>
                <w:sz w:val="24"/>
                <w:szCs w:val="24"/>
              </w:rPr>
              <w:t>cement : 4 sand), clearing the surface by com</w:t>
            </w:r>
            <w:r>
              <w:rPr>
                <w:rFonts w:ascii="Times New Roman" w:hAnsi="Times New Roman" w:cs="Times New Roman"/>
                <w:sz w:val="24"/>
                <w:szCs w:val="24"/>
              </w:rPr>
              <w:t xml:space="preserve">bing it and finishing coat of 8 </w:t>
            </w:r>
            <w:r w:rsidRPr="00395F19">
              <w:rPr>
                <w:rFonts w:ascii="Times New Roman" w:hAnsi="Times New Roman" w:cs="Times New Roman"/>
                <w:sz w:val="24"/>
                <w:szCs w:val="24"/>
              </w:rPr>
              <w:t>mm. thick in cement mortar 1:3 (1 cement: 3 sand</w:t>
            </w:r>
            <w:r>
              <w:rPr>
                <w:rFonts w:ascii="Times New Roman" w:hAnsi="Times New Roman" w:cs="Times New Roman"/>
                <w:sz w:val="24"/>
                <w:szCs w:val="24"/>
              </w:rPr>
              <w:t xml:space="preserve">) and surface taking out grains by </w:t>
            </w:r>
            <w:r w:rsidRPr="00395F19">
              <w:rPr>
                <w:rFonts w:ascii="Times New Roman" w:hAnsi="Times New Roman" w:cs="Times New Roman"/>
                <w:sz w:val="24"/>
                <w:szCs w:val="24"/>
              </w:rPr>
              <w:t>mechanical arrangement by with cost</w:t>
            </w:r>
            <w:r>
              <w:rPr>
                <w:rFonts w:ascii="Times New Roman" w:hAnsi="Times New Roman" w:cs="Times New Roman"/>
                <w:sz w:val="24"/>
                <w:szCs w:val="24"/>
              </w:rPr>
              <w:t xml:space="preserve"> of all material, labour, and T </w:t>
            </w:r>
            <w:r w:rsidRPr="00395F19">
              <w:rPr>
                <w:rFonts w:ascii="Times New Roman" w:hAnsi="Times New Roman" w:cs="Times New Roman"/>
                <w:sz w:val="24"/>
                <w:szCs w:val="24"/>
              </w:rPr>
              <w:t>&amp; P including all lead, lift and scaffolding etc. complete.</w:t>
            </w:r>
          </w:p>
        </w:tc>
        <w:tc>
          <w:tcPr>
            <w:tcW w:w="1350" w:type="dxa"/>
            <w:tcBorders>
              <w:top w:val="single" w:sz="6" w:space="0" w:color="000000"/>
              <w:left w:val="single" w:sz="6" w:space="0" w:color="000000"/>
              <w:bottom w:val="single" w:sz="6" w:space="0" w:color="000000"/>
              <w:right w:val="single" w:sz="6" w:space="0" w:color="000000"/>
            </w:tcBorders>
          </w:tcPr>
          <w:p w:rsidR="000B62B1" w:rsidRPr="00F3601B" w:rsidRDefault="00395F19" w:rsidP="00395F19">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0B62B1" w:rsidRPr="00F3601B" w:rsidRDefault="00395F19" w:rsidP="00395F19">
            <w:pPr>
              <w:jc w:val="center"/>
              <w:rPr>
                <w:rFonts w:ascii="Times New Roman" w:hAnsi="Times New Roman"/>
                <w:color w:val="000000"/>
                <w:sz w:val="24"/>
                <w:szCs w:val="24"/>
              </w:rPr>
            </w:pPr>
            <w:r>
              <w:rPr>
                <w:rFonts w:ascii="Times New Roman" w:hAnsi="Times New Roman"/>
                <w:color w:val="000000"/>
                <w:sz w:val="24"/>
                <w:szCs w:val="24"/>
              </w:rPr>
              <w:t>314.00</w:t>
            </w:r>
          </w:p>
        </w:tc>
      </w:tr>
      <w:tr w:rsidR="009107FE" w:rsidTr="009107FE">
        <w:trPr>
          <w:trHeight w:hRule="exact" w:val="1257"/>
        </w:trPr>
        <w:tc>
          <w:tcPr>
            <w:tcW w:w="983" w:type="dxa"/>
            <w:tcBorders>
              <w:top w:val="single" w:sz="6" w:space="0" w:color="000000"/>
              <w:left w:val="single" w:sz="6" w:space="0" w:color="000000"/>
              <w:bottom w:val="single" w:sz="6" w:space="0" w:color="000000"/>
              <w:right w:val="single" w:sz="6" w:space="0" w:color="000000"/>
            </w:tcBorders>
          </w:tcPr>
          <w:p w:rsidR="009107FE" w:rsidRDefault="009107FE"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13.14</w:t>
            </w:r>
          </w:p>
        </w:tc>
        <w:tc>
          <w:tcPr>
            <w:tcW w:w="6230" w:type="dxa"/>
            <w:gridSpan w:val="3"/>
            <w:tcBorders>
              <w:top w:val="single" w:sz="6" w:space="0" w:color="000000"/>
              <w:left w:val="single" w:sz="6" w:space="0" w:color="000000"/>
              <w:bottom w:val="single" w:sz="6" w:space="0" w:color="000000"/>
              <w:right w:val="single" w:sz="6" w:space="0" w:color="000000"/>
            </w:tcBorders>
          </w:tcPr>
          <w:p w:rsidR="009107FE" w:rsidRPr="00395F19" w:rsidRDefault="009107FE" w:rsidP="009107FE">
            <w:pPr>
              <w:autoSpaceDE w:val="0"/>
              <w:autoSpaceDN w:val="0"/>
              <w:adjustRightInd w:val="0"/>
              <w:jc w:val="both"/>
              <w:rPr>
                <w:rFonts w:ascii="Times New Roman" w:hAnsi="Times New Roman" w:cs="Times New Roman"/>
                <w:sz w:val="24"/>
                <w:szCs w:val="24"/>
              </w:rPr>
            </w:pPr>
            <w:r w:rsidRPr="009107FE">
              <w:rPr>
                <w:rFonts w:ascii="Times New Roman" w:hAnsi="Times New Roman" w:cs="Times New Roman"/>
                <w:sz w:val="24"/>
                <w:szCs w:val="24"/>
              </w:rPr>
              <w:t>Extra for providing and mixing water proofing material in cement plaster work</w:t>
            </w:r>
            <w:r>
              <w:rPr>
                <w:rFonts w:ascii="Times New Roman" w:hAnsi="Times New Roman" w:cs="Times New Roman"/>
                <w:sz w:val="24"/>
                <w:szCs w:val="24"/>
              </w:rPr>
              <w:t xml:space="preserve"> </w:t>
            </w:r>
            <w:r w:rsidRPr="009107FE">
              <w:rPr>
                <w:rFonts w:ascii="Times New Roman" w:hAnsi="Times New Roman" w:cs="Times New Roman"/>
                <w:sz w:val="24"/>
                <w:szCs w:val="24"/>
              </w:rPr>
              <w:t>in proportion</w:t>
            </w:r>
            <w:r>
              <w:rPr>
                <w:rFonts w:ascii="Times New Roman" w:hAnsi="Times New Roman" w:cs="Times New Roman"/>
                <w:sz w:val="24"/>
                <w:szCs w:val="24"/>
              </w:rPr>
              <w:t xml:space="preserve"> recommended by the </w:t>
            </w:r>
            <w:r w:rsidRPr="009107FE">
              <w:rPr>
                <w:rFonts w:ascii="Times New Roman" w:hAnsi="Times New Roman" w:cs="Times New Roman"/>
                <w:sz w:val="24"/>
                <w:szCs w:val="24"/>
              </w:rPr>
              <w:t xml:space="preserve"> manufacturers</w:t>
            </w:r>
          </w:p>
        </w:tc>
        <w:tc>
          <w:tcPr>
            <w:tcW w:w="1350" w:type="dxa"/>
            <w:tcBorders>
              <w:top w:val="single" w:sz="6" w:space="0" w:color="000000"/>
              <w:left w:val="single" w:sz="6" w:space="0" w:color="000000"/>
              <w:bottom w:val="single" w:sz="6" w:space="0" w:color="000000"/>
              <w:right w:val="single" w:sz="6" w:space="0" w:color="000000"/>
            </w:tcBorders>
          </w:tcPr>
          <w:p w:rsidR="009107FE" w:rsidRDefault="009107FE" w:rsidP="009107FE">
            <w:pPr>
              <w:jc w:val="center"/>
              <w:rPr>
                <w:rFonts w:ascii="Times New Roman" w:hAnsi="Times New Roman"/>
                <w:color w:val="000000"/>
                <w:sz w:val="24"/>
                <w:szCs w:val="24"/>
              </w:rPr>
            </w:pPr>
            <w:r>
              <w:rPr>
                <w:rFonts w:ascii="Times New Roman" w:hAnsi="Times New Roman"/>
                <w:color w:val="000000"/>
                <w:sz w:val="24"/>
                <w:szCs w:val="24"/>
              </w:rPr>
              <w:t>Per bag of 50 kg cement used in the mix</w:t>
            </w:r>
          </w:p>
        </w:tc>
        <w:tc>
          <w:tcPr>
            <w:tcW w:w="1552" w:type="dxa"/>
            <w:tcBorders>
              <w:top w:val="single" w:sz="6" w:space="0" w:color="000000"/>
              <w:left w:val="single" w:sz="6" w:space="0" w:color="000000"/>
              <w:bottom w:val="single" w:sz="6" w:space="0" w:color="000000"/>
              <w:right w:val="single" w:sz="6" w:space="0" w:color="000000"/>
            </w:tcBorders>
          </w:tcPr>
          <w:p w:rsidR="009107FE" w:rsidRDefault="009107FE" w:rsidP="00395F19">
            <w:pPr>
              <w:jc w:val="center"/>
              <w:rPr>
                <w:rFonts w:ascii="Times New Roman" w:hAnsi="Times New Roman"/>
                <w:color w:val="000000"/>
                <w:sz w:val="24"/>
                <w:szCs w:val="24"/>
              </w:rPr>
            </w:pPr>
            <w:r>
              <w:rPr>
                <w:rFonts w:ascii="Times New Roman" w:hAnsi="Times New Roman"/>
                <w:color w:val="000000"/>
                <w:sz w:val="24"/>
                <w:szCs w:val="24"/>
              </w:rPr>
              <w:t>79.00</w:t>
            </w:r>
          </w:p>
        </w:tc>
      </w:tr>
      <w:tr w:rsidR="009107FE" w:rsidTr="001A67D6">
        <w:trPr>
          <w:trHeight w:hRule="exact" w:val="798"/>
        </w:trPr>
        <w:tc>
          <w:tcPr>
            <w:tcW w:w="983" w:type="dxa"/>
            <w:tcBorders>
              <w:top w:val="single" w:sz="6" w:space="0" w:color="000000"/>
              <w:left w:val="single" w:sz="6" w:space="0" w:color="000000"/>
              <w:bottom w:val="single" w:sz="6" w:space="0" w:color="000000"/>
              <w:right w:val="single" w:sz="6" w:space="0" w:color="000000"/>
            </w:tcBorders>
          </w:tcPr>
          <w:p w:rsidR="009107FE" w:rsidRDefault="00D16B27"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13.15</w:t>
            </w:r>
          </w:p>
        </w:tc>
        <w:tc>
          <w:tcPr>
            <w:tcW w:w="6230" w:type="dxa"/>
            <w:gridSpan w:val="3"/>
            <w:tcBorders>
              <w:top w:val="single" w:sz="6" w:space="0" w:color="000000"/>
              <w:left w:val="single" w:sz="6" w:space="0" w:color="000000"/>
              <w:bottom w:val="single" w:sz="6" w:space="0" w:color="000000"/>
              <w:right w:val="single" w:sz="6" w:space="0" w:color="000000"/>
            </w:tcBorders>
          </w:tcPr>
          <w:p w:rsidR="009107FE" w:rsidRPr="00395F19" w:rsidRDefault="001A67D6" w:rsidP="001A67D6">
            <w:pPr>
              <w:autoSpaceDE w:val="0"/>
              <w:autoSpaceDN w:val="0"/>
              <w:adjustRightInd w:val="0"/>
              <w:jc w:val="both"/>
              <w:rPr>
                <w:rFonts w:ascii="Times New Roman" w:hAnsi="Times New Roman" w:cs="Times New Roman"/>
                <w:sz w:val="24"/>
                <w:szCs w:val="24"/>
              </w:rPr>
            </w:pPr>
            <w:r w:rsidRPr="001A67D6">
              <w:rPr>
                <w:rFonts w:ascii="Times New Roman" w:hAnsi="Times New Roman" w:cs="Times New Roman"/>
                <w:sz w:val="24"/>
                <w:szCs w:val="24"/>
              </w:rPr>
              <w:t>Extra for plastering exterior walls of height more than 10 m from ground level</w:t>
            </w:r>
            <w:r>
              <w:rPr>
                <w:rFonts w:ascii="Times New Roman" w:hAnsi="Times New Roman" w:cs="Times New Roman"/>
                <w:sz w:val="24"/>
                <w:szCs w:val="24"/>
              </w:rPr>
              <w:t xml:space="preserve"> </w:t>
            </w:r>
            <w:r w:rsidRPr="001A67D6">
              <w:rPr>
                <w:rFonts w:ascii="Times New Roman" w:hAnsi="Times New Roman" w:cs="Times New Roman"/>
                <w:sz w:val="24"/>
                <w:szCs w:val="24"/>
              </w:rPr>
              <w:t>for every additional height of 3 m or part thereof.</w:t>
            </w:r>
          </w:p>
        </w:tc>
        <w:tc>
          <w:tcPr>
            <w:tcW w:w="1350" w:type="dxa"/>
            <w:tcBorders>
              <w:top w:val="single" w:sz="6" w:space="0" w:color="000000"/>
              <w:left w:val="single" w:sz="6" w:space="0" w:color="000000"/>
              <w:bottom w:val="single" w:sz="6" w:space="0" w:color="000000"/>
              <w:right w:val="single" w:sz="6" w:space="0" w:color="000000"/>
            </w:tcBorders>
          </w:tcPr>
          <w:p w:rsidR="009107FE" w:rsidRDefault="001A67D6" w:rsidP="00395F19">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9107FE" w:rsidRDefault="001A67D6" w:rsidP="00395F19">
            <w:pPr>
              <w:jc w:val="center"/>
              <w:rPr>
                <w:rFonts w:ascii="Times New Roman" w:hAnsi="Times New Roman"/>
                <w:color w:val="000000"/>
                <w:sz w:val="24"/>
                <w:szCs w:val="24"/>
              </w:rPr>
            </w:pPr>
            <w:r>
              <w:rPr>
                <w:rFonts w:ascii="Times New Roman" w:hAnsi="Times New Roman"/>
                <w:color w:val="000000"/>
                <w:sz w:val="24"/>
                <w:szCs w:val="24"/>
              </w:rPr>
              <w:t>27.00</w:t>
            </w:r>
          </w:p>
        </w:tc>
      </w:tr>
      <w:tr w:rsidR="009107FE" w:rsidTr="00616707">
        <w:trPr>
          <w:trHeight w:hRule="exact" w:val="528"/>
        </w:trPr>
        <w:tc>
          <w:tcPr>
            <w:tcW w:w="983" w:type="dxa"/>
            <w:tcBorders>
              <w:top w:val="single" w:sz="6" w:space="0" w:color="000000"/>
              <w:left w:val="single" w:sz="6" w:space="0" w:color="000000"/>
              <w:bottom w:val="single" w:sz="6" w:space="0" w:color="000000"/>
              <w:right w:val="single" w:sz="6" w:space="0" w:color="000000"/>
            </w:tcBorders>
          </w:tcPr>
          <w:p w:rsidR="009107FE" w:rsidRDefault="00616707"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13.16</w:t>
            </w:r>
          </w:p>
        </w:tc>
        <w:tc>
          <w:tcPr>
            <w:tcW w:w="6230" w:type="dxa"/>
            <w:gridSpan w:val="3"/>
            <w:tcBorders>
              <w:top w:val="single" w:sz="6" w:space="0" w:color="000000"/>
              <w:left w:val="single" w:sz="6" w:space="0" w:color="000000"/>
              <w:bottom w:val="single" w:sz="6" w:space="0" w:color="000000"/>
              <w:right w:val="single" w:sz="6" w:space="0" w:color="000000"/>
            </w:tcBorders>
          </w:tcPr>
          <w:p w:rsidR="009107FE" w:rsidRPr="00616707" w:rsidRDefault="00616707" w:rsidP="00395F19">
            <w:pPr>
              <w:autoSpaceDE w:val="0"/>
              <w:autoSpaceDN w:val="0"/>
              <w:adjustRightInd w:val="0"/>
              <w:jc w:val="both"/>
              <w:rPr>
                <w:rFonts w:ascii="Times New Roman" w:hAnsi="Times New Roman" w:cs="Times New Roman"/>
                <w:sz w:val="24"/>
                <w:szCs w:val="24"/>
              </w:rPr>
            </w:pPr>
            <w:r w:rsidRPr="00616707">
              <w:rPr>
                <w:rFonts w:ascii="Times New Roman" w:hAnsi="Times New Roman" w:cs="Times New Roman"/>
                <w:sz w:val="24"/>
                <w:szCs w:val="24"/>
              </w:rPr>
              <w:t>Extra for plastering on circular work not exceeding 6 m in radius:</w:t>
            </w:r>
          </w:p>
        </w:tc>
        <w:tc>
          <w:tcPr>
            <w:tcW w:w="1350" w:type="dxa"/>
            <w:tcBorders>
              <w:top w:val="single" w:sz="6" w:space="0" w:color="000000"/>
              <w:left w:val="single" w:sz="6" w:space="0" w:color="000000"/>
              <w:bottom w:val="single" w:sz="6" w:space="0" w:color="000000"/>
              <w:right w:val="single" w:sz="6" w:space="0" w:color="000000"/>
            </w:tcBorders>
          </w:tcPr>
          <w:p w:rsidR="009107FE" w:rsidRDefault="009107FE" w:rsidP="00395F19">
            <w:pPr>
              <w:jc w:val="center"/>
              <w:rPr>
                <w:rFonts w:ascii="Times New Roman" w:hAnsi="Times New Roman"/>
                <w:color w:val="00000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9107FE" w:rsidRDefault="009107FE" w:rsidP="00395F19">
            <w:pPr>
              <w:jc w:val="center"/>
              <w:rPr>
                <w:rFonts w:ascii="Times New Roman" w:hAnsi="Times New Roman"/>
                <w:color w:val="000000"/>
                <w:sz w:val="24"/>
                <w:szCs w:val="24"/>
              </w:rPr>
            </w:pPr>
          </w:p>
        </w:tc>
      </w:tr>
      <w:tr w:rsidR="00616707" w:rsidTr="00E059B3">
        <w:trPr>
          <w:trHeight w:hRule="exact" w:val="267"/>
        </w:trPr>
        <w:tc>
          <w:tcPr>
            <w:tcW w:w="983" w:type="dxa"/>
            <w:tcBorders>
              <w:top w:val="single" w:sz="6" w:space="0" w:color="000000"/>
              <w:left w:val="single" w:sz="6" w:space="0" w:color="000000"/>
              <w:bottom w:val="single" w:sz="6" w:space="0" w:color="000000"/>
              <w:right w:val="single" w:sz="6" w:space="0" w:color="000000"/>
            </w:tcBorders>
          </w:tcPr>
          <w:p w:rsidR="00616707" w:rsidRDefault="00616707" w:rsidP="00DA3DE7">
            <w:pPr>
              <w:jc w:val="center"/>
              <w:rPr>
                <w:rFonts w:ascii="Times New Roman" w:hAnsi="Times New Roman"/>
                <w:color w:val="000000"/>
                <w:spacing w:val="-10"/>
                <w:sz w:val="24"/>
                <w:szCs w:val="24"/>
              </w:rPr>
            </w:pPr>
          </w:p>
        </w:tc>
        <w:tc>
          <w:tcPr>
            <w:tcW w:w="1260" w:type="dxa"/>
            <w:gridSpan w:val="2"/>
            <w:tcBorders>
              <w:top w:val="single" w:sz="6" w:space="0" w:color="000000"/>
              <w:left w:val="single" w:sz="6" w:space="0" w:color="000000"/>
              <w:bottom w:val="single" w:sz="6" w:space="0" w:color="000000"/>
              <w:right w:val="single" w:sz="6" w:space="0" w:color="000000"/>
            </w:tcBorders>
          </w:tcPr>
          <w:p w:rsidR="00616707" w:rsidRPr="00616707" w:rsidRDefault="00616707" w:rsidP="00395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13.16.1</w:t>
            </w:r>
          </w:p>
        </w:tc>
        <w:tc>
          <w:tcPr>
            <w:tcW w:w="4970" w:type="dxa"/>
            <w:tcBorders>
              <w:top w:val="single" w:sz="6" w:space="0" w:color="000000"/>
              <w:left w:val="single" w:sz="6" w:space="0" w:color="000000"/>
              <w:bottom w:val="single" w:sz="6" w:space="0" w:color="000000"/>
              <w:right w:val="single" w:sz="6" w:space="0" w:color="000000"/>
            </w:tcBorders>
          </w:tcPr>
          <w:p w:rsidR="00616707" w:rsidRPr="00616707" w:rsidRDefault="00616707" w:rsidP="00395F19">
            <w:pPr>
              <w:autoSpaceDE w:val="0"/>
              <w:autoSpaceDN w:val="0"/>
              <w:adjustRightInd w:val="0"/>
              <w:jc w:val="both"/>
              <w:rPr>
                <w:rFonts w:ascii="Times New Roman" w:hAnsi="Times New Roman" w:cs="Times New Roman"/>
                <w:sz w:val="24"/>
                <w:szCs w:val="24"/>
              </w:rPr>
            </w:pPr>
            <w:r w:rsidRPr="00616707">
              <w:rPr>
                <w:rFonts w:ascii="Times New Roman" w:hAnsi="Times New Roman" w:cs="Times New Roman"/>
                <w:sz w:val="24"/>
                <w:szCs w:val="24"/>
              </w:rPr>
              <w:t>In one coat</w:t>
            </w:r>
          </w:p>
        </w:tc>
        <w:tc>
          <w:tcPr>
            <w:tcW w:w="1350" w:type="dxa"/>
            <w:tcBorders>
              <w:top w:val="single" w:sz="6" w:space="0" w:color="000000"/>
              <w:left w:val="single" w:sz="6" w:space="0" w:color="000000"/>
              <w:bottom w:val="single" w:sz="6" w:space="0" w:color="000000"/>
              <w:right w:val="single" w:sz="6" w:space="0" w:color="000000"/>
            </w:tcBorders>
          </w:tcPr>
          <w:p w:rsidR="00616707" w:rsidRDefault="00616707" w:rsidP="00395F19">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616707" w:rsidRDefault="00616707" w:rsidP="00395F19">
            <w:pPr>
              <w:jc w:val="center"/>
              <w:rPr>
                <w:rFonts w:ascii="Times New Roman" w:hAnsi="Times New Roman"/>
                <w:color w:val="000000"/>
                <w:sz w:val="24"/>
                <w:szCs w:val="24"/>
              </w:rPr>
            </w:pPr>
            <w:r>
              <w:rPr>
                <w:rFonts w:ascii="Times New Roman" w:hAnsi="Times New Roman"/>
                <w:color w:val="000000"/>
                <w:sz w:val="24"/>
                <w:szCs w:val="24"/>
              </w:rPr>
              <w:t>11.00</w:t>
            </w:r>
          </w:p>
        </w:tc>
      </w:tr>
      <w:tr w:rsidR="00616707" w:rsidTr="00E059B3">
        <w:trPr>
          <w:trHeight w:hRule="exact" w:val="267"/>
        </w:trPr>
        <w:tc>
          <w:tcPr>
            <w:tcW w:w="983" w:type="dxa"/>
            <w:tcBorders>
              <w:top w:val="single" w:sz="6" w:space="0" w:color="000000"/>
              <w:left w:val="single" w:sz="6" w:space="0" w:color="000000"/>
              <w:bottom w:val="single" w:sz="6" w:space="0" w:color="000000"/>
              <w:right w:val="single" w:sz="6" w:space="0" w:color="000000"/>
            </w:tcBorders>
          </w:tcPr>
          <w:p w:rsidR="00616707" w:rsidRDefault="00616707" w:rsidP="00DA3DE7">
            <w:pPr>
              <w:jc w:val="center"/>
              <w:rPr>
                <w:rFonts w:ascii="Times New Roman" w:hAnsi="Times New Roman"/>
                <w:color w:val="000000"/>
                <w:spacing w:val="-10"/>
                <w:sz w:val="24"/>
                <w:szCs w:val="24"/>
              </w:rPr>
            </w:pPr>
          </w:p>
        </w:tc>
        <w:tc>
          <w:tcPr>
            <w:tcW w:w="1260" w:type="dxa"/>
            <w:gridSpan w:val="2"/>
            <w:tcBorders>
              <w:top w:val="single" w:sz="6" w:space="0" w:color="000000"/>
              <w:left w:val="single" w:sz="6" w:space="0" w:color="000000"/>
              <w:bottom w:val="single" w:sz="6" w:space="0" w:color="000000"/>
              <w:right w:val="single" w:sz="6" w:space="0" w:color="000000"/>
            </w:tcBorders>
          </w:tcPr>
          <w:p w:rsidR="00616707" w:rsidRPr="00616707" w:rsidRDefault="00616707" w:rsidP="00395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13.16.2</w:t>
            </w:r>
          </w:p>
        </w:tc>
        <w:tc>
          <w:tcPr>
            <w:tcW w:w="4970" w:type="dxa"/>
            <w:tcBorders>
              <w:top w:val="single" w:sz="6" w:space="0" w:color="000000"/>
              <w:left w:val="single" w:sz="6" w:space="0" w:color="000000"/>
              <w:bottom w:val="single" w:sz="6" w:space="0" w:color="000000"/>
              <w:right w:val="single" w:sz="6" w:space="0" w:color="000000"/>
            </w:tcBorders>
          </w:tcPr>
          <w:p w:rsidR="00616707" w:rsidRPr="00616707" w:rsidRDefault="00616707" w:rsidP="00616707">
            <w:pPr>
              <w:autoSpaceDE w:val="0"/>
              <w:autoSpaceDN w:val="0"/>
              <w:adjustRightInd w:val="0"/>
              <w:jc w:val="both"/>
              <w:rPr>
                <w:rFonts w:ascii="Times New Roman" w:hAnsi="Times New Roman" w:cs="Times New Roman"/>
                <w:sz w:val="24"/>
                <w:szCs w:val="24"/>
              </w:rPr>
            </w:pPr>
            <w:r w:rsidRPr="00616707">
              <w:rPr>
                <w:rFonts w:ascii="Times New Roman" w:hAnsi="Times New Roman" w:cs="Times New Roman"/>
                <w:sz w:val="24"/>
                <w:szCs w:val="24"/>
              </w:rPr>
              <w:t>In two coat</w:t>
            </w:r>
          </w:p>
        </w:tc>
        <w:tc>
          <w:tcPr>
            <w:tcW w:w="1350" w:type="dxa"/>
            <w:tcBorders>
              <w:top w:val="single" w:sz="6" w:space="0" w:color="000000"/>
              <w:left w:val="single" w:sz="6" w:space="0" w:color="000000"/>
              <w:bottom w:val="single" w:sz="6" w:space="0" w:color="000000"/>
              <w:right w:val="single" w:sz="6" w:space="0" w:color="000000"/>
            </w:tcBorders>
          </w:tcPr>
          <w:p w:rsidR="00616707" w:rsidRDefault="00616707" w:rsidP="00395F19">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616707" w:rsidRDefault="00616707" w:rsidP="00395F19">
            <w:pPr>
              <w:jc w:val="center"/>
              <w:rPr>
                <w:rFonts w:ascii="Times New Roman" w:hAnsi="Times New Roman"/>
                <w:color w:val="000000"/>
                <w:sz w:val="24"/>
                <w:szCs w:val="24"/>
              </w:rPr>
            </w:pPr>
            <w:r>
              <w:rPr>
                <w:rFonts w:ascii="Times New Roman" w:hAnsi="Times New Roman"/>
                <w:color w:val="000000"/>
                <w:sz w:val="24"/>
                <w:szCs w:val="24"/>
              </w:rPr>
              <w:t>18.00</w:t>
            </w:r>
          </w:p>
        </w:tc>
      </w:tr>
      <w:tr w:rsidR="009107FE" w:rsidTr="00E059B3">
        <w:trPr>
          <w:trHeight w:hRule="exact" w:val="645"/>
        </w:trPr>
        <w:tc>
          <w:tcPr>
            <w:tcW w:w="983" w:type="dxa"/>
            <w:tcBorders>
              <w:top w:val="single" w:sz="6" w:space="0" w:color="000000"/>
              <w:left w:val="single" w:sz="6" w:space="0" w:color="000000"/>
              <w:bottom w:val="single" w:sz="6" w:space="0" w:color="000000"/>
              <w:right w:val="single" w:sz="6" w:space="0" w:color="000000"/>
            </w:tcBorders>
          </w:tcPr>
          <w:p w:rsidR="009107FE" w:rsidRDefault="00CA1C50"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13.17</w:t>
            </w:r>
          </w:p>
        </w:tc>
        <w:tc>
          <w:tcPr>
            <w:tcW w:w="6230" w:type="dxa"/>
            <w:gridSpan w:val="3"/>
            <w:tcBorders>
              <w:top w:val="single" w:sz="6" w:space="0" w:color="000000"/>
              <w:left w:val="single" w:sz="6" w:space="0" w:color="000000"/>
              <w:bottom w:val="single" w:sz="6" w:space="0" w:color="000000"/>
              <w:right w:val="single" w:sz="6" w:space="0" w:color="000000"/>
            </w:tcBorders>
          </w:tcPr>
          <w:p w:rsidR="009107FE" w:rsidRPr="00395F19" w:rsidRDefault="00E059B3" w:rsidP="00E059B3">
            <w:pPr>
              <w:autoSpaceDE w:val="0"/>
              <w:autoSpaceDN w:val="0"/>
              <w:adjustRightInd w:val="0"/>
              <w:jc w:val="both"/>
              <w:rPr>
                <w:rFonts w:ascii="Times New Roman" w:hAnsi="Times New Roman" w:cs="Times New Roman"/>
                <w:sz w:val="24"/>
                <w:szCs w:val="24"/>
              </w:rPr>
            </w:pPr>
            <w:r w:rsidRPr="00E059B3">
              <w:rPr>
                <w:rFonts w:ascii="Times New Roman" w:hAnsi="Times New Roman" w:cs="Times New Roman"/>
                <w:sz w:val="24"/>
                <w:szCs w:val="24"/>
              </w:rPr>
              <w:t>Extra for plastering done on moulding cornices or architraves including neat</w:t>
            </w:r>
            <w:r>
              <w:rPr>
                <w:rFonts w:ascii="Times New Roman" w:hAnsi="Times New Roman" w:cs="Times New Roman"/>
                <w:sz w:val="24"/>
                <w:szCs w:val="24"/>
              </w:rPr>
              <w:t xml:space="preserve"> </w:t>
            </w:r>
            <w:r w:rsidRPr="00E059B3">
              <w:rPr>
                <w:rFonts w:ascii="Times New Roman" w:hAnsi="Times New Roman" w:cs="Times New Roman"/>
                <w:sz w:val="24"/>
                <w:szCs w:val="24"/>
              </w:rPr>
              <w:t>finish to line and level:</w:t>
            </w:r>
          </w:p>
        </w:tc>
        <w:tc>
          <w:tcPr>
            <w:tcW w:w="1350" w:type="dxa"/>
            <w:tcBorders>
              <w:top w:val="single" w:sz="6" w:space="0" w:color="000000"/>
              <w:left w:val="single" w:sz="6" w:space="0" w:color="000000"/>
              <w:bottom w:val="single" w:sz="6" w:space="0" w:color="000000"/>
              <w:right w:val="single" w:sz="6" w:space="0" w:color="000000"/>
            </w:tcBorders>
          </w:tcPr>
          <w:p w:rsidR="009107FE" w:rsidRDefault="009107FE" w:rsidP="00395F19">
            <w:pPr>
              <w:jc w:val="center"/>
              <w:rPr>
                <w:rFonts w:ascii="Times New Roman" w:hAnsi="Times New Roman"/>
                <w:color w:val="00000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9107FE" w:rsidRDefault="009107FE" w:rsidP="00395F19">
            <w:pPr>
              <w:jc w:val="center"/>
              <w:rPr>
                <w:rFonts w:ascii="Times New Roman" w:hAnsi="Times New Roman"/>
                <w:color w:val="000000"/>
                <w:sz w:val="24"/>
                <w:szCs w:val="24"/>
              </w:rPr>
            </w:pPr>
          </w:p>
        </w:tc>
      </w:tr>
      <w:tr w:rsidR="00E059B3" w:rsidTr="007125FE">
        <w:trPr>
          <w:trHeight w:hRule="exact" w:val="420"/>
        </w:trPr>
        <w:tc>
          <w:tcPr>
            <w:tcW w:w="983" w:type="dxa"/>
            <w:tcBorders>
              <w:top w:val="single" w:sz="6" w:space="0" w:color="000000"/>
              <w:left w:val="single" w:sz="6" w:space="0" w:color="000000"/>
              <w:bottom w:val="single" w:sz="6" w:space="0" w:color="000000"/>
              <w:right w:val="single" w:sz="6" w:space="0" w:color="000000"/>
            </w:tcBorders>
          </w:tcPr>
          <w:p w:rsidR="00E059B3" w:rsidRDefault="00E059B3" w:rsidP="00DA3DE7">
            <w:pPr>
              <w:jc w:val="center"/>
              <w:rPr>
                <w:rFonts w:ascii="Times New Roman" w:hAnsi="Times New Roman"/>
                <w:color w:val="000000"/>
                <w:spacing w:val="-10"/>
                <w:sz w:val="24"/>
                <w:szCs w:val="24"/>
              </w:rPr>
            </w:pPr>
          </w:p>
        </w:tc>
        <w:tc>
          <w:tcPr>
            <w:tcW w:w="1260" w:type="dxa"/>
            <w:gridSpan w:val="2"/>
            <w:tcBorders>
              <w:top w:val="single" w:sz="6" w:space="0" w:color="000000"/>
              <w:left w:val="single" w:sz="6" w:space="0" w:color="000000"/>
              <w:bottom w:val="single" w:sz="6" w:space="0" w:color="000000"/>
              <w:right w:val="single" w:sz="6" w:space="0" w:color="000000"/>
            </w:tcBorders>
          </w:tcPr>
          <w:p w:rsidR="00E059B3" w:rsidRPr="00616707" w:rsidRDefault="00E059B3"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13.17.1</w:t>
            </w:r>
          </w:p>
        </w:tc>
        <w:tc>
          <w:tcPr>
            <w:tcW w:w="4970" w:type="dxa"/>
            <w:tcBorders>
              <w:top w:val="single" w:sz="6" w:space="0" w:color="000000"/>
              <w:left w:val="single" w:sz="6" w:space="0" w:color="000000"/>
              <w:bottom w:val="single" w:sz="6" w:space="0" w:color="000000"/>
              <w:right w:val="single" w:sz="6" w:space="0" w:color="000000"/>
            </w:tcBorders>
          </w:tcPr>
          <w:p w:rsidR="00E059B3" w:rsidRPr="00616707" w:rsidRDefault="00E059B3" w:rsidP="00DA3DE7">
            <w:pPr>
              <w:autoSpaceDE w:val="0"/>
              <w:autoSpaceDN w:val="0"/>
              <w:adjustRightInd w:val="0"/>
              <w:jc w:val="both"/>
              <w:rPr>
                <w:rFonts w:ascii="Times New Roman" w:hAnsi="Times New Roman" w:cs="Times New Roman"/>
                <w:sz w:val="24"/>
                <w:szCs w:val="24"/>
              </w:rPr>
            </w:pPr>
            <w:r w:rsidRPr="00616707">
              <w:rPr>
                <w:rFonts w:ascii="Times New Roman" w:hAnsi="Times New Roman" w:cs="Times New Roman"/>
                <w:sz w:val="24"/>
                <w:szCs w:val="24"/>
              </w:rPr>
              <w:t>In one coat</w:t>
            </w:r>
          </w:p>
        </w:tc>
        <w:tc>
          <w:tcPr>
            <w:tcW w:w="1350" w:type="dxa"/>
            <w:tcBorders>
              <w:top w:val="single" w:sz="6" w:space="0" w:color="000000"/>
              <w:left w:val="single" w:sz="6" w:space="0" w:color="000000"/>
              <w:bottom w:val="single" w:sz="6" w:space="0" w:color="000000"/>
              <w:right w:val="single" w:sz="6" w:space="0" w:color="000000"/>
            </w:tcBorders>
          </w:tcPr>
          <w:p w:rsidR="00E059B3" w:rsidRDefault="007125FE" w:rsidP="00395F19">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E059B3" w:rsidRDefault="007125FE" w:rsidP="00395F19">
            <w:pPr>
              <w:jc w:val="center"/>
              <w:rPr>
                <w:rFonts w:ascii="Times New Roman" w:hAnsi="Times New Roman"/>
                <w:color w:val="000000"/>
                <w:sz w:val="24"/>
                <w:szCs w:val="24"/>
              </w:rPr>
            </w:pPr>
            <w:r>
              <w:rPr>
                <w:rFonts w:ascii="Times New Roman" w:hAnsi="Times New Roman"/>
                <w:color w:val="000000"/>
                <w:sz w:val="24"/>
                <w:szCs w:val="24"/>
              </w:rPr>
              <w:t>158.00</w:t>
            </w:r>
          </w:p>
        </w:tc>
      </w:tr>
      <w:tr w:rsidR="00E059B3" w:rsidTr="007125FE">
        <w:trPr>
          <w:trHeight w:hRule="exact" w:val="357"/>
        </w:trPr>
        <w:tc>
          <w:tcPr>
            <w:tcW w:w="983" w:type="dxa"/>
            <w:tcBorders>
              <w:top w:val="single" w:sz="6" w:space="0" w:color="000000"/>
              <w:left w:val="single" w:sz="6" w:space="0" w:color="000000"/>
              <w:bottom w:val="single" w:sz="6" w:space="0" w:color="000000"/>
              <w:right w:val="single" w:sz="6" w:space="0" w:color="000000"/>
            </w:tcBorders>
          </w:tcPr>
          <w:p w:rsidR="00E059B3" w:rsidRDefault="00E059B3" w:rsidP="00DA3DE7">
            <w:pPr>
              <w:jc w:val="center"/>
              <w:rPr>
                <w:rFonts w:ascii="Times New Roman" w:hAnsi="Times New Roman"/>
                <w:color w:val="000000"/>
                <w:spacing w:val="-10"/>
                <w:sz w:val="24"/>
                <w:szCs w:val="24"/>
              </w:rPr>
            </w:pPr>
          </w:p>
        </w:tc>
        <w:tc>
          <w:tcPr>
            <w:tcW w:w="1260" w:type="dxa"/>
            <w:gridSpan w:val="2"/>
            <w:tcBorders>
              <w:top w:val="single" w:sz="6" w:space="0" w:color="000000"/>
              <w:left w:val="single" w:sz="6" w:space="0" w:color="000000"/>
              <w:bottom w:val="single" w:sz="6" w:space="0" w:color="000000"/>
              <w:right w:val="single" w:sz="6" w:space="0" w:color="000000"/>
            </w:tcBorders>
          </w:tcPr>
          <w:p w:rsidR="00E059B3" w:rsidRPr="00616707" w:rsidRDefault="00E059B3"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13.17.2</w:t>
            </w:r>
          </w:p>
        </w:tc>
        <w:tc>
          <w:tcPr>
            <w:tcW w:w="4970" w:type="dxa"/>
            <w:tcBorders>
              <w:top w:val="single" w:sz="6" w:space="0" w:color="000000"/>
              <w:left w:val="single" w:sz="6" w:space="0" w:color="000000"/>
              <w:bottom w:val="single" w:sz="6" w:space="0" w:color="000000"/>
              <w:right w:val="single" w:sz="6" w:space="0" w:color="000000"/>
            </w:tcBorders>
          </w:tcPr>
          <w:p w:rsidR="00E059B3" w:rsidRPr="00616707" w:rsidRDefault="00E059B3" w:rsidP="00DA3DE7">
            <w:pPr>
              <w:autoSpaceDE w:val="0"/>
              <w:autoSpaceDN w:val="0"/>
              <w:adjustRightInd w:val="0"/>
              <w:jc w:val="both"/>
              <w:rPr>
                <w:rFonts w:ascii="Times New Roman" w:hAnsi="Times New Roman" w:cs="Times New Roman"/>
                <w:sz w:val="24"/>
                <w:szCs w:val="24"/>
              </w:rPr>
            </w:pPr>
            <w:r w:rsidRPr="00616707">
              <w:rPr>
                <w:rFonts w:ascii="Times New Roman" w:hAnsi="Times New Roman" w:cs="Times New Roman"/>
                <w:sz w:val="24"/>
                <w:szCs w:val="24"/>
              </w:rPr>
              <w:t>In two coat</w:t>
            </w:r>
          </w:p>
        </w:tc>
        <w:tc>
          <w:tcPr>
            <w:tcW w:w="1350" w:type="dxa"/>
            <w:tcBorders>
              <w:top w:val="single" w:sz="6" w:space="0" w:color="000000"/>
              <w:left w:val="single" w:sz="6" w:space="0" w:color="000000"/>
              <w:bottom w:val="single" w:sz="6" w:space="0" w:color="000000"/>
              <w:right w:val="single" w:sz="6" w:space="0" w:color="000000"/>
            </w:tcBorders>
          </w:tcPr>
          <w:p w:rsidR="00E059B3" w:rsidRDefault="007125FE" w:rsidP="00395F19">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E059B3" w:rsidRDefault="007125FE" w:rsidP="00395F19">
            <w:pPr>
              <w:jc w:val="center"/>
              <w:rPr>
                <w:rFonts w:ascii="Times New Roman" w:hAnsi="Times New Roman"/>
                <w:color w:val="000000"/>
                <w:sz w:val="24"/>
                <w:szCs w:val="24"/>
              </w:rPr>
            </w:pPr>
            <w:r>
              <w:rPr>
                <w:rFonts w:ascii="Times New Roman" w:hAnsi="Times New Roman"/>
                <w:color w:val="000000"/>
                <w:sz w:val="24"/>
                <w:szCs w:val="24"/>
              </w:rPr>
              <w:t>260.00</w:t>
            </w:r>
          </w:p>
        </w:tc>
      </w:tr>
      <w:tr w:rsidR="009107FE" w:rsidTr="0003616C">
        <w:trPr>
          <w:trHeight w:hRule="exact" w:val="438"/>
        </w:trPr>
        <w:tc>
          <w:tcPr>
            <w:tcW w:w="983" w:type="dxa"/>
            <w:tcBorders>
              <w:top w:val="single" w:sz="6" w:space="0" w:color="000000"/>
              <w:left w:val="single" w:sz="6" w:space="0" w:color="000000"/>
              <w:bottom w:val="single" w:sz="6" w:space="0" w:color="000000"/>
              <w:right w:val="single" w:sz="6" w:space="0" w:color="000000"/>
            </w:tcBorders>
          </w:tcPr>
          <w:p w:rsidR="009107FE" w:rsidRDefault="0003616C"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13.18</w:t>
            </w:r>
          </w:p>
        </w:tc>
        <w:tc>
          <w:tcPr>
            <w:tcW w:w="6230" w:type="dxa"/>
            <w:gridSpan w:val="3"/>
            <w:tcBorders>
              <w:top w:val="single" w:sz="6" w:space="0" w:color="000000"/>
              <w:left w:val="single" w:sz="6" w:space="0" w:color="000000"/>
              <w:bottom w:val="single" w:sz="6" w:space="0" w:color="000000"/>
              <w:right w:val="single" w:sz="6" w:space="0" w:color="000000"/>
            </w:tcBorders>
          </w:tcPr>
          <w:p w:rsidR="009107FE" w:rsidRPr="0003616C" w:rsidRDefault="0003616C" w:rsidP="0003616C">
            <w:pPr>
              <w:autoSpaceDE w:val="0"/>
              <w:autoSpaceDN w:val="0"/>
              <w:adjustRightInd w:val="0"/>
              <w:jc w:val="both"/>
              <w:rPr>
                <w:rFonts w:ascii="Times New Roman" w:hAnsi="Times New Roman" w:cs="Times New Roman"/>
                <w:sz w:val="24"/>
                <w:szCs w:val="24"/>
              </w:rPr>
            </w:pPr>
            <w:r w:rsidRPr="0003616C">
              <w:rPr>
                <w:rFonts w:ascii="Times New Roman" w:hAnsi="Times New Roman" w:cs="Times New Roman"/>
                <w:sz w:val="24"/>
                <w:szCs w:val="24"/>
              </w:rPr>
              <w:t>Extra for plastering :</w:t>
            </w:r>
          </w:p>
        </w:tc>
        <w:tc>
          <w:tcPr>
            <w:tcW w:w="1350" w:type="dxa"/>
            <w:tcBorders>
              <w:top w:val="single" w:sz="6" w:space="0" w:color="000000"/>
              <w:left w:val="single" w:sz="6" w:space="0" w:color="000000"/>
              <w:bottom w:val="single" w:sz="6" w:space="0" w:color="000000"/>
              <w:right w:val="single" w:sz="6" w:space="0" w:color="000000"/>
            </w:tcBorders>
          </w:tcPr>
          <w:p w:rsidR="009107FE" w:rsidRDefault="009107FE" w:rsidP="00395F19">
            <w:pPr>
              <w:jc w:val="center"/>
              <w:rPr>
                <w:rFonts w:ascii="Times New Roman" w:hAnsi="Times New Roman"/>
                <w:color w:val="00000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9107FE" w:rsidRDefault="009107FE" w:rsidP="00395F19">
            <w:pPr>
              <w:jc w:val="center"/>
              <w:rPr>
                <w:rFonts w:ascii="Times New Roman" w:hAnsi="Times New Roman"/>
                <w:color w:val="000000"/>
                <w:sz w:val="24"/>
                <w:szCs w:val="24"/>
              </w:rPr>
            </w:pPr>
          </w:p>
        </w:tc>
      </w:tr>
      <w:tr w:rsidR="0003616C" w:rsidTr="0003616C">
        <w:trPr>
          <w:trHeight w:hRule="exact" w:val="438"/>
        </w:trPr>
        <w:tc>
          <w:tcPr>
            <w:tcW w:w="983" w:type="dxa"/>
            <w:tcBorders>
              <w:top w:val="single" w:sz="6" w:space="0" w:color="000000"/>
              <w:left w:val="single" w:sz="6" w:space="0" w:color="000000"/>
              <w:bottom w:val="single" w:sz="6" w:space="0" w:color="000000"/>
              <w:right w:val="single" w:sz="6" w:space="0" w:color="000000"/>
            </w:tcBorders>
          </w:tcPr>
          <w:p w:rsidR="0003616C" w:rsidRDefault="0003616C" w:rsidP="00DA3DE7">
            <w:pPr>
              <w:jc w:val="center"/>
              <w:rPr>
                <w:rFonts w:ascii="Times New Roman" w:hAnsi="Times New Roman"/>
                <w:color w:val="000000"/>
                <w:spacing w:val="-10"/>
                <w:sz w:val="24"/>
                <w:szCs w:val="24"/>
              </w:rPr>
            </w:pPr>
          </w:p>
        </w:tc>
        <w:tc>
          <w:tcPr>
            <w:tcW w:w="1260" w:type="dxa"/>
            <w:gridSpan w:val="2"/>
            <w:tcBorders>
              <w:top w:val="single" w:sz="6" w:space="0" w:color="000000"/>
              <w:left w:val="single" w:sz="6" w:space="0" w:color="000000"/>
              <w:bottom w:val="single" w:sz="6" w:space="0" w:color="000000"/>
              <w:right w:val="single" w:sz="6" w:space="0" w:color="000000"/>
            </w:tcBorders>
          </w:tcPr>
          <w:p w:rsidR="0003616C" w:rsidRPr="0003616C" w:rsidRDefault="0003616C" w:rsidP="000361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13.18.1</w:t>
            </w:r>
          </w:p>
        </w:tc>
        <w:tc>
          <w:tcPr>
            <w:tcW w:w="4970" w:type="dxa"/>
            <w:tcBorders>
              <w:top w:val="single" w:sz="6" w:space="0" w:color="000000"/>
              <w:left w:val="single" w:sz="6" w:space="0" w:color="000000"/>
              <w:bottom w:val="single" w:sz="6" w:space="0" w:color="000000"/>
              <w:right w:val="single" w:sz="6" w:space="0" w:color="000000"/>
            </w:tcBorders>
          </w:tcPr>
          <w:p w:rsidR="0003616C" w:rsidRPr="000C319A" w:rsidRDefault="000C319A" w:rsidP="0003616C">
            <w:pPr>
              <w:autoSpaceDE w:val="0"/>
              <w:autoSpaceDN w:val="0"/>
              <w:adjustRightInd w:val="0"/>
              <w:jc w:val="both"/>
              <w:rPr>
                <w:rFonts w:ascii="Times New Roman" w:hAnsi="Times New Roman" w:cs="Times New Roman"/>
                <w:sz w:val="24"/>
                <w:szCs w:val="24"/>
              </w:rPr>
            </w:pPr>
            <w:r w:rsidRPr="000C319A">
              <w:rPr>
                <w:rFonts w:ascii="Times New Roman" w:hAnsi="Times New Roman" w:cs="Times New Roman"/>
                <w:sz w:val="24"/>
                <w:szCs w:val="24"/>
              </w:rPr>
              <w:t>Spherical ceiling</w:t>
            </w:r>
          </w:p>
        </w:tc>
        <w:tc>
          <w:tcPr>
            <w:tcW w:w="1350" w:type="dxa"/>
            <w:tcBorders>
              <w:top w:val="single" w:sz="6" w:space="0" w:color="000000"/>
              <w:left w:val="single" w:sz="6" w:space="0" w:color="000000"/>
              <w:bottom w:val="single" w:sz="6" w:space="0" w:color="000000"/>
              <w:right w:val="single" w:sz="6" w:space="0" w:color="000000"/>
            </w:tcBorders>
          </w:tcPr>
          <w:p w:rsidR="0003616C" w:rsidRDefault="000C319A" w:rsidP="00395F19">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03616C" w:rsidRDefault="000C319A" w:rsidP="00395F19">
            <w:pPr>
              <w:jc w:val="center"/>
              <w:rPr>
                <w:rFonts w:ascii="Times New Roman" w:hAnsi="Times New Roman"/>
                <w:color w:val="000000"/>
                <w:sz w:val="24"/>
                <w:szCs w:val="24"/>
              </w:rPr>
            </w:pPr>
            <w:r>
              <w:rPr>
                <w:rFonts w:ascii="Times New Roman" w:hAnsi="Times New Roman"/>
                <w:color w:val="000000"/>
                <w:sz w:val="24"/>
                <w:szCs w:val="24"/>
              </w:rPr>
              <w:t>42.00</w:t>
            </w:r>
          </w:p>
        </w:tc>
      </w:tr>
      <w:tr w:rsidR="0003616C" w:rsidTr="0003616C">
        <w:trPr>
          <w:trHeight w:hRule="exact" w:val="438"/>
        </w:trPr>
        <w:tc>
          <w:tcPr>
            <w:tcW w:w="983" w:type="dxa"/>
            <w:tcBorders>
              <w:top w:val="single" w:sz="6" w:space="0" w:color="000000"/>
              <w:left w:val="single" w:sz="6" w:space="0" w:color="000000"/>
              <w:bottom w:val="single" w:sz="6" w:space="0" w:color="000000"/>
              <w:right w:val="single" w:sz="6" w:space="0" w:color="000000"/>
            </w:tcBorders>
          </w:tcPr>
          <w:p w:rsidR="0003616C" w:rsidRDefault="0003616C" w:rsidP="00DA3DE7">
            <w:pPr>
              <w:jc w:val="center"/>
              <w:rPr>
                <w:rFonts w:ascii="Times New Roman" w:hAnsi="Times New Roman"/>
                <w:color w:val="000000"/>
                <w:spacing w:val="-10"/>
                <w:sz w:val="24"/>
                <w:szCs w:val="24"/>
              </w:rPr>
            </w:pPr>
          </w:p>
        </w:tc>
        <w:tc>
          <w:tcPr>
            <w:tcW w:w="1260" w:type="dxa"/>
            <w:gridSpan w:val="2"/>
            <w:tcBorders>
              <w:top w:val="single" w:sz="6" w:space="0" w:color="000000"/>
              <w:left w:val="single" w:sz="6" w:space="0" w:color="000000"/>
              <w:bottom w:val="single" w:sz="6" w:space="0" w:color="000000"/>
              <w:right w:val="single" w:sz="6" w:space="0" w:color="000000"/>
            </w:tcBorders>
          </w:tcPr>
          <w:p w:rsidR="0003616C" w:rsidRPr="0003616C" w:rsidRDefault="0003616C" w:rsidP="000361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13.18.2</w:t>
            </w:r>
          </w:p>
        </w:tc>
        <w:tc>
          <w:tcPr>
            <w:tcW w:w="4970" w:type="dxa"/>
            <w:tcBorders>
              <w:top w:val="single" w:sz="6" w:space="0" w:color="000000"/>
              <w:left w:val="single" w:sz="6" w:space="0" w:color="000000"/>
              <w:bottom w:val="single" w:sz="6" w:space="0" w:color="000000"/>
              <w:right w:val="single" w:sz="6" w:space="0" w:color="000000"/>
            </w:tcBorders>
          </w:tcPr>
          <w:p w:rsidR="0003616C" w:rsidRPr="000C319A" w:rsidRDefault="000C319A" w:rsidP="0003616C">
            <w:pPr>
              <w:autoSpaceDE w:val="0"/>
              <w:autoSpaceDN w:val="0"/>
              <w:adjustRightInd w:val="0"/>
              <w:jc w:val="both"/>
              <w:rPr>
                <w:rFonts w:ascii="Times New Roman" w:hAnsi="Times New Roman" w:cs="Times New Roman"/>
                <w:sz w:val="24"/>
                <w:szCs w:val="24"/>
              </w:rPr>
            </w:pPr>
            <w:r w:rsidRPr="000C319A">
              <w:rPr>
                <w:rFonts w:ascii="Times New Roman" w:hAnsi="Times New Roman" w:cs="Times New Roman"/>
                <w:sz w:val="24"/>
                <w:szCs w:val="24"/>
              </w:rPr>
              <w:t>Groined ceiling</w:t>
            </w:r>
          </w:p>
        </w:tc>
        <w:tc>
          <w:tcPr>
            <w:tcW w:w="1350" w:type="dxa"/>
            <w:tcBorders>
              <w:top w:val="single" w:sz="6" w:space="0" w:color="000000"/>
              <w:left w:val="single" w:sz="6" w:space="0" w:color="000000"/>
              <w:bottom w:val="single" w:sz="6" w:space="0" w:color="000000"/>
              <w:right w:val="single" w:sz="6" w:space="0" w:color="000000"/>
            </w:tcBorders>
          </w:tcPr>
          <w:p w:rsidR="0003616C" w:rsidRDefault="000C319A" w:rsidP="00395F19">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03616C" w:rsidRDefault="000C319A" w:rsidP="00395F19">
            <w:pPr>
              <w:jc w:val="center"/>
              <w:rPr>
                <w:rFonts w:ascii="Times New Roman" w:hAnsi="Times New Roman"/>
                <w:color w:val="000000"/>
                <w:sz w:val="24"/>
                <w:szCs w:val="24"/>
              </w:rPr>
            </w:pPr>
            <w:r>
              <w:rPr>
                <w:rFonts w:ascii="Times New Roman" w:hAnsi="Times New Roman"/>
                <w:color w:val="000000"/>
                <w:sz w:val="24"/>
                <w:szCs w:val="24"/>
              </w:rPr>
              <w:t>47.00</w:t>
            </w:r>
          </w:p>
        </w:tc>
      </w:tr>
      <w:tr w:rsidR="0003616C" w:rsidTr="0003616C">
        <w:trPr>
          <w:trHeight w:hRule="exact" w:val="438"/>
        </w:trPr>
        <w:tc>
          <w:tcPr>
            <w:tcW w:w="983" w:type="dxa"/>
            <w:tcBorders>
              <w:top w:val="single" w:sz="6" w:space="0" w:color="000000"/>
              <w:left w:val="single" w:sz="6" w:space="0" w:color="000000"/>
              <w:bottom w:val="single" w:sz="6" w:space="0" w:color="000000"/>
              <w:right w:val="single" w:sz="6" w:space="0" w:color="000000"/>
            </w:tcBorders>
          </w:tcPr>
          <w:p w:rsidR="0003616C" w:rsidRDefault="0003616C" w:rsidP="00DA3DE7">
            <w:pPr>
              <w:jc w:val="center"/>
              <w:rPr>
                <w:rFonts w:ascii="Times New Roman" w:hAnsi="Times New Roman"/>
                <w:color w:val="000000"/>
                <w:spacing w:val="-10"/>
                <w:sz w:val="24"/>
                <w:szCs w:val="24"/>
              </w:rPr>
            </w:pPr>
          </w:p>
        </w:tc>
        <w:tc>
          <w:tcPr>
            <w:tcW w:w="1260" w:type="dxa"/>
            <w:gridSpan w:val="2"/>
            <w:tcBorders>
              <w:top w:val="single" w:sz="6" w:space="0" w:color="000000"/>
              <w:left w:val="single" w:sz="6" w:space="0" w:color="000000"/>
              <w:bottom w:val="single" w:sz="6" w:space="0" w:color="000000"/>
              <w:right w:val="single" w:sz="6" w:space="0" w:color="000000"/>
            </w:tcBorders>
          </w:tcPr>
          <w:p w:rsidR="0003616C" w:rsidRPr="0003616C" w:rsidRDefault="0003616C" w:rsidP="000361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13.18.3</w:t>
            </w:r>
          </w:p>
        </w:tc>
        <w:tc>
          <w:tcPr>
            <w:tcW w:w="4970" w:type="dxa"/>
            <w:tcBorders>
              <w:top w:val="single" w:sz="6" w:space="0" w:color="000000"/>
              <w:left w:val="single" w:sz="6" w:space="0" w:color="000000"/>
              <w:bottom w:val="single" w:sz="6" w:space="0" w:color="000000"/>
              <w:right w:val="single" w:sz="6" w:space="0" w:color="000000"/>
            </w:tcBorders>
          </w:tcPr>
          <w:p w:rsidR="0003616C" w:rsidRPr="000C319A" w:rsidRDefault="000C319A" w:rsidP="0003616C">
            <w:pPr>
              <w:autoSpaceDE w:val="0"/>
              <w:autoSpaceDN w:val="0"/>
              <w:adjustRightInd w:val="0"/>
              <w:jc w:val="both"/>
              <w:rPr>
                <w:rFonts w:ascii="Times New Roman" w:hAnsi="Times New Roman" w:cs="Times New Roman"/>
                <w:sz w:val="24"/>
                <w:szCs w:val="24"/>
              </w:rPr>
            </w:pPr>
            <w:r w:rsidRPr="000C319A">
              <w:rPr>
                <w:rFonts w:ascii="Times New Roman" w:hAnsi="Times New Roman" w:cs="Times New Roman"/>
                <w:sz w:val="24"/>
                <w:szCs w:val="24"/>
              </w:rPr>
              <w:t>Flewing soffits</w:t>
            </w:r>
          </w:p>
        </w:tc>
        <w:tc>
          <w:tcPr>
            <w:tcW w:w="1350" w:type="dxa"/>
            <w:tcBorders>
              <w:top w:val="single" w:sz="6" w:space="0" w:color="000000"/>
              <w:left w:val="single" w:sz="6" w:space="0" w:color="000000"/>
              <w:bottom w:val="single" w:sz="6" w:space="0" w:color="000000"/>
              <w:right w:val="single" w:sz="6" w:space="0" w:color="000000"/>
            </w:tcBorders>
          </w:tcPr>
          <w:p w:rsidR="0003616C" w:rsidRDefault="000C319A" w:rsidP="00395F19">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03616C" w:rsidRDefault="000C319A" w:rsidP="00395F19">
            <w:pPr>
              <w:jc w:val="center"/>
              <w:rPr>
                <w:rFonts w:ascii="Times New Roman" w:hAnsi="Times New Roman"/>
                <w:color w:val="000000"/>
                <w:sz w:val="24"/>
                <w:szCs w:val="24"/>
              </w:rPr>
            </w:pPr>
            <w:r>
              <w:rPr>
                <w:rFonts w:ascii="Times New Roman" w:hAnsi="Times New Roman"/>
                <w:color w:val="000000"/>
                <w:sz w:val="24"/>
                <w:szCs w:val="24"/>
              </w:rPr>
              <w:t>28.00</w:t>
            </w:r>
          </w:p>
        </w:tc>
      </w:tr>
    </w:tbl>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0C319A" w:rsidP="000C319A">
      <w:pPr>
        <w:jc w:val="center"/>
        <w:rPr>
          <w:rFonts w:ascii="Times New Roman" w:hAnsi="Times New Roman" w:cs="Times New Roman"/>
        </w:rPr>
      </w:pPr>
      <w:r>
        <w:rPr>
          <w:rFonts w:ascii="Times New Roman" w:hAnsi="Times New Roman" w:cs="Times New Roman"/>
        </w:rPr>
        <w:t>245.page No.</w:t>
      </w: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tbl>
      <w:tblPr>
        <w:tblW w:w="10115" w:type="dxa"/>
        <w:tblInd w:w="15" w:type="dxa"/>
        <w:tblLayout w:type="fixed"/>
        <w:tblCellMar>
          <w:left w:w="0" w:type="dxa"/>
          <w:right w:w="0" w:type="dxa"/>
        </w:tblCellMar>
        <w:tblLook w:val="04A0"/>
      </w:tblPr>
      <w:tblGrid>
        <w:gridCol w:w="983"/>
        <w:gridCol w:w="1710"/>
        <w:gridCol w:w="4520"/>
        <w:gridCol w:w="1350"/>
        <w:gridCol w:w="1552"/>
      </w:tblGrid>
      <w:tr w:rsidR="00776D25" w:rsidTr="00DA3DE7">
        <w:trPr>
          <w:trHeight w:hRule="exact" w:val="690"/>
        </w:trPr>
        <w:tc>
          <w:tcPr>
            <w:tcW w:w="983" w:type="dxa"/>
            <w:tcBorders>
              <w:top w:val="single" w:sz="6" w:space="0" w:color="000000"/>
              <w:left w:val="single" w:sz="6" w:space="0" w:color="000000"/>
              <w:bottom w:val="single" w:sz="6" w:space="0" w:color="000000"/>
              <w:right w:val="single" w:sz="6" w:space="0" w:color="000000"/>
            </w:tcBorders>
          </w:tcPr>
          <w:p w:rsidR="00776D25" w:rsidRDefault="00776D25" w:rsidP="00DA3DE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230" w:type="dxa"/>
            <w:gridSpan w:val="2"/>
            <w:tcBorders>
              <w:top w:val="single" w:sz="6" w:space="0" w:color="000000"/>
              <w:left w:val="single" w:sz="6" w:space="0" w:color="000000"/>
              <w:bottom w:val="single" w:sz="6" w:space="0" w:color="000000"/>
              <w:right w:val="single" w:sz="6" w:space="0" w:color="000000"/>
            </w:tcBorders>
          </w:tcPr>
          <w:p w:rsidR="00776D25" w:rsidRDefault="00776D25" w:rsidP="00DA3DE7">
            <w:pPr>
              <w:jc w:val="center"/>
              <w:rPr>
                <w:rFonts w:ascii="Times New Roman" w:hAnsi="Times New Roman"/>
                <w:color w:val="000000"/>
                <w:sz w:val="24"/>
              </w:rPr>
            </w:pPr>
            <w:r>
              <w:rPr>
                <w:rFonts w:ascii="Times New Roman" w:hAnsi="Times New Roman"/>
                <w:color w:val="000000"/>
                <w:sz w:val="24"/>
              </w:rPr>
              <w:t>Description</w:t>
            </w:r>
          </w:p>
        </w:tc>
        <w:tc>
          <w:tcPr>
            <w:tcW w:w="1350" w:type="dxa"/>
            <w:tcBorders>
              <w:top w:val="single" w:sz="6" w:space="0" w:color="000000"/>
              <w:left w:val="single" w:sz="6" w:space="0" w:color="000000"/>
              <w:bottom w:val="single" w:sz="6" w:space="0" w:color="000000"/>
              <w:right w:val="single" w:sz="6" w:space="0" w:color="000000"/>
            </w:tcBorders>
          </w:tcPr>
          <w:p w:rsidR="00776D25" w:rsidRDefault="00776D25" w:rsidP="00DA3DE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52" w:type="dxa"/>
            <w:tcBorders>
              <w:top w:val="single" w:sz="6" w:space="0" w:color="000000"/>
              <w:left w:val="single" w:sz="6" w:space="0" w:color="000000"/>
              <w:bottom w:val="single" w:sz="6" w:space="0" w:color="000000"/>
              <w:right w:val="single" w:sz="6" w:space="0" w:color="000000"/>
            </w:tcBorders>
          </w:tcPr>
          <w:p w:rsidR="00776D25" w:rsidRDefault="00776D25" w:rsidP="00DA3DE7">
            <w:pPr>
              <w:jc w:val="center"/>
              <w:rPr>
                <w:rFonts w:ascii="Times New Roman" w:hAnsi="Times New Roman"/>
                <w:color w:val="000000"/>
                <w:sz w:val="24"/>
              </w:rPr>
            </w:pPr>
            <w:r>
              <w:rPr>
                <w:rFonts w:ascii="Times New Roman" w:hAnsi="Times New Roman"/>
                <w:color w:val="000000"/>
                <w:sz w:val="24"/>
              </w:rPr>
              <w:t>Rate (in Rs.)</w:t>
            </w:r>
          </w:p>
        </w:tc>
      </w:tr>
      <w:tr w:rsidR="00776D25" w:rsidTr="00DA3DE7">
        <w:trPr>
          <w:trHeight w:hRule="exact" w:val="338"/>
        </w:trPr>
        <w:tc>
          <w:tcPr>
            <w:tcW w:w="983" w:type="dxa"/>
            <w:tcBorders>
              <w:top w:val="single" w:sz="6" w:space="0" w:color="000000"/>
              <w:left w:val="single" w:sz="6" w:space="0" w:color="000000"/>
              <w:bottom w:val="single" w:sz="6" w:space="0" w:color="000000"/>
              <w:right w:val="single" w:sz="6" w:space="0" w:color="000000"/>
            </w:tcBorders>
          </w:tcPr>
          <w:p w:rsidR="00776D25" w:rsidRDefault="00776D25" w:rsidP="00DA3DE7">
            <w:pPr>
              <w:rPr>
                <w:rFonts w:ascii="Times New Roman" w:hAnsi="Times New Roman"/>
                <w:color w:val="000000"/>
                <w:sz w:val="20"/>
              </w:rPr>
            </w:pPr>
          </w:p>
        </w:tc>
        <w:tc>
          <w:tcPr>
            <w:tcW w:w="6230" w:type="dxa"/>
            <w:gridSpan w:val="2"/>
            <w:tcBorders>
              <w:top w:val="single" w:sz="6" w:space="0" w:color="000000"/>
              <w:left w:val="single" w:sz="6" w:space="0" w:color="000000"/>
              <w:bottom w:val="single" w:sz="6" w:space="0" w:color="000000"/>
              <w:right w:val="single" w:sz="6" w:space="0" w:color="000000"/>
            </w:tcBorders>
          </w:tcPr>
          <w:p w:rsidR="00776D25" w:rsidRDefault="00776D25" w:rsidP="00DA3DE7">
            <w:pPr>
              <w:rPr>
                <w:rFonts w:ascii="Times New Roman" w:hAnsi="Times New Roman"/>
                <w:color w:val="000000"/>
                <w:sz w:val="20"/>
              </w:rPr>
            </w:pPr>
          </w:p>
        </w:tc>
        <w:tc>
          <w:tcPr>
            <w:tcW w:w="1350" w:type="dxa"/>
            <w:tcBorders>
              <w:top w:val="single" w:sz="6" w:space="0" w:color="000000"/>
              <w:left w:val="single" w:sz="6" w:space="0" w:color="000000"/>
              <w:bottom w:val="single" w:sz="6" w:space="0" w:color="000000"/>
              <w:right w:val="single" w:sz="6" w:space="0" w:color="000000"/>
            </w:tcBorders>
          </w:tcPr>
          <w:p w:rsidR="00776D25" w:rsidRDefault="00776D25" w:rsidP="00DA3DE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776D25" w:rsidRDefault="00776D25" w:rsidP="00DA3DE7">
            <w:pPr>
              <w:rPr>
                <w:rFonts w:ascii="Times New Roman" w:hAnsi="Times New Roman"/>
                <w:color w:val="000000"/>
                <w:sz w:val="20"/>
              </w:rPr>
            </w:pPr>
          </w:p>
        </w:tc>
      </w:tr>
      <w:tr w:rsidR="00776D25" w:rsidTr="00776D25">
        <w:trPr>
          <w:trHeight w:hRule="exact" w:val="3075"/>
        </w:trPr>
        <w:tc>
          <w:tcPr>
            <w:tcW w:w="983" w:type="dxa"/>
            <w:tcBorders>
              <w:top w:val="single" w:sz="6" w:space="0" w:color="000000"/>
              <w:left w:val="single" w:sz="6" w:space="0" w:color="000000"/>
              <w:bottom w:val="single" w:sz="6" w:space="0" w:color="000000"/>
              <w:right w:val="single" w:sz="6" w:space="0" w:color="000000"/>
            </w:tcBorders>
          </w:tcPr>
          <w:p w:rsidR="00776D25" w:rsidRDefault="00776D25" w:rsidP="00DA3DE7">
            <w:pPr>
              <w:jc w:val="center"/>
              <w:rPr>
                <w:rFonts w:ascii="Times New Roman" w:hAnsi="Times New Roman"/>
                <w:color w:val="000000"/>
                <w:spacing w:val="-10"/>
                <w:sz w:val="24"/>
              </w:rPr>
            </w:pPr>
            <w:r>
              <w:rPr>
                <w:rFonts w:ascii="Times New Roman" w:hAnsi="Times New Roman"/>
                <w:color w:val="000000"/>
                <w:spacing w:val="-10"/>
                <w:sz w:val="24"/>
              </w:rPr>
              <w:t>13.19</w:t>
            </w:r>
          </w:p>
        </w:tc>
        <w:tc>
          <w:tcPr>
            <w:tcW w:w="6230" w:type="dxa"/>
            <w:gridSpan w:val="2"/>
            <w:tcBorders>
              <w:top w:val="single" w:sz="6" w:space="0" w:color="000000"/>
              <w:left w:val="single" w:sz="6" w:space="0" w:color="000000"/>
              <w:bottom w:val="single" w:sz="6" w:space="0" w:color="000000"/>
              <w:right w:val="single" w:sz="6" w:space="0" w:color="000000"/>
            </w:tcBorders>
          </w:tcPr>
          <w:p w:rsidR="00776D25" w:rsidRPr="000B62B1" w:rsidRDefault="00776D25" w:rsidP="00776D25">
            <w:pPr>
              <w:autoSpaceDE w:val="0"/>
              <w:autoSpaceDN w:val="0"/>
              <w:adjustRightInd w:val="0"/>
              <w:jc w:val="both"/>
              <w:rPr>
                <w:rFonts w:ascii="Times New Roman" w:hAnsi="Times New Roman" w:cs="Times New Roman"/>
                <w:sz w:val="24"/>
                <w:szCs w:val="24"/>
              </w:rPr>
            </w:pPr>
            <w:r w:rsidRPr="00776D25">
              <w:rPr>
                <w:rFonts w:ascii="Times New Roman" w:hAnsi="Times New Roman" w:cs="Times New Roman"/>
                <w:sz w:val="24"/>
                <w:szCs w:val="24"/>
              </w:rPr>
              <w:t>Washed stone grit plaster on exterior walls of height upto 10 M. above level in</w:t>
            </w:r>
            <w:r>
              <w:rPr>
                <w:rFonts w:ascii="Times New Roman" w:hAnsi="Times New Roman" w:cs="Times New Roman"/>
                <w:sz w:val="24"/>
                <w:szCs w:val="24"/>
              </w:rPr>
              <w:t xml:space="preserve"> </w:t>
            </w:r>
            <w:r w:rsidRPr="00776D25">
              <w:rPr>
                <w:rFonts w:ascii="Times New Roman" w:hAnsi="Times New Roman" w:cs="Times New Roman"/>
                <w:sz w:val="24"/>
                <w:szCs w:val="24"/>
              </w:rPr>
              <w:t>two layers, under layer 12mm cement plaster 1:4 (1 cement: 4 sand )</w:t>
            </w:r>
            <w:r>
              <w:rPr>
                <w:rFonts w:ascii="Times New Roman" w:hAnsi="Times New Roman" w:cs="Times New Roman"/>
                <w:sz w:val="24"/>
                <w:szCs w:val="24"/>
              </w:rPr>
              <w:t xml:space="preserve"> </w:t>
            </w:r>
            <w:r w:rsidRPr="00776D25">
              <w:rPr>
                <w:rFonts w:ascii="Times New Roman" w:hAnsi="Times New Roman" w:cs="Times New Roman"/>
                <w:sz w:val="24"/>
                <w:szCs w:val="24"/>
              </w:rPr>
              <w:t>furrowing the under layer with scratching tool, applying cement slurry on the</w:t>
            </w:r>
            <w:r>
              <w:rPr>
                <w:rFonts w:ascii="Times New Roman" w:hAnsi="Times New Roman" w:cs="Times New Roman"/>
                <w:sz w:val="24"/>
                <w:szCs w:val="24"/>
              </w:rPr>
              <w:t xml:space="preserve"> </w:t>
            </w:r>
            <w:r w:rsidRPr="00776D25">
              <w:rPr>
                <w:rFonts w:ascii="Times New Roman" w:hAnsi="Times New Roman" w:cs="Times New Roman"/>
                <w:sz w:val="24"/>
                <w:szCs w:val="24"/>
              </w:rPr>
              <w:t>under layer @ 2 Kg of cement per square metre top layer 15mm cement</w:t>
            </w:r>
            <w:r>
              <w:rPr>
                <w:rFonts w:ascii="Times New Roman" w:hAnsi="Times New Roman" w:cs="Times New Roman"/>
                <w:sz w:val="24"/>
                <w:szCs w:val="24"/>
              </w:rPr>
              <w:t xml:space="preserve"> </w:t>
            </w:r>
            <w:r w:rsidRPr="00776D25">
              <w:rPr>
                <w:rFonts w:ascii="Times New Roman" w:hAnsi="Times New Roman" w:cs="Times New Roman"/>
                <w:sz w:val="24"/>
                <w:szCs w:val="24"/>
              </w:rPr>
              <w:t>metre, plaster 1:1/2:2 (1 cement: 1/2 sand : 2 stone chipping 10mm nominal size) in</w:t>
            </w:r>
            <w:r>
              <w:rPr>
                <w:rFonts w:ascii="Times New Roman" w:hAnsi="Times New Roman" w:cs="Times New Roman"/>
                <w:sz w:val="24"/>
                <w:szCs w:val="24"/>
              </w:rPr>
              <w:t xml:space="preserve"> </w:t>
            </w:r>
            <w:r w:rsidRPr="00776D25">
              <w:rPr>
                <w:rFonts w:ascii="Times New Roman" w:hAnsi="Times New Roman" w:cs="Times New Roman"/>
                <w:sz w:val="24"/>
                <w:szCs w:val="24"/>
              </w:rPr>
              <w:t>panels with groove all around as per approved pattern including scrubbing</w:t>
            </w:r>
            <w:r>
              <w:rPr>
                <w:rFonts w:ascii="Times New Roman" w:hAnsi="Times New Roman" w:cs="Times New Roman"/>
                <w:sz w:val="24"/>
                <w:szCs w:val="24"/>
              </w:rPr>
              <w:t xml:space="preserve"> </w:t>
            </w:r>
            <w:r w:rsidRPr="00776D25">
              <w:rPr>
                <w:rFonts w:ascii="Times New Roman" w:hAnsi="Times New Roman" w:cs="Times New Roman"/>
                <w:sz w:val="24"/>
                <w:szCs w:val="24"/>
              </w:rPr>
              <w:t>and washing, the top layer with brushes and water to expose the stone</w:t>
            </w:r>
            <w:r>
              <w:rPr>
                <w:rFonts w:ascii="Times New Roman" w:hAnsi="Times New Roman" w:cs="Times New Roman"/>
                <w:sz w:val="24"/>
                <w:szCs w:val="24"/>
              </w:rPr>
              <w:t xml:space="preserve"> </w:t>
            </w:r>
            <w:r w:rsidRPr="00776D25">
              <w:rPr>
                <w:rFonts w:ascii="Times New Roman" w:hAnsi="Times New Roman" w:cs="Times New Roman"/>
                <w:sz w:val="24"/>
                <w:szCs w:val="24"/>
              </w:rPr>
              <w:t>chippings ,complete as per specification and direction of Engineer-in- charge</w:t>
            </w:r>
            <w:r>
              <w:rPr>
                <w:rFonts w:ascii="Times New Roman" w:hAnsi="Times New Roman" w:cs="Times New Roman"/>
                <w:sz w:val="24"/>
                <w:szCs w:val="24"/>
              </w:rPr>
              <w:t xml:space="preserve"> </w:t>
            </w:r>
            <w:r w:rsidRPr="00776D25">
              <w:rPr>
                <w:rFonts w:ascii="Times New Roman" w:hAnsi="Times New Roman" w:cs="Times New Roman"/>
                <w:sz w:val="24"/>
                <w:szCs w:val="24"/>
              </w:rPr>
              <w:t>(Payment for providing grooves shall be made separately).</w:t>
            </w:r>
          </w:p>
        </w:tc>
        <w:tc>
          <w:tcPr>
            <w:tcW w:w="1350" w:type="dxa"/>
            <w:tcBorders>
              <w:top w:val="single" w:sz="6" w:space="0" w:color="000000"/>
              <w:left w:val="single" w:sz="6" w:space="0" w:color="000000"/>
              <w:bottom w:val="single" w:sz="6" w:space="0" w:color="000000"/>
              <w:right w:val="single" w:sz="6" w:space="0" w:color="000000"/>
            </w:tcBorders>
          </w:tcPr>
          <w:p w:rsidR="00776D25" w:rsidRPr="00D63F12" w:rsidRDefault="00776D25" w:rsidP="00776D25">
            <w:pPr>
              <w:jc w:val="center"/>
              <w:rPr>
                <w:rFonts w:ascii="Times New Roman" w:hAnsi="Times New Roman"/>
                <w:color w:val="000000"/>
                <w:sz w:val="24"/>
                <w:szCs w:val="24"/>
              </w:rPr>
            </w:pPr>
            <w:r w:rsidRPr="00D63F12">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6A17B0" w:rsidRDefault="00776D25">
            <w:pPr>
              <w:jc w:val="center"/>
              <w:rPr>
                <w:rFonts w:ascii="Times New Roman" w:hAnsi="Times New Roman"/>
                <w:color w:val="000000"/>
                <w:sz w:val="24"/>
                <w:szCs w:val="24"/>
              </w:rPr>
              <w:pPrChange w:id="644" w:author="xds" w:date="2015-02-27T02:58:00Z">
                <w:pPr/>
              </w:pPrChange>
            </w:pPr>
            <w:r w:rsidRPr="00D63F12">
              <w:rPr>
                <w:rFonts w:ascii="Times New Roman" w:hAnsi="Times New Roman"/>
                <w:color w:val="000000"/>
                <w:sz w:val="24"/>
                <w:szCs w:val="24"/>
              </w:rPr>
              <w:t>378.00</w:t>
            </w:r>
          </w:p>
        </w:tc>
      </w:tr>
      <w:tr w:rsidR="00776D25" w:rsidRPr="00F3601B" w:rsidTr="00023E3E">
        <w:trPr>
          <w:trHeight w:hRule="exact" w:val="1707"/>
        </w:trPr>
        <w:tc>
          <w:tcPr>
            <w:tcW w:w="983" w:type="dxa"/>
            <w:tcBorders>
              <w:top w:val="single" w:sz="6" w:space="0" w:color="000000"/>
              <w:left w:val="single" w:sz="6" w:space="0" w:color="000000"/>
              <w:bottom w:val="single" w:sz="6" w:space="0" w:color="000000"/>
              <w:right w:val="single" w:sz="6" w:space="0" w:color="000000"/>
            </w:tcBorders>
          </w:tcPr>
          <w:p w:rsidR="00776D25" w:rsidRPr="00F3601B" w:rsidRDefault="00D63F12" w:rsidP="00DA3DE7">
            <w:pPr>
              <w:jc w:val="center"/>
              <w:rPr>
                <w:rFonts w:ascii="Times New Roman" w:hAnsi="Times New Roman"/>
                <w:color w:val="000000"/>
                <w:sz w:val="24"/>
                <w:szCs w:val="24"/>
              </w:rPr>
            </w:pPr>
            <w:r>
              <w:rPr>
                <w:rFonts w:ascii="Times New Roman" w:hAnsi="Times New Roman"/>
                <w:color w:val="000000"/>
                <w:sz w:val="24"/>
                <w:szCs w:val="24"/>
              </w:rPr>
              <w:t>13.20</w:t>
            </w:r>
          </w:p>
        </w:tc>
        <w:tc>
          <w:tcPr>
            <w:tcW w:w="6230" w:type="dxa"/>
            <w:gridSpan w:val="2"/>
            <w:tcBorders>
              <w:top w:val="single" w:sz="6" w:space="0" w:color="000000"/>
              <w:left w:val="single" w:sz="6" w:space="0" w:color="000000"/>
              <w:bottom w:val="single" w:sz="6" w:space="0" w:color="000000"/>
              <w:right w:val="single" w:sz="6" w:space="0" w:color="000000"/>
            </w:tcBorders>
          </w:tcPr>
          <w:p w:rsidR="00776D25" w:rsidRPr="00D63F12" w:rsidRDefault="00D63F12" w:rsidP="00D63F12">
            <w:pPr>
              <w:autoSpaceDE w:val="0"/>
              <w:autoSpaceDN w:val="0"/>
              <w:adjustRightInd w:val="0"/>
              <w:jc w:val="both"/>
              <w:rPr>
                <w:rFonts w:ascii="Times New Roman" w:hAnsi="Times New Roman" w:cs="Times New Roman"/>
                <w:sz w:val="24"/>
                <w:szCs w:val="24"/>
              </w:rPr>
            </w:pPr>
            <w:r w:rsidRPr="00D63F12">
              <w:rPr>
                <w:rFonts w:ascii="Times New Roman" w:hAnsi="Times New Roman" w:cs="Times New Roman"/>
                <w:sz w:val="24"/>
                <w:szCs w:val="24"/>
              </w:rPr>
              <w:t>Forming groove of uniform size in the top layer of washed stone grit plaster</w:t>
            </w:r>
            <w:r>
              <w:rPr>
                <w:rFonts w:ascii="Times New Roman" w:hAnsi="Times New Roman" w:cs="Times New Roman"/>
                <w:sz w:val="24"/>
                <w:szCs w:val="24"/>
              </w:rPr>
              <w:t xml:space="preserve"> </w:t>
            </w:r>
            <w:r w:rsidRPr="00D63F12">
              <w:rPr>
                <w:rFonts w:ascii="Times New Roman" w:hAnsi="Times New Roman" w:cs="Times New Roman"/>
                <w:sz w:val="24"/>
                <w:szCs w:val="24"/>
              </w:rPr>
              <w:t>as per approved pattern using wooden bat</w:t>
            </w:r>
            <w:r>
              <w:rPr>
                <w:rFonts w:ascii="Times New Roman" w:hAnsi="Times New Roman" w:cs="Times New Roman"/>
                <w:sz w:val="24"/>
                <w:szCs w:val="24"/>
              </w:rPr>
              <w:t xml:space="preserve">tens, nailed to the under layer </w:t>
            </w:r>
            <w:r w:rsidRPr="00D63F12">
              <w:rPr>
                <w:rFonts w:ascii="Times New Roman" w:hAnsi="Times New Roman" w:cs="Times New Roman"/>
                <w:sz w:val="24"/>
                <w:szCs w:val="24"/>
              </w:rPr>
              <w:t>including removal of wooden battens,re</w:t>
            </w:r>
            <w:r>
              <w:rPr>
                <w:rFonts w:ascii="Times New Roman" w:hAnsi="Times New Roman" w:cs="Times New Roman"/>
                <w:sz w:val="24"/>
                <w:szCs w:val="24"/>
              </w:rPr>
              <w:t xml:space="preserve">pair to the edges of panels and </w:t>
            </w:r>
            <w:r w:rsidRPr="00D63F12">
              <w:rPr>
                <w:rFonts w:ascii="Times New Roman" w:hAnsi="Times New Roman" w:cs="Times New Roman"/>
                <w:sz w:val="24"/>
                <w:szCs w:val="24"/>
              </w:rPr>
              <w:t>finishing the groove complete as per spec</w:t>
            </w:r>
            <w:r>
              <w:rPr>
                <w:rFonts w:ascii="Times New Roman" w:hAnsi="Times New Roman" w:cs="Times New Roman"/>
                <w:sz w:val="24"/>
                <w:szCs w:val="24"/>
              </w:rPr>
              <w:t xml:space="preserve">ifications and direction of the </w:t>
            </w:r>
            <w:r w:rsidRPr="00D63F12">
              <w:rPr>
                <w:rFonts w:ascii="Times New Roman" w:hAnsi="Times New Roman" w:cs="Times New Roman"/>
                <w:sz w:val="24"/>
                <w:szCs w:val="24"/>
              </w:rPr>
              <w:t>Engineer-in-charge :</w:t>
            </w:r>
            <w:r w:rsidR="00776D25" w:rsidRPr="00D63F12">
              <w:rPr>
                <w:rFonts w:ascii="Times New Roman" w:hAnsi="Times New Roman" w:cs="Times New Roman"/>
                <w:sz w:val="24"/>
                <w:szCs w:val="24"/>
              </w:rPr>
              <w:t>volume of cement.</w:t>
            </w:r>
          </w:p>
        </w:tc>
        <w:tc>
          <w:tcPr>
            <w:tcW w:w="1350" w:type="dxa"/>
            <w:tcBorders>
              <w:top w:val="single" w:sz="6" w:space="0" w:color="000000"/>
              <w:left w:val="single" w:sz="6" w:space="0" w:color="000000"/>
              <w:bottom w:val="single" w:sz="6" w:space="0" w:color="000000"/>
              <w:right w:val="single" w:sz="6" w:space="0" w:color="000000"/>
            </w:tcBorders>
          </w:tcPr>
          <w:p w:rsidR="00776D25" w:rsidRPr="00D63F12" w:rsidRDefault="00776D25" w:rsidP="00776D25">
            <w:pPr>
              <w:jc w:val="center"/>
              <w:rPr>
                <w:rFonts w:ascii="Times New Roman" w:hAnsi="Times New Roman"/>
                <w:color w:val="000000"/>
                <w:spacing w:val="-1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776D25" w:rsidRPr="00D63F12" w:rsidRDefault="00776D25" w:rsidP="00DD6B41">
            <w:pPr>
              <w:tabs>
                <w:tab w:val="decimal" w:pos="832"/>
              </w:tabs>
              <w:rPr>
                <w:rFonts w:ascii="Times New Roman" w:hAnsi="Times New Roman"/>
                <w:color w:val="000000"/>
                <w:spacing w:val="-10"/>
                <w:sz w:val="24"/>
                <w:szCs w:val="24"/>
              </w:rPr>
            </w:pPr>
          </w:p>
        </w:tc>
      </w:tr>
      <w:tr w:rsidR="00023E3E" w:rsidRPr="00F3601B" w:rsidTr="00B85E55">
        <w:trPr>
          <w:trHeight w:hRule="exact" w:val="438"/>
        </w:trPr>
        <w:tc>
          <w:tcPr>
            <w:tcW w:w="983" w:type="dxa"/>
            <w:tcBorders>
              <w:top w:val="single" w:sz="6" w:space="0" w:color="000000"/>
              <w:left w:val="single" w:sz="6" w:space="0" w:color="000000"/>
              <w:bottom w:val="single" w:sz="6" w:space="0" w:color="000000"/>
              <w:right w:val="single" w:sz="6" w:space="0" w:color="000000"/>
            </w:tcBorders>
          </w:tcPr>
          <w:p w:rsidR="00023E3E" w:rsidRDefault="00023E3E" w:rsidP="00DA3DE7">
            <w:pPr>
              <w:jc w:val="center"/>
              <w:rPr>
                <w:rFonts w:ascii="Times New Roman" w:hAnsi="Times New Roman"/>
                <w:color w:val="000000"/>
                <w:sz w:val="24"/>
                <w:szCs w:val="24"/>
              </w:rPr>
            </w:pPr>
          </w:p>
        </w:tc>
        <w:tc>
          <w:tcPr>
            <w:tcW w:w="1710" w:type="dxa"/>
            <w:tcBorders>
              <w:top w:val="single" w:sz="6" w:space="0" w:color="000000"/>
              <w:left w:val="single" w:sz="6" w:space="0" w:color="000000"/>
              <w:bottom w:val="single" w:sz="6" w:space="0" w:color="000000"/>
              <w:right w:val="single" w:sz="6" w:space="0" w:color="000000"/>
            </w:tcBorders>
          </w:tcPr>
          <w:p w:rsidR="00023E3E" w:rsidRPr="00D63F12" w:rsidRDefault="00023E3E" w:rsidP="00D63F1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13.20.1</w:t>
            </w:r>
          </w:p>
        </w:tc>
        <w:tc>
          <w:tcPr>
            <w:tcW w:w="4520" w:type="dxa"/>
            <w:tcBorders>
              <w:top w:val="single" w:sz="6" w:space="0" w:color="000000"/>
              <w:left w:val="single" w:sz="6" w:space="0" w:color="000000"/>
              <w:bottom w:val="single" w:sz="6" w:space="0" w:color="000000"/>
              <w:right w:val="single" w:sz="6" w:space="0" w:color="000000"/>
            </w:tcBorders>
          </w:tcPr>
          <w:p w:rsidR="00023E3E" w:rsidRPr="00B85E55" w:rsidRDefault="00B85E55" w:rsidP="00D63F12">
            <w:pPr>
              <w:autoSpaceDE w:val="0"/>
              <w:autoSpaceDN w:val="0"/>
              <w:adjustRightInd w:val="0"/>
              <w:jc w:val="both"/>
              <w:rPr>
                <w:rFonts w:ascii="Times New Roman" w:hAnsi="Times New Roman" w:cs="Times New Roman"/>
                <w:sz w:val="24"/>
                <w:szCs w:val="24"/>
              </w:rPr>
            </w:pPr>
            <w:r w:rsidRPr="00B85E55">
              <w:rPr>
                <w:rFonts w:ascii="Times New Roman" w:hAnsi="Times New Roman" w:cs="Times New Roman"/>
                <w:sz w:val="24"/>
                <w:szCs w:val="24"/>
              </w:rPr>
              <w:t>15 mm wide and 15 mm deep groove</w:t>
            </w:r>
          </w:p>
        </w:tc>
        <w:tc>
          <w:tcPr>
            <w:tcW w:w="1350" w:type="dxa"/>
            <w:tcBorders>
              <w:top w:val="single" w:sz="6" w:space="0" w:color="000000"/>
              <w:left w:val="single" w:sz="6" w:space="0" w:color="000000"/>
              <w:bottom w:val="single" w:sz="6" w:space="0" w:color="000000"/>
              <w:right w:val="single" w:sz="6" w:space="0" w:color="000000"/>
            </w:tcBorders>
          </w:tcPr>
          <w:p w:rsidR="00023E3E" w:rsidRPr="00D63F12" w:rsidRDefault="00B85E55" w:rsidP="00776D25">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Metre </w:t>
            </w:r>
          </w:p>
        </w:tc>
        <w:tc>
          <w:tcPr>
            <w:tcW w:w="1552" w:type="dxa"/>
            <w:tcBorders>
              <w:top w:val="single" w:sz="6" w:space="0" w:color="000000"/>
              <w:left w:val="single" w:sz="6" w:space="0" w:color="000000"/>
              <w:bottom w:val="single" w:sz="6" w:space="0" w:color="000000"/>
              <w:right w:val="single" w:sz="6" w:space="0" w:color="000000"/>
            </w:tcBorders>
          </w:tcPr>
          <w:p w:rsidR="00023E3E" w:rsidRPr="00D63F12" w:rsidRDefault="00B85E55" w:rsidP="00DD6B41">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23.00</w:t>
            </w:r>
          </w:p>
        </w:tc>
      </w:tr>
      <w:tr w:rsidR="00023E3E" w:rsidRPr="00F3601B" w:rsidTr="00B85E55">
        <w:trPr>
          <w:trHeight w:hRule="exact" w:val="276"/>
        </w:trPr>
        <w:tc>
          <w:tcPr>
            <w:tcW w:w="983" w:type="dxa"/>
            <w:tcBorders>
              <w:top w:val="single" w:sz="6" w:space="0" w:color="000000"/>
              <w:left w:val="single" w:sz="6" w:space="0" w:color="000000"/>
              <w:bottom w:val="single" w:sz="6" w:space="0" w:color="000000"/>
              <w:right w:val="single" w:sz="6" w:space="0" w:color="000000"/>
            </w:tcBorders>
          </w:tcPr>
          <w:p w:rsidR="00023E3E" w:rsidRDefault="00023E3E" w:rsidP="00DA3DE7">
            <w:pPr>
              <w:jc w:val="center"/>
              <w:rPr>
                <w:rFonts w:ascii="Times New Roman" w:hAnsi="Times New Roman"/>
                <w:color w:val="000000"/>
                <w:sz w:val="24"/>
                <w:szCs w:val="24"/>
              </w:rPr>
            </w:pPr>
          </w:p>
        </w:tc>
        <w:tc>
          <w:tcPr>
            <w:tcW w:w="1710" w:type="dxa"/>
            <w:tcBorders>
              <w:top w:val="single" w:sz="6" w:space="0" w:color="000000"/>
              <w:left w:val="single" w:sz="6" w:space="0" w:color="000000"/>
              <w:bottom w:val="single" w:sz="6" w:space="0" w:color="000000"/>
              <w:right w:val="single" w:sz="6" w:space="0" w:color="000000"/>
            </w:tcBorders>
          </w:tcPr>
          <w:p w:rsidR="00023E3E" w:rsidRPr="00D63F12" w:rsidRDefault="00023E3E" w:rsidP="00D63F1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13.20.2</w:t>
            </w:r>
          </w:p>
        </w:tc>
        <w:tc>
          <w:tcPr>
            <w:tcW w:w="4520" w:type="dxa"/>
            <w:tcBorders>
              <w:top w:val="single" w:sz="6" w:space="0" w:color="000000"/>
              <w:left w:val="single" w:sz="6" w:space="0" w:color="000000"/>
              <w:bottom w:val="single" w:sz="6" w:space="0" w:color="000000"/>
              <w:right w:val="single" w:sz="6" w:space="0" w:color="000000"/>
            </w:tcBorders>
          </w:tcPr>
          <w:p w:rsidR="00023E3E" w:rsidRPr="00B85E55" w:rsidRDefault="00B85E55" w:rsidP="00D63F12">
            <w:pPr>
              <w:autoSpaceDE w:val="0"/>
              <w:autoSpaceDN w:val="0"/>
              <w:adjustRightInd w:val="0"/>
              <w:jc w:val="both"/>
              <w:rPr>
                <w:rFonts w:ascii="Times New Roman" w:hAnsi="Times New Roman" w:cs="Times New Roman"/>
                <w:sz w:val="24"/>
                <w:szCs w:val="24"/>
              </w:rPr>
            </w:pPr>
            <w:r w:rsidRPr="00B85E55">
              <w:rPr>
                <w:rFonts w:ascii="Times New Roman" w:hAnsi="Times New Roman" w:cs="Times New Roman"/>
                <w:sz w:val="24"/>
                <w:szCs w:val="24"/>
              </w:rPr>
              <w:t>20 mm wide and 15 mm deep groove</w:t>
            </w:r>
          </w:p>
        </w:tc>
        <w:tc>
          <w:tcPr>
            <w:tcW w:w="1350" w:type="dxa"/>
            <w:tcBorders>
              <w:top w:val="single" w:sz="6" w:space="0" w:color="000000"/>
              <w:left w:val="single" w:sz="6" w:space="0" w:color="000000"/>
              <w:bottom w:val="single" w:sz="6" w:space="0" w:color="000000"/>
              <w:right w:val="single" w:sz="6" w:space="0" w:color="000000"/>
            </w:tcBorders>
          </w:tcPr>
          <w:p w:rsidR="00023E3E" w:rsidRPr="00D63F12" w:rsidRDefault="00B85E55" w:rsidP="00776D25">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Metre </w:t>
            </w:r>
          </w:p>
        </w:tc>
        <w:tc>
          <w:tcPr>
            <w:tcW w:w="1552" w:type="dxa"/>
            <w:tcBorders>
              <w:top w:val="single" w:sz="6" w:space="0" w:color="000000"/>
              <w:left w:val="single" w:sz="6" w:space="0" w:color="000000"/>
              <w:bottom w:val="single" w:sz="6" w:space="0" w:color="000000"/>
              <w:right w:val="single" w:sz="6" w:space="0" w:color="000000"/>
            </w:tcBorders>
          </w:tcPr>
          <w:p w:rsidR="00023E3E" w:rsidRPr="00D63F12" w:rsidRDefault="00B85E55" w:rsidP="00DD6B41">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24.00</w:t>
            </w:r>
          </w:p>
        </w:tc>
      </w:tr>
      <w:tr w:rsidR="00B85E55" w:rsidRPr="00F3601B" w:rsidTr="00B85E55">
        <w:trPr>
          <w:trHeight w:hRule="exact" w:val="537"/>
        </w:trPr>
        <w:tc>
          <w:tcPr>
            <w:tcW w:w="983" w:type="dxa"/>
            <w:tcBorders>
              <w:top w:val="single" w:sz="6" w:space="0" w:color="000000"/>
              <w:left w:val="single" w:sz="6" w:space="0" w:color="000000"/>
              <w:bottom w:val="single" w:sz="6" w:space="0" w:color="000000"/>
              <w:right w:val="single" w:sz="6" w:space="0" w:color="000000"/>
            </w:tcBorders>
          </w:tcPr>
          <w:p w:rsidR="00B85E55" w:rsidRDefault="00B85E55" w:rsidP="00DA3DE7">
            <w:pPr>
              <w:jc w:val="center"/>
              <w:rPr>
                <w:rFonts w:ascii="Times New Roman" w:hAnsi="Times New Roman"/>
                <w:color w:val="000000"/>
                <w:sz w:val="24"/>
                <w:szCs w:val="24"/>
              </w:rPr>
            </w:pPr>
            <w:r>
              <w:rPr>
                <w:rFonts w:ascii="Times New Roman" w:hAnsi="Times New Roman"/>
                <w:color w:val="000000"/>
                <w:sz w:val="24"/>
                <w:szCs w:val="24"/>
              </w:rPr>
              <w:t>13.21</w:t>
            </w:r>
          </w:p>
        </w:tc>
        <w:tc>
          <w:tcPr>
            <w:tcW w:w="6230" w:type="dxa"/>
            <w:gridSpan w:val="2"/>
            <w:tcBorders>
              <w:top w:val="single" w:sz="6" w:space="0" w:color="000000"/>
              <w:left w:val="single" w:sz="6" w:space="0" w:color="000000"/>
              <w:bottom w:val="single" w:sz="6" w:space="0" w:color="000000"/>
              <w:right w:val="single" w:sz="6" w:space="0" w:color="000000"/>
            </w:tcBorders>
          </w:tcPr>
          <w:p w:rsidR="00B85E55" w:rsidRPr="00B85E55" w:rsidRDefault="00B85E55" w:rsidP="00B85E55">
            <w:pPr>
              <w:autoSpaceDE w:val="0"/>
              <w:autoSpaceDN w:val="0"/>
              <w:adjustRightInd w:val="0"/>
              <w:jc w:val="both"/>
              <w:rPr>
                <w:rFonts w:ascii="Times New Roman" w:hAnsi="Times New Roman" w:cs="Times New Roman"/>
                <w:sz w:val="24"/>
                <w:szCs w:val="24"/>
              </w:rPr>
            </w:pPr>
            <w:r w:rsidRPr="00B85E55">
              <w:rPr>
                <w:rFonts w:ascii="Times New Roman" w:hAnsi="Times New Roman" w:cs="Times New Roman"/>
                <w:sz w:val="24"/>
                <w:szCs w:val="24"/>
              </w:rPr>
              <w:t>Extra for washed grit plaster on exterior walls of height more than 10m from</w:t>
            </w:r>
          </w:p>
          <w:p w:rsidR="00B85E55" w:rsidRPr="00B85E55" w:rsidRDefault="00B85E55" w:rsidP="00B85E55">
            <w:pPr>
              <w:autoSpaceDE w:val="0"/>
              <w:autoSpaceDN w:val="0"/>
              <w:adjustRightInd w:val="0"/>
              <w:jc w:val="both"/>
              <w:rPr>
                <w:rFonts w:ascii="Times New Roman" w:hAnsi="Times New Roman" w:cs="Times New Roman"/>
                <w:sz w:val="24"/>
                <w:szCs w:val="24"/>
              </w:rPr>
            </w:pPr>
            <w:r w:rsidRPr="00B85E55">
              <w:rPr>
                <w:rFonts w:ascii="Times New Roman" w:hAnsi="Times New Roman" w:cs="Times New Roman"/>
                <w:sz w:val="24"/>
                <w:szCs w:val="24"/>
              </w:rPr>
              <w:t>ground level for every additional height of 3 m or part thereof.</w:t>
            </w:r>
          </w:p>
        </w:tc>
        <w:tc>
          <w:tcPr>
            <w:tcW w:w="1350" w:type="dxa"/>
            <w:tcBorders>
              <w:top w:val="single" w:sz="6" w:space="0" w:color="000000"/>
              <w:left w:val="single" w:sz="6" w:space="0" w:color="000000"/>
              <w:bottom w:val="single" w:sz="6" w:space="0" w:color="000000"/>
              <w:right w:val="single" w:sz="6" w:space="0" w:color="000000"/>
            </w:tcBorders>
          </w:tcPr>
          <w:p w:rsidR="00B85E55" w:rsidRDefault="00B85E55" w:rsidP="00776D25">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B85E55" w:rsidRDefault="00B85E55" w:rsidP="00DD6B41">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67.00</w:t>
            </w:r>
          </w:p>
        </w:tc>
      </w:tr>
      <w:tr w:rsidR="00934729" w:rsidRPr="00F3601B" w:rsidTr="00934729">
        <w:trPr>
          <w:trHeight w:hRule="exact" w:val="636"/>
        </w:trPr>
        <w:tc>
          <w:tcPr>
            <w:tcW w:w="983" w:type="dxa"/>
            <w:tcBorders>
              <w:top w:val="single" w:sz="6" w:space="0" w:color="000000"/>
              <w:left w:val="single" w:sz="6" w:space="0" w:color="000000"/>
              <w:bottom w:val="single" w:sz="6" w:space="0" w:color="000000"/>
              <w:right w:val="single" w:sz="6" w:space="0" w:color="000000"/>
            </w:tcBorders>
          </w:tcPr>
          <w:p w:rsidR="00934729" w:rsidRDefault="00934729" w:rsidP="00DA3DE7">
            <w:pPr>
              <w:jc w:val="center"/>
              <w:rPr>
                <w:rFonts w:ascii="Times New Roman" w:hAnsi="Times New Roman"/>
                <w:color w:val="000000"/>
                <w:sz w:val="24"/>
                <w:szCs w:val="24"/>
              </w:rPr>
            </w:pPr>
            <w:r>
              <w:rPr>
                <w:rFonts w:ascii="Times New Roman" w:hAnsi="Times New Roman"/>
                <w:color w:val="000000"/>
                <w:sz w:val="24"/>
                <w:szCs w:val="24"/>
              </w:rPr>
              <w:t>13.22</w:t>
            </w:r>
          </w:p>
        </w:tc>
        <w:tc>
          <w:tcPr>
            <w:tcW w:w="6230" w:type="dxa"/>
            <w:gridSpan w:val="2"/>
            <w:tcBorders>
              <w:top w:val="single" w:sz="6" w:space="0" w:color="000000"/>
              <w:left w:val="single" w:sz="6" w:space="0" w:color="000000"/>
              <w:bottom w:val="single" w:sz="6" w:space="0" w:color="000000"/>
              <w:right w:val="single" w:sz="6" w:space="0" w:color="000000"/>
            </w:tcBorders>
          </w:tcPr>
          <w:p w:rsidR="00934729" w:rsidRPr="00934729" w:rsidRDefault="00934729" w:rsidP="00934729">
            <w:pPr>
              <w:autoSpaceDE w:val="0"/>
              <w:autoSpaceDN w:val="0"/>
              <w:adjustRightInd w:val="0"/>
              <w:jc w:val="both"/>
              <w:rPr>
                <w:rFonts w:ascii="Times New Roman" w:hAnsi="Times New Roman" w:cs="Times New Roman"/>
                <w:sz w:val="24"/>
                <w:szCs w:val="24"/>
              </w:rPr>
            </w:pPr>
            <w:r w:rsidRPr="00934729">
              <w:rPr>
                <w:rFonts w:ascii="Times New Roman" w:hAnsi="Times New Roman" w:cs="Times New Roman"/>
                <w:sz w:val="24"/>
                <w:szCs w:val="24"/>
              </w:rPr>
              <w:t>Extra for washed stone grit plaster on circular work not exceeding 6m in</w:t>
            </w:r>
          </w:p>
          <w:p w:rsidR="00934729" w:rsidRPr="00B85E55" w:rsidRDefault="00934729" w:rsidP="00934729">
            <w:pPr>
              <w:autoSpaceDE w:val="0"/>
              <w:autoSpaceDN w:val="0"/>
              <w:adjustRightInd w:val="0"/>
              <w:jc w:val="both"/>
              <w:rPr>
                <w:rFonts w:ascii="Times New Roman" w:hAnsi="Times New Roman" w:cs="Times New Roman"/>
                <w:sz w:val="24"/>
                <w:szCs w:val="24"/>
              </w:rPr>
            </w:pPr>
            <w:r w:rsidRPr="00934729">
              <w:rPr>
                <w:rFonts w:ascii="Times New Roman" w:hAnsi="Times New Roman" w:cs="Times New Roman"/>
                <w:sz w:val="24"/>
                <w:szCs w:val="24"/>
              </w:rPr>
              <w:t>radius (in two coats).</w:t>
            </w:r>
          </w:p>
        </w:tc>
        <w:tc>
          <w:tcPr>
            <w:tcW w:w="1350" w:type="dxa"/>
            <w:tcBorders>
              <w:top w:val="single" w:sz="6" w:space="0" w:color="000000"/>
              <w:left w:val="single" w:sz="6" w:space="0" w:color="000000"/>
              <w:bottom w:val="single" w:sz="6" w:space="0" w:color="000000"/>
              <w:right w:val="single" w:sz="6" w:space="0" w:color="000000"/>
            </w:tcBorders>
          </w:tcPr>
          <w:p w:rsidR="00934729" w:rsidRDefault="00934729" w:rsidP="00776D25">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934729" w:rsidRDefault="00934729" w:rsidP="00DD6B41">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36.00</w:t>
            </w:r>
          </w:p>
        </w:tc>
      </w:tr>
      <w:tr w:rsidR="00DD6B41" w:rsidRPr="00F3601B" w:rsidTr="00DD6B41">
        <w:trPr>
          <w:trHeight w:hRule="exact" w:val="1086"/>
        </w:trPr>
        <w:tc>
          <w:tcPr>
            <w:tcW w:w="983" w:type="dxa"/>
            <w:tcBorders>
              <w:top w:val="single" w:sz="6" w:space="0" w:color="000000"/>
              <w:left w:val="single" w:sz="6" w:space="0" w:color="000000"/>
              <w:bottom w:val="single" w:sz="6" w:space="0" w:color="000000"/>
              <w:right w:val="single" w:sz="6" w:space="0" w:color="000000"/>
            </w:tcBorders>
          </w:tcPr>
          <w:p w:rsidR="00DD6B41" w:rsidRDefault="00DD6B41" w:rsidP="00DA3DE7">
            <w:pPr>
              <w:jc w:val="center"/>
              <w:rPr>
                <w:rFonts w:ascii="Times New Roman" w:hAnsi="Times New Roman"/>
                <w:color w:val="000000"/>
                <w:sz w:val="24"/>
                <w:szCs w:val="24"/>
              </w:rPr>
            </w:pPr>
            <w:r>
              <w:rPr>
                <w:rFonts w:ascii="Times New Roman" w:hAnsi="Times New Roman"/>
                <w:color w:val="000000"/>
                <w:sz w:val="24"/>
                <w:szCs w:val="24"/>
              </w:rPr>
              <w:t>13.23</w:t>
            </w:r>
          </w:p>
        </w:tc>
        <w:tc>
          <w:tcPr>
            <w:tcW w:w="6230" w:type="dxa"/>
            <w:gridSpan w:val="2"/>
            <w:tcBorders>
              <w:top w:val="single" w:sz="6" w:space="0" w:color="000000"/>
              <w:left w:val="single" w:sz="6" w:space="0" w:color="000000"/>
              <w:bottom w:val="single" w:sz="6" w:space="0" w:color="000000"/>
              <w:right w:val="single" w:sz="6" w:space="0" w:color="000000"/>
            </w:tcBorders>
          </w:tcPr>
          <w:p w:rsidR="00DD6B41" w:rsidRPr="00DD6B41" w:rsidRDefault="00DD6B41" w:rsidP="00DD6B41">
            <w:pPr>
              <w:autoSpaceDE w:val="0"/>
              <w:autoSpaceDN w:val="0"/>
              <w:adjustRightInd w:val="0"/>
              <w:jc w:val="both"/>
              <w:rPr>
                <w:rFonts w:ascii="Times New Roman" w:hAnsi="Times New Roman" w:cs="Times New Roman"/>
                <w:sz w:val="24"/>
                <w:szCs w:val="24"/>
              </w:rPr>
            </w:pPr>
            <w:r w:rsidRPr="00DD6B41">
              <w:rPr>
                <w:rFonts w:ascii="Times New Roman" w:hAnsi="Times New Roman" w:cs="Times New Roman"/>
                <w:sz w:val="24"/>
                <w:szCs w:val="24"/>
              </w:rPr>
              <w:t>Forming groove of uniform size from 12x12mm and upto 25x15mm in</w:t>
            </w:r>
            <w:r>
              <w:rPr>
                <w:rFonts w:ascii="Times New Roman" w:hAnsi="Times New Roman" w:cs="Times New Roman"/>
                <w:sz w:val="24"/>
                <w:szCs w:val="24"/>
              </w:rPr>
              <w:t xml:space="preserve"> </w:t>
            </w:r>
            <w:r w:rsidRPr="00DD6B41">
              <w:rPr>
                <w:rFonts w:ascii="Times New Roman" w:hAnsi="Times New Roman" w:cs="Times New Roman"/>
                <w:sz w:val="24"/>
                <w:szCs w:val="24"/>
              </w:rPr>
              <w:t>plastered surface as per approved pattern using wooden battens, nailed to</w:t>
            </w:r>
            <w:r>
              <w:rPr>
                <w:rFonts w:ascii="Times New Roman" w:hAnsi="Times New Roman" w:cs="Times New Roman"/>
                <w:sz w:val="24"/>
                <w:szCs w:val="24"/>
              </w:rPr>
              <w:t xml:space="preserve"> </w:t>
            </w:r>
            <w:r w:rsidRPr="00DD6B41">
              <w:rPr>
                <w:rFonts w:ascii="Times New Roman" w:hAnsi="Times New Roman" w:cs="Times New Roman"/>
                <w:sz w:val="24"/>
                <w:szCs w:val="24"/>
              </w:rPr>
              <w:t>the under layer including removal of wooden battens, repairs to the edges of</w:t>
            </w:r>
          </w:p>
          <w:p w:rsidR="00DD6B41" w:rsidRPr="00DD6B41" w:rsidRDefault="00DD6B41" w:rsidP="00DD6B41">
            <w:pPr>
              <w:autoSpaceDE w:val="0"/>
              <w:autoSpaceDN w:val="0"/>
              <w:adjustRightInd w:val="0"/>
              <w:jc w:val="both"/>
              <w:rPr>
                <w:rFonts w:ascii="Times New Roman" w:hAnsi="Times New Roman" w:cs="Times New Roman"/>
                <w:sz w:val="24"/>
                <w:szCs w:val="24"/>
              </w:rPr>
            </w:pPr>
            <w:r w:rsidRPr="00DD6B41">
              <w:rPr>
                <w:rFonts w:ascii="Times New Roman" w:hAnsi="Times New Roman" w:cs="Times New Roman"/>
                <w:sz w:val="24"/>
                <w:szCs w:val="24"/>
              </w:rPr>
              <w:t>plaster panel and finishing the groove complete as per specifications and</w:t>
            </w:r>
          </w:p>
          <w:p w:rsidR="00DD6B41" w:rsidRPr="00B85E55" w:rsidRDefault="00DD6B41" w:rsidP="00DD6B41">
            <w:pPr>
              <w:autoSpaceDE w:val="0"/>
              <w:autoSpaceDN w:val="0"/>
              <w:adjustRightInd w:val="0"/>
              <w:jc w:val="both"/>
              <w:rPr>
                <w:rFonts w:ascii="Times New Roman" w:hAnsi="Times New Roman" w:cs="Times New Roman"/>
                <w:sz w:val="24"/>
                <w:szCs w:val="24"/>
              </w:rPr>
            </w:pPr>
            <w:r w:rsidRPr="00DD6B41">
              <w:rPr>
                <w:rFonts w:ascii="Times New Roman" w:hAnsi="Times New Roman" w:cs="Times New Roman"/>
                <w:sz w:val="24"/>
                <w:szCs w:val="24"/>
              </w:rPr>
              <w:t>direction of the Engineer-in-Charge.</w:t>
            </w:r>
          </w:p>
        </w:tc>
        <w:tc>
          <w:tcPr>
            <w:tcW w:w="1350" w:type="dxa"/>
            <w:tcBorders>
              <w:top w:val="single" w:sz="6" w:space="0" w:color="000000"/>
              <w:left w:val="single" w:sz="6" w:space="0" w:color="000000"/>
              <w:bottom w:val="single" w:sz="6" w:space="0" w:color="000000"/>
              <w:right w:val="single" w:sz="6" w:space="0" w:color="000000"/>
            </w:tcBorders>
          </w:tcPr>
          <w:p w:rsidR="00DD6B41" w:rsidRDefault="00DD6B41" w:rsidP="00776D25">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Metre </w:t>
            </w:r>
          </w:p>
        </w:tc>
        <w:tc>
          <w:tcPr>
            <w:tcW w:w="1552" w:type="dxa"/>
            <w:tcBorders>
              <w:top w:val="single" w:sz="6" w:space="0" w:color="000000"/>
              <w:left w:val="single" w:sz="6" w:space="0" w:color="000000"/>
              <w:bottom w:val="single" w:sz="6" w:space="0" w:color="000000"/>
              <w:right w:val="single" w:sz="6" w:space="0" w:color="000000"/>
            </w:tcBorders>
          </w:tcPr>
          <w:p w:rsidR="00DD6B41" w:rsidRDefault="00DD6B41" w:rsidP="00DD6B41">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69.00</w:t>
            </w:r>
          </w:p>
        </w:tc>
      </w:tr>
      <w:tr w:rsidR="00DD6B41" w:rsidRPr="00F3601B" w:rsidTr="00DD6B41">
        <w:trPr>
          <w:trHeight w:hRule="exact" w:val="717"/>
        </w:trPr>
        <w:tc>
          <w:tcPr>
            <w:tcW w:w="983" w:type="dxa"/>
            <w:tcBorders>
              <w:top w:val="single" w:sz="6" w:space="0" w:color="000000"/>
              <w:left w:val="single" w:sz="6" w:space="0" w:color="000000"/>
              <w:bottom w:val="single" w:sz="6" w:space="0" w:color="000000"/>
              <w:right w:val="single" w:sz="6" w:space="0" w:color="000000"/>
            </w:tcBorders>
          </w:tcPr>
          <w:p w:rsidR="00DD6B41" w:rsidRDefault="00DD6B41" w:rsidP="00DA3DE7">
            <w:pPr>
              <w:jc w:val="center"/>
              <w:rPr>
                <w:rFonts w:ascii="Times New Roman" w:hAnsi="Times New Roman"/>
                <w:color w:val="000000"/>
                <w:sz w:val="24"/>
                <w:szCs w:val="24"/>
              </w:rPr>
            </w:pPr>
            <w:r>
              <w:rPr>
                <w:rFonts w:ascii="Times New Roman" w:hAnsi="Times New Roman"/>
                <w:color w:val="000000"/>
                <w:sz w:val="24"/>
                <w:szCs w:val="24"/>
              </w:rPr>
              <w:t>13.24</w:t>
            </w:r>
          </w:p>
        </w:tc>
        <w:tc>
          <w:tcPr>
            <w:tcW w:w="6230" w:type="dxa"/>
            <w:gridSpan w:val="2"/>
            <w:tcBorders>
              <w:top w:val="single" w:sz="6" w:space="0" w:color="000000"/>
              <w:left w:val="single" w:sz="6" w:space="0" w:color="000000"/>
              <w:bottom w:val="single" w:sz="6" w:space="0" w:color="000000"/>
              <w:right w:val="single" w:sz="6" w:space="0" w:color="000000"/>
            </w:tcBorders>
          </w:tcPr>
          <w:p w:rsidR="00DD6B41" w:rsidRPr="00B85E55" w:rsidRDefault="00DD6B41" w:rsidP="00DD6B41">
            <w:pPr>
              <w:autoSpaceDE w:val="0"/>
              <w:autoSpaceDN w:val="0"/>
              <w:adjustRightInd w:val="0"/>
              <w:jc w:val="both"/>
              <w:rPr>
                <w:rFonts w:ascii="Times New Roman" w:hAnsi="Times New Roman" w:cs="Times New Roman"/>
                <w:sz w:val="24"/>
                <w:szCs w:val="24"/>
              </w:rPr>
            </w:pPr>
            <w:r w:rsidRPr="00DD6B41">
              <w:rPr>
                <w:rFonts w:ascii="Times New Roman" w:hAnsi="Times New Roman" w:cs="Times New Roman"/>
                <w:sz w:val="24"/>
                <w:szCs w:val="24"/>
              </w:rPr>
              <w:t>Extra for using white cement in place of ordinary cement in the top layer of</w:t>
            </w:r>
            <w:r>
              <w:rPr>
                <w:rFonts w:ascii="Times New Roman" w:hAnsi="Times New Roman" w:cs="Times New Roman"/>
                <w:sz w:val="24"/>
                <w:szCs w:val="24"/>
              </w:rPr>
              <w:t xml:space="preserve"> </w:t>
            </w:r>
            <w:r w:rsidRPr="00DD6B41">
              <w:rPr>
                <w:rFonts w:ascii="Times New Roman" w:hAnsi="Times New Roman" w:cs="Times New Roman"/>
                <w:sz w:val="24"/>
                <w:szCs w:val="24"/>
              </w:rPr>
              <w:t>the item of washed stone grit plaster.</w:t>
            </w:r>
          </w:p>
        </w:tc>
        <w:tc>
          <w:tcPr>
            <w:tcW w:w="1350" w:type="dxa"/>
            <w:tcBorders>
              <w:top w:val="single" w:sz="6" w:space="0" w:color="000000"/>
              <w:left w:val="single" w:sz="6" w:space="0" w:color="000000"/>
              <w:bottom w:val="single" w:sz="6" w:space="0" w:color="000000"/>
              <w:right w:val="single" w:sz="6" w:space="0" w:color="000000"/>
            </w:tcBorders>
          </w:tcPr>
          <w:p w:rsidR="00DD6B41" w:rsidRDefault="00DD6B41" w:rsidP="00776D25">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DD6B41" w:rsidRDefault="00DD6B41" w:rsidP="00DD6B41">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124.00</w:t>
            </w:r>
          </w:p>
        </w:tc>
      </w:tr>
      <w:tr w:rsidR="00DD6B41" w:rsidRPr="00F3601B" w:rsidTr="00DD6B41">
        <w:trPr>
          <w:trHeight w:hRule="exact" w:val="1608"/>
        </w:trPr>
        <w:tc>
          <w:tcPr>
            <w:tcW w:w="983" w:type="dxa"/>
            <w:tcBorders>
              <w:top w:val="single" w:sz="6" w:space="0" w:color="000000"/>
              <w:left w:val="single" w:sz="6" w:space="0" w:color="000000"/>
              <w:bottom w:val="single" w:sz="6" w:space="0" w:color="000000"/>
              <w:right w:val="single" w:sz="6" w:space="0" w:color="000000"/>
            </w:tcBorders>
          </w:tcPr>
          <w:p w:rsidR="00DD6B41" w:rsidRDefault="00DD6B41" w:rsidP="00DA3DE7">
            <w:pPr>
              <w:jc w:val="center"/>
              <w:rPr>
                <w:rFonts w:ascii="Times New Roman" w:hAnsi="Times New Roman"/>
                <w:color w:val="000000"/>
                <w:sz w:val="24"/>
                <w:szCs w:val="24"/>
              </w:rPr>
            </w:pPr>
            <w:r>
              <w:rPr>
                <w:rFonts w:ascii="Times New Roman" w:hAnsi="Times New Roman"/>
                <w:color w:val="000000"/>
                <w:sz w:val="24"/>
                <w:szCs w:val="24"/>
              </w:rPr>
              <w:t>13.25</w:t>
            </w:r>
          </w:p>
        </w:tc>
        <w:tc>
          <w:tcPr>
            <w:tcW w:w="6230" w:type="dxa"/>
            <w:gridSpan w:val="2"/>
            <w:tcBorders>
              <w:top w:val="single" w:sz="6" w:space="0" w:color="000000"/>
              <w:left w:val="single" w:sz="6" w:space="0" w:color="000000"/>
              <w:bottom w:val="single" w:sz="6" w:space="0" w:color="000000"/>
              <w:right w:val="single" w:sz="6" w:space="0" w:color="000000"/>
            </w:tcBorders>
          </w:tcPr>
          <w:p w:rsidR="00DD6B41" w:rsidRPr="00DD6B41" w:rsidRDefault="00DD6B41" w:rsidP="00DD6B41">
            <w:pPr>
              <w:autoSpaceDE w:val="0"/>
              <w:autoSpaceDN w:val="0"/>
              <w:adjustRightInd w:val="0"/>
              <w:jc w:val="both"/>
              <w:rPr>
                <w:rFonts w:ascii="Times New Roman" w:hAnsi="Times New Roman" w:cs="Times New Roman"/>
                <w:sz w:val="24"/>
                <w:szCs w:val="24"/>
              </w:rPr>
            </w:pPr>
            <w:r w:rsidRPr="00DD6B41">
              <w:rPr>
                <w:rFonts w:ascii="Times New Roman" w:hAnsi="Times New Roman" w:cs="Times New Roman"/>
                <w:sz w:val="24"/>
                <w:szCs w:val="24"/>
              </w:rPr>
              <w:t>Providing and applying 12 mm thick (average) premixed formulated one coat</w:t>
            </w:r>
            <w:r>
              <w:rPr>
                <w:rFonts w:ascii="Times New Roman" w:hAnsi="Times New Roman" w:cs="Times New Roman"/>
                <w:sz w:val="24"/>
                <w:szCs w:val="24"/>
              </w:rPr>
              <w:t xml:space="preserve"> </w:t>
            </w:r>
            <w:r w:rsidRPr="00DD6B41">
              <w:rPr>
                <w:rFonts w:ascii="Times New Roman" w:hAnsi="Times New Roman" w:cs="Times New Roman"/>
                <w:sz w:val="24"/>
                <w:szCs w:val="24"/>
              </w:rPr>
              <w:t>gypsum lightweight plaster having additives and light weight aggregates as</w:t>
            </w:r>
            <w:r>
              <w:rPr>
                <w:rFonts w:ascii="Times New Roman" w:hAnsi="Times New Roman" w:cs="Times New Roman"/>
                <w:sz w:val="24"/>
                <w:szCs w:val="24"/>
              </w:rPr>
              <w:t xml:space="preserve"> </w:t>
            </w:r>
            <w:r w:rsidRPr="00DD6B41">
              <w:rPr>
                <w:rFonts w:ascii="Times New Roman" w:hAnsi="Times New Roman" w:cs="Times New Roman"/>
                <w:sz w:val="24"/>
                <w:szCs w:val="24"/>
              </w:rPr>
              <w:t>vermiculite/ perlite respectively conforming to IS: 2547 (Part - 1 &amp; II) 1976,</w:t>
            </w:r>
          </w:p>
          <w:p w:rsidR="00DD6B41" w:rsidRPr="00DD6B41" w:rsidRDefault="00DD6B41" w:rsidP="00DD6B41">
            <w:pPr>
              <w:autoSpaceDE w:val="0"/>
              <w:autoSpaceDN w:val="0"/>
              <w:adjustRightInd w:val="0"/>
              <w:jc w:val="both"/>
              <w:rPr>
                <w:rFonts w:ascii="Times New Roman" w:hAnsi="Times New Roman" w:cs="Times New Roman"/>
                <w:sz w:val="24"/>
                <w:szCs w:val="24"/>
              </w:rPr>
            </w:pPr>
            <w:r w:rsidRPr="00DD6B41">
              <w:rPr>
                <w:rFonts w:ascii="Times New Roman" w:hAnsi="Times New Roman" w:cs="Times New Roman"/>
                <w:sz w:val="24"/>
                <w:szCs w:val="24"/>
              </w:rPr>
              <w:t>applied on hacked / uneven background such as bare brick/ block/ RCC work</w:t>
            </w:r>
          </w:p>
          <w:p w:rsidR="00DD6B41" w:rsidRPr="00DD6B41" w:rsidRDefault="00DD6B41" w:rsidP="00DD6B41">
            <w:pPr>
              <w:autoSpaceDE w:val="0"/>
              <w:autoSpaceDN w:val="0"/>
              <w:adjustRightInd w:val="0"/>
              <w:jc w:val="both"/>
              <w:rPr>
                <w:rFonts w:ascii="Times New Roman" w:hAnsi="Times New Roman" w:cs="Times New Roman"/>
                <w:sz w:val="24"/>
                <w:szCs w:val="24"/>
              </w:rPr>
            </w:pPr>
            <w:r w:rsidRPr="00DD6B41">
              <w:rPr>
                <w:rFonts w:ascii="Times New Roman" w:hAnsi="Times New Roman" w:cs="Times New Roman"/>
                <w:sz w:val="24"/>
                <w:szCs w:val="24"/>
              </w:rPr>
              <w:t>on walls &amp; ceiling at all floors and locations, finished in smooth line and level</w:t>
            </w:r>
          </w:p>
          <w:p w:rsidR="00DD6B41" w:rsidRPr="00B85E55" w:rsidRDefault="00DD6B41" w:rsidP="00DD6B41">
            <w:pPr>
              <w:autoSpaceDE w:val="0"/>
              <w:autoSpaceDN w:val="0"/>
              <w:adjustRightInd w:val="0"/>
              <w:jc w:val="both"/>
              <w:rPr>
                <w:rFonts w:ascii="Times New Roman" w:hAnsi="Times New Roman" w:cs="Times New Roman"/>
                <w:sz w:val="24"/>
                <w:szCs w:val="24"/>
              </w:rPr>
            </w:pPr>
            <w:r w:rsidRPr="00DD6B41">
              <w:rPr>
                <w:rFonts w:ascii="Times New Roman" w:hAnsi="Times New Roman" w:cs="Times New Roman"/>
                <w:sz w:val="24"/>
                <w:szCs w:val="24"/>
              </w:rPr>
              <w:t>etc. complete.</w:t>
            </w:r>
          </w:p>
        </w:tc>
        <w:tc>
          <w:tcPr>
            <w:tcW w:w="1350" w:type="dxa"/>
            <w:tcBorders>
              <w:top w:val="single" w:sz="6" w:space="0" w:color="000000"/>
              <w:left w:val="single" w:sz="6" w:space="0" w:color="000000"/>
              <w:bottom w:val="single" w:sz="6" w:space="0" w:color="000000"/>
              <w:right w:val="single" w:sz="6" w:space="0" w:color="000000"/>
            </w:tcBorders>
          </w:tcPr>
          <w:p w:rsidR="00DD6B41" w:rsidRDefault="00DD6B41" w:rsidP="00776D25">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DD6B41" w:rsidRDefault="00DD6B41" w:rsidP="00DD6B41">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161.00</w:t>
            </w:r>
          </w:p>
        </w:tc>
      </w:tr>
      <w:tr w:rsidR="00DD6B41" w:rsidRPr="00F3601B" w:rsidTr="00DD6B41">
        <w:trPr>
          <w:trHeight w:hRule="exact" w:val="1887"/>
        </w:trPr>
        <w:tc>
          <w:tcPr>
            <w:tcW w:w="983" w:type="dxa"/>
            <w:tcBorders>
              <w:top w:val="single" w:sz="6" w:space="0" w:color="000000"/>
              <w:left w:val="single" w:sz="6" w:space="0" w:color="000000"/>
              <w:bottom w:val="single" w:sz="6" w:space="0" w:color="000000"/>
              <w:right w:val="single" w:sz="6" w:space="0" w:color="000000"/>
            </w:tcBorders>
          </w:tcPr>
          <w:p w:rsidR="00DD6B41" w:rsidRDefault="00DD6B41" w:rsidP="00DA3DE7">
            <w:pPr>
              <w:jc w:val="center"/>
              <w:rPr>
                <w:rFonts w:ascii="Times New Roman" w:hAnsi="Times New Roman"/>
                <w:color w:val="000000"/>
                <w:sz w:val="24"/>
                <w:szCs w:val="24"/>
              </w:rPr>
            </w:pPr>
            <w:r>
              <w:rPr>
                <w:rFonts w:ascii="Times New Roman" w:hAnsi="Times New Roman"/>
                <w:color w:val="000000"/>
                <w:sz w:val="24"/>
                <w:szCs w:val="24"/>
              </w:rPr>
              <w:t>13.26</w:t>
            </w:r>
          </w:p>
        </w:tc>
        <w:tc>
          <w:tcPr>
            <w:tcW w:w="6230" w:type="dxa"/>
            <w:gridSpan w:val="2"/>
            <w:tcBorders>
              <w:top w:val="single" w:sz="6" w:space="0" w:color="000000"/>
              <w:left w:val="single" w:sz="6" w:space="0" w:color="000000"/>
              <w:bottom w:val="single" w:sz="6" w:space="0" w:color="000000"/>
              <w:right w:val="single" w:sz="6" w:space="0" w:color="000000"/>
            </w:tcBorders>
          </w:tcPr>
          <w:p w:rsidR="00DD6B41" w:rsidRPr="00B85E55" w:rsidRDefault="00DD6B41" w:rsidP="00DD6B4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Extra for addition of synthetic polyester triangular fibre of length 6mm, effective diameter 10-40 microns and specific gravity of 1:34, to 1.40 in cement plaster/mortar by using 125gms. Of synthetic polyester triangular fibre for 50 kgs. Cement used in cement mortar as per directions of Engineer-in-charge.</w:t>
            </w:r>
          </w:p>
        </w:tc>
        <w:tc>
          <w:tcPr>
            <w:tcW w:w="1350" w:type="dxa"/>
            <w:tcBorders>
              <w:top w:val="single" w:sz="6" w:space="0" w:color="000000"/>
              <w:left w:val="single" w:sz="6" w:space="0" w:color="000000"/>
              <w:bottom w:val="single" w:sz="6" w:space="0" w:color="000000"/>
              <w:right w:val="single" w:sz="6" w:space="0" w:color="000000"/>
            </w:tcBorders>
          </w:tcPr>
          <w:p w:rsidR="00DD6B41" w:rsidRDefault="00DD6B41" w:rsidP="00776D25">
            <w:pPr>
              <w:jc w:val="center"/>
              <w:rPr>
                <w:rFonts w:ascii="Times New Roman" w:hAnsi="Times New Roman"/>
                <w:color w:val="000000"/>
                <w:spacing w:val="-10"/>
                <w:sz w:val="24"/>
                <w:szCs w:val="24"/>
              </w:rPr>
            </w:pPr>
            <w:r>
              <w:rPr>
                <w:rFonts w:ascii="Times New Roman" w:hAnsi="Times New Roman"/>
                <w:color w:val="000000"/>
                <w:spacing w:val="-10"/>
                <w:sz w:val="24"/>
                <w:szCs w:val="24"/>
              </w:rPr>
              <w:t>Per bag of 50 kg cement</w:t>
            </w:r>
          </w:p>
        </w:tc>
        <w:tc>
          <w:tcPr>
            <w:tcW w:w="1552" w:type="dxa"/>
            <w:tcBorders>
              <w:top w:val="single" w:sz="6" w:space="0" w:color="000000"/>
              <w:left w:val="single" w:sz="6" w:space="0" w:color="000000"/>
              <w:bottom w:val="single" w:sz="6" w:space="0" w:color="000000"/>
              <w:right w:val="single" w:sz="6" w:space="0" w:color="000000"/>
            </w:tcBorders>
          </w:tcPr>
          <w:p w:rsidR="00DD6B41" w:rsidRDefault="00DD6B41" w:rsidP="00DD6B41">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64.00</w:t>
            </w:r>
          </w:p>
        </w:tc>
      </w:tr>
    </w:tbl>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FB75CD" w:rsidP="00FB75CD">
      <w:pPr>
        <w:jc w:val="center"/>
        <w:rPr>
          <w:rFonts w:ascii="Times New Roman" w:hAnsi="Times New Roman" w:cs="Times New Roman"/>
        </w:rPr>
      </w:pPr>
      <w:r>
        <w:rPr>
          <w:rFonts w:ascii="Times New Roman" w:hAnsi="Times New Roman" w:cs="Times New Roman"/>
        </w:rPr>
        <w:t>246 page No</w:t>
      </w: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tbl>
      <w:tblPr>
        <w:tblW w:w="10115" w:type="dxa"/>
        <w:tblInd w:w="15" w:type="dxa"/>
        <w:tblLayout w:type="fixed"/>
        <w:tblCellMar>
          <w:left w:w="0" w:type="dxa"/>
          <w:right w:w="0" w:type="dxa"/>
        </w:tblCellMar>
        <w:tblLook w:val="04A0"/>
      </w:tblPr>
      <w:tblGrid>
        <w:gridCol w:w="983"/>
        <w:gridCol w:w="1440"/>
        <w:gridCol w:w="270"/>
        <w:gridCol w:w="4520"/>
        <w:gridCol w:w="1350"/>
        <w:gridCol w:w="1552"/>
      </w:tblGrid>
      <w:tr w:rsidR="009F2F38" w:rsidTr="00DA3DE7">
        <w:trPr>
          <w:trHeight w:hRule="exact" w:val="690"/>
        </w:trPr>
        <w:tc>
          <w:tcPr>
            <w:tcW w:w="983" w:type="dxa"/>
            <w:tcBorders>
              <w:top w:val="single" w:sz="6" w:space="0" w:color="000000"/>
              <w:left w:val="single" w:sz="6" w:space="0" w:color="000000"/>
              <w:bottom w:val="single" w:sz="6" w:space="0" w:color="000000"/>
              <w:right w:val="single" w:sz="6" w:space="0" w:color="000000"/>
            </w:tcBorders>
          </w:tcPr>
          <w:p w:rsidR="009F2F38" w:rsidRDefault="009F2F38" w:rsidP="00DA3DE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230" w:type="dxa"/>
            <w:gridSpan w:val="3"/>
            <w:tcBorders>
              <w:top w:val="single" w:sz="6" w:space="0" w:color="000000"/>
              <w:left w:val="single" w:sz="6" w:space="0" w:color="000000"/>
              <w:bottom w:val="single" w:sz="6" w:space="0" w:color="000000"/>
              <w:right w:val="single" w:sz="6" w:space="0" w:color="000000"/>
            </w:tcBorders>
          </w:tcPr>
          <w:p w:rsidR="009F2F38" w:rsidRDefault="009F2F38" w:rsidP="00DA3DE7">
            <w:pPr>
              <w:jc w:val="center"/>
              <w:rPr>
                <w:rFonts w:ascii="Times New Roman" w:hAnsi="Times New Roman"/>
                <w:color w:val="000000"/>
                <w:sz w:val="24"/>
              </w:rPr>
            </w:pPr>
            <w:r>
              <w:rPr>
                <w:rFonts w:ascii="Times New Roman" w:hAnsi="Times New Roman"/>
                <w:color w:val="000000"/>
                <w:sz w:val="24"/>
              </w:rPr>
              <w:t>Description</w:t>
            </w:r>
          </w:p>
        </w:tc>
        <w:tc>
          <w:tcPr>
            <w:tcW w:w="1350" w:type="dxa"/>
            <w:tcBorders>
              <w:top w:val="single" w:sz="6" w:space="0" w:color="000000"/>
              <w:left w:val="single" w:sz="6" w:space="0" w:color="000000"/>
              <w:bottom w:val="single" w:sz="6" w:space="0" w:color="000000"/>
              <w:right w:val="single" w:sz="6" w:space="0" w:color="000000"/>
            </w:tcBorders>
          </w:tcPr>
          <w:p w:rsidR="009F2F38" w:rsidRDefault="009F2F38" w:rsidP="00DA3DE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52" w:type="dxa"/>
            <w:tcBorders>
              <w:top w:val="single" w:sz="6" w:space="0" w:color="000000"/>
              <w:left w:val="single" w:sz="6" w:space="0" w:color="000000"/>
              <w:bottom w:val="single" w:sz="6" w:space="0" w:color="000000"/>
              <w:right w:val="single" w:sz="6" w:space="0" w:color="000000"/>
            </w:tcBorders>
          </w:tcPr>
          <w:p w:rsidR="009F2F38" w:rsidRDefault="009F2F38" w:rsidP="00DA3DE7">
            <w:pPr>
              <w:jc w:val="center"/>
              <w:rPr>
                <w:rFonts w:ascii="Times New Roman" w:hAnsi="Times New Roman"/>
                <w:color w:val="000000"/>
                <w:sz w:val="24"/>
              </w:rPr>
            </w:pPr>
            <w:r>
              <w:rPr>
                <w:rFonts w:ascii="Times New Roman" w:hAnsi="Times New Roman"/>
                <w:color w:val="000000"/>
                <w:sz w:val="24"/>
              </w:rPr>
              <w:t>Rate (in Rs.)</w:t>
            </w:r>
          </w:p>
        </w:tc>
      </w:tr>
      <w:tr w:rsidR="009F2F38" w:rsidTr="00DA3DE7">
        <w:trPr>
          <w:trHeight w:hRule="exact" w:val="338"/>
        </w:trPr>
        <w:tc>
          <w:tcPr>
            <w:tcW w:w="983" w:type="dxa"/>
            <w:tcBorders>
              <w:top w:val="single" w:sz="6" w:space="0" w:color="000000"/>
              <w:left w:val="single" w:sz="6" w:space="0" w:color="000000"/>
              <w:bottom w:val="single" w:sz="6" w:space="0" w:color="000000"/>
              <w:right w:val="single" w:sz="6" w:space="0" w:color="000000"/>
            </w:tcBorders>
          </w:tcPr>
          <w:p w:rsidR="009F2F38" w:rsidRDefault="009F2F38" w:rsidP="00DA3DE7">
            <w:pPr>
              <w:rPr>
                <w:rFonts w:ascii="Times New Roman" w:hAnsi="Times New Roman"/>
                <w:color w:val="000000"/>
                <w:sz w:val="20"/>
              </w:rPr>
            </w:pPr>
          </w:p>
        </w:tc>
        <w:tc>
          <w:tcPr>
            <w:tcW w:w="6230" w:type="dxa"/>
            <w:gridSpan w:val="3"/>
            <w:tcBorders>
              <w:top w:val="single" w:sz="6" w:space="0" w:color="000000"/>
              <w:left w:val="single" w:sz="6" w:space="0" w:color="000000"/>
              <w:bottom w:val="single" w:sz="6" w:space="0" w:color="000000"/>
              <w:right w:val="single" w:sz="6" w:space="0" w:color="000000"/>
            </w:tcBorders>
          </w:tcPr>
          <w:p w:rsidR="009F2F38" w:rsidRDefault="009F2F38" w:rsidP="00DA3DE7">
            <w:pPr>
              <w:rPr>
                <w:rFonts w:ascii="Times New Roman" w:hAnsi="Times New Roman"/>
                <w:color w:val="000000"/>
                <w:sz w:val="20"/>
              </w:rPr>
            </w:pPr>
          </w:p>
        </w:tc>
        <w:tc>
          <w:tcPr>
            <w:tcW w:w="1350" w:type="dxa"/>
            <w:tcBorders>
              <w:top w:val="single" w:sz="6" w:space="0" w:color="000000"/>
              <w:left w:val="single" w:sz="6" w:space="0" w:color="000000"/>
              <w:bottom w:val="single" w:sz="6" w:space="0" w:color="000000"/>
              <w:right w:val="single" w:sz="6" w:space="0" w:color="000000"/>
            </w:tcBorders>
          </w:tcPr>
          <w:p w:rsidR="009F2F38" w:rsidRDefault="009F2F38" w:rsidP="00DA3DE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9F2F38" w:rsidRDefault="009F2F38" w:rsidP="00DA3DE7">
            <w:pPr>
              <w:rPr>
                <w:rFonts w:ascii="Times New Roman" w:hAnsi="Times New Roman"/>
                <w:color w:val="000000"/>
                <w:sz w:val="20"/>
              </w:rPr>
            </w:pPr>
          </w:p>
        </w:tc>
      </w:tr>
      <w:tr w:rsidR="009F2F38" w:rsidRPr="00D63F12" w:rsidTr="008C597D">
        <w:trPr>
          <w:trHeight w:hRule="exact" w:val="1455"/>
        </w:trPr>
        <w:tc>
          <w:tcPr>
            <w:tcW w:w="983" w:type="dxa"/>
            <w:tcBorders>
              <w:top w:val="single" w:sz="6" w:space="0" w:color="000000"/>
              <w:left w:val="single" w:sz="6" w:space="0" w:color="000000"/>
              <w:bottom w:val="single" w:sz="6" w:space="0" w:color="000000"/>
              <w:right w:val="single" w:sz="6" w:space="0" w:color="000000"/>
            </w:tcBorders>
          </w:tcPr>
          <w:p w:rsidR="009F2F38" w:rsidRDefault="009F2F38" w:rsidP="00DA3DE7">
            <w:pPr>
              <w:jc w:val="center"/>
              <w:rPr>
                <w:rFonts w:ascii="Times New Roman" w:hAnsi="Times New Roman"/>
                <w:color w:val="000000"/>
                <w:spacing w:val="-10"/>
                <w:sz w:val="24"/>
              </w:rPr>
            </w:pPr>
            <w:r>
              <w:rPr>
                <w:rFonts w:ascii="Times New Roman" w:hAnsi="Times New Roman"/>
                <w:color w:val="000000"/>
                <w:spacing w:val="-10"/>
                <w:sz w:val="24"/>
              </w:rPr>
              <w:t>13.27</w:t>
            </w:r>
          </w:p>
        </w:tc>
        <w:tc>
          <w:tcPr>
            <w:tcW w:w="6230" w:type="dxa"/>
            <w:gridSpan w:val="3"/>
            <w:tcBorders>
              <w:top w:val="single" w:sz="6" w:space="0" w:color="000000"/>
              <w:left w:val="single" w:sz="6" w:space="0" w:color="000000"/>
              <w:bottom w:val="single" w:sz="6" w:space="0" w:color="000000"/>
              <w:right w:val="single" w:sz="6" w:space="0" w:color="000000"/>
            </w:tcBorders>
          </w:tcPr>
          <w:p w:rsidR="009F2F38" w:rsidRPr="000B62B1" w:rsidRDefault="008C597D" w:rsidP="008C597D">
            <w:pPr>
              <w:autoSpaceDE w:val="0"/>
              <w:autoSpaceDN w:val="0"/>
              <w:adjustRightInd w:val="0"/>
              <w:jc w:val="both"/>
              <w:rPr>
                <w:rFonts w:ascii="Times New Roman" w:hAnsi="Times New Roman" w:cs="Times New Roman"/>
                <w:sz w:val="24"/>
                <w:szCs w:val="24"/>
              </w:rPr>
            </w:pPr>
            <w:r w:rsidRPr="008C597D">
              <w:rPr>
                <w:rFonts w:ascii="Times New Roman" w:hAnsi="Times New Roman" w:cs="Times New Roman"/>
                <w:sz w:val="24"/>
                <w:szCs w:val="24"/>
              </w:rPr>
              <w:t>Providing &amp; fixing chicken mesh as per ISI specification and in the required</w:t>
            </w:r>
            <w:r>
              <w:rPr>
                <w:rFonts w:ascii="Times New Roman" w:hAnsi="Times New Roman" w:cs="Times New Roman"/>
                <w:sz w:val="24"/>
                <w:szCs w:val="24"/>
              </w:rPr>
              <w:t xml:space="preserve"> </w:t>
            </w:r>
            <w:r w:rsidRPr="008C597D">
              <w:rPr>
                <w:rFonts w:ascii="Times New Roman" w:hAnsi="Times New Roman" w:cs="Times New Roman"/>
                <w:sz w:val="24"/>
                <w:szCs w:val="24"/>
              </w:rPr>
              <w:t>with 50mm long Bombay nails on vertical and horizontal junctions of RCC</w:t>
            </w:r>
            <w:r>
              <w:rPr>
                <w:rFonts w:ascii="Times New Roman" w:hAnsi="Times New Roman" w:cs="Times New Roman"/>
                <w:sz w:val="24"/>
                <w:szCs w:val="24"/>
              </w:rPr>
              <w:t xml:space="preserve"> </w:t>
            </w:r>
            <w:r w:rsidRPr="008C597D">
              <w:rPr>
                <w:rFonts w:ascii="Times New Roman" w:hAnsi="Times New Roman" w:cs="Times New Roman"/>
                <w:sz w:val="24"/>
                <w:szCs w:val="24"/>
              </w:rPr>
              <w:t>and brick wall including scaffolding</w:t>
            </w:r>
            <w:r>
              <w:rPr>
                <w:rFonts w:ascii="Times New Roman" w:hAnsi="Times New Roman" w:cs="Times New Roman"/>
                <w:sz w:val="24"/>
                <w:szCs w:val="24"/>
              </w:rPr>
              <w:t xml:space="preserve"> </w:t>
            </w:r>
            <w:r w:rsidRPr="008C597D">
              <w:rPr>
                <w:rFonts w:ascii="Times New Roman" w:hAnsi="Times New Roman" w:cs="Times New Roman"/>
                <w:sz w:val="24"/>
                <w:szCs w:val="24"/>
              </w:rPr>
              <w:t>and all lead and lift etc. complete before plastering upt 10 meter height.</w:t>
            </w:r>
          </w:p>
        </w:tc>
        <w:tc>
          <w:tcPr>
            <w:tcW w:w="1350" w:type="dxa"/>
            <w:tcBorders>
              <w:top w:val="single" w:sz="6" w:space="0" w:color="000000"/>
              <w:left w:val="single" w:sz="6" w:space="0" w:color="000000"/>
              <w:bottom w:val="single" w:sz="6" w:space="0" w:color="000000"/>
              <w:right w:val="single" w:sz="6" w:space="0" w:color="000000"/>
            </w:tcBorders>
          </w:tcPr>
          <w:p w:rsidR="009F2F38" w:rsidRPr="00D63F12" w:rsidRDefault="008C597D" w:rsidP="00DA3DE7">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9F2F38" w:rsidRPr="00D63F12" w:rsidRDefault="008C597D" w:rsidP="008C597D">
            <w:pPr>
              <w:jc w:val="center"/>
              <w:rPr>
                <w:rFonts w:ascii="Times New Roman" w:hAnsi="Times New Roman"/>
                <w:color w:val="000000"/>
                <w:sz w:val="24"/>
                <w:szCs w:val="24"/>
              </w:rPr>
            </w:pPr>
            <w:r>
              <w:rPr>
                <w:rFonts w:ascii="Times New Roman" w:hAnsi="Times New Roman"/>
                <w:color w:val="000000"/>
                <w:sz w:val="24"/>
                <w:szCs w:val="24"/>
              </w:rPr>
              <w:t>62.00</w:t>
            </w:r>
          </w:p>
        </w:tc>
      </w:tr>
      <w:tr w:rsidR="009F2F38" w:rsidRPr="00D63F12" w:rsidTr="008C597D">
        <w:trPr>
          <w:trHeight w:hRule="exact" w:val="717"/>
        </w:trPr>
        <w:tc>
          <w:tcPr>
            <w:tcW w:w="983" w:type="dxa"/>
            <w:tcBorders>
              <w:top w:val="single" w:sz="6" w:space="0" w:color="000000"/>
              <w:left w:val="single" w:sz="6" w:space="0" w:color="000000"/>
              <w:bottom w:val="single" w:sz="6" w:space="0" w:color="000000"/>
              <w:right w:val="single" w:sz="6" w:space="0" w:color="000000"/>
            </w:tcBorders>
          </w:tcPr>
          <w:p w:rsidR="009F2F38" w:rsidRPr="00F3601B" w:rsidRDefault="008C597D" w:rsidP="00DA3DE7">
            <w:pPr>
              <w:jc w:val="center"/>
              <w:rPr>
                <w:rFonts w:ascii="Times New Roman" w:hAnsi="Times New Roman"/>
                <w:color w:val="000000"/>
                <w:sz w:val="24"/>
                <w:szCs w:val="24"/>
              </w:rPr>
            </w:pPr>
            <w:r>
              <w:rPr>
                <w:rFonts w:ascii="Times New Roman" w:hAnsi="Times New Roman"/>
                <w:color w:val="000000"/>
                <w:sz w:val="24"/>
                <w:szCs w:val="24"/>
              </w:rPr>
              <w:t>13.28</w:t>
            </w:r>
          </w:p>
        </w:tc>
        <w:tc>
          <w:tcPr>
            <w:tcW w:w="6230" w:type="dxa"/>
            <w:gridSpan w:val="3"/>
            <w:tcBorders>
              <w:top w:val="single" w:sz="6" w:space="0" w:color="000000"/>
              <w:left w:val="single" w:sz="6" w:space="0" w:color="000000"/>
              <w:bottom w:val="single" w:sz="6" w:space="0" w:color="000000"/>
              <w:right w:val="single" w:sz="6" w:space="0" w:color="000000"/>
            </w:tcBorders>
          </w:tcPr>
          <w:p w:rsidR="009F2F38" w:rsidRPr="00D63F12" w:rsidRDefault="008C597D"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12mm thick plain cement mortar bands in cement mortar 1:4 (1 cement: 4 sand)</w:t>
            </w:r>
          </w:p>
        </w:tc>
        <w:tc>
          <w:tcPr>
            <w:tcW w:w="1350" w:type="dxa"/>
            <w:tcBorders>
              <w:top w:val="single" w:sz="6" w:space="0" w:color="000000"/>
              <w:left w:val="single" w:sz="6" w:space="0" w:color="000000"/>
              <w:bottom w:val="single" w:sz="6" w:space="0" w:color="000000"/>
              <w:right w:val="single" w:sz="6" w:space="0" w:color="000000"/>
            </w:tcBorders>
          </w:tcPr>
          <w:p w:rsidR="009F2F38" w:rsidRPr="00D63F12" w:rsidRDefault="009F2F38" w:rsidP="00DA3DE7">
            <w:pPr>
              <w:jc w:val="center"/>
              <w:rPr>
                <w:rFonts w:ascii="Times New Roman" w:hAnsi="Times New Roman"/>
                <w:color w:val="000000"/>
                <w:spacing w:val="-1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9F2F38" w:rsidRPr="00D63F12" w:rsidRDefault="009F2F38" w:rsidP="00DA3DE7">
            <w:pPr>
              <w:tabs>
                <w:tab w:val="decimal" w:pos="832"/>
              </w:tabs>
              <w:rPr>
                <w:rFonts w:ascii="Times New Roman" w:hAnsi="Times New Roman"/>
                <w:color w:val="000000"/>
                <w:spacing w:val="-10"/>
                <w:sz w:val="24"/>
                <w:szCs w:val="24"/>
              </w:rPr>
            </w:pPr>
          </w:p>
        </w:tc>
      </w:tr>
      <w:tr w:rsidR="009F2F38" w:rsidRPr="00D63F12" w:rsidTr="007F0357">
        <w:trPr>
          <w:trHeight w:hRule="exact" w:val="366"/>
        </w:trPr>
        <w:tc>
          <w:tcPr>
            <w:tcW w:w="983" w:type="dxa"/>
            <w:tcBorders>
              <w:top w:val="single" w:sz="6" w:space="0" w:color="000000"/>
              <w:left w:val="single" w:sz="6" w:space="0" w:color="000000"/>
              <w:bottom w:val="single" w:sz="6" w:space="0" w:color="000000"/>
              <w:right w:val="single" w:sz="6" w:space="0" w:color="000000"/>
            </w:tcBorders>
          </w:tcPr>
          <w:p w:rsidR="009F2F38" w:rsidRDefault="009F2F38" w:rsidP="00DA3DE7">
            <w:pPr>
              <w:jc w:val="center"/>
              <w:rPr>
                <w:rFonts w:ascii="Times New Roman" w:hAnsi="Times New Roman"/>
                <w:color w:val="000000"/>
                <w:sz w:val="24"/>
                <w:szCs w:val="24"/>
              </w:rPr>
            </w:pPr>
          </w:p>
        </w:tc>
        <w:tc>
          <w:tcPr>
            <w:tcW w:w="1710" w:type="dxa"/>
            <w:gridSpan w:val="2"/>
            <w:tcBorders>
              <w:top w:val="single" w:sz="6" w:space="0" w:color="000000"/>
              <w:left w:val="single" w:sz="6" w:space="0" w:color="000000"/>
              <w:bottom w:val="single" w:sz="6" w:space="0" w:color="000000"/>
              <w:right w:val="single" w:sz="6" w:space="0" w:color="000000"/>
            </w:tcBorders>
          </w:tcPr>
          <w:p w:rsidR="009F2F38" w:rsidRPr="00D63F12" w:rsidRDefault="008C597D"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13.28.1</w:t>
            </w:r>
          </w:p>
        </w:tc>
        <w:tc>
          <w:tcPr>
            <w:tcW w:w="4520" w:type="dxa"/>
            <w:tcBorders>
              <w:top w:val="single" w:sz="6" w:space="0" w:color="000000"/>
              <w:left w:val="single" w:sz="6" w:space="0" w:color="000000"/>
              <w:bottom w:val="single" w:sz="6" w:space="0" w:color="000000"/>
              <w:right w:val="single" w:sz="6" w:space="0" w:color="000000"/>
            </w:tcBorders>
          </w:tcPr>
          <w:p w:rsidR="009F2F38" w:rsidRPr="00B85E55" w:rsidRDefault="007F0357"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Flush Band</w:t>
            </w:r>
          </w:p>
        </w:tc>
        <w:tc>
          <w:tcPr>
            <w:tcW w:w="1350" w:type="dxa"/>
            <w:tcBorders>
              <w:top w:val="single" w:sz="6" w:space="0" w:color="000000"/>
              <w:left w:val="single" w:sz="6" w:space="0" w:color="000000"/>
              <w:bottom w:val="single" w:sz="6" w:space="0" w:color="000000"/>
              <w:right w:val="single" w:sz="6" w:space="0" w:color="000000"/>
            </w:tcBorders>
          </w:tcPr>
          <w:p w:rsidR="009F2F38" w:rsidRPr="00D63F12" w:rsidRDefault="007F0357"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Cm per metre</w:t>
            </w:r>
          </w:p>
        </w:tc>
        <w:tc>
          <w:tcPr>
            <w:tcW w:w="1552" w:type="dxa"/>
            <w:tcBorders>
              <w:top w:val="single" w:sz="6" w:space="0" w:color="000000"/>
              <w:left w:val="single" w:sz="6" w:space="0" w:color="000000"/>
              <w:bottom w:val="single" w:sz="6" w:space="0" w:color="000000"/>
              <w:right w:val="single" w:sz="6" w:space="0" w:color="000000"/>
            </w:tcBorders>
          </w:tcPr>
          <w:p w:rsidR="009F2F38" w:rsidRPr="00D63F12" w:rsidRDefault="007F0357" w:rsidP="00DA3DE7">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2.10</w:t>
            </w:r>
          </w:p>
        </w:tc>
      </w:tr>
      <w:tr w:rsidR="008C597D" w:rsidRPr="00D63F12" w:rsidTr="007F0357">
        <w:trPr>
          <w:trHeight w:hRule="exact" w:val="348"/>
        </w:trPr>
        <w:tc>
          <w:tcPr>
            <w:tcW w:w="983" w:type="dxa"/>
            <w:tcBorders>
              <w:top w:val="single" w:sz="6" w:space="0" w:color="000000"/>
              <w:left w:val="single" w:sz="6" w:space="0" w:color="000000"/>
              <w:bottom w:val="single" w:sz="6" w:space="0" w:color="000000"/>
              <w:right w:val="single" w:sz="6" w:space="0" w:color="000000"/>
            </w:tcBorders>
          </w:tcPr>
          <w:p w:rsidR="008C597D" w:rsidRDefault="008C597D" w:rsidP="00DA3DE7">
            <w:pPr>
              <w:jc w:val="center"/>
              <w:rPr>
                <w:rFonts w:ascii="Times New Roman" w:hAnsi="Times New Roman"/>
                <w:color w:val="000000"/>
                <w:sz w:val="24"/>
                <w:szCs w:val="24"/>
              </w:rPr>
            </w:pPr>
          </w:p>
        </w:tc>
        <w:tc>
          <w:tcPr>
            <w:tcW w:w="1710" w:type="dxa"/>
            <w:gridSpan w:val="2"/>
            <w:tcBorders>
              <w:top w:val="single" w:sz="6" w:space="0" w:color="000000"/>
              <w:left w:val="single" w:sz="6" w:space="0" w:color="000000"/>
              <w:bottom w:val="single" w:sz="6" w:space="0" w:color="000000"/>
              <w:right w:val="single" w:sz="6" w:space="0" w:color="000000"/>
            </w:tcBorders>
          </w:tcPr>
          <w:p w:rsidR="008C597D" w:rsidRPr="00D63F12" w:rsidRDefault="008C597D"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13.28.2</w:t>
            </w:r>
          </w:p>
        </w:tc>
        <w:tc>
          <w:tcPr>
            <w:tcW w:w="4520" w:type="dxa"/>
            <w:tcBorders>
              <w:top w:val="single" w:sz="6" w:space="0" w:color="000000"/>
              <w:left w:val="single" w:sz="6" w:space="0" w:color="000000"/>
              <w:bottom w:val="single" w:sz="6" w:space="0" w:color="000000"/>
              <w:right w:val="single" w:sz="6" w:space="0" w:color="000000"/>
            </w:tcBorders>
          </w:tcPr>
          <w:p w:rsidR="008C597D" w:rsidRPr="00B85E55" w:rsidRDefault="007F0357"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Sunk Band</w:t>
            </w:r>
          </w:p>
        </w:tc>
        <w:tc>
          <w:tcPr>
            <w:tcW w:w="1350" w:type="dxa"/>
            <w:tcBorders>
              <w:top w:val="single" w:sz="6" w:space="0" w:color="000000"/>
              <w:left w:val="single" w:sz="6" w:space="0" w:color="000000"/>
              <w:bottom w:val="single" w:sz="6" w:space="0" w:color="000000"/>
              <w:right w:val="single" w:sz="6" w:space="0" w:color="000000"/>
            </w:tcBorders>
          </w:tcPr>
          <w:p w:rsidR="008C597D" w:rsidRPr="00D63F12" w:rsidRDefault="007F0357"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Cm per metre</w:t>
            </w:r>
          </w:p>
        </w:tc>
        <w:tc>
          <w:tcPr>
            <w:tcW w:w="1552" w:type="dxa"/>
            <w:tcBorders>
              <w:top w:val="single" w:sz="6" w:space="0" w:color="000000"/>
              <w:left w:val="single" w:sz="6" w:space="0" w:color="000000"/>
              <w:bottom w:val="single" w:sz="6" w:space="0" w:color="000000"/>
              <w:right w:val="single" w:sz="6" w:space="0" w:color="000000"/>
            </w:tcBorders>
          </w:tcPr>
          <w:p w:rsidR="008C597D" w:rsidRPr="00D63F12" w:rsidRDefault="007F0357" w:rsidP="00DA3DE7">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2.25</w:t>
            </w:r>
          </w:p>
        </w:tc>
      </w:tr>
      <w:tr w:rsidR="008C597D" w:rsidRPr="00D63F12" w:rsidTr="007F0357">
        <w:trPr>
          <w:trHeight w:hRule="exact" w:val="357"/>
        </w:trPr>
        <w:tc>
          <w:tcPr>
            <w:tcW w:w="983" w:type="dxa"/>
            <w:tcBorders>
              <w:top w:val="single" w:sz="6" w:space="0" w:color="000000"/>
              <w:left w:val="single" w:sz="6" w:space="0" w:color="000000"/>
              <w:bottom w:val="single" w:sz="6" w:space="0" w:color="000000"/>
              <w:right w:val="single" w:sz="6" w:space="0" w:color="000000"/>
            </w:tcBorders>
          </w:tcPr>
          <w:p w:rsidR="008C597D" w:rsidRDefault="008C597D" w:rsidP="00DA3DE7">
            <w:pPr>
              <w:jc w:val="center"/>
              <w:rPr>
                <w:rFonts w:ascii="Times New Roman" w:hAnsi="Times New Roman"/>
                <w:color w:val="000000"/>
                <w:sz w:val="24"/>
                <w:szCs w:val="24"/>
              </w:rPr>
            </w:pPr>
          </w:p>
        </w:tc>
        <w:tc>
          <w:tcPr>
            <w:tcW w:w="1710" w:type="dxa"/>
            <w:gridSpan w:val="2"/>
            <w:tcBorders>
              <w:top w:val="single" w:sz="6" w:space="0" w:color="000000"/>
              <w:left w:val="single" w:sz="6" w:space="0" w:color="000000"/>
              <w:bottom w:val="single" w:sz="6" w:space="0" w:color="000000"/>
              <w:right w:val="single" w:sz="6" w:space="0" w:color="000000"/>
            </w:tcBorders>
          </w:tcPr>
          <w:p w:rsidR="008C597D" w:rsidRPr="00D63F12" w:rsidRDefault="008C597D"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13.28.3</w:t>
            </w:r>
          </w:p>
        </w:tc>
        <w:tc>
          <w:tcPr>
            <w:tcW w:w="4520" w:type="dxa"/>
            <w:tcBorders>
              <w:top w:val="single" w:sz="6" w:space="0" w:color="000000"/>
              <w:left w:val="single" w:sz="6" w:space="0" w:color="000000"/>
              <w:bottom w:val="single" w:sz="6" w:space="0" w:color="000000"/>
              <w:right w:val="single" w:sz="6" w:space="0" w:color="000000"/>
            </w:tcBorders>
          </w:tcPr>
          <w:p w:rsidR="008C597D" w:rsidRPr="00B85E55" w:rsidRDefault="007F0357"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Raised Band</w:t>
            </w:r>
          </w:p>
        </w:tc>
        <w:tc>
          <w:tcPr>
            <w:tcW w:w="1350" w:type="dxa"/>
            <w:tcBorders>
              <w:top w:val="single" w:sz="6" w:space="0" w:color="000000"/>
              <w:left w:val="single" w:sz="6" w:space="0" w:color="000000"/>
              <w:bottom w:val="single" w:sz="6" w:space="0" w:color="000000"/>
              <w:right w:val="single" w:sz="6" w:space="0" w:color="000000"/>
            </w:tcBorders>
          </w:tcPr>
          <w:p w:rsidR="008C597D" w:rsidRPr="00D63F12" w:rsidRDefault="007F0357"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Cm per metre</w:t>
            </w:r>
          </w:p>
        </w:tc>
        <w:tc>
          <w:tcPr>
            <w:tcW w:w="1552" w:type="dxa"/>
            <w:tcBorders>
              <w:top w:val="single" w:sz="6" w:space="0" w:color="000000"/>
              <w:left w:val="single" w:sz="6" w:space="0" w:color="000000"/>
              <w:bottom w:val="single" w:sz="6" w:space="0" w:color="000000"/>
              <w:right w:val="single" w:sz="6" w:space="0" w:color="000000"/>
            </w:tcBorders>
          </w:tcPr>
          <w:p w:rsidR="008C597D" w:rsidRPr="00D63F12" w:rsidRDefault="007F0357" w:rsidP="00DA3DE7">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2.50</w:t>
            </w:r>
          </w:p>
        </w:tc>
      </w:tr>
      <w:tr w:rsidR="00AE15AD" w:rsidRPr="00D63F12" w:rsidTr="007F0357">
        <w:trPr>
          <w:trHeight w:hRule="exact" w:val="357"/>
        </w:trPr>
        <w:tc>
          <w:tcPr>
            <w:tcW w:w="983" w:type="dxa"/>
            <w:tcBorders>
              <w:top w:val="single" w:sz="6" w:space="0" w:color="000000"/>
              <w:left w:val="single" w:sz="6" w:space="0" w:color="000000"/>
              <w:bottom w:val="single" w:sz="6" w:space="0" w:color="000000"/>
              <w:right w:val="single" w:sz="6" w:space="0" w:color="000000"/>
            </w:tcBorders>
          </w:tcPr>
          <w:p w:rsidR="00AE15AD" w:rsidRDefault="00AE15AD" w:rsidP="00DA3DE7">
            <w:pPr>
              <w:jc w:val="center"/>
              <w:rPr>
                <w:rFonts w:ascii="Times New Roman" w:hAnsi="Times New Roman"/>
                <w:color w:val="000000"/>
                <w:sz w:val="24"/>
                <w:szCs w:val="24"/>
              </w:rPr>
            </w:pPr>
          </w:p>
        </w:tc>
        <w:tc>
          <w:tcPr>
            <w:tcW w:w="1710" w:type="dxa"/>
            <w:gridSpan w:val="2"/>
            <w:tcBorders>
              <w:top w:val="single" w:sz="6" w:space="0" w:color="000000"/>
              <w:left w:val="single" w:sz="6" w:space="0" w:color="000000"/>
              <w:bottom w:val="single" w:sz="6" w:space="0" w:color="000000"/>
              <w:right w:val="single" w:sz="6" w:space="0" w:color="000000"/>
            </w:tcBorders>
          </w:tcPr>
          <w:p w:rsidR="00AE15AD" w:rsidRDefault="00AE15AD"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13.28.4</w:t>
            </w:r>
          </w:p>
        </w:tc>
        <w:tc>
          <w:tcPr>
            <w:tcW w:w="4520" w:type="dxa"/>
            <w:tcBorders>
              <w:top w:val="single" w:sz="6" w:space="0" w:color="000000"/>
              <w:left w:val="single" w:sz="6" w:space="0" w:color="000000"/>
              <w:bottom w:val="single" w:sz="6" w:space="0" w:color="000000"/>
              <w:right w:val="single" w:sz="6" w:space="0" w:color="000000"/>
            </w:tcBorders>
          </w:tcPr>
          <w:p w:rsidR="00AE15AD" w:rsidRDefault="00AE15AD"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Moulded Band</w:t>
            </w:r>
          </w:p>
        </w:tc>
        <w:tc>
          <w:tcPr>
            <w:tcW w:w="1350" w:type="dxa"/>
            <w:tcBorders>
              <w:top w:val="single" w:sz="6" w:space="0" w:color="000000"/>
              <w:left w:val="single" w:sz="6" w:space="0" w:color="000000"/>
              <w:bottom w:val="single" w:sz="6" w:space="0" w:color="000000"/>
              <w:right w:val="single" w:sz="6" w:space="0" w:color="000000"/>
            </w:tcBorders>
          </w:tcPr>
          <w:p w:rsidR="00AE15AD" w:rsidRDefault="00AE15AD"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Cm per metre</w:t>
            </w:r>
          </w:p>
        </w:tc>
        <w:tc>
          <w:tcPr>
            <w:tcW w:w="1552" w:type="dxa"/>
            <w:tcBorders>
              <w:top w:val="single" w:sz="6" w:space="0" w:color="000000"/>
              <w:left w:val="single" w:sz="6" w:space="0" w:color="000000"/>
              <w:bottom w:val="single" w:sz="6" w:space="0" w:color="000000"/>
              <w:right w:val="single" w:sz="6" w:space="0" w:color="000000"/>
            </w:tcBorders>
          </w:tcPr>
          <w:p w:rsidR="00AE15AD" w:rsidRDefault="00AE15AD" w:rsidP="00DA3DE7">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4.00</w:t>
            </w:r>
          </w:p>
        </w:tc>
      </w:tr>
      <w:tr w:rsidR="009F2F38" w:rsidTr="00DA3DE7">
        <w:trPr>
          <w:trHeight w:hRule="exact" w:val="537"/>
        </w:trPr>
        <w:tc>
          <w:tcPr>
            <w:tcW w:w="983" w:type="dxa"/>
            <w:tcBorders>
              <w:top w:val="single" w:sz="6" w:space="0" w:color="000000"/>
              <w:left w:val="single" w:sz="6" w:space="0" w:color="000000"/>
              <w:bottom w:val="single" w:sz="6" w:space="0" w:color="000000"/>
              <w:right w:val="single" w:sz="6" w:space="0" w:color="000000"/>
            </w:tcBorders>
          </w:tcPr>
          <w:p w:rsidR="009F2F38" w:rsidRDefault="009F2F38" w:rsidP="00DA3DE7">
            <w:pPr>
              <w:jc w:val="center"/>
              <w:rPr>
                <w:rFonts w:ascii="Times New Roman" w:hAnsi="Times New Roman"/>
                <w:color w:val="000000"/>
                <w:sz w:val="24"/>
                <w:szCs w:val="24"/>
              </w:rPr>
            </w:pPr>
            <w:r>
              <w:rPr>
                <w:rFonts w:ascii="Times New Roman" w:hAnsi="Times New Roman"/>
                <w:color w:val="000000"/>
                <w:sz w:val="24"/>
                <w:szCs w:val="24"/>
              </w:rPr>
              <w:t>13.2</w:t>
            </w:r>
            <w:r w:rsidR="000C4B37">
              <w:rPr>
                <w:rFonts w:ascii="Times New Roman" w:hAnsi="Times New Roman"/>
                <w:color w:val="000000"/>
                <w:sz w:val="24"/>
                <w:szCs w:val="24"/>
              </w:rPr>
              <w:t>9</w:t>
            </w:r>
          </w:p>
        </w:tc>
        <w:tc>
          <w:tcPr>
            <w:tcW w:w="6230" w:type="dxa"/>
            <w:gridSpan w:val="3"/>
            <w:tcBorders>
              <w:top w:val="single" w:sz="6" w:space="0" w:color="000000"/>
              <w:left w:val="single" w:sz="6" w:space="0" w:color="000000"/>
              <w:bottom w:val="single" w:sz="6" w:space="0" w:color="000000"/>
              <w:right w:val="single" w:sz="6" w:space="0" w:color="000000"/>
            </w:tcBorders>
          </w:tcPr>
          <w:p w:rsidR="009F2F38" w:rsidRPr="00B85E55" w:rsidRDefault="00AE15AD"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18m thick plain cement mortar bands in cement mortar 1:4  (1 cement: 4 sand)                                                                                                                                                                                                                                                                                                                                                                                                                                                                                                                                                                                                                                                                                                                                                                                                                                                                                                                                                                                                                                                                                                                                                                                                                                                                                                                                                                                                                                                                                                                                                                                                                                </w:t>
            </w:r>
          </w:p>
        </w:tc>
        <w:tc>
          <w:tcPr>
            <w:tcW w:w="1350" w:type="dxa"/>
            <w:tcBorders>
              <w:top w:val="single" w:sz="6" w:space="0" w:color="000000"/>
              <w:left w:val="single" w:sz="6" w:space="0" w:color="000000"/>
              <w:bottom w:val="single" w:sz="6" w:space="0" w:color="000000"/>
              <w:right w:val="single" w:sz="6" w:space="0" w:color="000000"/>
            </w:tcBorders>
          </w:tcPr>
          <w:p w:rsidR="009F2F38" w:rsidRDefault="009F2F38" w:rsidP="00DA3DE7">
            <w:pPr>
              <w:jc w:val="center"/>
              <w:rPr>
                <w:rFonts w:ascii="Times New Roman" w:hAnsi="Times New Roman"/>
                <w:color w:val="000000"/>
                <w:spacing w:val="-1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9F2F38" w:rsidRDefault="009F2F38" w:rsidP="00DA3DE7">
            <w:pPr>
              <w:tabs>
                <w:tab w:val="decimal" w:pos="832"/>
              </w:tabs>
              <w:rPr>
                <w:rFonts w:ascii="Times New Roman" w:hAnsi="Times New Roman"/>
                <w:color w:val="000000"/>
                <w:spacing w:val="-10"/>
                <w:sz w:val="24"/>
                <w:szCs w:val="24"/>
              </w:rPr>
            </w:pPr>
          </w:p>
        </w:tc>
      </w:tr>
      <w:tr w:rsidR="000C2CA4" w:rsidTr="00AE15AD">
        <w:trPr>
          <w:trHeight w:hRule="exact" w:val="348"/>
        </w:trPr>
        <w:tc>
          <w:tcPr>
            <w:tcW w:w="983" w:type="dxa"/>
            <w:tcBorders>
              <w:top w:val="single" w:sz="6" w:space="0" w:color="000000"/>
              <w:left w:val="single" w:sz="6" w:space="0" w:color="000000"/>
              <w:bottom w:val="single" w:sz="6" w:space="0" w:color="000000"/>
              <w:right w:val="single" w:sz="6" w:space="0" w:color="000000"/>
            </w:tcBorders>
          </w:tcPr>
          <w:p w:rsidR="000C2CA4" w:rsidRDefault="000C2CA4" w:rsidP="00DA3DE7">
            <w:pPr>
              <w:jc w:val="center"/>
              <w:rPr>
                <w:rFonts w:ascii="Times New Roman" w:hAnsi="Times New Roman"/>
                <w:color w:val="000000"/>
                <w:sz w:val="24"/>
                <w:szCs w:val="24"/>
              </w:rPr>
            </w:pPr>
          </w:p>
        </w:tc>
        <w:tc>
          <w:tcPr>
            <w:tcW w:w="1710" w:type="dxa"/>
            <w:gridSpan w:val="2"/>
            <w:tcBorders>
              <w:top w:val="single" w:sz="6" w:space="0" w:color="000000"/>
              <w:left w:val="single" w:sz="6" w:space="0" w:color="000000"/>
              <w:bottom w:val="single" w:sz="6" w:space="0" w:color="000000"/>
              <w:right w:val="single" w:sz="6" w:space="0" w:color="000000"/>
            </w:tcBorders>
          </w:tcPr>
          <w:p w:rsidR="000C2CA4" w:rsidRPr="00D63F12" w:rsidRDefault="000C2CA4"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13.29.1</w:t>
            </w:r>
          </w:p>
        </w:tc>
        <w:tc>
          <w:tcPr>
            <w:tcW w:w="4520" w:type="dxa"/>
            <w:tcBorders>
              <w:top w:val="single" w:sz="6" w:space="0" w:color="000000"/>
              <w:left w:val="single" w:sz="6" w:space="0" w:color="000000"/>
              <w:bottom w:val="single" w:sz="6" w:space="0" w:color="000000"/>
              <w:right w:val="single" w:sz="6" w:space="0" w:color="000000"/>
            </w:tcBorders>
          </w:tcPr>
          <w:p w:rsidR="000C2CA4" w:rsidRPr="00D63F12" w:rsidRDefault="000C2CA4"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Flush Band</w:t>
            </w:r>
          </w:p>
        </w:tc>
        <w:tc>
          <w:tcPr>
            <w:tcW w:w="1350" w:type="dxa"/>
            <w:tcBorders>
              <w:top w:val="single" w:sz="6" w:space="0" w:color="000000"/>
              <w:left w:val="single" w:sz="6" w:space="0" w:color="000000"/>
              <w:bottom w:val="single" w:sz="6" w:space="0" w:color="000000"/>
              <w:right w:val="single" w:sz="6" w:space="0" w:color="000000"/>
            </w:tcBorders>
          </w:tcPr>
          <w:p w:rsidR="000C2CA4" w:rsidRPr="00D63F12" w:rsidRDefault="000C2CA4"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Cm per metre</w:t>
            </w:r>
          </w:p>
        </w:tc>
        <w:tc>
          <w:tcPr>
            <w:tcW w:w="1552" w:type="dxa"/>
            <w:tcBorders>
              <w:top w:val="single" w:sz="6" w:space="0" w:color="000000"/>
              <w:left w:val="single" w:sz="6" w:space="0" w:color="000000"/>
              <w:bottom w:val="single" w:sz="6" w:space="0" w:color="000000"/>
              <w:right w:val="single" w:sz="6" w:space="0" w:color="000000"/>
            </w:tcBorders>
          </w:tcPr>
          <w:p w:rsidR="000C2CA4" w:rsidRPr="00D63F12" w:rsidRDefault="000C2CA4"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2.65</w:t>
            </w:r>
          </w:p>
        </w:tc>
      </w:tr>
      <w:tr w:rsidR="000C2CA4" w:rsidTr="00AE15AD">
        <w:trPr>
          <w:trHeight w:hRule="exact" w:val="267"/>
        </w:trPr>
        <w:tc>
          <w:tcPr>
            <w:tcW w:w="983" w:type="dxa"/>
            <w:tcBorders>
              <w:top w:val="single" w:sz="6" w:space="0" w:color="000000"/>
              <w:left w:val="single" w:sz="6" w:space="0" w:color="000000"/>
              <w:bottom w:val="single" w:sz="6" w:space="0" w:color="000000"/>
              <w:right w:val="single" w:sz="6" w:space="0" w:color="000000"/>
            </w:tcBorders>
          </w:tcPr>
          <w:p w:rsidR="000C2CA4" w:rsidRDefault="000C2CA4" w:rsidP="00DA3DE7">
            <w:pPr>
              <w:jc w:val="center"/>
              <w:rPr>
                <w:rFonts w:ascii="Times New Roman" w:hAnsi="Times New Roman"/>
                <w:color w:val="000000"/>
                <w:sz w:val="24"/>
                <w:szCs w:val="24"/>
              </w:rPr>
            </w:pPr>
          </w:p>
        </w:tc>
        <w:tc>
          <w:tcPr>
            <w:tcW w:w="1710" w:type="dxa"/>
            <w:gridSpan w:val="2"/>
            <w:tcBorders>
              <w:top w:val="single" w:sz="6" w:space="0" w:color="000000"/>
              <w:left w:val="single" w:sz="6" w:space="0" w:color="000000"/>
              <w:bottom w:val="single" w:sz="6" w:space="0" w:color="000000"/>
              <w:right w:val="single" w:sz="6" w:space="0" w:color="000000"/>
            </w:tcBorders>
          </w:tcPr>
          <w:p w:rsidR="000C2CA4" w:rsidRPr="00D63F12" w:rsidRDefault="000C2CA4"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13.29.2</w:t>
            </w:r>
          </w:p>
        </w:tc>
        <w:tc>
          <w:tcPr>
            <w:tcW w:w="4520" w:type="dxa"/>
            <w:tcBorders>
              <w:top w:val="single" w:sz="6" w:space="0" w:color="000000"/>
              <w:left w:val="single" w:sz="6" w:space="0" w:color="000000"/>
              <w:bottom w:val="single" w:sz="6" w:space="0" w:color="000000"/>
              <w:right w:val="single" w:sz="6" w:space="0" w:color="000000"/>
            </w:tcBorders>
          </w:tcPr>
          <w:p w:rsidR="000C2CA4" w:rsidRPr="00D63F12" w:rsidRDefault="000C2CA4"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Sunk Band</w:t>
            </w:r>
          </w:p>
        </w:tc>
        <w:tc>
          <w:tcPr>
            <w:tcW w:w="1350" w:type="dxa"/>
            <w:tcBorders>
              <w:top w:val="single" w:sz="6" w:space="0" w:color="000000"/>
              <w:left w:val="single" w:sz="6" w:space="0" w:color="000000"/>
              <w:bottom w:val="single" w:sz="6" w:space="0" w:color="000000"/>
              <w:right w:val="single" w:sz="6" w:space="0" w:color="000000"/>
            </w:tcBorders>
          </w:tcPr>
          <w:p w:rsidR="000C2CA4" w:rsidRPr="00D63F12" w:rsidRDefault="000C2CA4"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Cm per metre</w:t>
            </w:r>
          </w:p>
        </w:tc>
        <w:tc>
          <w:tcPr>
            <w:tcW w:w="1552" w:type="dxa"/>
            <w:tcBorders>
              <w:top w:val="single" w:sz="6" w:space="0" w:color="000000"/>
              <w:left w:val="single" w:sz="6" w:space="0" w:color="000000"/>
              <w:bottom w:val="single" w:sz="6" w:space="0" w:color="000000"/>
              <w:right w:val="single" w:sz="6" w:space="0" w:color="000000"/>
            </w:tcBorders>
          </w:tcPr>
          <w:p w:rsidR="000C2CA4" w:rsidRPr="00D63F12" w:rsidRDefault="000C2CA4"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2.85</w:t>
            </w:r>
          </w:p>
        </w:tc>
      </w:tr>
      <w:tr w:rsidR="000C2CA4" w:rsidTr="00AE15AD">
        <w:trPr>
          <w:trHeight w:hRule="exact" w:val="348"/>
        </w:trPr>
        <w:tc>
          <w:tcPr>
            <w:tcW w:w="983" w:type="dxa"/>
            <w:tcBorders>
              <w:top w:val="single" w:sz="6" w:space="0" w:color="000000"/>
              <w:left w:val="single" w:sz="6" w:space="0" w:color="000000"/>
              <w:bottom w:val="single" w:sz="6" w:space="0" w:color="000000"/>
              <w:right w:val="single" w:sz="6" w:space="0" w:color="000000"/>
            </w:tcBorders>
          </w:tcPr>
          <w:p w:rsidR="000C2CA4" w:rsidRDefault="000C2CA4" w:rsidP="00DA3DE7">
            <w:pPr>
              <w:jc w:val="center"/>
              <w:rPr>
                <w:rFonts w:ascii="Times New Roman" w:hAnsi="Times New Roman"/>
                <w:color w:val="000000"/>
                <w:sz w:val="24"/>
                <w:szCs w:val="24"/>
              </w:rPr>
            </w:pPr>
          </w:p>
        </w:tc>
        <w:tc>
          <w:tcPr>
            <w:tcW w:w="1710" w:type="dxa"/>
            <w:gridSpan w:val="2"/>
            <w:tcBorders>
              <w:top w:val="single" w:sz="6" w:space="0" w:color="000000"/>
              <w:left w:val="single" w:sz="6" w:space="0" w:color="000000"/>
              <w:bottom w:val="single" w:sz="6" w:space="0" w:color="000000"/>
              <w:right w:val="single" w:sz="6" w:space="0" w:color="000000"/>
            </w:tcBorders>
          </w:tcPr>
          <w:p w:rsidR="000C2CA4" w:rsidRPr="00D63F12" w:rsidRDefault="000C2CA4"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13.29.3</w:t>
            </w:r>
          </w:p>
        </w:tc>
        <w:tc>
          <w:tcPr>
            <w:tcW w:w="4520" w:type="dxa"/>
            <w:tcBorders>
              <w:top w:val="single" w:sz="6" w:space="0" w:color="000000"/>
              <w:left w:val="single" w:sz="6" w:space="0" w:color="000000"/>
              <w:bottom w:val="single" w:sz="6" w:space="0" w:color="000000"/>
              <w:right w:val="single" w:sz="6" w:space="0" w:color="000000"/>
            </w:tcBorders>
          </w:tcPr>
          <w:p w:rsidR="000C2CA4" w:rsidRPr="00D63F12" w:rsidRDefault="000C2CA4"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Raised Band</w:t>
            </w:r>
          </w:p>
        </w:tc>
        <w:tc>
          <w:tcPr>
            <w:tcW w:w="1350" w:type="dxa"/>
            <w:tcBorders>
              <w:top w:val="single" w:sz="6" w:space="0" w:color="000000"/>
              <w:left w:val="single" w:sz="6" w:space="0" w:color="000000"/>
              <w:bottom w:val="single" w:sz="6" w:space="0" w:color="000000"/>
              <w:right w:val="single" w:sz="6" w:space="0" w:color="000000"/>
            </w:tcBorders>
          </w:tcPr>
          <w:p w:rsidR="000C2CA4" w:rsidRPr="00D63F12" w:rsidRDefault="000C2CA4"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Cm per metre</w:t>
            </w:r>
          </w:p>
        </w:tc>
        <w:tc>
          <w:tcPr>
            <w:tcW w:w="1552" w:type="dxa"/>
            <w:tcBorders>
              <w:top w:val="single" w:sz="6" w:space="0" w:color="000000"/>
              <w:left w:val="single" w:sz="6" w:space="0" w:color="000000"/>
              <w:bottom w:val="single" w:sz="6" w:space="0" w:color="000000"/>
              <w:right w:val="single" w:sz="6" w:space="0" w:color="000000"/>
            </w:tcBorders>
          </w:tcPr>
          <w:p w:rsidR="000C2CA4" w:rsidRPr="00D63F12" w:rsidRDefault="000C2CA4"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3.20</w:t>
            </w:r>
          </w:p>
        </w:tc>
      </w:tr>
      <w:tr w:rsidR="000C2CA4" w:rsidTr="00AE15AD">
        <w:trPr>
          <w:trHeight w:hRule="exact" w:val="267"/>
        </w:trPr>
        <w:tc>
          <w:tcPr>
            <w:tcW w:w="983" w:type="dxa"/>
            <w:tcBorders>
              <w:top w:val="single" w:sz="6" w:space="0" w:color="000000"/>
              <w:left w:val="single" w:sz="6" w:space="0" w:color="000000"/>
              <w:bottom w:val="single" w:sz="6" w:space="0" w:color="000000"/>
              <w:right w:val="single" w:sz="6" w:space="0" w:color="000000"/>
            </w:tcBorders>
          </w:tcPr>
          <w:p w:rsidR="000C2CA4" w:rsidRDefault="000C2CA4" w:rsidP="00DA3DE7">
            <w:pPr>
              <w:jc w:val="center"/>
              <w:rPr>
                <w:rFonts w:ascii="Times New Roman" w:hAnsi="Times New Roman"/>
                <w:color w:val="000000"/>
                <w:sz w:val="24"/>
                <w:szCs w:val="24"/>
              </w:rPr>
            </w:pPr>
          </w:p>
        </w:tc>
        <w:tc>
          <w:tcPr>
            <w:tcW w:w="1710" w:type="dxa"/>
            <w:gridSpan w:val="2"/>
            <w:tcBorders>
              <w:top w:val="single" w:sz="6" w:space="0" w:color="000000"/>
              <w:left w:val="single" w:sz="6" w:space="0" w:color="000000"/>
              <w:bottom w:val="single" w:sz="6" w:space="0" w:color="000000"/>
              <w:right w:val="single" w:sz="6" w:space="0" w:color="000000"/>
            </w:tcBorders>
          </w:tcPr>
          <w:p w:rsidR="000C2CA4" w:rsidRPr="00D63F12" w:rsidRDefault="000C2CA4"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13.29.4</w:t>
            </w:r>
          </w:p>
        </w:tc>
        <w:tc>
          <w:tcPr>
            <w:tcW w:w="4520" w:type="dxa"/>
            <w:tcBorders>
              <w:top w:val="single" w:sz="6" w:space="0" w:color="000000"/>
              <w:left w:val="single" w:sz="6" w:space="0" w:color="000000"/>
              <w:bottom w:val="single" w:sz="6" w:space="0" w:color="000000"/>
              <w:right w:val="single" w:sz="6" w:space="0" w:color="000000"/>
            </w:tcBorders>
          </w:tcPr>
          <w:p w:rsidR="000C2CA4" w:rsidRPr="00D63F12" w:rsidRDefault="000C2CA4"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Moulded Band</w:t>
            </w:r>
          </w:p>
        </w:tc>
        <w:tc>
          <w:tcPr>
            <w:tcW w:w="1350" w:type="dxa"/>
            <w:tcBorders>
              <w:top w:val="single" w:sz="6" w:space="0" w:color="000000"/>
              <w:left w:val="single" w:sz="6" w:space="0" w:color="000000"/>
              <w:bottom w:val="single" w:sz="6" w:space="0" w:color="000000"/>
              <w:right w:val="single" w:sz="6" w:space="0" w:color="000000"/>
            </w:tcBorders>
          </w:tcPr>
          <w:p w:rsidR="000C2CA4" w:rsidRDefault="000C2CA4"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Cm per metre</w:t>
            </w:r>
          </w:p>
        </w:tc>
        <w:tc>
          <w:tcPr>
            <w:tcW w:w="1552" w:type="dxa"/>
            <w:tcBorders>
              <w:top w:val="single" w:sz="6" w:space="0" w:color="000000"/>
              <w:left w:val="single" w:sz="6" w:space="0" w:color="000000"/>
              <w:bottom w:val="single" w:sz="6" w:space="0" w:color="000000"/>
              <w:right w:val="single" w:sz="6" w:space="0" w:color="000000"/>
            </w:tcBorders>
          </w:tcPr>
          <w:p w:rsidR="000C2CA4" w:rsidRPr="00D63F12" w:rsidRDefault="000C2CA4"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5.50</w:t>
            </w:r>
          </w:p>
        </w:tc>
      </w:tr>
      <w:tr w:rsidR="009F2F38" w:rsidTr="001D5E0F">
        <w:trPr>
          <w:trHeight w:hRule="exact" w:val="978"/>
        </w:trPr>
        <w:tc>
          <w:tcPr>
            <w:tcW w:w="983" w:type="dxa"/>
            <w:tcBorders>
              <w:top w:val="single" w:sz="6" w:space="0" w:color="000000"/>
              <w:left w:val="single" w:sz="6" w:space="0" w:color="000000"/>
              <w:bottom w:val="single" w:sz="6" w:space="0" w:color="000000"/>
              <w:right w:val="single" w:sz="6" w:space="0" w:color="000000"/>
            </w:tcBorders>
          </w:tcPr>
          <w:p w:rsidR="009F2F38" w:rsidRDefault="00B8331A" w:rsidP="00DA3DE7">
            <w:pPr>
              <w:jc w:val="center"/>
              <w:rPr>
                <w:rFonts w:ascii="Times New Roman" w:hAnsi="Times New Roman"/>
                <w:color w:val="000000"/>
                <w:sz w:val="24"/>
                <w:szCs w:val="24"/>
              </w:rPr>
            </w:pPr>
            <w:r>
              <w:rPr>
                <w:rFonts w:ascii="Times New Roman" w:hAnsi="Times New Roman"/>
                <w:color w:val="000000"/>
                <w:sz w:val="24"/>
                <w:szCs w:val="24"/>
              </w:rPr>
              <w:t>13.30</w:t>
            </w:r>
          </w:p>
        </w:tc>
        <w:tc>
          <w:tcPr>
            <w:tcW w:w="6230" w:type="dxa"/>
            <w:gridSpan w:val="3"/>
            <w:tcBorders>
              <w:top w:val="single" w:sz="6" w:space="0" w:color="000000"/>
              <w:left w:val="single" w:sz="6" w:space="0" w:color="000000"/>
              <w:bottom w:val="single" w:sz="6" w:space="0" w:color="000000"/>
              <w:right w:val="single" w:sz="6" w:space="0" w:color="000000"/>
            </w:tcBorders>
          </w:tcPr>
          <w:p w:rsidR="009F2F38" w:rsidRPr="00B85E55" w:rsidRDefault="001D5E0F"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18mm thick moulded cement mortar band in two coats under layer 12mm thick with cement mortar 1:5 (1 cement : 5 sand) top layer 6mm thick with cement mortar 1:4 (1 ement : 4 sand)</w:t>
            </w:r>
          </w:p>
        </w:tc>
        <w:tc>
          <w:tcPr>
            <w:tcW w:w="1350" w:type="dxa"/>
            <w:tcBorders>
              <w:top w:val="single" w:sz="6" w:space="0" w:color="000000"/>
              <w:left w:val="single" w:sz="6" w:space="0" w:color="000000"/>
              <w:bottom w:val="single" w:sz="6" w:space="0" w:color="000000"/>
              <w:right w:val="single" w:sz="6" w:space="0" w:color="000000"/>
            </w:tcBorders>
          </w:tcPr>
          <w:p w:rsidR="009F2F38" w:rsidRDefault="001D5E0F"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Cm per metre</w:t>
            </w:r>
          </w:p>
        </w:tc>
        <w:tc>
          <w:tcPr>
            <w:tcW w:w="1552" w:type="dxa"/>
            <w:tcBorders>
              <w:top w:val="single" w:sz="6" w:space="0" w:color="000000"/>
              <w:left w:val="single" w:sz="6" w:space="0" w:color="000000"/>
              <w:bottom w:val="single" w:sz="6" w:space="0" w:color="000000"/>
              <w:right w:val="single" w:sz="6" w:space="0" w:color="000000"/>
            </w:tcBorders>
          </w:tcPr>
          <w:p w:rsidR="009F2F38" w:rsidRDefault="001D5E0F" w:rsidP="00DA3DE7">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5.40</w:t>
            </w:r>
          </w:p>
        </w:tc>
      </w:tr>
      <w:tr w:rsidR="009F2F38" w:rsidTr="001D5E0F">
        <w:trPr>
          <w:trHeight w:hRule="exact" w:val="627"/>
        </w:trPr>
        <w:tc>
          <w:tcPr>
            <w:tcW w:w="983" w:type="dxa"/>
            <w:tcBorders>
              <w:top w:val="single" w:sz="6" w:space="0" w:color="000000"/>
              <w:left w:val="single" w:sz="6" w:space="0" w:color="000000"/>
              <w:bottom w:val="single" w:sz="6" w:space="0" w:color="000000"/>
              <w:right w:val="single" w:sz="6" w:space="0" w:color="000000"/>
            </w:tcBorders>
          </w:tcPr>
          <w:p w:rsidR="009F2F38" w:rsidRDefault="001D5E0F" w:rsidP="00DA3DE7">
            <w:pPr>
              <w:jc w:val="center"/>
              <w:rPr>
                <w:rFonts w:ascii="Times New Roman" w:hAnsi="Times New Roman"/>
                <w:color w:val="000000"/>
                <w:sz w:val="24"/>
                <w:szCs w:val="24"/>
              </w:rPr>
            </w:pPr>
            <w:r>
              <w:rPr>
                <w:rFonts w:ascii="Times New Roman" w:hAnsi="Times New Roman"/>
                <w:color w:val="000000"/>
                <w:sz w:val="24"/>
                <w:szCs w:val="24"/>
              </w:rPr>
              <w:t>13.31</w:t>
            </w:r>
          </w:p>
        </w:tc>
        <w:tc>
          <w:tcPr>
            <w:tcW w:w="6230" w:type="dxa"/>
            <w:gridSpan w:val="3"/>
            <w:tcBorders>
              <w:top w:val="single" w:sz="6" w:space="0" w:color="000000"/>
              <w:left w:val="single" w:sz="6" w:space="0" w:color="000000"/>
              <w:bottom w:val="single" w:sz="6" w:space="0" w:color="000000"/>
              <w:right w:val="single" w:sz="6" w:space="0" w:color="000000"/>
            </w:tcBorders>
          </w:tcPr>
          <w:p w:rsidR="009F2F38" w:rsidRPr="00B85E55" w:rsidRDefault="001D5E0F"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Pointing on brick work or brick flooring with cement mortar 1:3 (1 cement : 3 sand)</w:t>
            </w:r>
          </w:p>
        </w:tc>
        <w:tc>
          <w:tcPr>
            <w:tcW w:w="1350" w:type="dxa"/>
            <w:tcBorders>
              <w:top w:val="single" w:sz="6" w:space="0" w:color="000000"/>
              <w:left w:val="single" w:sz="6" w:space="0" w:color="000000"/>
              <w:bottom w:val="single" w:sz="6" w:space="0" w:color="000000"/>
              <w:right w:val="single" w:sz="6" w:space="0" w:color="000000"/>
            </w:tcBorders>
          </w:tcPr>
          <w:p w:rsidR="009F2F38" w:rsidRDefault="009F2F38" w:rsidP="00DA3DE7">
            <w:pPr>
              <w:jc w:val="center"/>
              <w:rPr>
                <w:rFonts w:ascii="Times New Roman" w:hAnsi="Times New Roman"/>
                <w:color w:val="000000"/>
                <w:spacing w:val="-1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9F2F38" w:rsidRDefault="009F2F38" w:rsidP="00DA3DE7">
            <w:pPr>
              <w:tabs>
                <w:tab w:val="decimal" w:pos="832"/>
              </w:tabs>
              <w:rPr>
                <w:rFonts w:ascii="Times New Roman" w:hAnsi="Times New Roman"/>
                <w:color w:val="000000"/>
                <w:spacing w:val="-10"/>
                <w:sz w:val="24"/>
                <w:szCs w:val="24"/>
              </w:rPr>
            </w:pPr>
          </w:p>
        </w:tc>
      </w:tr>
      <w:tr w:rsidR="000C4B37" w:rsidRPr="00D63F12" w:rsidTr="002C14E4">
        <w:trPr>
          <w:trHeight w:hRule="exact" w:val="438"/>
        </w:trPr>
        <w:tc>
          <w:tcPr>
            <w:tcW w:w="983" w:type="dxa"/>
            <w:tcBorders>
              <w:top w:val="single" w:sz="6" w:space="0" w:color="000000"/>
              <w:left w:val="single" w:sz="6" w:space="0" w:color="000000"/>
              <w:bottom w:val="single" w:sz="6" w:space="0" w:color="000000"/>
              <w:right w:val="single" w:sz="6" w:space="0" w:color="000000"/>
            </w:tcBorders>
          </w:tcPr>
          <w:p w:rsidR="000C4B37" w:rsidRDefault="000C4B37" w:rsidP="00DA3DE7">
            <w:pPr>
              <w:jc w:val="center"/>
              <w:rPr>
                <w:rFonts w:ascii="Times New Roman" w:hAnsi="Times New Roman"/>
                <w:color w:val="000000"/>
                <w:sz w:val="24"/>
                <w:szCs w:val="24"/>
              </w:rPr>
            </w:pPr>
          </w:p>
        </w:tc>
        <w:tc>
          <w:tcPr>
            <w:tcW w:w="1440" w:type="dxa"/>
            <w:tcBorders>
              <w:top w:val="single" w:sz="6" w:space="0" w:color="000000"/>
              <w:left w:val="single" w:sz="6" w:space="0" w:color="000000"/>
              <w:bottom w:val="single" w:sz="6" w:space="0" w:color="000000"/>
              <w:right w:val="single" w:sz="6" w:space="0" w:color="000000"/>
            </w:tcBorders>
          </w:tcPr>
          <w:p w:rsidR="000C4B37" w:rsidRPr="00D63F12" w:rsidRDefault="001D5E0F"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13.31.1</w:t>
            </w:r>
          </w:p>
        </w:tc>
        <w:tc>
          <w:tcPr>
            <w:tcW w:w="4790" w:type="dxa"/>
            <w:gridSpan w:val="2"/>
            <w:tcBorders>
              <w:top w:val="single" w:sz="6" w:space="0" w:color="000000"/>
              <w:left w:val="single" w:sz="6" w:space="0" w:color="000000"/>
              <w:bottom w:val="single" w:sz="6" w:space="0" w:color="000000"/>
              <w:right w:val="single" w:sz="6" w:space="0" w:color="000000"/>
            </w:tcBorders>
          </w:tcPr>
          <w:p w:rsidR="000C4B37" w:rsidRPr="00B85E55" w:rsidRDefault="001D5E0F"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Flush/Ruled/struck/ or weathered pointing </w:t>
            </w:r>
          </w:p>
        </w:tc>
        <w:tc>
          <w:tcPr>
            <w:tcW w:w="1350" w:type="dxa"/>
            <w:tcBorders>
              <w:top w:val="single" w:sz="6" w:space="0" w:color="000000"/>
              <w:left w:val="single" w:sz="6" w:space="0" w:color="000000"/>
              <w:bottom w:val="single" w:sz="6" w:space="0" w:color="000000"/>
              <w:right w:val="single" w:sz="6" w:space="0" w:color="000000"/>
            </w:tcBorders>
          </w:tcPr>
          <w:p w:rsidR="000C4B37" w:rsidRPr="00D63F12" w:rsidRDefault="00C31056"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0C4B37" w:rsidRPr="00D63F12" w:rsidRDefault="00C31056" w:rsidP="00DA3DE7">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70.00</w:t>
            </w:r>
          </w:p>
        </w:tc>
      </w:tr>
      <w:tr w:rsidR="000C4B37" w:rsidRPr="00D63F12" w:rsidTr="002C14E4">
        <w:trPr>
          <w:trHeight w:hRule="exact" w:val="276"/>
        </w:trPr>
        <w:tc>
          <w:tcPr>
            <w:tcW w:w="983" w:type="dxa"/>
            <w:tcBorders>
              <w:top w:val="single" w:sz="6" w:space="0" w:color="000000"/>
              <w:left w:val="single" w:sz="6" w:space="0" w:color="000000"/>
              <w:bottom w:val="single" w:sz="6" w:space="0" w:color="000000"/>
              <w:right w:val="single" w:sz="6" w:space="0" w:color="000000"/>
            </w:tcBorders>
          </w:tcPr>
          <w:p w:rsidR="000C4B37" w:rsidRDefault="000C4B37" w:rsidP="00DA3DE7">
            <w:pPr>
              <w:jc w:val="center"/>
              <w:rPr>
                <w:rFonts w:ascii="Times New Roman" w:hAnsi="Times New Roman"/>
                <w:color w:val="000000"/>
                <w:sz w:val="24"/>
                <w:szCs w:val="24"/>
              </w:rPr>
            </w:pPr>
          </w:p>
        </w:tc>
        <w:tc>
          <w:tcPr>
            <w:tcW w:w="1440" w:type="dxa"/>
            <w:tcBorders>
              <w:top w:val="single" w:sz="6" w:space="0" w:color="000000"/>
              <w:left w:val="single" w:sz="6" w:space="0" w:color="000000"/>
              <w:bottom w:val="single" w:sz="6" w:space="0" w:color="000000"/>
              <w:right w:val="single" w:sz="6" w:space="0" w:color="000000"/>
            </w:tcBorders>
          </w:tcPr>
          <w:p w:rsidR="000C4B37" w:rsidRPr="00D63F12" w:rsidRDefault="001D5E0F"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13.31.2</w:t>
            </w:r>
          </w:p>
        </w:tc>
        <w:tc>
          <w:tcPr>
            <w:tcW w:w="4790" w:type="dxa"/>
            <w:gridSpan w:val="2"/>
            <w:tcBorders>
              <w:top w:val="single" w:sz="6" w:space="0" w:color="000000"/>
              <w:left w:val="single" w:sz="6" w:space="0" w:color="000000"/>
              <w:bottom w:val="single" w:sz="6" w:space="0" w:color="000000"/>
              <w:right w:val="single" w:sz="6" w:space="0" w:color="000000"/>
            </w:tcBorders>
          </w:tcPr>
          <w:p w:rsidR="000C4B37" w:rsidRPr="00B85E55" w:rsidRDefault="001D5E0F"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Raised </w:t>
            </w:r>
            <w:r w:rsidR="00C31056">
              <w:rPr>
                <w:rFonts w:ascii="Times New Roman" w:hAnsi="Times New Roman" w:cs="Times New Roman"/>
                <w:sz w:val="24"/>
                <w:szCs w:val="24"/>
              </w:rPr>
              <w:t xml:space="preserve">and cut pointing </w:t>
            </w:r>
          </w:p>
        </w:tc>
        <w:tc>
          <w:tcPr>
            <w:tcW w:w="1350" w:type="dxa"/>
            <w:tcBorders>
              <w:top w:val="single" w:sz="6" w:space="0" w:color="000000"/>
              <w:left w:val="single" w:sz="6" w:space="0" w:color="000000"/>
              <w:bottom w:val="single" w:sz="6" w:space="0" w:color="000000"/>
              <w:right w:val="single" w:sz="6" w:space="0" w:color="000000"/>
            </w:tcBorders>
          </w:tcPr>
          <w:p w:rsidR="000C4B37" w:rsidRPr="00D63F12" w:rsidRDefault="00C31056"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0C4B37" w:rsidRPr="00D63F12" w:rsidRDefault="00C31056" w:rsidP="00DA3DE7">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112.00</w:t>
            </w:r>
          </w:p>
        </w:tc>
      </w:tr>
      <w:tr w:rsidR="00615802" w:rsidRPr="00D63F12" w:rsidTr="00615802">
        <w:trPr>
          <w:trHeight w:hRule="exact" w:val="537"/>
        </w:trPr>
        <w:tc>
          <w:tcPr>
            <w:tcW w:w="983" w:type="dxa"/>
            <w:tcBorders>
              <w:top w:val="single" w:sz="6" w:space="0" w:color="000000"/>
              <w:left w:val="single" w:sz="6" w:space="0" w:color="000000"/>
              <w:bottom w:val="single" w:sz="6" w:space="0" w:color="000000"/>
              <w:right w:val="single" w:sz="6" w:space="0" w:color="000000"/>
            </w:tcBorders>
          </w:tcPr>
          <w:p w:rsidR="00615802" w:rsidRDefault="00615802" w:rsidP="00DA3DE7">
            <w:pPr>
              <w:jc w:val="center"/>
              <w:rPr>
                <w:rFonts w:ascii="Times New Roman" w:hAnsi="Times New Roman"/>
                <w:color w:val="000000"/>
                <w:sz w:val="24"/>
                <w:szCs w:val="24"/>
              </w:rPr>
            </w:pPr>
            <w:r>
              <w:rPr>
                <w:rFonts w:ascii="Times New Roman" w:hAnsi="Times New Roman"/>
                <w:color w:val="000000"/>
                <w:sz w:val="24"/>
                <w:szCs w:val="24"/>
              </w:rPr>
              <w:t>13.32</w:t>
            </w:r>
          </w:p>
        </w:tc>
        <w:tc>
          <w:tcPr>
            <w:tcW w:w="6230" w:type="dxa"/>
            <w:gridSpan w:val="3"/>
            <w:tcBorders>
              <w:top w:val="single" w:sz="6" w:space="0" w:color="000000"/>
              <w:left w:val="single" w:sz="6" w:space="0" w:color="000000"/>
              <w:bottom w:val="single" w:sz="6" w:space="0" w:color="000000"/>
              <w:right w:val="single" w:sz="6" w:space="0" w:color="000000"/>
            </w:tcBorders>
          </w:tcPr>
          <w:p w:rsidR="00615802" w:rsidRDefault="00615802"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Pointing on stone work with cement mortar 1:3 (1 cement : 3 sand)</w:t>
            </w:r>
          </w:p>
        </w:tc>
        <w:tc>
          <w:tcPr>
            <w:tcW w:w="1350" w:type="dxa"/>
            <w:tcBorders>
              <w:top w:val="single" w:sz="6" w:space="0" w:color="000000"/>
              <w:left w:val="single" w:sz="6" w:space="0" w:color="000000"/>
              <w:bottom w:val="single" w:sz="6" w:space="0" w:color="000000"/>
              <w:right w:val="single" w:sz="6" w:space="0" w:color="000000"/>
            </w:tcBorders>
          </w:tcPr>
          <w:p w:rsidR="00615802" w:rsidRDefault="00615802" w:rsidP="00DA3DE7">
            <w:pPr>
              <w:jc w:val="center"/>
              <w:rPr>
                <w:rFonts w:ascii="Times New Roman" w:hAnsi="Times New Roman"/>
                <w:color w:val="000000"/>
                <w:spacing w:val="-1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615802" w:rsidRDefault="00615802" w:rsidP="00DA3DE7">
            <w:pPr>
              <w:tabs>
                <w:tab w:val="decimal" w:pos="832"/>
              </w:tabs>
              <w:rPr>
                <w:rFonts w:ascii="Times New Roman" w:hAnsi="Times New Roman"/>
                <w:color w:val="000000"/>
                <w:spacing w:val="-10"/>
                <w:sz w:val="24"/>
                <w:szCs w:val="24"/>
              </w:rPr>
            </w:pPr>
          </w:p>
        </w:tc>
      </w:tr>
      <w:tr w:rsidR="00615802" w:rsidRPr="00D63F12" w:rsidTr="002C14E4">
        <w:trPr>
          <w:trHeight w:hRule="exact" w:val="276"/>
        </w:trPr>
        <w:tc>
          <w:tcPr>
            <w:tcW w:w="983" w:type="dxa"/>
            <w:tcBorders>
              <w:top w:val="single" w:sz="6" w:space="0" w:color="000000"/>
              <w:left w:val="single" w:sz="6" w:space="0" w:color="000000"/>
              <w:bottom w:val="single" w:sz="6" w:space="0" w:color="000000"/>
              <w:right w:val="single" w:sz="6" w:space="0" w:color="000000"/>
            </w:tcBorders>
          </w:tcPr>
          <w:p w:rsidR="00615802" w:rsidRDefault="00615802" w:rsidP="00DA3DE7">
            <w:pPr>
              <w:jc w:val="center"/>
              <w:rPr>
                <w:rFonts w:ascii="Times New Roman" w:hAnsi="Times New Roman"/>
                <w:color w:val="000000"/>
                <w:sz w:val="24"/>
                <w:szCs w:val="24"/>
              </w:rPr>
            </w:pPr>
          </w:p>
        </w:tc>
        <w:tc>
          <w:tcPr>
            <w:tcW w:w="1440" w:type="dxa"/>
            <w:tcBorders>
              <w:top w:val="single" w:sz="6" w:space="0" w:color="000000"/>
              <w:left w:val="single" w:sz="6" w:space="0" w:color="000000"/>
              <w:bottom w:val="single" w:sz="6" w:space="0" w:color="000000"/>
              <w:right w:val="single" w:sz="6" w:space="0" w:color="000000"/>
            </w:tcBorders>
          </w:tcPr>
          <w:p w:rsidR="00615802" w:rsidRDefault="00615802"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13.32.1</w:t>
            </w:r>
          </w:p>
        </w:tc>
        <w:tc>
          <w:tcPr>
            <w:tcW w:w="4790" w:type="dxa"/>
            <w:gridSpan w:val="2"/>
            <w:tcBorders>
              <w:top w:val="single" w:sz="6" w:space="0" w:color="000000"/>
              <w:left w:val="single" w:sz="6" w:space="0" w:color="000000"/>
              <w:bottom w:val="single" w:sz="6" w:space="0" w:color="000000"/>
              <w:right w:val="single" w:sz="6" w:space="0" w:color="000000"/>
            </w:tcBorders>
          </w:tcPr>
          <w:p w:rsidR="00615802" w:rsidRDefault="00615802"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Flush/Ruled/ pointing</w:t>
            </w:r>
          </w:p>
        </w:tc>
        <w:tc>
          <w:tcPr>
            <w:tcW w:w="1350" w:type="dxa"/>
            <w:tcBorders>
              <w:top w:val="single" w:sz="6" w:space="0" w:color="000000"/>
              <w:left w:val="single" w:sz="6" w:space="0" w:color="000000"/>
              <w:bottom w:val="single" w:sz="6" w:space="0" w:color="000000"/>
              <w:right w:val="single" w:sz="6" w:space="0" w:color="000000"/>
            </w:tcBorders>
          </w:tcPr>
          <w:p w:rsidR="00615802" w:rsidRDefault="00615802"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615802" w:rsidRDefault="00615802" w:rsidP="00DA3DE7">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96.00</w:t>
            </w:r>
          </w:p>
        </w:tc>
      </w:tr>
      <w:tr w:rsidR="00615802" w:rsidRPr="00D63F12" w:rsidTr="002C14E4">
        <w:trPr>
          <w:trHeight w:hRule="exact" w:val="276"/>
        </w:trPr>
        <w:tc>
          <w:tcPr>
            <w:tcW w:w="983" w:type="dxa"/>
            <w:tcBorders>
              <w:top w:val="single" w:sz="6" w:space="0" w:color="000000"/>
              <w:left w:val="single" w:sz="6" w:space="0" w:color="000000"/>
              <w:bottom w:val="single" w:sz="6" w:space="0" w:color="000000"/>
              <w:right w:val="single" w:sz="6" w:space="0" w:color="000000"/>
            </w:tcBorders>
          </w:tcPr>
          <w:p w:rsidR="00615802" w:rsidRDefault="00615802" w:rsidP="00DA3DE7">
            <w:pPr>
              <w:jc w:val="center"/>
              <w:rPr>
                <w:rFonts w:ascii="Times New Roman" w:hAnsi="Times New Roman"/>
                <w:color w:val="000000"/>
                <w:sz w:val="24"/>
                <w:szCs w:val="24"/>
              </w:rPr>
            </w:pPr>
          </w:p>
        </w:tc>
        <w:tc>
          <w:tcPr>
            <w:tcW w:w="1440" w:type="dxa"/>
            <w:tcBorders>
              <w:top w:val="single" w:sz="6" w:space="0" w:color="000000"/>
              <w:left w:val="single" w:sz="6" w:space="0" w:color="000000"/>
              <w:bottom w:val="single" w:sz="6" w:space="0" w:color="000000"/>
              <w:right w:val="single" w:sz="6" w:space="0" w:color="000000"/>
            </w:tcBorders>
          </w:tcPr>
          <w:p w:rsidR="00615802" w:rsidRDefault="00615802"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13.32.2</w:t>
            </w:r>
          </w:p>
        </w:tc>
        <w:tc>
          <w:tcPr>
            <w:tcW w:w="4790" w:type="dxa"/>
            <w:gridSpan w:val="2"/>
            <w:tcBorders>
              <w:top w:val="single" w:sz="6" w:space="0" w:color="000000"/>
              <w:left w:val="single" w:sz="6" w:space="0" w:color="000000"/>
              <w:bottom w:val="single" w:sz="6" w:space="0" w:color="000000"/>
              <w:right w:val="single" w:sz="6" w:space="0" w:color="000000"/>
            </w:tcBorders>
          </w:tcPr>
          <w:p w:rsidR="00615802" w:rsidRDefault="00615802"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Raised and cut pointing </w:t>
            </w:r>
          </w:p>
        </w:tc>
        <w:tc>
          <w:tcPr>
            <w:tcW w:w="1350" w:type="dxa"/>
            <w:tcBorders>
              <w:top w:val="single" w:sz="6" w:space="0" w:color="000000"/>
              <w:left w:val="single" w:sz="6" w:space="0" w:color="000000"/>
              <w:bottom w:val="single" w:sz="6" w:space="0" w:color="000000"/>
              <w:right w:val="single" w:sz="6" w:space="0" w:color="000000"/>
            </w:tcBorders>
          </w:tcPr>
          <w:p w:rsidR="00615802" w:rsidRDefault="00615802"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615802" w:rsidRDefault="00615802" w:rsidP="00DA3DE7">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172.00</w:t>
            </w:r>
          </w:p>
        </w:tc>
      </w:tr>
      <w:tr w:rsidR="00615802" w:rsidRPr="00D63F12" w:rsidTr="00615802">
        <w:trPr>
          <w:trHeight w:hRule="exact" w:val="627"/>
        </w:trPr>
        <w:tc>
          <w:tcPr>
            <w:tcW w:w="983" w:type="dxa"/>
            <w:tcBorders>
              <w:top w:val="single" w:sz="6" w:space="0" w:color="000000"/>
              <w:left w:val="single" w:sz="6" w:space="0" w:color="000000"/>
              <w:bottom w:val="single" w:sz="6" w:space="0" w:color="000000"/>
              <w:right w:val="single" w:sz="6" w:space="0" w:color="000000"/>
            </w:tcBorders>
          </w:tcPr>
          <w:p w:rsidR="00615802" w:rsidRDefault="00615802" w:rsidP="00DA3DE7">
            <w:pPr>
              <w:jc w:val="center"/>
              <w:rPr>
                <w:rFonts w:ascii="Times New Roman" w:hAnsi="Times New Roman"/>
                <w:color w:val="000000"/>
                <w:sz w:val="24"/>
                <w:szCs w:val="24"/>
              </w:rPr>
            </w:pPr>
            <w:r>
              <w:rPr>
                <w:rFonts w:ascii="Times New Roman" w:hAnsi="Times New Roman"/>
                <w:color w:val="000000"/>
                <w:sz w:val="24"/>
                <w:szCs w:val="24"/>
              </w:rPr>
              <w:t>13.33</w:t>
            </w:r>
          </w:p>
        </w:tc>
        <w:tc>
          <w:tcPr>
            <w:tcW w:w="6230" w:type="dxa"/>
            <w:gridSpan w:val="3"/>
            <w:tcBorders>
              <w:top w:val="single" w:sz="6" w:space="0" w:color="000000"/>
              <w:left w:val="single" w:sz="6" w:space="0" w:color="000000"/>
              <w:bottom w:val="single" w:sz="6" w:space="0" w:color="000000"/>
              <w:right w:val="single" w:sz="6" w:space="0" w:color="000000"/>
            </w:tcBorders>
          </w:tcPr>
          <w:p w:rsidR="00615802" w:rsidRDefault="00615802"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Raised and cut pointing on stone work in white cement mortar 1:3 (1 white cement : 3 marble dust)</w:t>
            </w:r>
          </w:p>
        </w:tc>
        <w:tc>
          <w:tcPr>
            <w:tcW w:w="1350" w:type="dxa"/>
            <w:tcBorders>
              <w:top w:val="single" w:sz="6" w:space="0" w:color="000000"/>
              <w:left w:val="single" w:sz="6" w:space="0" w:color="000000"/>
              <w:bottom w:val="single" w:sz="6" w:space="0" w:color="000000"/>
              <w:right w:val="single" w:sz="6" w:space="0" w:color="000000"/>
            </w:tcBorders>
          </w:tcPr>
          <w:p w:rsidR="00615802" w:rsidRDefault="00615802"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615802" w:rsidRDefault="00615802" w:rsidP="00DA3DE7">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196.00</w:t>
            </w:r>
          </w:p>
        </w:tc>
      </w:tr>
      <w:tr w:rsidR="00615802" w:rsidRPr="00D63F12" w:rsidTr="002C14E4">
        <w:trPr>
          <w:trHeight w:hRule="exact" w:val="537"/>
        </w:trPr>
        <w:tc>
          <w:tcPr>
            <w:tcW w:w="983" w:type="dxa"/>
            <w:tcBorders>
              <w:top w:val="single" w:sz="6" w:space="0" w:color="000000"/>
              <w:left w:val="single" w:sz="6" w:space="0" w:color="000000"/>
              <w:bottom w:val="single" w:sz="6" w:space="0" w:color="000000"/>
              <w:right w:val="single" w:sz="6" w:space="0" w:color="000000"/>
            </w:tcBorders>
          </w:tcPr>
          <w:p w:rsidR="00615802" w:rsidRDefault="00615802" w:rsidP="00DA3DE7">
            <w:pPr>
              <w:jc w:val="center"/>
              <w:rPr>
                <w:rFonts w:ascii="Times New Roman" w:hAnsi="Times New Roman"/>
                <w:color w:val="000000"/>
                <w:sz w:val="24"/>
                <w:szCs w:val="24"/>
              </w:rPr>
            </w:pPr>
            <w:r>
              <w:rPr>
                <w:rFonts w:ascii="Times New Roman" w:hAnsi="Times New Roman"/>
                <w:color w:val="000000"/>
                <w:sz w:val="24"/>
                <w:szCs w:val="24"/>
              </w:rPr>
              <w:t>13.34</w:t>
            </w:r>
          </w:p>
        </w:tc>
        <w:tc>
          <w:tcPr>
            <w:tcW w:w="6230" w:type="dxa"/>
            <w:gridSpan w:val="3"/>
            <w:tcBorders>
              <w:top w:val="single" w:sz="6" w:space="0" w:color="000000"/>
              <w:left w:val="single" w:sz="6" w:space="0" w:color="000000"/>
              <w:bottom w:val="single" w:sz="6" w:space="0" w:color="000000"/>
              <w:right w:val="single" w:sz="6" w:space="0" w:color="000000"/>
            </w:tcBorders>
          </w:tcPr>
          <w:p w:rsidR="00615802" w:rsidRDefault="00615802"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Pointing on stone slab ceiling with cement mortar 1:2 (1 cement : 2 sand)</w:t>
            </w:r>
          </w:p>
        </w:tc>
        <w:tc>
          <w:tcPr>
            <w:tcW w:w="1350" w:type="dxa"/>
            <w:tcBorders>
              <w:top w:val="single" w:sz="6" w:space="0" w:color="000000"/>
              <w:left w:val="single" w:sz="6" w:space="0" w:color="000000"/>
              <w:bottom w:val="single" w:sz="6" w:space="0" w:color="000000"/>
              <w:right w:val="single" w:sz="6" w:space="0" w:color="000000"/>
            </w:tcBorders>
          </w:tcPr>
          <w:p w:rsidR="00615802" w:rsidRDefault="00615802" w:rsidP="00DA3DE7">
            <w:pPr>
              <w:jc w:val="center"/>
              <w:rPr>
                <w:rFonts w:ascii="Times New Roman" w:hAnsi="Times New Roman"/>
                <w:color w:val="000000"/>
                <w:spacing w:val="-1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615802" w:rsidRDefault="00615802" w:rsidP="00DA3DE7">
            <w:pPr>
              <w:tabs>
                <w:tab w:val="decimal" w:pos="832"/>
              </w:tabs>
              <w:rPr>
                <w:rFonts w:ascii="Times New Roman" w:hAnsi="Times New Roman"/>
                <w:color w:val="000000"/>
                <w:spacing w:val="-10"/>
                <w:sz w:val="24"/>
                <w:szCs w:val="24"/>
              </w:rPr>
            </w:pPr>
          </w:p>
        </w:tc>
      </w:tr>
      <w:tr w:rsidR="00615802" w:rsidRPr="00D63F12" w:rsidTr="002C14E4">
        <w:trPr>
          <w:trHeight w:hRule="exact" w:val="276"/>
        </w:trPr>
        <w:tc>
          <w:tcPr>
            <w:tcW w:w="983" w:type="dxa"/>
            <w:tcBorders>
              <w:top w:val="single" w:sz="6" w:space="0" w:color="000000"/>
              <w:left w:val="single" w:sz="6" w:space="0" w:color="000000"/>
              <w:bottom w:val="single" w:sz="6" w:space="0" w:color="000000"/>
              <w:right w:val="single" w:sz="6" w:space="0" w:color="000000"/>
            </w:tcBorders>
          </w:tcPr>
          <w:p w:rsidR="00615802" w:rsidRDefault="00615802" w:rsidP="00DA3DE7">
            <w:pPr>
              <w:jc w:val="center"/>
              <w:rPr>
                <w:rFonts w:ascii="Times New Roman" w:hAnsi="Times New Roman"/>
                <w:color w:val="000000"/>
                <w:sz w:val="24"/>
                <w:szCs w:val="24"/>
              </w:rPr>
            </w:pPr>
          </w:p>
        </w:tc>
        <w:tc>
          <w:tcPr>
            <w:tcW w:w="1440" w:type="dxa"/>
            <w:tcBorders>
              <w:top w:val="single" w:sz="6" w:space="0" w:color="000000"/>
              <w:left w:val="single" w:sz="6" w:space="0" w:color="000000"/>
              <w:bottom w:val="single" w:sz="6" w:space="0" w:color="000000"/>
              <w:right w:val="single" w:sz="6" w:space="0" w:color="000000"/>
            </w:tcBorders>
          </w:tcPr>
          <w:p w:rsidR="00615802" w:rsidRDefault="002C14E4"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13.34.1</w:t>
            </w:r>
          </w:p>
        </w:tc>
        <w:tc>
          <w:tcPr>
            <w:tcW w:w="4790" w:type="dxa"/>
            <w:gridSpan w:val="2"/>
            <w:tcBorders>
              <w:top w:val="single" w:sz="6" w:space="0" w:color="000000"/>
              <w:left w:val="single" w:sz="6" w:space="0" w:color="000000"/>
              <w:bottom w:val="single" w:sz="6" w:space="0" w:color="000000"/>
              <w:right w:val="single" w:sz="6" w:space="0" w:color="000000"/>
            </w:tcBorders>
          </w:tcPr>
          <w:p w:rsidR="00615802" w:rsidRDefault="002C14E4"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Flush/Ruled pointing</w:t>
            </w:r>
          </w:p>
        </w:tc>
        <w:tc>
          <w:tcPr>
            <w:tcW w:w="1350" w:type="dxa"/>
            <w:tcBorders>
              <w:top w:val="single" w:sz="6" w:space="0" w:color="000000"/>
              <w:left w:val="single" w:sz="6" w:space="0" w:color="000000"/>
              <w:bottom w:val="single" w:sz="6" w:space="0" w:color="000000"/>
              <w:right w:val="single" w:sz="6" w:space="0" w:color="000000"/>
            </w:tcBorders>
          </w:tcPr>
          <w:p w:rsidR="00615802" w:rsidRDefault="002C14E4"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615802" w:rsidRDefault="002C14E4" w:rsidP="00DA3DE7">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56.00</w:t>
            </w:r>
          </w:p>
        </w:tc>
      </w:tr>
    </w:tbl>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6B2A58" w:rsidP="006B2A58">
      <w:pPr>
        <w:jc w:val="center"/>
        <w:rPr>
          <w:rFonts w:ascii="Times New Roman" w:hAnsi="Times New Roman" w:cs="Times New Roman"/>
        </w:rPr>
      </w:pPr>
      <w:r>
        <w:rPr>
          <w:rFonts w:ascii="Times New Roman" w:hAnsi="Times New Roman" w:cs="Times New Roman"/>
        </w:rPr>
        <w:lastRenderedPageBreak/>
        <w:t xml:space="preserve">247 </w:t>
      </w:r>
      <w:r w:rsidR="00290C37">
        <w:rPr>
          <w:rFonts w:ascii="Times New Roman" w:hAnsi="Times New Roman" w:cs="Times New Roman"/>
        </w:rPr>
        <w:t xml:space="preserve"> </w:t>
      </w:r>
      <w:r>
        <w:rPr>
          <w:rFonts w:ascii="Times New Roman" w:hAnsi="Times New Roman" w:cs="Times New Roman"/>
        </w:rPr>
        <w:t>Page No.</w:t>
      </w: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377559" w:rsidRDefault="00377559" w:rsidP="00B523C4">
      <w:pPr>
        <w:rPr>
          <w:rFonts w:ascii="Times New Roman" w:hAnsi="Times New Roman" w:cs="Times New Roman"/>
        </w:rPr>
      </w:pPr>
    </w:p>
    <w:p w:rsidR="00A25A72" w:rsidRDefault="00A25A72" w:rsidP="00B523C4">
      <w:pPr>
        <w:rPr>
          <w:rFonts w:ascii="Times New Roman" w:hAnsi="Times New Roman" w:cs="Times New Roman"/>
        </w:rPr>
      </w:pPr>
    </w:p>
    <w:tbl>
      <w:tblPr>
        <w:tblW w:w="10115" w:type="dxa"/>
        <w:tblInd w:w="15" w:type="dxa"/>
        <w:tblLayout w:type="fixed"/>
        <w:tblCellMar>
          <w:left w:w="0" w:type="dxa"/>
          <w:right w:w="0" w:type="dxa"/>
        </w:tblCellMar>
        <w:tblLook w:val="04A0"/>
      </w:tblPr>
      <w:tblGrid>
        <w:gridCol w:w="983"/>
        <w:gridCol w:w="1260"/>
        <w:gridCol w:w="450"/>
        <w:gridCol w:w="4520"/>
        <w:gridCol w:w="1350"/>
        <w:gridCol w:w="1552"/>
      </w:tblGrid>
      <w:tr w:rsidR="00290C37" w:rsidTr="00DA3DE7">
        <w:trPr>
          <w:trHeight w:hRule="exact" w:val="690"/>
        </w:trPr>
        <w:tc>
          <w:tcPr>
            <w:tcW w:w="983" w:type="dxa"/>
            <w:tcBorders>
              <w:top w:val="single" w:sz="6" w:space="0" w:color="000000"/>
              <w:left w:val="single" w:sz="6" w:space="0" w:color="000000"/>
              <w:bottom w:val="single" w:sz="6" w:space="0" w:color="000000"/>
              <w:right w:val="single" w:sz="6" w:space="0" w:color="000000"/>
            </w:tcBorders>
          </w:tcPr>
          <w:p w:rsidR="00290C37" w:rsidRDefault="00290C37" w:rsidP="00DA3DE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230" w:type="dxa"/>
            <w:gridSpan w:val="3"/>
            <w:tcBorders>
              <w:top w:val="single" w:sz="6" w:space="0" w:color="000000"/>
              <w:left w:val="single" w:sz="6" w:space="0" w:color="000000"/>
              <w:bottom w:val="single" w:sz="6" w:space="0" w:color="000000"/>
              <w:right w:val="single" w:sz="6" w:space="0" w:color="000000"/>
            </w:tcBorders>
          </w:tcPr>
          <w:p w:rsidR="00290C37" w:rsidRDefault="00290C37" w:rsidP="00DA3DE7">
            <w:pPr>
              <w:jc w:val="center"/>
              <w:rPr>
                <w:rFonts w:ascii="Times New Roman" w:hAnsi="Times New Roman"/>
                <w:color w:val="000000"/>
                <w:sz w:val="24"/>
              </w:rPr>
            </w:pPr>
            <w:r>
              <w:rPr>
                <w:rFonts w:ascii="Times New Roman" w:hAnsi="Times New Roman"/>
                <w:color w:val="000000"/>
                <w:sz w:val="24"/>
              </w:rPr>
              <w:t>Description</w:t>
            </w:r>
          </w:p>
        </w:tc>
        <w:tc>
          <w:tcPr>
            <w:tcW w:w="1350" w:type="dxa"/>
            <w:tcBorders>
              <w:top w:val="single" w:sz="6" w:space="0" w:color="000000"/>
              <w:left w:val="single" w:sz="6" w:space="0" w:color="000000"/>
              <w:bottom w:val="single" w:sz="6" w:space="0" w:color="000000"/>
              <w:right w:val="single" w:sz="6" w:space="0" w:color="000000"/>
            </w:tcBorders>
          </w:tcPr>
          <w:p w:rsidR="00290C37" w:rsidRDefault="00290C37" w:rsidP="00DA3DE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52" w:type="dxa"/>
            <w:tcBorders>
              <w:top w:val="single" w:sz="6" w:space="0" w:color="000000"/>
              <w:left w:val="single" w:sz="6" w:space="0" w:color="000000"/>
              <w:bottom w:val="single" w:sz="6" w:space="0" w:color="000000"/>
              <w:right w:val="single" w:sz="6" w:space="0" w:color="000000"/>
            </w:tcBorders>
          </w:tcPr>
          <w:p w:rsidR="00290C37" w:rsidRDefault="00290C37" w:rsidP="00DA3DE7">
            <w:pPr>
              <w:jc w:val="center"/>
              <w:rPr>
                <w:rFonts w:ascii="Times New Roman" w:hAnsi="Times New Roman"/>
                <w:color w:val="000000"/>
                <w:sz w:val="24"/>
              </w:rPr>
            </w:pPr>
            <w:r>
              <w:rPr>
                <w:rFonts w:ascii="Times New Roman" w:hAnsi="Times New Roman"/>
                <w:color w:val="000000"/>
                <w:sz w:val="24"/>
              </w:rPr>
              <w:t>Rate (in Rs.)</w:t>
            </w:r>
          </w:p>
        </w:tc>
      </w:tr>
      <w:tr w:rsidR="00290C37" w:rsidTr="00DA3DE7">
        <w:trPr>
          <w:trHeight w:hRule="exact" w:val="338"/>
        </w:trPr>
        <w:tc>
          <w:tcPr>
            <w:tcW w:w="983" w:type="dxa"/>
            <w:tcBorders>
              <w:top w:val="single" w:sz="6" w:space="0" w:color="000000"/>
              <w:left w:val="single" w:sz="6" w:space="0" w:color="000000"/>
              <w:bottom w:val="single" w:sz="6" w:space="0" w:color="000000"/>
              <w:right w:val="single" w:sz="6" w:space="0" w:color="000000"/>
            </w:tcBorders>
          </w:tcPr>
          <w:p w:rsidR="00290C37" w:rsidRDefault="00290C37" w:rsidP="00DA3DE7">
            <w:pPr>
              <w:rPr>
                <w:rFonts w:ascii="Times New Roman" w:hAnsi="Times New Roman"/>
                <w:color w:val="000000"/>
                <w:sz w:val="20"/>
              </w:rPr>
            </w:pPr>
          </w:p>
        </w:tc>
        <w:tc>
          <w:tcPr>
            <w:tcW w:w="6230" w:type="dxa"/>
            <w:gridSpan w:val="3"/>
            <w:tcBorders>
              <w:top w:val="single" w:sz="6" w:space="0" w:color="000000"/>
              <w:left w:val="single" w:sz="6" w:space="0" w:color="000000"/>
              <w:bottom w:val="single" w:sz="6" w:space="0" w:color="000000"/>
              <w:right w:val="single" w:sz="6" w:space="0" w:color="000000"/>
            </w:tcBorders>
          </w:tcPr>
          <w:p w:rsidR="00290C37" w:rsidRDefault="00290C37" w:rsidP="00DA3DE7">
            <w:pPr>
              <w:rPr>
                <w:rFonts w:ascii="Times New Roman" w:hAnsi="Times New Roman"/>
                <w:color w:val="000000"/>
                <w:sz w:val="20"/>
              </w:rPr>
            </w:pPr>
          </w:p>
        </w:tc>
        <w:tc>
          <w:tcPr>
            <w:tcW w:w="1350" w:type="dxa"/>
            <w:tcBorders>
              <w:top w:val="single" w:sz="6" w:space="0" w:color="000000"/>
              <w:left w:val="single" w:sz="6" w:space="0" w:color="000000"/>
              <w:bottom w:val="single" w:sz="6" w:space="0" w:color="000000"/>
              <w:right w:val="single" w:sz="6" w:space="0" w:color="000000"/>
            </w:tcBorders>
          </w:tcPr>
          <w:p w:rsidR="00290C37" w:rsidRDefault="00290C37" w:rsidP="00DA3DE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90C37" w:rsidRDefault="00290C37" w:rsidP="00DA3DE7">
            <w:pPr>
              <w:rPr>
                <w:rFonts w:ascii="Times New Roman" w:hAnsi="Times New Roman"/>
                <w:color w:val="000000"/>
                <w:sz w:val="20"/>
              </w:rPr>
            </w:pPr>
          </w:p>
        </w:tc>
      </w:tr>
      <w:tr w:rsidR="00290C37" w:rsidRPr="00D63F12" w:rsidTr="00305F7E">
        <w:trPr>
          <w:trHeight w:hRule="exact" w:val="924"/>
        </w:trPr>
        <w:tc>
          <w:tcPr>
            <w:tcW w:w="983" w:type="dxa"/>
            <w:tcBorders>
              <w:top w:val="single" w:sz="6" w:space="0" w:color="000000"/>
              <w:left w:val="single" w:sz="6" w:space="0" w:color="000000"/>
              <w:bottom w:val="single" w:sz="6" w:space="0" w:color="000000"/>
              <w:right w:val="single" w:sz="6" w:space="0" w:color="000000"/>
            </w:tcBorders>
          </w:tcPr>
          <w:p w:rsidR="00290C37" w:rsidRDefault="00290C37" w:rsidP="00DA3DE7">
            <w:pPr>
              <w:jc w:val="center"/>
              <w:rPr>
                <w:rFonts w:ascii="Times New Roman" w:hAnsi="Times New Roman"/>
                <w:color w:val="000000"/>
                <w:spacing w:val="-10"/>
                <w:sz w:val="24"/>
              </w:rPr>
            </w:pPr>
            <w:r>
              <w:rPr>
                <w:rFonts w:ascii="Times New Roman" w:hAnsi="Times New Roman"/>
                <w:color w:val="000000"/>
                <w:spacing w:val="-10"/>
                <w:sz w:val="24"/>
              </w:rPr>
              <w:t>13.35</w:t>
            </w:r>
          </w:p>
        </w:tc>
        <w:tc>
          <w:tcPr>
            <w:tcW w:w="6230" w:type="dxa"/>
            <w:gridSpan w:val="3"/>
            <w:tcBorders>
              <w:top w:val="single" w:sz="6" w:space="0" w:color="000000"/>
              <w:left w:val="single" w:sz="6" w:space="0" w:color="000000"/>
              <w:bottom w:val="single" w:sz="6" w:space="0" w:color="000000"/>
              <w:right w:val="single" w:sz="6" w:space="0" w:color="000000"/>
            </w:tcBorders>
          </w:tcPr>
          <w:p w:rsidR="00290C37" w:rsidRPr="000B62B1" w:rsidRDefault="00236F26" w:rsidP="00236F26">
            <w:pPr>
              <w:autoSpaceDE w:val="0"/>
              <w:autoSpaceDN w:val="0"/>
              <w:adjustRightInd w:val="0"/>
              <w:jc w:val="both"/>
              <w:rPr>
                <w:rFonts w:ascii="Times New Roman" w:hAnsi="Times New Roman" w:cs="Times New Roman"/>
                <w:sz w:val="24"/>
                <w:szCs w:val="24"/>
              </w:rPr>
            </w:pPr>
            <w:r w:rsidRPr="00236F26">
              <w:rPr>
                <w:rFonts w:ascii="Times New Roman" w:hAnsi="Times New Roman" w:cs="Times New Roman"/>
                <w:sz w:val="24"/>
                <w:szCs w:val="24"/>
              </w:rPr>
              <w:t>Extra for pointing on walls on the outside at height more than 10 m from</w:t>
            </w:r>
            <w:r>
              <w:rPr>
                <w:rFonts w:ascii="Times New Roman" w:hAnsi="Times New Roman" w:cs="Times New Roman"/>
                <w:sz w:val="24"/>
                <w:szCs w:val="24"/>
              </w:rPr>
              <w:t xml:space="preserve"> </w:t>
            </w:r>
            <w:r w:rsidRPr="00236F26">
              <w:rPr>
                <w:rFonts w:ascii="Times New Roman" w:hAnsi="Times New Roman" w:cs="Times New Roman"/>
                <w:sz w:val="24"/>
                <w:szCs w:val="24"/>
              </w:rPr>
              <w:t>ground level for every additional height of 3 m or part there of.</w:t>
            </w:r>
          </w:p>
        </w:tc>
        <w:tc>
          <w:tcPr>
            <w:tcW w:w="1350" w:type="dxa"/>
            <w:tcBorders>
              <w:top w:val="single" w:sz="6" w:space="0" w:color="000000"/>
              <w:left w:val="single" w:sz="6" w:space="0" w:color="000000"/>
              <w:bottom w:val="single" w:sz="6" w:space="0" w:color="000000"/>
              <w:right w:val="single" w:sz="6" w:space="0" w:color="000000"/>
            </w:tcBorders>
          </w:tcPr>
          <w:p w:rsidR="00290C37" w:rsidRPr="00D63F12" w:rsidRDefault="00236F26" w:rsidP="00DA3DE7">
            <w:pPr>
              <w:jc w:val="center"/>
              <w:rPr>
                <w:rFonts w:ascii="Times New Roman" w:hAnsi="Times New Roman"/>
                <w:color w:val="000000"/>
                <w:sz w:val="24"/>
                <w:szCs w:val="24"/>
              </w:rPr>
            </w:pPr>
            <w:r>
              <w:rPr>
                <w:rFonts w:ascii="Times New Roman" w:hAnsi="Times New Roman"/>
                <w:color w:val="00000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290C37" w:rsidRPr="00D63F12" w:rsidRDefault="00236F26" w:rsidP="00DA3DE7">
            <w:pPr>
              <w:jc w:val="center"/>
              <w:rPr>
                <w:rFonts w:ascii="Times New Roman" w:hAnsi="Times New Roman"/>
                <w:color w:val="000000"/>
                <w:sz w:val="24"/>
                <w:szCs w:val="24"/>
              </w:rPr>
            </w:pPr>
            <w:r>
              <w:rPr>
                <w:rFonts w:ascii="Times New Roman" w:hAnsi="Times New Roman"/>
                <w:color w:val="000000"/>
                <w:sz w:val="24"/>
                <w:szCs w:val="24"/>
              </w:rPr>
              <w:t>5.00</w:t>
            </w:r>
          </w:p>
        </w:tc>
      </w:tr>
      <w:tr w:rsidR="00290C37" w:rsidRPr="00D63F12" w:rsidTr="00305F7E">
        <w:trPr>
          <w:trHeight w:hRule="exact" w:val="627"/>
        </w:trPr>
        <w:tc>
          <w:tcPr>
            <w:tcW w:w="983" w:type="dxa"/>
            <w:tcBorders>
              <w:top w:val="single" w:sz="6" w:space="0" w:color="000000"/>
              <w:left w:val="single" w:sz="6" w:space="0" w:color="000000"/>
              <w:bottom w:val="single" w:sz="6" w:space="0" w:color="000000"/>
              <w:right w:val="single" w:sz="6" w:space="0" w:color="000000"/>
            </w:tcBorders>
          </w:tcPr>
          <w:p w:rsidR="00290C37" w:rsidRPr="00F3601B" w:rsidRDefault="00290C37" w:rsidP="00DA3DE7">
            <w:pPr>
              <w:jc w:val="center"/>
              <w:rPr>
                <w:rFonts w:ascii="Times New Roman" w:hAnsi="Times New Roman"/>
                <w:color w:val="000000"/>
                <w:sz w:val="24"/>
                <w:szCs w:val="24"/>
              </w:rPr>
            </w:pPr>
            <w:r>
              <w:rPr>
                <w:rFonts w:ascii="Times New Roman" w:hAnsi="Times New Roman"/>
                <w:color w:val="000000"/>
                <w:sz w:val="24"/>
                <w:szCs w:val="24"/>
              </w:rPr>
              <w:t>13.</w:t>
            </w:r>
            <w:r w:rsidR="00305F7E">
              <w:rPr>
                <w:rFonts w:ascii="Times New Roman" w:hAnsi="Times New Roman"/>
                <w:color w:val="000000"/>
                <w:sz w:val="24"/>
                <w:szCs w:val="24"/>
              </w:rPr>
              <w:t>36</w:t>
            </w:r>
          </w:p>
        </w:tc>
        <w:tc>
          <w:tcPr>
            <w:tcW w:w="6230" w:type="dxa"/>
            <w:gridSpan w:val="3"/>
            <w:tcBorders>
              <w:top w:val="single" w:sz="6" w:space="0" w:color="000000"/>
              <w:left w:val="single" w:sz="6" w:space="0" w:color="000000"/>
              <w:bottom w:val="single" w:sz="6" w:space="0" w:color="000000"/>
              <w:right w:val="single" w:sz="6" w:space="0" w:color="000000"/>
            </w:tcBorders>
          </w:tcPr>
          <w:p w:rsidR="00290C37" w:rsidRPr="00D63F12" w:rsidRDefault="00305F7E" w:rsidP="00305F7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Providing and fixingbroken glass in cement mortar 1:3 including cost of mortar, over compound walls. </w:t>
            </w:r>
          </w:p>
        </w:tc>
        <w:tc>
          <w:tcPr>
            <w:tcW w:w="1350" w:type="dxa"/>
            <w:tcBorders>
              <w:top w:val="single" w:sz="6" w:space="0" w:color="000000"/>
              <w:left w:val="single" w:sz="6" w:space="0" w:color="000000"/>
              <w:bottom w:val="single" w:sz="6" w:space="0" w:color="000000"/>
              <w:right w:val="single" w:sz="6" w:space="0" w:color="000000"/>
            </w:tcBorders>
          </w:tcPr>
          <w:p w:rsidR="00290C37" w:rsidRPr="00D63F12" w:rsidRDefault="00305F7E"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290C37" w:rsidRPr="00D63F12" w:rsidRDefault="00305F7E" w:rsidP="00DA3DE7">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139.00</w:t>
            </w:r>
          </w:p>
        </w:tc>
      </w:tr>
      <w:tr w:rsidR="00732A6E" w:rsidRPr="00D63F12" w:rsidTr="00732A6E">
        <w:trPr>
          <w:trHeight w:hRule="exact" w:val="627"/>
        </w:trPr>
        <w:tc>
          <w:tcPr>
            <w:tcW w:w="983" w:type="dxa"/>
            <w:tcBorders>
              <w:top w:val="single" w:sz="6" w:space="0" w:color="000000"/>
              <w:left w:val="single" w:sz="6" w:space="0" w:color="000000"/>
              <w:bottom w:val="single" w:sz="6" w:space="0" w:color="000000"/>
              <w:right w:val="single" w:sz="6" w:space="0" w:color="000000"/>
            </w:tcBorders>
          </w:tcPr>
          <w:p w:rsidR="00732A6E" w:rsidRDefault="00732A6E" w:rsidP="00DA3DE7">
            <w:pPr>
              <w:jc w:val="center"/>
              <w:rPr>
                <w:rFonts w:ascii="Times New Roman" w:hAnsi="Times New Roman"/>
                <w:color w:val="000000"/>
                <w:sz w:val="24"/>
                <w:szCs w:val="24"/>
              </w:rPr>
            </w:pPr>
            <w:r>
              <w:rPr>
                <w:rFonts w:ascii="Times New Roman" w:hAnsi="Times New Roman"/>
                <w:color w:val="000000"/>
                <w:sz w:val="24"/>
                <w:szCs w:val="24"/>
              </w:rPr>
              <w:t>13.37</w:t>
            </w:r>
          </w:p>
        </w:tc>
        <w:tc>
          <w:tcPr>
            <w:tcW w:w="6230" w:type="dxa"/>
            <w:gridSpan w:val="3"/>
            <w:tcBorders>
              <w:top w:val="single" w:sz="6" w:space="0" w:color="000000"/>
              <w:left w:val="single" w:sz="6" w:space="0" w:color="000000"/>
              <w:bottom w:val="single" w:sz="6" w:space="0" w:color="000000"/>
              <w:right w:val="single" w:sz="6" w:space="0" w:color="000000"/>
            </w:tcBorders>
          </w:tcPr>
          <w:p w:rsidR="00732A6E" w:rsidRPr="00B85E55" w:rsidRDefault="00732A6E"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Providing and fixing writing board green writing with chalk (regular modified polyster coared steel surface) of size.</w:t>
            </w:r>
          </w:p>
        </w:tc>
        <w:tc>
          <w:tcPr>
            <w:tcW w:w="1350" w:type="dxa"/>
            <w:tcBorders>
              <w:top w:val="single" w:sz="6" w:space="0" w:color="000000"/>
              <w:left w:val="single" w:sz="6" w:space="0" w:color="000000"/>
              <w:bottom w:val="single" w:sz="6" w:space="0" w:color="000000"/>
              <w:right w:val="single" w:sz="6" w:space="0" w:color="000000"/>
            </w:tcBorders>
          </w:tcPr>
          <w:p w:rsidR="00732A6E" w:rsidRPr="00D63F12" w:rsidRDefault="00732A6E" w:rsidP="00DA3DE7">
            <w:pPr>
              <w:jc w:val="center"/>
              <w:rPr>
                <w:rFonts w:ascii="Times New Roman" w:hAnsi="Times New Roman"/>
                <w:color w:val="000000"/>
                <w:spacing w:val="-1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732A6E" w:rsidRPr="00D63F12" w:rsidRDefault="00732A6E" w:rsidP="00DA3DE7">
            <w:pPr>
              <w:tabs>
                <w:tab w:val="decimal" w:pos="832"/>
              </w:tabs>
              <w:rPr>
                <w:rFonts w:ascii="Times New Roman" w:hAnsi="Times New Roman"/>
                <w:color w:val="000000"/>
                <w:spacing w:val="-10"/>
                <w:sz w:val="24"/>
                <w:szCs w:val="24"/>
              </w:rPr>
            </w:pPr>
          </w:p>
        </w:tc>
      </w:tr>
      <w:tr w:rsidR="00290C37" w:rsidRPr="00D63F12" w:rsidTr="00DA3DE7">
        <w:trPr>
          <w:trHeight w:hRule="exact" w:val="348"/>
        </w:trPr>
        <w:tc>
          <w:tcPr>
            <w:tcW w:w="983" w:type="dxa"/>
            <w:tcBorders>
              <w:top w:val="single" w:sz="6" w:space="0" w:color="000000"/>
              <w:left w:val="single" w:sz="6" w:space="0" w:color="000000"/>
              <w:bottom w:val="single" w:sz="6" w:space="0" w:color="000000"/>
              <w:right w:val="single" w:sz="6" w:space="0" w:color="000000"/>
            </w:tcBorders>
          </w:tcPr>
          <w:p w:rsidR="00290C37" w:rsidRDefault="00290C37" w:rsidP="00DA3DE7">
            <w:pPr>
              <w:jc w:val="center"/>
              <w:rPr>
                <w:rFonts w:ascii="Times New Roman" w:hAnsi="Times New Roman"/>
                <w:color w:val="000000"/>
                <w:sz w:val="24"/>
                <w:szCs w:val="24"/>
              </w:rPr>
            </w:pPr>
          </w:p>
        </w:tc>
        <w:tc>
          <w:tcPr>
            <w:tcW w:w="1710" w:type="dxa"/>
            <w:gridSpan w:val="2"/>
            <w:tcBorders>
              <w:top w:val="single" w:sz="6" w:space="0" w:color="000000"/>
              <w:left w:val="single" w:sz="6" w:space="0" w:color="000000"/>
              <w:bottom w:val="single" w:sz="6" w:space="0" w:color="000000"/>
              <w:right w:val="single" w:sz="6" w:space="0" w:color="000000"/>
            </w:tcBorders>
          </w:tcPr>
          <w:p w:rsidR="00290C37" w:rsidRPr="00D63F12" w:rsidRDefault="00C57C3E"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13.37.1</w:t>
            </w:r>
          </w:p>
        </w:tc>
        <w:tc>
          <w:tcPr>
            <w:tcW w:w="4520" w:type="dxa"/>
            <w:tcBorders>
              <w:top w:val="single" w:sz="6" w:space="0" w:color="000000"/>
              <w:left w:val="single" w:sz="6" w:space="0" w:color="000000"/>
              <w:bottom w:val="single" w:sz="6" w:space="0" w:color="000000"/>
              <w:right w:val="single" w:sz="6" w:space="0" w:color="000000"/>
            </w:tcBorders>
          </w:tcPr>
          <w:p w:rsidR="00290C37" w:rsidRPr="00B85E55" w:rsidRDefault="002F3C01"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Size 1200mmx18000mm</w:t>
            </w:r>
          </w:p>
        </w:tc>
        <w:tc>
          <w:tcPr>
            <w:tcW w:w="1350" w:type="dxa"/>
            <w:tcBorders>
              <w:top w:val="single" w:sz="6" w:space="0" w:color="000000"/>
              <w:left w:val="single" w:sz="6" w:space="0" w:color="000000"/>
              <w:bottom w:val="single" w:sz="6" w:space="0" w:color="000000"/>
              <w:right w:val="single" w:sz="6" w:space="0" w:color="000000"/>
            </w:tcBorders>
          </w:tcPr>
          <w:p w:rsidR="00290C37" w:rsidRPr="00D63F12" w:rsidRDefault="006D69B1"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Each </w:t>
            </w:r>
          </w:p>
        </w:tc>
        <w:tc>
          <w:tcPr>
            <w:tcW w:w="1552" w:type="dxa"/>
            <w:tcBorders>
              <w:top w:val="single" w:sz="6" w:space="0" w:color="000000"/>
              <w:left w:val="single" w:sz="6" w:space="0" w:color="000000"/>
              <w:bottom w:val="single" w:sz="6" w:space="0" w:color="000000"/>
              <w:right w:val="single" w:sz="6" w:space="0" w:color="000000"/>
            </w:tcBorders>
          </w:tcPr>
          <w:p w:rsidR="00290C37" w:rsidRPr="00D63F12" w:rsidRDefault="000A4180" w:rsidP="00DA3DE7">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7436.00</w:t>
            </w:r>
          </w:p>
        </w:tc>
      </w:tr>
      <w:tr w:rsidR="00290C37" w:rsidRPr="00D63F12" w:rsidTr="00DA3DE7">
        <w:trPr>
          <w:trHeight w:hRule="exact" w:val="357"/>
        </w:trPr>
        <w:tc>
          <w:tcPr>
            <w:tcW w:w="983" w:type="dxa"/>
            <w:tcBorders>
              <w:top w:val="single" w:sz="6" w:space="0" w:color="000000"/>
              <w:left w:val="single" w:sz="6" w:space="0" w:color="000000"/>
              <w:bottom w:val="single" w:sz="6" w:space="0" w:color="000000"/>
              <w:right w:val="single" w:sz="6" w:space="0" w:color="000000"/>
            </w:tcBorders>
          </w:tcPr>
          <w:p w:rsidR="00290C37" w:rsidRDefault="00290C37" w:rsidP="00DA3DE7">
            <w:pPr>
              <w:jc w:val="center"/>
              <w:rPr>
                <w:rFonts w:ascii="Times New Roman" w:hAnsi="Times New Roman"/>
                <w:color w:val="000000"/>
                <w:sz w:val="24"/>
                <w:szCs w:val="24"/>
              </w:rPr>
            </w:pPr>
          </w:p>
        </w:tc>
        <w:tc>
          <w:tcPr>
            <w:tcW w:w="1710" w:type="dxa"/>
            <w:gridSpan w:val="2"/>
            <w:tcBorders>
              <w:top w:val="single" w:sz="6" w:space="0" w:color="000000"/>
              <w:left w:val="single" w:sz="6" w:space="0" w:color="000000"/>
              <w:bottom w:val="single" w:sz="6" w:space="0" w:color="000000"/>
              <w:right w:val="single" w:sz="6" w:space="0" w:color="000000"/>
            </w:tcBorders>
          </w:tcPr>
          <w:p w:rsidR="00290C37" w:rsidRPr="00D63F12" w:rsidRDefault="00C57C3E"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13.37.2</w:t>
            </w:r>
          </w:p>
        </w:tc>
        <w:tc>
          <w:tcPr>
            <w:tcW w:w="4520" w:type="dxa"/>
            <w:tcBorders>
              <w:top w:val="single" w:sz="6" w:space="0" w:color="000000"/>
              <w:left w:val="single" w:sz="6" w:space="0" w:color="000000"/>
              <w:bottom w:val="single" w:sz="6" w:space="0" w:color="000000"/>
              <w:right w:val="single" w:sz="6" w:space="0" w:color="000000"/>
            </w:tcBorders>
          </w:tcPr>
          <w:p w:rsidR="00290C37" w:rsidRPr="00B85E55" w:rsidRDefault="002F3C01"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Size 1200mm x2400mm</w:t>
            </w:r>
          </w:p>
        </w:tc>
        <w:tc>
          <w:tcPr>
            <w:tcW w:w="1350" w:type="dxa"/>
            <w:tcBorders>
              <w:top w:val="single" w:sz="6" w:space="0" w:color="000000"/>
              <w:left w:val="single" w:sz="6" w:space="0" w:color="000000"/>
              <w:bottom w:val="single" w:sz="6" w:space="0" w:color="000000"/>
              <w:right w:val="single" w:sz="6" w:space="0" w:color="000000"/>
            </w:tcBorders>
          </w:tcPr>
          <w:p w:rsidR="00290C37" w:rsidRPr="00D63F12" w:rsidRDefault="006D69B1"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Each </w:t>
            </w:r>
          </w:p>
        </w:tc>
        <w:tc>
          <w:tcPr>
            <w:tcW w:w="1552" w:type="dxa"/>
            <w:tcBorders>
              <w:top w:val="single" w:sz="6" w:space="0" w:color="000000"/>
              <w:left w:val="single" w:sz="6" w:space="0" w:color="000000"/>
              <w:bottom w:val="single" w:sz="6" w:space="0" w:color="000000"/>
              <w:right w:val="single" w:sz="6" w:space="0" w:color="000000"/>
            </w:tcBorders>
          </w:tcPr>
          <w:p w:rsidR="00290C37" w:rsidRPr="00D63F12" w:rsidRDefault="000A4180" w:rsidP="00DA3DE7">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9730.00</w:t>
            </w:r>
          </w:p>
        </w:tc>
      </w:tr>
      <w:tr w:rsidR="00290C37" w:rsidTr="00DA3DE7">
        <w:trPr>
          <w:trHeight w:hRule="exact" w:val="357"/>
        </w:trPr>
        <w:tc>
          <w:tcPr>
            <w:tcW w:w="983" w:type="dxa"/>
            <w:tcBorders>
              <w:top w:val="single" w:sz="6" w:space="0" w:color="000000"/>
              <w:left w:val="single" w:sz="6" w:space="0" w:color="000000"/>
              <w:bottom w:val="single" w:sz="6" w:space="0" w:color="000000"/>
              <w:right w:val="single" w:sz="6" w:space="0" w:color="000000"/>
            </w:tcBorders>
          </w:tcPr>
          <w:p w:rsidR="00290C37" w:rsidRDefault="00290C37" w:rsidP="00DA3DE7">
            <w:pPr>
              <w:jc w:val="center"/>
              <w:rPr>
                <w:rFonts w:ascii="Times New Roman" w:hAnsi="Times New Roman"/>
                <w:color w:val="000000"/>
                <w:sz w:val="24"/>
                <w:szCs w:val="24"/>
              </w:rPr>
            </w:pPr>
          </w:p>
        </w:tc>
        <w:tc>
          <w:tcPr>
            <w:tcW w:w="1710" w:type="dxa"/>
            <w:gridSpan w:val="2"/>
            <w:tcBorders>
              <w:top w:val="single" w:sz="6" w:space="0" w:color="000000"/>
              <w:left w:val="single" w:sz="6" w:space="0" w:color="000000"/>
              <w:bottom w:val="single" w:sz="6" w:space="0" w:color="000000"/>
              <w:right w:val="single" w:sz="6" w:space="0" w:color="000000"/>
            </w:tcBorders>
          </w:tcPr>
          <w:p w:rsidR="00290C37" w:rsidRDefault="00C57C3E"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13.37.3</w:t>
            </w:r>
          </w:p>
        </w:tc>
        <w:tc>
          <w:tcPr>
            <w:tcW w:w="4520" w:type="dxa"/>
            <w:tcBorders>
              <w:top w:val="single" w:sz="6" w:space="0" w:color="000000"/>
              <w:left w:val="single" w:sz="6" w:space="0" w:color="000000"/>
              <w:bottom w:val="single" w:sz="6" w:space="0" w:color="000000"/>
              <w:right w:val="single" w:sz="6" w:space="0" w:color="000000"/>
            </w:tcBorders>
          </w:tcPr>
          <w:p w:rsidR="00290C37" w:rsidRDefault="002F3C01"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Size 1200mmx3000mm</w:t>
            </w:r>
          </w:p>
        </w:tc>
        <w:tc>
          <w:tcPr>
            <w:tcW w:w="1350" w:type="dxa"/>
            <w:tcBorders>
              <w:top w:val="single" w:sz="6" w:space="0" w:color="000000"/>
              <w:left w:val="single" w:sz="6" w:space="0" w:color="000000"/>
              <w:bottom w:val="single" w:sz="6" w:space="0" w:color="000000"/>
              <w:right w:val="single" w:sz="6" w:space="0" w:color="000000"/>
            </w:tcBorders>
          </w:tcPr>
          <w:p w:rsidR="00290C37" w:rsidRDefault="006D69B1"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Each</w:t>
            </w:r>
          </w:p>
        </w:tc>
        <w:tc>
          <w:tcPr>
            <w:tcW w:w="1552" w:type="dxa"/>
            <w:tcBorders>
              <w:top w:val="single" w:sz="6" w:space="0" w:color="000000"/>
              <w:left w:val="single" w:sz="6" w:space="0" w:color="000000"/>
              <w:bottom w:val="single" w:sz="6" w:space="0" w:color="000000"/>
              <w:right w:val="single" w:sz="6" w:space="0" w:color="000000"/>
            </w:tcBorders>
          </w:tcPr>
          <w:p w:rsidR="00290C37" w:rsidRDefault="000A4180" w:rsidP="00DA3DE7">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12126.00</w:t>
            </w:r>
          </w:p>
        </w:tc>
      </w:tr>
      <w:tr w:rsidR="00290C37" w:rsidTr="002C0DA2">
        <w:trPr>
          <w:trHeight w:hRule="exact" w:val="825"/>
        </w:trPr>
        <w:tc>
          <w:tcPr>
            <w:tcW w:w="983" w:type="dxa"/>
            <w:tcBorders>
              <w:top w:val="single" w:sz="6" w:space="0" w:color="000000"/>
              <w:left w:val="single" w:sz="6" w:space="0" w:color="000000"/>
              <w:bottom w:val="single" w:sz="6" w:space="0" w:color="000000"/>
              <w:right w:val="single" w:sz="6" w:space="0" w:color="000000"/>
            </w:tcBorders>
          </w:tcPr>
          <w:p w:rsidR="00290C37" w:rsidRDefault="00290C37" w:rsidP="00DA3DE7">
            <w:pPr>
              <w:jc w:val="center"/>
              <w:rPr>
                <w:rFonts w:ascii="Times New Roman" w:hAnsi="Times New Roman"/>
                <w:color w:val="000000"/>
                <w:sz w:val="24"/>
                <w:szCs w:val="24"/>
              </w:rPr>
            </w:pPr>
            <w:r>
              <w:rPr>
                <w:rFonts w:ascii="Times New Roman" w:hAnsi="Times New Roman"/>
                <w:color w:val="000000"/>
                <w:sz w:val="24"/>
                <w:szCs w:val="24"/>
              </w:rPr>
              <w:t>13.</w:t>
            </w:r>
            <w:r w:rsidR="004626AC">
              <w:rPr>
                <w:rFonts w:ascii="Times New Roman" w:hAnsi="Times New Roman"/>
                <w:color w:val="000000"/>
                <w:sz w:val="24"/>
                <w:szCs w:val="24"/>
              </w:rPr>
              <w:t>38</w:t>
            </w:r>
          </w:p>
        </w:tc>
        <w:tc>
          <w:tcPr>
            <w:tcW w:w="6230" w:type="dxa"/>
            <w:gridSpan w:val="3"/>
            <w:tcBorders>
              <w:top w:val="single" w:sz="6" w:space="0" w:color="000000"/>
              <w:left w:val="single" w:sz="6" w:space="0" w:color="000000"/>
              <w:bottom w:val="single" w:sz="6" w:space="0" w:color="000000"/>
              <w:right w:val="single" w:sz="6" w:space="0" w:color="000000"/>
            </w:tcBorders>
          </w:tcPr>
          <w:p w:rsidR="00290C37" w:rsidRPr="00B85E55" w:rsidRDefault="00B053D6"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Providing and applying plaster of paris putty of 2mm thickness over plastered surface to prepare the surface even and smooth complete.</w:t>
            </w:r>
          </w:p>
        </w:tc>
        <w:tc>
          <w:tcPr>
            <w:tcW w:w="1350" w:type="dxa"/>
            <w:tcBorders>
              <w:top w:val="single" w:sz="6" w:space="0" w:color="000000"/>
              <w:left w:val="single" w:sz="6" w:space="0" w:color="000000"/>
              <w:bottom w:val="single" w:sz="6" w:space="0" w:color="000000"/>
              <w:right w:val="single" w:sz="6" w:space="0" w:color="000000"/>
            </w:tcBorders>
          </w:tcPr>
          <w:p w:rsidR="00290C37" w:rsidRDefault="002C0DA2"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290C37" w:rsidRDefault="002C0DA2" w:rsidP="00DA3DE7">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77.00</w:t>
            </w:r>
          </w:p>
        </w:tc>
      </w:tr>
      <w:tr w:rsidR="0092626D" w:rsidRPr="00D63F12" w:rsidTr="0092626D">
        <w:trPr>
          <w:trHeight w:hRule="exact" w:val="807"/>
        </w:trPr>
        <w:tc>
          <w:tcPr>
            <w:tcW w:w="983" w:type="dxa"/>
            <w:tcBorders>
              <w:top w:val="single" w:sz="6" w:space="0" w:color="000000"/>
              <w:left w:val="single" w:sz="6" w:space="0" w:color="000000"/>
              <w:bottom w:val="single" w:sz="6" w:space="0" w:color="000000"/>
              <w:right w:val="single" w:sz="6" w:space="0" w:color="000000"/>
            </w:tcBorders>
          </w:tcPr>
          <w:p w:rsidR="0092626D" w:rsidRDefault="0092626D" w:rsidP="00DA3DE7">
            <w:pPr>
              <w:jc w:val="center"/>
              <w:rPr>
                <w:rFonts w:ascii="Times New Roman" w:hAnsi="Times New Roman"/>
                <w:color w:val="000000"/>
                <w:sz w:val="24"/>
                <w:szCs w:val="24"/>
              </w:rPr>
            </w:pPr>
            <w:r>
              <w:rPr>
                <w:rFonts w:ascii="Times New Roman" w:hAnsi="Times New Roman"/>
                <w:color w:val="000000"/>
                <w:sz w:val="24"/>
                <w:szCs w:val="24"/>
              </w:rPr>
              <w:t>13.39</w:t>
            </w:r>
          </w:p>
        </w:tc>
        <w:tc>
          <w:tcPr>
            <w:tcW w:w="6230" w:type="dxa"/>
            <w:gridSpan w:val="3"/>
            <w:tcBorders>
              <w:top w:val="single" w:sz="6" w:space="0" w:color="000000"/>
              <w:left w:val="single" w:sz="6" w:space="0" w:color="000000"/>
              <w:bottom w:val="single" w:sz="6" w:space="0" w:color="000000"/>
              <w:right w:val="single" w:sz="6" w:space="0" w:color="000000"/>
            </w:tcBorders>
          </w:tcPr>
          <w:p w:rsidR="0092626D" w:rsidRPr="00D63F12" w:rsidRDefault="0092626D"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Providing and applying plaster of paris pumming of 10 mm average thickness over plastered surface to prepare the surface even and smooth complete.</w:t>
            </w:r>
          </w:p>
        </w:tc>
        <w:tc>
          <w:tcPr>
            <w:tcW w:w="1350" w:type="dxa"/>
            <w:tcBorders>
              <w:top w:val="single" w:sz="6" w:space="0" w:color="000000"/>
              <w:left w:val="single" w:sz="6" w:space="0" w:color="000000"/>
              <w:bottom w:val="single" w:sz="6" w:space="0" w:color="000000"/>
              <w:right w:val="single" w:sz="6" w:space="0" w:color="000000"/>
            </w:tcBorders>
          </w:tcPr>
          <w:p w:rsidR="0092626D" w:rsidRPr="00D63F12" w:rsidRDefault="0092626D"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92626D" w:rsidRPr="00D63F12" w:rsidRDefault="0092626D"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130.00</w:t>
            </w:r>
          </w:p>
        </w:tc>
      </w:tr>
      <w:tr w:rsidR="0092626D" w:rsidRPr="00D63F12" w:rsidTr="0092626D">
        <w:trPr>
          <w:trHeight w:hRule="exact" w:val="537"/>
        </w:trPr>
        <w:tc>
          <w:tcPr>
            <w:tcW w:w="983" w:type="dxa"/>
            <w:tcBorders>
              <w:top w:val="single" w:sz="6" w:space="0" w:color="000000"/>
              <w:left w:val="single" w:sz="6" w:space="0" w:color="000000"/>
              <w:bottom w:val="single" w:sz="6" w:space="0" w:color="000000"/>
              <w:right w:val="single" w:sz="6" w:space="0" w:color="000000"/>
            </w:tcBorders>
          </w:tcPr>
          <w:p w:rsidR="0092626D" w:rsidRDefault="0092626D" w:rsidP="00DA3DE7">
            <w:pPr>
              <w:jc w:val="center"/>
              <w:rPr>
                <w:rFonts w:ascii="Times New Roman" w:hAnsi="Times New Roman"/>
                <w:color w:val="000000"/>
                <w:sz w:val="24"/>
                <w:szCs w:val="24"/>
              </w:rPr>
            </w:pPr>
            <w:r>
              <w:rPr>
                <w:rFonts w:ascii="Times New Roman" w:hAnsi="Times New Roman"/>
                <w:color w:val="000000"/>
                <w:sz w:val="24"/>
                <w:szCs w:val="24"/>
              </w:rPr>
              <w:t>13.40</w:t>
            </w:r>
          </w:p>
        </w:tc>
        <w:tc>
          <w:tcPr>
            <w:tcW w:w="6230" w:type="dxa"/>
            <w:gridSpan w:val="3"/>
            <w:tcBorders>
              <w:top w:val="single" w:sz="6" w:space="0" w:color="000000"/>
              <w:left w:val="single" w:sz="6" w:space="0" w:color="000000"/>
              <w:bottom w:val="single" w:sz="6" w:space="0" w:color="000000"/>
              <w:right w:val="single" w:sz="6" w:space="0" w:color="000000"/>
            </w:tcBorders>
          </w:tcPr>
          <w:p w:rsidR="0092626D" w:rsidRPr="00D63F12" w:rsidRDefault="0092626D"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Extra for lining out plaster to imitate stone or concrete block walling.</w:t>
            </w:r>
          </w:p>
        </w:tc>
        <w:tc>
          <w:tcPr>
            <w:tcW w:w="1350" w:type="dxa"/>
            <w:tcBorders>
              <w:top w:val="single" w:sz="6" w:space="0" w:color="000000"/>
              <w:left w:val="single" w:sz="6" w:space="0" w:color="000000"/>
              <w:bottom w:val="single" w:sz="6" w:space="0" w:color="000000"/>
              <w:right w:val="single" w:sz="6" w:space="0" w:color="000000"/>
            </w:tcBorders>
          </w:tcPr>
          <w:p w:rsidR="0092626D" w:rsidRPr="00D63F12" w:rsidRDefault="0092626D"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92626D" w:rsidRPr="00D63F12" w:rsidRDefault="0092626D"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25.00</w:t>
            </w:r>
          </w:p>
        </w:tc>
      </w:tr>
      <w:tr w:rsidR="003A62E9" w:rsidRPr="00D63F12" w:rsidTr="003A62E9">
        <w:trPr>
          <w:trHeight w:hRule="exact" w:val="1446"/>
        </w:trPr>
        <w:tc>
          <w:tcPr>
            <w:tcW w:w="983" w:type="dxa"/>
            <w:tcBorders>
              <w:top w:val="single" w:sz="6" w:space="0" w:color="000000"/>
              <w:left w:val="single" w:sz="6" w:space="0" w:color="000000"/>
              <w:bottom w:val="single" w:sz="6" w:space="0" w:color="000000"/>
              <w:right w:val="single" w:sz="6" w:space="0" w:color="000000"/>
            </w:tcBorders>
          </w:tcPr>
          <w:p w:rsidR="003A62E9" w:rsidRDefault="003A62E9" w:rsidP="00DA3DE7">
            <w:pPr>
              <w:jc w:val="center"/>
              <w:rPr>
                <w:rFonts w:ascii="Times New Roman" w:hAnsi="Times New Roman"/>
                <w:color w:val="000000"/>
                <w:sz w:val="24"/>
                <w:szCs w:val="24"/>
              </w:rPr>
            </w:pPr>
            <w:r>
              <w:rPr>
                <w:rFonts w:ascii="Times New Roman" w:hAnsi="Times New Roman"/>
                <w:color w:val="000000"/>
                <w:sz w:val="24"/>
                <w:szCs w:val="24"/>
              </w:rPr>
              <w:t>13.41</w:t>
            </w:r>
          </w:p>
        </w:tc>
        <w:tc>
          <w:tcPr>
            <w:tcW w:w="6230" w:type="dxa"/>
            <w:gridSpan w:val="3"/>
            <w:tcBorders>
              <w:top w:val="single" w:sz="6" w:space="0" w:color="000000"/>
              <w:left w:val="single" w:sz="6" w:space="0" w:color="000000"/>
              <w:bottom w:val="single" w:sz="6" w:space="0" w:color="000000"/>
              <w:right w:val="single" w:sz="6" w:space="0" w:color="000000"/>
            </w:tcBorders>
          </w:tcPr>
          <w:p w:rsidR="003A62E9" w:rsidRPr="00D63F12" w:rsidRDefault="003A62E9" w:rsidP="003A62E9">
            <w:pPr>
              <w:autoSpaceDE w:val="0"/>
              <w:autoSpaceDN w:val="0"/>
              <w:adjustRightInd w:val="0"/>
              <w:jc w:val="both"/>
              <w:rPr>
                <w:rFonts w:ascii="Times New Roman" w:hAnsi="Times New Roman" w:cs="Times New Roman"/>
                <w:sz w:val="24"/>
                <w:szCs w:val="24"/>
              </w:rPr>
            </w:pPr>
            <w:r w:rsidRPr="003A62E9">
              <w:rPr>
                <w:rFonts w:ascii="Times New Roman" w:hAnsi="Times New Roman" w:cs="Times New Roman"/>
                <w:sz w:val="24"/>
                <w:szCs w:val="24"/>
              </w:rPr>
              <w:t xml:space="preserve">Providing and applying </w:t>
            </w:r>
            <w:r>
              <w:rPr>
                <w:rFonts w:ascii="Times New Roman" w:hAnsi="Times New Roman" w:cs="Times New Roman"/>
                <w:sz w:val="24"/>
                <w:szCs w:val="24"/>
              </w:rPr>
              <w:t>white cement based putty of average thickness 1 mm, of approved brand and manufacturer, like birla white/ JK white or equivalent, over the plastered wall surface to prepare the surface even and smooth i/c all cost of material, labour and scaffold etc. in all position complete.</w:t>
            </w:r>
          </w:p>
        </w:tc>
        <w:tc>
          <w:tcPr>
            <w:tcW w:w="1350" w:type="dxa"/>
            <w:tcBorders>
              <w:top w:val="single" w:sz="6" w:space="0" w:color="000000"/>
              <w:left w:val="single" w:sz="6" w:space="0" w:color="000000"/>
              <w:bottom w:val="single" w:sz="6" w:space="0" w:color="000000"/>
              <w:right w:val="single" w:sz="6" w:space="0" w:color="000000"/>
            </w:tcBorders>
          </w:tcPr>
          <w:p w:rsidR="003A62E9" w:rsidRPr="00D63F12" w:rsidRDefault="00C52049"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3A62E9" w:rsidRPr="00D63F12" w:rsidRDefault="00C52049"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74.00</w:t>
            </w:r>
          </w:p>
        </w:tc>
      </w:tr>
      <w:tr w:rsidR="006449E5" w:rsidRPr="00D63F12" w:rsidTr="003A62E9">
        <w:trPr>
          <w:trHeight w:hRule="exact" w:val="1446"/>
        </w:trPr>
        <w:tc>
          <w:tcPr>
            <w:tcW w:w="983" w:type="dxa"/>
            <w:tcBorders>
              <w:top w:val="single" w:sz="6" w:space="0" w:color="000000"/>
              <w:left w:val="single" w:sz="6" w:space="0" w:color="000000"/>
              <w:bottom w:val="single" w:sz="6" w:space="0" w:color="000000"/>
              <w:right w:val="single" w:sz="6" w:space="0" w:color="000000"/>
            </w:tcBorders>
          </w:tcPr>
          <w:p w:rsidR="006449E5" w:rsidRDefault="006449E5" w:rsidP="00DA3DE7">
            <w:pPr>
              <w:jc w:val="center"/>
              <w:rPr>
                <w:rFonts w:ascii="Times New Roman" w:hAnsi="Times New Roman"/>
                <w:color w:val="000000"/>
                <w:sz w:val="24"/>
                <w:szCs w:val="24"/>
              </w:rPr>
            </w:pPr>
            <w:r>
              <w:rPr>
                <w:rFonts w:ascii="Times New Roman" w:hAnsi="Times New Roman"/>
                <w:color w:val="000000"/>
                <w:sz w:val="24"/>
                <w:szCs w:val="24"/>
              </w:rPr>
              <w:t>13.42</w:t>
            </w:r>
          </w:p>
        </w:tc>
        <w:tc>
          <w:tcPr>
            <w:tcW w:w="6230" w:type="dxa"/>
            <w:gridSpan w:val="3"/>
            <w:tcBorders>
              <w:top w:val="single" w:sz="6" w:space="0" w:color="000000"/>
              <w:left w:val="single" w:sz="6" w:space="0" w:color="000000"/>
              <w:bottom w:val="single" w:sz="6" w:space="0" w:color="000000"/>
              <w:right w:val="single" w:sz="6" w:space="0" w:color="000000"/>
            </w:tcBorders>
          </w:tcPr>
          <w:p w:rsidR="006449E5" w:rsidRPr="003A62E9" w:rsidRDefault="00ED0058" w:rsidP="00ED0058">
            <w:pPr>
              <w:autoSpaceDE w:val="0"/>
              <w:autoSpaceDN w:val="0"/>
              <w:adjustRightInd w:val="0"/>
              <w:jc w:val="both"/>
              <w:rPr>
                <w:rFonts w:ascii="Times New Roman" w:hAnsi="Times New Roman" w:cs="Times New Roman"/>
                <w:sz w:val="24"/>
                <w:szCs w:val="24"/>
              </w:rPr>
            </w:pPr>
            <w:r w:rsidRPr="00ED0058">
              <w:rPr>
                <w:rFonts w:ascii="Times New Roman" w:hAnsi="Times New Roman" w:cs="Times New Roman"/>
                <w:sz w:val="24"/>
                <w:szCs w:val="24"/>
              </w:rPr>
              <w:t>Providing and applying special putty in two coats based materials varnish,</w:t>
            </w:r>
            <w:r>
              <w:rPr>
                <w:rFonts w:ascii="Times New Roman" w:hAnsi="Times New Roman" w:cs="Times New Roman"/>
                <w:sz w:val="24"/>
                <w:szCs w:val="24"/>
              </w:rPr>
              <w:t xml:space="preserve"> </w:t>
            </w:r>
            <w:r w:rsidRPr="00ED0058">
              <w:rPr>
                <w:rFonts w:ascii="Times New Roman" w:hAnsi="Times New Roman" w:cs="Times New Roman"/>
                <w:sz w:val="24"/>
                <w:szCs w:val="24"/>
              </w:rPr>
              <w:t>Belgium chalk, turpentile oil, white paint,shafeda including sand p</w:t>
            </w:r>
            <w:r>
              <w:rPr>
                <w:rFonts w:ascii="Times New Roman" w:hAnsi="Times New Roman" w:cs="Times New Roman"/>
                <w:sz w:val="24"/>
                <w:szCs w:val="24"/>
              </w:rPr>
              <w:t xml:space="preserve">apering for </w:t>
            </w:r>
            <w:r w:rsidRPr="00ED0058">
              <w:rPr>
                <w:rFonts w:ascii="Times New Roman" w:hAnsi="Times New Roman" w:cs="Times New Roman"/>
                <w:sz w:val="24"/>
                <w:szCs w:val="24"/>
              </w:rPr>
              <w:t xml:space="preserve">making the surface smooth for applying any or </w:t>
            </w:r>
            <w:r>
              <w:rPr>
                <w:rFonts w:ascii="Times New Roman" w:hAnsi="Times New Roman" w:cs="Times New Roman"/>
                <w:sz w:val="24"/>
                <w:szCs w:val="24"/>
              </w:rPr>
              <w:t xml:space="preserve">vinyl paints including all cost </w:t>
            </w:r>
            <w:r w:rsidRPr="00ED0058">
              <w:rPr>
                <w:rFonts w:ascii="Times New Roman" w:hAnsi="Times New Roman" w:cs="Times New Roman"/>
                <w:sz w:val="24"/>
                <w:szCs w:val="24"/>
              </w:rPr>
              <w:t>of material and labour etc complete.</w:t>
            </w:r>
          </w:p>
        </w:tc>
        <w:tc>
          <w:tcPr>
            <w:tcW w:w="1350" w:type="dxa"/>
            <w:tcBorders>
              <w:top w:val="single" w:sz="6" w:space="0" w:color="000000"/>
              <w:left w:val="single" w:sz="6" w:space="0" w:color="000000"/>
              <w:bottom w:val="single" w:sz="6" w:space="0" w:color="000000"/>
              <w:right w:val="single" w:sz="6" w:space="0" w:color="000000"/>
            </w:tcBorders>
          </w:tcPr>
          <w:p w:rsidR="006449E5" w:rsidRDefault="00ED0058"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6449E5" w:rsidRDefault="00ED0058"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52.00</w:t>
            </w:r>
          </w:p>
        </w:tc>
      </w:tr>
      <w:tr w:rsidR="006449E5" w:rsidRPr="00D63F12" w:rsidTr="00ED0058">
        <w:trPr>
          <w:trHeight w:hRule="exact" w:val="429"/>
        </w:trPr>
        <w:tc>
          <w:tcPr>
            <w:tcW w:w="983" w:type="dxa"/>
            <w:tcBorders>
              <w:top w:val="single" w:sz="6" w:space="0" w:color="000000"/>
              <w:left w:val="single" w:sz="6" w:space="0" w:color="000000"/>
              <w:bottom w:val="single" w:sz="6" w:space="0" w:color="000000"/>
              <w:right w:val="single" w:sz="6" w:space="0" w:color="000000"/>
            </w:tcBorders>
          </w:tcPr>
          <w:p w:rsidR="006449E5" w:rsidRDefault="00ED0058" w:rsidP="00DA3DE7">
            <w:pPr>
              <w:jc w:val="center"/>
              <w:rPr>
                <w:rFonts w:ascii="Times New Roman" w:hAnsi="Times New Roman"/>
                <w:color w:val="000000"/>
                <w:sz w:val="24"/>
                <w:szCs w:val="24"/>
              </w:rPr>
            </w:pPr>
            <w:r>
              <w:rPr>
                <w:rFonts w:ascii="Times New Roman" w:hAnsi="Times New Roman"/>
                <w:color w:val="000000"/>
                <w:sz w:val="24"/>
                <w:szCs w:val="24"/>
              </w:rPr>
              <w:t>13.43</w:t>
            </w:r>
          </w:p>
        </w:tc>
        <w:tc>
          <w:tcPr>
            <w:tcW w:w="6230" w:type="dxa"/>
            <w:gridSpan w:val="3"/>
            <w:tcBorders>
              <w:top w:val="single" w:sz="6" w:space="0" w:color="000000"/>
              <w:left w:val="single" w:sz="6" w:space="0" w:color="000000"/>
              <w:bottom w:val="single" w:sz="6" w:space="0" w:color="000000"/>
              <w:right w:val="single" w:sz="6" w:space="0" w:color="000000"/>
            </w:tcBorders>
          </w:tcPr>
          <w:p w:rsidR="006449E5" w:rsidRPr="003A62E9" w:rsidRDefault="00ED0058" w:rsidP="003A62E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White washing with lime to give an even shade:</w:t>
            </w:r>
          </w:p>
        </w:tc>
        <w:tc>
          <w:tcPr>
            <w:tcW w:w="1350" w:type="dxa"/>
            <w:tcBorders>
              <w:top w:val="single" w:sz="6" w:space="0" w:color="000000"/>
              <w:left w:val="single" w:sz="6" w:space="0" w:color="000000"/>
              <w:bottom w:val="single" w:sz="6" w:space="0" w:color="000000"/>
              <w:right w:val="single" w:sz="6" w:space="0" w:color="000000"/>
            </w:tcBorders>
          </w:tcPr>
          <w:p w:rsidR="006449E5" w:rsidRDefault="006449E5" w:rsidP="00DA3DE7">
            <w:pPr>
              <w:jc w:val="center"/>
              <w:rPr>
                <w:rFonts w:ascii="Times New Roman" w:hAnsi="Times New Roman"/>
                <w:color w:val="000000"/>
                <w:spacing w:val="-1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6449E5" w:rsidRDefault="006449E5" w:rsidP="00DA3DE7">
            <w:pPr>
              <w:jc w:val="center"/>
              <w:rPr>
                <w:rFonts w:ascii="Times New Roman" w:hAnsi="Times New Roman"/>
                <w:color w:val="000000"/>
                <w:spacing w:val="-10"/>
                <w:sz w:val="24"/>
                <w:szCs w:val="24"/>
              </w:rPr>
            </w:pPr>
          </w:p>
        </w:tc>
      </w:tr>
      <w:tr w:rsidR="00ED0058" w:rsidRPr="00D63F12" w:rsidTr="00ED0058">
        <w:trPr>
          <w:trHeight w:hRule="exact" w:val="429"/>
        </w:trPr>
        <w:tc>
          <w:tcPr>
            <w:tcW w:w="983" w:type="dxa"/>
            <w:tcBorders>
              <w:top w:val="single" w:sz="6" w:space="0" w:color="000000"/>
              <w:left w:val="single" w:sz="6" w:space="0" w:color="000000"/>
              <w:bottom w:val="single" w:sz="6" w:space="0" w:color="000000"/>
              <w:right w:val="single" w:sz="6" w:space="0" w:color="000000"/>
            </w:tcBorders>
          </w:tcPr>
          <w:p w:rsidR="00ED0058" w:rsidRDefault="00ED0058" w:rsidP="00DA3DE7">
            <w:pPr>
              <w:jc w:val="center"/>
              <w:rPr>
                <w:rFonts w:ascii="Times New Roman" w:hAnsi="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rsidR="00ED0058" w:rsidRDefault="00ED0058" w:rsidP="003A62E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13.43.1</w:t>
            </w:r>
          </w:p>
        </w:tc>
        <w:tc>
          <w:tcPr>
            <w:tcW w:w="4970" w:type="dxa"/>
            <w:gridSpan w:val="2"/>
            <w:tcBorders>
              <w:top w:val="single" w:sz="6" w:space="0" w:color="000000"/>
              <w:left w:val="single" w:sz="6" w:space="0" w:color="000000"/>
              <w:bottom w:val="single" w:sz="6" w:space="0" w:color="000000"/>
              <w:right w:val="single" w:sz="6" w:space="0" w:color="000000"/>
            </w:tcBorders>
          </w:tcPr>
          <w:p w:rsidR="00ED0058" w:rsidRDefault="00ED0058" w:rsidP="003A62E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New work (three or more coats)</w:t>
            </w:r>
          </w:p>
          <w:p w:rsidR="00ED0058" w:rsidRDefault="00ED0058" w:rsidP="003A62E9">
            <w:pPr>
              <w:autoSpaceDE w:val="0"/>
              <w:autoSpaceDN w:val="0"/>
              <w:adjustRightInd w:val="0"/>
              <w:jc w:val="both"/>
              <w:rPr>
                <w:rFonts w:ascii="Times New Roman" w:hAnsi="Times New Roman" w:cs="Times New Roman"/>
                <w:sz w:val="24"/>
                <w:szCs w:val="24"/>
              </w:rPr>
            </w:pPr>
          </w:p>
        </w:tc>
        <w:tc>
          <w:tcPr>
            <w:tcW w:w="1350" w:type="dxa"/>
            <w:tcBorders>
              <w:top w:val="single" w:sz="6" w:space="0" w:color="000000"/>
              <w:left w:val="single" w:sz="6" w:space="0" w:color="000000"/>
              <w:bottom w:val="single" w:sz="6" w:space="0" w:color="000000"/>
              <w:right w:val="single" w:sz="6" w:space="0" w:color="000000"/>
            </w:tcBorders>
          </w:tcPr>
          <w:p w:rsidR="00ED0058" w:rsidRDefault="00ED0058"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ED0058" w:rsidRDefault="00ED0058"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10.70</w:t>
            </w:r>
          </w:p>
        </w:tc>
      </w:tr>
      <w:tr w:rsidR="006449E5" w:rsidRPr="00D63F12" w:rsidTr="00DB2F35">
        <w:trPr>
          <w:trHeight w:hRule="exact" w:val="645"/>
        </w:trPr>
        <w:tc>
          <w:tcPr>
            <w:tcW w:w="983" w:type="dxa"/>
            <w:tcBorders>
              <w:top w:val="single" w:sz="6" w:space="0" w:color="000000"/>
              <w:left w:val="single" w:sz="6" w:space="0" w:color="000000"/>
              <w:bottom w:val="single" w:sz="6" w:space="0" w:color="000000"/>
              <w:right w:val="single" w:sz="6" w:space="0" w:color="000000"/>
            </w:tcBorders>
          </w:tcPr>
          <w:p w:rsidR="006449E5" w:rsidRDefault="008E64FC" w:rsidP="00DA3DE7">
            <w:pPr>
              <w:jc w:val="center"/>
              <w:rPr>
                <w:rFonts w:ascii="Times New Roman" w:hAnsi="Times New Roman"/>
                <w:color w:val="000000"/>
                <w:sz w:val="24"/>
                <w:szCs w:val="24"/>
              </w:rPr>
            </w:pPr>
            <w:r>
              <w:rPr>
                <w:rFonts w:ascii="Times New Roman" w:hAnsi="Times New Roman"/>
                <w:color w:val="000000"/>
                <w:sz w:val="24"/>
                <w:szCs w:val="24"/>
              </w:rPr>
              <w:t>13.44</w:t>
            </w:r>
          </w:p>
        </w:tc>
        <w:tc>
          <w:tcPr>
            <w:tcW w:w="6230" w:type="dxa"/>
            <w:gridSpan w:val="3"/>
            <w:tcBorders>
              <w:top w:val="single" w:sz="6" w:space="0" w:color="000000"/>
              <w:left w:val="single" w:sz="6" w:space="0" w:color="000000"/>
              <w:bottom w:val="single" w:sz="6" w:space="0" w:color="000000"/>
              <w:right w:val="single" w:sz="6" w:space="0" w:color="000000"/>
            </w:tcBorders>
          </w:tcPr>
          <w:p w:rsidR="006449E5" w:rsidRPr="003A62E9" w:rsidRDefault="00DB2F35" w:rsidP="003A62E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Colour washing such as green, blue or buff to give an even shade:</w:t>
            </w:r>
          </w:p>
        </w:tc>
        <w:tc>
          <w:tcPr>
            <w:tcW w:w="1350" w:type="dxa"/>
            <w:tcBorders>
              <w:top w:val="single" w:sz="6" w:space="0" w:color="000000"/>
              <w:left w:val="single" w:sz="6" w:space="0" w:color="000000"/>
              <w:bottom w:val="single" w:sz="6" w:space="0" w:color="000000"/>
              <w:right w:val="single" w:sz="6" w:space="0" w:color="000000"/>
            </w:tcBorders>
          </w:tcPr>
          <w:p w:rsidR="006449E5" w:rsidRDefault="006449E5" w:rsidP="00DA3DE7">
            <w:pPr>
              <w:jc w:val="center"/>
              <w:rPr>
                <w:rFonts w:ascii="Times New Roman" w:hAnsi="Times New Roman"/>
                <w:color w:val="000000"/>
                <w:spacing w:val="-1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6449E5" w:rsidRDefault="006449E5" w:rsidP="00DA3DE7">
            <w:pPr>
              <w:jc w:val="center"/>
              <w:rPr>
                <w:rFonts w:ascii="Times New Roman" w:hAnsi="Times New Roman"/>
                <w:color w:val="000000"/>
                <w:spacing w:val="-10"/>
                <w:sz w:val="24"/>
                <w:szCs w:val="24"/>
              </w:rPr>
            </w:pPr>
          </w:p>
        </w:tc>
      </w:tr>
      <w:tr w:rsidR="00DB2F35" w:rsidRPr="00D63F12" w:rsidTr="00DB2F35">
        <w:trPr>
          <w:trHeight w:hRule="exact" w:val="537"/>
        </w:trPr>
        <w:tc>
          <w:tcPr>
            <w:tcW w:w="983" w:type="dxa"/>
            <w:tcBorders>
              <w:top w:val="single" w:sz="6" w:space="0" w:color="000000"/>
              <w:left w:val="single" w:sz="6" w:space="0" w:color="000000"/>
              <w:bottom w:val="single" w:sz="6" w:space="0" w:color="000000"/>
              <w:right w:val="single" w:sz="6" w:space="0" w:color="000000"/>
            </w:tcBorders>
          </w:tcPr>
          <w:p w:rsidR="00DB2F35" w:rsidRDefault="00DB2F35" w:rsidP="00DA3DE7">
            <w:pPr>
              <w:jc w:val="center"/>
              <w:rPr>
                <w:rFonts w:ascii="Times New Roman" w:hAnsi="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rsidR="00DB2F35" w:rsidRPr="003A62E9" w:rsidRDefault="00DB2F35" w:rsidP="003A62E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13.44.1</w:t>
            </w:r>
          </w:p>
        </w:tc>
        <w:tc>
          <w:tcPr>
            <w:tcW w:w="4970" w:type="dxa"/>
            <w:gridSpan w:val="2"/>
            <w:tcBorders>
              <w:top w:val="single" w:sz="6" w:space="0" w:color="000000"/>
              <w:left w:val="single" w:sz="6" w:space="0" w:color="000000"/>
              <w:bottom w:val="single" w:sz="6" w:space="0" w:color="000000"/>
              <w:right w:val="single" w:sz="6" w:space="0" w:color="000000"/>
            </w:tcBorders>
          </w:tcPr>
          <w:p w:rsidR="00DB2F35" w:rsidRPr="003A62E9" w:rsidRDefault="00DB2F35" w:rsidP="00DB2F3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New work (two or more coats) with a base coat of white washing with lime</w:t>
            </w:r>
          </w:p>
        </w:tc>
        <w:tc>
          <w:tcPr>
            <w:tcW w:w="1350" w:type="dxa"/>
            <w:tcBorders>
              <w:top w:val="single" w:sz="6" w:space="0" w:color="000000"/>
              <w:left w:val="single" w:sz="6" w:space="0" w:color="000000"/>
              <w:bottom w:val="single" w:sz="6" w:space="0" w:color="000000"/>
              <w:right w:val="single" w:sz="6" w:space="0" w:color="000000"/>
            </w:tcBorders>
          </w:tcPr>
          <w:p w:rsidR="00DB2F35" w:rsidRDefault="00DB2F35"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DB2F35" w:rsidRDefault="00DB2F35"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14.75</w:t>
            </w:r>
          </w:p>
        </w:tc>
      </w:tr>
      <w:tr w:rsidR="00DB2F35" w:rsidRPr="00D63F12" w:rsidTr="00DB2F35">
        <w:trPr>
          <w:trHeight w:hRule="exact" w:val="627"/>
        </w:trPr>
        <w:tc>
          <w:tcPr>
            <w:tcW w:w="983" w:type="dxa"/>
            <w:tcBorders>
              <w:top w:val="single" w:sz="6" w:space="0" w:color="000000"/>
              <w:left w:val="single" w:sz="6" w:space="0" w:color="000000"/>
              <w:bottom w:val="single" w:sz="6" w:space="0" w:color="000000"/>
              <w:right w:val="single" w:sz="6" w:space="0" w:color="000000"/>
            </w:tcBorders>
          </w:tcPr>
          <w:p w:rsidR="00DB2F35" w:rsidRDefault="00DB2F35" w:rsidP="00DA3DE7">
            <w:pPr>
              <w:jc w:val="center"/>
              <w:rPr>
                <w:rFonts w:ascii="Times New Roman" w:hAnsi="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rsidR="00DB2F35" w:rsidRPr="003A62E9" w:rsidRDefault="00DB2F35" w:rsidP="003A62E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13.44.2</w:t>
            </w:r>
          </w:p>
        </w:tc>
        <w:tc>
          <w:tcPr>
            <w:tcW w:w="4970" w:type="dxa"/>
            <w:gridSpan w:val="2"/>
            <w:tcBorders>
              <w:top w:val="single" w:sz="6" w:space="0" w:color="000000"/>
              <w:left w:val="single" w:sz="6" w:space="0" w:color="000000"/>
              <w:bottom w:val="single" w:sz="6" w:space="0" w:color="000000"/>
              <w:right w:val="single" w:sz="6" w:space="0" w:color="000000"/>
            </w:tcBorders>
          </w:tcPr>
          <w:p w:rsidR="00DB2F35" w:rsidRPr="003A62E9" w:rsidRDefault="00DB2F35" w:rsidP="003A62E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New work (two or more coats) with a base coat of washing </w:t>
            </w:r>
          </w:p>
        </w:tc>
        <w:tc>
          <w:tcPr>
            <w:tcW w:w="1350" w:type="dxa"/>
            <w:tcBorders>
              <w:top w:val="single" w:sz="6" w:space="0" w:color="000000"/>
              <w:left w:val="single" w:sz="6" w:space="0" w:color="000000"/>
              <w:bottom w:val="single" w:sz="6" w:space="0" w:color="000000"/>
              <w:right w:val="single" w:sz="6" w:space="0" w:color="000000"/>
            </w:tcBorders>
          </w:tcPr>
          <w:p w:rsidR="00DB2F35" w:rsidRDefault="00DB2F35"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DB2F35" w:rsidRDefault="00DB2F35"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14.40</w:t>
            </w:r>
          </w:p>
        </w:tc>
      </w:tr>
      <w:tr w:rsidR="00C31F4A" w:rsidRPr="00D63F12" w:rsidTr="00C31F4A">
        <w:trPr>
          <w:trHeight w:hRule="exact" w:val="1167"/>
        </w:trPr>
        <w:tc>
          <w:tcPr>
            <w:tcW w:w="983" w:type="dxa"/>
            <w:tcBorders>
              <w:top w:val="single" w:sz="6" w:space="0" w:color="000000"/>
              <w:left w:val="single" w:sz="6" w:space="0" w:color="000000"/>
              <w:bottom w:val="single" w:sz="6" w:space="0" w:color="000000"/>
              <w:right w:val="single" w:sz="6" w:space="0" w:color="000000"/>
            </w:tcBorders>
          </w:tcPr>
          <w:p w:rsidR="00C31F4A" w:rsidRDefault="00C31F4A" w:rsidP="00DA3DE7">
            <w:pPr>
              <w:jc w:val="center"/>
              <w:rPr>
                <w:rFonts w:ascii="Times New Roman" w:hAnsi="Times New Roman"/>
                <w:color w:val="000000"/>
                <w:sz w:val="24"/>
                <w:szCs w:val="24"/>
              </w:rPr>
            </w:pPr>
            <w:r>
              <w:rPr>
                <w:rFonts w:ascii="Times New Roman" w:hAnsi="Times New Roman"/>
                <w:color w:val="000000"/>
                <w:sz w:val="24"/>
                <w:szCs w:val="24"/>
              </w:rPr>
              <w:t>13.45</w:t>
            </w:r>
          </w:p>
        </w:tc>
        <w:tc>
          <w:tcPr>
            <w:tcW w:w="6230" w:type="dxa"/>
            <w:gridSpan w:val="3"/>
            <w:tcBorders>
              <w:top w:val="single" w:sz="6" w:space="0" w:color="000000"/>
              <w:left w:val="single" w:sz="6" w:space="0" w:color="000000"/>
              <w:bottom w:val="single" w:sz="6" w:space="0" w:color="000000"/>
              <w:right w:val="single" w:sz="6" w:space="0" w:color="000000"/>
            </w:tcBorders>
          </w:tcPr>
          <w:p w:rsidR="00C31F4A" w:rsidRDefault="00C31F4A" w:rsidP="00C31F4A">
            <w:pPr>
              <w:autoSpaceDE w:val="0"/>
              <w:autoSpaceDN w:val="0"/>
              <w:adjustRightInd w:val="0"/>
              <w:jc w:val="both"/>
              <w:rPr>
                <w:rFonts w:ascii="Times New Roman" w:hAnsi="Times New Roman" w:cs="Times New Roman"/>
                <w:sz w:val="24"/>
                <w:szCs w:val="24"/>
              </w:rPr>
            </w:pPr>
            <w:r w:rsidRPr="00C31F4A">
              <w:rPr>
                <w:rFonts w:ascii="Times New Roman" w:hAnsi="Times New Roman" w:cs="Times New Roman"/>
                <w:sz w:val="24"/>
                <w:szCs w:val="24"/>
              </w:rPr>
              <w:t>Distempering with dry distemper of approved brand and manufacture (two or</w:t>
            </w:r>
            <w:r>
              <w:rPr>
                <w:rFonts w:ascii="Times New Roman" w:hAnsi="Times New Roman" w:cs="Times New Roman"/>
                <w:sz w:val="24"/>
                <w:szCs w:val="24"/>
              </w:rPr>
              <w:t xml:space="preserve"> </w:t>
            </w:r>
            <w:r w:rsidRPr="00C31F4A">
              <w:rPr>
                <w:rFonts w:ascii="Times New Roman" w:hAnsi="Times New Roman" w:cs="Times New Roman"/>
                <w:sz w:val="24"/>
                <w:szCs w:val="24"/>
              </w:rPr>
              <w:t>more coats) and of required shade on new work, over and including priming</w:t>
            </w:r>
            <w:r>
              <w:rPr>
                <w:rFonts w:ascii="Times New Roman" w:hAnsi="Times New Roman" w:cs="Times New Roman"/>
                <w:sz w:val="24"/>
                <w:szCs w:val="24"/>
              </w:rPr>
              <w:t xml:space="preserve"> </w:t>
            </w:r>
            <w:r w:rsidRPr="00C31F4A">
              <w:rPr>
                <w:rFonts w:ascii="Times New Roman" w:hAnsi="Times New Roman" w:cs="Times New Roman"/>
                <w:sz w:val="24"/>
                <w:szCs w:val="24"/>
              </w:rPr>
              <w:t>coat of whiting to give an even shade.</w:t>
            </w:r>
          </w:p>
        </w:tc>
        <w:tc>
          <w:tcPr>
            <w:tcW w:w="1350" w:type="dxa"/>
            <w:tcBorders>
              <w:top w:val="single" w:sz="6" w:space="0" w:color="000000"/>
              <w:left w:val="single" w:sz="6" w:space="0" w:color="000000"/>
              <w:bottom w:val="single" w:sz="6" w:space="0" w:color="000000"/>
              <w:right w:val="single" w:sz="6" w:space="0" w:color="000000"/>
            </w:tcBorders>
          </w:tcPr>
          <w:p w:rsidR="00C31F4A" w:rsidRDefault="00C31F4A"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 xml:space="preserve">Sqm </w:t>
            </w:r>
          </w:p>
        </w:tc>
        <w:tc>
          <w:tcPr>
            <w:tcW w:w="1552" w:type="dxa"/>
            <w:tcBorders>
              <w:top w:val="single" w:sz="6" w:space="0" w:color="000000"/>
              <w:left w:val="single" w:sz="6" w:space="0" w:color="000000"/>
              <w:bottom w:val="single" w:sz="6" w:space="0" w:color="000000"/>
              <w:right w:val="single" w:sz="6" w:space="0" w:color="000000"/>
            </w:tcBorders>
          </w:tcPr>
          <w:p w:rsidR="00C31F4A" w:rsidRDefault="00C31F4A" w:rsidP="00DA3DE7">
            <w:pPr>
              <w:jc w:val="center"/>
              <w:rPr>
                <w:rFonts w:ascii="Times New Roman" w:hAnsi="Times New Roman"/>
                <w:color w:val="000000"/>
                <w:spacing w:val="-10"/>
                <w:sz w:val="24"/>
                <w:szCs w:val="24"/>
              </w:rPr>
            </w:pPr>
            <w:r>
              <w:rPr>
                <w:rFonts w:ascii="Times New Roman" w:hAnsi="Times New Roman"/>
                <w:color w:val="000000"/>
                <w:spacing w:val="-10"/>
                <w:sz w:val="24"/>
                <w:szCs w:val="24"/>
              </w:rPr>
              <w:t>46.90</w:t>
            </w:r>
          </w:p>
        </w:tc>
      </w:tr>
    </w:tbl>
    <w:p w:rsidR="00A25A72" w:rsidRDefault="00A25A72" w:rsidP="00B523C4">
      <w:pPr>
        <w:rPr>
          <w:rFonts w:ascii="Times New Roman" w:hAnsi="Times New Roman" w:cs="Times New Roman"/>
        </w:rPr>
      </w:pPr>
    </w:p>
    <w:p w:rsidR="00A25A72" w:rsidRDefault="00A25A72" w:rsidP="00B523C4">
      <w:pPr>
        <w:rPr>
          <w:rFonts w:ascii="Times New Roman" w:hAnsi="Times New Roman" w:cs="Times New Roman"/>
        </w:rPr>
      </w:pPr>
    </w:p>
    <w:p w:rsidR="00221E49" w:rsidRDefault="00221E49" w:rsidP="00B523C4">
      <w:pPr>
        <w:rPr>
          <w:rFonts w:ascii="Times New Roman" w:hAnsi="Times New Roman" w:cs="Times New Roman"/>
        </w:rPr>
      </w:pPr>
    </w:p>
    <w:p w:rsidR="00221E49" w:rsidRDefault="0010691A" w:rsidP="0010691A">
      <w:pPr>
        <w:jc w:val="center"/>
        <w:rPr>
          <w:rFonts w:ascii="Times New Roman" w:hAnsi="Times New Roman" w:cs="Times New Roman"/>
        </w:rPr>
      </w:pPr>
      <w:r>
        <w:rPr>
          <w:rFonts w:ascii="Times New Roman" w:hAnsi="Times New Roman" w:cs="Times New Roman"/>
        </w:rPr>
        <w:t>248 Page No</w:t>
      </w:r>
      <w:r w:rsidR="00E60FA6">
        <w:rPr>
          <w:rFonts w:ascii="Times New Roman" w:hAnsi="Times New Roman" w:cs="Times New Roman"/>
        </w:rPr>
        <w:t>.</w:t>
      </w:r>
    </w:p>
    <w:p w:rsidR="00221E49" w:rsidRDefault="00221E49" w:rsidP="00B523C4">
      <w:pPr>
        <w:rPr>
          <w:rFonts w:ascii="Times New Roman" w:hAnsi="Times New Roman" w:cs="Times New Roman"/>
        </w:rPr>
      </w:pPr>
    </w:p>
    <w:p w:rsidR="00221E49" w:rsidRDefault="00221E49" w:rsidP="00B523C4">
      <w:pPr>
        <w:rPr>
          <w:rFonts w:ascii="Times New Roman" w:hAnsi="Times New Roman" w:cs="Times New Roman"/>
        </w:rPr>
      </w:pPr>
    </w:p>
    <w:p w:rsidR="00221E49" w:rsidRDefault="00221E49" w:rsidP="00B523C4">
      <w:pPr>
        <w:rPr>
          <w:rFonts w:ascii="Times New Roman" w:hAnsi="Times New Roman" w:cs="Times New Roman"/>
        </w:rPr>
      </w:pPr>
    </w:p>
    <w:p w:rsidR="00290C37" w:rsidRDefault="00290C37" w:rsidP="00B523C4">
      <w:pPr>
        <w:rPr>
          <w:rFonts w:ascii="Times New Roman" w:hAnsi="Times New Roman" w:cs="Times New Roman"/>
        </w:rPr>
      </w:pPr>
    </w:p>
    <w:p w:rsidR="00290C37" w:rsidRDefault="00290C37" w:rsidP="00B523C4">
      <w:pPr>
        <w:rPr>
          <w:rFonts w:ascii="Times New Roman" w:hAnsi="Times New Roman" w:cs="Times New Roman"/>
        </w:rPr>
      </w:pPr>
    </w:p>
    <w:p w:rsidR="00290C37" w:rsidRDefault="00290C37" w:rsidP="00B523C4">
      <w:pPr>
        <w:rPr>
          <w:rFonts w:ascii="Times New Roman" w:hAnsi="Times New Roman" w:cs="Times New Roman"/>
        </w:rPr>
      </w:pPr>
    </w:p>
    <w:p w:rsidR="00290C37" w:rsidRDefault="00290C37" w:rsidP="00B523C4">
      <w:pPr>
        <w:rPr>
          <w:rFonts w:ascii="Times New Roman" w:hAnsi="Times New Roman" w:cs="Times New Roman"/>
        </w:rPr>
      </w:pPr>
    </w:p>
    <w:p w:rsidR="00290C37" w:rsidRDefault="00290C37" w:rsidP="00B523C4">
      <w:pPr>
        <w:rPr>
          <w:rFonts w:ascii="Times New Roman" w:hAnsi="Times New Roman" w:cs="Times New Roman"/>
        </w:rPr>
      </w:pPr>
    </w:p>
    <w:p w:rsidR="00290C37" w:rsidRDefault="00290C37" w:rsidP="00B523C4">
      <w:pPr>
        <w:rPr>
          <w:rFonts w:ascii="Times New Roman" w:hAnsi="Times New Roman" w:cs="Times New Roman"/>
        </w:rPr>
      </w:pPr>
    </w:p>
    <w:p w:rsidR="00290C37" w:rsidRDefault="00290C37" w:rsidP="00B523C4">
      <w:pPr>
        <w:rPr>
          <w:rFonts w:ascii="Times New Roman" w:hAnsi="Times New Roman" w:cs="Times New Roman"/>
        </w:rPr>
      </w:pPr>
    </w:p>
    <w:p w:rsidR="00290C37" w:rsidRDefault="00290C37" w:rsidP="00B523C4">
      <w:pPr>
        <w:rPr>
          <w:rFonts w:ascii="Times New Roman" w:hAnsi="Times New Roman" w:cs="Times New Roman"/>
        </w:rPr>
      </w:pPr>
    </w:p>
    <w:tbl>
      <w:tblPr>
        <w:tblW w:w="10115" w:type="dxa"/>
        <w:tblInd w:w="15" w:type="dxa"/>
        <w:tblLayout w:type="fixed"/>
        <w:tblCellMar>
          <w:left w:w="0" w:type="dxa"/>
          <w:right w:w="0" w:type="dxa"/>
        </w:tblCellMar>
        <w:tblLook w:val="04A0"/>
      </w:tblPr>
      <w:tblGrid>
        <w:gridCol w:w="893"/>
        <w:gridCol w:w="960"/>
        <w:gridCol w:w="30"/>
        <w:gridCol w:w="30"/>
        <w:gridCol w:w="60"/>
        <w:gridCol w:w="30"/>
        <w:gridCol w:w="195"/>
        <w:gridCol w:w="5085"/>
        <w:gridCol w:w="1280"/>
        <w:gridCol w:w="1552"/>
        <w:tblGridChange w:id="645">
          <w:tblGrid>
            <w:gridCol w:w="115"/>
            <w:gridCol w:w="778"/>
            <w:gridCol w:w="115"/>
            <w:gridCol w:w="960"/>
            <w:gridCol w:w="30"/>
            <w:gridCol w:w="30"/>
            <w:gridCol w:w="60"/>
            <w:gridCol w:w="30"/>
            <w:gridCol w:w="195"/>
            <w:gridCol w:w="4970"/>
            <w:gridCol w:w="115"/>
            <w:gridCol w:w="1165"/>
            <w:gridCol w:w="115"/>
            <w:gridCol w:w="1437"/>
            <w:gridCol w:w="115"/>
          </w:tblGrid>
        </w:tblGridChange>
      </w:tblGrid>
      <w:tr w:rsidR="00E60FA6" w:rsidTr="00EF1475">
        <w:trPr>
          <w:trHeight w:hRule="exact" w:val="690"/>
        </w:trPr>
        <w:tc>
          <w:tcPr>
            <w:tcW w:w="893" w:type="dxa"/>
            <w:tcBorders>
              <w:top w:val="single" w:sz="6" w:space="0" w:color="000000"/>
              <w:left w:val="single" w:sz="6" w:space="0" w:color="000000"/>
              <w:bottom w:val="single" w:sz="6" w:space="0" w:color="000000"/>
              <w:right w:val="single" w:sz="6" w:space="0" w:color="000000"/>
            </w:tcBorders>
          </w:tcPr>
          <w:p w:rsidR="00E60FA6" w:rsidRDefault="00E60FA6" w:rsidP="00DA3DE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390" w:type="dxa"/>
            <w:gridSpan w:val="7"/>
            <w:tcBorders>
              <w:top w:val="single" w:sz="6" w:space="0" w:color="000000"/>
              <w:left w:val="single" w:sz="6" w:space="0" w:color="000000"/>
              <w:bottom w:val="single" w:sz="6" w:space="0" w:color="000000"/>
              <w:right w:val="single" w:sz="6" w:space="0" w:color="000000"/>
            </w:tcBorders>
          </w:tcPr>
          <w:p w:rsidR="00E60FA6" w:rsidRDefault="00E60FA6" w:rsidP="00DA3DE7">
            <w:pPr>
              <w:jc w:val="center"/>
              <w:rPr>
                <w:rFonts w:ascii="Times New Roman" w:hAnsi="Times New Roman"/>
                <w:color w:val="000000"/>
                <w:sz w:val="24"/>
              </w:rPr>
            </w:pPr>
            <w:r>
              <w:rPr>
                <w:rFonts w:ascii="Times New Roman" w:hAnsi="Times New Roman"/>
                <w:color w:val="000000"/>
                <w:sz w:val="24"/>
              </w:rPr>
              <w:t>Description</w:t>
            </w:r>
          </w:p>
        </w:tc>
        <w:tc>
          <w:tcPr>
            <w:tcW w:w="1280" w:type="dxa"/>
            <w:tcBorders>
              <w:top w:val="single" w:sz="6" w:space="0" w:color="000000"/>
              <w:left w:val="single" w:sz="6" w:space="0" w:color="000000"/>
              <w:bottom w:val="single" w:sz="6" w:space="0" w:color="000000"/>
              <w:right w:val="single" w:sz="6" w:space="0" w:color="000000"/>
            </w:tcBorders>
          </w:tcPr>
          <w:p w:rsidR="00E60FA6" w:rsidRDefault="00E60FA6" w:rsidP="00DA3DE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52" w:type="dxa"/>
            <w:tcBorders>
              <w:top w:val="single" w:sz="6" w:space="0" w:color="000000"/>
              <w:left w:val="single" w:sz="6" w:space="0" w:color="000000"/>
              <w:bottom w:val="single" w:sz="6" w:space="0" w:color="000000"/>
              <w:right w:val="single" w:sz="6" w:space="0" w:color="000000"/>
            </w:tcBorders>
          </w:tcPr>
          <w:p w:rsidR="00E60FA6" w:rsidRDefault="00E60FA6" w:rsidP="00DA3DE7">
            <w:pPr>
              <w:jc w:val="center"/>
              <w:rPr>
                <w:rFonts w:ascii="Times New Roman" w:hAnsi="Times New Roman"/>
                <w:color w:val="000000"/>
                <w:sz w:val="24"/>
              </w:rPr>
            </w:pPr>
            <w:r>
              <w:rPr>
                <w:rFonts w:ascii="Times New Roman" w:hAnsi="Times New Roman"/>
                <w:color w:val="000000"/>
                <w:sz w:val="24"/>
              </w:rPr>
              <w:t>Rate (in Rs.)</w:t>
            </w:r>
          </w:p>
        </w:tc>
      </w:tr>
      <w:tr w:rsidR="00E60FA6" w:rsidTr="00EF1475">
        <w:trPr>
          <w:trHeight w:hRule="exact" w:val="672"/>
        </w:trPr>
        <w:tc>
          <w:tcPr>
            <w:tcW w:w="893" w:type="dxa"/>
            <w:tcBorders>
              <w:top w:val="single" w:sz="6" w:space="0" w:color="000000"/>
              <w:left w:val="single" w:sz="6" w:space="0" w:color="000000"/>
              <w:bottom w:val="single" w:sz="6" w:space="0" w:color="000000"/>
              <w:right w:val="single" w:sz="6" w:space="0" w:color="000000"/>
            </w:tcBorders>
          </w:tcPr>
          <w:p w:rsidR="00E60FA6" w:rsidRPr="00CE68CB" w:rsidRDefault="00E60FA6" w:rsidP="00CE68CB">
            <w:pPr>
              <w:jc w:val="center"/>
              <w:rPr>
                <w:rFonts w:ascii="Times New Roman" w:hAnsi="Times New Roman"/>
                <w:color w:val="000000"/>
                <w:sz w:val="24"/>
                <w:szCs w:val="24"/>
              </w:rPr>
            </w:pPr>
            <w:r w:rsidRPr="00CE68CB">
              <w:rPr>
                <w:rFonts w:ascii="Times New Roman" w:hAnsi="Times New Roman"/>
                <w:color w:val="000000"/>
                <w:sz w:val="24"/>
                <w:szCs w:val="24"/>
              </w:rPr>
              <w:t>13.46</w:t>
            </w:r>
          </w:p>
        </w:tc>
        <w:tc>
          <w:tcPr>
            <w:tcW w:w="6390" w:type="dxa"/>
            <w:gridSpan w:val="7"/>
            <w:tcBorders>
              <w:top w:val="single" w:sz="6" w:space="0" w:color="000000"/>
              <w:left w:val="single" w:sz="6" w:space="0" w:color="000000"/>
              <w:bottom w:val="single" w:sz="6" w:space="0" w:color="000000"/>
              <w:right w:val="single" w:sz="6" w:space="0" w:color="000000"/>
            </w:tcBorders>
          </w:tcPr>
          <w:p w:rsidR="00E60FA6" w:rsidRDefault="009F25D2" w:rsidP="00DA3DE7">
            <w:pPr>
              <w:rPr>
                <w:rFonts w:ascii="Times New Roman" w:hAnsi="Times New Roman"/>
                <w:color w:val="000000"/>
                <w:sz w:val="20"/>
              </w:rPr>
            </w:pPr>
            <w:r>
              <w:rPr>
                <w:rFonts w:ascii="Times New Roman" w:hAnsi="Times New Roman"/>
                <w:color w:val="000000"/>
                <w:sz w:val="20"/>
              </w:rPr>
              <w:t>Applying one coat of water thinnable cement primer of approved brand and manufacture on wall surface:</w:t>
            </w:r>
          </w:p>
          <w:p w:rsidR="009F25D2" w:rsidRDefault="009F25D2" w:rsidP="00DA3DE7">
            <w:pPr>
              <w:rPr>
                <w:rFonts w:ascii="Times New Roman" w:hAnsi="Times New Roman"/>
                <w:color w:val="000000"/>
                <w:sz w:val="20"/>
              </w:rPr>
            </w:pPr>
          </w:p>
        </w:tc>
        <w:tc>
          <w:tcPr>
            <w:tcW w:w="1280" w:type="dxa"/>
            <w:tcBorders>
              <w:top w:val="single" w:sz="6" w:space="0" w:color="000000"/>
              <w:left w:val="single" w:sz="6" w:space="0" w:color="000000"/>
              <w:bottom w:val="single" w:sz="6" w:space="0" w:color="000000"/>
              <w:right w:val="single" w:sz="6" w:space="0" w:color="000000"/>
            </w:tcBorders>
          </w:tcPr>
          <w:p w:rsidR="00E60FA6" w:rsidRDefault="00E60FA6" w:rsidP="00CE68CB">
            <w:pPr>
              <w:jc w:val="cente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E60FA6" w:rsidRDefault="00E60FA6" w:rsidP="00CE68CB">
            <w:pPr>
              <w:jc w:val="center"/>
              <w:rPr>
                <w:rFonts w:ascii="Times New Roman" w:hAnsi="Times New Roman"/>
                <w:color w:val="000000"/>
                <w:sz w:val="20"/>
              </w:rPr>
            </w:pPr>
          </w:p>
          <w:p w:rsidR="009F25D2" w:rsidRDefault="009F25D2" w:rsidP="00CE68CB">
            <w:pPr>
              <w:jc w:val="center"/>
              <w:rPr>
                <w:rFonts w:ascii="Times New Roman" w:hAnsi="Times New Roman"/>
                <w:color w:val="000000"/>
                <w:sz w:val="20"/>
              </w:rPr>
            </w:pPr>
          </w:p>
        </w:tc>
      </w:tr>
      <w:tr w:rsidR="009F25D2" w:rsidRPr="00D63F12" w:rsidTr="00EF1475">
        <w:trPr>
          <w:trHeight w:hRule="exact" w:val="447"/>
        </w:trPr>
        <w:tc>
          <w:tcPr>
            <w:tcW w:w="893" w:type="dxa"/>
            <w:tcBorders>
              <w:top w:val="single" w:sz="6" w:space="0" w:color="000000"/>
              <w:left w:val="single" w:sz="6" w:space="0" w:color="000000"/>
              <w:bottom w:val="single" w:sz="6" w:space="0" w:color="000000"/>
              <w:right w:val="single" w:sz="6" w:space="0" w:color="000000"/>
            </w:tcBorders>
          </w:tcPr>
          <w:p w:rsidR="009F25D2" w:rsidRPr="00CE68CB" w:rsidRDefault="009F25D2" w:rsidP="00CE68CB">
            <w:pPr>
              <w:jc w:val="center"/>
              <w:rPr>
                <w:rFonts w:ascii="Times New Roman" w:hAnsi="Times New Roman"/>
                <w:color w:val="000000"/>
                <w:spacing w:val="-10"/>
                <w:sz w:val="24"/>
                <w:szCs w:val="24"/>
              </w:rPr>
            </w:pPr>
          </w:p>
        </w:tc>
        <w:tc>
          <w:tcPr>
            <w:tcW w:w="960" w:type="dxa"/>
            <w:tcBorders>
              <w:top w:val="single" w:sz="6" w:space="0" w:color="000000"/>
              <w:left w:val="single" w:sz="6" w:space="0" w:color="000000"/>
              <w:bottom w:val="single" w:sz="6" w:space="0" w:color="000000"/>
              <w:right w:val="single" w:sz="4" w:space="0" w:color="auto"/>
            </w:tcBorders>
          </w:tcPr>
          <w:p w:rsidR="009F25D2" w:rsidRPr="000B62B1" w:rsidRDefault="009F25D2"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13.46.1</w:t>
            </w:r>
          </w:p>
        </w:tc>
        <w:tc>
          <w:tcPr>
            <w:tcW w:w="5430" w:type="dxa"/>
            <w:gridSpan w:val="6"/>
            <w:tcBorders>
              <w:top w:val="single" w:sz="6" w:space="0" w:color="000000"/>
              <w:left w:val="single" w:sz="4" w:space="0" w:color="auto"/>
              <w:bottom w:val="single" w:sz="6" w:space="0" w:color="000000"/>
              <w:right w:val="single" w:sz="6" w:space="0" w:color="000000"/>
            </w:tcBorders>
          </w:tcPr>
          <w:p w:rsidR="009F25D2" w:rsidRPr="000B62B1" w:rsidRDefault="009F25D2"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Water thinnable cement primer.</w:t>
            </w:r>
          </w:p>
        </w:tc>
        <w:tc>
          <w:tcPr>
            <w:tcW w:w="1280" w:type="dxa"/>
            <w:tcBorders>
              <w:top w:val="single" w:sz="6" w:space="0" w:color="000000"/>
              <w:left w:val="single" w:sz="6" w:space="0" w:color="000000"/>
              <w:bottom w:val="single" w:sz="6" w:space="0" w:color="000000"/>
              <w:right w:val="single" w:sz="6" w:space="0" w:color="000000"/>
            </w:tcBorders>
          </w:tcPr>
          <w:p w:rsidR="009F25D2" w:rsidRPr="00D63F12" w:rsidRDefault="009F25D2" w:rsidP="00CE68CB">
            <w:pPr>
              <w:jc w:val="center"/>
              <w:rPr>
                <w:rFonts w:ascii="Times New Roman" w:hAnsi="Times New Roman"/>
                <w:color w:val="000000"/>
                <w:sz w:val="24"/>
                <w:szCs w:val="24"/>
              </w:rPr>
            </w:pPr>
            <w:r>
              <w:rPr>
                <w:rFonts w:ascii="Times New Roman" w:hAnsi="Times New Roman"/>
                <w:color w:val="000000"/>
                <w:sz w:val="24"/>
                <w:szCs w:val="24"/>
              </w:rPr>
              <w:t>Sqm</w:t>
            </w:r>
          </w:p>
        </w:tc>
        <w:tc>
          <w:tcPr>
            <w:tcW w:w="1552" w:type="dxa"/>
            <w:tcBorders>
              <w:top w:val="single" w:sz="6" w:space="0" w:color="000000"/>
              <w:left w:val="single" w:sz="6" w:space="0" w:color="000000"/>
              <w:bottom w:val="single" w:sz="6" w:space="0" w:color="000000"/>
              <w:right w:val="single" w:sz="6" w:space="0" w:color="000000"/>
            </w:tcBorders>
          </w:tcPr>
          <w:p w:rsidR="009F25D2" w:rsidRPr="00D63F12" w:rsidRDefault="009F25D2" w:rsidP="00CE68CB">
            <w:pPr>
              <w:jc w:val="center"/>
              <w:rPr>
                <w:rFonts w:ascii="Times New Roman" w:hAnsi="Times New Roman"/>
                <w:color w:val="000000"/>
                <w:sz w:val="24"/>
                <w:szCs w:val="24"/>
              </w:rPr>
            </w:pPr>
            <w:r>
              <w:rPr>
                <w:rFonts w:ascii="Times New Roman" w:hAnsi="Times New Roman"/>
                <w:color w:val="000000"/>
                <w:sz w:val="24"/>
                <w:szCs w:val="24"/>
              </w:rPr>
              <w:t>24.00</w:t>
            </w:r>
          </w:p>
        </w:tc>
      </w:tr>
      <w:tr w:rsidR="00E60FA6" w:rsidRPr="00D63F12" w:rsidTr="00EF1475">
        <w:trPr>
          <w:trHeight w:hRule="exact" w:val="627"/>
        </w:trPr>
        <w:tc>
          <w:tcPr>
            <w:tcW w:w="893" w:type="dxa"/>
            <w:tcBorders>
              <w:top w:val="single" w:sz="6" w:space="0" w:color="000000"/>
              <w:left w:val="single" w:sz="6" w:space="0" w:color="000000"/>
              <w:bottom w:val="single" w:sz="6" w:space="0" w:color="000000"/>
              <w:right w:val="single" w:sz="6" w:space="0" w:color="000000"/>
            </w:tcBorders>
          </w:tcPr>
          <w:p w:rsidR="00E60FA6" w:rsidRPr="00CE68CB" w:rsidRDefault="009F25D2" w:rsidP="00CE68CB">
            <w:pPr>
              <w:jc w:val="center"/>
              <w:rPr>
                <w:rFonts w:ascii="Times New Roman" w:hAnsi="Times New Roman"/>
                <w:color w:val="000000"/>
                <w:sz w:val="24"/>
                <w:szCs w:val="24"/>
              </w:rPr>
            </w:pPr>
            <w:r>
              <w:rPr>
                <w:rFonts w:ascii="Times New Roman" w:hAnsi="Times New Roman"/>
                <w:color w:val="000000"/>
                <w:sz w:val="24"/>
                <w:szCs w:val="24"/>
              </w:rPr>
              <w:t>13.47</w:t>
            </w:r>
          </w:p>
        </w:tc>
        <w:tc>
          <w:tcPr>
            <w:tcW w:w="6390" w:type="dxa"/>
            <w:gridSpan w:val="7"/>
            <w:tcBorders>
              <w:top w:val="single" w:sz="6" w:space="0" w:color="000000"/>
              <w:left w:val="single" w:sz="6" w:space="0" w:color="000000"/>
              <w:bottom w:val="single" w:sz="6" w:space="0" w:color="000000"/>
              <w:right w:val="single" w:sz="6" w:space="0" w:color="000000"/>
            </w:tcBorders>
          </w:tcPr>
          <w:p w:rsidR="00E60FA6" w:rsidRPr="00D63F12" w:rsidRDefault="009F25D2"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Distempering with oil bound </w:t>
            </w:r>
            <w:r w:rsidR="00360493">
              <w:rPr>
                <w:rFonts w:ascii="Times New Roman" w:hAnsi="Times New Roman" w:cs="Times New Roman"/>
                <w:sz w:val="24"/>
                <w:szCs w:val="24"/>
              </w:rPr>
              <w:t>wasable distemper of approved brand and manufacture to give an even shade.</w:t>
            </w:r>
          </w:p>
        </w:tc>
        <w:tc>
          <w:tcPr>
            <w:tcW w:w="1280" w:type="dxa"/>
            <w:tcBorders>
              <w:top w:val="single" w:sz="6" w:space="0" w:color="000000"/>
              <w:left w:val="single" w:sz="6" w:space="0" w:color="000000"/>
              <w:bottom w:val="single" w:sz="6" w:space="0" w:color="000000"/>
              <w:right w:val="single" w:sz="6" w:space="0" w:color="000000"/>
            </w:tcBorders>
          </w:tcPr>
          <w:p w:rsidR="00E60FA6" w:rsidRPr="00D63F12" w:rsidRDefault="00E60FA6" w:rsidP="00CE68CB">
            <w:pPr>
              <w:jc w:val="center"/>
              <w:rPr>
                <w:rFonts w:ascii="Times New Roman" w:hAnsi="Times New Roman"/>
                <w:color w:val="000000"/>
                <w:spacing w:val="-1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E60FA6" w:rsidRPr="00D63F12" w:rsidRDefault="00E60FA6" w:rsidP="00CE68CB">
            <w:pPr>
              <w:tabs>
                <w:tab w:val="decimal" w:pos="832"/>
              </w:tabs>
              <w:jc w:val="center"/>
              <w:rPr>
                <w:rFonts w:ascii="Times New Roman" w:hAnsi="Times New Roman"/>
                <w:color w:val="000000"/>
                <w:spacing w:val="-10"/>
                <w:sz w:val="24"/>
                <w:szCs w:val="24"/>
              </w:rPr>
            </w:pPr>
          </w:p>
        </w:tc>
      </w:tr>
      <w:tr w:rsidR="00E60FA6" w:rsidRPr="00D63F12" w:rsidTr="00EF1475">
        <w:trPr>
          <w:trHeight w:hRule="exact" w:val="627"/>
        </w:trPr>
        <w:tc>
          <w:tcPr>
            <w:tcW w:w="893" w:type="dxa"/>
            <w:tcBorders>
              <w:top w:val="single" w:sz="6" w:space="0" w:color="000000"/>
              <w:left w:val="single" w:sz="6" w:space="0" w:color="000000"/>
              <w:bottom w:val="single" w:sz="6" w:space="0" w:color="000000"/>
              <w:right w:val="single" w:sz="6" w:space="0" w:color="000000"/>
            </w:tcBorders>
          </w:tcPr>
          <w:p w:rsidR="00E60FA6" w:rsidRPr="00CE68CB" w:rsidRDefault="00E60FA6" w:rsidP="00CE68CB">
            <w:pPr>
              <w:jc w:val="center"/>
              <w:rPr>
                <w:rFonts w:ascii="Times New Roman" w:hAnsi="Times New Roman"/>
                <w:color w:val="000000"/>
                <w:sz w:val="24"/>
                <w:szCs w:val="24"/>
              </w:rPr>
            </w:pPr>
          </w:p>
        </w:tc>
        <w:tc>
          <w:tcPr>
            <w:tcW w:w="990" w:type="dxa"/>
            <w:gridSpan w:val="2"/>
            <w:tcBorders>
              <w:top w:val="single" w:sz="6" w:space="0" w:color="000000"/>
              <w:left w:val="single" w:sz="6" w:space="0" w:color="000000"/>
              <w:bottom w:val="single" w:sz="6" w:space="0" w:color="000000"/>
              <w:right w:val="single" w:sz="6" w:space="0" w:color="000000"/>
            </w:tcBorders>
          </w:tcPr>
          <w:p w:rsidR="00E60FA6" w:rsidRPr="00D63F12" w:rsidRDefault="00EF1475"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13.47.1</w:t>
            </w:r>
          </w:p>
        </w:tc>
        <w:tc>
          <w:tcPr>
            <w:tcW w:w="5400" w:type="dxa"/>
            <w:gridSpan w:val="5"/>
            <w:tcBorders>
              <w:top w:val="single" w:sz="6" w:space="0" w:color="000000"/>
              <w:left w:val="single" w:sz="6" w:space="0" w:color="000000"/>
              <w:bottom w:val="single" w:sz="6" w:space="0" w:color="000000"/>
              <w:right w:val="single" w:sz="6" w:space="0" w:color="000000"/>
            </w:tcBorders>
          </w:tcPr>
          <w:p w:rsidR="00E60FA6" w:rsidRPr="00B85E55" w:rsidRDefault="00EF1475"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New work (two or more coats) over and including water thinnable priming coat with cement primer.</w:t>
            </w:r>
          </w:p>
        </w:tc>
        <w:tc>
          <w:tcPr>
            <w:tcW w:w="1280" w:type="dxa"/>
            <w:tcBorders>
              <w:top w:val="single" w:sz="6" w:space="0" w:color="000000"/>
              <w:left w:val="single" w:sz="6" w:space="0" w:color="000000"/>
              <w:bottom w:val="single" w:sz="6" w:space="0" w:color="000000"/>
              <w:right w:val="single" w:sz="6" w:space="0" w:color="000000"/>
            </w:tcBorders>
          </w:tcPr>
          <w:p w:rsidR="00E60FA6" w:rsidRPr="00D63F12" w:rsidRDefault="00EF1475" w:rsidP="00CE68CB">
            <w:pPr>
              <w:jc w:val="center"/>
              <w:rPr>
                <w:rFonts w:ascii="Times New Roman" w:hAnsi="Times New Roman"/>
                <w:color w:val="000000"/>
                <w:spacing w:val="-10"/>
                <w:sz w:val="24"/>
                <w:szCs w:val="24"/>
              </w:rPr>
            </w:pPr>
            <w:r>
              <w:rPr>
                <w:rFonts w:ascii="Times New Roman" w:hAnsi="Times New Roman"/>
                <w:color w:val="000000"/>
                <w:sz w:val="24"/>
                <w:szCs w:val="24"/>
              </w:rPr>
              <w:t>Sqm</w:t>
            </w:r>
          </w:p>
        </w:tc>
        <w:tc>
          <w:tcPr>
            <w:tcW w:w="1552" w:type="dxa"/>
            <w:tcBorders>
              <w:top w:val="single" w:sz="6" w:space="0" w:color="000000"/>
              <w:left w:val="single" w:sz="6" w:space="0" w:color="000000"/>
              <w:bottom w:val="single" w:sz="6" w:space="0" w:color="000000"/>
              <w:right w:val="single" w:sz="6" w:space="0" w:color="000000"/>
            </w:tcBorders>
          </w:tcPr>
          <w:p w:rsidR="00E60FA6" w:rsidRPr="00D63F12" w:rsidRDefault="00EF1475" w:rsidP="00EF1475">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60.00</w:t>
            </w:r>
          </w:p>
        </w:tc>
      </w:tr>
      <w:tr w:rsidR="00EF1475" w:rsidRPr="00D63F12" w:rsidTr="00EF1475">
        <w:trPr>
          <w:trHeight w:hRule="exact" w:val="897"/>
        </w:trPr>
        <w:tc>
          <w:tcPr>
            <w:tcW w:w="893" w:type="dxa"/>
            <w:tcBorders>
              <w:top w:val="single" w:sz="6" w:space="0" w:color="000000"/>
              <w:left w:val="single" w:sz="6" w:space="0" w:color="000000"/>
              <w:bottom w:val="single" w:sz="6" w:space="0" w:color="000000"/>
              <w:right w:val="single" w:sz="6" w:space="0" w:color="000000"/>
            </w:tcBorders>
          </w:tcPr>
          <w:p w:rsidR="00EF1475" w:rsidRPr="00CE68CB" w:rsidRDefault="00EF1475" w:rsidP="00CE68CB">
            <w:pPr>
              <w:jc w:val="center"/>
              <w:rPr>
                <w:rFonts w:ascii="Times New Roman" w:hAnsi="Times New Roman"/>
                <w:color w:val="000000"/>
                <w:sz w:val="24"/>
                <w:szCs w:val="24"/>
              </w:rPr>
            </w:pPr>
            <w:r>
              <w:rPr>
                <w:rFonts w:ascii="Times New Roman" w:hAnsi="Times New Roman"/>
                <w:color w:val="000000"/>
                <w:sz w:val="24"/>
                <w:szCs w:val="24"/>
              </w:rPr>
              <w:t>13.48</w:t>
            </w:r>
          </w:p>
        </w:tc>
        <w:tc>
          <w:tcPr>
            <w:tcW w:w="6390" w:type="dxa"/>
            <w:gridSpan w:val="7"/>
            <w:tcBorders>
              <w:top w:val="single" w:sz="6" w:space="0" w:color="000000"/>
              <w:left w:val="single" w:sz="6" w:space="0" w:color="000000"/>
              <w:bottom w:val="single" w:sz="6" w:space="0" w:color="000000"/>
              <w:right w:val="single" w:sz="6" w:space="0" w:color="000000"/>
            </w:tcBorders>
          </w:tcPr>
          <w:p w:rsidR="00EF1475" w:rsidRPr="00B85E55" w:rsidRDefault="00EF1475"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Distempering With 1</w:t>
            </w:r>
            <w:r w:rsidRPr="00EF1475">
              <w:rPr>
                <w:rFonts w:ascii="Times New Roman" w:hAnsi="Times New Roman" w:cs="Times New Roman"/>
                <w:sz w:val="24"/>
                <w:szCs w:val="24"/>
                <w:vertAlign w:val="superscript"/>
              </w:rPr>
              <w:t>St</w:t>
            </w:r>
            <w:r>
              <w:rPr>
                <w:rFonts w:ascii="Times New Roman" w:hAnsi="Times New Roman" w:cs="Times New Roman"/>
                <w:sz w:val="24"/>
                <w:szCs w:val="24"/>
              </w:rPr>
              <w:t xml:space="preserve">  Quality acrylic distemper (ready mixed) of approved manufacturer of required shade and colour complete as </w:t>
            </w:r>
            <w:r w:rsidR="000D4279">
              <w:rPr>
                <w:rFonts w:ascii="Times New Roman" w:hAnsi="Times New Roman" w:cs="Times New Roman"/>
                <w:sz w:val="24"/>
                <w:szCs w:val="24"/>
              </w:rPr>
              <w:t>per manufacturer`s specification .</w:t>
            </w:r>
          </w:p>
        </w:tc>
        <w:tc>
          <w:tcPr>
            <w:tcW w:w="1280" w:type="dxa"/>
            <w:tcBorders>
              <w:top w:val="single" w:sz="6" w:space="0" w:color="000000"/>
              <w:left w:val="single" w:sz="6" w:space="0" w:color="000000"/>
              <w:bottom w:val="single" w:sz="6" w:space="0" w:color="000000"/>
              <w:right w:val="single" w:sz="6" w:space="0" w:color="000000"/>
            </w:tcBorders>
          </w:tcPr>
          <w:p w:rsidR="00EF1475" w:rsidRPr="00D63F12" w:rsidRDefault="00EF1475" w:rsidP="00CE68CB">
            <w:pPr>
              <w:jc w:val="center"/>
              <w:rPr>
                <w:rFonts w:ascii="Times New Roman" w:hAnsi="Times New Roman"/>
                <w:color w:val="000000"/>
                <w:spacing w:val="-1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EF1475" w:rsidRPr="00D63F12" w:rsidRDefault="00EF1475" w:rsidP="00CE68CB">
            <w:pPr>
              <w:tabs>
                <w:tab w:val="decimal" w:pos="832"/>
              </w:tabs>
              <w:jc w:val="center"/>
              <w:rPr>
                <w:rFonts w:ascii="Times New Roman" w:hAnsi="Times New Roman"/>
                <w:color w:val="000000"/>
                <w:spacing w:val="-10"/>
                <w:sz w:val="24"/>
                <w:szCs w:val="24"/>
              </w:rPr>
            </w:pPr>
          </w:p>
        </w:tc>
      </w:tr>
      <w:tr w:rsidR="00E60FA6" w:rsidTr="00EF1475">
        <w:trPr>
          <w:trHeight w:hRule="exact" w:val="357"/>
        </w:trPr>
        <w:tc>
          <w:tcPr>
            <w:tcW w:w="893" w:type="dxa"/>
            <w:tcBorders>
              <w:top w:val="single" w:sz="6" w:space="0" w:color="000000"/>
              <w:left w:val="single" w:sz="6" w:space="0" w:color="000000"/>
              <w:bottom w:val="single" w:sz="6" w:space="0" w:color="000000"/>
              <w:right w:val="single" w:sz="6" w:space="0" w:color="000000"/>
            </w:tcBorders>
          </w:tcPr>
          <w:p w:rsidR="00E60FA6" w:rsidRPr="00CE68CB" w:rsidRDefault="00E60FA6" w:rsidP="00CE68CB">
            <w:pPr>
              <w:jc w:val="center"/>
              <w:rPr>
                <w:rFonts w:ascii="Times New Roman" w:hAnsi="Times New Roman"/>
                <w:color w:val="000000"/>
                <w:sz w:val="24"/>
                <w:szCs w:val="24"/>
              </w:rPr>
            </w:pPr>
          </w:p>
        </w:tc>
        <w:tc>
          <w:tcPr>
            <w:tcW w:w="990" w:type="dxa"/>
            <w:gridSpan w:val="2"/>
            <w:tcBorders>
              <w:top w:val="single" w:sz="6" w:space="0" w:color="000000"/>
              <w:left w:val="single" w:sz="6" w:space="0" w:color="000000"/>
              <w:bottom w:val="single" w:sz="6" w:space="0" w:color="000000"/>
              <w:right w:val="single" w:sz="6" w:space="0" w:color="000000"/>
            </w:tcBorders>
          </w:tcPr>
          <w:p w:rsidR="00E60FA6" w:rsidRDefault="000D4279"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13.48.1</w:t>
            </w:r>
          </w:p>
        </w:tc>
        <w:tc>
          <w:tcPr>
            <w:tcW w:w="5400" w:type="dxa"/>
            <w:gridSpan w:val="5"/>
            <w:tcBorders>
              <w:top w:val="single" w:sz="6" w:space="0" w:color="000000"/>
              <w:left w:val="single" w:sz="6" w:space="0" w:color="000000"/>
              <w:bottom w:val="single" w:sz="6" w:space="0" w:color="000000"/>
              <w:right w:val="single" w:sz="6" w:space="0" w:color="000000"/>
            </w:tcBorders>
          </w:tcPr>
          <w:p w:rsidR="00E60FA6" w:rsidRDefault="0075414C"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Two or more coats on new work.</w:t>
            </w:r>
          </w:p>
        </w:tc>
        <w:tc>
          <w:tcPr>
            <w:tcW w:w="1280" w:type="dxa"/>
            <w:tcBorders>
              <w:top w:val="single" w:sz="6" w:space="0" w:color="000000"/>
              <w:left w:val="single" w:sz="6" w:space="0" w:color="000000"/>
              <w:bottom w:val="single" w:sz="6" w:space="0" w:color="000000"/>
              <w:right w:val="single" w:sz="6" w:space="0" w:color="000000"/>
            </w:tcBorders>
          </w:tcPr>
          <w:p w:rsidR="00E60FA6" w:rsidRDefault="0075414C" w:rsidP="00CE68CB">
            <w:pPr>
              <w:jc w:val="center"/>
              <w:rPr>
                <w:rFonts w:ascii="Times New Roman" w:hAnsi="Times New Roman"/>
                <w:color w:val="000000"/>
                <w:spacing w:val="-10"/>
                <w:sz w:val="24"/>
                <w:szCs w:val="24"/>
              </w:rPr>
            </w:pPr>
            <w:r>
              <w:rPr>
                <w:rFonts w:ascii="Times New Roman" w:hAnsi="Times New Roman"/>
                <w:color w:val="000000"/>
                <w:spacing w:val="-10"/>
                <w:sz w:val="24"/>
                <w:szCs w:val="24"/>
              </w:rPr>
              <w:t>Sqm.</w:t>
            </w:r>
          </w:p>
        </w:tc>
        <w:tc>
          <w:tcPr>
            <w:tcW w:w="1552" w:type="dxa"/>
            <w:tcBorders>
              <w:top w:val="single" w:sz="6" w:space="0" w:color="000000"/>
              <w:left w:val="single" w:sz="6" w:space="0" w:color="000000"/>
              <w:bottom w:val="single" w:sz="6" w:space="0" w:color="000000"/>
              <w:right w:val="single" w:sz="6" w:space="0" w:color="000000"/>
            </w:tcBorders>
          </w:tcPr>
          <w:p w:rsidR="00E60FA6" w:rsidRDefault="0075414C" w:rsidP="0075414C">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34.00</w:t>
            </w:r>
          </w:p>
        </w:tc>
      </w:tr>
      <w:tr w:rsidR="00E60FA6" w:rsidTr="000D7C84">
        <w:tblPrEx>
          <w:tblW w:w="10115" w:type="dxa"/>
          <w:tblInd w:w="15" w:type="dxa"/>
          <w:tblLayout w:type="fixed"/>
          <w:tblCellMar>
            <w:left w:w="0" w:type="dxa"/>
            <w:right w:w="0" w:type="dxa"/>
          </w:tblCellMar>
          <w:tblPrExChange w:id="646" w:author="Admin" w:date="2015-09-11T16:01:00Z">
            <w:tblPrEx>
              <w:tblW w:w="10115" w:type="dxa"/>
              <w:tblInd w:w="15" w:type="dxa"/>
              <w:tblLayout w:type="fixed"/>
              <w:tblCellMar>
                <w:left w:w="0" w:type="dxa"/>
                <w:right w:w="0" w:type="dxa"/>
              </w:tblCellMar>
            </w:tblPrEx>
          </w:tblPrExChange>
        </w:tblPrEx>
        <w:trPr>
          <w:trHeight w:hRule="exact" w:val="807"/>
          <w:trPrChange w:id="647" w:author="Admin" w:date="2015-09-11T16:01:00Z">
            <w:trPr>
              <w:gridAfter w:val="0"/>
              <w:trHeight w:hRule="exact" w:val="717"/>
            </w:trPr>
          </w:trPrChange>
        </w:trPr>
        <w:tc>
          <w:tcPr>
            <w:tcW w:w="893" w:type="dxa"/>
            <w:tcBorders>
              <w:top w:val="single" w:sz="6" w:space="0" w:color="000000"/>
              <w:left w:val="single" w:sz="6" w:space="0" w:color="000000"/>
              <w:bottom w:val="single" w:sz="6" w:space="0" w:color="000000"/>
              <w:right w:val="single" w:sz="6" w:space="0" w:color="000000"/>
            </w:tcBorders>
            <w:tcPrChange w:id="648" w:author="Admin" w:date="2015-09-11T16:01:00Z">
              <w:tcPr>
                <w:tcW w:w="893" w:type="dxa"/>
                <w:gridSpan w:val="2"/>
                <w:tcBorders>
                  <w:top w:val="single" w:sz="6" w:space="0" w:color="000000"/>
                  <w:left w:val="single" w:sz="6" w:space="0" w:color="000000"/>
                  <w:bottom w:val="single" w:sz="6" w:space="0" w:color="000000"/>
                  <w:right w:val="single" w:sz="6" w:space="0" w:color="000000"/>
                </w:tcBorders>
              </w:tcPr>
            </w:tcPrChange>
          </w:tcPr>
          <w:p w:rsidR="00E60FA6" w:rsidRPr="00CE68CB" w:rsidRDefault="0075414C" w:rsidP="00CE68CB">
            <w:pPr>
              <w:jc w:val="center"/>
              <w:rPr>
                <w:rFonts w:ascii="Times New Roman" w:hAnsi="Times New Roman"/>
                <w:color w:val="000000"/>
                <w:sz w:val="24"/>
                <w:szCs w:val="24"/>
              </w:rPr>
            </w:pPr>
            <w:r>
              <w:rPr>
                <w:rFonts w:ascii="Times New Roman" w:hAnsi="Times New Roman"/>
                <w:color w:val="000000"/>
                <w:sz w:val="24"/>
                <w:szCs w:val="24"/>
              </w:rPr>
              <w:t>13.49</w:t>
            </w:r>
          </w:p>
        </w:tc>
        <w:tc>
          <w:tcPr>
            <w:tcW w:w="6390" w:type="dxa"/>
            <w:gridSpan w:val="7"/>
            <w:tcBorders>
              <w:top w:val="single" w:sz="6" w:space="0" w:color="000000"/>
              <w:left w:val="single" w:sz="6" w:space="0" w:color="000000"/>
              <w:bottom w:val="single" w:sz="6" w:space="0" w:color="000000"/>
              <w:right w:val="single" w:sz="6" w:space="0" w:color="000000"/>
            </w:tcBorders>
            <w:tcPrChange w:id="649" w:author="Admin" w:date="2015-09-11T16:01:00Z">
              <w:tcPr>
                <w:tcW w:w="6390" w:type="dxa"/>
                <w:gridSpan w:val="8"/>
                <w:tcBorders>
                  <w:top w:val="single" w:sz="6" w:space="0" w:color="000000"/>
                  <w:left w:val="single" w:sz="6" w:space="0" w:color="000000"/>
                  <w:bottom w:val="single" w:sz="6" w:space="0" w:color="000000"/>
                  <w:right w:val="single" w:sz="6" w:space="0" w:color="000000"/>
                </w:tcBorders>
              </w:tcPr>
            </w:tcPrChange>
          </w:tcPr>
          <w:p w:rsidR="00E60FA6" w:rsidRPr="00B85E55" w:rsidRDefault="0075414C"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Wall painting with plastic emulsion paint of approved brand and manufacturer to give an even shade. </w:t>
            </w:r>
          </w:p>
        </w:tc>
        <w:tc>
          <w:tcPr>
            <w:tcW w:w="1280" w:type="dxa"/>
            <w:tcBorders>
              <w:top w:val="single" w:sz="6" w:space="0" w:color="000000"/>
              <w:left w:val="single" w:sz="6" w:space="0" w:color="000000"/>
              <w:bottom w:val="single" w:sz="6" w:space="0" w:color="000000"/>
              <w:right w:val="single" w:sz="6" w:space="0" w:color="000000"/>
            </w:tcBorders>
            <w:tcPrChange w:id="650" w:author="Admin" w:date="2015-09-11T16:01:00Z">
              <w:tcPr>
                <w:tcW w:w="1280" w:type="dxa"/>
                <w:gridSpan w:val="2"/>
                <w:tcBorders>
                  <w:top w:val="single" w:sz="6" w:space="0" w:color="000000"/>
                  <w:left w:val="single" w:sz="6" w:space="0" w:color="000000"/>
                  <w:bottom w:val="single" w:sz="6" w:space="0" w:color="000000"/>
                  <w:right w:val="single" w:sz="6" w:space="0" w:color="000000"/>
                </w:tcBorders>
              </w:tcPr>
            </w:tcPrChange>
          </w:tcPr>
          <w:p w:rsidR="00E60FA6" w:rsidRDefault="00E60FA6" w:rsidP="00CE68CB">
            <w:pPr>
              <w:jc w:val="center"/>
              <w:rPr>
                <w:rFonts w:ascii="Times New Roman" w:hAnsi="Times New Roman"/>
                <w:color w:val="000000"/>
                <w:spacing w:val="-10"/>
                <w:sz w:val="24"/>
                <w:szCs w:val="24"/>
              </w:rPr>
            </w:pPr>
          </w:p>
        </w:tc>
        <w:tc>
          <w:tcPr>
            <w:tcW w:w="1552" w:type="dxa"/>
            <w:tcBorders>
              <w:top w:val="single" w:sz="6" w:space="0" w:color="000000"/>
              <w:left w:val="single" w:sz="6" w:space="0" w:color="000000"/>
              <w:bottom w:val="single" w:sz="6" w:space="0" w:color="000000"/>
              <w:right w:val="single" w:sz="6" w:space="0" w:color="000000"/>
            </w:tcBorders>
            <w:tcPrChange w:id="651" w:author="Admin" w:date="2015-09-11T16:01:00Z">
              <w:tcPr>
                <w:tcW w:w="1552" w:type="dxa"/>
                <w:gridSpan w:val="2"/>
                <w:tcBorders>
                  <w:top w:val="single" w:sz="6" w:space="0" w:color="000000"/>
                  <w:left w:val="single" w:sz="6" w:space="0" w:color="000000"/>
                  <w:bottom w:val="single" w:sz="6" w:space="0" w:color="000000"/>
                  <w:right w:val="single" w:sz="6" w:space="0" w:color="000000"/>
                </w:tcBorders>
              </w:tcPr>
            </w:tcPrChange>
          </w:tcPr>
          <w:p w:rsidR="00E60FA6" w:rsidRDefault="00E60FA6" w:rsidP="00CE68CB">
            <w:pPr>
              <w:tabs>
                <w:tab w:val="decimal" w:pos="832"/>
              </w:tabs>
              <w:jc w:val="center"/>
              <w:rPr>
                <w:rFonts w:ascii="Times New Roman" w:hAnsi="Times New Roman"/>
                <w:color w:val="000000"/>
                <w:spacing w:val="-10"/>
                <w:sz w:val="24"/>
                <w:szCs w:val="24"/>
              </w:rPr>
            </w:pPr>
          </w:p>
        </w:tc>
      </w:tr>
      <w:tr w:rsidR="0075414C" w:rsidTr="0075414C">
        <w:trPr>
          <w:trHeight w:hRule="exact" w:val="447"/>
        </w:trPr>
        <w:tc>
          <w:tcPr>
            <w:tcW w:w="893" w:type="dxa"/>
            <w:tcBorders>
              <w:top w:val="single" w:sz="6" w:space="0" w:color="000000"/>
              <w:left w:val="single" w:sz="6" w:space="0" w:color="000000"/>
              <w:bottom w:val="single" w:sz="6" w:space="0" w:color="000000"/>
              <w:right w:val="single" w:sz="6" w:space="0" w:color="000000"/>
            </w:tcBorders>
          </w:tcPr>
          <w:p w:rsidR="0075414C" w:rsidRPr="00CE68CB" w:rsidRDefault="0075414C" w:rsidP="00CE68CB">
            <w:pPr>
              <w:jc w:val="center"/>
              <w:rPr>
                <w:rFonts w:ascii="Times New Roman" w:hAnsi="Times New Roman"/>
                <w:color w:val="000000"/>
                <w:sz w:val="24"/>
                <w:szCs w:val="24"/>
              </w:rPr>
            </w:pPr>
          </w:p>
        </w:tc>
        <w:tc>
          <w:tcPr>
            <w:tcW w:w="1020" w:type="dxa"/>
            <w:gridSpan w:val="3"/>
            <w:tcBorders>
              <w:top w:val="single" w:sz="6" w:space="0" w:color="000000"/>
              <w:left w:val="single" w:sz="6" w:space="0" w:color="000000"/>
              <w:bottom w:val="single" w:sz="6" w:space="0" w:color="000000"/>
              <w:right w:val="single" w:sz="4" w:space="0" w:color="auto"/>
            </w:tcBorders>
          </w:tcPr>
          <w:p w:rsidR="0075414C" w:rsidRPr="00B85E55" w:rsidRDefault="0075414C"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13.49.1</w:t>
            </w:r>
          </w:p>
        </w:tc>
        <w:tc>
          <w:tcPr>
            <w:tcW w:w="5370" w:type="dxa"/>
            <w:gridSpan w:val="4"/>
            <w:tcBorders>
              <w:top w:val="single" w:sz="6" w:space="0" w:color="000000"/>
              <w:left w:val="single" w:sz="4" w:space="0" w:color="auto"/>
              <w:bottom w:val="single" w:sz="6" w:space="0" w:color="000000"/>
              <w:right w:val="single" w:sz="6" w:space="0" w:color="000000"/>
            </w:tcBorders>
          </w:tcPr>
          <w:p w:rsidR="0075414C" w:rsidRPr="00B85E55" w:rsidRDefault="0075414C"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Two or more coats on new work.</w:t>
            </w:r>
          </w:p>
        </w:tc>
        <w:tc>
          <w:tcPr>
            <w:tcW w:w="1280" w:type="dxa"/>
            <w:tcBorders>
              <w:top w:val="single" w:sz="6" w:space="0" w:color="000000"/>
              <w:left w:val="single" w:sz="6" w:space="0" w:color="000000"/>
              <w:bottom w:val="single" w:sz="6" w:space="0" w:color="000000"/>
              <w:right w:val="single" w:sz="6" w:space="0" w:color="000000"/>
            </w:tcBorders>
          </w:tcPr>
          <w:p w:rsidR="0075414C" w:rsidRDefault="00B14EE5" w:rsidP="00CE68CB">
            <w:pPr>
              <w:jc w:val="center"/>
              <w:rPr>
                <w:rFonts w:ascii="Times New Roman" w:hAnsi="Times New Roman"/>
                <w:color w:val="000000"/>
                <w:spacing w:val="-10"/>
                <w:sz w:val="24"/>
                <w:szCs w:val="24"/>
              </w:rPr>
            </w:pPr>
            <w:r>
              <w:rPr>
                <w:rFonts w:ascii="Times New Roman" w:hAnsi="Times New Roman"/>
                <w:color w:val="000000"/>
                <w:spacing w:val="-10"/>
                <w:sz w:val="24"/>
                <w:szCs w:val="24"/>
              </w:rPr>
              <w:t>Sqm.</w:t>
            </w:r>
          </w:p>
        </w:tc>
        <w:tc>
          <w:tcPr>
            <w:tcW w:w="1552" w:type="dxa"/>
            <w:tcBorders>
              <w:top w:val="single" w:sz="6" w:space="0" w:color="000000"/>
              <w:left w:val="single" w:sz="6" w:space="0" w:color="000000"/>
              <w:bottom w:val="single" w:sz="6" w:space="0" w:color="000000"/>
              <w:right w:val="single" w:sz="6" w:space="0" w:color="000000"/>
            </w:tcBorders>
          </w:tcPr>
          <w:p w:rsidR="0075414C" w:rsidRDefault="00B14EE5" w:rsidP="00B14EE5">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64.00</w:t>
            </w:r>
          </w:p>
        </w:tc>
      </w:tr>
      <w:tr w:rsidR="00B14EE5" w:rsidTr="001B1754">
        <w:trPr>
          <w:trHeight w:hRule="exact" w:val="1347"/>
        </w:trPr>
        <w:tc>
          <w:tcPr>
            <w:tcW w:w="893" w:type="dxa"/>
            <w:tcBorders>
              <w:top w:val="single" w:sz="6" w:space="0" w:color="000000"/>
              <w:left w:val="single" w:sz="6" w:space="0" w:color="000000"/>
              <w:bottom w:val="single" w:sz="6" w:space="0" w:color="000000"/>
              <w:right w:val="single" w:sz="6" w:space="0" w:color="000000"/>
            </w:tcBorders>
          </w:tcPr>
          <w:p w:rsidR="00B14EE5" w:rsidRPr="00CE68CB" w:rsidRDefault="00B14EE5" w:rsidP="00CE68CB">
            <w:pPr>
              <w:jc w:val="center"/>
              <w:rPr>
                <w:rFonts w:ascii="Times New Roman" w:hAnsi="Times New Roman"/>
                <w:color w:val="000000"/>
                <w:sz w:val="24"/>
                <w:szCs w:val="24"/>
              </w:rPr>
            </w:pPr>
            <w:r>
              <w:rPr>
                <w:rFonts w:ascii="Times New Roman" w:hAnsi="Times New Roman"/>
                <w:color w:val="000000"/>
                <w:sz w:val="24"/>
                <w:szCs w:val="24"/>
              </w:rPr>
              <w:t>13.50</w:t>
            </w:r>
          </w:p>
        </w:tc>
        <w:tc>
          <w:tcPr>
            <w:tcW w:w="6390" w:type="dxa"/>
            <w:gridSpan w:val="7"/>
            <w:tcBorders>
              <w:top w:val="single" w:sz="6" w:space="0" w:color="000000"/>
              <w:left w:val="single" w:sz="6" w:space="0" w:color="000000"/>
              <w:bottom w:val="single" w:sz="6" w:space="0" w:color="000000"/>
              <w:right w:val="single" w:sz="6" w:space="0" w:color="000000"/>
            </w:tcBorders>
          </w:tcPr>
          <w:p w:rsidR="00B14EE5" w:rsidRPr="00B85E55" w:rsidRDefault="00E20347"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Distempering with </w:t>
            </w:r>
            <w:r w:rsidR="001B1754">
              <w:rPr>
                <w:rFonts w:ascii="Times New Roman" w:hAnsi="Times New Roman" w:cs="Times New Roman"/>
                <w:sz w:val="24"/>
                <w:szCs w:val="24"/>
              </w:rPr>
              <w:t>1</w:t>
            </w:r>
            <w:r w:rsidR="001B1754" w:rsidRPr="001B1754">
              <w:rPr>
                <w:rFonts w:ascii="Times New Roman" w:hAnsi="Times New Roman" w:cs="Times New Roman"/>
                <w:sz w:val="24"/>
                <w:szCs w:val="24"/>
                <w:vertAlign w:val="superscript"/>
              </w:rPr>
              <w:t>st</w:t>
            </w:r>
            <w:r w:rsidR="001B1754">
              <w:rPr>
                <w:rFonts w:ascii="Times New Roman" w:hAnsi="Times New Roman" w:cs="Times New Roman"/>
                <w:sz w:val="24"/>
                <w:szCs w:val="24"/>
              </w:rPr>
              <w:t xml:space="preserve">  quality acrylic distemper ,having VOC(VolatileOrganic Compound) content less than 50 grams/litre,of approved brand and manufacture including applying additional coats wherever required to achieve even shade and colour.</w:t>
            </w:r>
          </w:p>
        </w:tc>
        <w:tc>
          <w:tcPr>
            <w:tcW w:w="1280" w:type="dxa"/>
            <w:tcBorders>
              <w:top w:val="single" w:sz="6" w:space="0" w:color="000000"/>
              <w:left w:val="single" w:sz="6" w:space="0" w:color="000000"/>
              <w:bottom w:val="single" w:sz="6" w:space="0" w:color="000000"/>
              <w:right w:val="single" w:sz="6" w:space="0" w:color="000000"/>
            </w:tcBorders>
          </w:tcPr>
          <w:p w:rsidR="00B14EE5" w:rsidRDefault="00B14EE5" w:rsidP="00CE68CB">
            <w:pPr>
              <w:jc w:val="center"/>
              <w:rPr>
                <w:rFonts w:ascii="Times New Roman" w:hAnsi="Times New Roman"/>
                <w:color w:val="000000"/>
                <w:spacing w:val="-1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B14EE5" w:rsidRDefault="00B14EE5" w:rsidP="00CE68CB">
            <w:pPr>
              <w:tabs>
                <w:tab w:val="decimal" w:pos="832"/>
              </w:tabs>
              <w:jc w:val="center"/>
              <w:rPr>
                <w:rFonts w:ascii="Times New Roman" w:hAnsi="Times New Roman"/>
                <w:color w:val="000000"/>
                <w:spacing w:val="-10"/>
                <w:sz w:val="24"/>
                <w:szCs w:val="24"/>
              </w:rPr>
            </w:pPr>
          </w:p>
        </w:tc>
      </w:tr>
      <w:tr w:rsidR="001B1754" w:rsidTr="001B1754">
        <w:trPr>
          <w:trHeight w:hRule="exact" w:val="447"/>
        </w:trPr>
        <w:tc>
          <w:tcPr>
            <w:tcW w:w="893" w:type="dxa"/>
            <w:tcBorders>
              <w:top w:val="single" w:sz="6" w:space="0" w:color="000000"/>
              <w:left w:val="single" w:sz="6" w:space="0" w:color="000000"/>
              <w:bottom w:val="single" w:sz="6" w:space="0" w:color="000000"/>
              <w:right w:val="single" w:sz="6" w:space="0" w:color="000000"/>
            </w:tcBorders>
          </w:tcPr>
          <w:p w:rsidR="001B1754" w:rsidRPr="00CE68CB" w:rsidRDefault="001B1754" w:rsidP="00CE68CB">
            <w:pPr>
              <w:jc w:val="center"/>
              <w:rPr>
                <w:rFonts w:ascii="Times New Roman" w:hAnsi="Times New Roman"/>
                <w:color w:val="000000"/>
                <w:sz w:val="24"/>
                <w:szCs w:val="24"/>
              </w:rPr>
            </w:pPr>
          </w:p>
        </w:tc>
        <w:tc>
          <w:tcPr>
            <w:tcW w:w="1305" w:type="dxa"/>
            <w:gridSpan w:val="6"/>
            <w:tcBorders>
              <w:top w:val="single" w:sz="6" w:space="0" w:color="000000"/>
              <w:left w:val="single" w:sz="6" w:space="0" w:color="000000"/>
              <w:bottom w:val="single" w:sz="6" w:space="0" w:color="000000"/>
              <w:right w:val="single" w:sz="4" w:space="0" w:color="auto"/>
            </w:tcBorders>
          </w:tcPr>
          <w:p w:rsidR="001B1754" w:rsidRPr="00B85E55" w:rsidRDefault="001B1754"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13.50.1</w:t>
            </w:r>
          </w:p>
        </w:tc>
        <w:tc>
          <w:tcPr>
            <w:tcW w:w="5085" w:type="dxa"/>
            <w:tcBorders>
              <w:top w:val="single" w:sz="6" w:space="0" w:color="000000"/>
              <w:left w:val="single" w:sz="4" w:space="0" w:color="auto"/>
              <w:bottom w:val="single" w:sz="6" w:space="0" w:color="000000"/>
              <w:right w:val="single" w:sz="6" w:space="0" w:color="000000"/>
            </w:tcBorders>
          </w:tcPr>
          <w:p w:rsidR="001B1754" w:rsidRPr="00B85E55" w:rsidRDefault="001B1754"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One coat.</w:t>
            </w:r>
          </w:p>
        </w:tc>
        <w:tc>
          <w:tcPr>
            <w:tcW w:w="1280" w:type="dxa"/>
            <w:tcBorders>
              <w:top w:val="single" w:sz="6" w:space="0" w:color="000000"/>
              <w:left w:val="single" w:sz="6" w:space="0" w:color="000000"/>
              <w:bottom w:val="single" w:sz="6" w:space="0" w:color="000000"/>
              <w:right w:val="single" w:sz="6" w:space="0" w:color="000000"/>
            </w:tcBorders>
          </w:tcPr>
          <w:p w:rsidR="001B1754" w:rsidRDefault="001B1754" w:rsidP="00CE68CB">
            <w:pPr>
              <w:jc w:val="center"/>
              <w:rPr>
                <w:rFonts w:ascii="Times New Roman" w:hAnsi="Times New Roman"/>
                <w:color w:val="000000"/>
                <w:spacing w:val="-10"/>
                <w:sz w:val="24"/>
                <w:szCs w:val="24"/>
              </w:rPr>
            </w:pPr>
            <w:r>
              <w:rPr>
                <w:rFonts w:ascii="Times New Roman" w:hAnsi="Times New Roman"/>
                <w:color w:val="000000"/>
                <w:spacing w:val="-10"/>
                <w:sz w:val="24"/>
                <w:szCs w:val="24"/>
              </w:rPr>
              <w:t>Sqm.</w:t>
            </w:r>
          </w:p>
        </w:tc>
        <w:tc>
          <w:tcPr>
            <w:tcW w:w="1552" w:type="dxa"/>
            <w:tcBorders>
              <w:top w:val="single" w:sz="6" w:space="0" w:color="000000"/>
              <w:left w:val="single" w:sz="6" w:space="0" w:color="000000"/>
              <w:bottom w:val="single" w:sz="6" w:space="0" w:color="000000"/>
              <w:right w:val="single" w:sz="6" w:space="0" w:color="000000"/>
            </w:tcBorders>
          </w:tcPr>
          <w:p w:rsidR="001B1754" w:rsidRDefault="001B1754" w:rsidP="001B1754">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20.00</w:t>
            </w:r>
          </w:p>
        </w:tc>
      </w:tr>
      <w:tr w:rsidR="001B1754" w:rsidTr="001B1754">
        <w:trPr>
          <w:trHeight w:hRule="exact" w:val="447"/>
        </w:trPr>
        <w:tc>
          <w:tcPr>
            <w:tcW w:w="893" w:type="dxa"/>
            <w:tcBorders>
              <w:top w:val="single" w:sz="6" w:space="0" w:color="000000"/>
              <w:left w:val="single" w:sz="6" w:space="0" w:color="000000"/>
              <w:bottom w:val="single" w:sz="6" w:space="0" w:color="000000"/>
              <w:right w:val="single" w:sz="6" w:space="0" w:color="000000"/>
            </w:tcBorders>
          </w:tcPr>
          <w:p w:rsidR="001B1754" w:rsidRPr="00CE68CB" w:rsidRDefault="001B1754" w:rsidP="00CE68CB">
            <w:pPr>
              <w:jc w:val="center"/>
              <w:rPr>
                <w:rFonts w:ascii="Times New Roman" w:hAnsi="Times New Roman"/>
                <w:color w:val="000000"/>
                <w:sz w:val="24"/>
                <w:szCs w:val="24"/>
              </w:rPr>
            </w:pPr>
          </w:p>
        </w:tc>
        <w:tc>
          <w:tcPr>
            <w:tcW w:w="1305" w:type="dxa"/>
            <w:gridSpan w:val="6"/>
            <w:tcBorders>
              <w:top w:val="single" w:sz="6" w:space="0" w:color="000000"/>
              <w:left w:val="single" w:sz="6" w:space="0" w:color="000000"/>
              <w:bottom w:val="single" w:sz="6" w:space="0" w:color="000000"/>
              <w:right w:val="single" w:sz="4" w:space="0" w:color="auto"/>
            </w:tcBorders>
          </w:tcPr>
          <w:p w:rsidR="001B1754" w:rsidRPr="00B85E55" w:rsidRDefault="001B1754"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13.50.2</w:t>
            </w:r>
          </w:p>
        </w:tc>
        <w:tc>
          <w:tcPr>
            <w:tcW w:w="5085" w:type="dxa"/>
            <w:tcBorders>
              <w:top w:val="single" w:sz="6" w:space="0" w:color="000000"/>
              <w:left w:val="single" w:sz="4" w:space="0" w:color="auto"/>
              <w:bottom w:val="single" w:sz="6" w:space="0" w:color="000000"/>
              <w:right w:val="single" w:sz="6" w:space="0" w:color="000000"/>
            </w:tcBorders>
          </w:tcPr>
          <w:p w:rsidR="001B1754" w:rsidRPr="00B85E55" w:rsidRDefault="001B1754"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Two coat.</w:t>
            </w:r>
          </w:p>
        </w:tc>
        <w:tc>
          <w:tcPr>
            <w:tcW w:w="1280" w:type="dxa"/>
            <w:tcBorders>
              <w:top w:val="single" w:sz="6" w:space="0" w:color="000000"/>
              <w:left w:val="single" w:sz="6" w:space="0" w:color="000000"/>
              <w:bottom w:val="single" w:sz="6" w:space="0" w:color="000000"/>
              <w:right w:val="single" w:sz="6" w:space="0" w:color="000000"/>
            </w:tcBorders>
          </w:tcPr>
          <w:p w:rsidR="001B1754" w:rsidRDefault="001B1754" w:rsidP="00CE68CB">
            <w:pPr>
              <w:jc w:val="center"/>
              <w:rPr>
                <w:rFonts w:ascii="Times New Roman" w:hAnsi="Times New Roman"/>
                <w:color w:val="000000"/>
                <w:spacing w:val="-10"/>
                <w:sz w:val="24"/>
                <w:szCs w:val="24"/>
              </w:rPr>
            </w:pPr>
            <w:r>
              <w:rPr>
                <w:rFonts w:ascii="Times New Roman" w:hAnsi="Times New Roman"/>
                <w:color w:val="000000"/>
                <w:spacing w:val="-10"/>
                <w:sz w:val="24"/>
                <w:szCs w:val="24"/>
              </w:rPr>
              <w:t>Sqm.</w:t>
            </w:r>
          </w:p>
        </w:tc>
        <w:tc>
          <w:tcPr>
            <w:tcW w:w="1552" w:type="dxa"/>
            <w:tcBorders>
              <w:top w:val="single" w:sz="6" w:space="0" w:color="000000"/>
              <w:left w:val="single" w:sz="6" w:space="0" w:color="000000"/>
              <w:bottom w:val="single" w:sz="6" w:space="0" w:color="000000"/>
              <w:right w:val="single" w:sz="6" w:space="0" w:color="000000"/>
            </w:tcBorders>
          </w:tcPr>
          <w:p w:rsidR="001B1754" w:rsidRDefault="001B1754" w:rsidP="001B1754">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32.00</w:t>
            </w:r>
          </w:p>
        </w:tc>
      </w:tr>
      <w:tr w:rsidR="001B1754" w:rsidTr="002729AA">
        <w:trPr>
          <w:trHeight w:hRule="exact" w:val="1167"/>
        </w:trPr>
        <w:tc>
          <w:tcPr>
            <w:tcW w:w="893" w:type="dxa"/>
            <w:tcBorders>
              <w:top w:val="single" w:sz="6" w:space="0" w:color="000000"/>
              <w:left w:val="single" w:sz="6" w:space="0" w:color="000000"/>
              <w:bottom w:val="single" w:sz="6" w:space="0" w:color="000000"/>
              <w:right w:val="single" w:sz="6" w:space="0" w:color="000000"/>
            </w:tcBorders>
          </w:tcPr>
          <w:p w:rsidR="001B1754" w:rsidRPr="00CE68CB" w:rsidRDefault="00592AEA" w:rsidP="00CE68CB">
            <w:pPr>
              <w:jc w:val="center"/>
              <w:rPr>
                <w:rFonts w:ascii="Times New Roman" w:hAnsi="Times New Roman"/>
                <w:color w:val="000000"/>
                <w:sz w:val="24"/>
                <w:szCs w:val="24"/>
              </w:rPr>
            </w:pPr>
            <w:r>
              <w:rPr>
                <w:rFonts w:ascii="Times New Roman" w:hAnsi="Times New Roman"/>
                <w:color w:val="000000"/>
                <w:sz w:val="24"/>
                <w:szCs w:val="24"/>
              </w:rPr>
              <w:t>13.51</w:t>
            </w:r>
          </w:p>
        </w:tc>
        <w:tc>
          <w:tcPr>
            <w:tcW w:w="6390" w:type="dxa"/>
            <w:gridSpan w:val="7"/>
            <w:tcBorders>
              <w:top w:val="single" w:sz="6" w:space="0" w:color="000000"/>
              <w:left w:val="single" w:sz="6" w:space="0" w:color="000000"/>
              <w:bottom w:val="single" w:sz="6" w:space="0" w:color="000000"/>
              <w:right w:val="single" w:sz="6" w:space="0" w:color="000000"/>
            </w:tcBorders>
          </w:tcPr>
          <w:p w:rsidR="001B1754" w:rsidRPr="00B85E55" w:rsidRDefault="002729AA"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Wall painting with acrylic emulsion paint having VOC (volatile organic Compound) content less than 50 grams/litre of approved brand and manufacture, including applying additional coats wherever required to achieve even shade and colour.</w:t>
            </w:r>
          </w:p>
        </w:tc>
        <w:tc>
          <w:tcPr>
            <w:tcW w:w="1280" w:type="dxa"/>
            <w:tcBorders>
              <w:top w:val="single" w:sz="6" w:space="0" w:color="000000"/>
              <w:left w:val="single" w:sz="6" w:space="0" w:color="000000"/>
              <w:bottom w:val="single" w:sz="6" w:space="0" w:color="000000"/>
              <w:right w:val="single" w:sz="6" w:space="0" w:color="000000"/>
            </w:tcBorders>
          </w:tcPr>
          <w:p w:rsidR="001B1754" w:rsidRDefault="001B1754" w:rsidP="00CE68CB">
            <w:pPr>
              <w:jc w:val="center"/>
              <w:rPr>
                <w:rFonts w:ascii="Times New Roman" w:hAnsi="Times New Roman"/>
                <w:color w:val="000000"/>
                <w:spacing w:val="-1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1B1754" w:rsidRDefault="001B1754" w:rsidP="00CE68CB">
            <w:pPr>
              <w:tabs>
                <w:tab w:val="decimal" w:pos="832"/>
              </w:tabs>
              <w:jc w:val="center"/>
              <w:rPr>
                <w:rFonts w:ascii="Times New Roman" w:hAnsi="Times New Roman"/>
                <w:color w:val="000000"/>
                <w:spacing w:val="-10"/>
                <w:sz w:val="24"/>
                <w:szCs w:val="24"/>
              </w:rPr>
            </w:pPr>
          </w:p>
        </w:tc>
      </w:tr>
      <w:tr w:rsidR="002729AA" w:rsidTr="002729AA">
        <w:trPr>
          <w:trHeight w:hRule="exact" w:val="447"/>
        </w:trPr>
        <w:tc>
          <w:tcPr>
            <w:tcW w:w="893" w:type="dxa"/>
            <w:tcBorders>
              <w:top w:val="single" w:sz="6" w:space="0" w:color="000000"/>
              <w:left w:val="single" w:sz="6" w:space="0" w:color="000000"/>
              <w:bottom w:val="single" w:sz="6" w:space="0" w:color="000000"/>
              <w:right w:val="single" w:sz="6" w:space="0" w:color="000000"/>
            </w:tcBorders>
          </w:tcPr>
          <w:p w:rsidR="002729AA" w:rsidRPr="00CE68CB" w:rsidRDefault="002729AA" w:rsidP="00CE68CB">
            <w:pPr>
              <w:jc w:val="center"/>
              <w:rPr>
                <w:rFonts w:ascii="Times New Roman" w:hAnsi="Times New Roman"/>
                <w:color w:val="000000"/>
                <w:sz w:val="24"/>
                <w:szCs w:val="24"/>
              </w:rPr>
            </w:pPr>
          </w:p>
        </w:tc>
        <w:tc>
          <w:tcPr>
            <w:tcW w:w="1080" w:type="dxa"/>
            <w:gridSpan w:val="4"/>
            <w:tcBorders>
              <w:top w:val="single" w:sz="6" w:space="0" w:color="000000"/>
              <w:left w:val="single" w:sz="6" w:space="0" w:color="000000"/>
              <w:bottom w:val="single" w:sz="6" w:space="0" w:color="000000"/>
              <w:right w:val="single" w:sz="4" w:space="0" w:color="auto"/>
            </w:tcBorders>
          </w:tcPr>
          <w:p w:rsidR="002729AA" w:rsidRPr="00B85E55" w:rsidRDefault="002729AA"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13.51.1</w:t>
            </w:r>
          </w:p>
        </w:tc>
        <w:tc>
          <w:tcPr>
            <w:tcW w:w="5310" w:type="dxa"/>
            <w:gridSpan w:val="3"/>
            <w:tcBorders>
              <w:top w:val="single" w:sz="6" w:space="0" w:color="000000"/>
              <w:left w:val="single" w:sz="4" w:space="0" w:color="auto"/>
              <w:bottom w:val="single" w:sz="6" w:space="0" w:color="000000"/>
              <w:right w:val="single" w:sz="6" w:space="0" w:color="000000"/>
            </w:tcBorders>
          </w:tcPr>
          <w:p w:rsidR="002729AA" w:rsidRPr="00B85E55" w:rsidRDefault="002729AA"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One Coat.</w:t>
            </w:r>
          </w:p>
        </w:tc>
        <w:tc>
          <w:tcPr>
            <w:tcW w:w="1280" w:type="dxa"/>
            <w:tcBorders>
              <w:top w:val="single" w:sz="6" w:space="0" w:color="000000"/>
              <w:left w:val="single" w:sz="6" w:space="0" w:color="000000"/>
              <w:bottom w:val="single" w:sz="6" w:space="0" w:color="000000"/>
              <w:right w:val="single" w:sz="6" w:space="0" w:color="000000"/>
            </w:tcBorders>
          </w:tcPr>
          <w:p w:rsidR="002729AA" w:rsidRDefault="002729AA" w:rsidP="00CE68CB">
            <w:pPr>
              <w:jc w:val="center"/>
              <w:rPr>
                <w:rFonts w:ascii="Times New Roman" w:hAnsi="Times New Roman"/>
                <w:color w:val="000000"/>
                <w:spacing w:val="-10"/>
                <w:sz w:val="24"/>
                <w:szCs w:val="24"/>
              </w:rPr>
            </w:pPr>
            <w:r>
              <w:rPr>
                <w:rFonts w:ascii="Times New Roman" w:hAnsi="Times New Roman"/>
                <w:color w:val="000000"/>
                <w:spacing w:val="-10"/>
                <w:sz w:val="24"/>
                <w:szCs w:val="24"/>
              </w:rPr>
              <w:t>Sqm.</w:t>
            </w:r>
          </w:p>
        </w:tc>
        <w:tc>
          <w:tcPr>
            <w:tcW w:w="1552" w:type="dxa"/>
            <w:tcBorders>
              <w:top w:val="single" w:sz="6" w:space="0" w:color="000000"/>
              <w:left w:val="single" w:sz="6" w:space="0" w:color="000000"/>
              <w:bottom w:val="single" w:sz="6" w:space="0" w:color="000000"/>
              <w:right w:val="single" w:sz="6" w:space="0" w:color="000000"/>
            </w:tcBorders>
          </w:tcPr>
          <w:p w:rsidR="002729AA" w:rsidRDefault="002729AA" w:rsidP="002729AA">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37.00</w:t>
            </w:r>
          </w:p>
        </w:tc>
      </w:tr>
      <w:tr w:rsidR="002729AA" w:rsidTr="002729AA">
        <w:trPr>
          <w:trHeight w:hRule="exact" w:val="447"/>
        </w:trPr>
        <w:tc>
          <w:tcPr>
            <w:tcW w:w="893" w:type="dxa"/>
            <w:tcBorders>
              <w:top w:val="single" w:sz="6" w:space="0" w:color="000000"/>
              <w:left w:val="single" w:sz="6" w:space="0" w:color="000000"/>
              <w:bottom w:val="single" w:sz="6" w:space="0" w:color="000000"/>
              <w:right w:val="single" w:sz="6" w:space="0" w:color="000000"/>
            </w:tcBorders>
          </w:tcPr>
          <w:p w:rsidR="002729AA" w:rsidRPr="00CE68CB" w:rsidRDefault="002729AA" w:rsidP="00CE68CB">
            <w:pPr>
              <w:jc w:val="center"/>
              <w:rPr>
                <w:rFonts w:ascii="Times New Roman" w:hAnsi="Times New Roman"/>
                <w:color w:val="000000"/>
                <w:sz w:val="24"/>
                <w:szCs w:val="24"/>
              </w:rPr>
            </w:pPr>
          </w:p>
        </w:tc>
        <w:tc>
          <w:tcPr>
            <w:tcW w:w="1080" w:type="dxa"/>
            <w:gridSpan w:val="4"/>
            <w:tcBorders>
              <w:top w:val="single" w:sz="6" w:space="0" w:color="000000"/>
              <w:left w:val="single" w:sz="6" w:space="0" w:color="000000"/>
              <w:bottom w:val="single" w:sz="6" w:space="0" w:color="000000"/>
              <w:right w:val="single" w:sz="4" w:space="0" w:color="auto"/>
            </w:tcBorders>
          </w:tcPr>
          <w:p w:rsidR="002729AA" w:rsidRPr="00B85E55" w:rsidRDefault="002729AA"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13.51.2</w:t>
            </w:r>
          </w:p>
        </w:tc>
        <w:tc>
          <w:tcPr>
            <w:tcW w:w="5310" w:type="dxa"/>
            <w:gridSpan w:val="3"/>
            <w:tcBorders>
              <w:top w:val="single" w:sz="6" w:space="0" w:color="000000"/>
              <w:left w:val="single" w:sz="4" w:space="0" w:color="auto"/>
              <w:bottom w:val="single" w:sz="6" w:space="0" w:color="000000"/>
              <w:right w:val="single" w:sz="6" w:space="0" w:color="000000"/>
            </w:tcBorders>
          </w:tcPr>
          <w:p w:rsidR="002729AA" w:rsidRPr="00B85E55" w:rsidRDefault="002729AA"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Two Coats.</w:t>
            </w:r>
          </w:p>
        </w:tc>
        <w:tc>
          <w:tcPr>
            <w:tcW w:w="1280" w:type="dxa"/>
            <w:tcBorders>
              <w:top w:val="single" w:sz="6" w:space="0" w:color="000000"/>
              <w:left w:val="single" w:sz="6" w:space="0" w:color="000000"/>
              <w:bottom w:val="single" w:sz="6" w:space="0" w:color="000000"/>
              <w:right w:val="single" w:sz="6" w:space="0" w:color="000000"/>
            </w:tcBorders>
          </w:tcPr>
          <w:p w:rsidR="002729AA" w:rsidRDefault="002729AA" w:rsidP="00CE68CB">
            <w:pPr>
              <w:jc w:val="center"/>
              <w:rPr>
                <w:rFonts w:ascii="Times New Roman" w:hAnsi="Times New Roman"/>
                <w:color w:val="000000"/>
                <w:spacing w:val="-10"/>
                <w:sz w:val="24"/>
                <w:szCs w:val="24"/>
              </w:rPr>
            </w:pPr>
            <w:r>
              <w:rPr>
                <w:rFonts w:ascii="Times New Roman" w:hAnsi="Times New Roman"/>
                <w:color w:val="000000"/>
                <w:spacing w:val="-10"/>
                <w:sz w:val="24"/>
                <w:szCs w:val="24"/>
              </w:rPr>
              <w:t>Sqm.</w:t>
            </w:r>
          </w:p>
        </w:tc>
        <w:tc>
          <w:tcPr>
            <w:tcW w:w="1552" w:type="dxa"/>
            <w:tcBorders>
              <w:top w:val="single" w:sz="6" w:space="0" w:color="000000"/>
              <w:left w:val="single" w:sz="6" w:space="0" w:color="000000"/>
              <w:bottom w:val="single" w:sz="6" w:space="0" w:color="000000"/>
              <w:right w:val="single" w:sz="6" w:space="0" w:color="000000"/>
            </w:tcBorders>
          </w:tcPr>
          <w:p w:rsidR="002729AA" w:rsidRDefault="002729AA" w:rsidP="002729AA">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56.00</w:t>
            </w:r>
          </w:p>
        </w:tc>
      </w:tr>
      <w:tr w:rsidR="001B1754" w:rsidTr="00F80850">
        <w:trPr>
          <w:trHeight w:hRule="exact" w:val="1437"/>
        </w:trPr>
        <w:tc>
          <w:tcPr>
            <w:tcW w:w="893" w:type="dxa"/>
            <w:tcBorders>
              <w:top w:val="single" w:sz="6" w:space="0" w:color="000000"/>
              <w:left w:val="single" w:sz="6" w:space="0" w:color="000000"/>
              <w:bottom w:val="single" w:sz="6" w:space="0" w:color="000000"/>
              <w:right w:val="single" w:sz="6" w:space="0" w:color="000000"/>
            </w:tcBorders>
          </w:tcPr>
          <w:p w:rsidR="001B1754" w:rsidRPr="00CE68CB" w:rsidRDefault="002729AA" w:rsidP="00CE68CB">
            <w:pPr>
              <w:jc w:val="center"/>
              <w:rPr>
                <w:rFonts w:ascii="Times New Roman" w:hAnsi="Times New Roman"/>
                <w:color w:val="000000"/>
                <w:sz w:val="24"/>
                <w:szCs w:val="24"/>
              </w:rPr>
            </w:pPr>
            <w:r>
              <w:rPr>
                <w:rFonts w:ascii="Times New Roman" w:hAnsi="Times New Roman"/>
                <w:color w:val="000000"/>
                <w:sz w:val="24"/>
                <w:szCs w:val="24"/>
              </w:rPr>
              <w:t>13.52</w:t>
            </w:r>
          </w:p>
        </w:tc>
        <w:tc>
          <w:tcPr>
            <w:tcW w:w="6390" w:type="dxa"/>
            <w:gridSpan w:val="7"/>
            <w:tcBorders>
              <w:top w:val="single" w:sz="6" w:space="0" w:color="000000"/>
              <w:left w:val="single" w:sz="6" w:space="0" w:color="000000"/>
              <w:bottom w:val="single" w:sz="6" w:space="0" w:color="000000"/>
              <w:right w:val="single" w:sz="6" w:space="0" w:color="000000"/>
            </w:tcBorders>
          </w:tcPr>
          <w:p w:rsidR="001B1754" w:rsidRPr="00B85E55" w:rsidRDefault="002D66C5"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Wall painting with premium acrylic emulsion paint of interior grade having</w:t>
            </w:r>
            <w:r w:rsidR="00F80850">
              <w:rPr>
                <w:rFonts w:ascii="Times New Roman" w:hAnsi="Times New Roman" w:cs="Times New Roman"/>
                <w:sz w:val="24"/>
                <w:szCs w:val="24"/>
              </w:rPr>
              <w:t xml:space="preserve"> VOC(volatile organic Compound) Cement Less than 50 grams/ litre of approved brand and manufacture including applying additional coats wherever required to achieve evev shade and colour.</w:t>
            </w:r>
          </w:p>
        </w:tc>
        <w:tc>
          <w:tcPr>
            <w:tcW w:w="1280" w:type="dxa"/>
            <w:tcBorders>
              <w:top w:val="single" w:sz="6" w:space="0" w:color="000000"/>
              <w:left w:val="single" w:sz="6" w:space="0" w:color="000000"/>
              <w:bottom w:val="single" w:sz="6" w:space="0" w:color="000000"/>
              <w:right w:val="single" w:sz="6" w:space="0" w:color="000000"/>
            </w:tcBorders>
          </w:tcPr>
          <w:p w:rsidR="001B1754" w:rsidRDefault="001B1754" w:rsidP="00CE68CB">
            <w:pPr>
              <w:jc w:val="center"/>
              <w:rPr>
                <w:rFonts w:ascii="Times New Roman" w:hAnsi="Times New Roman"/>
                <w:color w:val="000000"/>
                <w:spacing w:val="-1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1B1754" w:rsidRDefault="001B1754" w:rsidP="00CE68CB">
            <w:pPr>
              <w:tabs>
                <w:tab w:val="decimal" w:pos="832"/>
              </w:tabs>
              <w:jc w:val="center"/>
              <w:rPr>
                <w:rFonts w:ascii="Times New Roman" w:hAnsi="Times New Roman"/>
                <w:color w:val="000000"/>
                <w:spacing w:val="-10"/>
                <w:sz w:val="24"/>
                <w:szCs w:val="24"/>
              </w:rPr>
            </w:pPr>
          </w:p>
        </w:tc>
      </w:tr>
      <w:tr w:rsidR="00F80850" w:rsidTr="00F80850">
        <w:trPr>
          <w:trHeight w:hRule="exact" w:val="447"/>
        </w:trPr>
        <w:tc>
          <w:tcPr>
            <w:tcW w:w="893" w:type="dxa"/>
            <w:tcBorders>
              <w:top w:val="single" w:sz="6" w:space="0" w:color="000000"/>
              <w:left w:val="single" w:sz="6" w:space="0" w:color="000000"/>
              <w:bottom w:val="single" w:sz="6" w:space="0" w:color="000000"/>
              <w:right w:val="single" w:sz="6" w:space="0" w:color="000000"/>
            </w:tcBorders>
          </w:tcPr>
          <w:p w:rsidR="00F80850" w:rsidRPr="00CE68CB" w:rsidRDefault="00F80850" w:rsidP="00CE68CB">
            <w:pPr>
              <w:jc w:val="center"/>
              <w:rPr>
                <w:rFonts w:ascii="Times New Roman" w:hAnsi="Times New Roman"/>
                <w:color w:val="000000"/>
                <w:sz w:val="24"/>
                <w:szCs w:val="24"/>
              </w:rPr>
            </w:pPr>
          </w:p>
        </w:tc>
        <w:tc>
          <w:tcPr>
            <w:tcW w:w="1110" w:type="dxa"/>
            <w:gridSpan w:val="5"/>
            <w:tcBorders>
              <w:top w:val="single" w:sz="6" w:space="0" w:color="000000"/>
              <w:left w:val="single" w:sz="6" w:space="0" w:color="000000"/>
              <w:bottom w:val="single" w:sz="6" w:space="0" w:color="000000"/>
              <w:right w:val="single" w:sz="4" w:space="0" w:color="auto"/>
            </w:tcBorders>
          </w:tcPr>
          <w:p w:rsidR="00F80850" w:rsidRPr="00B85E55" w:rsidRDefault="00F80850"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13.52.1</w:t>
            </w:r>
          </w:p>
        </w:tc>
        <w:tc>
          <w:tcPr>
            <w:tcW w:w="5280" w:type="dxa"/>
            <w:gridSpan w:val="2"/>
            <w:tcBorders>
              <w:top w:val="single" w:sz="6" w:space="0" w:color="000000"/>
              <w:left w:val="single" w:sz="4" w:space="0" w:color="auto"/>
              <w:bottom w:val="single" w:sz="6" w:space="0" w:color="000000"/>
              <w:right w:val="single" w:sz="6" w:space="0" w:color="000000"/>
            </w:tcBorders>
          </w:tcPr>
          <w:p w:rsidR="00F80850" w:rsidRPr="00B85E55" w:rsidRDefault="00F80850"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One Coat</w:t>
            </w:r>
          </w:p>
        </w:tc>
        <w:tc>
          <w:tcPr>
            <w:tcW w:w="1280" w:type="dxa"/>
            <w:tcBorders>
              <w:top w:val="single" w:sz="6" w:space="0" w:color="000000"/>
              <w:left w:val="single" w:sz="6" w:space="0" w:color="000000"/>
              <w:bottom w:val="single" w:sz="6" w:space="0" w:color="000000"/>
              <w:right w:val="single" w:sz="6" w:space="0" w:color="000000"/>
            </w:tcBorders>
          </w:tcPr>
          <w:p w:rsidR="00F80850" w:rsidRDefault="00F80850" w:rsidP="00F966CB">
            <w:pPr>
              <w:jc w:val="center"/>
              <w:rPr>
                <w:rFonts w:ascii="Times New Roman" w:hAnsi="Times New Roman"/>
                <w:color w:val="000000"/>
                <w:spacing w:val="-10"/>
                <w:sz w:val="24"/>
                <w:szCs w:val="24"/>
              </w:rPr>
            </w:pPr>
            <w:r>
              <w:rPr>
                <w:rFonts w:ascii="Times New Roman" w:hAnsi="Times New Roman"/>
                <w:color w:val="000000"/>
                <w:spacing w:val="-10"/>
                <w:sz w:val="24"/>
                <w:szCs w:val="24"/>
              </w:rPr>
              <w:t>Sqm.</w:t>
            </w:r>
          </w:p>
        </w:tc>
        <w:tc>
          <w:tcPr>
            <w:tcW w:w="1552" w:type="dxa"/>
            <w:tcBorders>
              <w:top w:val="single" w:sz="6" w:space="0" w:color="000000"/>
              <w:left w:val="single" w:sz="6" w:space="0" w:color="000000"/>
              <w:bottom w:val="single" w:sz="6" w:space="0" w:color="000000"/>
              <w:right w:val="single" w:sz="6" w:space="0" w:color="000000"/>
            </w:tcBorders>
          </w:tcPr>
          <w:p w:rsidR="00F80850" w:rsidRDefault="00F80850" w:rsidP="00F80850">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37.00</w:t>
            </w:r>
          </w:p>
        </w:tc>
      </w:tr>
      <w:tr w:rsidR="00F80850" w:rsidTr="00F80850">
        <w:trPr>
          <w:trHeight w:hRule="exact" w:val="447"/>
        </w:trPr>
        <w:tc>
          <w:tcPr>
            <w:tcW w:w="893" w:type="dxa"/>
            <w:tcBorders>
              <w:top w:val="single" w:sz="6" w:space="0" w:color="000000"/>
              <w:left w:val="single" w:sz="6" w:space="0" w:color="000000"/>
              <w:bottom w:val="single" w:sz="6" w:space="0" w:color="000000"/>
              <w:right w:val="single" w:sz="6" w:space="0" w:color="000000"/>
            </w:tcBorders>
          </w:tcPr>
          <w:p w:rsidR="00F80850" w:rsidRPr="00CE68CB" w:rsidRDefault="00F80850" w:rsidP="00CE68CB">
            <w:pPr>
              <w:jc w:val="center"/>
              <w:rPr>
                <w:rFonts w:ascii="Times New Roman" w:hAnsi="Times New Roman"/>
                <w:color w:val="000000"/>
                <w:sz w:val="24"/>
                <w:szCs w:val="24"/>
              </w:rPr>
            </w:pPr>
          </w:p>
        </w:tc>
        <w:tc>
          <w:tcPr>
            <w:tcW w:w="1110" w:type="dxa"/>
            <w:gridSpan w:val="5"/>
            <w:tcBorders>
              <w:top w:val="single" w:sz="6" w:space="0" w:color="000000"/>
              <w:left w:val="single" w:sz="6" w:space="0" w:color="000000"/>
              <w:bottom w:val="single" w:sz="6" w:space="0" w:color="000000"/>
              <w:right w:val="single" w:sz="4" w:space="0" w:color="auto"/>
            </w:tcBorders>
          </w:tcPr>
          <w:p w:rsidR="00F80850" w:rsidRPr="00B85E55" w:rsidRDefault="00F80850"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13.52.2</w:t>
            </w:r>
          </w:p>
        </w:tc>
        <w:tc>
          <w:tcPr>
            <w:tcW w:w="5280" w:type="dxa"/>
            <w:gridSpan w:val="2"/>
            <w:tcBorders>
              <w:top w:val="single" w:sz="6" w:space="0" w:color="000000"/>
              <w:left w:val="single" w:sz="4" w:space="0" w:color="auto"/>
              <w:bottom w:val="single" w:sz="6" w:space="0" w:color="000000"/>
              <w:right w:val="single" w:sz="6" w:space="0" w:color="000000"/>
            </w:tcBorders>
          </w:tcPr>
          <w:p w:rsidR="00F80850" w:rsidRPr="00B85E55" w:rsidRDefault="00F80850"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Two Coats.</w:t>
            </w:r>
          </w:p>
        </w:tc>
        <w:tc>
          <w:tcPr>
            <w:tcW w:w="1280" w:type="dxa"/>
            <w:tcBorders>
              <w:top w:val="single" w:sz="6" w:space="0" w:color="000000"/>
              <w:left w:val="single" w:sz="6" w:space="0" w:color="000000"/>
              <w:bottom w:val="single" w:sz="6" w:space="0" w:color="000000"/>
              <w:right w:val="single" w:sz="6" w:space="0" w:color="000000"/>
            </w:tcBorders>
          </w:tcPr>
          <w:p w:rsidR="00F80850" w:rsidRDefault="00F80850" w:rsidP="00F966CB">
            <w:pPr>
              <w:jc w:val="center"/>
              <w:rPr>
                <w:rFonts w:ascii="Times New Roman" w:hAnsi="Times New Roman"/>
                <w:color w:val="000000"/>
                <w:spacing w:val="-10"/>
                <w:sz w:val="24"/>
                <w:szCs w:val="24"/>
              </w:rPr>
            </w:pPr>
            <w:r>
              <w:rPr>
                <w:rFonts w:ascii="Times New Roman" w:hAnsi="Times New Roman"/>
                <w:color w:val="000000"/>
                <w:spacing w:val="-10"/>
                <w:sz w:val="24"/>
                <w:szCs w:val="24"/>
              </w:rPr>
              <w:t>Sqm.</w:t>
            </w:r>
          </w:p>
        </w:tc>
        <w:tc>
          <w:tcPr>
            <w:tcW w:w="1552" w:type="dxa"/>
            <w:tcBorders>
              <w:top w:val="single" w:sz="6" w:space="0" w:color="000000"/>
              <w:left w:val="single" w:sz="6" w:space="0" w:color="000000"/>
              <w:bottom w:val="single" w:sz="6" w:space="0" w:color="000000"/>
              <w:right w:val="single" w:sz="6" w:space="0" w:color="000000"/>
            </w:tcBorders>
          </w:tcPr>
          <w:p w:rsidR="00F80850" w:rsidRDefault="00F80850" w:rsidP="00F80850">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57.00</w:t>
            </w:r>
          </w:p>
        </w:tc>
      </w:tr>
      <w:tr w:rsidR="00F80850" w:rsidTr="006F73C0">
        <w:trPr>
          <w:trHeight w:hRule="exact" w:val="537"/>
        </w:trPr>
        <w:tc>
          <w:tcPr>
            <w:tcW w:w="893" w:type="dxa"/>
            <w:tcBorders>
              <w:top w:val="single" w:sz="6" w:space="0" w:color="000000"/>
              <w:left w:val="single" w:sz="6" w:space="0" w:color="000000"/>
              <w:bottom w:val="single" w:sz="6" w:space="0" w:color="000000"/>
              <w:right w:val="single" w:sz="6" w:space="0" w:color="000000"/>
            </w:tcBorders>
          </w:tcPr>
          <w:p w:rsidR="00F80850" w:rsidRPr="00CE68CB" w:rsidRDefault="00F80850" w:rsidP="00CE68CB">
            <w:pPr>
              <w:jc w:val="center"/>
              <w:rPr>
                <w:rFonts w:ascii="Times New Roman" w:hAnsi="Times New Roman"/>
                <w:color w:val="000000"/>
                <w:sz w:val="24"/>
                <w:szCs w:val="24"/>
              </w:rPr>
            </w:pPr>
            <w:r>
              <w:rPr>
                <w:rFonts w:ascii="Times New Roman" w:hAnsi="Times New Roman"/>
                <w:color w:val="000000"/>
                <w:sz w:val="24"/>
                <w:szCs w:val="24"/>
              </w:rPr>
              <w:lastRenderedPageBreak/>
              <w:t>13.53</w:t>
            </w:r>
          </w:p>
        </w:tc>
        <w:tc>
          <w:tcPr>
            <w:tcW w:w="6390" w:type="dxa"/>
            <w:gridSpan w:val="7"/>
            <w:tcBorders>
              <w:top w:val="single" w:sz="6" w:space="0" w:color="000000"/>
              <w:left w:val="single" w:sz="6" w:space="0" w:color="000000"/>
              <w:bottom w:val="single" w:sz="6" w:space="0" w:color="000000"/>
              <w:right w:val="single" w:sz="6" w:space="0" w:color="000000"/>
            </w:tcBorders>
          </w:tcPr>
          <w:p w:rsidR="00F80850" w:rsidRDefault="006F73C0"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Finishing walls with water proofing cement paint of required shade.</w:t>
            </w:r>
          </w:p>
        </w:tc>
        <w:tc>
          <w:tcPr>
            <w:tcW w:w="1280" w:type="dxa"/>
            <w:tcBorders>
              <w:top w:val="single" w:sz="6" w:space="0" w:color="000000"/>
              <w:left w:val="single" w:sz="6" w:space="0" w:color="000000"/>
              <w:bottom w:val="single" w:sz="6" w:space="0" w:color="000000"/>
              <w:right w:val="single" w:sz="6" w:space="0" w:color="000000"/>
            </w:tcBorders>
          </w:tcPr>
          <w:p w:rsidR="00F80850" w:rsidRDefault="00F80850" w:rsidP="00F966CB">
            <w:pPr>
              <w:jc w:val="center"/>
              <w:rPr>
                <w:rFonts w:ascii="Times New Roman" w:hAnsi="Times New Roman"/>
                <w:color w:val="000000"/>
                <w:spacing w:val="-1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F80850" w:rsidRDefault="00F80850" w:rsidP="00F80850">
            <w:pPr>
              <w:tabs>
                <w:tab w:val="decimal" w:pos="832"/>
              </w:tabs>
              <w:rPr>
                <w:rFonts w:ascii="Times New Roman" w:hAnsi="Times New Roman"/>
                <w:color w:val="000000"/>
                <w:spacing w:val="-10"/>
                <w:sz w:val="24"/>
                <w:szCs w:val="24"/>
              </w:rPr>
            </w:pPr>
          </w:p>
        </w:tc>
      </w:tr>
      <w:tr w:rsidR="00F80850" w:rsidTr="002662D8">
        <w:trPr>
          <w:trHeight w:hRule="exact" w:val="537"/>
        </w:trPr>
        <w:tc>
          <w:tcPr>
            <w:tcW w:w="893" w:type="dxa"/>
            <w:tcBorders>
              <w:top w:val="single" w:sz="6" w:space="0" w:color="000000"/>
              <w:left w:val="single" w:sz="6" w:space="0" w:color="000000"/>
              <w:bottom w:val="single" w:sz="6" w:space="0" w:color="000000"/>
              <w:right w:val="single" w:sz="6" w:space="0" w:color="000000"/>
            </w:tcBorders>
          </w:tcPr>
          <w:p w:rsidR="00F80850" w:rsidRPr="00CE68CB" w:rsidRDefault="00F80850" w:rsidP="00CE68CB">
            <w:pPr>
              <w:jc w:val="center"/>
              <w:rPr>
                <w:rFonts w:ascii="Times New Roman" w:hAnsi="Times New Roman"/>
                <w:color w:val="000000"/>
                <w:sz w:val="24"/>
                <w:szCs w:val="24"/>
              </w:rPr>
            </w:pPr>
          </w:p>
        </w:tc>
        <w:tc>
          <w:tcPr>
            <w:tcW w:w="1110" w:type="dxa"/>
            <w:gridSpan w:val="5"/>
            <w:tcBorders>
              <w:top w:val="single" w:sz="6" w:space="0" w:color="000000"/>
              <w:left w:val="single" w:sz="6" w:space="0" w:color="000000"/>
              <w:bottom w:val="single" w:sz="6" w:space="0" w:color="000000"/>
              <w:right w:val="single" w:sz="4" w:space="0" w:color="auto"/>
            </w:tcBorders>
          </w:tcPr>
          <w:p w:rsidR="00F80850" w:rsidRDefault="002662D8"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13.53.1</w:t>
            </w:r>
          </w:p>
        </w:tc>
        <w:tc>
          <w:tcPr>
            <w:tcW w:w="5280" w:type="dxa"/>
            <w:gridSpan w:val="2"/>
            <w:tcBorders>
              <w:top w:val="single" w:sz="6" w:space="0" w:color="000000"/>
              <w:left w:val="single" w:sz="4" w:space="0" w:color="auto"/>
              <w:bottom w:val="single" w:sz="6" w:space="0" w:color="000000"/>
              <w:right w:val="single" w:sz="6" w:space="0" w:color="000000"/>
            </w:tcBorders>
          </w:tcPr>
          <w:p w:rsidR="00F80850" w:rsidRDefault="002662D8"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New Work (Two or more coats applied@3.84Kg/10Sqm).</w:t>
            </w:r>
          </w:p>
        </w:tc>
        <w:tc>
          <w:tcPr>
            <w:tcW w:w="1280" w:type="dxa"/>
            <w:tcBorders>
              <w:top w:val="single" w:sz="6" w:space="0" w:color="000000"/>
              <w:left w:val="single" w:sz="6" w:space="0" w:color="000000"/>
              <w:bottom w:val="single" w:sz="6" w:space="0" w:color="000000"/>
              <w:right w:val="single" w:sz="6" w:space="0" w:color="000000"/>
            </w:tcBorders>
          </w:tcPr>
          <w:p w:rsidR="00F80850" w:rsidRDefault="002662D8" w:rsidP="00F966CB">
            <w:pPr>
              <w:jc w:val="center"/>
              <w:rPr>
                <w:rFonts w:ascii="Times New Roman" w:hAnsi="Times New Roman"/>
                <w:color w:val="000000"/>
                <w:spacing w:val="-10"/>
                <w:sz w:val="24"/>
                <w:szCs w:val="24"/>
              </w:rPr>
            </w:pPr>
            <w:r>
              <w:rPr>
                <w:rFonts w:ascii="Times New Roman" w:hAnsi="Times New Roman"/>
                <w:color w:val="000000"/>
                <w:spacing w:val="-10"/>
                <w:sz w:val="24"/>
                <w:szCs w:val="24"/>
              </w:rPr>
              <w:t>Sqm.</w:t>
            </w:r>
          </w:p>
        </w:tc>
        <w:tc>
          <w:tcPr>
            <w:tcW w:w="1552" w:type="dxa"/>
            <w:tcBorders>
              <w:top w:val="single" w:sz="6" w:space="0" w:color="000000"/>
              <w:left w:val="single" w:sz="6" w:space="0" w:color="000000"/>
              <w:bottom w:val="single" w:sz="6" w:space="0" w:color="000000"/>
              <w:right w:val="single" w:sz="6" w:space="0" w:color="000000"/>
            </w:tcBorders>
          </w:tcPr>
          <w:p w:rsidR="00F80850" w:rsidRDefault="002662D8" w:rsidP="00F80850">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48.00</w:t>
            </w:r>
          </w:p>
        </w:tc>
      </w:tr>
      <w:tr w:rsidR="002662D8" w:rsidTr="00F966CB">
        <w:trPr>
          <w:trHeight w:hRule="exact" w:val="447"/>
        </w:trPr>
        <w:tc>
          <w:tcPr>
            <w:tcW w:w="893" w:type="dxa"/>
            <w:tcBorders>
              <w:top w:val="single" w:sz="6" w:space="0" w:color="000000"/>
              <w:left w:val="single" w:sz="6" w:space="0" w:color="000000"/>
              <w:bottom w:val="single" w:sz="6" w:space="0" w:color="000000"/>
              <w:right w:val="single" w:sz="6" w:space="0" w:color="000000"/>
            </w:tcBorders>
          </w:tcPr>
          <w:p w:rsidR="002662D8" w:rsidRPr="00CE68CB" w:rsidRDefault="002662D8" w:rsidP="00CE68CB">
            <w:pPr>
              <w:jc w:val="center"/>
              <w:rPr>
                <w:rFonts w:ascii="Times New Roman" w:hAnsi="Times New Roman"/>
                <w:color w:val="000000"/>
                <w:sz w:val="24"/>
                <w:szCs w:val="24"/>
              </w:rPr>
            </w:pPr>
            <w:r>
              <w:rPr>
                <w:rFonts w:ascii="Times New Roman" w:hAnsi="Times New Roman"/>
                <w:color w:val="000000"/>
                <w:sz w:val="24"/>
                <w:szCs w:val="24"/>
              </w:rPr>
              <w:t>13.54</w:t>
            </w:r>
          </w:p>
        </w:tc>
        <w:tc>
          <w:tcPr>
            <w:tcW w:w="6390" w:type="dxa"/>
            <w:gridSpan w:val="7"/>
            <w:tcBorders>
              <w:top w:val="single" w:sz="6" w:space="0" w:color="000000"/>
              <w:left w:val="single" w:sz="6" w:space="0" w:color="000000"/>
              <w:bottom w:val="single" w:sz="6" w:space="0" w:color="000000"/>
              <w:right w:val="single" w:sz="6" w:space="0" w:color="000000"/>
            </w:tcBorders>
          </w:tcPr>
          <w:p w:rsidR="002662D8" w:rsidRDefault="002662D8"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Finishing walls with textured exterior paint of required shade:</w:t>
            </w:r>
          </w:p>
        </w:tc>
        <w:tc>
          <w:tcPr>
            <w:tcW w:w="1280" w:type="dxa"/>
            <w:tcBorders>
              <w:top w:val="single" w:sz="6" w:space="0" w:color="000000"/>
              <w:left w:val="single" w:sz="6" w:space="0" w:color="000000"/>
              <w:bottom w:val="single" w:sz="6" w:space="0" w:color="000000"/>
              <w:right w:val="single" w:sz="6" w:space="0" w:color="000000"/>
            </w:tcBorders>
          </w:tcPr>
          <w:p w:rsidR="002662D8" w:rsidRDefault="002662D8" w:rsidP="00F966CB">
            <w:pPr>
              <w:jc w:val="center"/>
              <w:rPr>
                <w:rFonts w:ascii="Times New Roman" w:hAnsi="Times New Roman"/>
                <w:color w:val="000000"/>
                <w:spacing w:val="-10"/>
                <w:sz w:val="24"/>
                <w:szCs w:val="24"/>
              </w:rPr>
            </w:pPr>
          </w:p>
        </w:tc>
        <w:tc>
          <w:tcPr>
            <w:tcW w:w="1552" w:type="dxa"/>
            <w:tcBorders>
              <w:top w:val="single" w:sz="6" w:space="0" w:color="000000"/>
              <w:left w:val="single" w:sz="6" w:space="0" w:color="000000"/>
              <w:bottom w:val="single" w:sz="6" w:space="0" w:color="000000"/>
              <w:right w:val="single" w:sz="6" w:space="0" w:color="000000"/>
            </w:tcBorders>
          </w:tcPr>
          <w:p w:rsidR="002662D8" w:rsidRDefault="002662D8" w:rsidP="00F80850">
            <w:pPr>
              <w:tabs>
                <w:tab w:val="decimal" w:pos="832"/>
              </w:tabs>
              <w:rPr>
                <w:rFonts w:ascii="Times New Roman" w:hAnsi="Times New Roman"/>
                <w:color w:val="000000"/>
                <w:spacing w:val="-10"/>
                <w:sz w:val="24"/>
                <w:szCs w:val="24"/>
              </w:rPr>
            </w:pPr>
          </w:p>
        </w:tc>
      </w:tr>
      <w:tr w:rsidR="00F80850" w:rsidTr="00FA7E5E">
        <w:trPr>
          <w:trHeight w:hRule="exact" w:val="807"/>
        </w:trPr>
        <w:tc>
          <w:tcPr>
            <w:tcW w:w="893" w:type="dxa"/>
            <w:tcBorders>
              <w:top w:val="single" w:sz="6" w:space="0" w:color="000000"/>
              <w:left w:val="single" w:sz="6" w:space="0" w:color="000000"/>
              <w:bottom w:val="single" w:sz="6" w:space="0" w:color="000000"/>
              <w:right w:val="single" w:sz="6" w:space="0" w:color="000000"/>
            </w:tcBorders>
          </w:tcPr>
          <w:p w:rsidR="00F80850" w:rsidRPr="00CE68CB" w:rsidRDefault="00F80850" w:rsidP="00CE68CB">
            <w:pPr>
              <w:jc w:val="center"/>
              <w:rPr>
                <w:rFonts w:ascii="Times New Roman" w:hAnsi="Times New Roman"/>
                <w:color w:val="000000"/>
                <w:sz w:val="24"/>
                <w:szCs w:val="24"/>
              </w:rPr>
            </w:pPr>
          </w:p>
        </w:tc>
        <w:tc>
          <w:tcPr>
            <w:tcW w:w="1110" w:type="dxa"/>
            <w:gridSpan w:val="5"/>
            <w:tcBorders>
              <w:top w:val="single" w:sz="6" w:space="0" w:color="000000"/>
              <w:left w:val="single" w:sz="6" w:space="0" w:color="000000"/>
              <w:bottom w:val="single" w:sz="6" w:space="0" w:color="000000"/>
              <w:right w:val="single" w:sz="4" w:space="0" w:color="auto"/>
            </w:tcBorders>
          </w:tcPr>
          <w:p w:rsidR="00F80850" w:rsidRDefault="002662D8"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13.54.1</w:t>
            </w:r>
          </w:p>
        </w:tc>
        <w:tc>
          <w:tcPr>
            <w:tcW w:w="5280" w:type="dxa"/>
            <w:gridSpan w:val="2"/>
            <w:tcBorders>
              <w:top w:val="single" w:sz="6" w:space="0" w:color="000000"/>
              <w:left w:val="single" w:sz="4" w:space="0" w:color="auto"/>
              <w:bottom w:val="single" w:sz="6" w:space="0" w:color="000000"/>
              <w:right w:val="single" w:sz="6" w:space="0" w:color="000000"/>
            </w:tcBorders>
          </w:tcPr>
          <w:p w:rsidR="00F80850" w:rsidRDefault="002662D8" w:rsidP="00DA3DE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New Work (Two or more coats </w:t>
            </w:r>
            <w:hyperlink r:id="rId8" w:history="1">
              <w:r w:rsidRPr="004E29EA">
                <w:rPr>
                  <w:rStyle w:val="Hyperlink"/>
                  <w:rFonts w:ascii="Times New Roman" w:hAnsi="Times New Roman" w:cs="Times New Roman"/>
                  <w:sz w:val="24"/>
                  <w:szCs w:val="24"/>
                </w:rPr>
                <w:t>applied@3.28</w:t>
              </w:r>
            </w:hyperlink>
            <w:r>
              <w:rPr>
                <w:rFonts w:ascii="Times New Roman" w:hAnsi="Times New Roman" w:cs="Times New Roman"/>
                <w:sz w:val="24"/>
                <w:szCs w:val="24"/>
              </w:rPr>
              <w:t xml:space="preserve"> </w:t>
            </w:r>
            <w:r w:rsidR="00FA7E5E">
              <w:rPr>
                <w:rFonts w:ascii="Times New Roman" w:hAnsi="Times New Roman" w:cs="Times New Roman"/>
                <w:sz w:val="24"/>
                <w:szCs w:val="24"/>
              </w:rPr>
              <w:t>ltr/10 Sqm)over and including priming coat of exterior primer applied @ 2.20 Kg/10 Sqm.</w:t>
            </w:r>
          </w:p>
        </w:tc>
        <w:tc>
          <w:tcPr>
            <w:tcW w:w="1280" w:type="dxa"/>
            <w:tcBorders>
              <w:top w:val="single" w:sz="6" w:space="0" w:color="000000"/>
              <w:left w:val="single" w:sz="6" w:space="0" w:color="000000"/>
              <w:bottom w:val="single" w:sz="6" w:space="0" w:color="000000"/>
              <w:right w:val="single" w:sz="6" w:space="0" w:color="000000"/>
            </w:tcBorders>
          </w:tcPr>
          <w:p w:rsidR="00F80850" w:rsidRDefault="00FA7E5E" w:rsidP="00F966CB">
            <w:pPr>
              <w:jc w:val="center"/>
              <w:rPr>
                <w:rFonts w:ascii="Times New Roman" w:hAnsi="Times New Roman"/>
                <w:color w:val="000000"/>
                <w:spacing w:val="-10"/>
                <w:sz w:val="24"/>
                <w:szCs w:val="24"/>
              </w:rPr>
            </w:pPr>
            <w:r>
              <w:rPr>
                <w:rFonts w:ascii="Times New Roman" w:hAnsi="Times New Roman"/>
                <w:color w:val="000000"/>
                <w:spacing w:val="-10"/>
                <w:sz w:val="24"/>
                <w:szCs w:val="24"/>
              </w:rPr>
              <w:t>Sqm.</w:t>
            </w:r>
          </w:p>
        </w:tc>
        <w:tc>
          <w:tcPr>
            <w:tcW w:w="1552" w:type="dxa"/>
            <w:tcBorders>
              <w:top w:val="single" w:sz="6" w:space="0" w:color="000000"/>
              <w:left w:val="single" w:sz="6" w:space="0" w:color="000000"/>
              <w:bottom w:val="single" w:sz="6" w:space="0" w:color="000000"/>
              <w:right w:val="single" w:sz="6" w:space="0" w:color="000000"/>
            </w:tcBorders>
          </w:tcPr>
          <w:p w:rsidR="00F80850" w:rsidRDefault="00FA7E5E" w:rsidP="00F80850">
            <w:pPr>
              <w:tabs>
                <w:tab w:val="decimal" w:pos="832"/>
              </w:tabs>
              <w:rPr>
                <w:rFonts w:ascii="Times New Roman" w:hAnsi="Times New Roman"/>
                <w:color w:val="000000"/>
                <w:spacing w:val="-10"/>
                <w:sz w:val="24"/>
                <w:szCs w:val="24"/>
              </w:rPr>
            </w:pPr>
            <w:r>
              <w:rPr>
                <w:rFonts w:ascii="Times New Roman" w:hAnsi="Times New Roman"/>
                <w:color w:val="000000"/>
                <w:spacing w:val="-10"/>
                <w:sz w:val="24"/>
                <w:szCs w:val="24"/>
              </w:rPr>
              <w:t>132.00</w:t>
            </w:r>
          </w:p>
        </w:tc>
      </w:tr>
    </w:tbl>
    <w:p w:rsidR="00290C37" w:rsidRDefault="00290C37" w:rsidP="00B523C4">
      <w:pPr>
        <w:rPr>
          <w:rFonts w:ascii="Times New Roman" w:hAnsi="Times New Roman" w:cs="Times New Roman"/>
        </w:rPr>
      </w:pPr>
    </w:p>
    <w:tbl>
      <w:tblPr>
        <w:tblW w:w="10095" w:type="dxa"/>
        <w:tblInd w:w="15" w:type="dxa"/>
        <w:tblLayout w:type="fixed"/>
        <w:tblCellMar>
          <w:left w:w="0" w:type="dxa"/>
          <w:right w:w="0" w:type="dxa"/>
        </w:tblCellMar>
        <w:tblLook w:val="04A0"/>
        <w:tblPrChange w:id="652" w:author="ps" w:date="2014-11-26T11:09:00Z">
          <w:tblPr>
            <w:tblW w:w="10095" w:type="dxa"/>
            <w:tblInd w:w="15" w:type="dxa"/>
            <w:tblLayout w:type="fixed"/>
            <w:tblCellMar>
              <w:left w:w="0" w:type="dxa"/>
              <w:right w:w="0" w:type="dxa"/>
            </w:tblCellMar>
            <w:tblLook w:val="04A0"/>
          </w:tblPr>
        </w:tblPrChange>
      </w:tblPr>
      <w:tblGrid>
        <w:gridCol w:w="983"/>
        <w:gridCol w:w="1153"/>
        <w:gridCol w:w="90"/>
        <w:gridCol w:w="105"/>
        <w:gridCol w:w="45"/>
        <w:gridCol w:w="60"/>
        <w:gridCol w:w="45"/>
        <w:gridCol w:w="30"/>
        <w:gridCol w:w="15"/>
        <w:gridCol w:w="8"/>
        <w:gridCol w:w="22"/>
        <w:gridCol w:w="15"/>
        <w:gridCol w:w="18"/>
        <w:gridCol w:w="12"/>
        <w:gridCol w:w="15"/>
        <w:gridCol w:w="4577"/>
        <w:gridCol w:w="1350"/>
        <w:gridCol w:w="1552"/>
        <w:tblGridChange w:id="653">
          <w:tblGrid>
            <w:gridCol w:w="115"/>
            <w:gridCol w:w="867"/>
            <w:gridCol w:w="1"/>
            <w:gridCol w:w="114"/>
            <w:gridCol w:w="1154"/>
            <w:gridCol w:w="90"/>
            <w:gridCol w:w="105"/>
            <w:gridCol w:w="45"/>
            <w:gridCol w:w="43"/>
            <w:gridCol w:w="17"/>
            <w:gridCol w:w="22"/>
            <w:gridCol w:w="16"/>
            <w:gridCol w:w="7"/>
            <w:gridCol w:w="30"/>
            <w:gridCol w:w="15"/>
            <w:gridCol w:w="8"/>
            <w:gridCol w:w="22"/>
            <w:gridCol w:w="15"/>
            <w:gridCol w:w="18"/>
            <w:gridCol w:w="12"/>
            <w:gridCol w:w="15"/>
            <w:gridCol w:w="4462"/>
            <w:gridCol w:w="115"/>
            <w:gridCol w:w="1235"/>
            <w:gridCol w:w="115"/>
            <w:gridCol w:w="1437"/>
            <w:gridCol w:w="115"/>
          </w:tblGrid>
        </w:tblGridChange>
      </w:tblGrid>
      <w:tr w:rsidR="00D326F6" w:rsidTr="005E7DCE">
        <w:trPr>
          <w:trHeight w:hRule="exact" w:val="690"/>
          <w:trPrChange w:id="654" w:author="ps" w:date="2014-11-26T11:09:00Z">
            <w:trPr>
              <w:gridBefore w:val="1"/>
              <w:trHeight w:hRule="exact" w:val="690"/>
            </w:trPr>
          </w:trPrChange>
        </w:trPr>
        <w:tc>
          <w:tcPr>
            <w:tcW w:w="983" w:type="dxa"/>
            <w:tcBorders>
              <w:top w:val="single" w:sz="6" w:space="0" w:color="000000"/>
              <w:left w:val="single" w:sz="6" w:space="0" w:color="000000"/>
              <w:bottom w:val="single" w:sz="6" w:space="0" w:color="000000"/>
              <w:right w:val="single" w:sz="6" w:space="0" w:color="000000"/>
            </w:tcBorders>
            <w:tcPrChange w:id="655"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D326F6" w:rsidRDefault="00D326F6" w:rsidP="00F966CB">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210" w:type="dxa"/>
            <w:gridSpan w:val="15"/>
            <w:tcBorders>
              <w:top w:val="single" w:sz="6" w:space="0" w:color="000000"/>
              <w:left w:val="single" w:sz="6" w:space="0" w:color="000000"/>
              <w:bottom w:val="single" w:sz="6" w:space="0" w:color="000000"/>
              <w:right w:val="single" w:sz="6" w:space="0" w:color="000000"/>
            </w:tcBorders>
            <w:tcPrChange w:id="656"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D326F6" w:rsidRDefault="00D326F6" w:rsidP="00F966CB">
            <w:pPr>
              <w:jc w:val="center"/>
              <w:rPr>
                <w:rFonts w:ascii="Times New Roman" w:hAnsi="Times New Roman"/>
                <w:color w:val="000000"/>
                <w:sz w:val="24"/>
              </w:rPr>
            </w:pPr>
            <w:r>
              <w:rPr>
                <w:rFonts w:ascii="Times New Roman" w:hAnsi="Times New Roman"/>
                <w:color w:val="000000"/>
                <w:sz w:val="24"/>
              </w:rPr>
              <w:t>Description</w:t>
            </w:r>
          </w:p>
        </w:tc>
        <w:tc>
          <w:tcPr>
            <w:tcW w:w="1350" w:type="dxa"/>
            <w:tcBorders>
              <w:top w:val="single" w:sz="6" w:space="0" w:color="000000"/>
              <w:left w:val="single" w:sz="6" w:space="0" w:color="000000"/>
              <w:bottom w:val="single" w:sz="6" w:space="0" w:color="000000"/>
              <w:right w:val="single" w:sz="6" w:space="0" w:color="000000"/>
            </w:tcBorders>
            <w:tcPrChange w:id="657"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D326F6" w:rsidRDefault="00D326F6" w:rsidP="00F966CB">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52" w:type="dxa"/>
            <w:tcBorders>
              <w:top w:val="single" w:sz="6" w:space="0" w:color="000000"/>
              <w:left w:val="single" w:sz="6" w:space="0" w:color="000000"/>
              <w:bottom w:val="single" w:sz="6" w:space="0" w:color="000000"/>
              <w:right w:val="single" w:sz="6" w:space="0" w:color="000000"/>
            </w:tcBorders>
            <w:tcPrChange w:id="658"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D326F6" w:rsidRDefault="00D326F6" w:rsidP="00F966CB">
            <w:pPr>
              <w:jc w:val="center"/>
              <w:rPr>
                <w:rFonts w:ascii="Times New Roman" w:hAnsi="Times New Roman"/>
                <w:color w:val="000000"/>
                <w:sz w:val="24"/>
              </w:rPr>
            </w:pPr>
            <w:r>
              <w:rPr>
                <w:rFonts w:ascii="Times New Roman" w:hAnsi="Times New Roman"/>
                <w:color w:val="000000"/>
                <w:sz w:val="24"/>
              </w:rPr>
              <w:t>Rate (in Rs.)</w:t>
            </w:r>
          </w:p>
        </w:tc>
      </w:tr>
      <w:tr w:rsidR="00D326F6" w:rsidTr="005E7DCE">
        <w:trPr>
          <w:trHeight w:hRule="exact" w:val="338"/>
          <w:trPrChange w:id="659"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660"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D326F6" w:rsidRDefault="00265E9A" w:rsidP="00C43CF7">
            <w:pPr>
              <w:jc w:val="center"/>
              <w:rPr>
                <w:rFonts w:ascii="Times New Roman" w:hAnsi="Times New Roman"/>
                <w:color w:val="000000"/>
                <w:sz w:val="20"/>
              </w:rPr>
            </w:pPr>
            <w:r w:rsidRPr="00265E9A">
              <w:rPr>
                <w:rFonts w:ascii="Times New Roman" w:hAnsi="Times New Roman"/>
                <w:color w:val="000000"/>
                <w:sz w:val="24"/>
              </w:rPr>
              <w:t>13.55</w:t>
            </w:r>
          </w:p>
        </w:tc>
        <w:tc>
          <w:tcPr>
            <w:tcW w:w="6210" w:type="dxa"/>
            <w:gridSpan w:val="15"/>
            <w:tcBorders>
              <w:top w:val="single" w:sz="6" w:space="0" w:color="000000"/>
              <w:left w:val="single" w:sz="6" w:space="0" w:color="000000"/>
              <w:bottom w:val="single" w:sz="6" w:space="0" w:color="000000"/>
              <w:right w:val="single" w:sz="6" w:space="0" w:color="000000"/>
            </w:tcBorders>
            <w:tcPrChange w:id="661"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D326F6" w:rsidRDefault="00265E9A" w:rsidP="00F966CB">
            <w:pPr>
              <w:rPr>
                <w:rFonts w:ascii="Times New Roman" w:hAnsi="Times New Roman"/>
                <w:color w:val="000000"/>
                <w:sz w:val="20"/>
              </w:rPr>
            </w:pPr>
            <w:r w:rsidRPr="00265E9A">
              <w:rPr>
                <w:rFonts w:ascii="Times New Roman" w:hAnsi="Times New Roman"/>
                <w:color w:val="000000"/>
              </w:rPr>
              <w:t>Finishing Wall with Acrylic Smooth exterior paint of required shade:</w:t>
            </w:r>
          </w:p>
        </w:tc>
        <w:tc>
          <w:tcPr>
            <w:tcW w:w="1350" w:type="dxa"/>
            <w:tcBorders>
              <w:top w:val="single" w:sz="6" w:space="0" w:color="000000"/>
              <w:left w:val="single" w:sz="6" w:space="0" w:color="000000"/>
              <w:bottom w:val="single" w:sz="6" w:space="0" w:color="000000"/>
              <w:right w:val="single" w:sz="6" w:space="0" w:color="000000"/>
            </w:tcBorders>
            <w:tcPrChange w:id="662"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D326F6" w:rsidRDefault="00D326F6" w:rsidP="00F966CB">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Change w:id="663"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D326F6" w:rsidRDefault="00D326F6" w:rsidP="00F966CB">
            <w:pPr>
              <w:rPr>
                <w:rFonts w:ascii="Times New Roman" w:hAnsi="Times New Roman"/>
                <w:color w:val="000000"/>
                <w:sz w:val="20"/>
              </w:rPr>
            </w:pPr>
          </w:p>
        </w:tc>
      </w:tr>
      <w:tr w:rsidR="00265E9A" w:rsidTr="005E7DCE">
        <w:trPr>
          <w:trHeight w:hRule="exact" w:val="870"/>
          <w:trPrChange w:id="664" w:author="ps" w:date="2014-11-26T11:09:00Z">
            <w:trPr>
              <w:gridBefore w:val="1"/>
              <w:trHeight w:hRule="exact" w:val="870"/>
            </w:trPr>
          </w:trPrChange>
        </w:trPr>
        <w:tc>
          <w:tcPr>
            <w:tcW w:w="983" w:type="dxa"/>
            <w:tcBorders>
              <w:top w:val="single" w:sz="6" w:space="0" w:color="000000"/>
              <w:left w:val="single" w:sz="6" w:space="0" w:color="000000"/>
              <w:bottom w:val="single" w:sz="6" w:space="0" w:color="000000"/>
              <w:right w:val="single" w:sz="6" w:space="0" w:color="000000"/>
            </w:tcBorders>
            <w:tcPrChange w:id="665"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265E9A" w:rsidRDefault="00265E9A" w:rsidP="00F966CB">
            <w:pPr>
              <w:rPr>
                <w:rFonts w:ascii="Times New Roman" w:hAnsi="Times New Roman"/>
                <w:color w:val="000000"/>
                <w:sz w:val="20"/>
              </w:rPr>
            </w:pPr>
          </w:p>
        </w:tc>
        <w:tc>
          <w:tcPr>
            <w:tcW w:w="1153" w:type="dxa"/>
            <w:tcBorders>
              <w:top w:val="single" w:sz="6" w:space="0" w:color="000000"/>
              <w:left w:val="single" w:sz="6" w:space="0" w:color="000000"/>
              <w:bottom w:val="single" w:sz="6" w:space="0" w:color="000000"/>
              <w:right w:val="single" w:sz="4" w:space="0" w:color="auto"/>
            </w:tcBorders>
            <w:tcPrChange w:id="666" w:author="ps" w:date="2014-11-26T11:09:00Z">
              <w:tcPr>
                <w:tcW w:w="1154" w:type="dxa"/>
                <w:tcBorders>
                  <w:top w:val="single" w:sz="6" w:space="0" w:color="000000"/>
                  <w:left w:val="single" w:sz="6" w:space="0" w:color="000000"/>
                  <w:bottom w:val="single" w:sz="6" w:space="0" w:color="000000"/>
                  <w:right w:val="single" w:sz="4" w:space="0" w:color="auto"/>
                </w:tcBorders>
              </w:tcPr>
            </w:tcPrChange>
          </w:tcPr>
          <w:p w:rsidR="00265E9A" w:rsidRDefault="00265E9A" w:rsidP="00C43CF7">
            <w:pPr>
              <w:jc w:val="center"/>
              <w:rPr>
                <w:rFonts w:ascii="Times New Roman" w:hAnsi="Times New Roman"/>
                <w:color w:val="000000"/>
                <w:sz w:val="20"/>
              </w:rPr>
            </w:pPr>
            <w:r w:rsidRPr="00265E9A">
              <w:rPr>
                <w:rFonts w:ascii="Times New Roman" w:hAnsi="Times New Roman"/>
                <w:color w:val="000000"/>
                <w:sz w:val="24"/>
              </w:rPr>
              <w:t>13.55.1</w:t>
            </w:r>
          </w:p>
        </w:tc>
        <w:tc>
          <w:tcPr>
            <w:tcW w:w="5057" w:type="dxa"/>
            <w:gridSpan w:val="14"/>
            <w:tcBorders>
              <w:top w:val="single" w:sz="6" w:space="0" w:color="000000"/>
              <w:left w:val="single" w:sz="4" w:space="0" w:color="auto"/>
              <w:bottom w:val="single" w:sz="6" w:space="0" w:color="000000"/>
              <w:right w:val="single" w:sz="6" w:space="0" w:color="000000"/>
            </w:tcBorders>
            <w:tcPrChange w:id="667" w:author="ps" w:date="2014-11-26T11:09:00Z">
              <w:tcPr>
                <w:tcW w:w="5057" w:type="dxa"/>
                <w:gridSpan w:val="18"/>
                <w:tcBorders>
                  <w:top w:val="single" w:sz="6" w:space="0" w:color="000000"/>
                  <w:left w:val="single" w:sz="4" w:space="0" w:color="auto"/>
                  <w:bottom w:val="single" w:sz="6" w:space="0" w:color="000000"/>
                  <w:right w:val="single" w:sz="6" w:space="0" w:color="000000"/>
                </w:tcBorders>
              </w:tcPr>
            </w:tcPrChange>
          </w:tcPr>
          <w:p w:rsidR="006A17B0" w:rsidRDefault="00265E9A">
            <w:pPr>
              <w:jc w:val="both"/>
              <w:rPr>
                <w:rFonts w:ascii="Times New Roman" w:hAnsi="Times New Roman"/>
                <w:color w:val="000000"/>
                <w:sz w:val="20"/>
              </w:rPr>
              <w:pPrChange w:id="668" w:author="Admin" w:date="2016-09-27T15:37:00Z">
                <w:pPr/>
              </w:pPrChange>
            </w:pPr>
            <w:r>
              <w:rPr>
                <w:rFonts w:ascii="Times New Roman" w:hAnsi="Times New Roman" w:cs="Times New Roman"/>
                <w:sz w:val="24"/>
                <w:szCs w:val="24"/>
              </w:rPr>
              <w:t xml:space="preserve">New Work (Two or more coats </w:t>
            </w:r>
            <w:r w:rsidR="00F31C51">
              <w:fldChar w:fldCharType="begin"/>
            </w:r>
            <w:r w:rsidR="000E6398">
              <w:instrText>HYPERLINK "mailto:applied@1.67"</w:instrText>
            </w:r>
            <w:r w:rsidR="00F31C51">
              <w:fldChar w:fldCharType="separate"/>
            </w:r>
            <w:r w:rsidRPr="004E29EA">
              <w:rPr>
                <w:rStyle w:val="Hyperlink"/>
                <w:rFonts w:ascii="Times New Roman" w:hAnsi="Times New Roman" w:cs="Times New Roman"/>
                <w:sz w:val="24"/>
                <w:szCs w:val="24"/>
              </w:rPr>
              <w:t>applied@1.67</w:t>
            </w:r>
            <w:r w:rsidR="00F31C51">
              <w:fldChar w:fldCharType="end"/>
            </w:r>
            <w:r>
              <w:rPr>
                <w:rFonts w:ascii="Times New Roman" w:hAnsi="Times New Roman" w:cs="Times New Roman"/>
                <w:sz w:val="24"/>
                <w:szCs w:val="24"/>
              </w:rPr>
              <w:t xml:space="preserve"> ltr/10 Sqm)over and including priming coat of exterior primer applied @ 2.20 Kg/10 Sqm.</w:t>
            </w:r>
          </w:p>
        </w:tc>
        <w:tc>
          <w:tcPr>
            <w:tcW w:w="1350" w:type="dxa"/>
            <w:tcBorders>
              <w:top w:val="single" w:sz="6" w:space="0" w:color="000000"/>
              <w:left w:val="single" w:sz="6" w:space="0" w:color="000000"/>
              <w:bottom w:val="single" w:sz="6" w:space="0" w:color="000000"/>
              <w:right w:val="single" w:sz="6" w:space="0" w:color="000000"/>
            </w:tcBorders>
            <w:tcPrChange w:id="669"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265E9A" w:rsidRDefault="00265E9A" w:rsidP="00265E9A">
            <w:pPr>
              <w:jc w:val="center"/>
              <w:rPr>
                <w:rFonts w:ascii="Times New Roman" w:hAnsi="Times New Roman"/>
                <w:color w:val="000000"/>
                <w:sz w:val="20"/>
              </w:rPr>
            </w:pPr>
            <w:r w:rsidRPr="00265E9A">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670"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265E9A" w:rsidRDefault="005F116F" w:rsidP="005F116F">
            <w:pPr>
              <w:jc w:val="center"/>
              <w:rPr>
                <w:rFonts w:ascii="Times New Roman" w:hAnsi="Times New Roman"/>
                <w:color w:val="000000"/>
                <w:sz w:val="20"/>
              </w:rPr>
            </w:pPr>
            <w:r>
              <w:rPr>
                <w:rFonts w:ascii="Times New Roman" w:hAnsi="Times New Roman"/>
                <w:color w:val="000000"/>
                <w:sz w:val="24"/>
              </w:rPr>
              <w:t>87</w:t>
            </w:r>
            <w:r w:rsidR="00265E9A" w:rsidRPr="00265E9A">
              <w:rPr>
                <w:rFonts w:ascii="Times New Roman" w:hAnsi="Times New Roman"/>
                <w:color w:val="000000"/>
                <w:sz w:val="24"/>
              </w:rPr>
              <w:t>.00</w:t>
            </w:r>
          </w:p>
        </w:tc>
      </w:tr>
      <w:tr w:rsidR="008F4C40" w:rsidTr="005E7DCE">
        <w:trPr>
          <w:trHeight w:hRule="exact" w:val="627"/>
          <w:trPrChange w:id="671" w:author="ps" w:date="2014-11-26T11:09:00Z">
            <w:trPr>
              <w:gridBefore w:val="1"/>
              <w:trHeight w:hRule="exact" w:val="627"/>
            </w:trPr>
          </w:trPrChange>
        </w:trPr>
        <w:tc>
          <w:tcPr>
            <w:tcW w:w="983" w:type="dxa"/>
            <w:tcBorders>
              <w:top w:val="single" w:sz="6" w:space="0" w:color="000000"/>
              <w:left w:val="single" w:sz="6" w:space="0" w:color="000000"/>
              <w:bottom w:val="single" w:sz="6" w:space="0" w:color="000000"/>
              <w:right w:val="single" w:sz="6" w:space="0" w:color="000000"/>
            </w:tcBorders>
            <w:tcPrChange w:id="672"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8F4C40" w:rsidRDefault="008F4C40" w:rsidP="00C43CF7">
            <w:pPr>
              <w:jc w:val="center"/>
              <w:rPr>
                <w:rFonts w:ascii="Times New Roman" w:hAnsi="Times New Roman"/>
                <w:color w:val="000000"/>
                <w:sz w:val="20"/>
              </w:rPr>
            </w:pPr>
            <w:r w:rsidRPr="008F4C40">
              <w:rPr>
                <w:rFonts w:ascii="Times New Roman" w:hAnsi="Times New Roman"/>
                <w:color w:val="000000"/>
                <w:sz w:val="24"/>
              </w:rPr>
              <w:t>13.56</w:t>
            </w:r>
          </w:p>
        </w:tc>
        <w:tc>
          <w:tcPr>
            <w:tcW w:w="6210" w:type="dxa"/>
            <w:gridSpan w:val="15"/>
            <w:tcBorders>
              <w:top w:val="single" w:sz="6" w:space="0" w:color="000000"/>
              <w:left w:val="single" w:sz="6" w:space="0" w:color="000000"/>
              <w:bottom w:val="single" w:sz="6" w:space="0" w:color="000000"/>
              <w:right w:val="single" w:sz="6" w:space="0" w:color="000000"/>
            </w:tcBorders>
            <w:tcPrChange w:id="673"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8F4C40" w:rsidRDefault="008F4C40" w:rsidP="00F966CB">
            <w:pPr>
              <w:rPr>
                <w:rFonts w:ascii="Times New Roman" w:hAnsi="Times New Roman"/>
                <w:color w:val="000000"/>
                <w:sz w:val="20"/>
              </w:rPr>
            </w:pPr>
            <w:r>
              <w:rPr>
                <w:rFonts w:ascii="Times New Roman" w:hAnsi="Times New Roman" w:cs="Times New Roman"/>
                <w:sz w:val="24"/>
                <w:szCs w:val="24"/>
              </w:rPr>
              <w:t>Finishing walls with premium Acrylic Smooth exterior paint with Silicone additives of required shade</w:t>
            </w:r>
          </w:p>
        </w:tc>
        <w:tc>
          <w:tcPr>
            <w:tcW w:w="1350" w:type="dxa"/>
            <w:tcBorders>
              <w:top w:val="single" w:sz="6" w:space="0" w:color="000000"/>
              <w:left w:val="single" w:sz="6" w:space="0" w:color="000000"/>
              <w:bottom w:val="single" w:sz="6" w:space="0" w:color="000000"/>
              <w:right w:val="single" w:sz="6" w:space="0" w:color="000000"/>
            </w:tcBorders>
            <w:tcPrChange w:id="674"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8F4C40" w:rsidRDefault="008F4C40" w:rsidP="00F966CB">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Change w:id="675"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8F4C40" w:rsidRDefault="008F4C40" w:rsidP="00F966CB">
            <w:pPr>
              <w:rPr>
                <w:rFonts w:ascii="Times New Roman" w:hAnsi="Times New Roman"/>
                <w:color w:val="000000"/>
                <w:sz w:val="20"/>
              </w:rPr>
            </w:pPr>
          </w:p>
        </w:tc>
      </w:tr>
      <w:tr w:rsidR="00265E9A" w:rsidTr="005E7DCE">
        <w:trPr>
          <w:trHeight w:hRule="exact" w:val="897"/>
          <w:trPrChange w:id="676" w:author="ps" w:date="2014-11-26T11:09:00Z">
            <w:trPr>
              <w:gridBefore w:val="1"/>
              <w:trHeight w:hRule="exact" w:val="897"/>
            </w:trPr>
          </w:trPrChange>
        </w:trPr>
        <w:tc>
          <w:tcPr>
            <w:tcW w:w="983" w:type="dxa"/>
            <w:tcBorders>
              <w:top w:val="single" w:sz="6" w:space="0" w:color="000000"/>
              <w:left w:val="single" w:sz="6" w:space="0" w:color="000000"/>
              <w:bottom w:val="single" w:sz="6" w:space="0" w:color="000000"/>
              <w:right w:val="single" w:sz="6" w:space="0" w:color="000000"/>
            </w:tcBorders>
            <w:tcPrChange w:id="677"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265E9A" w:rsidRDefault="00265E9A" w:rsidP="00F966CB">
            <w:pPr>
              <w:rPr>
                <w:rFonts w:ascii="Times New Roman" w:hAnsi="Times New Roman"/>
                <w:color w:val="000000"/>
                <w:sz w:val="20"/>
              </w:rPr>
            </w:pPr>
          </w:p>
        </w:tc>
        <w:tc>
          <w:tcPr>
            <w:tcW w:w="1153" w:type="dxa"/>
            <w:tcBorders>
              <w:top w:val="single" w:sz="6" w:space="0" w:color="000000"/>
              <w:left w:val="single" w:sz="6" w:space="0" w:color="000000"/>
              <w:bottom w:val="single" w:sz="6" w:space="0" w:color="000000"/>
              <w:right w:val="single" w:sz="4" w:space="0" w:color="auto"/>
            </w:tcBorders>
            <w:tcPrChange w:id="678" w:author="ps" w:date="2014-11-26T11:09:00Z">
              <w:tcPr>
                <w:tcW w:w="1154" w:type="dxa"/>
                <w:tcBorders>
                  <w:top w:val="single" w:sz="6" w:space="0" w:color="000000"/>
                  <w:left w:val="single" w:sz="6" w:space="0" w:color="000000"/>
                  <w:bottom w:val="single" w:sz="6" w:space="0" w:color="000000"/>
                  <w:right w:val="single" w:sz="4" w:space="0" w:color="auto"/>
                </w:tcBorders>
              </w:tcPr>
            </w:tcPrChange>
          </w:tcPr>
          <w:p w:rsidR="00265E9A" w:rsidRDefault="005F116F" w:rsidP="00C43CF7">
            <w:pPr>
              <w:jc w:val="center"/>
              <w:rPr>
                <w:rFonts w:ascii="Times New Roman" w:hAnsi="Times New Roman"/>
                <w:color w:val="000000"/>
                <w:sz w:val="20"/>
              </w:rPr>
            </w:pPr>
            <w:r w:rsidRPr="00C43CF7">
              <w:rPr>
                <w:rFonts w:ascii="Times New Roman" w:hAnsi="Times New Roman"/>
                <w:color w:val="000000"/>
                <w:sz w:val="24"/>
              </w:rPr>
              <w:t>13.56.1</w:t>
            </w:r>
          </w:p>
        </w:tc>
        <w:tc>
          <w:tcPr>
            <w:tcW w:w="5057" w:type="dxa"/>
            <w:gridSpan w:val="14"/>
            <w:tcBorders>
              <w:top w:val="single" w:sz="6" w:space="0" w:color="000000"/>
              <w:left w:val="single" w:sz="4" w:space="0" w:color="auto"/>
              <w:bottom w:val="single" w:sz="6" w:space="0" w:color="000000"/>
              <w:right w:val="single" w:sz="6" w:space="0" w:color="000000"/>
            </w:tcBorders>
            <w:tcPrChange w:id="679" w:author="ps" w:date="2014-11-26T11:09:00Z">
              <w:tcPr>
                <w:tcW w:w="5057" w:type="dxa"/>
                <w:gridSpan w:val="18"/>
                <w:tcBorders>
                  <w:top w:val="single" w:sz="6" w:space="0" w:color="000000"/>
                  <w:left w:val="single" w:sz="4" w:space="0" w:color="auto"/>
                  <w:bottom w:val="single" w:sz="6" w:space="0" w:color="000000"/>
                  <w:right w:val="single" w:sz="6" w:space="0" w:color="000000"/>
                </w:tcBorders>
              </w:tcPr>
            </w:tcPrChange>
          </w:tcPr>
          <w:p w:rsidR="00265E9A" w:rsidRDefault="005F116F" w:rsidP="005F116F">
            <w:pPr>
              <w:rPr>
                <w:rFonts w:ascii="Times New Roman" w:hAnsi="Times New Roman"/>
                <w:color w:val="000000"/>
                <w:sz w:val="20"/>
              </w:rPr>
            </w:pPr>
            <w:r>
              <w:rPr>
                <w:rFonts w:ascii="Times New Roman" w:hAnsi="Times New Roman" w:cs="Times New Roman"/>
                <w:sz w:val="24"/>
                <w:szCs w:val="24"/>
              </w:rPr>
              <w:t xml:space="preserve">New Work (Two or more coats </w:t>
            </w:r>
            <w:r w:rsidR="00F31C51">
              <w:fldChar w:fldCharType="begin"/>
            </w:r>
            <w:r w:rsidR="000E6398">
              <w:instrText>HYPERLINK "mailto:applied@1.43"</w:instrText>
            </w:r>
            <w:r w:rsidR="00F31C51">
              <w:fldChar w:fldCharType="separate"/>
            </w:r>
            <w:r w:rsidRPr="004E29EA">
              <w:rPr>
                <w:rStyle w:val="Hyperlink"/>
                <w:rFonts w:ascii="Times New Roman" w:hAnsi="Times New Roman" w:cs="Times New Roman"/>
                <w:sz w:val="24"/>
                <w:szCs w:val="24"/>
              </w:rPr>
              <w:t>applied@1.43</w:t>
            </w:r>
            <w:r w:rsidR="00F31C51">
              <w:fldChar w:fldCharType="end"/>
            </w:r>
            <w:r>
              <w:rPr>
                <w:rFonts w:ascii="Times New Roman" w:hAnsi="Times New Roman" w:cs="Times New Roman"/>
                <w:sz w:val="24"/>
                <w:szCs w:val="24"/>
              </w:rPr>
              <w:t xml:space="preserve"> ltr/10 Sqm)over and including priming coat of exterior primer applied @ 2.20 Kg/10 Sqm.</w:t>
            </w:r>
          </w:p>
        </w:tc>
        <w:tc>
          <w:tcPr>
            <w:tcW w:w="1350" w:type="dxa"/>
            <w:tcBorders>
              <w:top w:val="single" w:sz="6" w:space="0" w:color="000000"/>
              <w:left w:val="single" w:sz="6" w:space="0" w:color="000000"/>
              <w:bottom w:val="single" w:sz="6" w:space="0" w:color="000000"/>
              <w:right w:val="single" w:sz="6" w:space="0" w:color="000000"/>
            </w:tcBorders>
            <w:tcPrChange w:id="680"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265E9A" w:rsidRDefault="005F116F" w:rsidP="005F116F">
            <w:pPr>
              <w:jc w:val="center"/>
              <w:rPr>
                <w:rFonts w:ascii="Times New Roman" w:hAnsi="Times New Roman"/>
                <w:color w:val="000000"/>
                <w:sz w:val="20"/>
              </w:rPr>
            </w:pPr>
            <w:r w:rsidRPr="005F116F">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681"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265E9A" w:rsidRDefault="005F116F" w:rsidP="005F116F">
            <w:pPr>
              <w:jc w:val="center"/>
              <w:rPr>
                <w:rFonts w:ascii="Times New Roman" w:hAnsi="Times New Roman"/>
                <w:color w:val="000000"/>
                <w:sz w:val="20"/>
              </w:rPr>
            </w:pPr>
            <w:r w:rsidRPr="005F116F">
              <w:rPr>
                <w:rFonts w:ascii="Times New Roman" w:hAnsi="Times New Roman"/>
                <w:color w:val="000000"/>
                <w:sz w:val="24"/>
              </w:rPr>
              <w:t>84.00</w:t>
            </w:r>
          </w:p>
        </w:tc>
      </w:tr>
      <w:tr w:rsidR="00C43CF7" w:rsidTr="005E7DCE">
        <w:trPr>
          <w:trHeight w:hRule="exact" w:val="897"/>
          <w:trPrChange w:id="682" w:author="ps" w:date="2014-11-26T11:09:00Z">
            <w:trPr>
              <w:gridBefore w:val="1"/>
              <w:trHeight w:hRule="exact" w:val="897"/>
            </w:trPr>
          </w:trPrChange>
        </w:trPr>
        <w:tc>
          <w:tcPr>
            <w:tcW w:w="983" w:type="dxa"/>
            <w:tcBorders>
              <w:top w:val="single" w:sz="6" w:space="0" w:color="000000"/>
              <w:left w:val="single" w:sz="6" w:space="0" w:color="000000"/>
              <w:bottom w:val="single" w:sz="6" w:space="0" w:color="000000"/>
              <w:right w:val="single" w:sz="6" w:space="0" w:color="000000"/>
            </w:tcBorders>
            <w:tcPrChange w:id="683"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C43CF7" w:rsidRDefault="00C43CF7" w:rsidP="00C43CF7">
            <w:pPr>
              <w:jc w:val="center"/>
              <w:rPr>
                <w:rFonts w:ascii="Times New Roman" w:hAnsi="Times New Roman"/>
                <w:color w:val="000000"/>
                <w:sz w:val="20"/>
              </w:rPr>
            </w:pPr>
            <w:r w:rsidRPr="00C43CF7">
              <w:rPr>
                <w:rFonts w:ascii="Times New Roman" w:hAnsi="Times New Roman"/>
                <w:color w:val="000000"/>
                <w:sz w:val="24"/>
              </w:rPr>
              <w:t>13.57</w:t>
            </w:r>
          </w:p>
        </w:tc>
        <w:tc>
          <w:tcPr>
            <w:tcW w:w="6210" w:type="dxa"/>
            <w:gridSpan w:val="15"/>
            <w:tcBorders>
              <w:top w:val="single" w:sz="6" w:space="0" w:color="000000"/>
              <w:left w:val="single" w:sz="6" w:space="0" w:color="000000"/>
              <w:bottom w:val="single" w:sz="6" w:space="0" w:color="000000"/>
              <w:right w:val="single" w:sz="6" w:space="0" w:color="000000"/>
            </w:tcBorders>
            <w:tcPrChange w:id="684"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C43CF7" w:rsidRDefault="00C43CF7" w:rsidP="00F966CB">
            <w:pPr>
              <w:rPr>
                <w:rFonts w:ascii="Times New Roman" w:hAnsi="Times New Roman"/>
                <w:color w:val="000000"/>
                <w:sz w:val="20"/>
              </w:rPr>
            </w:pPr>
            <w:r>
              <w:rPr>
                <w:rFonts w:ascii="Times New Roman" w:hAnsi="Times New Roman" w:cs="Times New Roman"/>
                <w:sz w:val="24"/>
                <w:szCs w:val="24"/>
              </w:rPr>
              <w:t>Finishing walls with Deluxe Multi surface paint system for interiors and exteriors using Primer as per manufacturers specifications:</w:t>
            </w:r>
          </w:p>
        </w:tc>
        <w:tc>
          <w:tcPr>
            <w:tcW w:w="1350" w:type="dxa"/>
            <w:tcBorders>
              <w:top w:val="single" w:sz="6" w:space="0" w:color="000000"/>
              <w:left w:val="single" w:sz="6" w:space="0" w:color="000000"/>
              <w:bottom w:val="single" w:sz="6" w:space="0" w:color="000000"/>
              <w:right w:val="single" w:sz="6" w:space="0" w:color="000000"/>
            </w:tcBorders>
            <w:tcPrChange w:id="685"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C43CF7" w:rsidRDefault="00C43CF7" w:rsidP="00F966CB">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Change w:id="686"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C43CF7" w:rsidRDefault="00C43CF7" w:rsidP="00F966CB">
            <w:pPr>
              <w:rPr>
                <w:rFonts w:ascii="Times New Roman" w:hAnsi="Times New Roman"/>
                <w:color w:val="000000"/>
                <w:sz w:val="20"/>
              </w:rPr>
            </w:pPr>
          </w:p>
        </w:tc>
      </w:tr>
      <w:tr w:rsidR="005F116F" w:rsidTr="005E7DCE">
        <w:trPr>
          <w:trHeight w:hRule="exact" w:val="897"/>
          <w:trPrChange w:id="687" w:author="ps" w:date="2014-11-26T11:09:00Z">
            <w:trPr>
              <w:gridBefore w:val="1"/>
              <w:trHeight w:hRule="exact" w:val="897"/>
            </w:trPr>
          </w:trPrChange>
        </w:trPr>
        <w:tc>
          <w:tcPr>
            <w:tcW w:w="983" w:type="dxa"/>
            <w:tcBorders>
              <w:top w:val="single" w:sz="6" w:space="0" w:color="000000"/>
              <w:left w:val="single" w:sz="6" w:space="0" w:color="000000"/>
              <w:bottom w:val="single" w:sz="6" w:space="0" w:color="000000"/>
              <w:right w:val="single" w:sz="6" w:space="0" w:color="000000"/>
            </w:tcBorders>
            <w:tcPrChange w:id="688"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5F116F" w:rsidRDefault="005F116F" w:rsidP="00F966CB">
            <w:pPr>
              <w:rPr>
                <w:rFonts w:ascii="Times New Roman" w:hAnsi="Times New Roman"/>
                <w:color w:val="000000"/>
                <w:sz w:val="20"/>
              </w:rPr>
            </w:pPr>
          </w:p>
        </w:tc>
        <w:tc>
          <w:tcPr>
            <w:tcW w:w="1153" w:type="dxa"/>
            <w:tcBorders>
              <w:top w:val="single" w:sz="6" w:space="0" w:color="000000"/>
              <w:left w:val="single" w:sz="6" w:space="0" w:color="000000"/>
              <w:bottom w:val="single" w:sz="6" w:space="0" w:color="000000"/>
              <w:right w:val="single" w:sz="4" w:space="0" w:color="auto"/>
            </w:tcBorders>
            <w:tcPrChange w:id="689" w:author="ps" w:date="2014-11-26T11:09:00Z">
              <w:tcPr>
                <w:tcW w:w="1154" w:type="dxa"/>
                <w:tcBorders>
                  <w:top w:val="single" w:sz="6" w:space="0" w:color="000000"/>
                  <w:left w:val="single" w:sz="6" w:space="0" w:color="000000"/>
                  <w:bottom w:val="single" w:sz="6" w:space="0" w:color="000000"/>
                  <w:right w:val="single" w:sz="4" w:space="0" w:color="auto"/>
                </w:tcBorders>
              </w:tcPr>
            </w:tcPrChange>
          </w:tcPr>
          <w:p w:rsidR="005F116F" w:rsidRDefault="00C43CF7" w:rsidP="00C43CF7">
            <w:pPr>
              <w:jc w:val="center"/>
              <w:rPr>
                <w:rFonts w:ascii="Times New Roman" w:hAnsi="Times New Roman"/>
                <w:color w:val="000000"/>
                <w:sz w:val="20"/>
              </w:rPr>
            </w:pPr>
            <w:r w:rsidRPr="00C43CF7">
              <w:rPr>
                <w:rFonts w:ascii="Times New Roman" w:hAnsi="Times New Roman"/>
                <w:color w:val="000000"/>
                <w:sz w:val="24"/>
              </w:rPr>
              <w:t>13.57.1</w:t>
            </w:r>
          </w:p>
        </w:tc>
        <w:tc>
          <w:tcPr>
            <w:tcW w:w="5057" w:type="dxa"/>
            <w:gridSpan w:val="14"/>
            <w:tcBorders>
              <w:top w:val="single" w:sz="6" w:space="0" w:color="000000"/>
              <w:left w:val="single" w:sz="4" w:space="0" w:color="auto"/>
              <w:bottom w:val="single" w:sz="6" w:space="0" w:color="000000"/>
              <w:right w:val="single" w:sz="6" w:space="0" w:color="000000"/>
            </w:tcBorders>
            <w:tcPrChange w:id="690" w:author="ps" w:date="2014-11-26T11:09:00Z">
              <w:tcPr>
                <w:tcW w:w="5057" w:type="dxa"/>
                <w:gridSpan w:val="18"/>
                <w:tcBorders>
                  <w:top w:val="single" w:sz="6" w:space="0" w:color="000000"/>
                  <w:left w:val="single" w:sz="4" w:space="0" w:color="auto"/>
                  <w:bottom w:val="single" w:sz="6" w:space="0" w:color="000000"/>
                  <w:right w:val="single" w:sz="6" w:space="0" w:color="000000"/>
                </w:tcBorders>
              </w:tcPr>
            </w:tcPrChange>
          </w:tcPr>
          <w:p w:rsidR="005F116F" w:rsidRDefault="001C66EC" w:rsidP="001C66EC">
            <w:pPr>
              <w:jc w:val="both"/>
              <w:rPr>
                <w:rFonts w:ascii="Times New Roman" w:hAnsi="Times New Roman"/>
                <w:color w:val="000000"/>
                <w:sz w:val="20"/>
              </w:rPr>
            </w:pPr>
            <w:r w:rsidRPr="001C66EC">
              <w:rPr>
                <w:rFonts w:ascii="Times New Roman" w:hAnsi="Times New Roman"/>
                <w:color w:val="000000"/>
              </w:rPr>
              <w:t>Two or more coats applied on walls @ 1.25 ltr/10Sqm.over and including one coat of special primer applied @ 0.75 ltr/10 Sqm.)</w:t>
            </w:r>
          </w:p>
        </w:tc>
        <w:tc>
          <w:tcPr>
            <w:tcW w:w="1350" w:type="dxa"/>
            <w:tcBorders>
              <w:top w:val="single" w:sz="6" w:space="0" w:color="000000"/>
              <w:left w:val="single" w:sz="6" w:space="0" w:color="000000"/>
              <w:bottom w:val="single" w:sz="6" w:space="0" w:color="000000"/>
              <w:right w:val="single" w:sz="6" w:space="0" w:color="000000"/>
            </w:tcBorders>
            <w:tcPrChange w:id="691"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5F116F" w:rsidRDefault="00CF7845" w:rsidP="00CF7845">
            <w:pPr>
              <w:jc w:val="center"/>
              <w:rPr>
                <w:rFonts w:ascii="Times New Roman" w:hAnsi="Times New Roman"/>
                <w:color w:val="000000"/>
                <w:sz w:val="20"/>
              </w:rPr>
            </w:pPr>
            <w:r w:rsidRPr="00CF7845">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692"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5F116F" w:rsidRDefault="00BA7DFF" w:rsidP="00CF7845">
            <w:pPr>
              <w:jc w:val="center"/>
              <w:rPr>
                <w:rFonts w:ascii="Times New Roman" w:hAnsi="Times New Roman"/>
                <w:color w:val="000000"/>
                <w:sz w:val="20"/>
              </w:rPr>
            </w:pPr>
            <w:r w:rsidRPr="00BA7DFF">
              <w:rPr>
                <w:rFonts w:ascii="Times New Roman" w:hAnsi="Times New Roman"/>
                <w:color w:val="000000"/>
                <w:sz w:val="24"/>
              </w:rPr>
              <w:t>81.00</w:t>
            </w:r>
          </w:p>
        </w:tc>
      </w:tr>
      <w:tr w:rsidR="005F116F" w:rsidTr="005E7DCE">
        <w:trPr>
          <w:trHeight w:hRule="exact" w:val="1167"/>
          <w:trPrChange w:id="693" w:author="ps" w:date="2014-11-26T11:09:00Z">
            <w:trPr>
              <w:gridBefore w:val="1"/>
              <w:trHeight w:hRule="exact" w:val="1167"/>
            </w:trPr>
          </w:trPrChange>
        </w:trPr>
        <w:tc>
          <w:tcPr>
            <w:tcW w:w="983" w:type="dxa"/>
            <w:tcBorders>
              <w:top w:val="single" w:sz="6" w:space="0" w:color="000000"/>
              <w:left w:val="single" w:sz="6" w:space="0" w:color="000000"/>
              <w:bottom w:val="single" w:sz="6" w:space="0" w:color="000000"/>
              <w:right w:val="single" w:sz="6" w:space="0" w:color="000000"/>
            </w:tcBorders>
            <w:tcPrChange w:id="694"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5F116F" w:rsidRDefault="005F116F" w:rsidP="00F966CB">
            <w:pPr>
              <w:rPr>
                <w:rFonts w:ascii="Times New Roman" w:hAnsi="Times New Roman"/>
                <w:color w:val="000000"/>
                <w:sz w:val="20"/>
              </w:rPr>
            </w:pPr>
          </w:p>
        </w:tc>
        <w:tc>
          <w:tcPr>
            <w:tcW w:w="1153" w:type="dxa"/>
            <w:tcBorders>
              <w:top w:val="single" w:sz="6" w:space="0" w:color="000000"/>
              <w:left w:val="single" w:sz="6" w:space="0" w:color="000000"/>
              <w:bottom w:val="single" w:sz="6" w:space="0" w:color="000000"/>
              <w:right w:val="single" w:sz="4" w:space="0" w:color="auto"/>
            </w:tcBorders>
            <w:tcPrChange w:id="695" w:author="ps" w:date="2014-11-26T11:09:00Z">
              <w:tcPr>
                <w:tcW w:w="1154" w:type="dxa"/>
                <w:tcBorders>
                  <w:top w:val="single" w:sz="6" w:space="0" w:color="000000"/>
                  <w:left w:val="single" w:sz="6" w:space="0" w:color="000000"/>
                  <w:bottom w:val="single" w:sz="6" w:space="0" w:color="000000"/>
                  <w:right w:val="single" w:sz="4" w:space="0" w:color="auto"/>
                </w:tcBorders>
              </w:tcPr>
            </w:tcPrChange>
          </w:tcPr>
          <w:p w:rsidR="005F116F" w:rsidRDefault="00BA7DFF" w:rsidP="00BA7DFF">
            <w:pPr>
              <w:jc w:val="center"/>
              <w:rPr>
                <w:rFonts w:ascii="Times New Roman" w:hAnsi="Times New Roman"/>
                <w:color w:val="000000"/>
                <w:sz w:val="20"/>
              </w:rPr>
            </w:pPr>
            <w:r w:rsidRPr="00BA7DFF">
              <w:rPr>
                <w:rFonts w:ascii="Times New Roman" w:hAnsi="Times New Roman"/>
                <w:color w:val="000000"/>
                <w:sz w:val="24"/>
              </w:rPr>
              <w:t>13.57.2</w:t>
            </w:r>
          </w:p>
        </w:tc>
        <w:tc>
          <w:tcPr>
            <w:tcW w:w="5057" w:type="dxa"/>
            <w:gridSpan w:val="14"/>
            <w:tcBorders>
              <w:top w:val="single" w:sz="6" w:space="0" w:color="000000"/>
              <w:left w:val="single" w:sz="4" w:space="0" w:color="auto"/>
              <w:bottom w:val="single" w:sz="6" w:space="0" w:color="000000"/>
              <w:right w:val="single" w:sz="6" w:space="0" w:color="000000"/>
            </w:tcBorders>
            <w:tcPrChange w:id="696" w:author="ps" w:date="2014-11-26T11:09:00Z">
              <w:tcPr>
                <w:tcW w:w="5057" w:type="dxa"/>
                <w:gridSpan w:val="18"/>
                <w:tcBorders>
                  <w:top w:val="single" w:sz="6" w:space="0" w:color="000000"/>
                  <w:left w:val="single" w:sz="4" w:space="0" w:color="auto"/>
                  <w:bottom w:val="single" w:sz="6" w:space="0" w:color="000000"/>
                  <w:right w:val="single" w:sz="6" w:space="0" w:color="000000"/>
                </w:tcBorders>
              </w:tcPr>
            </w:tcPrChange>
          </w:tcPr>
          <w:p w:rsidR="005F116F" w:rsidRDefault="00BA7DFF" w:rsidP="00F966CB">
            <w:pPr>
              <w:rPr>
                <w:rFonts w:ascii="Times New Roman" w:hAnsi="Times New Roman"/>
                <w:color w:val="000000"/>
                <w:sz w:val="20"/>
              </w:rPr>
            </w:pPr>
            <w:r w:rsidRPr="00BA7DFF">
              <w:rPr>
                <w:rFonts w:ascii="Times New Roman" w:hAnsi="Times New Roman"/>
                <w:color w:val="000000"/>
              </w:rPr>
              <w:t>Painting Wood Work With Deluxe Multi Surface Paint of required shade .Two or more coat applied @ 0.90 ltr /10 Sqm over an under coat of primer applied @ 0.75 ltr/ 10 Sqm of approved brand or manufacture</w:t>
            </w:r>
          </w:p>
        </w:tc>
        <w:tc>
          <w:tcPr>
            <w:tcW w:w="1350" w:type="dxa"/>
            <w:tcBorders>
              <w:top w:val="single" w:sz="6" w:space="0" w:color="000000"/>
              <w:left w:val="single" w:sz="6" w:space="0" w:color="000000"/>
              <w:bottom w:val="single" w:sz="6" w:space="0" w:color="000000"/>
              <w:right w:val="single" w:sz="6" w:space="0" w:color="000000"/>
            </w:tcBorders>
            <w:tcPrChange w:id="697"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5F116F" w:rsidRDefault="00BA7DFF" w:rsidP="00BA7DFF">
            <w:pPr>
              <w:jc w:val="center"/>
              <w:rPr>
                <w:rFonts w:ascii="Times New Roman" w:hAnsi="Times New Roman"/>
                <w:color w:val="000000"/>
                <w:sz w:val="20"/>
              </w:rPr>
            </w:pPr>
            <w:r w:rsidRPr="00BA7DFF">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698"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5F116F" w:rsidRDefault="00BA7DFF" w:rsidP="00BA7DFF">
            <w:pPr>
              <w:jc w:val="center"/>
              <w:rPr>
                <w:rFonts w:ascii="Times New Roman" w:hAnsi="Times New Roman"/>
                <w:color w:val="000000"/>
                <w:sz w:val="20"/>
              </w:rPr>
            </w:pPr>
            <w:r w:rsidRPr="00BA7DFF">
              <w:rPr>
                <w:rFonts w:ascii="Times New Roman" w:hAnsi="Times New Roman"/>
                <w:color w:val="000000"/>
                <w:sz w:val="24"/>
              </w:rPr>
              <w:t>69.00</w:t>
            </w:r>
          </w:p>
        </w:tc>
      </w:tr>
      <w:tr w:rsidR="005F116F" w:rsidTr="005E7DCE">
        <w:trPr>
          <w:trHeight w:hRule="exact" w:val="1077"/>
          <w:trPrChange w:id="699" w:author="ps" w:date="2014-11-26T11:09:00Z">
            <w:trPr>
              <w:gridBefore w:val="1"/>
              <w:trHeight w:hRule="exact" w:val="1077"/>
            </w:trPr>
          </w:trPrChange>
        </w:trPr>
        <w:tc>
          <w:tcPr>
            <w:tcW w:w="983" w:type="dxa"/>
            <w:tcBorders>
              <w:top w:val="single" w:sz="6" w:space="0" w:color="000000"/>
              <w:left w:val="single" w:sz="6" w:space="0" w:color="000000"/>
              <w:bottom w:val="single" w:sz="6" w:space="0" w:color="000000"/>
              <w:right w:val="single" w:sz="6" w:space="0" w:color="000000"/>
            </w:tcBorders>
            <w:tcPrChange w:id="700"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5F116F" w:rsidRDefault="005F116F" w:rsidP="00F966CB">
            <w:pPr>
              <w:rPr>
                <w:rFonts w:ascii="Times New Roman" w:hAnsi="Times New Roman"/>
                <w:color w:val="000000"/>
                <w:sz w:val="20"/>
              </w:rPr>
            </w:pPr>
          </w:p>
        </w:tc>
        <w:tc>
          <w:tcPr>
            <w:tcW w:w="1153" w:type="dxa"/>
            <w:tcBorders>
              <w:top w:val="single" w:sz="6" w:space="0" w:color="000000"/>
              <w:left w:val="single" w:sz="6" w:space="0" w:color="000000"/>
              <w:bottom w:val="single" w:sz="6" w:space="0" w:color="000000"/>
              <w:right w:val="single" w:sz="4" w:space="0" w:color="auto"/>
            </w:tcBorders>
            <w:tcPrChange w:id="701" w:author="ps" w:date="2014-11-26T11:09:00Z">
              <w:tcPr>
                <w:tcW w:w="1154" w:type="dxa"/>
                <w:tcBorders>
                  <w:top w:val="single" w:sz="6" w:space="0" w:color="000000"/>
                  <w:left w:val="single" w:sz="6" w:space="0" w:color="000000"/>
                  <w:bottom w:val="single" w:sz="6" w:space="0" w:color="000000"/>
                  <w:right w:val="single" w:sz="4" w:space="0" w:color="auto"/>
                </w:tcBorders>
              </w:tcPr>
            </w:tcPrChange>
          </w:tcPr>
          <w:p w:rsidR="005F116F" w:rsidRDefault="00BA7DFF" w:rsidP="00BA7DFF">
            <w:pPr>
              <w:jc w:val="center"/>
              <w:rPr>
                <w:rFonts w:ascii="Times New Roman" w:hAnsi="Times New Roman"/>
                <w:color w:val="000000"/>
                <w:sz w:val="20"/>
              </w:rPr>
            </w:pPr>
            <w:r w:rsidRPr="00BA7DFF">
              <w:rPr>
                <w:rFonts w:ascii="Times New Roman" w:hAnsi="Times New Roman"/>
                <w:color w:val="000000"/>
                <w:sz w:val="24"/>
              </w:rPr>
              <w:t>13.57.3</w:t>
            </w:r>
          </w:p>
        </w:tc>
        <w:tc>
          <w:tcPr>
            <w:tcW w:w="5057" w:type="dxa"/>
            <w:gridSpan w:val="14"/>
            <w:tcBorders>
              <w:top w:val="single" w:sz="6" w:space="0" w:color="000000"/>
              <w:left w:val="single" w:sz="4" w:space="0" w:color="auto"/>
              <w:bottom w:val="single" w:sz="6" w:space="0" w:color="000000"/>
              <w:right w:val="single" w:sz="6" w:space="0" w:color="000000"/>
            </w:tcBorders>
            <w:tcPrChange w:id="702" w:author="ps" w:date="2014-11-26T11:09:00Z">
              <w:tcPr>
                <w:tcW w:w="5057" w:type="dxa"/>
                <w:gridSpan w:val="18"/>
                <w:tcBorders>
                  <w:top w:val="single" w:sz="6" w:space="0" w:color="000000"/>
                  <w:left w:val="single" w:sz="4" w:space="0" w:color="auto"/>
                  <w:bottom w:val="single" w:sz="6" w:space="0" w:color="000000"/>
                  <w:right w:val="single" w:sz="6" w:space="0" w:color="000000"/>
                </w:tcBorders>
              </w:tcPr>
            </w:tcPrChange>
          </w:tcPr>
          <w:p w:rsidR="005F116F" w:rsidRDefault="00BA7DFF" w:rsidP="00F966CB">
            <w:pPr>
              <w:rPr>
                <w:rFonts w:ascii="Times New Roman" w:hAnsi="Times New Roman"/>
                <w:color w:val="000000"/>
                <w:sz w:val="20"/>
              </w:rPr>
            </w:pPr>
            <w:r w:rsidRPr="00BA7DFF">
              <w:rPr>
                <w:rFonts w:ascii="Times New Roman" w:hAnsi="Times New Roman"/>
                <w:color w:val="000000"/>
              </w:rPr>
              <w:t>Painting Steel Work with Deluxe Multi Surface Paint to give an even shade. Two or more coat applied @0.90 ltr /10 Sqm over an under coat of primer applied @ 0.80 ltr /10 Sqm of approved brand or manufacture.</w:t>
            </w:r>
          </w:p>
        </w:tc>
        <w:tc>
          <w:tcPr>
            <w:tcW w:w="1350" w:type="dxa"/>
            <w:tcBorders>
              <w:top w:val="single" w:sz="6" w:space="0" w:color="000000"/>
              <w:left w:val="single" w:sz="6" w:space="0" w:color="000000"/>
              <w:bottom w:val="single" w:sz="6" w:space="0" w:color="000000"/>
              <w:right w:val="single" w:sz="6" w:space="0" w:color="000000"/>
            </w:tcBorders>
            <w:tcPrChange w:id="703"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5F116F" w:rsidRDefault="00A3367C" w:rsidP="00A3367C">
            <w:pPr>
              <w:jc w:val="center"/>
              <w:rPr>
                <w:rFonts w:ascii="Times New Roman" w:hAnsi="Times New Roman"/>
                <w:color w:val="000000"/>
                <w:sz w:val="20"/>
              </w:rPr>
            </w:pPr>
            <w:r w:rsidRPr="00A3367C">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704"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5F116F" w:rsidRDefault="00A3367C" w:rsidP="00A3367C">
            <w:pPr>
              <w:jc w:val="center"/>
              <w:rPr>
                <w:rFonts w:ascii="Times New Roman" w:hAnsi="Times New Roman"/>
                <w:color w:val="000000"/>
                <w:sz w:val="20"/>
              </w:rPr>
            </w:pPr>
            <w:r w:rsidRPr="00A3367C">
              <w:rPr>
                <w:rFonts w:ascii="Times New Roman" w:hAnsi="Times New Roman"/>
                <w:color w:val="000000"/>
                <w:sz w:val="24"/>
              </w:rPr>
              <w:t>71.00</w:t>
            </w:r>
          </w:p>
        </w:tc>
      </w:tr>
      <w:tr w:rsidR="00A3367C" w:rsidTr="005E7DCE">
        <w:trPr>
          <w:trHeight w:hRule="exact" w:val="338"/>
          <w:trPrChange w:id="705"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706"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A3367C" w:rsidRDefault="00A3367C" w:rsidP="00A3367C">
            <w:pPr>
              <w:jc w:val="center"/>
              <w:rPr>
                <w:rFonts w:ascii="Times New Roman" w:hAnsi="Times New Roman"/>
                <w:color w:val="000000"/>
                <w:sz w:val="20"/>
              </w:rPr>
            </w:pPr>
            <w:r w:rsidRPr="00A3367C">
              <w:rPr>
                <w:rFonts w:ascii="Times New Roman" w:hAnsi="Times New Roman"/>
                <w:color w:val="000000"/>
                <w:sz w:val="24"/>
              </w:rPr>
              <w:t>13.58</w:t>
            </w:r>
          </w:p>
        </w:tc>
        <w:tc>
          <w:tcPr>
            <w:tcW w:w="6210" w:type="dxa"/>
            <w:gridSpan w:val="15"/>
            <w:tcBorders>
              <w:top w:val="single" w:sz="6" w:space="0" w:color="000000"/>
              <w:left w:val="single" w:sz="6" w:space="0" w:color="000000"/>
              <w:bottom w:val="single" w:sz="6" w:space="0" w:color="000000"/>
              <w:right w:val="single" w:sz="6" w:space="0" w:color="000000"/>
            </w:tcBorders>
            <w:tcPrChange w:id="707"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A3367C" w:rsidRDefault="007860EA" w:rsidP="00F966CB">
            <w:pPr>
              <w:rPr>
                <w:rFonts w:ascii="Times New Roman" w:hAnsi="Times New Roman"/>
                <w:color w:val="000000"/>
                <w:sz w:val="20"/>
              </w:rPr>
            </w:pPr>
            <w:r w:rsidRPr="007860EA">
              <w:rPr>
                <w:rFonts w:ascii="Times New Roman" w:hAnsi="Times New Roman"/>
                <w:color w:val="000000"/>
              </w:rPr>
              <w:t>Applying priming coat</w:t>
            </w:r>
            <w:r>
              <w:rPr>
                <w:rFonts w:ascii="Times New Roman" w:hAnsi="Times New Roman"/>
                <w:color w:val="000000"/>
                <w:sz w:val="20"/>
              </w:rPr>
              <w:t>:</w:t>
            </w:r>
          </w:p>
        </w:tc>
        <w:tc>
          <w:tcPr>
            <w:tcW w:w="1350" w:type="dxa"/>
            <w:tcBorders>
              <w:top w:val="single" w:sz="6" w:space="0" w:color="000000"/>
              <w:left w:val="single" w:sz="6" w:space="0" w:color="000000"/>
              <w:bottom w:val="single" w:sz="6" w:space="0" w:color="000000"/>
              <w:right w:val="single" w:sz="6" w:space="0" w:color="000000"/>
            </w:tcBorders>
            <w:tcPrChange w:id="708"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A3367C" w:rsidRDefault="00A3367C" w:rsidP="00F966CB">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Change w:id="709"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A3367C" w:rsidRDefault="00A3367C" w:rsidP="00F966CB">
            <w:pPr>
              <w:rPr>
                <w:rFonts w:ascii="Times New Roman" w:hAnsi="Times New Roman"/>
                <w:color w:val="000000"/>
                <w:sz w:val="20"/>
              </w:rPr>
            </w:pPr>
          </w:p>
        </w:tc>
      </w:tr>
      <w:tr w:rsidR="002E46B7" w:rsidTr="005E7DCE">
        <w:trPr>
          <w:trHeight w:hRule="exact" w:val="735"/>
          <w:trPrChange w:id="710" w:author="ps" w:date="2014-11-26T11:09:00Z">
            <w:trPr>
              <w:gridBefore w:val="1"/>
              <w:trHeight w:hRule="exact" w:val="735"/>
            </w:trPr>
          </w:trPrChange>
        </w:trPr>
        <w:tc>
          <w:tcPr>
            <w:tcW w:w="983" w:type="dxa"/>
            <w:tcBorders>
              <w:top w:val="single" w:sz="6" w:space="0" w:color="000000"/>
              <w:left w:val="single" w:sz="6" w:space="0" w:color="000000"/>
              <w:bottom w:val="single" w:sz="6" w:space="0" w:color="000000"/>
              <w:right w:val="single" w:sz="6" w:space="0" w:color="000000"/>
            </w:tcBorders>
            <w:tcPrChange w:id="711"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2E46B7" w:rsidRDefault="002E46B7" w:rsidP="00F966CB">
            <w:pPr>
              <w:rPr>
                <w:rFonts w:ascii="Times New Roman" w:hAnsi="Times New Roman"/>
                <w:color w:val="000000"/>
                <w:sz w:val="20"/>
              </w:rPr>
            </w:pPr>
          </w:p>
        </w:tc>
        <w:tc>
          <w:tcPr>
            <w:tcW w:w="1153" w:type="dxa"/>
            <w:tcBorders>
              <w:top w:val="single" w:sz="6" w:space="0" w:color="000000"/>
              <w:left w:val="single" w:sz="6" w:space="0" w:color="000000"/>
              <w:bottom w:val="single" w:sz="6" w:space="0" w:color="000000"/>
              <w:right w:val="single" w:sz="4" w:space="0" w:color="auto"/>
            </w:tcBorders>
            <w:tcPrChange w:id="712" w:author="ps" w:date="2014-11-26T11:09:00Z">
              <w:tcPr>
                <w:tcW w:w="1154" w:type="dxa"/>
                <w:tcBorders>
                  <w:top w:val="single" w:sz="6" w:space="0" w:color="000000"/>
                  <w:left w:val="single" w:sz="6" w:space="0" w:color="000000"/>
                  <w:bottom w:val="single" w:sz="6" w:space="0" w:color="000000"/>
                  <w:right w:val="single" w:sz="4" w:space="0" w:color="auto"/>
                </w:tcBorders>
              </w:tcPr>
            </w:tcPrChange>
          </w:tcPr>
          <w:p w:rsidR="002E46B7" w:rsidRPr="00BA7DFF" w:rsidRDefault="002E46B7" w:rsidP="00BA7DFF">
            <w:pPr>
              <w:jc w:val="center"/>
              <w:rPr>
                <w:rFonts w:ascii="Times New Roman" w:hAnsi="Times New Roman"/>
                <w:color w:val="000000"/>
                <w:sz w:val="24"/>
              </w:rPr>
            </w:pPr>
            <w:r>
              <w:rPr>
                <w:rFonts w:ascii="Times New Roman" w:hAnsi="Times New Roman"/>
                <w:color w:val="000000"/>
                <w:sz w:val="24"/>
              </w:rPr>
              <w:t>13.58.1</w:t>
            </w:r>
          </w:p>
        </w:tc>
        <w:tc>
          <w:tcPr>
            <w:tcW w:w="5057" w:type="dxa"/>
            <w:gridSpan w:val="14"/>
            <w:tcBorders>
              <w:top w:val="single" w:sz="6" w:space="0" w:color="000000"/>
              <w:left w:val="single" w:sz="4" w:space="0" w:color="auto"/>
              <w:bottom w:val="single" w:sz="6" w:space="0" w:color="000000"/>
              <w:right w:val="single" w:sz="6" w:space="0" w:color="000000"/>
            </w:tcBorders>
            <w:tcPrChange w:id="713" w:author="ps" w:date="2014-11-26T11:09:00Z">
              <w:tcPr>
                <w:tcW w:w="5057" w:type="dxa"/>
                <w:gridSpan w:val="18"/>
                <w:tcBorders>
                  <w:top w:val="single" w:sz="6" w:space="0" w:color="000000"/>
                  <w:left w:val="single" w:sz="4" w:space="0" w:color="auto"/>
                  <w:bottom w:val="single" w:sz="6" w:space="0" w:color="000000"/>
                  <w:right w:val="single" w:sz="6" w:space="0" w:color="000000"/>
                </w:tcBorders>
              </w:tcPr>
            </w:tcPrChange>
          </w:tcPr>
          <w:p w:rsidR="002E46B7" w:rsidRPr="00BE4E72" w:rsidRDefault="002E46B7" w:rsidP="00F966CB">
            <w:pPr>
              <w:rPr>
                <w:rFonts w:ascii="Times New Roman" w:hAnsi="Times New Roman"/>
                <w:color w:val="000000"/>
              </w:rPr>
            </w:pPr>
            <w:r w:rsidRPr="00BE4E72">
              <w:rPr>
                <w:rFonts w:ascii="Times New Roman" w:hAnsi="Times New Roman"/>
                <w:color w:val="000000"/>
              </w:rPr>
              <w:t>With ready mixed pink or Grey primer of approved brand and manufacture on wood work (hard and soft wood)</w:t>
            </w:r>
          </w:p>
        </w:tc>
        <w:tc>
          <w:tcPr>
            <w:tcW w:w="1350" w:type="dxa"/>
            <w:tcBorders>
              <w:top w:val="single" w:sz="6" w:space="0" w:color="000000"/>
              <w:left w:val="single" w:sz="6" w:space="0" w:color="000000"/>
              <w:bottom w:val="single" w:sz="6" w:space="0" w:color="000000"/>
              <w:right w:val="single" w:sz="6" w:space="0" w:color="000000"/>
            </w:tcBorders>
            <w:tcPrChange w:id="714"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2E46B7" w:rsidRDefault="002E46B7" w:rsidP="002E46B7">
            <w:pPr>
              <w:jc w:val="center"/>
            </w:pPr>
            <w:r w:rsidRPr="00DE5991">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715"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2E46B7" w:rsidRPr="002E46B7" w:rsidRDefault="002E46B7" w:rsidP="002E46B7">
            <w:pPr>
              <w:jc w:val="center"/>
              <w:rPr>
                <w:rFonts w:ascii="Times New Roman" w:hAnsi="Times New Roman"/>
                <w:color w:val="000000"/>
                <w:sz w:val="24"/>
              </w:rPr>
            </w:pPr>
            <w:r w:rsidRPr="002E46B7">
              <w:rPr>
                <w:rFonts w:ascii="Times New Roman" w:hAnsi="Times New Roman"/>
                <w:color w:val="000000"/>
                <w:sz w:val="24"/>
              </w:rPr>
              <w:t>25.00</w:t>
            </w:r>
          </w:p>
        </w:tc>
      </w:tr>
      <w:tr w:rsidR="002E46B7" w:rsidTr="005E7DCE">
        <w:trPr>
          <w:trHeight w:hRule="exact" w:val="717"/>
          <w:trPrChange w:id="716" w:author="ps" w:date="2014-11-26T11:09:00Z">
            <w:trPr>
              <w:gridBefore w:val="1"/>
              <w:trHeight w:hRule="exact" w:val="717"/>
            </w:trPr>
          </w:trPrChange>
        </w:trPr>
        <w:tc>
          <w:tcPr>
            <w:tcW w:w="983" w:type="dxa"/>
            <w:tcBorders>
              <w:top w:val="single" w:sz="6" w:space="0" w:color="000000"/>
              <w:left w:val="single" w:sz="6" w:space="0" w:color="000000"/>
              <w:bottom w:val="single" w:sz="6" w:space="0" w:color="000000"/>
              <w:right w:val="single" w:sz="6" w:space="0" w:color="000000"/>
            </w:tcBorders>
            <w:tcPrChange w:id="717"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2E46B7" w:rsidRDefault="002E46B7" w:rsidP="00F966CB">
            <w:pPr>
              <w:rPr>
                <w:rFonts w:ascii="Times New Roman" w:hAnsi="Times New Roman"/>
                <w:color w:val="000000"/>
                <w:sz w:val="20"/>
              </w:rPr>
            </w:pPr>
          </w:p>
        </w:tc>
        <w:tc>
          <w:tcPr>
            <w:tcW w:w="1153" w:type="dxa"/>
            <w:tcBorders>
              <w:top w:val="single" w:sz="6" w:space="0" w:color="000000"/>
              <w:left w:val="single" w:sz="6" w:space="0" w:color="000000"/>
              <w:bottom w:val="single" w:sz="6" w:space="0" w:color="000000"/>
              <w:right w:val="single" w:sz="4" w:space="0" w:color="auto"/>
            </w:tcBorders>
            <w:tcPrChange w:id="718" w:author="ps" w:date="2014-11-26T11:09:00Z">
              <w:tcPr>
                <w:tcW w:w="1154" w:type="dxa"/>
                <w:tcBorders>
                  <w:top w:val="single" w:sz="6" w:space="0" w:color="000000"/>
                  <w:left w:val="single" w:sz="6" w:space="0" w:color="000000"/>
                  <w:bottom w:val="single" w:sz="6" w:space="0" w:color="000000"/>
                  <w:right w:val="single" w:sz="4" w:space="0" w:color="auto"/>
                </w:tcBorders>
              </w:tcPr>
            </w:tcPrChange>
          </w:tcPr>
          <w:p w:rsidR="002E46B7" w:rsidRPr="00BA7DFF" w:rsidRDefault="002E46B7" w:rsidP="00BA7DFF">
            <w:pPr>
              <w:jc w:val="center"/>
              <w:rPr>
                <w:rFonts w:ascii="Times New Roman" w:hAnsi="Times New Roman"/>
                <w:color w:val="000000"/>
                <w:sz w:val="24"/>
              </w:rPr>
            </w:pPr>
            <w:r>
              <w:rPr>
                <w:rFonts w:ascii="Times New Roman" w:hAnsi="Times New Roman"/>
                <w:color w:val="000000"/>
                <w:sz w:val="24"/>
              </w:rPr>
              <w:t>13.58.2</w:t>
            </w:r>
          </w:p>
        </w:tc>
        <w:tc>
          <w:tcPr>
            <w:tcW w:w="5057" w:type="dxa"/>
            <w:gridSpan w:val="14"/>
            <w:tcBorders>
              <w:top w:val="single" w:sz="6" w:space="0" w:color="000000"/>
              <w:left w:val="single" w:sz="4" w:space="0" w:color="auto"/>
              <w:bottom w:val="single" w:sz="6" w:space="0" w:color="000000"/>
              <w:right w:val="single" w:sz="6" w:space="0" w:color="000000"/>
            </w:tcBorders>
            <w:tcPrChange w:id="719" w:author="ps" w:date="2014-11-26T11:09:00Z">
              <w:tcPr>
                <w:tcW w:w="5057" w:type="dxa"/>
                <w:gridSpan w:val="18"/>
                <w:tcBorders>
                  <w:top w:val="single" w:sz="6" w:space="0" w:color="000000"/>
                  <w:left w:val="single" w:sz="4" w:space="0" w:color="auto"/>
                  <w:bottom w:val="single" w:sz="6" w:space="0" w:color="000000"/>
                  <w:right w:val="single" w:sz="6" w:space="0" w:color="000000"/>
                </w:tcBorders>
              </w:tcPr>
            </w:tcPrChange>
          </w:tcPr>
          <w:p w:rsidR="002E46B7" w:rsidRPr="00BE4E72" w:rsidRDefault="002E46B7" w:rsidP="00F966CB">
            <w:pPr>
              <w:rPr>
                <w:rFonts w:ascii="Times New Roman" w:hAnsi="Times New Roman"/>
                <w:color w:val="000000"/>
              </w:rPr>
            </w:pPr>
            <w:r w:rsidRPr="00BE4E72">
              <w:rPr>
                <w:rFonts w:ascii="Times New Roman" w:hAnsi="Times New Roman"/>
                <w:color w:val="000000"/>
              </w:rPr>
              <w:t>With ready mixed aluminium primer of approved brand and manufacture on resinous wood and plywood</w:t>
            </w:r>
          </w:p>
        </w:tc>
        <w:tc>
          <w:tcPr>
            <w:tcW w:w="1350" w:type="dxa"/>
            <w:tcBorders>
              <w:top w:val="single" w:sz="6" w:space="0" w:color="000000"/>
              <w:left w:val="single" w:sz="6" w:space="0" w:color="000000"/>
              <w:bottom w:val="single" w:sz="6" w:space="0" w:color="000000"/>
              <w:right w:val="single" w:sz="6" w:space="0" w:color="000000"/>
            </w:tcBorders>
            <w:tcPrChange w:id="720"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2E46B7" w:rsidRDefault="002E46B7" w:rsidP="002E46B7">
            <w:pPr>
              <w:jc w:val="center"/>
            </w:pPr>
            <w:r w:rsidRPr="00DE5991">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721"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2E46B7" w:rsidRPr="002E46B7" w:rsidRDefault="002E46B7" w:rsidP="002E46B7">
            <w:pPr>
              <w:jc w:val="center"/>
              <w:rPr>
                <w:rFonts w:ascii="Times New Roman" w:hAnsi="Times New Roman"/>
                <w:color w:val="000000"/>
                <w:sz w:val="24"/>
              </w:rPr>
            </w:pPr>
            <w:r w:rsidRPr="002E46B7">
              <w:rPr>
                <w:rFonts w:ascii="Times New Roman" w:hAnsi="Times New Roman"/>
                <w:color w:val="000000"/>
                <w:sz w:val="24"/>
              </w:rPr>
              <w:t>26.00</w:t>
            </w:r>
          </w:p>
        </w:tc>
      </w:tr>
      <w:tr w:rsidR="002E46B7" w:rsidTr="005E7DCE">
        <w:trPr>
          <w:trHeight w:hRule="exact" w:val="897"/>
          <w:trPrChange w:id="722" w:author="ps" w:date="2014-11-26T11:09:00Z">
            <w:trPr>
              <w:gridBefore w:val="1"/>
              <w:trHeight w:hRule="exact" w:val="897"/>
            </w:trPr>
          </w:trPrChange>
        </w:trPr>
        <w:tc>
          <w:tcPr>
            <w:tcW w:w="983" w:type="dxa"/>
            <w:tcBorders>
              <w:top w:val="single" w:sz="6" w:space="0" w:color="000000"/>
              <w:left w:val="single" w:sz="6" w:space="0" w:color="000000"/>
              <w:bottom w:val="single" w:sz="6" w:space="0" w:color="000000"/>
              <w:right w:val="single" w:sz="6" w:space="0" w:color="000000"/>
            </w:tcBorders>
            <w:tcPrChange w:id="723"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2E46B7" w:rsidRDefault="002E46B7" w:rsidP="00F966CB">
            <w:pPr>
              <w:rPr>
                <w:rFonts w:ascii="Times New Roman" w:hAnsi="Times New Roman"/>
                <w:color w:val="000000"/>
                <w:sz w:val="20"/>
              </w:rPr>
            </w:pPr>
          </w:p>
        </w:tc>
        <w:tc>
          <w:tcPr>
            <w:tcW w:w="1153" w:type="dxa"/>
            <w:tcBorders>
              <w:top w:val="single" w:sz="6" w:space="0" w:color="000000"/>
              <w:left w:val="single" w:sz="6" w:space="0" w:color="000000"/>
              <w:bottom w:val="single" w:sz="6" w:space="0" w:color="000000"/>
              <w:right w:val="single" w:sz="4" w:space="0" w:color="auto"/>
            </w:tcBorders>
            <w:tcPrChange w:id="724" w:author="ps" w:date="2014-11-26T11:09:00Z">
              <w:tcPr>
                <w:tcW w:w="1154" w:type="dxa"/>
                <w:tcBorders>
                  <w:top w:val="single" w:sz="6" w:space="0" w:color="000000"/>
                  <w:left w:val="single" w:sz="6" w:space="0" w:color="000000"/>
                  <w:bottom w:val="single" w:sz="6" w:space="0" w:color="000000"/>
                  <w:right w:val="single" w:sz="4" w:space="0" w:color="auto"/>
                </w:tcBorders>
              </w:tcPr>
            </w:tcPrChange>
          </w:tcPr>
          <w:p w:rsidR="002E46B7" w:rsidRPr="00BA7DFF" w:rsidRDefault="002E46B7" w:rsidP="00BA7DFF">
            <w:pPr>
              <w:jc w:val="center"/>
              <w:rPr>
                <w:rFonts w:ascii="Times New Roman" w:hAnsi="Times New Roman"/>
                <w:color w:val="000000"/>
                <w:sz w:val="24"/>
              </w:rPr>
            </w:pPr>
            <w:r>
              <w:rPr>
                <w:rFonts w:ascii="Times New Roman" w:hAnsi="Times New Roman"/>
                <w:color w:val="000000"/>
                <w:sz w:val="24"/>
              </w:rPr>
              <w:t>13.58.3</w:t>
            </w:r>
          </w:p>
        </w:tc>
        <w:tc>
          <w:tcPr>
            <w:tcW w:w="5057" w:type="dxa"/>
            <w:gridSpan w:val="14"/>
            <w:tcBorders>
              <w:top w:val="single" w:sz="6" w:space="0" w:color="000000"/>
              <w:left w:val="single" w:sz="4" w:space="0" w:color="auto"/>
              <w:bottom w:val="single" w:sz="6" w:space="0" w:color="000000"/>
              <w:right w:val="single" w:sz="6" w:space="0" w:color="000000"/>
            </w:tcBorders>
            <w:tcPrChange w:id="725" w:author="ps" w:date="2014-11-26T11:09:00Z">
              <w:tcPr>
                <w:tcW w:w="5057" w:type="dxa"/>
                <w:gridSpan w:val="18"/>
                <w:tcBorders>
                  <w:top w:val="single" w:sz="6" w:space="0" w:color="000000"/>
                  <w:left w:val="single" w:sz="4" w:space="0" w:color="auto"/>
                  <w:bottom w:val="single" w:sz="6" w:space="0" w:color="000000"/>
                  <w:right w:val="single" w:sz="6" w:space="0" w:color="000000"/>
                </w:tcBorders>
              </w:tcPr>
            </w:tcPrChange>
          </w:tcPr>
          <w:p w:rsidR="002E46B7" w:rsidRPr="00BE4E72" w:rsidRDefault="002E46B7" w:rsidP="00F966CB">
            <w:pPr>
              <w:rPr>
                <w:rFonts w:ascii="Times New Roman" w:hAnsi="Times New Roman"/>
                <w:color w:val="000000"/>
              </w:rPr>
            </w:pPr>
            <w:r w:rsidRPr="00BE4E72">
              <w:rPr>
                <w:rFonts w:ascii="Times New Roman" w:hAnsi="Times New Roman"/>
                <w:color w:val="000000"/>
              </w:rPr>
              <w:t>With ready mixed red oxide zinc chromate primer of approved brand and manufacture on steel galvanized iron/steel works</w:t>
            </w:r>
          </w:p>
        </w:tc>
        <w:tc>
          <w:tcPr>
            <w:tcW w:w="1350" w:type="dxa"/>
            <w:tcBorders>
              <w:top w:val="single" w:sz="6" w:space="0" w:color="000000"/>
              <w:left w:val="single" w:sz="6" w:space="0" w:color="000000"/>
              <w:bottom w:val="single" w:sz="6" w:space="0" w:color="000000"/>
              <w:right w:val="single" w:sz="6" w:space="0" w:color="000000"/>
            </w:tcBorders>
            <w:tcPrChange w:id="726"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2E46B7" w:rsidRDefault="002E46B7" w:rsidP="002E46B7">
            <w:pPr>
              <w:jc w:val="center"/>
            </w:pPr>
            <w:r w:rsidRPr="00DE5991">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727"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2E46B7" w:rsidRPr="002E46B7" w:rsidRDefault="002E46B7" w:rsidP="002E46B7">
            <w:pPr>
              <w:jc w:val="center"/>
              <w:rPr>
                <w:rFonts w:ascii="Times New Roman" w:hAnsi="Times New Roman"/>
                <w:color w:val="000000"/>
                <w:sz w:val="24"/>
              </w:rPr>
            </w:pPr>
            <w:r w:rsidRPr="002E46B7">
              <w:rPr>
                <w:rFonts w:ascii="Times New Roman" w:hAnsi="Times New Roman"/>
                <w:color w:val="000000"/>
                <w:sz w:val="24"/>
              </w:rPr>
              <w:t>19.00</w:t>
            </w:r>
          </w:p>
        </w:tc>
      </w:tr>
      <w:tr w:rsidR="002E46B7" w:rsidTr="005E7DCE">
        <w:trPr>
          <w:trHeight w:hRule="exact" w:val="717"/>
          <w:trPrChange w:id="728" w:author="ps" w:date="2014-11-26T11:09:00Z">
            <w:trPr>
              <w:gridBefore w:val="1"/>
              <w:trHeight w:hRule="exact" w:val="717"/>
            </w:trPr>
          </w:trPrChange>
        </w:trPr>
        <w:tc>
          <w:tcPr>
            <w:tcW w:w="983" w:type="dxa"/>
            <w:tcBorders>
              <w:top w:val="single" w:sz="6" w:space="0" w:color="000000"/>
              <w:left w:val="single" w:sz="6" w:space="0" w:color="000000"/>
              <w:bottom w:val="single" w:sz="6" w:space="0" w:color="000000"/>
              <w:right w:val="single" w:sz="6" w:space="0" w:color="000000"/>
            </w:tcBorders>
            <w:tcPrChange w:id="729"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2E46B7" w:rsidRDefault="002E46B7" w:rsidP="00F966CB">
            <w:pPr>
              <w:rPr>
                <w:rFonts w:ascii="Times New Roman" w:hAnsi="Times New Roman"/>
                <w:color w:val="000000"/>
                <w:sz w:val="20"/>
              </w:rPr>
            </w:pPr>
          </w:p>
        </w:tc>
        <w:tc>
          <w:tcPr>
            <w:tcW w:w="1153" w:type="dxa"/>
            <w:tcBorders>
              <w:top w:val="single" w:sz="6" w:space="0" w:color="000000"/>
              <w:left w:val="single" w:sz="6" w:space="0" w:color="000000"/>
              <w:bottom w:val="single" w:sz="6" w:space="0" w:color="000000"/>
              <w:right w:val="single" w:sz="4" w:space="0" w:color="auto"/>
            </w:tcBorders>
            <w:tcPrChange w:id="730" w:author="ps" w:date="2014-11-26T11:09:00Z">
              <w:tcPr>
                <w:tcW w:w="1154" w:type="dxa"/>
                <w:tcBorders>
                  <w:top w:val="single" w:sz="6" w:space="0" w:color="000000"/>
                  <w:left w:val="single" w:sz="6" w:space="0" w:color="000000"/>
                  <w:bottom w:val="single" w:sz="6" w:space="0" w:color="000000"/>
                  <w:right w:val="single" w:sz="4" w:space="0" w:color="auto"/>
                </w:tcBorders>
              </w:tcPr>
            </w:tcPrChange>
          </w:tcPr>
          <w:p w:rsidR="002E46B7" w:rsidRPr="00BA7DFF" w:rsidRDefault="002E46B7" w:rsidP="00BA7DFF">
            <w:pPr>
              <w:jc w:val="center"/>
              <w:rPr>
                <w:rFonts w:ascii="Times New Roman" w:hAnsi="Times New Roman"/>
                <w:color w:val="000000"/>
                <w:sz w:val="24"/>
              </w:rPr>
            </w:pPr>
            <w:r>
              <w:rPr>
                <w:rFonts w:ascii="Times New Roman" w:hAnsi="Times New Roman"/>
                <w:color w:val="000000"/>
                <w:sz w:val="24"/>
              </w:rPr>
              <w:t>13.58.4</w:t>
            </w:r>
          </w:p>
        </w:tc>
        <w:tc>
          <w:tcPr>
            <w:tcW w:w="5057" w:type="dxa"/>
            <w:gridSpan w:val="14"/>
            <w:tcBorders>
              <w:top w:val="single" w:sz="6" w:space="0" w:color="000000"/>
              <w:left w:val="single" w:sz="4" w:space="0" w:color="auto"/>
              <w:bottom w:val="single" w:sz="6" w:space="0" w:color="000000"/>
              <w:right w:val="single" w:sz="6" w:space="0" w:color="000000"/>
            </w:tcBorders>
            <w:tcPrChange w:id="731" w:author="ps" w:date="2014-11-26T11:09:00Z">
              <w:tcPr>
                <w:tcW w:w="5057" w:type="dxa"/>
                <w:gridSpan w:val="18"/>
                <w:tcBorders>
                  <w:top w:val="single" w:sz="6" w:space="0" w:color="000000"/>
                  <w:left w:val="single" w:sz="4" w:space="0" w:color="auto"/>
                  <w:bottom w:val="single" w:sz="6" w:space="0" w:color="000000"/>
                  <w:right w:val="single" w:sz="6" w:space="0" w:color="000000"/>
                </w:tcBorders>
              </w:tcPr>
            </w:tcPrChange>
          </w:tcPr>
          <w:p w:rsidR="002E46B7" w:rsidRPr="00BE4E72" w:rsidRDefault="002E46B7" w:rsidP="00F966CB">
            <w:pPr>
              <w:rPr>
                <w:rFonts w:ascii="Times New Roman" w:hAnsi="Times New Roman"/>
                <w:color w:val="000000"/>
              </w:rPr>
            </w:pPr>
            <w:r w:rsidRPr="00BE4E72">
              <w:rPr>
                <w:rFonts w:ascii="Times New Roman" w:hAnsi="Times New Roman"/>
                <w:color w:val="000000"/>
              </w:rPr>
              <w:t>With ready mixed red oxide zinc chromate primer of approved brand and manufacture on steel work (second coat)</w:t>
            </w:r>
          </w:p>
        </w:tc>
        <w:tc>
          <w:tcPr>
            <w:tcW w:w="1350" w:type="dxa"/>
            <w:tcBorders>
              <w:top w:val="single" w:sz="6" w:space="0" w:color="000000"/>
              <w:left w:val="single" w:sz="6" w:space="0" w:color="000000"/>
              <w:bottom w:val="single" w:sz="6" w:space="0" w:color="000000"/>
              <w:right w:val="single" w:sz="6" w:space="0" w:color="000000"/>
            </w:tcBorders>
            <w:tcPrChange w:id="732"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2E46B7" w:rsidRDefault="002E46B7" w:rsidP="002E46B7">
            <w:pPr>
              <w:jc w:val="center"/>
            </w:pPr>
            <w:r w:rsidRPr="00DE5991">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733"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2E46B7" w:rsidRPr="002E46B7" w:rsidRDefault="002E46B7" w:rsidP="002E46B7">
            <w:pPr>
              <w:jc w:val="center"/>
              <w:rPr>
                <w:rFonts w:ascii="Times New Roman" w:hAnsi="Times New Roman"/>
                <w:color w:val="000000"/>
                <w:sz w:val="24"/>
              </w:rPr>
            </w:pPr>
            <w:r w:rsidRPr="002E46B7">
              <w:rPr>
                <w:rFonts w:ascii="Times New Roman" w:hAnsi="Times New Roman"/>
                <w:color w:val="000000"/>
                <w:sz w:val="24"/>
              </w:rPr>
              <w:t>11.00</w:t>
            </w:r>
          </w:p>
        </w:tc>
      </w:tr>
      <w:tr w:rsidR="003A6E9E" w:rsidTr="005E7DCE">
        <w:trPr>
          <w:trHeight w:hRule="exact" w:val="807"/>
          <w:trPrChange w:id="734" w:author="ps" w:date="2014-11-26T11:09:00Z">
            <w:trPr>
              <w:gridBefore w:val="1"/>
              <w:trHeight w:hRule="exact" w:val="807"/>
            </w:trPr>
          </w:trPrChange>
        </w:trPr>
        <w:tc>
          <w:tcPr>
            <w:tcW w:w="983" w:type="dxa"/>
            <w:tcBorders>
              <w:top w:val="single" w:sz="6" w:space="0" w:color="000000"/>
              <w:left w:val="single" w:sz="6" w:space="0" w:color="000000"/>
              <w:bottom w:val="single" w:sz="6" w:space="0" w:color="000000"/>
              <w:right w:val="single" w:sz="6" w:space="0" w:color="000000"/>
            </w:tcBorders>
            <w:tcPrChange w:id="735"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3A6E9E" w:rsidRDefault="003A6E9E" w:rsidP="003A6E9E">
            <w:pPr>
              <w:jc w:val="center"/>
              <w:rPr>
                <w:rFonts w:ascii="Times New Roman" w:hAnsi="Times New Roman"/>
                <w:color w:val="000000"/>
                <w:sz w:val="20"/>
              </w:rPr>
            </w:pPr>
            <w:r w:rsidRPr="003A6E9E">
              <w:rPr>
                <w:rFonts w:ascii="Times New Roman" w:hAnsi="Times New Roman"/>
                <w:color w:val="000000"/>
                <w:sz w:val="24"/>
              </w:rPr>
              <w:t>13.59</w:t>
            </w:r>
          </w:p>
        </w:tc>
        <w:tc>
          <w:tcPr>
            <w:tcW w:w="6210" w:type="dxa"/>
            <w:gridSpan w:val="15"/>
            <w:tcBorders>
              <w:top w:val="single" w:sz="6" w:space="0" w:color="000000"/>
              <w:left w:val="single" w:sz="6" w:space="0" w:color="000000"/>
              <w:bottom w:val="single" w:sz="6" w:space="0" w:color="000000"/>
              <w:right w:val="single" w:sz="6" w:space="0" w:color="000000"/>
            </w:tcBorders>
            <w:tcPrChange w:id="736"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3A6E9E" w:rsidRDefault="003A6E9E" w:rsidP="003A6E9E">
            <w:pPr>
              <w:jc w:val="both"/>
              <w:rPr>
                <w:rFonts w:ascii="Times New Roman" w:hAnsi="Times New Roman"/>
                <w:color w:val="000000"/>
                <w:sz w:val="20"/>
              </w:rPr>
            </w:pPr>
            <w:r w:rsidRPr="003A6E9E">
              <w:rPr>
                <w:rFonts w:ascii="Times New Roman" w:hAnsi="Times New Roman"/>
                <w:color w:val="000000"/>
              </w:rPr>
              <w:t>Painting with silicon and acrylic emulsion based water thinnable sealer of approved brand and manufacture on wet or patchy portion of plastered surfaces</w:t>
            </w:r>
            <w:r>
              <w:rPr>
                <w:rFonts w:ascii="Times New Roman" w:hAnsi="Times New Roman"/>
                <w:color w:val="000000"/>
                <w:sz w:val="20"/>
              </w:rPr>
              <w:t>.</w:t>
            </w:r>
          </w:p>
        </w:tc>
        <w:tc>
          <w:tcPr>
            <w:tcW w:w="1350" w:type="dxa"/>
            <w:tcBorders>
              <w:top w:val="single" w:sz="6" w:space="0" w:color="000000"/>
              <w:left w:val="single" w:sz="6" w:space="0" w:color="000000"/>
              <w:bottom w:val="single" w:sz="6" w:space="0" w:color="000000"/>
              <w:right w:val="single" w:sz="6" w:space="0" w:color="000000"/>
            </w:tcBorders>
            <w:tcPrChange w:id="737"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3A6E9E" w:rsidRDefault="003A6E9E" w:rsidP="00F966CB">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Change w:id="738"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3A6E9E" w:rsidRDefault="003A6E9E" w:rsidP="00F966CB">
            <w:pPr>
              <w:rPr>
                <w:rFonts w:ascii="Times New Roman" w:hAnsi="Times New Roman"/>
                <w:color w:val="000000"/>
                <w:sz w:val="20"/>
              </w:rPr>
            </w:pPr>
          </w:p>
        </w:tc>
      </w:tr>
      <w:tr w:rsidR="003A6E9E" w:rsidTr="005E7DCE">
        <w:trPr>
          <w:trHeight w:hRule="exact" w:val="338"/>
          <w:trPrChange w:id="739"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740"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3A6E9E" w:rsidRDefault="003A6E9E" w:rsidP="00F966CB">
            <w:pPr>
              <w:rPr>
                <w:rFonts w:ascii="Times New Roman" w:hAnsi="Times New Roman"/>
                <w:color w:val="000000"/>
                <w:sz w:val="20"/>
              </w:rPr>
            </w:pPr>
          </w:p>
        </w:tc>
        <w:tc>
          <w:tcPr>
            <w:tcW w:w="1153" w:type="dxa"/>
            <w:tcBorders>
              <w:top w:val="single" w:sz="6" w:space="0" w:color="000000"/>
              <w:left w:val="single" w:sz="6" w:space="0" w:color="000000"/>
              <w:bottom w:val="single" w:sz="6" w:space="0" w:color="000000"/>
              <w:right w:val="single" w:sz="4" w:space="0" w:color="auto"/>
            </w:tcBorders>
            <w:tcPrChange w:id="741" w:author="ps" w:date="2014-11-26T11:09:00Z">
              <w:tcPr>
                <w:tcW w:w="1154" w:type="dxa"/>
                <w:tcBorders>
                  <w:top w:val="single" w:sz="6" w:space="0" w:color="000000"/>
                  <w:left w:val="single" w:sz="6" w:space="0" w:color="000000"/>
                  <w:bottom w:val="single" w:sz="6" w:space="0" w:color="000000"/>
                  <w:right w:val="single" w:sz="4" w:space="0" w:color="auto"/>
                </w:tcBorders>
              </w:tcPr>
            </w:tcPrChange>
          </w:tcPr>
          <w:p w:rsidR="003A6E9E" w:rsidRPr="00BA7DFF" w:rsidRDefault="003A6E9E" w:rsidP="00BA7DFF">
            <w:pPr>
              <w:jc w:val="center"/>
              <w:rPr>
                <w:rFonts w:ascii="Times New Roman" w:hAnsi="Times New Roman"/>
                <w:color w:val="000000"/>
                <w:sz w:val="24"/>
              </w:rPr>
            </w:pPr>
            <w:r>
              <w:rPr>
                <w:rFonts w:ascii="Times New Roman" w:hAnsi="Times New Roman"/>
                <w:color w:val="000000"/>
                <w:sz w:val="24"/>
              </w:rPr>
              <w:t>13.59.1</w:t>
            </w:r>
          </w:p>
        </w:tc>
        <w:tc>
          <w:tcPr>
            <w:tcW w:w="5057" w:type="dxa"/>
            <w:gridSpan w:val="14"/>
            <w:tcBorders>
              <w:top w:val="single" w:sz="6" w:space="0" w:color="000000"/>
              <w:left w:val="single" w:sz="4" w:space="0" w:color="auto"/>
              <w:bottom w:val="single" w:sz="6" w:space="0" w:color="000000"/>
              <w:right w:val="single" w:sz="6" w:space="0" w:color="000000"/>
            </w:tcBorders>
            <w:tcPrChange w:id="742" w:author="ps" w:date="2014-11-26T11:09:00Z">
              <w:tcPr>
                <w:tcW w:w="5057" w:type="dxa"/>
                <w:gridSpan w:val="18"/>
                <w:tcBorders>
                  <w:top w:val="single" w:sz="6" w:space="0" w:color="000000"/>
                  <w:left w:val="single" w:sz="4" w:space="0" w:color="auto"/>
                  <w:bottom w:val="single" w:sz="6" w:space="0" w:color="000000"/>
                  <w:right w:val="single" w:sz="6" w:space="0" w:color="000000"/>
                </w:tcBorders>
              </w:tcPr>
            </w:tcPrChange>
          </w:tcPr>
          <w:p w:rsidR="003A6E9E" w:rsidRPr="003A6E9E" w:rsidRDefault="003A6E9E" w:rsidP="00F966CB">
            <w:pPr>
              <w:rPr>
                <w:rFonts w:ascii="Times New Roman" w:hAnsi="Times New Roman"/>
                <w:color w:val="000000"/>
              </w:rPr>
            </w:pPr>
            <w:r w:rsidRPr="003A6E9E">
              <w:rPr>
                <w:rFonts w:ascii="Times New Roman" w:hAnsi="Times New Roman"/>
                <w:color w:val="000000"/>
              </w:rPr>
              <w:t xml:space="preserve"> One coat</w:t>
            </w:r>
          </w:p>
        </w:tc>
        <w:tc>
          <w:tcPr>
            <w:tcW w:w="1350" w:type="dxa"/>
            <w:tcBorders>
              <w:top w:val="single" w:sz="6" w:space="0" w:color="000000"/>
              <w:left w:val="single" w:sz="6" w:space="0" w:color="000000"/>
              <w:bottom w:val="single" w:sz="6" w:space="0" w:color="000000"/>
              <w:right w:val="single" w:sz="6" w:space="0" w:color="000000"/>
            </w:tcBorders>
            <w:tcPrChange w:id="743"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3A6E9E" w:rsidRDefault="003A6E9E" w:rsidP="003A6E9E">
            <w:pPr>
              <w:jc w:val="center"/>
            </w:pPr>
            <w:r w:rsidRPr="00196942">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744"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3A6E9E" w:rsidRPr="003A6E9E" w:rsidRDefault="003A6E9E" w:rsidP="003A6E9E">
            <w:pPr>
              <w:jc w:val="center"/>
              <w:rPr>
                <w:rFonts w:ascii="Times New Roman" w:hAnsi="Times New Roman"/>
                <w:color w:val="000000"/>
                <w:sz w:val="24"/>
              </w:rPr>
            </w:pPr>
            <w:r w:rsidRPr="003A6E9E">
              <w:rPr>
                <w:rFonts w:ascii="Times New Roman" w:hAnsi="Times New Roman"/>
                <w:color w:val="000000"/>
                <w:sz w:val="24"/>
              </w:rPr>
              <w:t>63.00</w:t>
            </w:r>
          </w:p>
        </w:tc>
      </w:tr>
      <w:tr w:rsidR="003A6E9E" w:rsidTr="005E7DCE">
        <w:trPr>
          <w:trHeight w:hRule="exact" w:val="338"/>
          <w:trPrChange w:id="745"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746"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3A6E9E" w:rsidRDefault="003A6E9E" w:rsidP="00F966CB">
            <w:pPr>
              <w:rPr>
                <w:rFonts w:ascii="Times New Roman" w:hAnsi="Times New Roman"/>
                <w:color w:val="000000"/>
                <w:sz w:val="20"/>
              </w:rPr>
            </w:pPr>
          </w:p>
        </w:tc>
        <w:tc>
          <w:tcPr>
            <w:tcW w:w="1153" w:type="dxa"/>
            <w:tcBorders>
              <w:top w:val="single" w:sz="6" w:space="0" w:color="000000"/>
              <w:left w:val="single" w:sz="6" w:space="0" w:color="000000"/>
              <w:bottom w:val="single" w:sz="6" w:space="0" w:color="000000"/>
              <w:right w:val="single" w:sz="4" w:space="0" w:color="auto"/>
            </w:tcBorders>
            <w:tcPrChange w:id="747" w:author="ps" w:date="2014-11-26T11:09:00Z">
              <w:tcPr>
                <w:tcW w:w="1154" w:type="dxa"/>
                <w:tcBorders>
                  <w:top w:val="single" w:sz="6" w:space="0" w:color="000000"/>
                  <w:left w:val="single" w:sz="6" w:space="0" w:color="000000"/>
                  <w:bottom w:val="single" w:sz="6" w:space="0" w:color="000000"/>
                  <w:right w:val="single" w:sz="4" w:space="0" w:color="auto"/>
                </w:tcBorders>
              </w:tcPr>
            </w:tcPrChange>
          </w:tcPr>
          <w:p w:rsidR="003A6E9E" w:rsidRPr="00BA7DFF" w:rsidRDefault="003A6E9E" w:rsidP="00BA7DFF">
            <w:pPr>
              <w:jc w:val="center"/>
              <w:rPr>
                <w:rFonts w:ascii="Times New Roman" w:hAnsi="Times New Roman"/>
                <w:color w:val="000000"/>
                <w:sz w:val="24"/>
              </w:rPr>
            </w:pPr>
            <w:r>
              <w:rPr>
                <w:rFonts w:ascii="Times New Roman" w:hAnsi="Times New Roman"/>
                <w:color w:val="000000"/>
                <w:sz w:val="24"/>
              </w:rPr>
              <w:t xml:space="preserve">13.59.2 </w:t>
            </w:r>
          </w:p>
        </w:tc>
        <w:tc>
          <w:tcPr>
            <w:tcW w:w="5057" w:type="dxa"/>
            <w:gridSpan w:val="14"/>
            <w:tcBorders>
              <w:top w:val="single" w:sz="6" w:space="0" w:color="000000"/>
              <w:left w:val="single" w:sz="4" w:space="0" w:color="auto"/>
              <w:bottom w:val="single" w:sz="6" w:space="0" w:color="000000"/>
              <w:right w:val="single" w:sz="6" w:space="0" w:color="000000"/>
            </w:tcBorders>
            <w:tcPrChange w:id="748" w:author="ps" w:date="2014-11-26T11:09:00Z">
              <w:tcPr>
                <w:tcW w:w="5057" w:type="dxa"/>
                <w:gridSpan w:val="18"/>
                <w:tcBorders>
                  <w:top w:val="single" w:sz="6" w:space="0" w:color="000000"/>
                  <w:left w:val="single" w:sz="4" w:space="0" w:color="auto"/>
                  <w:bottom w:val="single" w:sz="6" w:space="0" w:color="000000"/>
                  <w:right w:val="single" w:sz="6" w:space="0" w:color="000000"/>
                </w:tcBorders>
              </w:tcPr>
            </w:tcPrChange>
          </w:tcPr>
          <w:p w:rsidR="003A6E9E" w:rsidRPr="003A6E9E" w:rsidRDefault="003A6E9E" w:rsidP="00F966CB">
            <w:pPr>
              <w:rPr>
                <w:rFonts w:ascii="Times New Roman" w:hAnsi="Times New Roman"/>
                <w:color w:val="000000"/>
              </w:rPr>
            </w:pPr>
            <w:r w:rsidRPr="003A6E9E">
              <w:rPr>
                <w:rFonts w:ascii="Times New Roman" w:hAnsi="Times New Roman"/>
                <w:color w:val="000000"/>
              </w:rPr>
              <w:t xml:space="preserve"> Two coat</w:t>
            </w:r>
          </w:p>
        </w:tc>
        <w:tc>
          <w:tcPr>
            <w:tcW w:w="1350" w:type="dxa"/>
            <w:tcBorders>
              <w:top w:val="single" w:sz="6" w:space="0" w:color="000000"/>
              <w:left w:val="single" w:sz="6" w:space="0" w:color="000000"/>
              <w:bottom w:val="single" w:sz="6" w:space="0" w:color="000000"/>
              <w:right w:val="single" w:sz="6" w:space="0" w:color="000000"/>
            </w:tcBorders>
            <w:tcPrChange w:id="749"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3A6E9E" w:rsidRDefault="003A6E9E" w:rsidP="003A6E9E">
            <w:pPr>
              <w:jc w:val="center"/>
            </w:pPr>
            <w:r w:rsidRPr="00196942">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750"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3A6E9E" w:rsidRPr="003A6E9E" w:rsidRDefault="003A6E9E" w:rsidP="003A6E9E">
            <w:pPr>
              <w:jc w:val="center"/>
              <w:rPr>
                <w:rFonts w:ascii="Times New Roman" w:hAnsi="Times New Roman"/>
                <w:color w:val="000000"/>
                <w:sz w:val="24"/>
              </w:rPr>
            </w:pPr>
            <w:r w:rsidRPr="003A6E9E">
              <w:rPr>
                <w:rFonts w:ascii="Times New Roman" w:hAnsi="Times New Roman"/>
                <w:color w:val="000000"/>
                <w:sz w:val="24"/>
              </w:rPr>
              <w:t>101.00</w:t>
            </w:r>
          </w:p>
        </w:tc>
      </w:tr>
      <w:tr w:rsidR="00346CD2" w:rsidTr="005E7DCE">
        <w:trPr>
          <w:trHeight w:hRule="exact" w:val="843"/>
          <w:trPrChange w:id="751" w:author="ps" w:date="2014-11-26T11:09:00Z">
            <w:trPr>
              <w:gridBefore w:val="1"/>
              <w:trHeight w:hRule="exact" w:val="843"/>
            </w:trPr>
          </w:trPrChange>
        </w:trPr>
        <w:tc>
          <w:tcPr>
            <w:tcW w:w="983" w:type="dxa"/>
            <w:tcBorders>
              <w:top w:val="single" w:sz="6" w:space="0" w:color="000000"/>
              <w:left w:val="single" w:sz="6" w:space="0" w:color="000000"/>
              <w:bottom w:val="single" w:sz="6" w:space="0" w:color="000000"/>
              <w:right w:val="single" w:sz="6" w:space="0" w:color="000000"/>
            </w:tcBorders>
            <w:tcPrChange w:id="752"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346CD2" w:rsidRDefault="00346CD2" w:rsidP="003A6E9E">
            <w:pPr>
              <w:jc w:val="center"/>
              <w:rPr>
                <w:rFonts w:ascii="Times New Roman" w:hAnsi="Times New Roman"/>
                <w:color w:val="000000"/>
                <w:sz w:val="20"/>
              </w:rPr>
            </w:pPr>
            <w:r w:rsidRPr="00346CD2">
              <w:rPr>
                <w:rFonts w:ascii="Times New Roman" w:hAnsi="Times New Roman"/>
                <w:color w:val="000000"/>
                <w:sz w:val="24"/>
              </w:rPr>
              <w:t>13.60</w:t>
            </w:r>
          </w:p>
        </w:tc>
        <w:tc>
          <w:tcPr>
            <w:tcW w:w="6210" w:type="dxa"/>
            <w:gridSpan w:val="15"/>
            <w:tcBorders>
              <w:top w:val="single" w:sz="6" w:space="0" w:color="000000"/>
              <w:left w:val="single" w:sz="6" w:space="0" w:color="000000"/>
              <w:bottom w:val="single" w:sz="6" w:space="0" w:color="000000"/>
              <w:right w:val="single" w:sz="6" w:space="0" w:color="000000"/>
            </w:tcBorders>
            <w:tcPrChange w:id="753"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346CD2" w:rsidRDefault="00346CD2" w:rsidP="006F060A">
            <w:pPr>
              <w:jc w:val="both"/>
              <w:rPr>
                <w:rFonts w:ascii="Times New Roman" w:hAnsi="Times New Roman"/>
                <w:color w:val="000000"/>
                <w:sz w:val="20"/>
              </w:rPr>
            </w:pPr>
            <w:r w:rsidRPr="006F060A">
              <w:rPr>
                <w:rFonts w:ascii="Times New Roman" w:hAnsi="Times New Roman"/>
                <w:color w:val="000000"/>
              </w:rPr>
              <w:t>Finishing with Epoxy paint ( two or more coats) at  all locations prep</w:t>
            </w:r>
            <w:r w:rsidR="006F060A" w:rsidRPr="006F060A">
              <w:rPr>
                <w:rFonts w:ascii="Times New Roman" w:hAnsi="Times New Roman"/>
                <w:color w:val="000000"/>
              </w:rPr>
              <w:t>ared and applied as per  manufactures specifications including appropriate priming coat preparation of surface etc complete.</w:t>
            </w:r>
          </w:p>
        </w:tc>
        <w:tc>
          <w:tcPr>
            <w:tcW w:w="1350" w:type="dxa"/>
            <w:tcBorders>
              <w:top w:val="single" w:sz="6" w:space="0" w:color="000000"/>
              <w:left w:val="single" w:sz="6" w:space="0" w:color="000000"/>
              <w:bottom w:val="single" w:sz="6" w:space="0" w:color="000000"/>
              <w:right w:val="single" w:sz="6" w:space="0" w:color="000000"/>
            </w:tcBorders>
            <w:tcPrChange w:id="754"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346CD2" w:rsidRDefault="00346CD2" w:rsidP="00F966CB">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Change w:id="755"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346CD2" w:rsidRDefault="00346CD2" w:rsidP="00F966CB">
            <w:pPr>
              <w:rPr>
                <w:rFonts w:ascii="Times New Roman" w:hAnsi="Times New Roman"/>
                <w:color w:val="000000"/>
                <w:sz w:val="20"/>
              </w:rPr>
            </w:pPr>
          </w:p>
        </w:tc>
      </w:tr>
      <w:tr w:rsidR="00717083" w:rsidTr="005E7DCE">
        <w:trPr>
          <w:trHeight w:hRule="exact" w:val="338"/>
          <w:trPrChange w:id="756"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757"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717083" w:rsidRDefault="00717083" w:rsidP="00F966CB">
            <w:pPr>
              <w:rPr>
                <w:rFonts w:ascii="Times New Roman" w:hAnsi="Times New Roman"/>
                <w:color w:val="000000"/>
                <w:sz w:val="20"/>
              </w:rPr>
            </w:pPr>
          </w:p>
        </w:tc>
        <w:tc>
          <w:tcPr>
            <w:tcW w:w="1153" w:type="dxa"/>
            <w:tcBorders>
              <w:top w:val="single" w:sz="6" w:space="0" w:color="000000"/>
              <w:left w:val="single" w:sz="6" w:space="0" w:color="000000"/>
              <w:bottom w:val="single" w:sz="6" w:space="0" w:color="000000"/>
              <w:right w:val="single" w:sz="4" w:space="0" w:color="auto"/>
            </w:tcBorders>
            <w:tcPrChange w:id="758" w:author="ps" w:date="2014-11-26T11:09:00Z">
              <w:tcPr>
                <w:tcW w:w="1154" w:type="dxa"/>
                <w:tcBorders>
                  <w:top w:val="single" w:sz="6" w:space="0" w:color="000000"/>
                  <w:left w:val="single" w:sz="6" w:space="0" w:color="000000"/>
                  <w:bottom w:val="single" w:sz="6" w:space="0" w:color="000000"/>
                  <w:right w:val="single" w:sz="4" w:space="0" w:color="auto"/>
                </w:tcBorders>
              </w:tcPr>
            </w:tcPrChange>
          </w:tcPr>
          <w:p w:rsidR="00717083" w:rsidRPr="00BA7DFF" w:rsidRDefault="00717083" w:rsidP="00BA7DFF">
            <w:pPr>
              <w:jc w:val="center"/>
              <w:rPr>
                <w:rFonts w:ascii="Times New Roman" w:hAnsi="Times New Roman"/>
                <w:color w:val="000000"/>
                <w:sz w:val="24"/>
              </w:rPr>
            </w:pPr>
            <w:r>
              <w:rPr>
                <w:rFonts w:ascii="Times New Roman" w:hAnsi="Times New Roman"/>
                <w:color w:val="000000"/>
                <w:sz w:val="24"/>
              </w:rPr>
              <w:t>13.60.1</w:t>
            </w:r>
          </w:p>
        </w:tc>
        <w:tc>
          <w:tcPr>
            <w:tcW w:w="5057" w:type="dxa"/>
            <w:gridSpan w:val="14"/>
            <w:tcBorders>
              <w:top w:val="single" w:sz="6" w:space="0" w:color="000000"/>
              <w:left w:val="single" w:sz="4" w:space="0" w:color="auto"/>
              <w:bottom w:val="single" w:sz="6" w:space="0" w:color="000000"/>
              <w:right w:val="single" w:sz="6" w:space="0" w:color="000000"/>
            </w:tcBorders>
            <w:tcPrChange w:id="759" w:author="ps" w:date="2014-11-26T11:09:00Z">
              <w:tcPr>
                <w:tcW w:w="5057" w:type="dxa"/>
                <w:gridSpan w:val="18"/>
                <w:tcBorders>
                  <w:top w:val="single" w:sz="6" w:space="0" w:color="000000"/>
                  <w:left w:val="single" w:sz="4" w:space="0" w:color="auto"/>
                  <w:bottom w:val="single" w:sz="6" w:space="0" w:color="000000"/>
                  <w:right w:val="single" w:sz="6" w:space="0" w:color="000000"/>
                </w:tcBorders>
              </w:tcPr>
            </w:tcPrChange>
          </w:tcPr>
          <w:p w:rsidR="00717083" w:rsidRPr="00717083" w:rsidRDefault="00717083" w:rsidP="00F966CB">
            <w:pPr>
              <w:rPr>
                <w:rFonts w:ascii="Times New Roman" w:hAnsi="Times New Roman"/>
                <w:color w:val="000000"/>
              </w:rPr>
            </w:pPr>
            <w:r w:rsidRPr="00717083">
              <w:rPr>
                <w:rFonts w:ascii="Times New Roman" w:hAnsi="Times New Roman"/>
                <w:color w:val="000000"/>
              </w:rPr>
              <w:t xml:space="preserve"> One Steel Work</w:t>
            </w:r>
          </w:p>
        </w:tc>
        <w:tc>
          <w:tcPr>
            <w:tcW w:w="1350" w:type="dxa"/>
            <w:tcBorders>
              <w:top w:val="single" w:sz="6" w:space="0" w:color="000000"/>
              <w:left w:val="single" w:sz="6" w:space="0" w:color="000000"/>
              <w:bottom w:val="single" w:sz="6" w:space="0" w:color="000000"/>
              <w:right w:val="single" w:sz="6" w:space="0" w:color="000000"/>
            </w:tcBorders>
            <w:tcPrChange w:id="760"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717083" w:rsidRDefault="00717083" w:rsidP="00717083">
            <w:pPr>
              <w:jc w:val="center"/>
            </w:pPr>
            <w:r w:rsidRPr="002C5D45">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761"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717083" w:rsidRPr="00717083" w:rsidRDefault="00717083" w:rsidP="00717083">
            <w:pPr>
              <w:jc w:val="center"/>
              <w:rPr>
                <w:rFonts w:ascii="Times New Roman" w:hAnsi="Times New Roman"/>
                <w:color w:val="000000"/>
                <w:sz w:val="24"/>
              </w:rPr>
            </w:pPr>
            <w:r w:rsidRPr="00717083">
              <w:rPr>
                <w:rFonts w:ascii="Times New Roman" w:hAnsi="Times New Roman"/>
                <w:color w:val="000000"/>
                <w:sz w:val="24"/>
              </w:rPr>
              <w:t>109.00</w:t>
            </w:r>
          </w:p>
        </w:tc>
      </w:tr>
      <w:tr w:rsidR="00717083" w:rsidTr="005E7DCE">
        <w:trPr>
          <w:trHeight w:hRule="exact" w:val="338"/>
          <w:trPrChange w:id="762"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763"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717083" w:rsidRDefault="00717083" w:rsidP="00F966CB">
            <w:pPr>
              <w:rPr>
                <w:rFonts w:ascii="Times New Roman" w:hAnsi="Times New Roman"/>
                <w:color w:val="000000"/>
                <w:sz w:val="20"/>
              </w:rPr>
            </w:pPr>
          </w:p>
        </w:tc>
        <w:tc>
          <w:tcPr>
            <w:tcW w:w="1153" w:type="dxa"/>
            <w:tcBorders>
              <w:top w:val="single" w:sz="6" w:space="0" w:color="000000"/>
              <w:left w:val="single" w:sz="6" w:space="0" w:color="000000"/>
              <w:bottom w:val="single" w:sz="6" w:space="0" w:color="000000"/>
              <w:right w:val="single" w:sz="4" w:space="0" w:color="auto"/>
            </w:tcBorders>
            <w:tcPrChange w:id="764" w:author="ps" w:date="2014-11-26T11:09:00Z">
              <w:tcPr>
                <w:tcW w:w="1154" w:type="dxa"/>
                <w:tcBorders>
                  <w:top w:val="single" w:sz="6" w:space="0" w:color="000000"/>
                  <w:left w:val="single" w:sz="6" w:space="0" w:color="000000"/>
                  <w:bottom w:val="single" w:sz="6" w:space="0" w:color="000000"/>
                  <w:right w:val="single" w:sz="4" w:space="0" w:color="auto"/>
                </w:tcBorders>
              </w:tcPr>
            </w:tcPrChange>
          </w:tcPr>
          <w:p w:rsidR="00717083" w:rsidRPr="00BA7DFF" w:rsidRDefault="00717083" w:rsidP="00BA7DFF">
            <w:pPr>
              <w:jc w:val="center"/>
              <w:rPr>
                <w:rFonts w:ascii="Times New Roman" w:hAnsi="Times New Roman"/>
                <w:color w:val="000000"/>
                <w:sz w:val="24"/>
              </w:rPr>
            </w:pPr>
            <w:r>
              <w:rPr>
                <w:rFonts w:ascii="Times New Roman" w:hAnsi="Times New Roman"/>
                <w:color w:val="000000"/>
                <w:sz w:val="24"/>
              </w:rPr>
              <w:t>13.60.2</w:t>
            </w:r>
          </w:p>
        </w:tc>
        <w:tc>
          <w:tcPr>
            <w:tcW w:w="5057" w:type="dxa"/>
            <w:gridSpan w:val="14"/>
            <w:tcBorders>
              <w:top w:val="single" w:sz="6" w:space="0" w:color="000000"/>
              <w:left w:val="single" w:sz="4" w:space="0" w:color="auto"/>
              <w:bottom w:val="single" w:sz="6" w:space="0" w:color="000000"/>
              <w:right w:val="single" w:sz="6" w:space="0" w:color="000000"/>
            </w:tcBorders>
            <w:tcPrChange w:id="765" w:author="ps" w:date="2014-11-26T11:09:00Z">
              <w:tcPr>
                <w:tcW w:w="5057" w:type="dxa"/>
                <w:gridSpan w:val="18"/>
                <w:tcBorders>
                  <w:top w:val="single" w:sz="6" w:space="0" w:color="000000"/>
                  <w:left w:val="single" w:sz="4" w:space="0" w:color="auto"/>
                  <w:bottom w:val="single" w:sz="6" w:space="0" w:color="000000"/>
                  <w:right w:val="single" w:sz="6" w:space="0" w:color="000000"/>
                </w:tcBorders>
              </w:tcPr>
            </w:tcPrChange>
          </w:tcPr>
          <w:p w:rsidR="00717083" w:rsidRPr="00717083" w:rsidRDefault="00717083" w:rsidP="00F966CB">
            <w:pPr>
              <w:rPr>
                <w:rFonts w:ascii="Times New Roman" w:hAnsi="Times New Roman"/>
                <w:color w:val="000000"/>
              </w:rPr>
            </w:pPr>
            <w:r w:rsidRPr="00717083">
              <w:rPr>
                <w:rFonts w:ascii="Times New Roman" w:hAnsi="Times New Roman"/>
                <w:color w:val="000000"/>
              </w:rPr>
              <w:t xml:space="preserve"> One Concrete work</w:t>
            </w:r>
          </w:p>
        </w:tc>
        <w:tc>
          <w:tcPr>
            <w:tcW w:w="1350" w:type="dxa"/>
            <w:tcBorders>
              <w:top w:val="single" w:sz="6" w:space="0" w:color="000000"/>
              <w:left w:val="single" w:sz="6" w:space="0" w:color="000000"/>
              <w:bottom w:val="single" w:sz="6" w:space="0" w:color="000000"/>
              <w:right w:val="single" w:sz="6" w:space="0" w:color="000000"/>
            </w:tcBorders>
            <w:tcPrChange w:id="766"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717083" w:rsidRDefault="00717083" w:rsidP="00717083">
            <w:pPr>
              <w:jc w:val="center"/>
            </w:pPr>
            <w:r w:rsidRPr="002C5D45">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767"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717083" w:rsidRPr="00717083" w:rsidRDefault="00717083" w:rsidP="00717083">
            <w:pPr>
              <w:jc w:val="center"/>
              <w:rPr>
                <w:rFonts w:ascii="Times New Roman" w:hAnsi="Times New Roman"/>
                <w:color w:val="000000"/>
                <w:sz w:val="24"/>
              </w:rPr>
            </w:pPr>
            <w:r w:rsidRPr="00717083">
              <w:rPr>
                <w:rFonts w:ascii="Times New Roman" w:hAnsi="Times New Roman"/>
                <w:color w:val="000000"/>
                <w:sz w:val="24"/>
              </w:rPr>
              <w:t>113.00</w:t>
            </w:r>
          </w:p>
        </w:tc>
      </w:tr>
      <w:tr w:rsidR="00717083" w:rsidTr="005E7DCE">
        <w:trPr>
          <w:trHeight w:hRule="exact" w:val="573"/>
          <w:trPrChange w:id="768" w:author="ps" w:date="2014-11-26T11:09:00Z">
            <w:trPr>
              <w:gridBefore w:val="1"/>
              <w:trHeight w:hRule="exact" w:val="573"/>
            </w:trPr>
          </w:trPrChange>
        </w:trPr>
        <w:tc>
          <w:tcPr>
            <w:tcW w:w="983" w:type="dxa"/>
            <w:tcBorders>
              <w:top w:val="single" w:sz="6" w:space="0" w:color="000000"/>
              <w:left w:val="single" w:sz="6" w:space="0" w:color="000000"/>
              <w:bottom w:val="single" w:sz="6" w:space="0" w:color="000000"/>
              <w:right w:val="single" w:sz="6" w:space="0" w:color="000000"/>
            </w:tcBorders>
            <w:tcPrChange w:id="769"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717083" w:rsidRDefault="00717083" w:rsidP="00717083">
            <w:pPr>
              <w:jc w:val="center"/>
              <w:rPr>
                <w:rFonts w:ascii="Times New Roman" w:hAnsi="Times New Roman"/>
                <w:color w:val="000000"/>
                <w:sz w:val="20"/>
              </w:rPr>
            </w:pPr>
            <w:r w:rsidRPr="009E5F46">
              <w:rPr>
                <w:rFonts w:ascii="Times New Roman" w:hAnsi="Times New Roman"/>
                <w:color w:val="000000"/>
                <w:sz w:val="24"/>
              </w:rPr>
              <w:t>13.61</w:t>
            </w:r>
          </w:p>
        </w:tc>
        <w:tc>
          <w:tcPr>
            <w:tcW w:w="6210" w:type="dxa"/>
            <w:gridSpan w:val="15"/>
            <w:tcBorders>
              <w:top w:val="single" w:sz="6" w:space="0" w:color="000000"/>
              <w:left w:val="single" w:sz="6" w:space="0" w:color="000000"/>
              <w:bottom w:val="single" w:sz="6" w:space="0" w:color="000000"/>
              <w:right w:val="single" w:sz="6" w:space="0" w:color="000000"/>
            </w:tcBorders>
            <w:tcPrChange w:id="770"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717083" w:rsidRPr="00717083" w:rsidRDefault="001E263F" w:rsidP="00F966CB">
            <w:pPr>
              <w:rPr>
                <w:rFonts w:ascii="Times New Roman" w:hAnsi="Times New Roman"/>
                <w:color w:val="000000"/>
              </w:rPr>
            </w:pPr>
            <w:r>
              <w:rPr>
                <w:rFonts w:ascii="Times New Roman" w:hAnsi="Times New Roman"/>
                <w:color w:val="000000"/>
              </w:rPr>
              <w:t xml:space="preserve">Painting on G.S.Sheet with synthetic enamel </w:t>
            </w:r>
            <w:r w:rsidR="00430188">
              <w:rPr>
                <w:rFonts w:ascii="Times New Roman" w:hAnsi="Times New Roman"/>
                <w:color w:val="000000"/>
              </w:rPr>
              <w:t>paint of approved brand and manufacture of required colour to give an even shade:</w:t>
            </w:r>
          </w:p>
        </w:tc>
        <w:tc>
          <w:tcPr>
            <w:tcW w:w="1350" w:type="dxa"/>
            <w:tcBorders>
              <w:top w:val="single" w:sz="6" w:space="0" w:color="000000"/>
              <w:left w:val="single" w:sz="6" w:space="0" w:color="000000"/>
              <w:bottom w:val="single" w:sz="6" w:space="0" w:color="000000"/>
              <w:right w:val="single" w:sz="6" w:space="0" w:color="000000"/>
            </w:tcBorders>
            <w:tcPrChange w:id="771"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717083" w:rsidRPr="002C5D45" w:rsidRDefault="00717083" w:rsidP="00717083">
            <w:pPr>
              <w:jc w:val="center"/>
              <w:rPr>
                <w:rFonts w:ascii="Times New Roman" w:hAnsi="Times New Roman"/>
                <w:color w:val="000000"/>
                <w:sz w:val="24"/>
              </w:rPr>
            </w:pPr>
          </w:p>
        </w:tc>
        <w:tc>
          <w:tcPr>
            <w:tcW w:w="1552" w:type="dxa"/>
            <w:tcBorders>
              <w:top w:val="single" w:sz="6" w:space="0" w:color="000000"/>
              <w:left w:val="single" w:sz="6" w:space="0" w:color="000000"/>
              <w:bottom w:val="single" w:sz="6" w:space="0" w:color="000000"/>
              <w:right w:val="single" w:sz="6" w:space="0" w:color="000000"/>
            </w:tcBorders>
            <w:tcPrChange w:id="772"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717083" w:rsidRPr="00717083" w:rsidRDefault="00717083" w:rsidP="00717083">
            <w:pPr>
              <w:jc w:val="center"/>
              <w:rPr>
                <w:rFonts w:ascii="Times New Roman" w:hAnsi="Times New Roman"/>
                <w:color w:val="000000"/>
                <w:sz w:val="24"/>
              </w:rPr>
            </w:pPr>
          </w:p>
        </w:tc>
      </w:tr>
      <w:tr w:rsidR="00717083" w:rsidTr="005E7DCE">
        <w:trPr>
          <w:trHeight w:hRule="exact" w:val="978"/>
          <w:trPrChange w:id="773" w:author="ps" w:date="2014-11-26T11:09:00Z">
            <w:trPr>
              <w:gridBefore w:val="1"/>
              <w:trHeight w:hRule="exact" w:val="978"/>
            </w:trPr>
          </w:trPrChange>
        </w:trPr>
        <w:tc>
          <w:tcPr>
            <w:tcW w:w="983" w:type="dxa"/>
            <w:tcBorders>
              <w:top w:val="single" w:sz="6" w:space="0" w:color="000000"/>
              <w:left w:val="single" w:sz="6" w:space="0" w:color="000000"/>
              <w:bottom w:val="single" w:sz="6" w:space="0" w:color="000000"/>
              <w:right w:val="single" w:sz="6" w:space="0" w:color="000000"/>
            </w:tcBorders>
            <w:tcPrChange w:id="774"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717083" w:rsidRDefault="00717083" w:rsidP="00F966CB">
            <w:pPr>
              <w:rPr>
                <w:rFonts w:ascii="Times New Roman" w:hAnsi="Times New Roman"/>
                <w:color w:val="000000"/>
                <w:sz w:val="20"/>
              </w:rPr>
            </w:pPr>
          </w:p>
        </w:tc>
        <w:tc>
          <w:tcPr>
            <w:tcW w:w="1153" w:type="dxa"/>
            <w:tcBorders>
              <w:top w:val="single" w:sz="6" w:space="0" w:color="000000"/>
              <w:left w:val="single" w:sz="6" w:space="0" w:color="000000"/>
              <w:bottom w:val="single" w:sz="6" w:space="0" w:color="000000"/>
              <w:right w:val="single" w:sz="4" w:space="0" w:color="auto"/>
            </w:tcBorders>
            <w:tcPrChange w:id="775" w:author="ps" w:date="2014-11-26T11:09:00Z">
              <w:tcPr>
                <w:tcW w:w="1154" w:type="dxa"/>
                <w:tcBorders>
                  <w:top w:val="single" w:sz="6" w:space="0" w:color="000000"/>
                  <w:left w:val="single" w:sz="6" w:space="0" w:color="000000"/>
                  <w:bottom w:val="single" w:sz="6" w:space="0" w:color="000000"/>
                  <w:right w:val="single" w:sz="4" w:space="0" w:color="auto"/>
                </w:tcBorders>
              </w:tcPr>
            </w:tcPrChange>
          </w:tcPr>
          <w:p w:rsidR="00717083" w:rsidRDefault="00C6230B" w:rsidP="00BA7DFF">
            <w:pPr>
              <w:jc w:val="center"/>
              <w:rPr>
                <w:rFonts w:ascii="Times New Roman" w:hAnsi="Times New Roman"/>
                <w:color w:val="000000"/>
                <w:sz w:val="24"/>
              </w:rPr>
            </w:pPr>
            <w:r>
              <w:rPr>
                <w:rFonts w:ascii="Times New Roman" w:hAnsi="Times New Roman"/>
                <w:color w:val="000000"/>
                <w:sz w:val="24"/>
              </w:rPr>
              <w:t>13.61.1</w:t>
            </w:r>
          </w:p>
        </w:tc>
        <w:tc>
          <w:tcPr>
            <w:tcW w:w="5057" w:type="dxa"/>
            <w:gridSpan w:val="14"/>
            <w:tcBorders>
              <w:top w:val="single" w:sz="6" w:space="0" w:color="000000"/>
              <w:left w:val="single" w:sz="4" w:space="0" w:color="auto"/>
              <w:bottom w:val="single" w:sz="6" w:space="0" w:color="000000"/>
              <w:right w:val="single" w:sz="6" w:space="0" w:color="000000"/>
            </w:tcBorders>
            <w:tcPrChange w:id="776" w:author="ps" w:date="2014-11-26T11:09:00Z">
              <w:tcPr>
                <w:tcW w:w="5057" w:type="dxa"/>
                <w:gridSpan w:val="18"/>
                <w:tcBorders>
                  <w:top w:val="single" w:sz="6" w:space="0" w:color="000000"/>
                  <w:left w:val="single" w:sz="4" w:space="0" w:color="auto"/>
                  <w:bottom w:val="single" w:sz="6" w:space="0" w:color="000000"/>
                  <w:right w:val="single" w:sz="6" w:space="0" w:color="000000"/>
                </w:tcBorders>
              </w:tcPr>
            </w:tcPrChange>
          </w:tcPr>
          <w:p w:rsidR="00717083" w:rsidRDefault="005F5980" w:rsidP="00F966CB">
            <w:pPr>
              <w:rPr>
                <w:rFonts w:ascii="Times New Roman" w:hAnsi="Times New Roman" w:cs="Times New Roman"/>
                <w:sz w:val="24"/>
                <w:szCs w:val="24"/>
              </w:rPr>
            </w:pPr>
            <w:r>
              <w:rPr>
                <w:rFonts w:ascii="Times New Roman" w:hAnsi="Times New Roman" w:cs="Times New Roman"/>
                <w:sz w:val="24"/>
                <w:szCs w:val="24"/>
              </w:rPr>
              <w:t>New Work (Two or more coats</w:t>
            </w:r>
            <w:r w:rsidR="003921AD">
              <w:rPr>
                <w:rFonts w:ascii="Times New Roman" w:hAnsi="Times New Roman" w:cs="Times New Roman"/>
                <w:sz w:val="24"/>
                <w:szCs w:val="24"/>
              </w:rPr>
              <w:t>) including a coat of approved steel primer but excluding a coat of mordant solution.</w:t>
            </w:r>
          </w:p>
          <w:p w:rsidR="009E5F46" w:rsidRDefault="009E5F46" w:rsidP="00F966CB">
            <w:pPr>
              <w:rPr>
                <w:rFonts w:ascii="Times New Roman" w:hAnsi="Times New Roman" w:cs="Times New Roman"/>
                <w:sz w:val="24"/>
                <w:szCs w:val="24"/>
              </w:rPr>
            </w:pPr>
          </w:p>
          <w:p w:rsidR="009E5F46" w:rsidRDefault="009E5F46" w:rsidP="00F966CB">
            <w:pPr>
              <w:rPr>
                <w:rFonts w:ascii="Times New Roman" w:hAnsi="Times New Roman" w:cs="Times New Roman"/>
                <w:sz w:val="24"/>
                <w:szCs w:val="24"/>
              </w:rPr>
            </w:pPr>
          </w:p>
          <w:p w:rsidR="009E5F46" w:rsidRDefault="009E5F46" w:rsidP="00F966CB">
            <w:pPr>
              <w:rPr>
                <w:rFonts w:ascii="Times New Roman" w:hAnsi="Times New Roman" w:cs="Times New Roman"/>
                <w:sz w:val="24"/>
                <w:szCs w:val="24"/>
              </w:rPr>
            </w:pPr>
          </w:p>
          <w:p w:rsidR="009E5F46" w:rsidRDefault="009E5F46" w:rsidP="00F966CB">
            <w:pPr>
              <w:rPr>
                <w:rFonts w:ascii="Times New Roman" w:hAnsi="Times New Roman" w:cs="Times New Roman"/>
                <w:sz w:val="24"/>
                <w:szCs w:val="24"/>
              </w:rPr>
            </w:pPr>
          </w:p>
          <w:p w:rsidR="009E5F46" w:rsidRDefault="009E5F46" w:rsidP="00F966CB">
            <w:pPr>
              <w:rPr>
                <w:rFonts w:ascii="Times New Roman" w:hAnsi="Times New Roman" w:cs="Times New Roman"/>
                <w:sz w:val="24"/>
                <w:szCs w:val="24"/>
              </w:rPr>
            </w:pPr>
          </w:p>
          <w:p w:rsidR="009E5F46" w:rsidRDefault="009E5F46" w:rsidP="00F966CB">
            <w:pPr>
              <w:rPr>
                <w:rFonts w:ascii="Times New Roman" w:hAnsi="Times New Roman" w:cs="Times New Roman"/>
                <w:sz w:val="24"/>
                <w:szCs w:val="24"/>
              </w:rPr>
            </w:pPr>
          </w:p>
          <w:p w:rsidR="009E5F46" w:rsidRDefault="009E5F46" w:rsidP="00F966CB">
            <w:pPr>
              <w:rPr>
                <w:rFonts w:ascii="Times New Roman" w:hAnsi="Times New Roman" w:cs="Times New Roman"/>
                <w:sz w:val="24"/>
                <w:szCs w:val="24"/>
              </w:rPr>
            </w:pPr>
          </w:p>
          <w:p w:rsidR="009E5F46" w:rsidRDefault="009E5F46" w:rsidP="00F966CB">
            <w:pPr>
              <w:rPr>
                <w:rFonts w:ascii="Times New Roman" w:hAnsi="Times New Roman" w:cs="Times New Roman"/>
                <w:sz w:val="24"/>
                <w:szCs w:val="24"/>
              </w:rPr>
            </w:pPr>
          </w:p>
          <w:p w:rsidR="009E5F46" w:rsidRDefault="009E5F46" w:rsidP="00F966CB">
            <w:pPr>
              <w:rPr>
                <w:rFonts w:ascii="Times New Roman" w:hAnsi="Times New Roman" w:cs="Times New Roman"/>
                <w:sz w:val="24"/>
                <w:szCs w:val="24"/>
              </w:rPr>
            </w:pPr>
          </w:p>
          <w:p w:rsidR="009E5F46" w:rsidRPr="00717083" w:rsidRDefault="009E5F46" w:rsidP="00F966CB">
            <w:pPr>
              <w:rPr>
                <w:rFonts w:ascii="Times New Roman" w:hAnsi="Times New Roman"/>
                <w:color w:val="000000"/>
              </w:rPr>
            </w:pPr>
          </w:p>
        </w:tc>
        <w:tc>
          <w:tcPr>
            <w:tcW w:w="1350" w:type="dxa"/>
            <w:tcBorders>
              <w:top w:val="single" w:sz="6" w:space="0" w:color="000000"/>
              <w:left w:val="single" w:sz="6" w:space="0" w:color="000000"/>
              <w:bottom w:val="single" w:sz="6" w:space="0" w:color="000000"/>
              <w:right w:val="single" w:sz="6" w:space="0" w:color="000000"/>
            </w:tcBorders>
            <w:tcPrChange w:id="777"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717083" w:rsidRPr="002C5D45" w:rsidRDefault="003921AD" w:rsidP="009E5F46">
            <w:pPr>
              <w:jc w:val="center"/>
              <w:rPr>
                <w:rFonts w:ascii="Times New Roman" w:hAnsi="Times New Roman"/>
                <w:color w:val="000000"/>
                <w:sz w:val="24"/>
              </w:rPr>
            </w:pPr>
            <w:r w:rsidRPr="003921AD">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778"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717083" w:rsidRPr="00717083" w:rsidRDefault="003921AD" w:rsidP="00717083">
            <w:pPr>
              <w:jc w:val="center"/>
              <w:rPr>
                <w:rFonts w:ascii="Times New Roman" w:hAnsi="Times New Roman"/>
                <w:color w:val="000000"/>
                <w:sz w:val="24"/>
              </w:rPr>
            </w:pPr>
            <w:r>
              <w:rPr>
                <w:rFonts w:ascii="Times New Roman" w:hAnsi="Times New Roman"/>
                <w:color w:val="000000"/>
                <w:sz w:val="24"/>
              </w:rPr>
              <w:t>55.00</w:t>
            </w:r>
          </w:p>
        </w:tc>
      </w:tr>
      <w:tr w:rsidR="009E5F46" w:rsidTr="005E7DCE">
        <w:trPr>
          <w:trHeight w:hRule="exact" w:val="338"/>
          <w:trPrChange w:id="779"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780"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9E5F46" w:rsidRDefault="009E5F46" w:rsidP="009E5F46">
            <w:pPr>
              <w:jc w:val="center"/>
              <w:rPr>
                <w:rFonts w:ascii="Times New Roman" w:hAnsi="Times New Roman"/>
                <w:color w:val="000000"/>
                <w:sz w:val="20"/>
              </w:rPr>
            </w:pPr>
          </w:p>
        </w:tc>
        <w:tc>
          <w:tcPr>
            <w:tcW w:w="6210" w:type="dxa"/>
            <w:gridSpan w:val="15"/>
            <w:tcBorders>
              <w:top w:val="single" w:sz="6" w:space="0" w:color="000000"/>
              <w:left w:val="single" w:sz="6" w:space="0" w:color="000000"/>
              <w:bottom w:val="single" w:sz="6" w:space="0" w:color="000000"/>
              <w:right w:val="single" w:sz="6" w:space="0" w:color="000000"/>
            </w:tcBorders>
            <w:tcPrChange w:id="781"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9E5F46" w:rsidRPr="00717083" w:rsidRDefault="009E5F46" w:rsidP="00F966CB">
            <w:pPr>
              <w:rPr>
                <w:rFonts w:ascii="Times New Roman" w:hAnsi="Times New Roman"/>
                <w:color w:val="000000"/>
              </w:rPr>
            </w:pPr>
          </w:p>
        </w:tc>
        <w:tc>
          <w:tcPr>
            <w:tcW w:w="1350" w:type="dxa"/>
            <w:tcBorders>
              <w:top w:val="single" w:sz="6" w:space="0" w:color="000000"/>
              <w:left w:val="single" w:sz="6" w:space="0" w:color="000000"/>
              <w:bottom w:val="single" w:sz="6" w:space="0" w:color="000000"/>
              <w:right w:val="single" w:sz="6" w:space="0" w:color="000000"/>
            </w:tcBorders>
            <w:tcPrChange w:id="782"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9E5F46" w:rsidRPr="002C5D45" w:rsidRDefault="009E5F46" w:rsidP="00717083">
            <w:pPr>
              <w:jc w:val="center"/>
              <w:rPr>
                <w:rFonts w:ascii="Times New Roman" w:hAnsi="Times New Roman"/>
                <w:color w:val="000000"/>
                <w:sz w:val="24"/>
              </w:rPr>
            </w:pPr>
          </w:p>
        </w:tc>
        <w:tc>
          <w:tcPr>
            <w:tcW w:w="1552" w:type="dxa"/>
            <w:tcBorders>
              <w:top w:val="single" w:sz="6" w:space="0" w:color="000000"/>
              <w:left w:val="single" w:sz="6" w:space="0" w:color="000000"/>
              <w:bottom w:val="single" w:sz="6" w:space="0" w:color="000000"/>
              <w:right w:val="single" w:sz="6" w:space="0" w:color="000000"/>
            </w:tcBorders>
            <w:tcPrChange w:id="783"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9E5F46" w:rsidRPr="00717083" w:rsidRDefault="009E5F46" w:rsidP="00717083">
            <w:pPr>
              <w:jc w:val="center"/>
              <w:rPr>
                <w:rFonts w:ascii="Times New Roman" w:hAnsi="Times New Roman"/>
                <w:color w:val="000000"/>
                <w:sz w:val="24"/>
              </w:rPr>
            </w:pPr>
          </w:p>
        </w:tc>
      </w:tr>
      <w:tr w:rsidR="009E5F46" w:rsidTr="005E7DCE">
        <w:trPr>
          <w:trHeight w:hRule="exact" w:val="465"/>
          <w:trPrChange w:id="784" w:author="ps" w:date="2014-11-26T11:09:00Z">
            <w:trPr>
              <w:gridBefore w:val="1"/>
              <w:trHeight w:hRule="exact" w:val="465"/>
            </w:trPr>
          </w:trPrChange>
        </w:trPr>
        <w:tc>
          <w:tcPr>
            <w:tcW w:w="983" w:type="dxa"/>
            <w:tcBorders>
              <w:top w:val="single" w:sz="6" w:space="0" w:color="000000"/>
              <w:left w:val="single" w:sz="6" w:space="0" w:color="000000"/>
              <w:bottom w:val="single" w:sz="6" w:space="0" w:color="000000"/>
              <w:right w:val="single" w:sz="6" w:space="0" w:color="000000"/>
            </w:tcBorders>
            <w:tcPrChange w:id="785"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9E5F46" w:rsidRPr="009E5F46" w:rsidRDefault="009E5F46" w:rsidP="00F966CB">
            <w:pPr>
              <w:jc w:val="center"/>
              <w:rPr>
                <w:rFonts w:ascii="Times New Roman" w:hAnsi="Times New Roman"/>
                <w:color w:val="000000"/>
                <w:sz w:val="20"/>
              </w:rPr>
            </w:pPr>
            <w:r w:rsidRPr="009E5F46">
              <w:rPr>
                <w:rFonts w:ascii="Times New Roman" w:hAnsi="Times New Roman"/>
                <w:color w:val="000000"/>
                <w:sz w:val="20"/>
              </w:rPr>
              <w:t xml:space="preserve">Item </w:t>
            </w:r>
            <w:r w:rsidRPr="009E5F46">
              <w:rPr>
                <w:rFonts w:ascii="Times New Roman" w:hAnsi="Times New Roman"/>
                <w:color w:val="000000"/>
                <w:sz w:val="20"/>
              </w:rPr>
              <w:br/>
              <w:t>No.</w:t>
            </w:r>
          </w:p>
        </w:tc>
        <w:tc>
          <w:tcPr>
            <w:tcW w:w="6210" w:type="dxa"/>
            <w:gridSpan w:val="15"/>
            <w:tcBorders>
              <w:top w:val="single" w:sz="6" w:space="0" w:color="000000"/>
              <w:left w:val="single" w:sz="6" w:space="0" w:color="000000"/>
              <w:bottom w:val="single" w:sz="6" w:space="0" w:color="000000"/>
              <w:right w:val="single" w:sz="6" w:space="0" w:color="000000"/>
            </w:tcBorders>
            <w:tcPrChange w:id="786"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9E5F46" w:rsidRDefault="009E5F46" w:rsidP="009E5F46">
            <w:pPr>
              <w:rPr>
                <w:rFonts w:ascii="Times New Roman" w:hAnsi="Times New Roman"/>
                <w:color w:val="000000"/>
              </w:rPr>
            </w:pPr>
            <w:r w:rsidRPr="009E5F46">
              <w:rPr>
                <w:rFonts w:ascii="Times New Roman" w:hAnsi="Times New Roman"/>
                <w:color w:val="000000"/>
              </w:rPr>
              <w:t>Description</w:t>
            </w:r>
          </w:p>
          <w:p w:rsidR="009E5F46" w:rsidRDefault="009E5F46" w:rsidP="009E5F46">
            <w:pPr>
              <w:rPr>
                <w:rFonts w:ascii="Times New Roman" w:hAnsi="Times New Roman"/>
                <w:color w:val="000000"/>
              </w:rPr>
            </w:pPr>
          </w:p>
          <w:p w:rsidR="009E5F46" w:rsidRPr="009E5F46" w:rsidRDefault="009E5F46" w:rsidP="009E5F46">
            <w:pPr>
              <w:rPr>
                <w:rFonts w:ascii="Times New Roman" w:hAnsi="Times New Roman"/>
                <w:color w:val="000000"/>
              </w:rPr>
            </w:pPr>
          </w:p>
        </w:tc>
        <w:tc>
          <w:tcPr>
            <w:tcW w:w="1350" w:type="dxa"/>
            <w:tcBorders>
              <w:top w:val="single" w:sz="6" w:space="0" w:color="000000"/>
              <w:left w:val="single" w:sz="6" w:space="0" w:color="000000"/>
              <w:bottom w:val="single" w:sz="6" w:space="0" w:color="000000"/>
              <w:right w:val="single" w:sz="6" w:space="0" w:color="000000"/>
            </w:tcBorders>
            <w:tcPrChange w:id="787"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9E5F46" w:rsidRPr="009E5F46" w:rsidRDefault="009E5F46" w:rsidP="00F966CB">
            <w:pPr>
              <w:jc w:val="center"/>
              <w:rPr>
                <w:rFonts w:ascii="Times New Roman" w:hAnsi="Times New Roman"/>
                <w:color w:val="000000"/>
                <w:sz w:val="24"/>
              </w:rPr>
            </w:pPr>
            <w:r w:rsidRPr="009E5F46">
              <w:rPr>
                <w:rFonts w:ascii="Times New Roman" w:hAnsi="Times New Roman"/>
                <w:color w:val="000000"/>
                <w:sz w:val="24"/>
              </w:rPr>
              <w:t>Unit</w:t>
            </w:r>
          </w:p>
        </w:tc>
        <w:tc>
          <w:tcPr>
            <w:tcW w:w="1552" w:type="dxa"/>
            <w:tcBorders>
              <w:top w:val="single" w:sz="6" w:space="0" w:color="000000"/>
              <w:left w:val="single" w:sz="6" w:space="0" w:color="000000"/>
              <w:bottom w:val="single" w:sz="6" w:space="0" w:color="000000"/>
              <w:right w:val="single" w:sz="6" w:space="0" w:color="000000"/>
            </w:tcBorders>
            <w:tcPrChange w:id="788"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9E5F46" w:rsidRDefault="009E5F46" w:rsidP="00F966CB">
            <w:pPr>
              <w:jc w:val="center"/>
              <w:rPr>
                <w:rFonts w:ascii="Times New Roman" w:hAnsi="Times New Roman"/>
                <w:color w:val="000000"/>
                <w:sz w:val="24"/>
              </w:rPr>
            </w:pPr>
            <w:r>
              <w:rPr>
                <w:rFonts w:ascii="Times New Roman" w:hAnsi="Times New Roman"/>
                <w:color w:val="000000"/>
                <w:sz w:val="24"/>
              </w:rPr>
              <w:t>Rate (in Rs.)</w:t>
            </w:r>
          </w:p>
        </w:tc>
      </w:tr>
      <w:tr w:rsidR="009E5F46" w:rsidTr="005E7DCE">
        <w:trPr>
          <w:trHeight w:hRule="exact" w:val="338"/>
          <w:trPrChange w:id="789"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790"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9E5F46" w:rsidRPr="009E5F46" w:rsidRDefault="009E5F46" w:rsidP="009E5F46">
            <w:pPr>
              <w:jc w:val="center"/>
              <w:rPr>
                <w:rFonts w:ascii="Times New Roman" w:hAnsi="Times New Roman"/>
                <w:color w:val="000000"/>
                <w:sz w:val="24"/>
              </w:rPr>
            </w:pPr>
            <w:r w:rsidRPr="009E5F46">
              <w:rPr>
                <w:rFonts w:ascii="Times New Roman" w:hAnsi="Times New Roman"/>
                <w:color w:val="000000"/>
                <w:sz w:val="24"/>
              </w:rPr>
              <w:t>13.62</w:t>
            </w:r>
          </w:p>
        </w:tc>
        <w:tc>
          <w:tcPr>
            <w:tcW w:w="6210" w:type="dxa"/>
            <w:gridSpan w:val="15"/>
            <w:tcBorders>
              <w:top w:val="single" w:sz="6" w:space="0" w:color="000000"/>
              <w:left w:val="single" w:sz="6" w:space="0" w:color="000000"/>
              <w:bottom w:val="single" w:sz="6" w:space="0" w:color="000000"/>
              <w:right w:val="single" w:sz="6" w:space="0" w:color="000000"/>
            </w:tcBorders>
            <w:tcPrChange w:id="791"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9E5F46" w:rsidRPr="009E5F46" w:rsidRDefault="009E5F46" w:rsidP="00F966CB">
            <w:pPr>
              <w:rPr>
                <w:rFonts w:ascii="Times New Roman" w:hAnsi="Times New Roman"/>
                <w:color w:val="000000"/>
                <w:sz w:val="24"/>
              </w:rPr>
            </w:pPr>
            <w:r>
              <w:rPr>
                <w:rFonts w:ascii="Times New Roman" w:hAnsi="Times New Roman"/>
                <w:color w:val="000000"/>
                <w:sz w:val="24"/>
              </w:rPr>
              <w:t>Applying a coat of mordant solution on G.S. sheet:</w:t>
            </w:r>
          </w:p>
        </w:tc>
        <w:tc>
          <w:tcPr>
            <w:tcW w:w="1350" w:type="dxa"/>
            <w:tcBorders>
              <w:top w:val="single" w:sz="6" w:space="0" w:color="000000"/>
              <w:left w:val="single" w:sz="6" w:space="0" w:color="000000"/>
              <w:bottom w:val="single" w:sz="6" w:space="0" w:color="000000"/>
              <w:right w:val="single" w:sz="6" w:space="0" w:color="000000"/>
            </w:tcBorders>
            <w:tcPrChange w:id="792"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9E5F46" w:rsidRPr="009E5F46" w:rsidRDefault="009E5F46" w:rsidP="009E5F46">
            <w:pPr>
              <w:jc w:val="center"/>
              <w:rPr>
                <w:rFonts w:ascii="Times New Roman" w:hAnsi="Times New Roman"/>
                <w:color w:val="000000"/>
                <w:sz w:val="24"/>
              </w:rPr>
            </w:pPr>
          </w:p>
        </w:tc>
        <w:tc>
          <w:tcPr>
            <w:tcW w:w="1552" w:type="dxa"/>
            <w:tcBorders>
              <w:top w:val="single" w:sz="6" w:space="0" w:color="000000"/>
              <w:left w:val="single" w:sz="6" w:space="0" w:color="000000"/>
              <w:bottom w:val="single" w:sz="6" w:space="0" w:color="000000"/>
              <w:right w:val="single" w:sz="6" w:space="0" w:color="000000"/>
            </w:tcBorders>
            <w:tcPrChange w:id="793"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9E5F46" w:rsidRPr="009E5F46" w:rsidRDefault="009E5F46" w:rsidP="009E5F46">
            <w:pPr>
              <w:jc w:val="center"/>
              <w:rPr>
                <w:rFonts w:ascii="Times New Roman" w:hAnsi="Times New Roman"/>
                <w:color w:val="000000"/>
                <w:sz w:val="24"/>
              </w:rPr>
            </w:pPr>
          </w:p>
        </w:tc>
      </w:tr>
      <w:tr w:rsidR="009E5F46" w:rsidTr="005E7DCE">
        <w:trPr>
          <w:trHeight w:hRule="exact" w:val="555"/>
          <w:trPrChange w:id="794" w:author="ps" w:date="2014-11-26T11:09:00Z">
            <w:trPr>
              <w:gridBefore w:val="1"/>
              <w:trHeight w:hRule="exact" w:val="555"/>
            </w:trPr>
          </w:trPrChange>
        </w:trPr>
        <w:tc>
          <w:tcPr>
            <w:tcW w:w="983" w:type="dxa"/>
            <w:tcBorders>
              <w:top w:val="single" w:sz="6" w:space="0" w:color="000000"/>
              <w:left w:val="single" w:sz="6" w:space="0" w:color="000000"/>
              <w:bottom w:val="single" w:sz="6" w:space="0" w:color="000000"/>
              <w:right w:val="single" w:sz="6" w:space="0" w:color="000000"/>
            </w:tcBorders>
            <w:tcPrChange w:id="795"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9E5F46" w:rsidRPr="009E5F46" w:rsidRDefault="009E5F46" w:rsidP="009E5F46">
            <w:pPr>
              <w:jc w:val="center"/>
              <w:rPr>
                <w:rFonts w:ascii="Times New Roman" w:hAnsi="Times New Roman"/>
                <w:color w:val="000000"/>
                <w:sz w:val="24"/>
              </w:rPr>
            </w:pPr>
          </w:p>
        </w:tc>
        <w:tc>
          <w:tcPr>
            <w:tcW w:w="1243" w:type="dxa"/>
            <w:gridSpan w:val="2"/>
            <w:tcBorders>
              <w:top w:val="single" w:sz="6" w:space="0" w:color="000000"/>
              <w:left w:val="single" w:sz="6" w:space="0" w:color="000000"/>
              <w:bottom w:val="single" w:sz="6" w:space="0" w:color="000000"/>
              <w:right w:val="single" w:sz="4" w:space="0" w:color="auto"/>
            </w:tcBorders>
            <w:tcPrChange w:id="796" w:author="ps" w:date="2014-11-26T11:09:00Z">
              <w:tcPr>
                <w:tcW w:w="1244" w:type="dxa"/>
                <w:gridSpan w:val="2"/>
                <w:tcBorders>
                  <w:top w:val="single" w:sz="6" w:space="0" w:color="000000"/>
                  <w:left w:val="single" w:sz="6" w:space="0" w:color="000000"/>
                  <w:bottom w:val="single" w:sz="6" w:space="0" w:color="000000"/>
                  <w:right w:val="single" w:sz="4" w:space="0" w:color="auto"/>
                </w:tcBorders>
              </w:tcPr>
            </w:tcPrChange>
          </w:tcPr>
          <w:p w:rsidR="009E5F46" w:rsidRPr="009E5F46" w:rsidRDefault="009E5F46" w:rsidP="009E5F46">
            <w:pPr>
              <w:jc w:val="center"/>
              <w:rPr>
                <w:rFonts w:ascii="Times New Roman" w:hAnsi="Times New Roman"/>
                <w:color w:val="000000"/>
                <w:sz w:val="24"/>
              </w:rPr>
            </w:pPr>
            <w:r>
              <w:rPr>
                <w:rFonts w:ascii="Times New Roman" w:hAnsi="Times New Roman"/>
                <w:color w:val="000000"/>
                <w:sz w:val="24"/>
              </w:rPr>
              <w:t>13.62.1</w:t>
            </w:r>
          </w:p>
        </w:tc>
        <w:tc>
          <w:tcPr>
            <w:tcW w:w="4967" w:type="dxa"/>
            <w:gridSpan w:val="13"/>
            <w:tcBorders>
              <w:top w:val="single" w:sz="6" w:space="0" w:color="000000"/>
              <w:left w:val="single" w:sz="4" w:space="0" w:color="auto"/>
              <w:bottom w:val="single" w:sz="6" w:space="0" w:color="000000"/>
              <w:right w:val="single" w:sz="6" w:space="0" w:color="000000"/>
            </w:tcBorders>
            <w:tcPrChange w:id="797" w:author="ps" w:date="2014-11-26T11:09:00Z">
              <w:tcPr>
                <w:tcW w:w="4967" w:type="dxa"/>
                <w:gridSpan w:val="17"/>
                <w:tcBorders>
                  <w:top w:val="single" w:sz="6" w:space="0" w:color="000000"/>
                  <w:left w:val="single" w:sz="4" w:space="0" w:color="auto"/>
                  <w:bottom w:val="single" w:sz="6" w:space="0" w:color="000000"/>
                  <w:right w:val="single" w:sz="6" w:space="0" w:color="000000"/>
                </w:tcBorders>
              </w:tcPr>
            </w:tcPrChange>
          </w:tcPr>
          <w:p w:rsidR="009E5F46" w:rsidRPr="009E5F46" w:rsidRDefault="009E5F46" w:rsidP="00F966CB">
            <w:pPr>
              <w:rPr>
                <w:rFonts w:ascii="Times New Roman" w:hAnsi="Times New Roman"/>
                <w:color w:val="000000"/>
                <w:sz w:val="24"/>
              </w:rPr>
            </w:pPr>
            <w:r>
              <w:rPr>
                <w:rFonts w:ascii="Times New Roman" w:hAnsi="Times New Roman"/>
                <w:color w:val="000000"/>
                <w:sz w:val="24"/>
              </w:rPr>
              <w:t>With a solution of 38 gms of copper acctatc in a litre of soft water</w:t>
            </w:r>
          </w:p>
        </w:tc>
        <w:tc>
          <w:tcPr>
            <w:tcW w:w="1350" w:type="dxa"/>
            <w:tcBorders>
              <w:top w:val="single" w:sz="6" w:space="0" w:color="000000"/>
              <w:left w:val="single" w:sz="6" w:space="0" w:color="000000"/>
              <w:bottom w:val="single" w:sz="6" w:space="0" w:color="000000"/>
              <w:right w:val="single" w:sz="6" w:space="0" w:color="000000"/>
            </w:tcBorders>
            <w:tcPrChange w:id="798"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9E5F46" w:rsidRPr="009E5F46" w:rsidRDefault="009E5F46" w:rsidP="009E5F46">
            <w:pPr>
              <w:jc w:val="center"/>
              <w:rPr>
                <w:rFonts w:ascii="Times New Roman" w:hAnsi="Times New Roman"/>
                <w:color w:val="000000"/>
                <w:sz w:val="24"/>
              </w:rPr>
            </w:pPr>
            <w:r>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799"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9E5F46" w:rsidRPr="009E5F46" w:rsidRDefault="007143F1" w:rsidP="009E5F46">
            <w:pPr>
              <w:jc w:val="center"/>
              <w:rPr>
                <w:rFonts w:ascii="Times New Roman" w:hAnsi="Times New Roman"/>
                <w:color w:val="000000"/>
                <w:sz w:val="24"/>
              </w:rPr>
            </w:pPr>
            <w:r>
              <w:rPr>
                <w:rFonts w:ascii="Times New Roman" w:hAnsi="Times New Roman"/>
                <w:color w:val="000000"/>
                <w:sz w:val="24"/>
              </w:rPr>
              <w:t>19.00</w:t>
            </w:r>
          </w:p>
        </w:tc>
      </w:tr>
      <w:tr w:rsidR="009E5F46" w:rsidTr="005E7DCE">
        <w:trPr>
          <w:trHeight w:hRule="exact" w:val="1257"/>
          <w:trPrChange w:id="800" w:author="ps" w:date="2014-11-26T11:09:00Z">
            <w:trPr>
              <w:gridBefore w:val="1"/>
              <w:trHeight w:hRule="exact" w:val="1257"/>
            </w:trPr>
          </w:trPrChange>
        </w:trPr>
        <w:tc>
          <w:tcPr>
            <w:tcW w:w="983" w:type="dxa"/>
            <w:tcBorders>
              <w:top w:val="single" w:sz="6" w:space="0" w:color="000000"/>
              <w:left w:val="single" w:sz="6" w:space="0" w:color="000000"/>
              <w:bottom w:val="single" w:sz="6" w:space="0" w:color="000000"/>
              <w:right w:val="single" w:sz="6" w:space="0" w:color="000000"/>
            </w:tcBorders>
            <w:tcPrChange w:id="801"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9E5F46" w:rsidRPr="009E5F46" w:rsidRDefault="009E5F46" w:rsidP="009E5F46">
            <w:pPr>
              <w:jc w:val="center"/>
              <w:rPr>
                <w:rFonts w:ascii="Times New Roman" w:hAnsi="Times New Roman"/>
                <w:color w:val="000000"/>
                <w:sz w:val="24"/>
              </w:rPr>
            </w:pPr>
          </w:p>
        </w:tc>
        <w:tc>
          <w:tcPr>
            <w:tcW w:w="1243" w:type="dxa"/>
            <w:gridSpan w:val="2"/>
            <w:tcBorders>
              <w:top w:val="single" w:sz="6" w:space="0" w:color="000000"/>
              <w:left w:val="single" w:sz="6" w:space="0" w:color="000000"/>
              <w:bottom w:val="single" w:sz="6" w:space="0" w:color="000000"/>
              <w:right w:val="single" w:sz="4" w:space="0" w:color="auto"/>
            </w:tcBorders>
            <w:tcPrChange w:id="802" w:author="ps" w:date="2014-11-26T11:09:00Z">
              <w:tcPr>
                <w:tcW w:w="1244" w:type="dxa"/>
                <w:gridSpan w:val="2"/>
                <w:tcBorders>
                  <w:top w:val="single" w:sz="6" w:space="0" w:color="000000"/>
                  <w:left w:val="single" w:sz="6" w:space="0" w:color="000000"/>
                  <w:bottom w:val="single" w:sz="6" w:space="0" w:color="000000"/>
                  <w:right w:val="single" w:sz="4" w:space="0" w:color="auto"/>
                </w:tcBorders>
              </w:tcPr>
            </w:tcPrChange>
          </w:tcPr>
          <w:p w:rsidR="009E5F46" w:rsidRPr="009E5F46" w:rsidRDefault="009E5F46" w:rsidP="009E5F46">
            <w:pPr>
              <w:jc w:val="center"/>
              <w:rPr>
                <w:rFonts w:ascii="Times New Roman" w:hAnsi="Times New Roman"/>
                <w:color w:val="000000"/>
                <w:sz w:val="24"/>
              </w:rPr>
            </w:pPr>
            <w:r>
              <w:rPr>
                <w:rFonts w:ascii="Times New Roman" w:hAnsi="Times New Roman"/>
                <w:color w:val="000000"/>
                <w:sz w:val="24"/>
              </w:rPr>
              <w:t>13.62.2</w:t>
            </w:r>
          </w:p>
        </w:tc>
        <w:tc>
          <w:tcPr>
            <w:tcW w:w="4967" w:type="dxa"/>
            <w:gridSpan w:val="13"/>
            <w:tcBorders>
              <w:top w:val="single" w:sz="6" w:space="0" w:color="000000"/>
              <w:left w:val="single" w:sz="4" w:space="0" w:color="auto"/>
              <w:bottom w:val="single" w:sz="6" w:space="0" w:color="000000"/>
              <w:right w:val="single" w:sz="6" w:space="0" w:color="000000"/>
            </w:tcBorders>
            <w:tcPrChange w:id="803" w:author="ps" w:date="2014-11-26T11:09:00Z">
              <w:tcPr>
                <w:tcW w:w="4967" w:type="dxa"/>
                <w:gridSpan w:val="17"/>
                <w:tcBorders>
                  <w:top w:val="single" w:sz="6" w:space="0" w:color="000000"/>
                  <w:left w:val="single" w:sz="4" w:space="0" w:color="auto"/>
                  <w:bottom w:val="single" w:sz="6" w:space="0" w:color="000000"/>
                  <w:right w:val="single" w:sz="6" w:space="0" w:color="000000"/>
                </w:tcBorders>
              </w:tcPr>
            </w:tcPrChange>
          </w:tcPr>
          <w:p w:rsidR="009E5F46" w:rsidRPr="009E5F46" w:rsidRDefault="009E5F46" w:rsidP="009E5F46">
            <w:pPr>
              <w:jc w:val="both"/>
              <w:rPr>
                <w:rFonts w:ascii="Times New Roman" w:hAnsi="Times New Roman"/>
                <w:color w:val="000000"/>
                <w:sz w:val="24"/>
              </w:rPr>
            </w:pPr>
            <w:r>
              <w:rPr>
                <w:rFonts w:ascii="Times New Roman" w:hAnsi="Times New Roman"/>
                <w:color w:val="000000"/>
                <w:sz w:val="24"/>
              </w:rPr>
              <w:t>With a solution made of 13gms of hydrochloric acid in a solution of 13 gms each of copper chloride copper nitrate and ammonium  chloride dissolved in a litre of soft water.</w:t>
            </w:r>
          </w:p>
        </w:tc>
        <w:tc>
          <w:tcPr>
            <w:tcW w:w="1350" w:type="dxa"/>
            <w:tcBorders>
              <w:top w:val="single" w:sz="6" w:space="0" w:color="000000"/>
              <w:left w:val="single" w:sz="6" w:space="0" w:color="000000"/>
              <w:bottom w:val="single" w:sz="6" w:space="0" w:color="000000"/>
              <w:right w:val="single" w:sz="6" w:space="0" w:color="000000"/>
            </w:tcBorders>
            <w:tcPrChange w:id="804"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9E5F46" w:rsidRPr="009E5F46" w:rsidRDefault="009E5F46" w:rsidP="009E5F46">
            <w:pPr>
              <w:jc w:val="center"/>
              <w:rPr>
                <w:rFonts w:ascii="Times New Roman" w:hAnsi="Times New Roman"/>
                <w:color w:val="000000"/>
                <w:sz w:val="24"/>
              </w:rPr>
            </w:pPr>
            <w:r>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805"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9E5F46" w:rsidRPr="009E5F46" w:rsidRDefault="007143F1" w:rsidP="009E5F46">
            <w:pPr>
              <w:jc w:val="center"/>
              <w:rPr>
                <w:rFonts w:ascii="Times New Roman" w:hAnsi="Times New Roman"/>
                <w:color w:val="000000"/>
                <w:sz w:val="24"/>
              </w:rPr>
            </w:pPr>
            <w:r>
              <w:rPr>
                <w:rFonts w:ascii="Times New Roman" w:hAnsi="Times New Roman"/>
                <w:color w:val="000000"/>
                <w:sz w:val="24"/>
              </w:rPr>
              <w:t>18.00</w:t>
            </w:r>
          </w:p>
        </w:tc>
      </w:tr>
      <w:tr w:rsidR="007143F1" w:rsidTr="005E7DCE">
        <w:trPr>
          <w:trHeight w:hRule="exact" w:val="1257"/>
          <w:trPrChange w:id="806" w:author="ps" w:date="2014-11-26T11:09:00Z">
            <w:trPr>
              <w:gridBefore w:val="1"/>
              <w:trHeight w:hRule="exact" w:val="1257"/>
            </w:trPr>
          </w:trPrChange>
        </w:trPr>
        <w:tc>
          <w:tcPr>
            <w:tcW w:w="983" w:type="dxa"/>
            <w:tcBorders>
              <w:top w:val="single" w:sz="6" w:space="0" w:color="000000"/>
              <w:left w:val="single" w:sz="6" w:space="0" w:color="000000"/>
              <w:bottom w:val="single" w:sz="6" w:space="0" w:color="000000"/>
              <w:right w:val="single" w:sz="6" w:space="0" w:color="000000"/>
            </w:tcBorders>
            <w:tcPrChange w:id="807"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7143F1" w:rsidRPr="009E5F46" w:rsidRDefault="007143F1" w:rsidP="009E5F46">
            <w:pPr>
              <w:jc w:val="center"/>
              <w:rPr>
                <w:rFonts w:ascii="Times New Roman" w:hAnsi="Times New Roman"/>
                <w:color w:val="000000"/>
                <w:sz w:val="24"/>
              </w:rPr>
            </w:pPr>
            <w:r>
              <w:rPr>
                <w:rFonts w:ascii="Times New Roman" w:hAnsi="Times New Roman"/>
                <w:color w:val="000000"/>
                <w:sz w:val="24"/>
              </w:rPr>
              <w:t>13.63</w:t>
            </w:r>
          </w:p>
        </w:tc>
        <w:tc>
          <w:tcPr>
            <w:tcW w:w="6210" w:type="dxa"/>
            <w:gridSpan w:val="15"/>
            <w:tcBorders>
              <w:top w:val="single" w:sz="6" w:space="0" w:color="000000"/>
              <w:left w:val="single" w:sz="6" w:space="0" w:color="000000"/>
              <w:bottom w:val="single" w:sz="6" w:space="0" w:color="000000"/>
              <w:right w:val="single" w:sz="6" w:space="0" w:color="000000"/>
            </w:tcBorders>
            <w:tcPrChange w:id="808"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7143F1" w:rsidRPr="009E5F46" w:rsidRDefault="007143F1" w:rsidP="007143F1">
            <w:pPr>
              <w:jc w:val="both"/>
              <w:rPr>
                <w:rFonts w:ascii="Times New Roman" w:hAnsi="Times New Roman"/>
                <w:color w:val="000000"/>
                <w:sz w:val="24"/>
              </w:rPr>
            </w:pPr>
            <w:r>
              <w:rPr>
                <w:rFonts w:ascii="Times New Roman" w:hAnsi="Times New Roman"/>
                <w:color w:val="000000"/>
                <w:sz w:val="24"/>
              </w:rPr>
              <w:t>Painting (two or more coats) on rain water soil waste and vent pipes and fittings with black anticorrosive bitumastic paint approved brand and manufacture over and including a priming of ready mixed zinc chromate yellow primer on new work.</w:t>
            </w:r>
          </w:p>
        </w:tc>
        <w:tc>
          <w:tcPr>
            <w:tcW w:w="1350" w:type="dxa"/>
            <w:tcBorders>
              <w:top w:val="single" w:sz="6" w:space="0" w:color="000000"/>
              <w:left w:val="single" w:sz="6" w:space="0" w:color="000000"/>
              <w:bottom w:val="single" w:sz="6" w:space="0" w:color="000000"/>
              <w:right w:val="single" w:sz="6" w:space="0" w:color="000000"/>
            </w:tcBorders>
            <w:tcPrChange w:id="809"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7143F1" w:rsidRPr="009E5F46" w:rsidRDefault="007143F1" w:rsidP="009E5F46">
            <w:pPr>
              <w:jc w:val="center"/>
              <w:rPr>
                <w:rFonts w:ascii="Times New Roman" w:hAnsi="Times New Roman"/>
                <w:color w:val="000000"/>
                <w:sz w:val="24"/>
              </w:rPr>
            </w:pPr>
          </w:p>
        </w:tc>
        <w:tc>
          <w:tcPr>
            <w:tcW w:w="1552" w:type="dxa"/>
            <w:tcBorders>
              <w:top w:val="single" w:sz="6" w:space="0" w:color="000000"/>
              <w:left w:val="single" w:sz="6" w:space="0" w:color="000000"/>
              <w:bottom w:val="single" w:sz="6" w:space="0" w:color="000000"/>
              <w:right w:val="single" w:sz="6" w:space="0" w:color="000000"/>
            </w:tcBorders>
            <w:tcPrChange w:id="810"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7143F1" w:rsidRPr="009E5F46" w:rsidRDefault="007143F1" w:rsidP="009E5F46">
            <w:pPr>
              <w:jc w:val="center"/>
              <w:rPr>
                <w:rFonts w:ascii="Times New Roman" w:hAnsi="Times New Roman"/>
                <w:color w:val="000000"/>
                <w:sz w:val="24"/>
              </w:rPr>
            </w:pPr>
          </w:p>
        </w:tc>
      </w:tr>
      <w:tr w:rsidR="007143F1" w:rsidTr="005E7DCE">
        <w:trPr>
          <w:trHeight w:hRule="exact" w:val="338"/>
          <w:trPrChange w:id="811"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812"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7143F1" w:rsidRPr="009E5F46" w:rsidRDefault="007143F1" w:rsidP="009E5F46">
            <w:pPr>
              <w:jc w:val="center"/>
              <w:rPr>
                <w:rFonts w:ascii="Times New Roman" w:hAnsi="Times New Roman"/>
                <w:color w:val="000000"/>
                <w:sz w:val="24"/>
              </w:rPr>
            </w:pPr>
          </w:p>
        </w:tc>
        <w:tc>
          <w:tcPr>
            <w:tcW w:w="1348" w:type="dxa"/>
            <w:gridSpan w:val="3"/>
            <w:tcBorders>
              <w:top w:val="single" w:sz="6" w:space="0" w:color="000000"/>
              <w:left w:val="single" w:sz="6" w:space="0" w:color="000000"/>
              <w:bottom w:val="single" w:sz="6" w:space="0" w:color="000000"/>
              <w:right w:val="single" w:sz="4" w:space="0" w:color="auto"/>
            </w:tcBorders>
            <w:tcPrChange w:id="813" w:author="ps" w:date="2014-11-26T11:09:00Z">
              <w:tcPr>
                <w:tcW w:w="1349" w:type="dxa"/>
                <w:gridSpan w:val="3"/>
                <w:tcBorders>
                  <w:top w:val="single" w:sz="6" w:space="0" w:color="000000"/>
                  <w:left w:val="single" w:sz="6" w:space="0" w:color="000000"/>
                  <w:bottom w:val="single" w:sz="6" w:space="0" w:color="000000"/>
                  <w:right w:val="single" w:sz="4" w:space="0" w:color="auto"/>
                </w:tcBorders>
              </w:tcPr>
            </w:tcPrChange>
          </w:tcPr>
          <w:p w:rsidR="007143F1" w:rsidRPr="009E5F46" w:rsidRDefault="007143F1" w:rsidP="007143F1">
            <w:pPr>
              <w:jc w:val="center"/>
              <w:rPr>
                <w:rFonts w:ascii="Times New Roman" w:hAnsi="Times New Roman"/>
                <w:color w:val="000000"/>
                <w:sz w:val="24"/>
              </w:rPr>
            </w:pPr>
            <w:r>
              <w:rPr>
                <w:rFonts w:ascii="Times New Roman" w:hAnsi="Times New Roman"/>
                <w:color w:val="000000"/>
                <w:sz w:val="24"/>
              </w:rPr>
              <w:t>13.63.1</w:t>
            </w:r>
          </w:p>
        </w:tc>
        <w:tc>
          <w:tcPr>
            <w:tcW w:w="4862" w:type="dxa"/>
            <w:gridSpan w:val="12"/>
            <w:tcBorders>
              <w:top w:val="single" w:sz="6" w:space="0" w:color="000000"/>
              <w:left w:val="single" w:sz="4" w:space="0" w:color="auto"/>
              <w:bottom w:val="single" w:sz="6" w:space="0" w:color="000000"/>
              <w:right w:val="single" w:sz="6" w:space="0" w:color="000000"/>
            </w:tcBorders>
            <w:tcPrChange w:id="814" w:author="ps" w:date="2014-11-26T11:09:00Z">
              <w:tcPr>
                <w:tcW w:w="4862" w:type="dxa"/>
                <w:gridSpan w:val="16"/>
                <w:tcBorders>
                  <w:top w:val="single" w:sz="6" w:space="0" w:color="000000"/>
                  <w:left w:val="single" w:sz="4" w:space="0" w:color="auto"/>
                  <w:bottom w:val="single" w:sz="6" w:space="0" w:color="000000"/>
                  <w:right w:val="single" w:sz="6" w:space="0" w:color="000000"/>
                </w:tcBorders>
              </w:tcPr>
            </w:tcPrChange>
          </w:tcPr>
          <w:p w:rsidR="007143F1" w:rsidRPr="009E5F46" w:rsidRDefault="007143F1" w:rsidP="00F966CB">
            <w:pPr>
              <w:rPr>
                <w:rFonts w:ascii="Times New Roman" w:hAnsi="Times New Roman"/>
                <w:color w:val="000000"/>
                <w:sz w:val="24"/>
              </w:rPr>
            </w:pPr>
            <w:r>
              <w:rPr>
                <w:rFonts w:ascii="Times New Roman" w:hAnsi="Times New Roman"/>
                <w:color w:val="000000"/>
                <w:sz w:val="24"/>
              </w:rPr>
              <w:t xml:space="preserve"> 75 mm. diameter pipes</w:t>
            </w:r>
          </w:p>
        </w:tc>
        <w:tc>
          <w:tcPr>
            <w:tcW w:w="1350" w:type="dxa"/>
            <w:tcBorders>
              <w:top w:val="single" w:sz="6" w:space="0" w:color="000000"/>
              <w:left w:val="single" w:sz="6" w:space="0" w:color="000000"/>
              <w:bottom w:val="single" w:sz="6" w:space="0" w:color="000000"/>
              <w:right w:val="single" w:sz="6" w:space="0" w:color="000000"/>
            </w:tcBorders>
            <w:tcPrChange w:id="815"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7143F1" w:rsidRPr="009E5F46" w:rsidRDefault="007143F1" w:rsidP="009E5F46">
            <w:pPr>
              <w:jc w:val="center"/>
              <w:rPr>
                <w:rFonts w:ascii="Times New Roman" w:hAnsi="Times New Roman"/>
                <w:color w:val="000000"/>
                <w:sz w:val="24"/>
              </w:rPr>
            </w:pPr>
            <w:r>
              <w:rPr>
                <w:rFonts w:ascii="Times New Roman" w:hAnsi="Times New Roman"/>
                <w:color w:val="000000"/>
                <w:sz w:val="24"/>
              </w:rPr>
              <w:t>meter</w:t>
            </w:r>
          </w:p>
        </w:tc>
        <w:tc>
          <w:tcPr>
            <w:tcW w:w="1552" w:type="dxa"/>
            <w:tcBorders>
              <w:top w:val="single" w:sz="6" w:space="0" w:color="000000"/>
              <w:left w:val="single" w:sz="6" w:space="0" w:color="000000"/>
              <w:bottom w:val="single" w:sz="6" w:space="0" w:color="000000"/>
              <w:right w:val="single" w:sz="6" w:space="0" w:color="000000"/>
            </w:tcBorders>
            <w:tcPrChange w:id="816"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7143F1" w:rsidRPr="009E5F46" w:rsidRDefault="007143F1" w:rsidP="009E5F46">
            <w:pPr>
              <w:jc w:val="center"/>
              <w:rPr>
                <w:rFonts w:ascii="Times New Roman" w:hAnsi="Times New Roman"/>
                <w:color w:val="000000"/>
                <w:sz w:val="24"/>
              </w:rPr>
            </w:pPr>
            <w:r>
              <w:rPr>
                <w:rFonts w:ascii="Times New Roman" w:hAnsi="Times New Roman"/>
                <w:color w:val="000000"/>
                <w:sz w:val="24"/>
              </w:rPr>
              <w:t>19.00</w:t>
            </w:r>
          </w:p>
        </w:tc>
      </w:tr>
      <w:tr w:rsidR="007143F1" w:rsidTr="005E7DCE">
        <w:trPr>
          <w:trHeight w:hRule="exact" w:val="338"/>
          <w:trPrChange w:id="817"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818"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7143F1" w:rsidRPr="009E5F46" w:rsidRDefault="007143F1" w:rsidP="009E5F46">
            <w:pPr>
              <w:jc w:val="center"/>
              <w:rPr>
                <w:rFonts w:ascii="Times New Roman" w:hAnsi="Times New Roman"/>
                <w:color w:val="000000"/>
                <w:sz w:val="24"/>
              </w:rPr>
            </w:pPr>
          </w:p>
        </w:tc>
        <w:tc>
          <w:tcPr>
            <w:tcW w:w="1348" w:type="dxa"/>
            <w:gridSpan w:val="3"/>
            <w:tcBorders>
              <w:top w:val="single" w:sz="6" w:space="0" w:color="000000"/>
              <w:left w:val="single" w:sz="6" w:space="0" w:color="000000"/>
              <w:bottom w:val="single" w:sz="6" w:space="0" w:color="000000"/>
              <w:right w:val="single" w:sz="4" w:space="0" w:color="auto"/>
            </w:tcBorders>
            <w:tcPrChange w:id="819" w:author="ps" w:date="2014-11-26T11:09:00Z">
              <w:tcPr>
                <w:tcW w:w="1349" w:type="dxa"/>
                <w:gridSpan w:val="3"/>
                <w:tcBorders>
                  <w:top w:val="single" w:sz="6" w:space="0" w:color="000000"/>
                  <w:left w:val="single" w:sz="6" w:space="0" w:color="000000"/>
                  <w:bottom w:val="single" w:sz="6" w:space="0" w:color="000000"/>
                  <w:right w:val="single" w:sz="4" w:space="0" w:color="auto"/>
                </w:tcBorders>
              </w:tcPr>
            </w:tcPrChange>
          </w:tcPr>
          <w:p w:rsidR="007143F1" w:rsidRPr="009E5F46" w:rsidRDefault="007143F1" w:rsidP="007143F1">
            <w:pPr>
              <w:jc w:val="center"/>
              <w:rPr>
                <w:rFonts w:ascii="Times New Roman" w:hAnsi="Times New Roman"/>
                <w:color w:val="000000"/>
                <w:sz w:val="24"/>
              </w:rPr>
            </w:pPr>
            <w:r>
              <w:rPr>
                <w:rFonts w:ascii="Times New Roman" w:hAnsi="Times New Roman"/>
                <w:color w:val="000000"/>
                <w:sz w:val="24"/>
              </w:rPr>
              <w:t>13.63.2</w:t>
            </w:r>
          </w:p>
        </w:tc>
        <w:tc>
          <w:tcPr>
            <w:tcW w:w="4862" w:type="dxa"/>
            <w:gridSpan w:val="12"/>
            <w:tcBorders>
              <w:top w:val="single" w:sz="6" w:space="0" w:color="000000"/>
              <w:left w:val="single" w:sz="4" w:space="0" w:color="auto"/>
              <w:bottom w:val="single" w:sz="6" w:space="0" w:color="000000"/>
              <w:right w:val="single" w:sz="6" w:space="0" w:color="000000"/>
            </w:tcBorders>
            <w:tcPrChange w:id="820" w:author="ps" w:date="2014-11-26T11:09:00Z">
              <w:tcPr>
                <w:tcW w:w="4862" w:type="dxa"/>
                <w:gridSpan w:val="16"/>
                <w:tcBorders>
                  <w:top w:val="single" w:sz="6" w:space="0" w:color="000000"/>
                  <w:left w:val="single" w:sz="4" w:space="0" w:color="auto"/>
                  <w:bottom w:val="single" w:sz="6" w:space="0" w:color="000000"/>
                  <w:right w:val="single" w:sz="6" w:space="0" w:color="000000"/>
                </w:tcBorders>
              </w:tcPr>
            </w:tcPrChange>
          </w:tcPr>
          <w:p w:rsidR="007143F1" w:rsidRPr="009E5F46" w:rsidRDefault="007143F1" w:rsidP="00F966CB">
            <w:pPr>
              <w:rPr>
                <w:rFonts w:ascii="Times New Roman" w:hAnsi="Times New Roman"/>
                <w:color w:val="000000"/>
                <w:sz w:val="24"/>
              </w:rPr>
            </w:pPr>
            <w:r>
              <w:rPr>
                <w:rFonts w:ascii="Times New Roman" w:hAnsi="Times New Roman"/>
                <w:color w:val="000000"/>
                <w:sz w:val="24"/>
              </w:rPr>
              <w:t xml:space="preserve"> 100 mm. diameter pipes</w:t>
            </w:r>
          </w:p>
        </w:tc>
        <w:tc>
          <w:tcPr>
            <w:tcW w:w="1350" w:type="dxa"/>
            <w:tcBorders>
              <w:top w:val="single" w:sz="6" w:space="0" w:color="000000"/>
              <w:left w:val="single" w:sz="6" w:space="0" w:color="000000"/>
              <w:bottom w:val="single" w:sz="6" w:space="0" w:color="000000"/>
              <w:right w:val="single" w:sz="6" w:space="0" w:color="000000"/>
            </w:tcBorders>
            <w:tcPrChange w:id="821"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7143F1" w:rsidRDefault="007143F1" w:rsidP="007143F1">
            <w:pPr>
              <w:jc w:val="center"/>
            </w:pPr>
            <w:r w:rsidRPr="00693A54">
              <w:rPr>
                <w:rFonts w:ascii="Times New Roman" w:hAnsi="Times New Roman"/>
                <w:color w:val="000000"/>
                <w:sz w:val="24"/>
              </w:rPr>
              <w:t>meter</w:t>
            </w:r>
          </w:p>
        </w:tc>
        <w:tc>
          <w:tcPr>
            <w:tcW w:w="1552" w:type="dxa"/>
            <w:tcBorders>
              <w:top w:val="single" w:sz="6" w:space="0" w:color="000000"/>
              <w:left w:val="single" w:sz="6" w:space="0" w:color="000000"/>
              <w:bottom w:val="single" w:sz="6" w:space="0" w:color="000000"/>
              <w:right w:val="single" w:sz="6" w:space="0" w:color="000000"/>
            </w:tcBorders>
            <w:tcPrChange w:id="822"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7143F1" w:rsidRPr="009E5F46" w:rsidRDefault="007143F1" w:rsidP="009E5F46">
            <w:pPr>
              <w:jc w:val="center"/>
              <w:rPr>
                <w:rFonts w:ascii="Times New Roman" w:hAnsi="Times New Roman"/>
                <w:color w:val="000000"/>
                <w:sz w:val="24"/>
              </w:rPr>
            </w:pPr>
            <w:r>
              <w:rPr>
                <w:rFonts w:ascii="Times New Roman" w:hAnsi="Times New Roman"/>
                <w:color w:val="000000"/>
                <w:sz w:val="24"/>
              </w:rPr>
              <w:t>25.00</w:t>
            </w:r>
          </w:p>
        </w:tc>
      </w:tr>
      <w:tr w:rsidR="007143F1" w:rsidTr="005E7DCE">
        <w:trPr>
          <w:trHeight w:hRule="exact" w:val="338"/>
          <w:trPrChange w:id="823"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824"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7143F1" w:rsidRPr="009E5F46" w:rsidRDefault="007143F1" w:rsidP="009E5F46">
            <w:pPr>
              <w:jc w:val="center"/>
              <w:rPr>
                <w:rFonts w:ascii="Times New Roman" w:hAnsi="Times New Roman"/>
                <w:color w:val="000000"/>
                <w:sz w:val="24"/>
              </w:rPr>
            </w:pPr>
          </w:p>
        </w:tc>
        <w:tc>
          <w:tcPr>
            <w:tcW w:w="1348" w:type="dxa"/>
            <w:gridSpan w:val="3"/>
            <w:tcBorders>
              <w:top w:val="single" w:sz="6" w:space="0" w:color="000000"/>
              <w:left w:val="single" w:sz="6" w:space="0" w:color="000000"/>
              <w:bottom w:val="single" w:sz="6" w:space="0" w:color="000000"/>
              <w:right w:val="single" w:sz="4" w:space="0" w:color="auto"/>
            </w:tcBorders>
            <w:tcPrChange w:id="825" w:author="ps" w:date="2014-11-26T11:09:00Z">
              <w:tcPr>
                <w:tcW w:w="1349" w:type="dxa"/>
                <w:gridSpan w:val="3"/>
                <w:tcBorders>
                  <w:top w:val="single" w:sz="6" w:space="0" w:color="000000"/>
                  <w:left w:val="single" w:sz="6" w:space="0" w:color="000000"/>
                  <w:bottom w:val="single" w:sz="6" w:space="0" w:color="000000"/>
                  <w:right w:val="single" w:sz="4" w:space="0" w:color="auto"/>
                </w:tcBorders>
              </w:tcPr>
            </w:tcPrChange>
          </w:tcPr>
          <w:p w:rsidR="007143F1" w:rsidRPr="009E5F46" w:rsidRDefault="007143F1" w:rsidP="007143F1">
            <w:pPr>
              <w:jc w:val="center"/>
              <w:rPr>
                <w:rFonts w:ascii="Times New Roman" w:hAnsi="Times New Roman"/>
                <w:color w:val="000000"/>
                <w:sz w:val="24"/>
              </w:rPr>
            </w:pPr>
            <w:r>
              <w:rPr>
                <w:rFonts w:ascii="Times New Roman" w:hAnsi="Times New Roman"/>
                <w:color w:val="000000"/>
                <w:sz w:val="24"/>
              </w:rPr>
              <w:t>13.63.3</w:t>
            </w:r>
          </w:p>
        </w:tc>
        <w:tc>
          <w:tcPr>
            <w:tcW w:w="4862" w:type="dxa"/>
            <w:gridSpan w:val="12"/>
            <w:tcBorders>
              <w:top w:val="single" w:sz="6" w:space="0" w:color="000000"/>
              <w:left w:val="single" w:sz="4" w:space="0" w:color="auto"/>
              <w:bottom w:val="single" w:sz="6" w:space="0" w:color="000000"/>
              <w:right w:val="single" w:sz="6" w:space="0" w:color="000000"/>
            </w:tcBorders>
            <w:tcPrChange w:id="826" w:author="ps" w:date="2014-11-26T11:09:00Z">
              <w:tcPr>
                <w:tcW w:w="4862" w:type="dxa"/>
                <w:gridSpan w:val="16"/>
                <w:tcBorders>
                  <w:top w:val="single" w:sz="6" w:space="0" w:color="000000"/>
                  <w:left w:val="single" w:sz="4" w:space="0" w:color="auto"/>
                  <w:bottom w:val="single" w:sz="6" w:space="0" w:color="000000"/>
                  <w:right w:val="single" w:sz="6" w:space="0" w:color="000000"/>
                </w:tcBorders>
              </w:tcPr>
            </w:tcPrChange>
          </w:tcPr>
          <w:p w:rsidR="007143F1" w:rsidRPr="009E5F46" w:rsidRDefault="007143F1" w:rsidP="00F966CB">
            <w:pPr>
              <w:rPr>
                <w:rFonts w:ascii="Times New Roman" w:hAnsi="Times New Roman"/>
                <w:color w:val="000000"/>
                <w:sz w:val="24"/>
              </w:rPr>
            </w:pPr>
            <w:r>
              <w:rPr>
                <w:rFonts w:ascii="Times New Roman" w:hAnsi="Times New Roman"/>
                <w:color w:val="000000"/>
                <w:sz w:val="24"/>
              </w:rPr>
              <w:t xml:space="preserve"> 150 mm. diameter pipes</w:t>
            </w:r>
          </w:p>
        </w:tc>
        <w:tc>
          <w:tcPr>
            <w:tcW w:w="1350" w:type="dxa"/>
            <w:tcBorders>
              <w:top w:val="single" w:sz="6" w:space="0" w:color="000000"/>
              <w:left w:val="single" w:sz="6" w:space="0" w:color="000000"/>
              <w:bottom w:val="single" w:sz="6" w:space="0" w:color="000000"/>
              <w:right w:val="single" w:sz="6" w:space="0" w:color="000000"/>
            </w:tcBorders>
            <w:tcPrChange w:id="827"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7143F1" w:rsidRDefault="007143F1" w:rsidP="007143F1">
            <w:pPr>
              <w:jc w:val="center"/>
            </w:pPr>
            <w:r w:rsidRPr="00693A54">
              <w:rPr>
                <w:rFonts w:ascii="Times New Roman" w:hAnsi="Times New Roman"/>
                <w:color w:val="000000"/>
                <w:sz w:val="24"/>
              </w:rPr>
              <w:t>meter</w:t>
            </w:r>
          </w:p>
        </w:tc>
        <w:tc>
          <w:tcPr>
            <w:tcW w:w="1552" w:type="dxa"/>
            <w:tcBorders>
              <w:top w:val="single" w:sz="6" w:space="0" w:color="000000"/>
              <w:left w:val="single" w:sz="6" w:space="0" w:color="000000"/>
              <w:bottom w:val="single" w:sz="6" w:space="0" w:color="000000"/>
              <w:right w:val="single" w:sz="6" w:space="0" w:color="000000"/>
            </w:tcBorders>
            <w:tcPrChange w:id="828"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7143F1" w:rsidRPr="009E5F46" w:rsidRDefault="007143F1" w:rsidP="009E5F46">
            <w:pPr>
              <w:jc w:val="center"/>
              <w:rPr>
                <w:rFonts w:ascii="Times New Roman" w:hAnsi="Times New Roman"/>
                <w:color w:val="000000"/>
                <w:sz w:val="24"/>
              </w:rPr>
            </w:pPr>
            <w:r>
              <w:rPr>
                <w:rFonts w:ascii="Times New Roman" w:hAnsi="Times New Roman"/>
                <w:color w:val="000000"/>
                <w:sz w:val="24"/>
              </w:rPr>
              <w:t>37.00</w:t>
            </w:r>
          </w:p>
        </w:tc>
      </w:tr>
      <w:tr w:rsidR="009E5F46" w:rsidTr="005E7DCE">
        <w:trPr>
          <w:trHeight w:hRule="exact" w:val="1212"/>
          <w:trPrChange w:id="829" w:author="ps" w:date="2014-11-26T11:09:00Z">
            <w:trPr>
              <w:gridBefore w:val="1"/>
              <w:trHeight w:hRule="exact" w:val="1212"/>
            </w:trPr>
          </w:trPrChange>
        </w:trPr>
        <w:tc>
          <w:tcPr>
            <w:tcW w:w="983" w:type="dxa"/>
            <w:tcBorders>
              <w:top w:val="single" w:sz="6" w:space="0" w:color="000000"/>
              <w:left w:val="single" w:sz="6" w:space="0" w:color="000000"/>
              <w:bottom w:val="single" w:sz="6" w:space="0" w:color="000000"/>
              <w:right w:val="single" w:sz="6" w:space="0" w:color="000000"/>
            </w:tcBorders>
            <w:tcPrChange w:id="830"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9E5F46" w:rsidRPr="009E5F46" w:rsidRDefault="0083525E" w:rsidP="009E5F46">
            <w:pPr>
              <w:jc w:val="center"/>
              <w:rPr>
                <w:rFonts w:ascii="Times New Roman" w:hAnsi="Times New Roman"/>
                <w:color w:val="000000"/>
                <w:sz w:val="24"/>
              </w:rPr>
            </w:pPr>
            <w:r>
              <w:rPr>
                <w:rFonts w:ascii="Times New Roman" w:hAnsi="Times New Roman"/>
                <w:color w:val="000000"/>
                <w:sz w:val="24"/>
              </w:rPr>
              <w:t>13.64</w:t>
            </w:r>
          </w:p>
        </w:tc>
        <w:tc>
          <w:tcPr>
            <w:tcW w:w="6210" w:type="dxa"/>
            <w:gridSpan w:val="15"/>
            <w:tcBorders>
              <w:top w:val="single" w:sz="6" w:space="0" w:color="000000"/>
              <w:left w:val="single" w:sz="6" w:space="0" w:color="000000"/>
              <w:bottom w:val="single" w:sz="6" w:space="0" w:color="000000"/>
              <w:right w:val="single" w:sz="6" w:space="0" w:color="000000"/>
            </w:tcBorders>
            <w:tcPrChange w:id="831"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9E5F46" w:rsidRPr="009E5F46" w:rsidRDefault="0083525E" w:rsidP="0010065E">
            <w:pPr>
              <w:jc w:val="both"/>
              <w:rPr>
                <w:rFonts w:ascii="Times New Roman" w:hAnsi="Times New Roman"/>
                <w:color w:val="000000"/>
                <w:sz w:val="24"/>
              </w:rPr>
            </w:pPr>
            <w:r>
              <w:rPr>
                <w:rFonts w:ascii="Times New Roman" w:hAnsi="Times New Roman"/>
                <w:color w:val="000000"/>
                <w:sz w:val="24"/>
              </w:rPr>
              <w:t>Painting (two or more coats) on rain water soil waste and vent pipes and fittings with synthetic cnamel paint of approved brand and manufacture and required colour over a priming coat of approved steel primer on new work.</w:t>
            </w:r>
          </w:p>
        </w:tc>
        <w:tc>
          <w:tcPr>
            <w:tcW w:w="1350" w:type="dxa"/>
            <w:tcBorders>
              <w:top w:val="single" w:sz="6" w:space="0" w:color="000000"/>
              <w:left w:val="single" w:sz="6" w:space="0" w:color="000000"/>
              <w:bottom w:val="single" w:sz="6" w:space="0" w:color="000000"/>
              <w:right w:val="single" w:sz="6" w:space="0" w:color="000000"/>
            </w:tcBorders>
            <w:tcPrChange w:id="832"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9E5F46" w:rsidRPr="009E5F46" w:rsidRDefault="009E5F46" w:rsidP="009E5F46">
            <w:pPr>
              <w:jc w:val="center"/>
              <w:rPr>
                <w:rFonts w:ascii="Times New Roman" w:hAnsi="Times New Roman"/>
                <w:color w:val="000000"/>
                <w:sz w:val="24"/>
              </w:rPr>
            </w:pPr>
          </w:p>
        </w:tc>
        <w:tc>
          <w:tcPr>
            <w:tcW w:w="1552" w:type="dxa"/>
            <w:tcBorders>
              <w:top w:val="single" w:sz="6" w:space="0" w:color="000000"/>
              <w:left w:val="single" w:sz="6" w:space="0" w:color="000000"/>
              <w:bottom w:val="single" w:sz="6" w:space="0" w:color="000000"/>
              <w:right w:val="single" w:sz="6" w:space="0" w:color="000000"/>
            </w:tcBorders>
            <w:tcPrChange w:id="833"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9E5F46" w:rsidRPr="009E5F46" w:rsidRDefault="009E5F46" w:rsidP="009E5F46">
            <w:pPr>
              <w:jc w:val="center"/>
              <w:rPr>
                <w:rFonts w:ascii="Times New Roman" w:hAnsi="Times New Roman"/>
                <w:color w:val="000000"/>
                <w:sz w:val="24"/>
              </w:rPr>
            </w:pPr>
          </w:p>
        </w:tc>
      </w:tr>
      <w:tr w:rsidR="0010065E" w:rsidTr="005E7DCE">
        <w:trPr>
          <w:trHeight w:hRule="exact" w:val="338"/>
          <w:trPrChange w:id="834"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835"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10065E" w:rsidRPr="009E5F46" w:rsidRDefault="0010065E" w:rsidP="009E5F46">
            <w:pPr>
              <w:jc w:val="center"/>
              <w:rPr>
                <w:rFonts w:ascii="Times New Roman" w:hAnsi="Times New Roman"/>
                <w:color w:val="000000"/>
                <w:sz w:val="24"/>
              </w:rPr>
            </w:pPr>
          </w:p>
        </w:tc>
        <w:tc>
          <w:tcPr>
            <w:tcW w:w="1393" w:type="dxa"/>
            <w:gridSpan w:val="4"/>
            <w:tcBorders>
              <w:top w:val="single" w:sz="6" w:space="0" w:color="000000"/>
              <w:left w:val="single" w:sz="6" w:space="0" w:color="000000"/>
              <w:bottom w:val="single" w:sz="6" w:space="0" w:color="000000"/>
              <w:right w:val="single" w:sz="4" w:space="0" w:color="auto"/>
            </w:tcBorders>
            <w:tcPrChange w:id="836" w:author="ps" w:date="2014-11-26T11:09:00Z">
              <w:tcPr>
                <w:tcW w:w="1394" w:type="dxa"/>
                <w:gridSpan w:val="4"/>
                <w:tcBorders>
                  <w:top w:val="single" w:sz="6" w:space="0" w:color="000000"/>
                  <w:left w:val="single" w:sz="6" w:space="0" w:color="000000"/>
                  <w:bottom w:val="single" w:sz="6" w:space="0" w:color="000000"/>
                  <w:right w:val="single" w:sz="4" w:space="0" w:color="auto"/>
                </w:tcBorders>
              </w:tcPr>
            </w:tcPrChange>
          </w:tcPr>
          <w:p w:rsidR="0010065E" w:rsidRPr="009E5F46" w:rsidRDefault="0010065E" w:rsidP="0010065E">
            <w:pPr>
              <w:jc w:val="center"/>
              <w:rPr>
                <w:rFonts w:ascii="Times New Roman" w:hAnsi="Times New Roman"/>
                <w:color w:val="000000"/>
                <w:sz w:val="24"/>
              </w:rPr>
            </w:pPr>
            <w:r>
              <w:rPr>
                <w:rFonts w:ascii="Times New Roman" w:hAnsi="Times New Roman"/>
                <w:color w:val="000000"/>
                <w:sz w:val="24"/>
              </w:rPr>
              <w:t>13.64.1</w:t>
            </w:r>
          </w:p>
        </w:tc>
        <w:tc>
          <w:tcPr>
            <w:tcW w:w="4817" w:type="dxa"/>
            <w:gridSpan w:val="11"/>
            <w:tcBorders>
              <w:top w:val="single" w:sz="6" w:space="0" w:color="000000"/>
              <w:left w:val="single" w:sz="4" w:space="0" w:color="auto"/>
              <w:bottom w:val="single" w:sz="6" w:space="0" w:color="000000"/>
              <w:right w:val="single" w:sz="6" w:space="0" w:color="000000"/>
            </w:tcBorders>
            <w:tcPrChange w:id="837" w:author="ps" w:date="2014-11-26T11:09:00Z">
              <w:tcPr>
                <w:tcW w:w="4817" w:type="dxa"/>
                <w:gridSpan w:val="15"/>
                <w:tcBorders>
                  <w:top w:val="single" w:sz="6" w:space="0" w:color="000000"/>
                  <w:left w:val="single" w:sz="4" w:space="0" w:color="auto"/>
                  <w:bottom w:val="single" w:sz="6" w:space="0" w:color="000000"/>
                  <w:right w:val="single" w:sz="6" w:space="0" w:color="000000"/>
                </w:tcBorders>
              </w:tcPr>
            </w:tcPrChange>
          </w:tcPr>
          <w:p w:rsidR="0010065E" w:rsidRPr="009E5F46" w:rsidRDefault="0010065E" w:rsidP="00F966CB">
            <w:pPr>
              <w:rPr>
                <w:rFonts w:ascii="Times New Roman" w:hAnsi="Times New Roman"/>
                <w:color w:val="000000"/>
                <w:sz w:val="24"/>
              </w:rPr>
            </w:pPr>
            <w:r>
              <w:rPr>
                <w:rFonts w:ascii="Times New Roman" w:hAnsi="Times New Roman"/>
                <w:color w:val="000000"/>
                <w:sz w:val="24"/>
              </w:rPr>
              <w:t xml:space="preserve"> 75 mm. diameter pipes</w:t>
            </w:r>
          </w:p>
        </w:tc>
        <w:tc>
          <w:tcPr>
            <w:tcW w:w="1350" w:type="dxa"/>
            <w:tcBorders>
              <w:top w:val="single" w:sz="6" w:space="0" w:color="000000"/>
              <w:left w:val="single" w:sz="6" w:space="0" w:color="000000"/>
              <w:bottom w:val="single" w:sz="6" w:space="0" w:color="000000"/>
              <w:right w:val="single" w:sz="6" w:space="0" w:color="000000"/>
            </w:tcBorders>
            <w:tcPrChange w:id="838"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10065E" w:rsidRPr="009E5F46" w:rsidRDefault="0010065E" w:rsidP="00F966CB">
            <w:pPr>
              <w:jc w:val="center"/>
              <w:rPr>
                <w:rFonts w:ascii="Times New Roman" w:hAnsi="Times New Roman"/>
                <w:color w:val="000000"/>
                <w:sz w:val="24"/>
              </w:rPr>
            </w:pPr>
            <w:r>
              <w:rPr>
                <w:rFonts w:ascii="Times New Roman" w:hAnsi="Times New Roman"/>
                <w:color w:val="000000"/>
                <w:sz w:val="24"/>
              </w:rPr>
              <w:t>meter</w:t>
            </w:r>
          </w:p>
        </w:tc>
        <w:tc>
          <w:tcPr>
            <w:tcW w:w="1552" w:type="dxa"/>
            <w:tcBorders>
              <w:top w:val="single" w:sz="6" w:space="0" w:color="000000"/>
              <w:left w:val="single" w:sz="6" w:space="0" w:color="000000"/>
              <w:bottom w:val="single" w:sz="6" w:space="0" w:color="000000"/>
              <w:right w:val="single" w:sz="6" w:space="0" w:color="000000"/>
            </w:tcBorders>
            <w:tcPrChange w:id="839"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10065E" w:rsidRPr="009E5F46" w:rsidRDefault="0010065E" w:rsidP="009E5F46">
            <w:pPr>
              <w:jc w:val="center"/>
              <w:rPr>
                <w:rFonts w:ascii="Times New Roman" w:hAnsi="Times New Roman"/>
                <w:color w:val="000000"/>
                <w:sz w:val="24"/>
              </w:rPr>
            </w:pPr>
            <w:r>
              <w:rPr>
                <w:rFonts w:ascii="Times New Roman" w:hAnsi="Times New Roman"/>
                <w:color w:val="000000"/>
                <w:sz w:val="24"/>
              </w:rPr>
              <w:t>22.00</w:t>
            </w:r>
          </w:p>
        </w:tc>
      </w:tr>
      <w:tr w:rsidR="0010065E" w:rsidTr="005E7DCE">
        <w:trPr>
          <w:trHeight w:hRule="exact" w:val="338"/>
          <w:trPrChange w:id="840"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841"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10065E" w:rsidRPr="009E5F46" w:rsidRDefault="0010065E" w:rsidP="009E5F46">
            <w:pPr>
              <w:jc w:val="center"/>
              <w:rPr>
                <w:rFonts w:ascii="Times New Roman" w:hAnsi="Times New Roman"/>
                <w:color w:val="000000"/>
                <w:sz w:val="24"/>
              </w:rPr>
            </w:pPr>
          </w:p>
        </w:tc>
        <w:tc>
          <w:tcPr>
            <w:tcW w:w="1393" w:type="dxa"/>
            <w:gridSpan w:val="4"/>
            <w:tcBorders>
              <w:top w:val="single" w:sz="6" w:space="0" w:color="000000"/>
              <w:left w:val="single" w:sz="6" w:space="0" w:color="000000"/>
              <w:bottom w:val="single" w:sz="6" w:space="0" w:color="000000"/>
              <w:right w:val="single" w:sz="4" w:space="0" w:color="auto"/>
            </w:tcBorders>
            <w:tcPrChange w:id="842" w:author="ps" w:date="2014-11-26T11:09:00Z">
              <w:tcPr>
                <w:tcW w:w="1394" w:type="dxa"/>
                <w:gridSpan w:val="4"/>
                <w:tcBorders>
                  <w:top w:val="single" w:sz="6" w:space="0" w:color="000000"/>
                  <w:left w:val="single" w:sz="6" w:space="0" w:color="000000"/>
                  <w:bottom w:val="single" w:sz="6" w:space="0" w:color="000000"/>
                  <w:right w:val="single" w:sz="4" w:space="0" w:color="auto"/>
                </w:tcBorders>
              </w:tcPr>
            </w:tcPrChange>
          </w:tcPr>
          <w:p w:rsidR="0010065E" w:rsidRPr="009E5F46" w:rsidRDefault="0010065E" w:rsidP="0010065E">
            <w:pPr>
              <w:jc w:val="center"/>
              <w:rPr>
                <w:rFonts w:ascii="Times New Roman" w:hAnsi="Times New Roman"/>
                <w:color w:val="000000"/>
                <w:sz w:val="24"/>
              </w:rPr>
            </w:pPr>
            <w:r>
              <w:rPr>
                <w:rFonts w:ascii="Times New Roman" w:hAnsi="Times New Roman"/>
                <w:color w:val="000000"/>
                <w:sz w:val="24"/>
              </w:rPr>
              <w:t>13.64.2</w:t>
            </w:r>
          </w:p>
        </w:tc>
        <w:tc>
          <w:tcPr>
            <w:tcW w:w="4817" w:type="dxa"/>
            <w:gridSpan w:val="11"/>
            <w:tcBorders>
              <w:top w:val="single" w:sz="6" w:space="0" w:color="000000"/>
              <w:left w:val="single" w:sz="4" w:space="0" w:color="auto"/>
              <w:bottom w:val="single" w:sz="6" w:space="0" w:color="000000"/>
              <w:right w:val="single" w:sz="6" w:space="0" w:color="000000"/>
            </w:tcBorders>
            <w:tcPrChange w:id="843" w:author="ps" w:date="2014-11-26T11:09:00Z">
              <w:tcPr>
                <w:tcW w:w="4817" w:type="dxa"/>
                <w:gridSpan w:val="15"/>
                <w:tcBorders>
                  <w:top w:val="single" w:sz="6" w:space="0" w:color="000000"/>
                  <w:left w:val="single" w:sz="4" w:space="0" w:color="auto"/>
                  <w:bottom w:val="single" w:sz="6" w:space="0" w:color="000000"/>
                  <w:right w:val="single" w:sz="6" w:space="0" w:color="000000"/>
                </w:tcBorders>
              </w:tcPr>
            </w:tcPrChange>
          </w:tcPr>
          <w:p w:rsidR="0010065E" w:rsidRPr="009E5F46" w:rsidRDefault="0010065E" w:rsidP="00F966CB">
            <w:pPr>
              <w:rPr>
                <w:rFonts w:ascii="Times New Roman" w:hAnsi="Times New Roman"/>
                <w:color w:val="000000"/>
                <w:sz w:val="24"/>
              </w:rPr>
            </w:pPr>
            <w:r>
              <w:rPr>
                <w:rFonts w:ascii="Times New Roman" w:hAnsi="Times New Roman"/>
                <w:color w:val="000000"/>
                <w:sz w:val="24"/>
              </w:rPr>
              <w:t xml:space="preserve"> 100 mm. diameter pipes</w:t>
            </w:r>
          </w:p>
        </w:tc>
        <w:tc>
          <w:tcPr>
            <w:tcW w:w="1350" w:type="dxa"/>
            <w:tcBorders>
              <w:top w:val="single" w:sz="6" w:space="0" w:color="000000"/>
              <w:left w:val="single" w:sz="6" w:space="0" w:color="000000"/>
              <w:bottom w:val="single" w:sz="6" w:space="0" w:color="000000"/>
              <w:right w:val="single" w:sz="6" w:space="0" w:color="000000"/>
            </w:tcBorders>
            <w:tcPrChange w:id="844"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10065E" w:rsidRDefault="0010065E" w:rsidP="00F966CB">
            <w:pPr>
              <w:jc w:val="center"/>
            </w:pPr>
            <w:r w:rsidRPr="00693A54">
              <w:rPr>
                <w:rFonts w:ascii="Times New Roman" w:hAnsi="Times New Roman"/>
                <w:color w:val="000000"/>
                <w:sz w:val="24"/>
              </w:rPr>
              <w:t>meter</w:t>
            </w:r>
          </w:p>
        </w:tc>
        <w:tc>
          <w:tcPr>
            <w:tcW w:w="1552" w:type="dxa"/>
            <w:tcBorders>
              <w:top w:val="single" w:sz="6" w:space="0" w:color="000000"/>
              <w:left w:val="single" w:sz="6" w:space="0" w:color="000000"/>
              <w:bottom w:val="single" w:sz="6" w:space="0" w:color="000000"/>
              <w:right w:val="single" w:sz="6" w:space="0" w:color="000000"/>
            </w:tcBorders>
            <w:tcPrChange w:id="845"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10065E" w:rsidRPr="009E5F46" w:rsidRDefault="0010065E" w:rsidP="009E5F46">
            <w:pPr>
              <w:jc w:val="center"/>
              <w:rPr>
                <w:rFonts w:ascii="Times New Roman" w:hAnsi="Times New Roman"/>
                <w:color w:val="000000"/>
                <w:sz w:val="24"/>
              </w:rPr>
            </w:pPr>
            <w:r>
              <w:rPr>
                <w:rFonts w:ascii="Times New Roman" w:hAnsi="Times New Roman"/>
                <w:color w:val="000000"/>
                <w:sz w:val="24"/>
              </w:rPr>
              <w:t>29.00</w:t>
            </w:r>
          </w:p>
        </w:tc>
      </w:tr>
      <w:tr w:rsidR="0010065E" w:rsidTr="005E7DCE">
        <w:trPr>
          <w:trHeight w:hRule="exact" w:val="338"/>
          <w:trPrChange w:id="846"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847"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10065E" w:rsidRPr="009E5F46" w:rsidRDefault="0010065E" w:rsidP="009E5F46">
            <w:pPr>
              <w:jc w:val="center"/>
              <w:rPr>
                <w:rFonts w:ascii="Times New Roman" w:hAnsi="Times New Roman"/>
                <w:color w:val="000000"/>
                <w:sz w:val="24"/>
              </w:rPr>
            </w:pPr>
          </w:p>
        </w:tc>
        <w:tc>
          <w:tcPr>
            <w:tcW w:w="1393" w:type="dxa"/>
            <w:gridSpan w:val="4"/>
            <w:tcBorders>
              <w:top w:val="single" w:sz="6" w:space="0" w:color="000000"/>
              <w:left w:val="single" w:sz="6" w:space="0" w:color="000000"/>
              <w:bottom w:val="single" w:sz="6" w:space="0" w:color="000000"/>
              <w:right w:val="single" w:sz="4" w:space="0" w:color="auto"/>
            </w:tcBorders>
            <w:tcPrChange w:id="848" w:author="ps" w:date="2014-11-26T11:09:00Z">
              <w:tcPr>
                <w:tcW w:w="1394" w:type="dxa"/>
                <w:gridSpan w:val="4"/>
                <w:tcBorders>
                  <w:top w:val="single" w:sz="6" w:space="0" w:color="000000"/>
                  <w:left w:val="single" w:sz="6" w:space="0" w:color="000000"/>
                  <w:bottom w:val="single" w:sz="6" w:space="0" w:color="000000"/>
                  <w:right w:val="single" w:sz="4" w:space="0" w:color="auto"/>
                </w:tcBorders>
              </w:tcPr>
            </w:tcPrChange>
          </w:tcPr>
          <w:p w:rsidR="0010065E" w:rsidRPr="009E5F46" w:rsidRDefault="0010065E" w:rsidP="0010065E">
            <w:pPr>
              <w:jc w:val="center"/>
              <w:rPr>
                <w:rFonts w:ascii="Times New Roman" w:hAnsi="Times New Roman"/>
                <w:color w:val="000000"/>
                <w:sz w:val="24"/>
              </w:rPr>
            </w:pPr>
            <w:r>
              <w:rPr>
                <w:rFonts w:ascii="Times New Roman" w:hAnsi="Times New Roman"/>
                <w:color w:val="000000"/>
                <w:sz w:val="24"/>
              </w:rPr>
              <w:t>13.64.3</w:t>
            </w:r>
          </w:p>
        </w:tc>
        <w:tc>
          <w:tcPr>
            <w:tcW w:w="4817" w:type="dxa"/>
            <w:gridSpan w:val="11"/>
            <w:tcBorders>
              <w:top w:val="single" w:sz="6" w:space="0" w:color="000000"/>
              <w:left w:val="single" w:sz="4" w:space="0" w:color="auto"/>
              <w:bottom w:val="single" w:sz="6" w:space="0" w:color="000000"/>
              <w:right w:val="single" w:sz="6" w:space="0" w:color="000000"/>
            </w:tcBorders>
            <w:tcPrChange w:id="849" w:author="ps" w:date="2014-11-26T11:09:00Z">
              <w:tcPr>
                <w:tcW w:w="4817" w:type="dxa"/>
                <w:gridSpan w:val="15"/>
                <w:tcBorders>
                  <w:top w:val="single" w:sz="6" w:space="0" w:color="000000"/>
                  <w:left w:val="single" w:sz="4" w:space="0" w:color="auto"/>
                  <w:bottom w:val="single" w:sz="6" w:space="0" w:color="000000"/>
                  <w:right w:val="single" w:sz="6" w:space="0" w:color="000000"/>
                </w:tcBorders>
              </w:tcPr>
            </w:tcPrChange>
          </w:tcPr>
          <w:p w:rsidR="0010065E" w:rsidRPr="009E5F46" w:rsidRDefault="0010065E" w:rsidP="00F966CB">
            <w:pPr>
              <w:rPr>
                <w:rFonts w:ascii="Times New Roman" w:hAnsi="Times New Roman"/>
                <w:color w:val="000000"/>
                <w:sz w:val="24"/>
              </w:rPr>
            </w:pPr>
            <w:r>
              <w:rPr>
                <w:rFonts w:ascii="Times New Roman" w:hAnsi="Times New Roman"/>
                <w:color w:val="000000"/>
                <w:sz w:val="24"/>
              </w:rPr>
              <w:t xml:space="preserve"> 150 mm. diameter pipes</w:t>
            </w:r>
          </w:p>
        </w:tc>
        <w:tc>
          <w:tcPr>
            <w:tcW w:w="1350" w:type="dxa"/>
            <w:tcBorders>
              <w:top w:val="single" w:sz="6" w:space="0" w:color="000000"/>
              <w:left w:val="single" w:sz="6" w:space="0" w:color="000000"/>
              <w:bottom w:val="single" w:sz="6" w:space="0" w:color="000000"/>
              <w:right w:val="single" w:sz="6" w:space="0" w:color="000000"/>
            </w:tcBorders>
            <w:tcPrChange w:id="850"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10065E" w:rsidRDefault="0010065E" w:rsidP="00F966CB">
            <w:pPr>
              <w:jc w:val="center"/>
            </w:pPr>
            <w:r w:rsidRPr="00693A54">
              <w:rPr>
                <w:rFonts w:ascii="Times New Roman" w:hAnsi="Times New Roman"/>
                <w:color w:val="000000"/>
                <w:sz w:val="24"/>
              </w:rPr>
              <w:t>meter</w:t>
            </w:r>
          </w:p>
        </w:tc>
        <w:tc>
          <w:tcPr>
            <w:tcW w:w="1552" w:type="dxa"/>
            <w:tcBorders>
              <w:top w:val="single" w:sz="6" w:space="0" w:color="000000"/>
              <w:left w:val="single" w:sz="6" w:space="0" w:color="000000"/>
              <w:bottom w:val="single" w:sz="6" w:space="0" w:color="000000"/>
              <w:right w:val="single" w:sz="6" w:space="0" w:color="000000"/>
            </w:tcBorders>
            <w:tcPrChange w:id="851"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10065E" w:rsidRPr="009E5F46" w:rsidRDefault="0010065E" w:rsidP="009E5F46">
            <w:pPr>
              <w:jc w:val="center"/>
              <w:rPr>
                <w:rFonts w:ascii="Times New Roman" w:hAnsi="Times New Roman"/>
                <w:color w:val="000000"/>
                <w:sz w:val="24"/>
              </w:rPr>
            </w:pPr>
            <w:r>
              <w:rPr>
                <w:rFonts w:ascii="Times New Roman" w:hAnsi="Times New Roman"/>
                <w:color w:val="000000"/>
                <w:sz w:val="24"/>
              </w:rPr>
              <w:t>43.00</w:t>
            </w:r>
          </w:p>
        </w:tc>
      </w:tr>
      <w:tr w:rsidR="009E5F46" w:rsidTr="005E7DCE">
        <w:trPr>
          <w:trHeight w:hRule="exact" w:val="582"/>
          <w:trPrChange w:id="852" w:author="ps" w:date="2014-11-26T11:09:00Z">
            <w:trPr>
              <w:gridBefore w:val="1"/>
              <w:trHeight w:hRule="exact" w:val="582"/>
            </w:trPr>
          </w:trPrChange>
        </w:trPr>
        <w:tc>
          <w:tcPr>
            <w:tcW w:w="983" w:type="dxa"/>
            <w:tcBorders>
              <w:top w:val="single" w:sz="6" w:space="0" w:color="000000"/>
              <w:left w:val="single" w:sz="6" w:space="0" w:color="000000"/>
              <w:bottom w:val="single" w:sz="6" w:space="0" w:color="000000"/>
              <w:right w:val="single" w:sz="6" w:space="0" w:color="000000"/>
            </w:tcBorders>
            <w:tcPrChange w:id="853"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9E5F46" w:rsidRPr="009E5F46" w:rsidRDefault="00D230B5" w:rsidP="009E5F46">
            <w:pPr>
              <w:jc w:val="center"/>
              <w:rPr>
                <w:rFonts w:ascii="Times New Roman" w:hAnsi="Times New Roman"/>
                <w:color w:val="000000"/>
                <w:sz w:val="24"/>
              </w:rPr>
            </w:pPr>
            <w:r>
              <w:rPr>
                <w:rFonts w:ascii="Times New Roman" w:hAnsi="Times New Roman"/>
                <w:color w:val="000000"/>
                <w:sz w:val="24"/>
              </w:rPr>
              <w:t>13.65</w:t>
            </w:r>
          </w:p>
        </w:tc>
        <w:tc>
          <w:tcPr>
            <w:tcW w:w="6210" w:type="dxa"/>
            <w:gridSpan w:val="15"/>
            <w:tcBorders>
              <w:top w:val="single" w:sz="6" w:space="0" w:color="000000"/>
              <w:left w:val="single" w:sz="6" w:space="0" w:color="000000"/>
              <w:bottom w:val="single" w:sz="6" w:space="0" w:color="000000"/>
              <w:right w:val="single" w:sz="6" w:space="0" w:color="000000"/>
            </w:tcBorders>
            <w:tcPrChange w:id="854"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9E5F46" w:rsidRPr="009E5F46" w:rsidRDefault="00D230B5" w:rsidP="00F966CB">
            <w:pPr>
              <w:rPr>
                <w:rFonts w:ascii="Times New Roman" w:hAnsi="Times New Roman"/>
                <w:color w:val="000000"/>
                <w:sz w:val="24"/>
              </w:rPr>
            </w:pPr>
            <w:r>
              <w:rPr>
                <w:rFonts w:ascii="Times New Roman" w:hAnsi="Times New Roman"/>
                <w:color w:val="000000"/>
                <w:sz w:val="24"/>
              </w:rPr>
              <w:t>Painting with oil type wood preservative of approved brand and manufacture.</w:t>
            </w:r>
          </w:p>
        </w:tc>
        <w:tc>
          <w:tcPr>
            <w:tcW w:w="1350" w:type="dxa"/>
            <w:tcBorders>
              <w:top w:val="single" w:sz="6" w:space="0" w:color="000000"/>
              <w:left w:val="single" w:sz="6" w:space="0" w:color="000000"/>
              <w:bottom w:val="single" w:sz="6" w:space="0" w:color="000000"/>
              <w:right w:val="single" w:sz="6" w:space="0" w:color="000000"/>
            </w:tcBorders>
            <w:tcPrChange w:id="855"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9E5F46" w:rsidRPr="009E5F46" w:rsidRDefault="009E5F46" w:rsidP="009E5F46">
            <w:pPr>
              <w:jc w:val="center"/>
              <w:rPr>
                <w:rFonts w:ascii="Times New Roman" w:hAnsi="Times New Roman"/>
                <w:color w:val="000000"/>
                <w:sz w:val="24"/>
              </w:rPr>
            </w:pPr>
          </w:p>
        </w:tc>
        <w:tc>
          <w:tcPr>
            <w:tcW w:w="1552" w:type="dxa"/>
            <w:tcBorders>
              <w:top w:val="single" w:sz="6" w:space="0" w:color="000000"/>
              <w:left w:val="single" w:sz="6" w:space="0" w:color="000000"/>
              <w:bottom w:val="single" w:sz="6" w:space="0" w:color="000000"/>
              <w:right w:val="single" w:sz="6" w:space="0" w:color="000000"/>
            </w:tcBorders>
            <w:tcPrChange w:id="856"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9E5F46" w:rsidRPr="009E5F46" w:rsidRDefault="009E5F46" w:rsidP="009E5F46">
            <w:pPr>
              <w:jc w:val="center"/>
              <w:rPr>
                <w:rFonts w:ascii="Times New Roman" w:hAnsi="Times New Roman"/>
                <w:color w:val="000000"/>
                <w:sz w:val="24"/>
              </w:rPr>
            </w:pPr>
          </w:p>
        </w:tc>
      </w:tr>
      <w:tr w:rsidR="00D230B5" w:rsidTr="005E7DCE">
        <w:trPr>
          <w:trHeight w:hRule="exact" w:val="338"/>
          <w:trPrChange w:id="857"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858"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D230B5" w:rsidRPr="009E5F46" w:rsidRDefault="00D230B5" w:rsidP="009E5F46">
            <w:pPr>
              <w:jc w:val="center"/>
              <w:rPr>
                <w:rFonts w:ascii="Times New Roman" w:hAnsi="Times New Roman"/>
                <w:color w:val="000000"/>
                <w:sz w:val="24"/>
              </w:rPr>
            </w:pPr>
          </w:p>
        </w:tc>
        <w:tc>
          <w:tcPr>
            <w:tcW w:w="1453" w:type="dxa"/>
            <w:gridSpan w:val="5"/>
            <w:tcBorders>
              <w:top w:val="single" w:sz="6" w:space="0" w:color="000000"/>
              <w:left w:val="single" w:sz="6" w:space="0" w:color="000000"/>
              <w:bottom w:val="single" w:sz="6" w:space="0" w:color="000000"/>
              <w:right w:val="single" w:sz="4" w:space="0" w:color="auto"/>
            </w:tcBorders>
            <w:tcPrChange w:id="859" w:author="ps" w:date="2014-11-26T11:09:00Z">
              <w:tcPr>
                <w:tcW w:w="1454" w:type="dxa"/>
                <w:gridSpan w:val="6"/>
                <w:tcBorders>
                  <w:top w:val="single" w:sz="6" w:space="0" w:color="000000"/>
                  <w:left w:val="single" w:sz="6" w:space="0" w:color="000000"/>
                  <w:bottom w:val="single" w:sz="6" w:space="0" w:color="000000"/>
                  <w:right w:val="single" w:sz="4" w:space="0" w:color="auto"/>
                </w:tcBorders>
              </w:tcPr>
            </w:tcPrChange>
          </w:tcPr>
          <w:p w:rsidR="00D230B5" w:rsidRPr="009E5F46" w:rsidRDefault="00D230B5" w:rsidP="00D230B5">
            <w:pPr>
              <w:jc w:val="center"/>
              <w:rPr>
                <w:rFonts w:ascii="Times New Roman" w:hAnsi="Times New Roman"/>
                <w:color w:val="000000"/>
                <w:sz w:val="24"/>
              </w:rPr>
            </w:pPr>
            <w:r>
              <w:rPr>
                <w:rFonts w:ascii="Times New Roman" w:hAnsi="Times New Roman"/>
                <w:color w:val="000000"/>
                <w:sz w:val="24"/>
              </w:rPr>
              <w:t>13.65.1</w:t>
            </w:r>
          </w:p>
        </w:tc>
        <w:tc>
          <w:tcPr>
            <w:tcW w:w="4757" w:type="dxa"/>
            <w:gridSpan w:val="10"/>
            <w:tcBorders>
              <w:top w:val="single" w:sz="6" w:space="0" w:color="000000"/>
              <w:left w:val="single" w:sz="4" w:space="0" w:color="auto"/>
              <w:bottom w:val="single" w:sz="6" w:space="0" w:color="000000"/>
              <w:right w:val="single" w:sz="6" w:space="0" w:color="000000"/>
            </w:tcBorders>
            <w:tcPrChange w:id="860" w:author="ps" w:date="2014-11-26T11:09:00Z">
              <w:tcPr>
                <w:tcW w:w="4757" w:type="dxa"/>
                <w:gridSpan w:val="13"/>
                <w:tcBorders>
                  <w:top w:val="single" w:sz="6" w:space="0" w:color="000000"/>
                  <w:left w:val="single" w:sz="4" w:space="0" w:color="auto"/>
                  <w:bottom w:val="single" w:sz="6" w:space="0" w:color="000000"/>
                  <w:right w:val="single" w:sz="6" w:space="0" w:color="000000"/>
                </w:tcBorders>
              </w:tcPr>
            </w:tcPrChange>
          </w:tcPr>
          <w:p w:rsidR="00D230B5" w:rsidRPr="009E5F46" w:rsidRDefault="00D230B5" w:rsidP="00F966CB">
            <w:pPr>
              <w:rPr>
                <w:rFonts w:ascii="Times New Roman" w:hAnsi="Times New Roman"/>
                <w:color w:val="000000"/>
                <w:sz w:val="24"/>
              </w:rPr>
            </w:pPr>
            <w:r>
              <w:rPr>
                <w:rFonts w:ascii="Times New Roman" w:hAnsi="Times New Roman"/>
                <w:color w:val="000000"/>
                <w:sz w:val="24"/>
              </w:rPr>
              <w:t>New Work(two or more coats)</w:t>
            </w:r>
          </w:p>
        </w:tc>
        <w:tc>
          <w:tcPr>
            <w:tcW w:w="1350" w:type="dxa"/>
            <w:tcBorders>
              <w:top w:val="single" w:sz="6" w:space="0" w:color="000000"/>
              <w:left w:val="single" w:sz="6" w:space="0" w:color="000000"/>
              <w:bottom w:val="single" w:sz="6" w:space="0" w:color="000000"/>
              <w:right w:val="single" w:sz="6" w:space="0" w:color="000000"/>
            </w:tcBorders>
            <w:tcPrChange w:id="861"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D230B5" w:rsidRPr="009E5F46" w:rsidRDefault="00D230B5" w:rsidP="009E5F46">
            <w:pPr>
              <w:jc w:val="center"/>
              <w:rPr>
                <w:rFonts w:ascii="Times New Roman" w:hAnsi="Times New Roman"/>
                <w:color w:val="000000"/>
                <w:sz w:val="24"/>
              </w:rPr>
            </w:pPr>
            <w:r>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862"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D230B5" w:rsidRPr="009E5F46" w:rsidRDefault="00D230B5" w:rsidP="009E5F46">
            <w:pPr>
              <w:jc w:val="center"/>
              <w:rPr>
                <w:rFonts w:ascii="Times New Roman" w:hAnsi="Times New Roman"/>
                <w:color w:val="000000"/>
                <w:sz w:val="24"/>
              </w:rPr>
            </w:pPr>
            <w:r>
              <w:rPr>
                <w:rFonts w:ascii="Times New Roman" w:hAnsi="Times New Roman"/>
                <w:color w:val="000000"/>
                <w:sz w:val="24"/>
              </w:rPr>
              <w:t>21.00</w:t>
            </w:r>
          </w:p>
        </w:tc>
      </w:tr>
      <w:tr w:rsidR="009E5F46" w:rsidTr="005E7DCE">
        <w:trPr>
          <w:trHeight w:hRule="exact" w:val="1185"/>
          <w:trPrChange w:id="863" w:author="ps" w:date="2014-11-26T11:09:00Z">
            <w:trPr>
              <w:gridBefore w:val="1"/>
              <w:trHeight w:hRule="exact" w:val="1185"/>
            </w:trPr>
          </w:trPrChange>
        </w:trPr>
        <w:tc>
          <w:tcPr>
            <w:tcW w:w="983" w:type="dxa"/>
            <w:tcBorders>
              <w:top w:val="single" w:sz="6" w:space="0" w:color="000000"/>
              <w:left w:val="single" w:sz="6" w:space="0" w:color="000000"/>
              <w:bottom w:val="single" w:sz="6" w:space="0" w:color="000000"/>
              <w:right w:val="single" w:sz="6" w:space="0" w:color="000000"/>
            </w:tcBorders>
            <w:tcPrChange w:id="864"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9E5F46" w:rsidRPr="009E5F46" w:rsidRDefault="00D230B5" w:rsidP="009E5F46">
            <w:pPr>
              <w:jc w:val="center"/>
              <w:rPr>
                <w:rFonts w:ascii="Times New Roman" w:hAnsi="Times New Roman"/>
                <w:color w:val="000000"/>
                <w:sz w:val="24"/>
              </w:rPr>
            </w:pPr>
            <w:r>
              <w:rPr>
                <w:rFonts w:ascii="Times New Roman" w:hAnsi="Times New Roman"/>
                <w:color w:val="000000"/>
                <w:sz w:val="24"/>
              </w:rPr>
              <w:t>13.66</w:t>
            </w:r>
          </w:p>
        </w:tc>
        <w:tc>
          <w:tcPr>
            <w:tcW w:w="6210" w:type="dxa"/>
            <w:gridSpan w:val="15"/>
            <w:tcBorders>
              <w:top w:val="single" w:sz="6" w:space="0" w:color="000000"/>
              <w:left w:val="single" w:sz="6" w:space="0" w:color="000000"/>
              <w:bottom w:val="single" w:sz="6" w:space="0" w:color="000000"/>
              <w:right w:val="single" w:sz="6" w:space="0" w:color="000000"/>
            </w:tcBorders>
            <w:tcPrChange w:id="865"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9E5F46" w:rsidRPr="009E5F46" w:rsidRDefault="00D230B5" w:rsidP="00D230B5">
            <w:pPr>
              <w:jc w:val="both"/>
              <w:rPr>
                <w:rFonts w:ascii="Times New Roman" w:hAnsi="Times New Roman"/>
                <w:color w:val="000000"/>
                <w:sz w:val="24"/>
              </w:rPr>
            </w:pPr>
            <w:r>
              <w:rPr>
                <w:rFonts w:ascii="Times New Roman" w:hAnsi="Times New Roman"/>
                <w:color w:val="000000"/>
                <w:sz w:val="24"/>
              </w:rPr>
              <w:t>Providing and applying two coats of fire retardant paint on cleaned wood/ply surface @ 3.5 Sqm. Per litre per coat including preparation of base surface as per recommendation of manufacturer to make the surface fire retardant.</w:t>
            </w:r>
          </w:p>
        </w:tc>
        <w:tc>
          <w:tcPr>
            <w:tcW w:w="1350" w:type="dxa"/>
            <w:tcBorders>
              <w:top w:val="single" w:sz="6" w:space="0" w:color="000000"/>
              <w:left w:val="single" w:sz="6" w:space="0" w:color="000000"/>
              <w:bottom w:val="single" w:sz="6" w:space="0" w:color="000000"/>
              <w:right w:val="single" w:sz="6" w:space="0" w:color="000000"/>
            </w:tcBorders>
            <w:tcPrChange w:id="866"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F966CB" w:rsidRDefault="00F966CB" w:rsidP="009E5F46">
            <w:pPr>
              <w:jc w:val="center"/>
              <w:rPr>
                <w:rFonts w:ascii="Times New Roman" w:hAnsi="Times New Roman"/>
                <w:color w:val="000000"/>
                <w:sz w:val="24"/>
              </w:rPr>
            </w:pPr>
          </w:p>
          <w:p w:rsidR="00F966CB" w:rsidRDefault="00F966CB" w:rsidP="009E5F46">
            <w:pPr>
              <w:jc w:val="center"/>
              <w:rPr>
                <w:rFonts w:ascii="Times New Roman" w:hAnsi="Times New Roman"/>
                <w:color w:val="000000"/>
                <w:sz w:val="24"/>
              </w:rPr>
            </w:pPr>
          </w:p>
          <w:p w:rsidR="00F966CB" w:rsidRDefault="00F966CB" w:rsidP="009E5F46">
            <w:pPr>
              <w:jc w:val="center"/>
              <w:rPr>
                <w:rFonts w:ascii="Times New Roman" w:hAnsi="Times New Roman"/>
                <w:color w:val="000000"/>
                <w:sz w:val="24"/>
              </w:rPr>
            </w:pPr>
          </w:p>
          <w:p w:rsidR="009E5F46" w:rsidRPr="009E5F46" w:rsidRDefault="00F966CB" w:rsidP="009E5F46">
            <w:pPr>
              <w:jc w:val="center"/>
              <w:rPr>
                <w:rFonts w:ascii="Times New Roman" w:hAnsi="Times New Roman"/>
                <w:color w:val="000000"/>
                <w:sz w:val="24"/>
              </w:rPr>
            </w:pPr>
            <w:r>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867"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F966CB" w:rsidRDefault="00F966CB" w:rsidP="009E5F46">
            <w:pPr>
              <w:jc w:val="center"/>
              <w:rPr>
                <w:rFonts w:ascii="Times New Roman" w:hAnsi="Times New Roman"/>
                <w:color w:val="000000"/>
                <w:sz w:val="24"/>
              </w:rPr>
            </w:pPr>
          </w:p>
          <w:p w:rsidR="00F966CB" w:rsidRDefault="00F966CB" w:rsidP="009E5F46">
            <w:pPr>
              <w:jc w:val="center"/>
              <w:rPr>
                <w:rFonts w:ascii="Times New Roman" w:hAnsi="Times New Roman"/>
                <w:color w:val="000000"/>
                <w:sz w:val="24"/>
              </w:rPr>
            </w:pPr>
          </w:p>
          <w:p w:rsidR="00F966CB" w:rsidRDefault="00F966CB" w:rsidP="009E5F46">
            <w:pPr>
              <w:jc w:val="center"/>
              <w:rPr>
                <w:rFonts w:ascii="Times New Roman" w:hAnsi="Times New Roman"/>
                <w:color w:val="000000"/>
                <w:sz w:val="24"/>
              </w:rPr>
            </w:pPr>
          </w:p>
          <w:p w:rsidR="009E5F46" w:rsidRPr="009E5F46" w:rsidRDefault="00F966CB" w:rsidP="009E5F46">
            <w:pPr>
              <w:jc w:val="center"/>
              <w:rPr>
                <w:rFonts w:ascii="Times New Roman" w:hAnsi="Times New Roman"/>
                <w:color w:val="000000"/>
                <w:sz w:val="24"/>
              </w:rPr>
            </w:pPr>
            <w:r>
              <w:rPr>
                <w:rFonts w:ascii="Times New Roman" w:hAnsi="Times New Roman"/>
                <w:color w:val="000000"/>
                <w:sz w:val="24"/>
              </w:rPr>
              <w:t>246.00</w:t>
            </w:r>
          </w:p>
        </w:tc>
      </w:tr>
      <w:tr w:rsidR="009E5F46" w:rsidTr="005E7DCE">
        <w:trPr>
          <w:trHeight w:hRule="exact" w:val="717"/>
          <w:trPrChange w:id="868" w:author="ps" w:date="2014-11-26T11:09:00Z">
            <w:trPr>
              <w:gridBefore w:val="1"/>
              <w:trHeight w:hRule="exact" w:val="717"/>
            </w:trPr>
          </w:trPrChange>
        </w:trPr>
        <w:tc>
          <w:tcPr>
            <w:tcW w:w="983" w:type="dxa"/>
            <w:tcBorders>
              <w:top w:val="single" w:sz="6" w:space="0" w:color="000000"/>
              <w:left w:val="single" w:sz="6" w:space="0" w:color="000000"/>
              <w:bottom w:val="single" w:sz="6" w:space="0" w:color="000000"/>
              <w:right w:val="single" w:sz="6" w:space="0" w:color="000000"/>
            </w:tcBorders>
            <w:tcPrChange w:id="869"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9E5F46" w:rsidRPr="009E5F46" w:rsidRDefault="00F966CB" w:rsidP="009E5F46">
            <w:pPr>
              <w:jc w:val="center"/>
              <w:rPr>
                <w:rFonts w:ascii="Times New Roman" w:hAnsi="Times New Roman"/>
                <w:color w:val="000000"/>
                <w:sz w:val="24"/>
              </w:rPr>
            </w:pPr>
            <w:r>
              <w:rPr>
                <w:rFonts w:ascii="Times New Roman" w:hAnsi="Times New Roman"/>
                <w:color w:val="000000"/>
                <w:sz w:val="24"/>
              </w:rPr>
              <w:t>13.67</w:t>
            </w:r>
          </w:p>
        </w:tc>
        <w:tc>
          <w:tcPr>
            <w:tcW w:w="6210" w:type="dxa"/>
            <w:gridSpan w:val="15"/>
            <w:tcBorders>
              <w:top w:val="single" w:sz="6" w:space="0" w:color="000000"/>
              <w:left w:val="single" w:sz="6" w:space="0" w:color="000000"/>
              <w:bottom w:val="single" w:sz="6" w:space="0" w:color="000000"/>
              <w:right w:val="single" w:sz="6" w:space="0" w:color="000000"/>
            </w:tcBorders>
            <w:tcPrChange w:id="870"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9E5F46" w:rsidRPr="009E5F46" w:rsidRDefault="00F966CB" w:rsidP="00F966CB">
            <w:pPr>
              <w:rPr>
                <w:rFonts w:ascii="Times New Roman" w:hAnsi="Times New Roman"/>
                <w:color w:val="000000"/>
                <w:sz w:val="24"/>
              </w:rPr>
            </w:pPr>
            <w:r>
              <w:rPr>
                <w:rFonts w:ascii="Times New Roman" w:hAnsi="Times New Roman"/>
                <w:color w:val="000000"/>
                <w:sz w:val="24"/>
              </w:rPr>
              <w:t>Coal tarring two</w:t>
            </w:r>
            <w:r w:rsidR="00C44DD7">
              <w:rPr>
                <w:rFonts w:ascii="Times New Roman" w:hAnsi="Times New Roman"/>
                <w:color w:val="000000"/>
                <w:sz w:val="24"/>
              </w:rPr>
              <w:t xml:space="preserve"> coats on new work using 0.16 and 0.12 litre coal tar per sqm in the first coat and second coat respectively.</w:t>
            </w:r>
          </w:p>
        </w:tc>
        <w:tc>
          <w:tcPr>
            <w:tcW w:w="1350" w:type="dxa"/>
            <w:tcBorders>
              <w:top w:val="single" w:sz="6" w:space="0" w:color="000000"/>
              <w:left w:val="single" w:sz="6" w:space="0" w:color="000000"/>
              <w:bottom w:val="single" w:sz="6" w:space="0" w:color="000000"/>
              <w:right w:val="single" w:sz="6" w:space="0" w:color="000000"/>
            </w:tcBorders>
            <w:tcPrChange w:id="871"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C44DD7" w:rsidRDefault="00C44DD7" w:rsidP="009E5F46">
            <w:pPr>
              <w:jc w:val="center"/>
              <w:rPr>
                <w:rFonts w:ascii="Times New Roman" w:hAnsi="Times New Roman"/>
                <w:color w:val="000000"/>
                <w:sz w:val="24"/>
              </w:rPr>
            </w:pPr>
          </w:p>
          <w:p w:rsidR="009E5F46" w:rsidRPr="009E5F46" w:rsidRDefault="00C44DD7" w:rsidP="009E5F46">
            <w:pPr>
              <w:jc w:val="center"/>
              <w:rPr>
                <w:rFonts w:ascii="Times New Roman" w:hAnsi="Times New Roman"/>
                <w:color w:val="000000"/>
                <w:sz w:val="24"/>
              </w:rPr>
            </w:pPr>
            <w:r>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872"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C44DD7" w:rsidRDefault="00C44DD7" w:rsidP="009E5F46">
            <w:pPr>
              <w:jc w:val="center"/>
              <w:rPr>
                <w:rFonts w:ascii="Times New Roman" w:hAnsi="Times New Roman"/>
                <w:color w:val="000000"/>
                <w:sz w:val="24"/>
              </w:rPr>
            </w:pPr>
          </w:p>
          <w:p w:rsidR="009E5F46" w:rsidRPr="009E5F46" w:rsidRDefault="00C44DD7" w:rsidP="00C44DD7">
            <w:pPr>
              <w:rPr>
                <w:rFonts w:ascii="Times New Roman" w:hAnsi="Times New Roman"/>
                <w:color w:val="000000"/>
                <w:sz w:val="24"/>
              </w:rPr>
            </w:pPr>
            <w:r>
              <w:rPr>
                <w:rFonts w:ascii="Times New Roman" w:hAnsi="Times New Roman"/>
                <w:color w:val="000000"/>
                <w:sz w:val="24"/>
              </w:rPr>
              <w:t xml:space="preserve">         25.00</w:t>
            </w:r>
          </w:p>
        </w:tc>
      </w:tr>
      <w:tr w:rsidR="009E5F46" w:rsidTr="005E7DCE">
        <w:trPr>
          <w:trHeight w:hRule="exact" w:val="627"/>
          <w:trPrChange w:id="873" w:author="ps" w:date="2014-11-26T11:09:00Z">
            <w:trPr>
              <w:gridBefore w:val="1"/>
              <w:trHeight w:hRule="exact" w:val="627"/>
            </w:trPr>
          </w:trPrChange>
        </w:trPr>
        <w:tc>
          <w:tcPr>
            <w:tcW w:w="983" w:type="dxa"/>
            <w:tcBorders>
              <w:top w:val="single" w:sz="6" w:space="0" w:color="000000"/>
              <w:left w:val="single" w:sz="6" w:space="0" w:color="000000"/>
              <w:bottom w:val="single" w:sz="6" w:space="0" w:color="000000"/>
              <w:right w:val="single" w:sz="6" w:space="0" w:color="000000"/>
            </w:tcBorders>
            <w:tcPrChange w:id="874"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9E5F46" w:rsidRPr="009E5F46" w:rsidRDefault="000F537D" w:rsidP="009E5F46">
            <w:pPr>
              <w:jc w:val="center"/>
              <w:rPr>
                <w:rFonts w:ascii="Times New Roman" w:hAnsi="Times New Roman"/>
                <w:color w:val="000000"/>
                <w:sz w:val="24"/>
              </w:rPr>
            </w:pPr>
            <w:r>
              <w:rPr>
                <w:rFonts w:ascii="Times New Roman" w:hAnsi="Times New Roman"/>
                <w:color w:val="000000"/>
                <w:sz w:val="24"/>
              </w:rPr>
              <w:t>13.68</w:t>
            </w:r>
          </w:p>
        </w:tc>
        <w:tc>
          <w:tcPr>
            <w:tcW w:w="6210" w:type="dxa"/>
            <w:gridSpan w:val="15"/>
            <w:tcBorders>
              <w:top w:val="single" w:sz="6" w:space="0" w:color="000000"/>
              <w:left w:val="single" w:sz="6" w:space="0" w:color="000000"/>
              <w:bottom w:val="single" w:sz="6" w:space="0" w:color="000000"/>
              <w:right w:val="single" w:sz="6" w:space="0" w:color="000000"/>
            </w:tcBorders>
            <w:tcPrChange w:id="875"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9E5F46" w:rsidRPr="009E5F46" w:rsidRDefault="000F537D" w:rsidP="00F966CB">
            <w:pPr>
              <w:rPr>
                <w:rFonts w:ascii="Times New Roman" w:hAnsi="Times New Roman"/>
                <w:color w:val="000000"/>
                <w:sz w:val="24"/>
              </w:rPr>
            </w:pPr>
            <w:r>
              <w:rPr>
                <w:rFonts w:ascii="Times New Roman" w:hAnsi="Times New Roman"/>
                <w:color w:val="000000"/>
                <w:sz w:val="24"/>
              </w:rPr>
              <w:t>Painting with</w:t>
            </w:r>
            <w:r w:rsidR="006901D5">
              <w:rPr>
                <w:rFonts w:ascii="Times New Roman" w:hAnsi="Times New Roman"/>
                <w:color w:val="000000"/>
                <w:sz w:val="24"/>
              </w:rPr>
              <w:t xml:space="preserve"> synthetic enamel paint of approved brand and manufacture to give an even shade.</w:t>
            </w:r>
          </w:p>
        </w:tc>
        <w:tc>
          <w:tcPr>
            <w:tcW w:w="1350" w:type="dxa"/>
            <w:tcBorders>
              <w:top w:val="single" w:sz="6" w:space="0" w:color="000000"/>
              <w:left w:val="single" w:sz="6" w:space="0" w:color="000000"/>
              <w:bottom w:val="single" w:sz="6" w:space="0" w:color="000000"/>
              <w:right w:val="single" w:sz="6" w:space="0" w:color="000000"/>
            </w:tcBorders>
            <w:tcPrChange w:id="876"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9E5F46" w:rsidRPr="009E5F46" w:rsidRDefault="009E5F46" w:rsidP="009E5F46">
            <w:pPr>
              <w:jc w:val="center"/>
              <w:rPr>
                <w:rFonts w:ascii="Times New Roman" w:hAnsi="Times New Roman"/>
                <w:color w:val="000000"/>
                <w:sz w:val="24"/>
              </w:rPr>
            </w:pPr>
          </w:p>
        </w:tc>
        <w:tc>
          <w:tcPr>
            <w:tcW w:w="1552" w:type="dxa"/>
            <w:tcBorders>
              <w:top w:val="single" w:sz="6" w:space="0" w:color="000000"/>
              <w:left w:val="single" w:sz="6" w:space="0" w:color="000000"/>
              <w:bottom w:val="single" w:sz="6" w:space="0" w:color="000000"/>
              <w:right w:val="single" w:sz="6" w:space="0" w:color="000000"/>
            </w:tcBorders>
            <w:tcPrChange w:id="877"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9E5F46" w:rsidRPr="009E5F46" w:rsidRDefault="009E5F46" w:rsidP="009E5F46">
            <w:pPr>
              <w:jc w:val="center"/>
              <w:rPr>
                <w:rFonts w:ascii="Times New Roman" w:hAnsi="Times New Roman"/>
                <w:color w:val="000000"/>
                <w:sz w:val="24"/>
              </w:rPr>
            </w:pPr>
          </w:p>
        </w:tc>
      </w:tr>
      <w:tr w:rsidR="006901D5" w:rsidTr="005E7DCE">
        <w:trPr>
          <w:trHeight w:hRule="exact" w:val="338"/>
          <w:trPrChange w:id="878"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879"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6901D5" w:rsidRPr="009E5F46" w:rsidRDefault="006901D5" w:rsidP="009E5F46">
            <w:pPr>
              <w:jc w:val="center"/>
              <w:rPr>
                <w:rFonts w:ascii="Times New Roman" w:hAnsi="Times New Roman"/>
                <w:color w:val="000000"/>
                <w:sz w:val="24"/>
              </w:rPr>
            </w:pPr>
          </w:p>
        </w:tc>
        <w:tc>
          <w:tcPr>
            <w:tcW w:w="1498" w:type="dxa"/>
            <w:gridSpan w:val="6"/>
            <w:tcBorders>
              <w:top w:val="single" w:sz="6" w:space="0" w:color="000000"/>
              <w:left w:val="single" w:sz="6" w:space="0" w:color="000000"/>
              <w:bottom w:val="single" w:sz="6" w:space="0" w:color="000000"/>
              <w:right w:val="single" w:sz="4" w:space="0" w:color="auto"/>
            </w:tcBorders>
            <w:tcPrChange w:id="880" w:author="ps" w:date="2014-11-26T11:09:00Z">
              <w:tcPr>
                <w:tcW w:w="1499" w:type="dxa"/>
                <w:gridSpan w:val="9"/>
                <w:tcBorders>
                  <w:top w:val="single" w:sz="6" w:space="0" w:color="000000"/>
                  <w:left w:val="single" w:sz="6" w:space="0" w:color="000000"/>
                  <w:bottom w:val="single" w:sz="6" w:space="0" w:color="000000"/>
                  <w:right w:val="single" w:sz="4" w:space="0" w:color="auto"/>
                </w:tcBorders>
              </w:tcPr>
            </w:tcPrChange>
          </w:tcPr>
          <w:p w:rsidR="006901D5" w:rsidRPr="009E5F46" w:rsidRDefault="006901D5" w:rsidP="006901D5">
            <w:pPr>
              <w:jc w:val="center"/>
              <w:rPr>
                <w:rFonts w:ascii="Times New Roman" w:hAnsi="Times New Roman"/>
                <w:color w:val="000000"/>
                <w:sz w:val="24"/>
              </w:rPr>
            </w:pPr>
            <w:r>
              <w:rPr>
                <w:rFonts w:ascii="Times New Roman" w:hAnsi="Times New Roman"/>
                <w:color w:val="000000"/>
                <w:sz w:val="24"/>
              </w:rPr>
              <w:t>13.68.1</w:t>
            </w:r>
          </w:p>
        </w:tc>
        <w:tc>
          <w:tcPr>
            <w:tcW w:w="4712" w:type="dxa"/>
            <w:gridSpan w:val="9"/>
            <w:tcBorders>
              <w:top w:val="single" w:sz="6" w:space="0" w:color="000000"/>
              <w:left w:val="single" w:sz="4" w:space="0" w:color="auto"/>
              <w:bottom w:val="single" w:sz="6" w:space="0" w:color="000000"/>
              <w:right w:val="single" w:sz="6" w:space="0" w:color="000000"/>
            </w:tcBorders>
            <w:tcPrChange w:id="881" w:author="ps" w:date="2014-11-26T11:09:00Z">
              <w:tcPr>
                <w:tcW w:w="4712" w:type="dxa"/>
                <w:gridSpan w:val="10"/>
                <w:tcBorders>
                  <w:top w:val="single" w:sz="6" w:space="0" w:color="000000"/>
                  <w:left w:val="single" w:sz="4" w:space="0" w:color="auto"/>
                  <w:bottom w:val="single" w:sz="6" w:space="0" w:color="000000"/>
                  <w:right w:val="single" w:sz="6" w:space="0" w:color="000000"/>
                </w:tcBorders>
              </w:tcPr>
            </w:tcPrChange>
          </w:tcPr>
          <w:p w:rsidR="006901D5" w:rsidRPr="009E5F46" w:rsidRDefault="006901D5" w:rsidP="006901D5">
            <w:pPr>
              <w:ind w:left="720" w:hanging="720"/>
              <w:rPr>
                <w:rFonts w:ascii="Times New Roman" w:hAnsi="Times New Roman"/>
                <w:color w:val="000000"/>
                <w:sz w:val="24"/>
              </w:rPr>
            </w:pPr>
            <w:r>
              <w:rPr>
                <w:rFonts w:ascii="Times New Roman" w:hAnsi="Times New Roman"/>
                <w:color w:val="000000"/>
                <w:sz w:val="24"/>
              </w:rPr>
              <w:t>Two or  more coats on new work.</w:t>
            </w:r>
          </w:p>
        </w:tc>
        <w:tc>
          <w:tcPr>
            <w:tcW w:w="1350" w:type="dxa"/>
            <w:tcBorders>
              <w:top w:val="single" w:sz="6" w:space="0" w:color="000000"/>
              <w:left w:val="single" w:sz="6" w:space="0" w:color="000000"/>
              <w:bottom w:val="single" w:sz="6" w:space="0" w:color="000000"/>
              <w:right w:val="single" w:sz="6" w:space="0" w:color="000000"/>
            </w:tcBorders>
            <w:tcPrChange w:id="882"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6901D5" w:rsidRPr="009E5F46" w:rsidRDefault="006901D5" w:rsidP="009E5F46">
            <w:pPr>
              <w:jc w:val="center"/>
              <w:rPr>
                <w:rFonts w:ascii="Times New Roman" w:hAnsi="Times New Roman"/>
                <w:color w:val="000000"/>
                <w:sz w:val="24"/>
              </w:rPr>
            </w:pPr>
            <w:r>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883"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6901D5" w:rsidRPr="009E5F46" w:rsidRDefault="008B2E8C" w:rsidP="009E5F46">
            <w:pPr>
              <w:jc w:val="center"/>
              <w:rPr>
                <w:rFonts w:ascii="Times New Roman" w:hAnsi="Times New Roman"/>
                <w:color w:val="000000"/>
                <w:sz w:val="24"/>
              </w:rPr>
            </w:pPr>
            <w:r>
              <w:rPr>
                <w:rFonts w:ascii="Times New Roman" w:hAnsi="Times New Roman"/>
                <w:color w:val="000000"/>
                <w:sz w:val="24"/>
              </w:rPr>
              <w:t>53.00</w:t>
            </w:r>
          </w:p>
        </w:tc>
      </w:tr>
      <w:tr w:rsidR="006901D5" w:rsidTr="005E7DCE">
        <w:trPr>
          <w:trHeight w:hRule="exact" w:val="645"/>
          <w:trPrChange w:id="884" w:author="ps" w:date="2014-11-26T11:09:00Z">
            <w:trPr>
              <w:gridBefore w:val="1"/>
              <w:trHeight w:hRule="exact" w:val="645"/>
            </w:trPr>
          </w:trPrChange>
        </w:trPr>
        <w:tc>
          <w:tcPr>
            <w:tcW w:w="983" w:type="dxa"/>
            <w:tcBorders>
              <w:top w:val="single" w:sz="6" w:space="0" w:color="000000"/>
              <w:left w:val="single" w:sz="6" w:space="0" w:color="000000"/>
              <w:bottom w:val="single" w:sz="6" w:space="0" w:color="000000"/>
              <w:right w:val="single" w:sz="6" w:space="0" w:color="000000"/>
            </w:tcBorders>
            <w:tcPrChange w:id="885"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6901D5" w:rsidRPr="009E5F46" w:rsidRDefault="008B2E8C" w:rsidP="009E5F46">
            <w:pPr>
              <w:jc w:val="center"/>
              <w:rPr>
                <w:rFonts w:ascii="Times New Roman" w:hAnsi="Times New Roman"/>
                <w:color w:val="000000"/>
                <w:sz w:val="24"/>
              </w:rPr>
            </w:pPr>
            <w:r>
              <w:rPr>
                <w:rFonts w:ascii="Times New Roman" w:hAnsi="Times New Roman"/>
                <w:color w:val="000000"/>
                <w:sz w:val="24"/>
              </w:rPr>
              <w:t>13.69</w:t>
            </w:r>
          </w:p>
        </w:tc>
        <w:tc>
          <w:tcPr>
            <w:tcW w:w="6210" w:type="dxa"/>
            <w:gridSpan w:val="15"/>
            <w:tcBorders>
              <w:top w:val="single" w:sz="6" w:space="0" w:color="000000"/>
              <w:left w:val="single" w:sz="6" w:space="0" w:color="000000"/>
              <w:bottom w:val="single" w:sz="6" w:space="0" w:color="000000"/>
              <w:right w:val="single" w:sz="6" w:space="0" w:color="000000"/>
            </w:tcBorders>
            <w:tcPrChange w:id="886"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6901D5" w:rsidRPr="009E5F46" w:rsidRDefault="008B2E8C" w:rsidP="00F966CB">
            <w:pPr>
              <w:rPr>
                <w:rFonts w:ascii="Times New Roman" w:hAnsi="Times New Roman"/>
                <w:color w:val="000000"/>
                <w:sz w:val="24"/>
              </w:rPr>
            </w:pPr>
            <w:r>
              <w:rPr>
                <w:rFonts w:ascii="Times New Roman" w:hAnsi="Times New Roman"/>
                <w:color w:val="000000"/>
                <w:sz w:val="24"/>
              </w:rPr>
              <w:t>Painting with synthetic enamel paint of approved brand and manufacture of required colour to give an even shade.</w:t>
            </w:r>
          </w:p>
        </w:tc>
        <w:tc>
          <w:tcPr>
            <w:tcW w:w="1350" w:type="dxa"/>
            <w:tcBorders>
              <w:top w:val="single" w:sz="6" w:space="0" w:color="000000"/>
              <w:left w:val="single" w:sz="6" w:space="0" w:color="000000"/>
              <w:bottom w:val="single" w:sz="6" w:space="0" w:color="000000"/>
              <w:right w:val="single" w:sz="6" w:space="0" w:color="000000"/>
            </w:tcBorders>
            <w:tcPrChange w:id="887"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6901D5" w:rsidRPr="009E5F46" w:rsidRDefault="006901D5" w:rsidP="009E5F46">
            <w:pPr>
              <w:jc w:val="center"/>
              <w:rPr>
                <w:rFonts w:ascii="Times New Roman" w:hAnsi="Times New Roman"/>
                <w:color w:val="000000"/>
                <w:sz w:val="24"/>
              </w:rPr>
            </w:pPr>
          </w:p>
        </w:tc>
        <w:tc>
          <w:tcPr>
            <w:tcW w:w="1552" w:type="dxa"/>
            <w:tcBorders>
              <w:top w:val="single" w:sz="6" w:space="0" w:color="000000"/>
              <w:left w:val="single" w:sz="6" w:space="0" w:color="000000"/>
              <w:bottom w:val="single" w:sz="6" w:space="0" w:color="000000"/>
              <w:right w:val="single" w:sz="6" w:space="0" w:color="000000"/>
            </w:tcBorders>
            <w:tcPrChange w:id="888"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6901D5" w:rsidRPr="009E5F46" w:rsidRDefault="006901D5" w:rsidP="009E5F46">
            <w:pPr>
              <w:jc w:val="center"/>
              <w:rPr>
                <w:rFonts w:ascii="Times New Roman" w:hAnsi="Times New Roman"/>
                <w:color w:val="000000"/>
                <w:sz w:val="24"/>
              </w:rPr>
            </w:pPr>
          </w:p>
        </w:tc>
      </w:tr>
      <w:tr w:rsidR="008B2E8C" w:rsidTr="005E7DCE">
        <w:trPr>
          <w:trHeight w:hRule="exact" w:val="897"/>
          <w:trPrChange w:id="889" w:author="ps" w:date="2014-11-26T11:09:00Z">
            <w:trPr>
              <w:gridBefore w:val="1"/>
              <w:trHeight w:hRule="exact" w:val="897"/>
            </w:trPr>
          </w:trPrChange>
        </w:trPr>
        <w:tc>
          <w:tcPr>
            <w:tcW w:w="983" w:type="dxa"/>
            <w:tcBorders>
              <w:top w:val="single" w:sz="6" w:space="0" w:color="000000"/>
              <w:left w:val="single" w:sz="6" w:space="0" w:color="000000"/>
              <w:bottom w:val="single" w:sz="6" w:space="0" w:color="000000"/>
              <w:right w:val="single" w:sz="6" w:space="0" w:color="000000"/>
            </w:tcBorders>
            <w:tcPrChange w:id="890"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8B2E8C" w:rsidRDefault="008B2E8C" w:rsidP="009E5F46">
            <w:pPr>
              <w:jc w:val="center"/>
              <w:rPr>
                <w:rFonts w:ascii="Times New Roman" w:hAnsi="Times New Roman"/>
                <w:color w:val="000000"/>
                <w:sz w:val="24"/>
              </w:rPr>
            </w:pPr>
          </w:p>
        </w:tc>
        <w:tc>
          <w:tcPr>
            <w:tcW w:w="1528" w:type="dxa"/>
            <w:gridSpan w:val="7"/>
            <w:tcBorders>
              <w:top w:val="single" w:sz="6" w:space="0" w:color="000000"/>
              <w:left w:val="single" w:sz="6" w:space="0" w:color="000000"/>
              <w:bottom w:val="single" w:sz="6" w:space="0" w:color="000000"/>
              <w:right w:val="single" w:sz="4" w:space="0" w:color="auto"/>
            </w:tcBorders>
            <w:tcPrChange w:id="891" w:author="ps" w:date="2014-11-26T11:09:00Z">
              <w:tcPr>
                <w:tcW w:w="1529" w:type="dxa"/>
                <w:gridSpan w:val="10"/>
                <w:tcBorders>
                  <w:top w:val="single" w:sz="6" w:space="0" w:color="000000"/>
                  <w:left w:val="single" w:sz="6" w:space="0" w:color="000000"/>
                  <w:bottom w:val="single" w:sz="6" w:space="0" w:color="000000"/>
                  <w:right w:val="single" w:sz="4" w:space="0" w:color="auto"/>
                </w:tcBorders>
              </w:tcPr>
            </w:tcPrChange>
          </w:tcPr>
          <w:p w:rsidR="008B2E8C" w:rsidRPr="009E5F46" w:rsidRDefault="008B2E8C" w:rsidP="008B2E8C">
            <w:pPr>
              <w:jc w:val="center"/>
              <w:rPr>
                <w:rFonts w:ascii="Times New Roman" w:hAnsi="Times New Roman"/>
                <w:color w:val="000000"/>
                <w:sz w:val="24"/>
              </w:rPr>
            </w:pPr>
            <w:r>
              <w:rPr>
                <w:rFonts w:ascii="Times New Roman" w:hAnsi="Times New Roman"/>
                <w:color w:val="000000"/>
                <w:sz w:val="24"/>
              </w:rPr>
              <w:t>13.69.1</w:t>
            </w:r>
          </w:p>
        </w:tc>
        <w:tc>
          <w:tcPr>
            <w:tcW w:w="4682" w:type="dxa"/>
            <w:gridSpan w:val="8"/>
            <w:tcBorders>
              <w:top w:val="single" w:sz="6" w:space="0" w:color="000000"/>
              <w:left w:val="single" w:sz="4" w:space="0" w:color="auto"/>
              <w:bottom w:val="single" w:sz="6" w:space="0" w:color="000000"/>
              <w:right w:val="single" w:sz="6" w:space="0" w:color="000000"/>
            </w:tcBorders>
            <w:tcPrChange w:id="892" w:author="ps" w:date="2014-11-26T11:09:00Z">
              <w:tcPr>
                <w:tcW w:w="4682" w:type="dxa"/>
                <w:gridSpan w:val="9"/>
                <w:tcBorders>
                  <w:top w:val="single" w:sz="6" w:space="0" w:color="000000"/>
                  <w:left w:val="single" w:sz="4" w:space="0" w:color="auto"/>
                  <w:bottom w:val="single" w:sz="6" w:space="0" w:color="000000"/>
                  <w:right w:val="single" w:sz="6" w:space="0" w:color="000000"/>
                </w:tcBorders>
              </w:tcPr>
            </w:tcPrChange>
          </w:tcPr>
          <w:p w:rsidR="008B2E8C" w:rsidRPr="009E5F46" w:rsidRDefault="008B2E8C" w:rsidP="008B2E8C">
            <w:pPr>
              <w:jc w:val="both"/>
              <w:rPr>
                <w:rFonts w:ascii="Times New Roman" w:hAnsi="Times New Roman"/>
                <w:color w:val="000000"/>
                <w:sz w:val="24"/>
              </w:rPr>
            </w:pPr>
            <w:r>
              <w:rPr>
                <w:rFonts w:ascii="Times New Roman" w:hAnsi="Times New Roman"/>
                <w:color w:val="000000"/>
                <w:sz w:val="24"/>
              </w:rPr>
              <w:t>Two or  more coats on new work over an under coat of suitable shade with ordinary paint of approved brand and manufacture.</w:t>
            </w:r>
          </w:p>
        </w:tc>
        <w:tc>
          <w:tcPr>
            <w:tcW w:w="1350" w:type="dxa"/>
            <w:tcBorders>
              <w:top w:val="single" w:sz="6" w:space="0" w:color="000000"/>
              <w:left w:val="single" w:sz="6" w:space="0" w:color="000000"/>
              <w:bottom w:val="single" w:sz="6" w:space="0" w:color="000000"/>
              <w:right w:val="single" w:sz="6" w:space="0" w:color="000000"/>
            </w:tcBorders>
            <w:tcPrChange w:id="893"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8B2E8C" w:rsidRDefault="008B2E8C" w:rsidP="009E5F46">
            <w:pPr>
              <w:jc w:val="center"/>
              <w:rPr>
                <w:rFonts w:ascii="Times New Roman" w:hAnsi="Times New Roman"/>
                <w:color w:val="000000"/>
                <w:sz w:val="24"/>
              </w:rPr>
            </w:pPr>
          </w:p>
          <w:p w:rsidR="008B2E8C" w:rsidRDefault="008B2E8C" w:rsidP="009E5F46">
            <w:pPr>
              <w:jc w:val="center"/>
              <w:rPr>
                <w:rFonts w:ascii="Times New Roman" w:hAnsi="Times New Roman"/>
                <w:color w:val="000000"/>
                <w:sz w:val="24"/>
              </w:rPr>
            </w:pPr>
          </w:p>
          <w:p w:rsidR="008B2E8C" w:rsidRPr="009E5F46" w:rsidRDefault="008B2E8C" w:rsidP="009E5F46">
            <w:pPr>
              <w:jc w:val="center"/>
              <w:rPr>
                <w:rFonts w:ascii="Times New Roman" w:hAnsi="Times New Roman"/>
                <w:color w:val="000000"/>
                <w:sz w:val="24"/>
              </w:rPr>
            </w:pPr>
            <w:r>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894"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8B2E8C" w:rsidRDefault="008B2E8C" w:rsidP="009E5F46">
            <w:pPr>
              <w:jc w:val="center"/>
              <w:rPr>
                <w:rFonts w:ascii="Times New Roman" w:hAnsi="Times New Roman"/>
                <w:color w:val="000000"/>
                <w:sz w:val="24"/>
              </w:rPr>
            </w:pPr>
          </w:p>
          <w:p w:rsidR="008B2E8C" w:rsidRDefault="008B2E8C" w:rsidP="009E5F46">
            <w:pPr>
              <w:jc w:val="center"/>
              <w:rPr>
                <w:rFonts w:ascii="Times New Roman" w:hAnsi="Times New Roman"/>
                <w:color w:val="000000"/>
                <w:sz w:val="24"/>
              </w:rPr>
            </w:pPr>
          </w:p>
          <w:p w:rsidR="008B2E8C" w:rsidRPr="009E5F46" w:rsidRDefault="008B2E8C" w:rsidP="009E5F46">
            <w:pPr>
              <w:jc w:val="center"/>
              <w:rPr>
                <w:rFonts w:ascii="Times New Roman" w:hAnsi="Times New Roman"/>
                <w:color w:val="000000"/>
                <w:sz w:val="24"/>
              </w:rPr>
            </w:pPr>
            <w:r>
              <w:rPr>
                <w:rFonts w:ascii="Times New Roman" w:hAnsi="Times New Roman"/>
                <w:color w:val="000000"/>
                <w:sz w:val="24"/>
              </w:rPr>
              <w:t>77.00</w:t>
            </w:r>
          </w:p>
        </w:tc>
      </w:tr>
      <w:tr w:rsidR="008B2E8C" w:rsidTr="005E7DCE">
        <w:trPr>
          <w:trHeight w:hRule="exact" w:val="1167"/>
          <w:trPrChange w:id="895" w:author="ps" w:date="2014-11-26T11:09:00Z">
            <w:trPr>
              <w:gridBefore w:val="1"/>
              <w:trHeight w:hRule="exact" w:val="1167"/>
            </w:trPr>
          </w:trPrChange>
        </w:trPr>
        <w:tc>
          <w:tcPr>
            <w:tcW w:w="983" w:type="dxa"/>
            <w:tcBorders>
              <w:top w:val="single" w:sz="6" w:space="0" w:color="000000"/>
              <w:left w:val="single" w:sz="6" w:space="0" w:color="000000"/>
              <w:bottom w:val="single" w:sz="6" w:space="0" w:color="000000"/>
              <w:right w:val="single" w:sz="6" w:space="0" w:color="000000"/>
            </w:tcBorders>
            <w:tcPrChange w:id="896"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8B2E8C" w:rsidRDefault="008B2E8C" w:rsidP="009E5F46">
            <w:pPr>
              <w:jc w:val="center"/>
              <w:rPr>
                <w:rFonts w:ascii="Times New Roman" w:hAnsi="Times New Roman"/>
                <w:color w:val="000000"/>
                <w:sz w:val="24"/>
              </w:rPr>
            </w:pPr>
            <w:r>
              <w:rPr>
                <w:rFonts w:ascii="Times New Roman" w:hAnsi="Times New Roman"/>
                <w:color w:val="000000"/>
                <w:sz w:val="24"/>
              </w:rPr>
              <w:lastRenderedPageBreak/>
              <w:t>13.70</w:t>
            </w:r>
          </w:p>
        </w:tc>
        <w:tc>
          <w:tcPr>
            <w:tcW w:w="6210" w:type="dxa"/>
            <w:gridSpan w:val="15"/>
            <w:tcBorders>
              <w:top w:val="single" w:sz="6" w:space="0" w:color="000000"/>
              <w:left w:val="single" w:sz="6" w:space="0" w:color="000000"/>
              <w:bottom w:val="single" w:sz="6" w:space="0" w:color="000000"/>
              <w:right w:val="single" w:sz="6" w:space="0" w:color="000000"/>
            </w:tcBorders>
            <w:tcPrChange w:id="897"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8B2E8C" w:rsidRPr="009E5F46" w:rsidRDefault="008B2E8C" w:rsidP="008B2E8C">
            <w:pPr>
              <w:jc w:val="both"/>
              <w:rPr>
                <w:rFonts w:ascii="Times New Roman" w:hAnsi="Times New Roman"/>
                <w:color w:val="000000"/>
                <w:sz w:val="24"/>
              </w:rPr>
            </w:pPr>
            <w:r>
              <w:rPr>
                <w:rFonts w:ascii="Times New Roman" w:hAnsi="Times New Roman"/>
                <w:color w:val="000000"/>
                <w:sz w:val="24"/>
              </w:rPr>
              <w:t>Painting with synthetic enamel paint having VOC (Volatile Organic Compound ) content less than 150 grams/ litre of approved brand and manufacture including applying additional coats wherever required to achieve even shade and colour.</w:t>
            </w:r>
          </w:p>
        </w:tc>
        <w:tc>
          <w:tcPr>
            <w:tcW w:w="1350" w:type="dxa"/>
            <w:tcBorders>
              <w:top w:val="single" w:sz="6" w:space="0" w:color="000000"/>
              <w:left w:val="single" w:sz="6" w:space="0" w:color="000000"/>
              <w:bottom w:val="single" w:sz="6" w:space="0" w:color="000000"/>
              <w:right w:val="single" w:sz="6" w:space="0" w:color="000000"/>
            </w:tcBorders>
            <w:tcPrChange w:id="898"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8B2E8C" w:rsidRPr="009E5F46" w:rsidRDefault="008B2E8C" w:rsidP="009E5F46">
            <w:pPr>
              <w:jc w:val="center"/>
              <w:rPr>
                <w:rFonts w:ascii="Times New Roman" w:hAnsi="Times New Roman"/>
                <w:color w:val="000000"/>
                <w:sz w:val="24"/>
              </w:rPr>
            </w:pPr>
          </w:p>
        </w:tc>
        <w:tc>
          <w:tcPr>
            <w:tcW w:w="1552" w:type="dxa"/>
            <w:tcBorders>
              <w:top w:val="single" w:sz="6" w:space="0" w:color="000000"/>
              <w:left w:val="single" w:sz="6" w:space="0" w:color="000000"/>
              <w:bottom w:val="single" w:sz="6" w:space="0" w:color="000000"/>
              <w:right w:val="single" w:sz="6" w:space="0" w:color="000000"/>
            </w:tcBorders>
            <w:tcPrChange w:id="899"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8B2E8C" w:rsidRPr="009E5F46" w:rsidRDefault="008B2E8C" w:rsidP="009E5F46">
            <w:pPr>
              <w:jc w:val="center"/>
              <w:rPr>
                <w:rFonts w:ascii="Times New Roman" w:hAnsi="Times New Roman"/>
                <w:color w:val="000000"/>
                <w:sz w:val="24"/>
              </w:rPr>
            </w:pPr>
          </w:p>
        </w:tc>
      </w:tr>
      <w:tr w:rsidR="0025358A" w:rsidTr="005E7DCE">
        <w:trPr>
          <w:trHeight w:hRule="exact" w:val="338"/>
          <w:trPrChange w:id="900"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901"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25358A" w:rsidRDefault="0025358A" w:rsidP="009E5F46">
            <w:pPr>
              <w:jc w:val="center"/>
              <w:rPr>
                <w:rFonts w:ascii="Times New Roman" w:hAnsi="Times New Roman"/>
                <w:color w:val="000000"/>
                <w:sz w:val="24"/>
              </w:rPr>
            </w:pPr>
          </w:p>
        </w:tc>
        <w:tc>
          <w:tcPr>
            <w:tcW w:w="1543" w:type="dxa"/>
            <w:gridSpan w:val="8"/>
            <w:tcBorders>
              <w:top w:val="single" w:sz="6" w:space="0" w:color="000000"/>
              <w:left w:val="single" w:sz="6" w:space="0" w:color="000000"/>
              <w:bottom w:val="single" w:sz="6" w:space="0" w:color="000000"/>
              <w:right w:val="single" w:sz="4" w:space="0" w:color="auto"/>
            </w:tcBorders>
            <w:tcPrChange w:id="902" w:author="ps" w:date="2014-11-26T11:09:00Z">
              <w:tcPr>
                <w:tcW w:w="1544" w:type="dxa"/>
                <w:gridSpan w:val="11"/>
                <w:tcBorders>
                  <w:top w:val="single" w:sz="6" w:space="0" w:color="000000"/>
                  <w:left w:val="single" w:sz="6" w:space="0" w:color="000000"/>
                  <w:bottom w:val="single" w:sz="6" w:space="0" w:color="000000"/>
                  <w:right w:val="single" w:sz="4" w:space="0" w:color="auto"/>
                </w:tcBorders>
              </w:tcPr>
            </w:tcPrChange>
          </w:tcPr>
          <w:p w:rsidR="0025358A" w:rsidRPr="009E5F46" w:rsidRDefault="0025358A" w:rsidP="008B2E8C">
            <w:pPr>
              <w:jc w:val="center"/>
              <w:rPr>
                <w:rFonts w:ascii="Times New Roman" w:hAnsi="Times New Roman"/>
                <w:color w:val="000000"/>
                <w:sz w:val="24"/>
              </w:rPr>
            </w:pPr>
            <w:r>
              <w:rPr>
                <w:rFonts w:ascii="Times New Roman" w:hAnsi="Times New Roman"/>
                <w:color w:val="000000"/>
                <w:sz w:val="24"/>
              </w:rPr>
              <w:t>13.70.1</w:t>
            </w:r>
          </w:p>
        </w:tc>
        <w:tc>
          <w:tcPr>
            <w:tcW w:w="4667" w:type="dxa"/>
            <w:gridSpan w:val="7"/>
            <w:tcBorders>
              <w:top w:val="single" w:sz="6" w:space="0" w:color="000000"/>
              <w:left w:val="single" w:sz="4" w:space="0" w:color="auto"/>
              <w:bottom w:val="single" w:sz="6" w:space="0" w:color="000000"/>
              <w:right w:val="single" w:sz="6" w:space="0" w:color="000000"/>
            </w:tcBorders>
            <w:tcPrChange w:id="903" w:author="ps" w:date="2014-11-26T11:09:00Z">
              <w:tcPr>
                <w:tcW w:w="4667" w:type="dxa"/>
                <w:gridSpan w:val="8"/>
                <w:tcBorders>
                  <w:top w:val="single" w:sz="6" w:space="0" w:color="000000"/>
                  <w:left w:val="single" w:sz="4" w:space="0" w:color="auto"/>
                  <w:bottom w:val="single" w:sz="6" w:space="0" w:color="000000"/>
                  <w:right w:val="single" w:sz="6" w:space="0" w:color="000000"/>
                </w:tcBorders>
              </w:tcPr>
            </w:tcPrChange>
          </w:tcPr>
          <w:p w:rsidR="0025358A" w:rsidRPr="009E5F46" w:rsidRDefault="0025358A" w:rsidP="00F966CB">
            <w:pPr>
              <w:rPr>
                <w:rFonts w:ascii="Times New Roman" w:hAnsi="Times New Roman"/>
                <w:color w:val="000000"/>
                <w:sz w:val="24"/>
              </w:rPr>
            </w:pPr>
            <w:r>
              <w:rPr>
                <w:rFonts w:ascii="Times New Roman" w:hAnsi="Times New Roman"/>
                <w:color w:val="000000"/>
                <w:sz w:val="24"/>
              </w:rPr>
              <w:t xml:space="preserve"> One Coat</w:t>
            </w:r>
          </w:p>
        </w:tc>
        <w:tc>
          <w:tcPr>
            <w:tcW w:w="1350" w:type="dxa"/>
            <w:tcBorders>
              <w:top w:val="single" w:sz="6" w:space="0" w:color="000000"/>
              <w:left w:val="single" w:sz="6" w:space="0" w:color="000000"/>
              <w:bottom w:val="single" w:sz="6" w:space="0" w:color="000000"/>
              <w:right w:val="single" w:sz="6" w:space="0" w:color="000000"/>
            </w:tcBorders>
            <w:tcPrChange w:id="904"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25358A" w:rsidRDefault="0025358A" w:rsidP="0025358A">
            <w:pPr>
              <w:jc w:val="center"/>
            </w:pPr>
            <w:r w:rsidRPr="000E717F">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905"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25358A" w:rsidRPr="009E5F46" w:rsidRDefault="0025358A" w:rsidP="009E5F46">
            <w:pPr>
              <w:jc w:val="center"/>
              <w:rPr>
                <w:rFonts w:ascii="Times New Roman" w:hAnsi="Times New Roman"/>
                <w:color w:val="000000"/>
                <w:sz w:val="24"/>
              </w:rPr>
            </w:pPr>
            <w:r>
              <w:rPr>
                <w:rFonts w:ascii="Times New Roman" w:hAnsi="Times New Roman"/>
                <w:color w:val="000000"/>
                <w:sz w:val="24"/>
              </w:rPr>
              <w:t>35.00</w:t>
            </w:r>
          </w:p>
        </w:tc>
      </w:tr>
      <w:tr w:rsidR="0025358A" w:rsidTr="005E7DCE">
        <w:trPr>
          <w:trHeight w:hRule="exact" w:val="338"/>
          <w:trPrChange w:id="906"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907"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25358A" w:rsidRDefault="0025358A" w:rsidP="009E5F46">
            <w:pPr>
              <w:jc w:val="center"/>
              <w:rPr>
                <w:rFonts w:ascii="Times New Roman" w:hAnsi="Times New Roman"/>
                <w:color w:val="000000"/>
                <w:sz w:val="24"/>
              </w:rPr>
            </w:pPr>
          </w:p>
        </w:tc>
        <w:tc>
          <w:tcPr>
            <w:tcW w:w="1543" w:type="dxa"/>
            <w:gridSpan w:val="8"/>
            <w:tcBorders>
              <w:top w:val="single" w:sz="6" w:space="0" w:color="000000"/>
              <w:left w:val="single" w:sz="6" w:space="0" w:color="000000"/>
              <w:bottom w:val="single" w:sz="6" w:space="0" w:color="000000"/>
              <w:right w:val="single" w:sz="4" w:space="0" w:color="auto"/>
            </w:tcBorders>
            <w:tcPrChange w:id="908" w:author="ps" w:date="2014-11-26T11:09:00Z">
              <w:tcPr>
                <w:tcW w:w="1544" w:type="dxa"/>
                <w:gridSpan w:val="11"/>
                <w:tcBorders>
                  <w:top w:val="single" w:sz="6" w:space="0" w:color="000000"/>
                  <w:left w:val="single" w:sz="6" w:space="0" w:color="000000"/>
                  <w:bottom w:val="single" w:sz="6" w:space="0" w:color="000000"/>
                  <w:right w:val="single" w:sz="4" w:space="0" w:color="auto"/>
                </w:tcBorders>
              </w:tcPr>
            </w:tcPrChange>
          </w:tcPr>
          <w:p w:rsidR="0025358A" w:rsidRPr="009E5F46" w:rsidRDefault="0025358A" w:rsidP="008B2E8C">
            <w:pPr>
              <w:jc w:val="center"/>
              <w:rPr>
                <w:rFonts w:ascii="Times New Roman" w:hAnsi="Times New Roman"/>
                <w:color w:val="000000"/>
                <w:sz w:val="24"/>
              </w:rPr>
            </w:pPr>
            <w:r>
              <w:rPr>
                <w:rFonts w:ascii="Times New Roman" w:hAnsi="Times New Roman"/>
                <w:color w:val="000000"/>
                <w:sz w:val="24"/>
              </w:rPr>
              <w:t>13.70.2</w:t>
            </w:r>
          </w:p>
        </w:tc>
        <w:tc>
          <w:tcPr>
            <w:tcW w:w="4667" w:type="dxa"/>
            <w:gridSpan w:val="7"/>
            <w:tcBorders>
              <w:top w:val="single" w:sz="6" w:space="0" w:color="000000"/>
              <w:left w:val="single" w:sz="4" w:space="0" w:color="auto"/>
              <w:bottom w:val="single" w:sz="6" w:space="0" w:color="000000"/>
              <w:right w:val="single" w:sz="6" w:space="0" w:color="000000"/>
            </w:tcBorders>
            <w:tcPrChange w:id="909" w:author="ps" w:date="2014-11-26T11:09:00Z">
              <w:tcPr>
                <w:tcW w:w="4667" w:type="dxa"/>
                <w:gridSpan w:val="8"/>
                <w:tcBorders>
                  <w:top w:val="single" w:sz="6" w:space="0" w:color="000000"/>
                  <w:left w:val="single" w:sz="4" w:space="0" w:color="auto"/>
                  <w:bottom w:val="single" w:sz="6" w:space="0" w:color="000000"/>
                  <w:right w:val="single" w:sz="6" w:space="0" w:color="000000"/>
                </w:tcBorders>
              </w:tcPr>
            </w:tcPrChange>
          </w:tcPr>
          <w:p w:rsidR="0025358A" w:rsidRPr="009E5F46" w:rsidRDefault="0025358A" w:rsidP="00F966CB">
            <w:pPr>
              <w:rPr>
                <w:rFonts w:ascii="Times New Roman" w:hAnsi="Times New Roman"/>
                <w:color w:val="000000"/>
                <w:sz w:val="24"/>
              </w:rPr>
            </w:pPr>
            <w:r>
              <w:rPr>
                <w:rFonts w:ascii="Times New Roman" w:hAnsi="Times New Roman"/>
                <w:color w:val="000000"/>
                <w:sz w:val="24"/>
              </w:rPr>
              <w:t xml:space="preserve"> Two Coat</w:t>
            </w:r>
          </w:p>
        </w:tc>
        <w:tc>
          <w:tcPr>
            <w:tcW w:w="1350" w:type="dxa"/>
            <w:tcBorders>
              <w:top w:val="single" w:sz="6" w:space="0" w:color="000000"/>
              <w:left w:val="single" w:sz="6" w:space="0" w:color="000000"/>
              <w:bottom w:val="single" w:sz="6" w:space="0" w:color="000000"/>
              <w:right w:val="single" w:sz="6" w:space="0" w:color="000000"/>
            </w:tcBorders>
            <w:tcPrChange w:id="910"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25358A" w:rsidRDefault="0025358A" w:rsidP="0025358A">
            <w:pPr>
              <w:jc w:val="center"/>
            </w:pPr>
            <w:r w:rsidRPr="000E717F">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911"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25358A" w:rsidRPr="009E5F46" w:rsidRDefault="0025358A" w:rsidP="009E5F46">
            <w:pPr>
              <w:jc w:val="center"/>
              <w:rPr>
                <w:rFonts w:ascii="Times New Roman" w:hAnsi="Times New Roman"/>
                <w:color w:val="000000"/>
                <w:sz w:val="24"/>
              </w:rPr>
            </w:pPr>
            <w:r>
              <w:rPr>
                <w:rFonts w:ascii="Times New Roman" w:hAnsi="Times New Roman"/>
                <w:color w:val="000000"/>
                <w:sz w:val="24"/>
              </w:rPr>
              <w:t>53.00</w:t>
            </w:r>
          </w:p>
        </w:tc>
      </w:tr>
      <w:tr w:rsidR="008B2E8C" w:rsidTr="005E7DCE">
        <w:trPr>
          <w:trHeight w:hRule="exact" w:val="933"/>
          <w:trPrChange w:id="912" w:author="ps" w:date="2014-11-26T11:09:00Z">
            <w:trPr>
              <w:gridBefore w:val="1"/>
              <w:trHeight w:hRule="exact" w:val="933"/>
            </w:trPr>
          </w:trPrChange>
        </w:trPr>
        <w:tc>
          <w:tcPr>
            <w:tcW w:w="983" w:type="dxa"/>
            <w:tcBorders>
              <w:top w:val="single" w:sz="6" w:space="0" w:color="000000"/>
              <w:left w:val="single" w:sz="6" w:space="0" w:color="000000"/>
              <w:bottom w:val="single" w:sz="6" w:space="0" w:color="000000"/>
              <w:right w:val="single" w:sz="6" w:space="0" w:color="000000"/>
            </w:tcBorders>
            <w:tcPrChange w:id="913"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8B2E8C" w:rsidRDefault="0025358A" w:rsidP="009E5F46">
            <w:pPr>
              <w:jc w:val="center"/>
              <w:rPr>
                <w:rFonts w:ascii="Times New Roman" w:hAnsi="Times New Roman"/>
                <w:color w:val="000000"/>
                <w:sz w:val="24"/>
              </w:rPr>
            </w:pPr>
            <w:r>
              <w:rPr>
                <w:rFonts w:ascii="Times New Roman" w:hAnsi="Times New Roman"/>
                <w:color w:val="000000"/>
                <w:sz w:val="24"/>
              </w:rPr>
              <w:t>13.71</w:t>
            </w:r>
          </w:p>
        </w:tc>
        <w:tc>
          <w:tcPr>
            <w:tcW w:w="6210" w:type="dxa"/>
            <w:gridSpan w:val="15"/>
            <w:tcBorders>
              <w:top w:val="single" w:sz="6" w:space="0" w:color="000000"/>
              <w:left w:val="single" w:sz="6" w:space="0" w:color="000000"/>
              <w:bottom w:val="single" w:sz="6" w:space="0" w:color="000000"/>
              <w:right w:val="single" w:sz="6" w:space="0" w:color="000000"/>
            </w:tcBorders>
            <w:tcPrChange w:id="914"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8B2E8C" w:rsidRPr="009E5F46" w:rsidRDefault="0025358A" w:rsidP="0025358A">
            <w:pPr>
              <w:jc w:val="both"/>
              <w:rPr>
                <w:rFonts w:ascii="Times New Roman" w:hAnsi="Times New Roman"/>
                <w:color w:val="000000"/>
                <w:sz w:val="24"/>
              </w:rPr>
            </w:pPr>
            <w:r>
              <w:rPr>
                <w:rFonts w:ascii="Times New Roman" w:hAnsi="Times New Roman"/>
                <w:color w:val="000000"/>
                <w:sz w:val="24"/>
              </w:rPr>
              <w:t xml:space="preserve"> Applying priming coats with primer of approved brand and manufacture having low VOC (Volatile Organic Compound )Content.</w:t>
            </w:r>
          </w:p>
        </w:tc>
        <w:tc>
          <w:tcPr>
            <w:tcW w:w="1350" w:type="dxa"/>
            <w:tcBorders>
              <w:top w:val="single" w:sz="6" w:space="0" w:color="000000"/>
              <w:left w:val="single" w:sz="6" w:space="0" w:color="000000"/>
              <w:bottom w:val="single" w:sz="6" w:space="0" w:color="000000"/>
              <w:right w:val="single" w:sz="6" w:space="0" w:color="000000"/>
            </w:tcBorders>
            <w:tcPrChange w:id="915"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8B2E8C" w:rsidRPr="009E5F46" w:rsidRDefault="008B2E8C" w:rsidP="009E5F46">
            <w:pPr>
              <w:jc w:val="center"/>
              <w:rPr>
                <w:rFonts w:ascii="Times New Roman" w:hAnsi="Times New Roman"/>
                <w:color w:val="000000"/>
                <w:sz w:val="24"/>
              </w:rPr>
            </w:pPr>
          </w:p>
        </w:tc>
        <w:tc>
          <w:tcPr>
            <w:tcW w:w="1552" w:type="dxa"/>
            <w:tcBorders>
              <w:top w:val="single" w:sz="6" w:space="0" w:color="000000"/>
              <w:left w:val="single" w:sz="6" w:space="0" w:color="000000"/>
              <w:bottom w:val="single" w:sz="6" w:space="0" w:color="000000"/>
              <w:right w:val="single" w:sz="6" w:space="0" w:color="000000"/>
            </w:tcBorders>
            <w:tcPrChange w:id="916"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8B2E8C" w:rsidRPr="009E5F46" w:rsidRDefault="008B2E8C" w:rsidP="009E5F46">
            <w:pPr>
              <w:jc w:val="center"/>
              <w:rPr>
                <w:rFonts w:ascii="Times New Roman" w:hAnsi="Times New Roman"/>
                <w:color w:val="000000"/>
                <w:sz w:val="24"/>
              </w:rPr>
            </w:pPr>
          </w:p>
        </w:tc>
      </w:tr>
      <w:tr w:rsidR="008B2E8C" w:rsidTr="005E7DCE">
        <w:trPr>
          <w:trHeight w:hRule="exact" w:val="338"/>
          <w:trPrChange w:id="917"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918"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8B2E8C" w:rsidRDefault="008B2E8C" w:rsidP="009E5F46">
            <w:pPr>
              <w:jc w:val="center"/>
              <w:rPr>
                <w:rFonts w:ascii="Times New Roman" w:hAnsi="Times New Roman"/>
                <w:color w:val="000000"/>
                <w:sz w:val="24"/>
              </w:rPr>
            </w:pPr>
          </w:p>
        </w:tc>
        <w:tc>
          <w:tcPr>
            <w:tcW w:w="6210" w:type="dxa"/>
            <w:gridSpan w:val="15"/>
            <w:tcBorders>
              <w:top w:val="single" w:sz="6" w:space="0" w:color="000000"/>
              <w:left w:val="single" w:sz="6" w:space="0" w:color="000000"/>
              <w:bottom w:val="single" w:sz="6" w:space="0" w:color="000000"/>
              <w:right w:val="single" w:sz="6" w:space="0" w:color="000000"/>
            </w:tcBorders>
            <w:tcPrChange w:id="919"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8B2E8C" w:rsidRPr="009E5F46" w:rsidRDefault="008B2E8C" w:rsidP="00F966CB">
            <w:pPr>
              <w:rPr>
                <w:rFonts w:ascii="Times New Roman" w:hAnsi="Times New Roman"/>
                <w:color w:val="000000"/>
                <w:sz w:val="24"/>
              </w:rPr>
            </w:pPr>
          </w:p>
        </w:tc>
        <w:tc>
          <w:tcPr>
            <w:tcW w:w="1350" w:type="dxa"/>
            <w:tcBorders>
              <w:top w:val="single" w:sz="6" w:space="0" w:color="000000"/>
              <w:left w:val="single" w:sz="6" w:space="0" w:color="000000"/>
              <w:bottom w:val="single" w:sz="6" w:space="0" w:color="000000"/>
              <w:right w:val="single" w:sz="6" w:space="0" w:color="000000"/>
            </w:tcBorders>
            <w:tcPrChange w:id="920"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8B2E8C" w:rsidRPr="009E5F46" w:rsidRDefault="008B2E8C" w:rsidP="009E5F46">
            <w:pPr>
              <w:jc w:val="center"/>
              <w:rPr>
                <w:rFonts w:ascii="Times New Roman" w:hAnsi="Times New Roman"/>
                <w:color w:val="000000"/>
                <w:sz w:val="24"/>
              </w:rPr>
            </w:pPr>
          </w:p>
        </w:tc>
        <w:tc>
          <w:tcPr>
            <w:tcW w:w="1552" w:type="dxa"/>
            <w:tcBorders>
              <w:top w:val="single" w:sz="6" w:space="0" w:color="000000"/>
              <w:left w:val="single" w:sz="6" w:space="0" w:color="000000"/>
              <w:bottom w:val="single" w:sz="6" w:space="0" w:color="000000"/>
              <w:right w:val="single" w:sz="6" w:space="0" w:color="000000"/>
            </w:tcBorders>
            <w:tcPrChange w:id="921"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8B2E8C" w:rsidRPr="009E5F46" w:rsidRDefault="008B2E8C" w:rsidP="009E5F46">
            <w:pPr>
              <w:jc w:val="center"/>
              <w:rPr>
                <w:rFonts w:ascii="Times New Roman" w:hAnsi="Times New Roman"/>
                <w:color w:val="000000"/>
                <w:sz w:val="24"/>
              </w:rPr>
            </w:pPr>
          </w:p>
        </w:tc>
      </w:tr>
      <w:tr w:rsidR="008B2E8C" w:rsidTr="005E7DCE">
        <w:trPr>
          <w:trHeight w:hRule="exact" w:val="338"/>
          <w:trPrChange w:id="922"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923"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8B2E8C" w:rsidRDefault="008B2E8C" w:rsidP="009E5F46">
            <w:pPr>
              <w:jc w:val="center"/>
              <w:rPr>
                <w:rFonts w:ascii="Times New Roman" w:hAnsi="Times New Roman"/>
                <w:color w:val="000000"/>
                <w:sz w:val="24"/>
              </w:rPr>
            </w:pPr>
          </w:p>
        </w:tc>
        <w:tc>
          <w:tcPr>
            <w:tcW w:w="6210" w:type="dxa"/>
            <w:gridSpan w:val="15"/>
            <w:tcBorders>
              <w:top w:val="single" w:sz="6" w:space="0" w:color="000000"/>
              <w:left w:val="single" w:sz="6" w:space="0" w:color="000000"/>
              <w:bottom w:val="single" w:sz="6" w:space="0" w:color="000000"/>
              <w:right w:val="single" w:sz="6" w:space="0" w:color="000000"/>
            </w:tcBorders>
            <w:tcPrChange w:id="924"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8B2E8C" w:rsidRPr="009E5F46" w:rsidRDefault="008B2E8C" w:rsidP="00F966CB">
            <w:pPr>
              <w:rPr>
                <w:rFonts w:ascii="Times New Roman" w:hAnsi="Times New Roman"/>
                <w:color w:val="000000"/>
                <w:sz w:val="24"/>
              </w:rPr>
            </w:pPr>
          </w:p>
        </w:tc>
        <w:tc>
          <w:tcPr>
            <w:tcW w:w="1350" w:type="dxa"/>
            <w:tcBorders>
              <w:top w:val="single" w:sz="6" w:space="0" w:color="000000"/>
              <w:left w:val="single" w:sz="6" w:space="0" w:color="000000"/>
              <w:bottom w:val="single" w:sz="6" w:space="0" w:color="000000"/>
              <w:right w:val="single" w:sz="6" w:space="0" w:color="000000"/>
            </w:tcBorders>
            <w:tcPrChange w:id="925"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8B2E8C" w:rsidRPr="009E5F46" w:rsidRDefault="008B2E8C" w:rsidP="009E5F46">
            <w:pPr>
              <w:jc w:val="center"/>
              <w:rPr>
                <w:rFonts w:ascii="Times New Roman" w:hAnsi="Times New Roman"/>
                <w:color w:val="000000"/>
                <w:sz w:val="24"/>
              </w:rPr>
            </w:pPr>
          </w:p>
        </w:tc>
        <w:tc>
          <w:tcPr>
            <w:tcW w:w="1552" w:type="dxa"/>
            <w:tcBorders>
              <w:top w:val="single" w:sz="6" w:space="0" w:color="000000"/>
              <w:left w:val="single" w:sz="6" w:space="0" w:color="000000"/>
              <w:bottom w:val="single" w:sz="6" w:space="0" w:color="000000"/>
              <w:right w:val="single" w:sz="6" w:space="0" w:color="000000"/>
            </w:tcBorders>
            <w:tcPrChange w:id="926"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8B2E8C" w:rsidRPr="009E5F46" w:rsidRDefault="008B2E8C" w:rsidP="009E5F46">
            <w:pPr>
              <w:jc w:val="center"/>
              <w:rPr>
                <w:rFonts w:ascii="Times New Roman" w:hAnsi="Times New Roman"/>
                <w:color w:val="000000"/>
                <w:sz w:val="24"/>
              </w:rPr>
            </w:pPr>
          </w:p>
        </w:tc>
      </w:tr>
      <w:tr w:rsidR="0025358A" w:rsidTr="005E7DCE">
        <w:trPr>
          <w:trHeight w:hRule="exact" w:val="338"/>
          <w:trPrChange w:id="927"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928"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25358A" w:rsidRPr="0025358A" w:rsidRDefault="0025358A" w:rsidP="000A15A6">
            <w:pPr>
              <w:jc w:val="center"/>
              <w:rPr>
                <w:rFonts w:ascii="Times New Roman" w:hAnsi="Times New Roman"/>
                <w:color w:val="000000"/>
                <w:sz w:val="24"/>
              </w:rPr>
            </w:pPr>
            <w:r w:rsidRPr="0025358A">
              <w:rPr>
                <w:rFonts w:ascii="Times New Roman" w:hAnsi="Times New Roman"/>
                <w:color w:val="000000"/>
                <w:sz w:val="24"/>
              </w:rPr>
              <w:t xml:space="preserve">Item </w:t>
            </w:r>
            <w:r w:rsidRPr="0025358A">
              <w:rPr>
                <w:rFonts w:ascii="Times New Roman" w:hAnsi="Times New Roman"/>
                <w:color w:val="000000"/>
                <w:sz w:val="24"/>
              </w:rPr>
              <w:br/>
              <w:t>No.</w:t>
            </w:r>
          </w:p>
        </w:tc>
        <w:tc>
          <w:tcPr>
            <w:tcW w:w="6210" w:type="dxa"/>
            <w:gridSpan w:val="15"/>
            <w:tcBorders>
              <w:top w:val="single" w:sz="6" w:space="0" w:color="000000"/>
              <w:left w:val="single" w:sz="6" w:space="0" w:color="000000"/>
              <w:bottom w:val="single" w:sz="6" w:space="0" w:color="000000"/>
              <w:right w:val="single" w:sz="6" w:space="0" w:color="000000"/>
            </w:tcBorders>
            <w:tcPrChange w:id="929"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25358A" w:rsidRDefault="0025358A" w:rsidP="0025358A">
            <w:pPr>
              <w:rPr>
                <w:rFonts w:ascii="Times New Roman" w:hAnsi="Times New Roman"/>
                <w:color w:val="000000"/>
                <w:sz w:val="24"/>
              </w:rPr>
            </w:pPr>
            <w:r>
              <w:rPr>
                <w:rFonts w:ascii="Times New Roman" w:hAnsi="Times New Roman"/>
                <w:color w:val="000000"/>
                <w:sz w:val="24"/>
              </w:rPr>
              <w:t>Description</w:t>
            </w:r>
          </w:p>
        </w:tc>
        <w:tc>
          <w:tcPr>
            <w:tcW w:w="1350" w:type="dxa"/>
            <w:tcBorders>
              <w:top w:val="single" w:sz="6" w:space="0" w:color="000000"/>
              <w:left w:val="single" w:sz="6" w:space="0" w:color="000000"/>
              <w:bottom w:val="single" w:sz="6" w:space="0" w:color="000000"/>
              <w:right w:val="single" w:sz="6" w:space="0" w:color="000000"/>
            </w:tcBorders>
            <w:tcPrChange w:id="930"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25358A" w:rsidRPr="0025358A" w:rsidRDefault="0025358A" w:rsidP="000A15A6">
            <w:pPr>
              <w:jc w:val="center"/>
              <w:rPr>
                <w:rFonts w:ascii="Times New Roman" w:hAnsi="Times New Roman"/>
                <w:color w:val="000000"/>
                <w:sz w:val="24"/>
              </w:rPr>
            </w:pPr>
            <w:r w:rsidRPr="0025358A">
              <w:rPr>
                <w:rFonts w:ascii="Times New Roman" w:hAnsi="Times New Roman"/>
                <w:color w:val="000000"/>
                <w:sz w:val="24"/>
              </w:rPr>
              <w:t>Unit</w:t>
            </w:r>
          </w:p>
        </w:tc>
        <w:tc>
          <w:tcPr>
            <w:tcW w:w="1552" w:type="dxa"/>
            <w:tcBorders>
              <w:top w:val="single" w:sz="6" w:space="0" w:color="000000"/>
              <w:left w:val="single" w:sz="6" w:space="0" w:color="000000"/>
              <w:bottom w:val="single" w:sz="6" w:space="0" w:color="000000"/>
              <w:right w:val="single" w:sz="6" w:space="0" w:color="000000"/>
            </w:tcBorders>
            <w:tcPrChange w:id="931"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25358A" w:rsidRDefault="0025358A" w:rsidP="000A15A6">
            <w:pPr>
              <w:jc w:val="center"/>
              <w:rPr>
                <w:rFonts w:ascii="Times New Roman" w:hAnsi="Times New Roman"/>
                <w:color w:val="000000"/>
                <w:sz w:val="24"/>
              </w:rPr>
            </w:pPr>
            <w:r>
              <w:rPr>
                <w:rFonts w:ascii="Times New Roman" w:hAnsi="Times New Roman"/>
                <w:color w:val="000000"/>
                <w:sz w:val="24"/>
              </w:rPr>
              <w:t>Rate (in Rs.)</w:t>
            </w:r>
          </w:p>
        </w:tc>
      </w:tr>
      <w:tr w:rsidR="00FF1CE0" w:rsidTr="005E7DCE">
        <w:trPr>
          <w:trHeight w:hRule="exact" w:val="1023"/>
          <w:trPrChange w:id="932" w:author="ps" w:date="2014-11-26T11:09:00Z">
            <w:trPr>
              <w:gridBefore w:val="1"/>
              <w:trHeight w:hRule="exact" w:val="1023"/>
            </w:trPr>
          </w:trPrChange>
        </w:trPr>
        <w:tc>
          <w:tcPr>
            <w:tcW w:w="983" w:type="dxa"/>
            <w:tcBorders>
              <w:top w:val="single" w:sz="6" w:space="0" w:color="000000"/>
              <w:left w:val="single" w:sz="6" w:space="0" w:color="000000"/>
              <w:bottom w:val="single" w:sz="6" w:space="0" w:color="000000"/>
              <w:right w:val="single" w:sz="6" w:space="0" w:color="000000"/>
            </w:tcBorders>
            <w:tcPrChange w:id="933"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FF1CE0" w:rsidRPr="0025358A" w:rsidRDefault="00FF1CE0" w:rsidP="0025358A">
            <w:pPr>
              <w:jc w:val="center"/>
              <w:rPr>
                <w:rFonts w:ascii="Times New Roman" w:hAnsi="Times New Roman"/>
                <w:color w:val="000000"/>
                <w:sz w:val="24"/>
              </w:rPr>
            </w:pPr>
          </w:p>
        </w:tc>
        <w:tc>
          <w:tcPr>
            <w:tcW w:w="1588" w:type="dxa"/>
            <w:gridSpan w:val="11"/>
            <w:tcBorders>
              <w:top w:val="single" w:sz="6" w:space="0" w:color="000000"/>
              <w:left w:val="single" w:sz="6" w:space="0" w:color="000000"/>
              <w:bottom w:val="single" w:sz="6" w:space="0" w:color="000000"/>
              <w:right w:val="single" w:sz="4" w:space="0" w:color="auto"/>
            </w:tcBorders>
            <w:tcPrChange w:id="934" w:author="ps" w:date="2014-11-26T11:09:00Z">
              <w:tcPr>
                <w:tcW w:w="1589" w:type="dxa"/>
                <w:gridSpan w:val="14"/>
                <w:tcBorders>
                  <w:top w:val="single" w:sz="6" w:space="0" w:color="000000"/>
                  <w:left w:val="single" w:sz="6" w:space="0" w:color="000000"/>
                  <w:bottom w:val="single" w:sz="6" w:space="0" w:color="000000"/>
                  <w:right w:val="single" w:sz="4" w:space="0" w:color="auto"/>
                </w:tcBorders>
              </w:tcPr>
            </w:tcPrChange>
          </w:tcPr>
          <w:p w:rsidR="00FF1CE0" w:rsidRPr="0025358A" w:rsidRDefault="00FF1CE0" w:rsidP="0025358A">
            <w:pPr>
              <w:jc w:val="center"/>
              <w:rPr>
                <w:rFonts w:ascii="Times New Roman" w:hAnsi="Times New Roman"/>
                <w:color w:val="000000"/>
                <w:sz w:val="24"/>
              </w:rPr>
            </w:pPr>
            <w:r>
              <w:rPr>
                <w:rFonts w:ascii="Times New Roman" w:hAnsi="Times New Roman"/>
                <w:color w:val="000000"/>
                <w:sz w:val="24"/>
              </w:rPr>
              <w:t>13.71.1</w:t>
            </w:r>
          </w:p>
        </w:tc>
        <w:tc>
          <w:tcPr>
            <w:tcW w:w="4622" w:type="dxa"/>
            <w:gridSpan w:val="4"/>
            <w:tcBorders>
              <w:top w:val="single" w:sz="6" w:space="0" w:color="000000"/>
              <w:left w:val="single" w:sz="4" w:space="0" w:color="auto"/>
              <w:bottom w:val="single" w:sz="6" w:space="0" w:color="000000"/>
              <w:right w:val="single" w:sz="6" w:space="0" w:color="000000"/>
            </w:tcBorders>
            <w:tcPrChange w:id="935" w:author="ps" w:date="2014-11-26T11:09:00Z">
              <w:tcPr>
                <w:tcW w:w="4622" w:type="dxa"/>
                <w:gridSpan w:val="5"/>
                <w:tcBorders>
                  <w:top w:val="single" w:sz="6" w:space="0" w:color="000000"/>
                  <w:left w:val="single" w:sz="4" w:space="0" w:color="auto"/>
                  <w:bottom w:val="single" w:sz="6" w:space="0" w:color="000000"/>
                  <w:right w:val="single" w:sz="6" w:space="0" w:color="000000"/>
                </w:tcBorders>
              </w:tcPr>
            </w:tcPrChange>
          </w:tcPr>
          <w:p w:rsidR="00FF1CE0" w:rsidRPr="0025358A" w:rsidRDefault="00FF1CE0" w:rsidP="000A15A6">
            <w:pPr>
              <w:rPr>
                <w:rFonts w:ascii="Times New Roman" w:hAnsi="Times New Roman"/>
                <w:color w:val="000000"/>
                <w:sz w:val="24"/>
              </w:rPr>
            </w:pPr>
            <w:r>
              <w:rPr>
                <w:rFonts w:ascii="Times New Roman" w:hAnsi="Times New Roman"/>
                <w:color w:val="000000"/>
                <w:sz w:val="24"/>
              </w:rPr>
              <w:t xml:space="preserve"> With ready mixed pink or grey primer on wood work (hard and soft wood ) Having VOC Content less than 50 grams/ litre.</w:t>
            </w:r>
          </w:p>
        </w:tc>
        <w:tc>
          <w:tcPr>
            <w:tcW w:w="1350" w:type="dxa"/>
            <w:tcBorders>
              <w:top w:val="single" w:sz="6" w:space="0" w:color="000000"/>
              <w:left w:val="single" w:sz="6" w:space="0" w:color="000000"/>
              <w:bottom w:val="single" w:sz="6" w:space="0" w:color="000000"/>
              <w:right w:val="single" w:sz="6" w:space="0" w:color="000000"/>
            </w:tcBorders>
            <w:tcPrChange w:id="936"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FF1CE0" w:rsidRDefault="00FF1CE0" w:rsidP="00FF1CE0">
            <w:pPr>
              <w:jc w:val="center"/>
            </w:pPr>
            <w:r w:rsidRPr="001D12C1">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937"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FF1CE0" w:rsidRPr="0025358A" w:rsidRDefault="00FF1CE0" w:rsidP="0025358A">
            <w:pPr>
              <w:jc w:val="center"/>
              <w:rPr>
                <w:rFonts w:ascii="Times New Roman" w:hAnsi="Times New Roman"/>
                <w:color w:val="000000"/>
                <w:sz w:val="24"/>
              </w:rPr>
            </w:pPr>
            <w:r>
              <w:rPr>
                <w:rFonts w:ascii="Times New Roman" w:hAnsi="Times New Roman"/>
                <w:color w:val="000000"/>
                <w:sz w:val="24"/>
              </w:rPr>
              <w:t>28.00</w:t>
            </w:r>
          </w:p>
        </w:tc>
      </w:tr>
      <w:tr w:rsidR="00FF1CE0" w:rsidTr="005E7DCE">
        <w:trPr>
          <w:trHeight w:hRule="exact" w:val="897"/>
          <w:trPrChange w:id="938" w:author="ps" w:date="2014-11-26T11:09:00Z">
            <w:trPr>
              <w:gridBefore w:val="1"/>
              <w:trHeight w:hRule="exact" w:val="897"/>
            </w:trPr>
          </w:trPrChange>
        </w:trPr>
        <w:tc>
          <w:tcPr>
            <w:tcW w:w="983" w:type="dxa"/>
            <w:tcBorders>
              <w:top w:val="single" w:sz="6" w:space="0" w:color="000000"/>
              <w:left w:val="single" w:sz="6" w:space="0" w:color="000000"/>
              <w:bottom w:val="single" w:sz="6" w:space="0" w:color="000000"/>
              <w:right w:val="single" w:sz="6" w:space="0" w:color="000000"/>
            </w:tcBorders>
            <w:tcPrChange w:id="939"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FF1CE0" w:rsidRPr="0025358A" w:rsidRDefault="00FF1CE0" w:rsidP="0025358A">
            <w:pPr>
              <w:jc w:val="center"/>
              <w:rPr>
                <w:rFonts w:ascii="Times New Roman" w:hAnsi="Times New Roman"/>
                <w:color w:val="000000"/>
                <w:sz w:val="24"/>
              </w:rPr>
            </w:pPr>
          </w:p>
        </w:tc>
        <w:tc>
          <w:tcPr>
            <w:tcW w:w="1588" w:type="dxa"/>
            <w:gridSpan w:val="11"/>
            <w:tcBorders>
              <w:top w:val="single" w:sz="6" w:space="0" w:color="000000"/>
              <w:left w:val="single" w:sz="6" w:space="0" w:color="000000"/>
              <w:bottom w:val="single" w:sz="6" w:space="0" w:color="000000"/>
              <w:right w:val="single" w:sz="4" w:space="0" w:color="auto"/>
            </w:tcBorders>
            <w:tcPrChange w:id="940" w:author="ps" w:date="2014-11-26T11:09:00Z">
              <w:tcPr>
                <w:tcW w:w="1589" w:type="dxa"/>
                <w:gridSpan w:val="14"/>
                <w:tcBorders>
                  <w:top w:val="single" w:sz="6" w:space="0" w:color="000000"/>
                  <w:left w:val="single" w:sz="6" w:space="0" w:color="000000"/>
                  <w:bottom w:val="single" w:sz="6" w:space="0" w:color="000000"/>
                  <w:right w:val="single" w:sz="4" w:space="0" w:color="auto"/>
                </w:tcBorders>
              </w:tcPr>
            </w:tcPrChange>
          </w:tcPr>
          <w:p w:rsidR="00FF1CE0" w:rsidRPr="0025358A" w:rsidRDefault="00FF1CE0" w:rsidP="0025358A">
            <w:pPr>
              <w:jc w:val="center"/>
              <w:rPr>
                <w:rFonts w:ascii="Times New Roman" w:hAnsi="Times New Roman"/>
                <w:color w:val="000000"/>
                <w:sz w:val="24"/>
              </w:rPr>
            </w:pPr>
            <w:r>
              <w:rPr>
                <w:rFonts w:ascii="Times New Roman" w:hAnsi="Times New Roman"/>
                <w:color w:val="000000"/>
                <w:sz w:val="24"/>
              </w:rPr>
              <w:t>13.71.2</w:t>
            </w:r>
          </w:p>
        </w:tc>
        <w:tc>
          <w:tcPr>
            <w:tcW w:w="4622" w:type="dxa"/>
            <w:gridSpan w:val="4"/>
            <w:tcBorders>
              <w:top w:val="single" w:sz="6" w:space="0" w:color="000000"/>
              <w:left w:val="single" w:sz="4" w:space="0" w:color="auto"/>
              <w:bottom w:val="single" w:sz="6" w:space="0" w:color="000000"/>
              <w:right w:val="single" w:sz="6" w:space="0" w:color="000000"/>
            </w:tcBorders>
            <w:tcPrChange w:id="941" w:author="ps" w:date="2014-11-26T11:09:00Z">
              <w:tcPr>
                <w:tcW w:w="4622" w:type="dxa"/>
                <w:gridSpan w:val="5"/>
                <w:tcBorders>
                  <w:top w:val="single" w:sz="6" w:space="0" w:color="000000"/>
                  <w:left w:val="single" w:sz="4" w:space="0" w:color="auto"/>
                  <w:bottom w:val="single" w:sz="6" w:space="0" w:color="000000"/>
                  <w:right w:val="single" w:sz="6" w:space="0" w:color="000000"/>
                </w:tcBorders>
              </w:tcPr>
            </w:tcPrChange>
          </w:tcPr>
          <w:p w:rsidR="00FF1CE0" w:rsidRPr="0025358A" w:rsidRDefault="00FF1CE0" w:rsidP="000A15A6">
            <w:pPr>
              <w:rPr>
                <w:rFonts w:ascii="Times New Roman" w:hAnsi="Times New Roman"/>
                <w:color w:val="000000"/>
                <w:sz w:val="24"/>
              </w:rPr>
            </w:pPr>
            <w:r>
              <w:rPr>
                <w:rFonts w:ascii="Times New Roman" w:hAnsi="Times New Roman"/>
                <w:color w:val="000000"/>
                <w:sz w:val="24"/>
              </w:rPr>
              <w:t>With ready mixed red oxide zinc chromatic on steel/iron works having VOC Content less than 250 grams/litre.</w:t>
            </w:r>
          </w:p>
        </w:tc>
        <w:tc>
          <w:tcPr>
            <w:tcW w:w="1350" w:type="dxa"/>
            <w:tcBorders>
              <w:top w:val="single" w:sz="6" w:space="0" w:color="000000"/>
              <w:left w:val="single" w:sz="6" w:space="0" w:color="000000"/>
              <w:bottom w:val="single" w:sz="6" w:space="0" w:color="000000"/>
              <w:right w:val="single" w:sz="6" w:space="0" w:color="000000"/>
            </w:tcBorders>
            <w:tcPrChange w:id="942"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FF1CE0" w:rsidRDefault="00FF1CE0" w:rsidP="00FF1CE0">
            <w:pPr>
              <w:jc w:val="center"/>
            </w:pPr>
            <w:r w:rsidRPr="001D12C1">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943"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FF1CE0" w:rsidRPr="0025358A" w:rsidRDefault="00FF1CE0" w:rsidP="0025358A">
            <w:pPr>
              <w:jc w:val="center"/>
              <w:rPr>
                <w:rFonts w:ascii="Times New Roman" w:hAnsi="Times New Roman"/>
                <w:color w:val="000000"/>
                <w:sz w:val="24"/>
              </w:rPr>
            </w:pPr>
            <w:r>
              <w:rPr>
                <w:rFonts w:ascii="Times New Roman" w:hAnsi="Times New Roman"/>
                <w:color w:val="000000"/>
                <w:sz w:val="24"/>
              </w:rPr>
              <w:t>24.00</w:t>
            </w:r>
          </w:p>
        </w:tc>
      </w:tr>
      <w:tr w:rsidR="00FF1CE0" w:rsidTr="005E7DCE">
        <w:trPr>
          <w:trHeight w:hRule="exact" w:val="897"/>
          <w:trPrChange w:id="944" w:author="ps" w:date="2014-11-26T11:09:00Z">
            <w:trPr>
              <w:gridBefore w:val="1"/>
              <w:trHeight w:hRule="exact" w:val="897"/>
            </w:trPr>
          </w:trPrChange>
        </w:trPr>
        <w:tc>
          <w:tcPr>
            <w:tcW w:w="983" w:type="dxa"/>
            <w:tcBorders>
              <w:top w:val="single" w:sz="6" w:space="0" w:color="000000"/>
              <w:left w:val="single" w:sz="6" w:space="0" w:color="000000"/>
              <w:bottom w:val="single" w:sz="6" w:space="0" w:color="000000"/>
              <w:right w:val="single" w:sz="6" w:space="0" w:color="000000"/>
            </w:tcBorders>
            <w:tcPrChange w:id="945"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FF1CE0" w:rsidRPr="0025358A" w:rsidRDefault="00FF1CE0" w:rsidP="0025358A">
            <w:pPr>
              <w:jc w:val="center"/>
              <w:rPr>
                <w:rFonts w:ascii="Times New Roman" w:hAnsi="Times New Roman"/>
                <w:color w:val="000000"/>
                <w:sz w:val="24"/>
              </w:rPr>
            </w:pPr>
          </w:p>
        </w:tc>
        <w:tc>
          <w:tcPr>
            <w:tcW w:w="1588" w:type="dxa"/>
            <w:gridSpan w:val="11"/>
            <w:tcBorders>
              <w:top w:val="single" w:sz="6" w:space="0" w:color="000000"/>
              <w:left w:val="single" w:sz="6" w:space="0" w:color="000000"/>
              <w:bottom w:val="single" w:sz="6" w:space="0" w:color="000000"/>
              <w:right w:val="single" w:sz="4" w:space="0" w:color="auto"/>
            </w:tcBorders>
            <w:tcPrChange w:id="946" w:author="ps" w:date="2014-11-26T11:09:00Z">
              <w:tcPr>
                <w:tcW w:w="1589" w:type="dxa"/>
                <w:gridSpan w:val="14"/>
                <w:tcBorders>
                  <w:top w:val="single" w:sz="6" w:space="0" w:color="000000"/>
                  <w:left w:val="single" w:sz="6" w:space="0" w:color="000000"/>
                  <w:bottom w:val="single" w:sz="6" w:space="0" w:color="000000"/>
                  <w:right w:val="single" w:sz="4" w:space="0" w:color="auto"/>
                </w:tcBorders>
              </w:tcPr>
            </w:tcPrChange>
          </w:tcPr>
          <w:p w:rsidR="00FF1CE0" w:rsidRPr="0025358A" w:rsidRDefault="00FF1CE0" w:rsidP="0025358A">
            <w:pPr>
              <w:jc w:val="center"/>
              <w:rPr>
                <w:rFonts w:ascii="Times New Roman" w:hAnsi="Times New Roman"/>
                <w:color w:val="000000"/>
                <w:sz w:val="24"/>
              </w:rPr>
            </w:pPr>
            <w:r>
              <w:rPr>
                <w:rFonts w:ascii="Times New Roman" w:hAnsi="Times New Roman"/>
                <w:color w:val="000000"/>
                <w:sz w:val="24"/>
              </w:rPr>
              <w:t>13.71.3</w:t>
            </w:r>
          </w:p>
        </w:tc>
        <w:tc>
          <w:tcPr>
            <w:tcW w:w="4622" w:type="dxa"/>
            <w:gridSpan w:val="4"/>
            <w:tcBorders>
              <w:top w:val="single" w:sz="6" w:space="0" w:color="000000"/>
              <w:left w:val="single" w:sz="4" w:space="0" w:color="auto"/>
              <w:bottom w:val="single" w:sz="6" w:space="0" w:color="000000"/>
              <w:right w:val="single" w:sz="6" w:space="0" w:color="000000"/>
            </w:tcBorders>
            <w:tcPrChange w:id="947" w:author="ps" w:date="2014-11-26T11:09:00Z">
              <w:tcPr>
                <w:tcW w:w="4622" w:type="dxa"/>
                <w:gridSpan w:val="5"/>
                <w:tcBorders>
                  <w:top w:val="single" w:sz="6" w:space="0" w:color="000000"/>
                  <w:left w:val="single" w:sz="4" w:space="0" w:color="auto"/>
                  <w:bottom w:val="single" w:sz="6" w:space="0" w:color="000000"/>
                  <w:right w:val="single" w:sz="6" w:space="0" w:color="000000"/>
                </w:tcBorders>
              </w:tcPr>
            </w:tcPrChange>
          </w:tcPr>
          <w:p w:rsidR="00FF1CE0" w:rsidRPr="0025358A" w:rsidRDefault="00FF1CE0" w:rsidP="000A15A6">
            <w:pPr>
              <w:rPr>
                <w:rFonts w:ascii="Times New Roman" w:hAnsi="Times New Roman"/>
                <w:color w:val="000000"/>
                <w:sz w:val="24"/>
              </w:rPr>
            </w:pPr>
            <w:r>
              <w:rPr>
                <w:rFonts w:ascii="Times New Roman" w:hAnsi="Times New Roman"/>
                <w:color w:val="000000"/>
                <w:sz w:val="24"/>
              </w:rPr>
              <w:t xml:space="preserve"> With water thinnable cement primer on wall surface having VOC content less than 50 grams/litre.</w:t>
            </w:r>
          </w:p>
        </w:tc>
        <w:tc>
          <w:tcPr>
            <w:tcW w:w="1350" w:type="dxa"/>
            <w:tcBorders>
              <w:top w:val="single" w:sz="6" w:space="0" w:color="000000"/>
              <w:left w:val="single" w:sz="6" w:space="0" w:color="000000"/>
              <w:bottom w:val="single" w:sz="6" w:space="0" w:color="000000"/>
              <w:right w:val="single" w:sz="6" w:space="0" w:color="000000"/>
            </w:tcBorders>
            <w:tcPrChange w:id="948"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FF1CE0" w:rsidRDefault="00FF1CE0" w:rsidP="00FF1CE0">
            <w:pPr>
              <w:jc w:val="center"/>
            </w:pPr>
            <w:r w:rsidRPr="001D12C1">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949"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FF1CE0" w:rsidRPr="0025358A" w:rsidRDefault="00FF1CE0" w:rsidP="0025358A">
            <w:pPr>
              <w:jc w:val="center"/>
              <w:rPr>
                <w:rFonts w:ascii="Times New Roman" w:hAnsi="Times New Roman"/>
                <w:color w:val="000000"/>
                <w:sz w:val="24"/>
              </w:rPr>
            </w:pPr>
            <w:r>
              <w:rPr>
                <w:rFonts w:ascii="Times New Roman" w:hAnsi="Times New Roman"/>
                <w:color w:val="000000"/>
                <w:sz w:val="24"/>
              </w:rPr>
              <w:t>24.00</w:t>
            </w:r>
          </w:p>
        </w:tc>
      </w:tr>
      <w:tr w:rsidR="0025358A" w:rsidTr="005E7DCE">
        <w:trPr>
          <w:trHeight w:hRule="exact" w:val="717"/>
          <w:trPrChange w:id="950" w:author="ps" w:date="2014-11-26T11:09:00Z">
            <w:trPr>
              <w:gridBefore w:val="1"/>
              <w:trHeight w:hRule="exact" w:val="717"/>
            </w:trPr>
          </w:trPrChange>
        </w:trPr>
        <w:tc>
          <w:tcPr>
            <w:tcW w:w="983" w:type="dxa"/>
            <w:tcBorders>
              <w:top w:val="single" w:sz="6" w:space="0" w:color="000000"/>
              <w:left w:val="single" w:sz="6" w:space="0" w:color="000000"/>
              <w:bottom w:val="single" w:sz="6" w:space="0" w:color="000000"/>
              <w:right w:val="single" w:sz="6" w:space="0" w:color="000000"/>
            </w:tcBorders>
            <w:tcPrChange w:id="951"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25358A" w:rsidRPr="0025358A" w:rsidRDefault="00FF1CE0" w:rsidP="0025358A">
            <w:pPr>
              <w:jc w:val="center"/>
              <w:rPr>
                <w:rFonts w:ascii="Times New Roman" w:hAnsi="Times New Roman"/>
                <w:color w:val="000000"/>
                <w:sz w:val="24"/>
              </w:rPr>
            </w:pPr>
            <w:r>
              <w:rPr>
                <w:rFonts w:ascii="Times New Roman" w:hAnsi="Times New Roman"/>
                <w:color w:val="000000"/>
                <w:sz w:val="24"/>
              </w:rPr>
              <w:t>13.72</w:t>
            </w:r>
          </w:p>
        </w:tc>
        <w:tc>
          <w:tcPr>
            <w:tcW w:w="6210" w:type="dxa"/>
            <w:gridSpan w:val="15"/>
            <w:tcBorders>
              <w:top w:val="single" w:sz="6" w:space="0" w:color="000000"/>
              <w:left w:val="single" w:sz="6" w:space="0" w:color="000000"/>
              <w:bottom w:val="single" w:sz="6" w:space="0" w:color="000000"/>
              <w:right w:val="single" w:sz="6" w:space="0" w:color="000000"/>
            </w:tcBorders>
            <w:tcPrChange w:id="952"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25358A" w:rsidRPr="0025358A" w:rsidRDefault="00FF1CE0" w:rsidP="00FF1CE0">
            <w:pPr>
              <w:jc w:val="both"/>
              <w:rPr>
                <w:rFonts w:ascii="Times New Roman" w:hAnsi="Times New Roman"/>
                <w:color w:val="000000"/>
                <w:sz w:val="24"/>
              </w:rPr>
            </w:pPr>
            <w:r>
              <w:rPr>
                <w:rFonts w:ascii="Times New Roman" w:hAnsi="Times New Roman"/>
                <w:color w:val="000000"/>
                <w:sz w:val="24"/>
              </w:rPr>
              <w:t>Painting with aluminium paint of approved brand and manufacture to give an even shade.</w:t>
            </w:r>
          </w:p>
        </w:tc>
        <w:tc>
          <w:tcPr>
            <w:tcW w:w="1350" w:type="dxa"/>
            <w:tcBorders>
              <w:top w:val="single" w:sz="6" w:space="0" w:color="000000"/>
              <w:left w:val="single" w:sz="6" w:space="0" w:color="000000"/>
              <w:bottom w:val="single" w:sz="6" w:space="0" w:color="000000"/>
              <w:right w:val="single" w:sz="6" w:space="0" w:color="000000"/>
            </w:tcBorders>
            <w:tcPrChange w:id="953"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25358A" w:rsidRPr="0025358A" w:rsidRDefault="0025358A" w:rsidP="0025358A">
            <w:pPr>
              <w:jc w:val="center"/>
              <w:rPr>
                <w:rFonts w:ascii="Times New Roman" w:hAnsi="Times New Roman"/>
                <w:color w:val="000000"/>
                <w:sz w:val="24"/>
              </w:rPr>
            </w:pPr>
          </w:p>
        </w:tc>
        <w:tc>
          <w:tcPr>
            <w:tcW w:w="1552" w:type="dxa"/>
            <w:tcBorders>
              <w:top w:val="single" w:sz="6" w:space="0" w:color="000000"/>
              <w:left w:val="single" w:sz="6" w:space="0" w:color="000000"/>
              <w:bottom w:val="single" w:sz="6" w:space="0" w:color="000000"/>
              <w:right w:val="single" w:sz="6" w:space="0" w:color="000000"/>
            </w:tcBorders>
            <w:tcPrChange w:id="954"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25358A" w:rsidRPr="0025358A" w:rsidRDefault="0025358A" w:rsidP="0025358A">
            <w:pPr>
              <w:jc w:val="center"/>
              <w:rPr>
                <w:rFonts w:ascii="Times New Roman" w:hAnsi="Times New Roman"/>
                <w:color w:val="000000"/>
                <w:sz w:val="24"/>
              </w:rPr>
            </w:pPr>
          </w:p>
        </w:tc>
      </w:tr>
      <w:tr w:rsidR="00FF1CE0" w:rsidTr="005E7DCE">
        <w:trPr>
          <w:trHeight w:hRule="exact" w:val="338"/>
          <w:trPrChange w:id="955"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956"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FF1CE0" w:rsidRPr="0025358A" w:rsidRDefault="00FF1CE0" w:rsidP="0025358A">
            <w:pPr>
              <w:jc w:val="center"/>
              <w:rPr>
                <w:rFonts w:ascii="Times New Roman" w:hAnsi="Times New Roman"/>
                <w:color w:val="000000"/>
                <w:sz w:val="24"/>
              </w:rPr>
            </w:pPr>
          </w:p>
        </w:tc>
        <w:tc>
          <w:tcPr>
            <w:tcW w:w="1573" w:type="dxa"/>
            <w:gridSpan w:val="10"/>
            <w:tcBorders>
              <w:top w:val="single" w:sz="6" w:space="0" w:color="000000"/>
              <w:left w:val="single" w:sz="6" w:space="0" w:color="000000"/>
              <w:bottom w:val="single" w:sz="6" w:space="0" w:color="000000"/>
              <w:right w:val="single" w:sz="4" w:space="0" w:color="auto"/>
            </w:tcBorders>
            <w:tcPrChange w:id="957" w:author="ps" w:date="2014-11-26T11:09:00Z">
              <w:tcPr>
                <w:tcW w:w="1574" w:type="dxa"/>
                <w:gridSpan w:val="13"/>
                <w:tcBorders>
                  <w:top w:val="single" w:sz="6" w:space="0" w:color="000000"/>
                  <w:left w:val="single" w:sz="6" w:space="0" w:color="000000"/>
                  <w:bottom w:val="single" w:sz="6" w:space="0" w:color="000000"/>
                  <w:right w:val="single" w:sz="4" w:space="0" w:color="auto"/>
                </w:tcBorders>
              </w:tcPr>
            </w:tcPrChange>
          </w:tcPr>
          <w:p w:rsidR="00FF1CE0" w:rsidRPr="0025358A" w:rsidRDefault="00FF1CE0" w:rsidP="00FF1CE0">
            <w:pPr>
              <w:jc w:val="center"/>
              <w:rPr>
                <w:rFonts w:ascii="Times New Roman" w:hAnsi="Times New Roman"/>
                <w:color w:val="000000"/>
                <w:sz w:val="24"/>
              </w:rPr>
            </w:pPr>
            <w:r>
              <w:rPr>
                <w:rFonts w:ascii="Times New Roman" w:hAnsi="Times New Roman"/>
                <w:color w:val="000000"/>
                <w:sz w:val="24"/>
              </w:rPr>
              <w:t>13.72.1</w:t>
            </w:r>
          </w:p>
        </w:tc>
        <w:tc>
          <w:tcPr>
            <w:tcW w:w="4637" w:type="dxa"/>
            <w:gridSpan w:val="5"/>
            <w:tcBorders>
              <w:top w:val="single" w:sz="6" w:space="0" w:color="000000"/>
              <w:left w:val="single" w:sz="4" w:space="0" w:color="auto"/>
              <w:bottom w:val="single" w:sz="6" w:space="0" w:color="000000"/>
              <w:right w:val="single" w:sz="6" w:space="0" w:color="000000"/>
            </w:tcBorders>
            <w:tcPrChange w:id="958" w:author="ps" w:date="2014-11-26T11:09:00Z">
              <w:tcPr>
                <w:tcW w:w="4637" w:type="dxa"/>
                <w:gridSpan w:val="6"/>
                <w:tcBorders>
                  <w:top w:val="single" w:sz="6" w:space="0" w:color="000000"/>
                  <w:left w:val="single" w:sz="4" w:space="0" w:color="auto"/>
                  <w:bottom w:val="single" w:sz="6" w:space="0" w:color="000000"/>
                  <w:right w:val="single" w:sz="6" w:space="0" w:color="000000"/>
                </w:tcBorders>
              </w:tcPr>
            </w:tcPrChange>
          </w:tcPr>
          <w:p w:rsidR="00FF1CE0" w:rsidRPr="0025358A" w:rsidRDefault="00FF1CE0" w:rsidP="000A15A6">
            <w:pPr>
              <w:rPr>
                <w:rFonts w:ascii="Times New Roman" w:hAnsi="Times New Roman"/>
                <w:color w:val="000000"/>
                <w:sz w:val="24"/>
              </w:rPr>
            </w:pPr>
            <w:r>
              <w:rPr>
                <w:rFonts w:ascii="Times New Roman" w:hAnsi="Times New Roman"/>
                <w:color w:val="000000"/>
                <w:sz w:val="24"/>
              </w:rPr>
              <w:t xml:space="preserve"> Two or more coats on new work</w:t>
            </w:r>
          </w:p>
        </w:tc>
        <w:tc>
          <w:tcPr>
            <w:tcW w:w="1350" w:type="dxa"/>
            <w:tcBorders>
              <w:top w:val="single" w:sz="6" w:space="0" w:color="000000"/>
              <w:left w:val="single" w:sz="6" w:space="0" w:color="000000"/>
              <w:bottom w:val="single" w:sz="6" w:space="0" w:color="000000"/>
              <w:right w:val="single" w:sz="6" w:space="0" w:color="000000"/>
            </w:tcBorders>
            <w:tcPrChange w:id="959"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FF1CE0" w:rsidRPr="0025358A" w:rsidRDefault="00FF1CE0" w:rsidP="0025358A">
            <w:pPr>
              <w:jc w:val="center"/>
              <w:rPr>
                <w:rFonts w:ascii="Times New Roman" w:hAnsi="Times New Roman"/>
                <w:color w:val="000000"/>
                <w:sz w:val="24"/>
              </w:rPr>
            </w:pPr>
            <w:r>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960"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FF1CE0" w:rsidRPr="0025358A" w:rsidRDefault="00FF1CE0" w:rsidP="0025358A">
            <w:pPr>
              <w:jc w:val="center"/>
              <w:rPr>
                <w:rFonts w:ascii="Times New Roman" w:hAnsi="Times New Roman"/>
                <w:color w:val="000000"/>
                <w:sz w:val="24"/>
              </w:rPr>
            </w:pPr>
            <w:r>
              <w:rPr>
                <w:rFonts w:ascii="Times New Roman" w:hAnsi="Times New Roman"/>
                <w:color w:val="000000"/>
                <w:sz w:val="24"/>
              </w:rPr>
              <w:t>45.00</w:t>
            </w:r>
          </w:p>
        </w:tc>
      </w:tr>
      <w:tr w:rsidR="0025358A" w:rsidTr="005E7DCE">
        <w:trPr>
          <w:trHeight w:hRule="exact" w:val="645"/>
          <w:trPrChange w:id="961" w:author="ps" w:date="2014-11-26T11:09:00Z">
            <w:trPr>
              <w:gridBefore w:val="1"/>
              <w:trHeight w:hRule="exact" w:val="645"/>
            </w:trPr>
          </w:trPrChange>
        </w:trPr>
        <w:tc>
          <w:tcPr>
            <w:tcW w:w="983" w:type="dxa"/>
            <w:tcBorders>
              <w:top w:val="single" w:sz="6" w:space="0" w:color="000000"/>
              <w:left w:val="single" w:sz="6" w:space="0" w:color="000000"/>
              <w:bottom w:val="single" w:sz="6" w:space="0" w:color="000000"/>
              <w:right w:val="single" w:sz="6" w:space="0" w:color="000000"/>
            </w:tcBorders>
            <w:tcPrChange w:id="962"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25358A" w:rsidRPr="0025358A" w:rsidRDefault="00FF1CE0" w:rsidP="0025358A">
            <w:pPr>
              <w:jc w:val="center"/>
              <w:rPr>
                <w:rFonts w:ascii="Times New Roman" w:hAnsi="Times New Roman"/>
                <w:color w:val="000000"/>
                <w:sz w:val="24"/>
              </w:rPr>
            </w:pPr>
            <w:r>
              <w:rPr>
                <w:rFonts w:ascii="Times New Roman" w:hAnsi="Times New Roman"/>
                <w:color w:val="000000"/>
                <w:sz w:val="24"/>
              </w:rPr>
              <w:t>13.73</w:t>
            </w:r>
          </w:p>
        </w:tc>
        <w:tc>
          <w:tcPr>
            <w:tcW w:w="6210" w:type="dxa"/>
            <w:gridSpan w:val="15"/>
            <w:tcBorders>
              <w:top w:val="single" w:sz="6" w:space="0" w:color="000000"/>
              <w:left w:val="single" w:sz="6" w:space="0" w:color="000000"/>
              <w:bottom w:val="single" w:sz="6" w:space="0" w:color="000000"/>
              <w:right w:val="single" w:sz="6" w:space="0" w:color="000000"/>
            </w:tcBorders>
            <w:tcPrChange w:id="963"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25358A" w:rsidRPr="0025358A" w:rsidRDefault="00D34576" w:rsidP="00D34576">
            <w:pPr>
              <w:jc w:val="both"/>
              <w:rPr>
                <w:rFonts w:ascii="Times New Roman" w:hAnsi="Times New Roman"/>
                <w:color w:val="000000"/>
                <w:sz w:val="24"/>
              </w:rPr>
            </w:pPr>
            <w:r>
              <w:rPr>
                <w:rFonts w:ascii="Times New Roman" w:hAnsi="Times New Roman"/>
                <w:color w:val="000000"/>
                <w:sz w:val="24"/>
              </w:rPr>
              <w:t>Painting with acid proof paint of approved brand and manufacture of required colour to give an even shade.</w:t>
            </w:r>
          </w:p>
        </w:tc>
        <w:tc>
          <w:tcPr>
            <w:tcW w:w="1350" w:type="dxa"/>
            <w:tcBorders>
              <w:top w:val="single" w:sz="6" w:space="0" w:color="000000"/>
              <w:left w:val="single" w:sz="6" w:space="0" w:color="000000"/>
              <w:bottom w:val="single" w:sz="6" w:space="0" w:color="000000"/>
              <w:right w:val="single" w:sz="6" w:space="0" w:color="000000"/>
            </w:tcBorders>
            <w:tcPrChange w:id="964"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25358A" w:rsidRPr="0025358A" w:rsidRDefault="0025358A" w:rsidP="0025358A">
            <w:pPr>
              <w:jc w:val="center"/>
              <w:rPr>
                <w:rFonts w:ascii="Times New Roman" w:hAnsi="Times New Roman"/>
                <w:color w:val="000000"/>
                <w:sz w:val="24"/>
              </w:rPr>
            </w:pPr>
          </w:p>
        </w:tc>
        <w:tc>
          <w:tcPr>
            <w:tcW w:w="1552" w:type="dxa"/>
            <w:tcBorders>
              <w:top w:val="single" w:sz="6" w:space="0" w:color="000000"/>
              <w:left w:val="single" w:sz="6" w:space="0" w:color="000000"/>
              <w:bottom w:val="single" w:sz="6" w:space="0" w:color="000000"/>
              <w:right w:val="single" w:sz="6" w:space="0" w:color="000000"/>
            </w:tcBorders>
            <w:tcPrChange w:id="965"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25358A" w:rsidRPr="0025358A" w:rsidRDefault="0025358A" w:rsidP="0025358A">
            <w:pPr>
              <w:jc w:val="center"/>
              <w:rPr>
                <w:rFonts w:ascii="Times New Roman" w:hAnsi="Times New Roman"/>
                <w:color w:val="000000"/>
                <w:sz w:val="24"/>
              </w:rPr>
            </w:pPr>
          </w:p>
        </w:tc>
      </w:tr>
      <w:tr w:rsidR="00D34576" w:rsidTr="005E7DCE">
        <w:trPr>
          <w:trHeight w:hRule="exact" w:val="338"/>
          <w:trPrChange w:id="966"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967"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D34576" w:rsidRPr="0025358A" w:rsidRDefault="00D34576" w:rsidP="0025358A">
            <w:pPr>
              <w:jc w:val="center"/>
              <w:rPr>
                <w:rFonts w:ascii="Times New Roman" w:hAnsi="Times New Roman"/>
                <w:color w:val="000000"/>
                <w:sz w:val="24"/>
              </w:rPr>
            </w:pPr>
          </w:p>
        </w:tc>
        <w:tc>
          <w:tcPr>
            <w:tcW w:w="1606" w:type="dxa"/>
            <w:gridSpan w:val="12"/>
            <w:tcBorders>
              <w:top w:val="single" w:sz="6" w:space="0" w:color="000000"/>
              <w:left w:val="single" w:sz="6" w:space="0" w:color="000000"/>
              <w:bottom w:val="single" w:sz="6" w:space="0" w:color="000000"/>
              <w:right w:val="single" w:sz="4" w:space="0" w:color="auto"/>
            </w:tcBorders>
            <w:tcPrChange w:id="968" w:author="ps" w:date="2014-11-26T11:09:00Z">
              <w:tcPr>
                <w:tcW w:w="1607" w:type="dxa"/>
                <w:gridSpan w:val="15"/>
                <w:tcBorders>
                  <w:top w:val="single" w:sz="6" w:space="0" w:color="000000"/>
                  <w:left w:val="single" w:sz="6" w:space="0" w:color="000000"/>
                  <w:bottom w:val="single" w:sz="6" w:space="0" w:color="000000"/>
                  <w:right w:val="single" w:sz="4" w:space="0" w:color="auto"/>
                </w:tcBorders>
              </w:tcPr>
            </w:tcPrChange>
          </w:tcPr>
          <w:p w:rsidR="00D34576" w:rsidRPr="0025358A" w:rsidRDefault="00D34576" w:rsidP="00D34576">
            <w:pPr>
              <w:jc w:val="center"/>
              <w:rPr>
                <w:rFonts w:ascii="Times New Roman" w:hAnsi="Times New Roman"/>
                <w:color w:val="000000"/>
                <w:sz w:val="24"/>
              </w:rPr>
            </w:pPr>
            <w:r>
              <w:rPr>
                <w:rFonts w:ascii="Times New Roman" w:hAnsi="Times New Roman"/>
                <w:color w:val="000000"/>
                <w:sz w:val="24"/>
              </w:rPr>
              <w:t>13.73.1</w:t>
            </w:r>
          </w:p>
        </w:tc>
        <w:tc>
          <w:tcPr>
            <w:tcW w:w="4604" w:type="dxa"/>
            <w:gridSpan w:val="3"/>
            <w:tcBorders>
              <w:top w:val="single" w:sz="6" w:space="0" w:color="000000"/>
              <w:left w:val="single" w:sz="4" w:space="0" w:color="auto"/>
              <w:bottom w:val="single" w:sz="6" w:space="0" w:color="000000"/>
              <w:right w:val="single" w:sz="6" w:space="0" w:color="000000"/>
            </w:tcBorders>
            <w:tcPrChange w:id="969" w:author="ps" w:date="2014-11-26T11:09:00Z">
              <w:tcPr>
                <w:tcW w:w="4604" w:type="dxa"/>
                <w:gridSpan w:val="4"/>
                <w:tcBorders>
                  <w:top w:val="single" w:sz="6" w:space="0" w:color="000000"/>
                  <w:left w:val="single" w:sz="4" w:space="0" w:color="auto"/>
                  <w:bottom w:val="single" w:sz="6" w:space="0" w:color="000000"/>
                  <w:right w:val="single" w:sz="6" w:space="0" w:color="000000"/>
                </w:tcBorders>
              </w:tcPr>
            </w:tcPrChange>
          </w:tcPr>
          <w:p w:rsidR="00D34576" w:rsidRPr="0025358A" w:rsidRDefault="00D34576" w:rsidP="000A15A6">
            <w:pPr>
              <w:rPr>
                <w:rFonts w:ascii="Times New Roman" w:hAnsi="Times New Roman"/>
                <w:color w:val="000000"/>
                <w:sz w:val="24"/>
              </w:rPr>
            </w:pPr>
            <w:r>
              <w:rPr>
                <w:rFonts w:ascii="Times New Roman" w:hAnsi="Times New Roman"/>
                <w:color w:val="000000"/>
                <w:sz w:val="24"/>
              </w:rPr>
              <w:t xml:space="preserve"> Two or more coats on new work.</w:t>
            </w:r>
          </w:p>
        </w:tc>
        <w:tc>
          <w:tcPr>
            <w:tcW w:w="1350" w:type="dxa"/>
            <w:tcBorders>
              <w:top w:val="single" w:sz="6" w:space="0" w:color="000000"/>
              <w:left w:val="single" w:sz="6" w:space="0" w:color="000000"/>
              <w:bottom w:val="single" w:sz="6" w:space="0" w:color="000000"/>
              <w:right w:val="single" w:sz="6" w:space="0" w:color="000000"/>
            </w:tcBorders>
            <w:tcPrChange w:id="970"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D34576" w:rsidRPr="0025358A" w:rsidRDefault="00D34576" w:rsidP="0025358A">
            <w:pPr>
              <w:jc w:val="center"/>
              <w:rPr>
                <w:rFonts w:ascii="Times New Roman" w:hAnsi="Times New Roman"/>
                <w:color w:val="000000"/>
                <w:sz w:val="24"/>
              </w:rPr>
            </w:pPr>
            <w:r>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971"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D34576" w:rsidRPr="0025358A" w:rsidRDefault="00D34576" w:rsidP="0025358A">
            <w:pPr>
              <w:jc w:val="center"/>
              <w:rPr>
                <w:rFonts w:ascii="Times New Roman" w:hAnsi="Times New Roman"/>
                <w:color w:val="000000"/>
                <w:sz w:val="24"/>
              </w:rPr>
            </w:pPr>
            <w:r>
              <w:rPr>
                <w:rFonts w:ascii="Times New Roman" w:hAnsi="Times New Roman"/>
                <w:color w:val="000000"/>
                <w:sz w:val="24"/>
              </w:rPr>
              <w:t>58.00</w:t>
            </w:r>
          </w:p>
        </w:tc>
      </w:tr>
      <w:tr w:rsidR="0025358A" w:rsidTr="005E7DCE">
        <w:trPr>
          <w:trHeight w:hRule="exact" w:val="645"/>
          <w:trPrChange w:id="972" w:author="ps" w:date="2014-11-26T11:09:00Z">
            <w:trPr>
              <w:gridBefore w:val="1"/>
              <w:trHeight w:hRule="exact" w:val="645"/>
            </w:trPr>
          </w:trPrChange>
        </w:trPr>
        <w:tc>
          <w:tcPr>
            <w:tcW w:w="983" w:type="dxa"/>
            <w:tcBorders>
              <w:top w:val="single" w:sz="6" w:space="0" w:color="000000"/>
              <w:left w:val="single" w:sz="6" w:space="0" w:color="000000"/>
              <w:bottom w:val="single" w:sz="6" w:space="0" w:color="000000"/>
              <w:right w:val="single" w:sz="6" w:space="0" w:color="000000"/>
            </w:tcBorders>
            <w:tcPrChange w:id="973"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25358A" w:rsidRPr="0025358A" w:rsidRDefault="00D34576" w:rsidP="0025358A">
            <w:pPr>
              <w:jc w:val="center"/>
              <w:rPr>
                <w:rFonts w:ascii="Times New Roman" w:hAnsi="Times New Roman"/>
                <w:color w:val="000000"/>
                <w:sz w:val="24"/>
              </w:rPr>
            </w:pPr>
            <w:r>
              <w:rPr>
                <w:rFonts w:ascii="Times New Roman" w:hAnsi="Times New Roman"/>
                <w:color w:val="000000"/>
                <w:sz w:val="24"/>
              </w:rPr>
              <w:t>13.74</w:t>
            </w:r>
          </w:p>
        </w:tc>
        <w:tc>
          <w:tcPr>
            <w:tcW w:w="6210" w:type="dxa"/>
            <w:gridSpan w:val="15"/>
            <w:tcBorders>
              <w:top w:val="single" w:sz="6" w:space="0" w:color="000000"/>
              <w:left w:val="single" w:sz="6" w:space="0" w:color="000000"/>
              <w:bottom w:val="single" w:sz="6" w:space="0" w:color="000000"/>
              <w:right w:val="single" w:sz="6" w:space="0" w:color="000000"/>
            </w:tcBorders>
            <w:tcPrChange w:id="974"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25358A" w:rsidRPr="0025358A" w:rsidRDefault="00D34576" w:rsidP="000A15A6">
            <w:pPr>
              <w:rPr>
                <w:rFonts w:ascii="Times New Roman" w:hAnsi="Times New Roman"/>
                <w:color w:val="000000"/>
                <w:sz w:val="24"/>
              </w:rPr>
            </w:pPr>
            <w:r>
              <w:rPr>
                <w:rFonts w:ascii="Times New Roman" w:hAnsi="Times New Roman"/>
                <w:color w:val="000000"/>
                <w:sz w:val="24"/>
              </w:rPr>
              <w:t>Painting with black anti-corrosive bitumastic paint of approved brand and manufacture to give an even shade.</w:t>
            </w:r>
          </w:p>
        </w:tc>
        <w:tc>
          <w:tcPr>
            <w:tcW w:w="1350" w:type="dxa"/>
            <w:tcBorders>
              <w:top w:val="single" w:sz="6" w:space="0" w:color="000000"/>
              <w:left w:val="single" w:sz="6" w:space="0" w:color="000000"/>
              <w:bottom w:val="single" w:sz="6" w:space="0" w:color="000000"/>
              <w:right w:val="single" w:sz="6" w:space="0" w:color="000000"/>
            </w:tcBorders>
            <w:tcPrChange w:id="975"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25358A" w:rsidRPr="0025358A" w:rsidRDefault="0025358A" w:rsidP="0025358A">
            <w:pPr>
              <w:jc w:val="center"/>
              <w:rPr>
                <w:rFonts w:ascii="Times New Roman" w:hAnsi="Times New Roman"/>
                <w:color w:val="000000"/>
                <w:sz w:val="24"/>
              </w:rPr>
            </w:pPr>
          </w:p>
        </w:tc>
        <w:tc>
          <w:tcPr>
            <w:tcW w:w="1552" w:type="dxa"/>
            <w:tcBorders>
              <w:top w:val="single" w:sz="6" w:space="0" w:color="000000"/>
              <w:left w:val="single" w:sz="6" w:space="0" w:color="000000"/>
              <w:bottom w:val="single" w:sz="6" w:space="0" w:color="000000"/>
              <w:right w:val="single" w:sz="6" w:space="0" w:color="000000"/>
            </w:tcBorders>
            <w:tcPrChange w:id="976"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25358A" w:rsidRPr="0025358A" w:rsidRDefault="0025358A" w:rsidP="0025358A">
            <w:pPr>
              <w:jc w:val="center"/>
              <w:rPr>
                <w:rFonts w:ascii="Times New Roman" w:hAnsi="Times New Roman"/>
                <w:color w:val="000000"/>
                <w:sz w:val="24"/>
              </w:rPr>
            </w:pPr>
          </w:p>
        </w:tc>
      </w:tr>
      <w:tr w:rsidR="00D34576" w:rsidTr="005E7DCE">
        <w:trPr>
          <w:trHeight w:hRule="exact" w:val="338"/>
          <w:trPrChange w:id="977"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978"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D34576" w:rsidRPr="0025358A" w:rsidRDefault="00D34576" w:rsidP="0025358A">
            <w:pPr>
              <w:jc w:val="center"/>
              <w:rPr>
                <w:rFonts w:ascii="Times New Roman" w:hAnsi="Times New Roman"/>
                <w:color w:val="000000"/>
                <w:sz w:val="24"/>
              </w:rPr>
            </w:pPr>
          </w:p>
        </w:tc>
        <w:tc>
          <w:tcPr>
            <w:tcW w:w="1633" w:type="dxa"/>
            <w:gridSpan w:val="14"/>
            <w:tcBorders>
              <w:top w:val="single" w:sz="6" w:space="0" w:color="000000"/>
              <w:left w:val="single" w:sz="6" w:space="0" w:color="000000"/>
              <w:bottom w:val="single" w:sz="6" w:space="0" w:color="000000"/>
              <w:right w:val="single" w:sz="4" w:space="0" w:color="auto"/>
            </w:tcBorders>
            <w:tcPrChange w:id="979" w:author="ps" w:date="2014-11-26T11:09:00Z">
              <w:tcPr>
                <w:tcW w:w="1634" w:type="dxa"/>
                <w:gridSpan w:val="17"/>
                <w:tcBorders>
                  <w:top w:val="single" w:sz="6" w:space="0" w:color="000000"/>
                  <w:left w:val="single" w:sz="6" w:space="0" w:color="000000"/>
                  <w:bottom w:val="single" w:sz="6" w:space="0" w:color="000000"/>
                  <w:right w:val="single" w:sz="4" w:space="0" w:color="auto"/>
                </w:tcBorders>
              </w:tcPr>
            </w:tcPrChange>
          </w:tcPr>
          <w:p w:rsidR="00D34576" w:rsidRPr="0025358A" w:rsidRDefault="00480D62" w:rsidP="00D34576">
            <w:pPr>
              <w:jc w:val="center"/>
              <w:rPr>
                <w:rFonts w:ascii="Times New Roman" w:hAnsi="Times New Roman"/>
                <w:color w:val="000000"/>
                <w:sz w:val="24"/>
              </w:rPr>
            </w:pPr>
            <w:r>
              <w:rPr>
                <w:rFonts w:ascii="Times New Roman" w:hAnsi="Times New Roman"/>
                <w:color w:val="000000"/>
                <w:sz w:val="24"/>
              </w:rPr>
              <w:t>13.74.1</w:t>
            </w:r>
          </w:p>
        </w:tc>
        <w:tc>
          <w:tcPr>
            <w:tcW w:w="4577" w:type="dxa"/>
            <w:tcBorders>
              <w:top w:val="single" w:sz="6" w:space="0" w:color="000000"/>
              <w:left w:val="single" w:sz="4" w:space="0" w:color="auto"/>
              <w:bottom w:val="single" w:sz="6" w:space="0" w:color="000000"/>
              <w:right w:val="single" w:sz="6" w:space="0" w:color="000000"/>
            </w:tcBorders>
            <w:tcPrChange w:id="980" w:author="ps" w:date="2014-11-26T11:09:00Z">
              <w:tcPr>
                <w:tcW w:w="4577" w:type="dxa"/>
                <w:gridSpan w:val="2"/>
                <w:tcBorders>
                  <w:top w:val="single" w:sz="6" w:space="0" w:color="000000"/>
                  <w:left w:val="single" w:sz="4" w:space="0" w:color="auto"/>
                  <w:bottom w:val="single" w:sz="6" w:space="0" w:color="000000"/>
                  <w:right w:val="single" w:sz="6" w:space="0" w:color="000000"/>
                </w:tcBorders>
              </w:tcPr>
            </w:tcPrChange>
          </w:tcPr>
          <w:p w:rsidR="00D34576" w:rsidRPr="0025358A" w:rsidRDefault="00480D62" w:rsidP="000A15A6">
            <w:pPr>
              <w:rPr>
                <w:rFonts w:ascii="Times New Roman" w:hAnsi="Times New Roman"/>
                <w:color w:val="000000"/>
                <w:sz w:val="24"/>
              </w:rPr>
            </w:pPr>
            <w:r>
              <w:rPr>
                <w:rFonts w:ascii="Times New Roman" w:hAnsi="Times New Roman"/>
                <w:color w:val="000000"/>
                <w:sz w:val="24"/>
              </w:rPr>
              <w:t xml:space="preserve"> Two or more coats on new work</w:t>
            </w:r>
          </w:p>
        </w:tc>
        <w:tc>
          <w:tcPr>
            <w:tcW w:w="1350" w:type="dxa"/>
            <w:tcBorders>
              <w:top w:val="single" w:sz="6" w:space="0" w:color="000000"/>
              <w:left w:val="single" w:sz="6" w:space="0" w:color="000000"/>
              <w:bottom w:val="single" w:sz="6" w:space="0" w:color="000000"/>
              <w:right w:val="single" w:sz="6" w:space="0" w:color="000000"/>
            </w:tcBorders>
            <w:tcPrChange w:id="981"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D34576" w:rsidRPr="0025358A" w:rsidRDefault="00480D62" w:rsidP="0025358A">
            <w:pPr>
              <w:jc w:val="center"/>
              <w:rPr>
                <w:rFonts w:ascii="Times New Roman" w:hAnsi="Times New Roman"/>
                <w:color w:val="000000"/>
                <w:sz w:val="24"/>
              </w:rPr>
            </w:pPr>
            <w:r>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982"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D34576" w:rsidRPr="0025358A" w:rsidRDefault="00480D62" w:rsidP="0025358A">
            <w:pPr>
              <w:jc w:val="center"/>
              <w:rPr>
                <w:rFonts w:ascii="Times New Roman" w:hAnsi="Times New Roman"/>
                <w:color w:val="000000"/>
                <w:sz w:val="24"/>
              </w:rPr>
            </w:pPr>
            <w:r>
              <w:rPr>
                <w:rFonts w:ascii="Times New Roman" w:hAnsi="Times New Roman"/>
                <w:color w:val="000000"/>
                <w:sz w:val="24"/>
              </w:rPr>
              <w:t>42.00</w:t>
            </w:r>
          </w:p>
        </w:tc>
      </w:tr>
      <w:tr w:rsidR="00D34576" w:rsidTr="005E7DCE">
        <w:trPr>
          <w:trHeight w:hRule="exact" w:val="645"/>
          <w:trPrChange w:id="983" w:author="ps" w:date="2014-11-26T11:09:00Z">
            <w:trPr>
              <w:gridBefore w:val="1"/>
              <w:trHeight w:hRule="exact" w:val="645"/>
            </w:trPr>
          </w:trPrChange>
        </w:trPr>
        <w:tc>
          <w:tcPr>
            <w:tcW w:w="983" w:type="dxa"/>
            <w:tcBorders>
              <w:top w:val="single" w:sz="6" w:space="0" w:color="000000"/>
              <w:left w:val="single" w:sz="6" w:space="0" w:color="000000"/>
              <w:bottom w:val="single" w:sz="6" w:space="0" w:color="000000"/>
              <w:right w:val="single" w:sz="6" w:space="0" w:color="000000"/>
            </w:tcBorders>
            <w:tcPrChange w:id="984"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D34576" w:rsidRPr="0025358A" w:rsidRDefault="00480D62" w:rsidP="0025358A">
            <w:pPr>
              <w:jc w:val="center"/>
              <w:rPr>
                <w:rFonts w:ascii="Times New Roman" w:hAnsi="Times New Roman"/>
                <w:color w:val="000000"/>
                <w:sz w:val="24"/>
              </w:rPr>
            </w:pPr>
            <w:r>
              <w:rPr>
                <w:rFonts w:ascii="Times New Roman" w:hAnsi="Times New Roman"/>
                <w:color w:val="000000"/>
                <w:sz w:val="24"/>
              </w:rPr>
              <w:t>13.75</w:t>
            </w:r>
          </w:p>
        </w:tc>
        <w:tc>
          <w:tcPr>
            <w:tcW w:w="6210" w:type="dxa"/>
            <w:gridSpan w:val="15"/>
            <w:tcBorders>
              <w:top w:val="single" w:sz="6" w:space="0" w:color="000000"/>
              <w:left w:val="single" w:sz="6" w:space="0" w:color="000000"/>
              <w:bottom w:val="single" w:sz="6" w:space="0" w:color="000000"/>
              <w:right w:val="single" w:sz="6" w:space="0" w:color="000000"/>
            </w:tcBorders>
            <w:tcPrChange w:id="985"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D34576" w:rsidRPr="0025358A" w:rsidRDefault="00480D62" w:rsidP="000A15A6">
            <w:pPr>
              <w:rPr>
                <w:rFonts w:ascii="Times New Roman" w:hAnsi="Times New Roman"/>
                <w:color w:val="000000"/>
                <w:sz w:val="24"/>
              </w:rPr>
            </w:pPr>
            <w:r>
              <w:rPr>
                <w:rFonts w:ascii="Times New Roman" w:hAnsi="Times New Roman"/>
                <w:color w:val="000000"/>
                <w:sz w:val="24"/>
              </w:rPr>
              <w:t>Floor painting with floor enamel paint of approved brand and manufacture  of required colour to give an even shade.</w:t>
            </w:r>
          </w:p>
        </w:tc>
        <w:tc>
          <w:tcPr>
            <w:tcW w:w="1350" w:type="dxa"/>
            <w:tcBorders>
              <w:top w:val="single" w:sz="6" w:space="0" w:color="000000"/>
              <w:left w:val="single" w:sz="6" w:space="0" w:color="000000"/>
              <w:bottom w:val="single" w:sz="6" w:space="0" w:color="000000"/>
              <w:right w:val="single" w:sz="6" w:space="0" w:color="000000"/>
            </w:tcBorders>
            <w:tcPrChange w:id="986"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D34576" w:rsidRPr="0025358A" w:rsidRDefault="00D34576" w:rsidP="0025358A">
            <w:pPr>
              <w:jc w:val="center"/>
              <w:rPr>
                <w:rFonts w:ascii="Times New Roman" w:hAnsi="Times New Roman"/>
                <w:color w:val="000000"/>
                <w:sz w:val="24"/>
              </w:rPr>
            </w:pPr>
          </w:p>
        </w:tc>
        <w:tc>
          <w:tcPr>
            <w:tcW w:w="1552" w:type="dxa"/>
            <w:tcBorders>
              <w:top w:val="single" w:sz="6" w:space="0" w:color="000000"/>
              <w:left w:val="single" w:sz="6" w:space="0" w:color="000000"/>
              <w:bottom w:val="single" w:sz="6" w:space="0" w:color="000000"/>
              <w:right w:val="single" w:sz="6" w:space="0" w:color="000000"/>
            </w:tcBorders>
            <w:tcPrChange w:id="987"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D34576" w:rsidRPr="0025358A" w:rsidRDefault="00D34576" w:rsidP="0025358A">
            <w:pPr>
              <w:jc w:val="center"/>
              <w:rPr>
                <w:rFonts w:ascii="Times New Roman" w:hAnsi="Times New Roman"/>
                <w:color w:val="000000"/>
                <w:sz w:val="24"/>
              </w:rPr>
            </w:pPr>
          </w:p>
        </w:tc>
      </w:tr>
      <w:tr w:rsidR="00480D62" w:rsidTr="005E7DCE">
        <w:trPr>
          <w:trHeight w:hRule="exact" w:val="338"/>
          <w:trPrChange w:id="988"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989"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480D62" w:rsidRPr="0025358A" w:rsidRDefault="00480D62" w:rsidP="0025358A">
            <w:pPr>
              <w:jc w:val="center"/>
              <w:rPr>
                <w:rFonts w:ascii="Times New Roman" w:hAnsi="Times New Roman"/>
                <w:color w:val="000000"/>
                <w:sz w:val="24"/>
              </w:rPr>
            </w:pPr>
          </w:p>
        </w:tc>
        <w:tc>
          <w:tcPr>
            <w:tcW w:w="1618" w:type="dxa"/>
            <w:gridSpan w:val="13"/>
            <w:tcBorders>
              <w:top w:val="single" w:sz="6" w:space="0" w:color="000000"/>
              <w:left w:val="single" w:sz="6" w:space="0" w:color="000000"/>
              <w:bottom w:val="single" w:sz="6" w:space="0" w:color="000000"/>
              <w:right w:val="single" w:sz="4" w:space="0" w:color="auto"/>
            </w:tcBorders>
            <w:tcPrChange w:id="990" w:author="ps" w:date="2014-11-26T11:09:00Z">
              <w:tcPr>
                <w:tcW w:w="1619" w:type="dxa"/>
                <w:gridSpan w:val="16"/>
                <w:tcBorders>
                  <w:top w:val="single" w:sz="6" w:space="0" w:color="000000"/>
                  <w:left w:val="single" w:sz="6" w:space="0" w:color="000000"/>
                  <w:bottom w:val="single" w:sz="6" w:space="0" w:color="000000"/>
                  <w:right w:val="single" w:sz="4" w:space="0" w:color="auto"/>
                </w:tcBorders>
              </w:tcPr>
            </w:tcPrChange>
          </w:tcPr>
          <w:p w:rsidR="00480D62" w:rsidRPr="0025358A" w:rsidRDefault="00480D62" w:rsidP="00480D62">
            <w:pPr>
              <w:jc w:val="center"/>
              <w:rPr>
                <w:rFonts w:ascii="Times New Roman" w:hAnsi="Times New Roman"/>
                <w:color w:val="000000"/>
                <w:sz w:val="24"/>
              </w:rPr>
            </w:pPr>
            <w:r>
              <w:rPr>
                <w:rFonts w:ascii="Times New Roman" w:hAnsi="Times New Roman"/>
                <w:color w:val="000000"/>
                <w:sz w:val="24"/>
              </w:rPr>
              <w:t>13.75.1</w:t>
            </w:r>
          </w:p>
        </w:tc>
        <w:tc>
          <w:tcPr>
            <w:tcW w:w="4592" w:type="dxa"/>
            <w:gridSpan w:val="2"/>
            <w:tcBorders>
              <w:top w:val="single" w:sz="6" w:space="0" w:color="000000"/>
              <w:left w:val="single" w:sz="4" w:space="0" w:color="auto"/>
              <w:bottom w:val="single" w:sz="6" w:space="0" w:color="000000"/>
              <w:right w:val="single" w:sz="6" w:space="0" w:color="000000"/>
            </w:tcBorders>
            <w:tcPrChange w:id="991" w:author="ps" w:date="2014-11-26T11:09:00Z">
              <w:tcPr>
                <w:tcW w:w="4592" w:type="dxa"/>
                <w:gridSpan w:val="3"/>
                <w:tcBorders>
                  <w:top w:val="single" w:sz="6" w:space="0" w:color="000000"/>
                  <w:left w:val="single" w:sz="4" w:space="0" w:color="auto"/>
                  <w:bottom w:val="single" w:sz="6" w:space="0" w:color="000000"/>
                  <w:right w:val="single" w:sz="6" w:space="0" w:color="000000"/>
                </w:tcBorders>
              </w:tcPr>
            </w:tcPrChange>
          </w:tcPr>
          <w:p w:rsidR="00480D62" w:rsidRPr="0025358A" w:rsidRDefault="00480D62" w:rsidP="000A15A6">
            <w:pPr>
              <w:rPr>
                <w:rFonts w:ascii="Times New Roman" w:hAnsi="Times New Roman"/>
                <w:color w:val="000000"/>
                <w:sz w:val="24"/>
              </w:rPr>
            </w:pPr>
            <w:r>
              <w:rPr>
                <w:rFonts w:ascii="Times New Roman" w:hAnsi="Times New Roman"/>
                <w:color w:val="000000"/>
                <w:sz w:val="24"/>
              </w:rPr>
              <w:t>Two or more coats on new work</w:t>
            </w:r>
          </w:p>
        </w:tc>
        <w:tc>
          <w:tcPr>
            <w:tcW w:w="1350" w:type="dxa"/>
            <w:tcBorders>
              <w:top w:val="single" w:sz="6" w:space="0" w:color="000000"/>
              <w:left w:val="single" w:sz="6" w:space="0" w:color="000000"/>
              <w:bottom w:val="single" w:sz="6" w:space="0" w:color="000000"/>
              <w:right w:val="single" w:sz="6" w:space="0" w:color="000000"/>
            </w:tcBorders>
            <w:tcPrChange w:id="992"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480D62" w:rsidRPr="0025358A" w:rsidRDefault="00480D62" w:rsidP="0025358A">
            <w:pPr>
              <w:jc w:val="center"/>
              <w:rPr>
                <w:rFonts w:ascii="Times New Roman" w:hAnsi="Times New Roman"/>
                <w:color w:val="000000"/>
                <w:sz w:val="24"/>
              </w:rPr>
            </w:pPr>
            <w:r>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Change w:id="993"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480D62" w:rsidRPr="0025358A" w:rsidRDefault="00480D62" w:rsidP="0025358A">
            <w:pPr>
              <w:jc w:val="center"/>
              <w:rPr>
                <w:rFonts w:ascii="Times New Roman" w:hAnsi="Times New Roman"/>
                <w:color w:val="000000"/>
                <w:sz w:val="24"/>
              </w:rPr>
            </w:pPr>
            <w:r>
              <w:rPr>
                <w:rFonts w:ascii="Times New Roman" w:hAnsi="Times New Roman"/>
                <w:color w:val="000000"/>
                <w:sz w:val="24"/>
              </w:rPr>
              <w:t>62.00</w:t>
            </w:r>
          </w:p>
        </w:tc>
      </w:tr>
      <w:tr w:rsidR="0025358A" w:rsidTr="005E7DCE">
        <w:trPr>
          <w:trHeight w:hRule="exact" w:val="338"/>
          <w:trPrChange w:id="994"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995"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25358A" w:rsidRPr="0025358A" w:rsidRDefault="00480D62" w:rsidP="0025358A">
            <w:pPr>
              <w:jc w:val="center"/>
              <w:rPr>
                <w:rFonts w:ascii="Times New Roman" w:hAnsi="Times New Roman"/>
                <w:color w:val="000000"/>
                <w:sz w:val="24"/>
              </w:rPr>
            </w:pPr>
            <w:r>
              <w:rPr>
                <w:rFonts w:ascii="Times New Roman" w:hAnsi="Times New Roman"/>
                <w:color w:val="000000"/>
                <w:sz w:val="24"/>
              </w:rPr>
              <w:t>13.76</w:t>
            </w:r>
          </w:p>
        </w:tc>
        <w:tc>
          <w:tcPr>
            <w:tcW w:w="6210" w:type="dxa"/>
            <w:gridSpan w:val="15"/>
            <w:tcBorders>
              <w:top w:val="single" w:sz="6" w:space="0" w:color="000000"/>
              <w:left w:val="single" w:sz="6" w:space="0" w:color="000000"/>
              <w:bottom w:val="single" w:sz="6" w:space="0" w:color="000000"/>
              <w:right w:val="single" w:sz="6" w:space="0" w:color="000000"/>
            </w:tcBorders>
            <w:tcPrChange w:id="996"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25358A" w:rsidRPr="0025358A" w:rsidRDefault="00480D62" w:rsidP="000A15A6">
            <w:pPr>
              <w:rPr>
                <w:rFonts w:ascii="Times New Roman" w:hAnsi="Times New Roman"/>
                <w:color w:val="000000"/>
                <w:sz w:val="24"/>
              </w:rPr>
            </w:pPr>
            <w:r>
              <w:rPr>
                <w:rFonts w:ascii="Times New Roman" w:hAnsi="Times New Roman"/>
                <w:color w:val="000000"/>
                <w:sz w:val="24"/>
              </w:rPr>
              <w:t>Varnishing with varnish of approved brand and manufacture:</w:t>
            </w:r>
          </w:p>
        </w:tc>
        <w:tc>
          <w:tcPr>
            <w:tcW w:w="1350" w:type="dxa"/>
            <w:tcBorders>
              <w:top w:val="single" w:sz="6" w:space="0" w:color="000000"/>
              <w:left w:val="single" w:sz="6" w:space="0" w:color="000000"/>
              <w:bottom w:val="single" w:sz="6" w:space="0" w:color="000000"/>
              <w:right w:val="single" w:sz="6" w:space="0" w:color="000000"/>
            </w:tcBorders>
            <w:tcPrChange w:id="997"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25358A" w:rsidRPr="0025358A" w:rsidRDefault="0025358A" w:rsidP="0025358A">
            <w:pPr>
              <w:jc w:val="center"/>
              <w:rPr>
                <w:rFonts w:ascii="Times New Roman" w:hAnsi="Times New Roman"/>
                <w:color w:val="000000"/>
                <w:sz w:val="24"/>
              </w:rPr>
            </w:pPr>
          </w:p>
        </w:tc>
        <w:tc>
          <w:tcPr>
            <w:tcW w:w="1552" w:type="dxa"/>
            <w:tcBorders>
              <w:top w:val="single" w:sz="6" w:space="0" w:color="000000"/>
              <w:left w:val="single" w:sz="6" w:space="0" w:color="000000"/>
              <w:bottom w:val="single" w:sz="6" w:space="0" w:color="000000"/>
              <w:right w:val="single" w:sz="6" w:space="0" w:color="000000"/>
            </w:tcBorders>
            <w:tcPrChange w:id="998"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25358A" w:rsidRPr="0025358A" w:rsidRDefault="0025358A" w:rsidP="0025358A">
            <w:pPr>
              <w:jc w:val="center"/>
              <w:rPr>
                <w:rFonts w:ascii="Times New Roman" w:hAnsi="Times New Roman"/>
                <w:color w:val="000000"/>
                <w:sz w:val="24"/>
              </w:rPr>
            </w:pPr>
          </w:p>
        </w:tc>
      </w:tr>
      <w:tr w:rsidR="00480D62" w:rsidRPr="005E7DCE" w:rsidTr="005E7DCE">
        <w:trPr>
          <w:trHeight w:hRule="exact" w:val="879"/>
          <w:trPrChange w:id="999" w:author="ps" w:date="2014-11-26T11:09:00Z">
            <w:trPr>
              <w:gridAfter w:val="0"/>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1000" w:author="ps" w:date="2014-11-26T11:09:00Z">
              <w:tcPr>
                <w:tcW w:w="983" w:type="dxa"/>
                <w:gridSpan w:val="3"/>
                <w:tcBorders>
                  <w:top w:val="single" w:sz="6" w:space="0" w:color="000000"/>
                  <w:left w:val="single" w:sz="6" w:space="0" w:color="000000"/>
                  <w:bottom w:val="single" w:sz="6" w:space="0" w:color="000000"/>
                  <w:right w:val="single" w:sz="6" w:space="0" w:color="000000"/>
                </w:tcBorders>
              </w:tcPr>
            </w:tcPrChange>
          </w:tcPr>
          <w:p w:rsidR="00480D62" w:rsidRPr="005E7DCE" w:rsidRDefault="00480D62" w:rsidP="0025358A">
            <w:pPr>
              <w:jc w:val="center"/>
              <w:rPr>
                <w:rFonts w:ascii="Times New Roman" w:hAnsi="Times New Roman"/>
                <w:sz w:val="24"/>
                <w:rPrChange w:id="1001" w:author="ps" w:date="2014-11-26T11:09:00Z">
                  <w:rPr>
                    <w:rFonts w:ascii="Times New Roman" w:hAnsi="Times New Roman"/>
                    <w:color w:val="000000"/>
                    <w:sz w:val="24"/>
                  </w:rPr>
                </w:rPrChange>
              </w:rPr>
            </w:pPr>
          </w:p>
        </w:tc>
        <w:tc>
          <w:tcPr>
            <w:tcW w:w="1588" w:type="dxa"/>
            <w:gridSpan w:val="11"/>
            <w:tcBorders>
              <w:top w:val="single" w:sz="6" w:space="0" w:color="000000"/>
              <w:left w:val="single" w:sz="6" w:space="0" w:color="000000"/>
              <w:bottom w:val="single" w:sz="6" w:space="0" w:color="000000"/>
              <w:right w:val="single" w:sz="4" w:space="0" w:color="auto"/>
            </w:tcBorders>
            <w:tcPrChange w:id="1002" w:author="ps" w:date="2014-11-26T11:09:00Z">
              <w:tcPr>
                <w:tcW w:w="1590" w:type="dxa"/>
                <w:gridSpan w:val="8"/>
                <w:tcBorders>
                  <w:top w:val="single" w:sz="6" w:space="0" w:color="000000"/>
                  <w:left w:val="single" w:sz="6" w:space="0" w:color="000000"/>
                  <w:bottom w:val="single" w:sz="6" w:space="0" w:color="000000"/>
                  <w:right w:val="single" w:sz="4" w:space="0" w:color="auto"/>
                </w:tcBorders>
              </w:tcPr>
            </w:tcPrChange>
          </w:tcPr>
          <w:p w:rsidR="00480D62" w:rsidRPr="005E7DCE" w:rsidRDefault="00F31C51" w:rsidP="000A15A6">
            <w:pPr>
              <w:rPr>
                <w:rFonts w:ascii="Times New Roman" w:hAnsi="Times New Roman"/>
                <w:sz w:val="24"/>
                <w:rPrChange w:id="1003" w:author="ps" w:date="2014-11-26T11:09:00Z">
                  <w:rPr>
                    <w:rFonts w:ascii="Times New Roman" w:hAnsi="Times New Roman"/>
                    <w:color w:val="000000"/>
                    <w:sz w:val="24"/>
                  </w:rPr>
                </w:rPrChange>
              </w:rPr>
            </w:pPr>
            <w:ins w:id="1004" w:author="ps" w:date="2014-11-24T16:04:00Z">
              <w:r w:rsidRPr="00F31C51">
                <w:rPr>
                  <w:rFonts w:ascii="Times New Roman" w:hAnsi="Times New Roman"/>
                  <w:sz w:val="24"/>
                  <w:rPrChange w:id="1005" w:author="ps" w:date="2014-11-26T11:09:00Z">
                    <w:rPr>
                      <w:rFonts w:ascii="Times New Roman" w:hAnsi="Times New Roman"/>
                      <w:color w:val="000000"/>
                      <w:sz w:val="24"/>
                    </w:rPr>
                  </w:rPrChange>
                </w:rPr>
                <w:t>13.76.1</w:t>
              </w:r>
            </w:ins>
          </w:p>
        </w:tc>
        <w:tc>
          <w:tcPr>
            <w:tcW w:w="4622" w:type="dxa"/>
            <w:gridSpan w:val="4"/>
            <w:tcBorders>
              <w:top w:val="single" w:sz="6" w:space="0" w:color="000000"/>
              <w:left w:val="single" w:sz="4" w:space="0" w:color="auto"/>
              <w:bottom w:val="single" w:sz="6" w:space="0" w:color="000000"/>
              <w:right w:val="single" w:sz="6" w:space="0" w:color="000000"/>
            </w:tcBorders>
            <w:tcPrChange w:id="1006" w:author="ps" w:date="2014-11-26T11:09:00Z">
              <w:tcPr>
                <w:tcW w:w="4620" w:type="dxa"/>
                <w:gridSpan w:val="11"/>
                <w:tcBorders>
                  <w:top w:val="single" w:sz="6" w:space="0" w:color="000000"/>
                  <w:left w:val="single" w:sz="4" w:space="0" w:color="auto"/>
                  <w:bottom w:val="single" w:sz="6" w:space="0" w:color="000000"/>
                  <w:right w:val="single" w:sz="6" w:space="0" w:color="000000"/>
                </w:tcBorders>
              </w:tcPr>
            </w:tcPrChange>
          </w:tcPr>
          <w:p w:rsidR="00480D62" w:rsidRPr="005E7DCE" w:rsidRDefault="00F31C51" w:rsidP="000A15A6">
            <w:pPr>
              <w:rPr>
                <w:rFonts w:ascii="Times New Roman" w:hAnsi="Times New Roman"/>
                <w:sz w:val="24"/>
                <w:rPrChange w:id="1007" w:author="ps" w:date="2014-11-26T11:09:00Z">
                  <w:rPr>
                    <w:rFonts w:ascii="Times New Roman" w:hAnsi="Times New Roman"/>
                    <w:color w:val="000000"/>
                    <w:sz w:val="24"/>
                  </w:rPr>
                </w:rPrChange>
              </w:rPr>
            </w:pPr>
            <w:ins w:id="1008" w:author="ps" w:date="2014-11-24T16:05:00Z">
              <w:r w:rsidRPr="00F31C51">
                <w:rPr>
                  <w:rFonts w:ascii="Times New Roman" w:hAnsi="Times New Roman"/>
                  <w:sz w:val="24"/>
                  <w:rPrChange w:id="1009" w:author="ps" w:date="2014-11-26T11:09:00Z">
                    <w:rPr>
                      <w:rFonts w:ascii="Times New Roman" w:hAnsi="Times New Roman"/>
                      <w:color w:val="000000"/>
                      <w:sz w:val="24"/>
                    </w:rPr>
                  </w:rPrChange>
                </w:rPr>
                <w:t>Two or more coats of glue sizing with copal varnish over an under coat of flatting varnish.</w:t>
              </w:r>
            </w:ins>
          </w:p>
        </w:tc>
        <w:tc>
          <w:tcPr>
            <w:tcW w:w="1350" w:type="dxa"/>
            <w:tcBorders>
              <w:top w:val="single" w:sz="6" w:space="0" w:color="000000"/>
              <w:left w:val="single" w:sz="6" w:space="0" w:color="000000"/>
              <w:bottom w:val="single" w:sz="6" w:space="0" w:color="000000"/>
              <w:right w:val="single" w:sz="6" w:space="0" w:color="000000"/>
            </w:tcBorders>
            <w:tcPrChange w:id="1010"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480D62" w:rsidRPr="005E7DCE" w:rsidRDefault="00F31C51" w:rsidP="0025358A">
            <w:pPr>
              <w:jc w:val="center"/>
              <w:rPr>
                <w:rFonts w:ascii="Times New Roman" w:hAnsi="Times New Roman"/>
                <w:sz w:val="24"/>
                <w:rPrChange w:id="1011" w:author="ps" w:date="2014-11-26T11:09:00Z">
                  <w:rPr>
                    <w:rFonts w:ascii="Times New Roman" w:hAnsi="Times New Roman"/>
                    <w:color w:val="000000"/>
                    <w:sz w:val="24"/>
                  </w:rPr>
                </w:rPrChange>
              </w:rPr>
            </w:pPr>
            <w:ins w:id="1012" w:author="ps" w:date="2014-11-24T16:06:00Z">
              <w:r w:rsidRPr="00F31C51">
                <w:rPr>
                  <w:rFonts w:ascii="Times New Roman" w:hAnsi="Times New Roman"/>
                  <w:sz w:val="24"/>
                  <w:rPrChange w:id="1013" w:author="ps" w:date="2014-11-26T11:09:00Z">
                    <w:rPr>
                      <w:rFonts w:ascii="Times New Roman" w:hAnsi="Times New Roman"/>
                      <w:color w:val="000000"/>
                      <w:sz w:val="24"/>
                    </w:rPr>
                  </w:rPrChange>
                </w:rPr>
                <w:t>Sqm.</w:t>
              </w:r>
            </w:ins>
          </w:p>
        </w:tc>
        <w:tc>
          <w:tcPr>
            <w:tcW w:w="1552" w:type="dxa"/>
            <w:tcBorders>
              <w:top w:val="single" w:sz="6" w:space="0" w:color="000000"/>
              <w:left w:val="single" w:sz="6" w:space="0" w:color="000000"/>
              <w:bottom w:val="single" w:sz="6" w:space="0" w:color="000000"/>
              <w:right w:val="single" w:sz="6" w:space="0" w:color="000000"/>
            </w:tcBorders>
            <w:tcPrChange w:id="1014"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480D62" w:rsidRPr="005E7DCE" w:rsidRDefault="00F31C51" w:rsidP="0025358A">
            <w:pPr>
              <w:jc w:val="center"/>
              <w:rPr>
                <w:rFonts w:ascii="Times New Roman" w:hAnsi="Times New Roman"/>
                <w:sz w:val="24"/>
                <w:rPrChange w:id="1015" w:author="ps" w:date="2014-11-26T11:09:00Z">
                  <w:rPr>
                    <w:rFonts w:ascii="Times New Roman" w:hAnsi="Times New Roman"/>
                    <w:color w:val="000000"/>
                    <w:sz w:val="24"/>
                  </w:rPr>
                </w:rPrChange>
              </w:rPr>
            </w:pPr>
            <w:ins w:id="1016" w:author="ps" w:date="2014-11-24T16:06:00Z">
              <w:r w:rsidRPr="00F31C51">
                <w:rPr>
                  <w:rFonts w:ascii="Times New Roman" w:hAnsi="Times New Roman"/>
                  <w:sz w:val="24"/>
                  <w:rPrChange w:id="1017" w:author="ps" w:date="2014-11-26T11:09:00Z">
                    <w:rPr>
                      <w:rFonts w:ascii="Times New Roman" w:hAnsi="Times New Roman"/>
                      <w:color w:val="000000"/>
                      <w:sz w:val="24"/>
                    </w:rPr>
                  </w:rPrChange>
                </w:rPr>
                <w:t>77.00</w:t>
              </w:r>
            </w:ins>
          </w:p>
        </w:tc>
      </w:tr>
      <w:tr w:rsidR="00480D62" w:rsidRPr="005E7DCE" w:rsidTr="005E7DCE">
        <w:trPr>
          <w:trHeight w:hRule="exact" w:val="636"/>
          <w:trPrChange w:id="1018" w:author="ps" w:date="2014-11-26T11:09:00Z">
            <w:trPr>
              <w:gridAfter w:val="0"/>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1019" w:author="ps" w:date="2014-11-26T11:09:00Z">
              <w:tcPr>
                <w:tcW w:w="983" w:type="dxa"/>
                <w:gridSpan w:val="3"/>
                <w:tcBorders>
                  <w:top w:val="single" w:sz="6" w:space="0" w:color="000000"/>
                  <w:left w:val="single" w:sz="6" w:space="0" w:color="000000"/>
                  <w:bottom w:val="single" w:sz="6" w:space="0" w:color="000000"/>
                  <w:right w:val="single" w:sz="6" w:space="0" w:color="000000"/>
                </w:tcBorders>
              </w:tcPr>
            </w:tcPrChange>
          </w:tcPr>
          <w:p w:rsidR="00480D62" w:rsidRPr="005E7DCE" w:rsidRDefault="00480D62" w:rsidP="0025358A">
            <w:pPr>
              <w:jc w:val="center"/>
              <w:rPr>
                <w:rFonts w:ascii="Times New Roman" w:hAnsi="Times New Roman"/>
                <w:sz w:val="24"/>
                <w:rPrChange w:id="1020" w:author="ps" w:date="2014-11-26T11:09:00Z">
                  <w:rPr>
                    <w:rFonts w:ascii="Times New Roman" w:hAnsi="Times New Roman"/>
                    <w:color w:val="000000"/>
                    <w:sz w:val="24"/>
                  </w:rPr>
                </w:rPrChange>
              </w:rPr>
            </w:pPr>
          </w:p>
        </w:tc>
        <w:tc>
          <w:tcPr>
            <w:tcW w:w="1588" w:type="dxa"/>
            <w:gridSpan w:val="11"/>
            <w:tcBorders>
              <w:top w:val="single" w:sz="6" w:space="0" w:color="000000"/>
              <w:left w:val="single" w:sz="6" w:space="0" w:color="000000"/>
              <w:bottom w:val="single" w:sz="6" w:space="0" w:color="000000"/>
              <w:right w:val="single" w:sz="4" w:space="0" w:color="auto"/>
            </w:tcBorders>
            <w:tcPrChange w:id="1021" w:author="ps" w:date="2014-11-26T11:09:00Z">
              <w:tcPr>
                <w:tcW w:w="1590" w:type="dxa"/>
                <w:gridSpan w:val="8"/>
                <w:tcBorders>
                  <w:top w:val="single" w:sz="6" w:space="0" w:color="000000"/>
                  <w:left w:val="single" w:sz="6" w:space="0" w:color="000000"/>
                  <w:bottom w:val="single" w:sz="6" w:space="0" w:color="000000"/>
                  <w:right w:val="single" w:sz="4" w:space="0" w:color="auto"/>
                </w:tcBorders>
              </w:tcPr>
            </w:tcPrChange>
          </w:tcPr>
          <w:p w:rsidR="00480D62" w:rsidRPr="005E7DCE" w:rsidRDefault="00F31C51" w:rsidP="000A15A6">
            <w:pPr>
              <w:rPr>
                <w:rFonts w:ascii="Times New Roman" w:hAnsi="Times New Roman"/>
                <w:sz w:val="24"/>
                <w:rPrChange w:id="1022" w:author="ps" w:date="2014-11-26T11:09:00Z">
                  <w:rPr>
                    <w:rFonts w:ascii="Times New Roman" w:hAnsi="Times New Roman"/>
                    <w:color w:val="000000"/>
                    <w:sz w:val="24"/>
                  </w:rPr>
                </w:rPrChange>
              </w:rPr>
            </w:pPr>
            <w:ins w:id="1023" w:author="ps" w:date="2014-11-24T16:07:00Z">
              <w:r w:rsidRPr="00F31C51">
                <w:rPr>
                  <w:rFonts w:ascii="Times New Roman" w:hAnsi="Times New Roman"/>
                  <w:sz w:val="24"/>
                  <w:rPrChange w:id="1024" w:author="ps" w:date="2014-11-26T11:09:00Z">
                    <w:rPr>
                      <w:rFonts w:ascii="Times New Roman" w:hAnsi="Times New Roman"/>
                      <w:color w:val="000000"/>
                      <w:sz w:val="24"/>
                    </w:rPr>
                  </w:rPrChange>
                </w:rPr>
                <w:t>13.76.2</w:t>
              </w:r>
            </w:ins>
          </w:p>
        </w:tc>
        <w:tc>
          <w:tcPr>
            <w:tcW w:w="4622" w:type="dxa"/>
            <w:gridSpan w:val="4"/>
            <w:tcBorders>
              <w:top w:val="single" w:sz="6" w:space="0" w:color="000000"/>
              <w:left w:val="single" w:sz="4" w:space="0" w:color="auto"/>
              <w:bottom w:val="single" w:sz="6" w:space="0" w:color="000000"/>
              <w:right w:val="single" w:sz="6" w:space="0" w:color="000000"/>
            </w:tcBorders>
            <w:tcPrChange w:id="1025" w:author="ps" w:date="2014-11-26T11:09:00Z">
              <w:tcPr>
                <w:tcW w:w="4620" w:type="dxa"/>
                <w:gridSpan w:val="11"/>
                <w:tcBorders>
                  <w:top w:val="single" w:sz="6" w:space="0" w:color="000000"/>
                  <w:left w:val="single" w:sz="4" w:space="0" w:color="auto"/>
                  <w:bottom w:val="single" w:sz="6" w:space="0" w:color="000000"/>
                  <w:right w:val="single" w:sz="6" w:space="0" w:color="000000"/>
                </w:tcBorders>
              </w:tcPr>
            </w:tcPrChange>
          </w:tcPr>
          <w:p w:rsidR="00480D62" w:rsidRPr="005E7DCE" w:rsidRDefault="00F31C51" w:rsidP="000A15A6">
            <w:pPr>
              <w:rPr>
                <w:rFonts w:ascii="Times New Roman" w:hAnsi="Times New Roman"/>
                <w:sz w:val="24"/>
                <w:rPrChange w:id="1026" w:author="ps" w:date="2014-11-26T11:09:00Z">
                  <w:rPr>
                    <w:rFonts w:ascii="Times New Roman" w:hAnsi="Times New Roman"/>
                    <w:color w:val="000000"/>
                    <w:sz w:val="24"/>
                  </w:rPr>
                </w:rPrChange>
              </w:rPr>
            </w:pPr>
            <w:ins w:id="1027" w:author="ps" w:date="2014-11-24T16:08:00Z">
              <w:r w:rsidRPr="00F31C51">
                <w:rPr>
                  <w:rFonts w:ascii="Times New Roman" w:hAnsi="Times New Roman"/>
                  <w:sz w:val="24"/>
                  <w:rPrChange w:id="1028" w:author="ps" w:date="2014-11-26T11:09:00Z">
                    <w:rPr>
                      <w:rFonts w:ascii="Times New Roman" w:hAnsi="Times New Roman"/>
                      <w:color w:val="000000"/>
                      <w:sz w:val="24"/>
                    </w:rPr>
                  </w:rPrChange>
                </w:rPr>
                <w:t xml:space="preserve">Two or more coats of glue sizing with </w:t>
              </w:r>
            </w:ins>
            <w:ins w:id="1029" w:author="ps" w:date="2014-11-24T16:09:00Z">
              <w:r w:rsidRPr="00F31C51">
                <w:rPr>
                  <w:rFonts w:ascii="Times New Roman" w:hAnsi="Times New Roman"/>
                  <w:sz w:val="24"/>
                  <w:rPrChange w:id="1030" w:author="ps" w:date="2014-11-26T11:09:00Z">
                    <w:rPr>
                      <w:rFonts w:ascii="Times New Roman" w:hAnsi="Times New Roman"/>
                      <w:color w:val="000000"/>
                      <w:sz w:val="24"/>
                    </w:rPr>
                  </w:rPrChange>
                </w:rPr>
                <w:t xml:space="preserve">spar </w:t>
              </w:r>
            </w:ins>
            <w:ins w:id="1031" w:author="ps" w:date="2014-11-24T16:08:00Z">
              <w:r w:rsidRPr="00F31C51">
                <w:rPr>
                  <w:rFonts w:ascii="Times New Roman" w:hAnsi="Times New Roman"/>
                  <w:sz w:val="24"/>
                  <w:rPrChange w:id="1032" w:author="ps" w:date="2014-11-26T11:09:00Z">
                    <w:rPr>
                      <w:rFonts w:ascii="Times New Roman" w:hAnsi="Times New Roman"/>
                      <w:color w:val="000000"/>
                      <w:sz w:val="24"/>
                    </w:rPr>
                  </w:rPrChange>
                </w:rPr>
                <w:t>varnish or an under coat of flatting varnish.</w:t>
              </w:r>
            </w:ins>
          </w:p>
        </w:tc>
        <w:tc>
          <w:tcPr>
            <w:tcW w:w="1350" w:type="dxa"/>
            <w:tcBorders>
              <w:top w:val="single" w:sz="6" w:space="0" w:color="000000"/>
              <w:left w:val="single" w:sz="6" w:space="0" w:color="000000"/>
              <w:bottom w:val="single" w:sz="6" w:space="0" w:color="000000"/>
              <w:right w:val="single" w:sz="6" w:space="0" w:color="000000"/>
            </w:tcBorders>
            <w:tcPrChange w:id="1033"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480D62" w:rsidRPr="005E7DCE" w:rsidRDefault="00F31C51" w:rsidP="0025358A">
            <w:pPr>
              <w:jc w:val="center"/>
              <w:rPr>
                <w:rFonts w:ascii="Times New Roman" w:hAnsi="Times New Roman"/>
                <w:sz w:val="24"/>
                <w:rPrChange w:id="1034" w:author="ps" w:date="2014-11-26T11:09:00Z">
                  <w:rPr>
                    <w:rFonts w:ascii="Times New Roman" w:hAnsi="Times New Roman"/>
                    <w:color w:val="000000"/>
                    <w:sz w:val="24"/>
                  </w:rPr>
                </w:rPrChange>
              </w:rPr>
            </w:pPr>
            <w:ins w:id="1035" w:author="ps" w:date="2014-11-24T16:10:00Z">
              <w:r w:rsidRPr="00F31C51">
                <w:rPr>
                  <w:rFonts w:ascii="Times New Roman" w:hAnsi="Times New Roman"/>
                  <w:sz w:val="24"/>
                  <w:rPrChange w:id="1036" w:author="ps" w:date="2014-11-26T11:09:00Z">
                    <w:rPr>
                      <w:rFonts w:ascii="Times New Roman" w:hAnsi="Times New Roman"/>
                      <w:color w:val="000000"/>
                      <w:sz w:val="24"/>
                    </w:rPr>
                  </w:rPrChange>
                </w:rPr>
                <w:t>Sqm.</w:t>
              </w:r>
            </w:ins>
          </w:p>
        </w:tc>
        <w:tc>
          <w:tcPr>
            <w:tcW w:w="1552" w:type="dxa"/>
            <w:tcBorders>
              <w:top w:val="single" w:sz="6" w:space="0" w:color="000000"/>
              <w:left w:val="single" w:sz="6" w:space="0" w:color="000000"/>
              <w:bottom w:val="single" w:sz="6" w:space="0" w:color="000000"/>
              <w:right w:val="single" w:sz="6" w:space="0" w:color="000000"/>
            </w:tcBorders>
            <w:tcPrChange w:id="1037"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480D62" w:rsidRPr="005E7DCE" w:rsidRDefault="00F31C51" w:rsidP="0025358A">
            <w:pPr>
              <w:jc w:val="center"/>
              <w:rPr>
                <w:rFonts w:ascii="Times New Roman" w:hAnsi="Times New Roman"/>
                <w:sz w:val="24"/>
                <w:rPrChange w:id="1038" w:author="ps" w:date="2014-11-26T11:09:00Z">
                  <w:rPr>
                    <w:rFonts w:ascii="Times New Roman" w:hAnsi="Times New Roman"/>
                    <w:color w:val="000000"/>
                    <w:sz w:val="24"/>
                  </w:rPr>
                </w:rPrChange>
              </w:rPr>
            </w:pPr>
            <w:ins w:id="1039" w:author="ps" w:date="2014-11-24T16:10:00Z">
              <w:r w:rsidRPr="00F31C51">
                <w:rPr>
                  <w:rFonts w:ascii="Times New Roman" w:hAnsi="Times New Roman"/>
                  <w:sz w:val="24"/>
                  <w:rPrChange w:id="1040" w:author="ps" w:date="2014-11-26T11:09:00Z">
                    <w:rPr>
                      <w:rFonts w:ascii="Times New Roman" w:hAnsi="Times New Roman"/>
                      <w:color w:val="000000"/>
                      <w:sz w:val="24"/>
                    </w:rPr>
                  </w:rPrChange>
                </w:rPr>
                <w:t>78.00</w:t>
              </w:r>
            </w:ins>
          </w:p>
        </w:tc>
      </w:tr>
      <w:tr w:rsidR="0025358A" w:rsidRPr="005E7DCE" w:rsidTr="005E7DCE">
        <w:trPr>
          <w:trHeight w:hRule="exact" w:val="338"/>
          <w:trPrChange w:id="1041"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1042"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25358A" w:rsidRPr="005E7DCE" w:rsidRDefault="00F31C51" w:rsidP="0025358A">
            <w:pPr>
              <w:jc w:val="center"/>
              <w:rPr>
                <w:rFonts w:ascii="Times New Roman" w:hAnsi="Times New Roman"/>
                <w:sz w:val="24"/>
                <w:rPrChange w:id="1043" w:author="ps" w:date="2014-11-26T11:09:00Z">
                  <w:rPr>
                    <w:rFonts w:ascii="Times New Roman" w:hAnsi="Times New Roman"/>
                    <w:color w:val="000000"/>
                    <w:sz w:val="24"/>
                  </w:rPr>
                </w:rPrChange>
              </w:rPr>
            </w:pPr>
            <w:ins w:id="1044" w:author="ps" w:date="2014-11-24T16:10:00Z">
              <w:r w:rsidRPr="00F31C51">
                <w:rPr>
                  <w:rFonts w:ascii="Times New Roman" w:hAnsi="Times New Roman"/>
                  <w:sz w:val="24"/>
                  <w:rPrChange w:id="1045" w:author="ps" w:date="2014-11-26T11:09:00Z">
                    <w:rPr>
                      <w:rFonts w:ascii="Times New Roman" w:hAnsi="Times New Roman"/>
                      <w:color w:val="000000"/>
                      <w:sz w:val="24"/>
                    </w:rPr>
                  </w:rPrChange>
                </w:rPr>
                <w:t>13.77</w:t>
              </w:r>
            </w:ins>
          </w:p>
        </w:tc>
        <w:tc>
          <w:tcPr>
            <w:tcW w:w="6210" w:type="dxa"/>
            <w:gridSpan w:val="15"/>
            <w:tcBorders>
              <w:top w:val="single" w:sz="6" w:space="0" w:color="000000"/>
              <w:left w:val="single" w:sz="6" w:space="0" w:color="000000"/>
              <w:bottom w:val="single" w:sz="6" w:space="0" w:color="000000"/>
              <w:right w:val="single" w:sz="6" w:space="0" w:color="000000"/>
            </w:tcBorders>
            <w:tcPrChange w:id="1046" w:author="ps" w:date="2014-11-26T11:09:00Z">
              <w:tcPr>
                <w:tcW w:w="6211" w:type="dxa"/>
                <w:gridSpan w:val="19"/>
                <w:tcBorders>
                  <w:top w:val="single" w:sz="6" w:space="0" w:color="000000"/>
                  <w:left w:val="single" w:sz="6" w:space="0" w:color="000000"/>
                  <w:bottom w:val="single" w:sz="6" w:space="0" w:color="000000"/>
                  <w:right w:val="single" w:sz="6" w:space="0" w:color="000000"/>
                </w:tcBorders>
              </w:tcPr>
            </w:tcPrChange>
          </w:tcPr>
          <w:p w:rsidR="0025358A" w:rsidRPr="005E7DCE" w:rsidRDefault="00F31C51" w:rsidP="000A15A6">
            <w:pPr>
              <w:rPr>
                <w:rFonts w:ascii="Times New Roman" w:hAnsi="Times New Roman"/>
                <w:sz w:val="24"/>
                <w:rPrChange w:id="1047" w:author="ps" w:date="2014-11-26T11:09:00Z">
                  <w:rPr>
                    <w:rFonts w:ascii="Times New Roman" w:hAnsi="Times New Roman"/>
                    <w:color w:val="000000"/>
                    <w:sz w:val="24"/>
                  </w:rPr>
                </w:rPrChange>
              </w:rPr>
            </w:pPr>
            <w:ins w:id="1048" w:author="ps" w:date="2014-11-24T16:11:00Z">
              <w:r w:rsidRPr="00F31C51">
                <w:rPr>
                  <w:rFonts w:ascii="Times New Roman" w:hAnsi="Times New Roman"/>
                  <w:sz w:val="24"/>
                  <w:rPrChange w:id="1049" w:author="ps" w:date="2014-11-26T11:09:00Z">
                    <w:rPr>
                      <w:rFonts w:ascii="Times New Roman" w:hAnsi="Times New Roman"/>
                      <w:color w:val="000000"/>
                      <w:sz w:val="24"/>
                    </w:rPr>
                  </w:rPrChange>
                </w:rPr>
                <w:t xml:space="preserve">French spirit polishing </w:t>
              </w:r>
            </w:ins>
          </w:p>
        </w:tc>
        <w:tc>
          <w:tcPr>
            <w:tcW w:w="1350" w:type="dxa"/>
            <w:tcBorders>
              <w:top w:val="single" w:sz="6" w:space="0" w:color="000000"/>
              <w:left w:val="single" w:sz="6" w:space="0" w:color="000000"/>
              <w:bottom w:val="single" w:sz="6" w:space="0" w:color="000000"/>
              <w:right w:val="single" w:sz="6" w:space="0" w:color="000000"/>
            </w:tcBorders>
            <w:tcPrChange w:id="1050"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25358A" w:rsidRPr="005E7DCE" w:rsidRDefault="0025358A" w:rsidP="0025358A">
            <w:pPr>
              <w:jc w:val="center"/>
              <w:rPr>
                <w:rFonts w:ascii="Times New Roman" w:hAnsi="Times New Roman"/>
                <w:sz w:val="24"/>
                <w:rPrChange w:id="1051" w:author="ps" w:date="2014-11-26T11:09:00Z">
                  <w:rPr>
                    <w:rFonts w:ascii="Times New Roman" w:hAnsi="Times New Roman"/>
                    <w:color w:val="000000"/>
                    <w:sz w:val="24"/>
                  </w:rPr>
                </w:rPrChange>
              </w:rPr>
            </w:pPr>
          </w:p>
        </w:tc>
        <w:tc>
          <w:tcPr>
            <w:tcW w:w="1552" w:type="dxa"/>
            <w:tcBorders>
              <w:top w:val="single" w:sz="6" w:space="0" w:color="000000"/>
              <w:left w:val="single" w:sz="6" w:space="0" w:color="000000"/>
              <w:bottom w:val="single" w:sz="6" w:space="0" w:color="000000"/>
              <w:right w:val="single" w:sz="6" w:space="0" w:color="000000"/>
            </w:tcBorders>
            <w:tcPrChange w:id="1052"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25358A" w:rsidRPr="005E7DCE" w:rsidRDefault="0025358A" w:rsidP="0025358A">
            <w:pPr>
              <w:jc w:val="center"/>
              <w:rPr>
                <w:rFonts w:ascii="Times New Roman" w:hAnsi="Times New Roman"/>
                <w:sz w:val="24"/>
                <w:rPrChange w:id="1053" w:author="ps" w:date="2014-11-26T11:09:00Z">
                  <w:rPr>
                    <w:rFonts w:ascii="Times New Roman" w:hAnsi="Times New Roman"/>
                    <w:color w:val="000000"/>
                    <w:sz w:val="24"/>
                  </w:rPr>
                </w:rPrChange>
              </w:rPr>
            </w:pPr>
          </w:p>
        </w:tc>
      </w:tr>
      <w:tr w:rsidR="00E562F9" w:rsidRPr="005E7DCE" w:rsidTr="005E7DCE">
        <w:trPr>
          <w:trHeight w:hRule="exact" w:val="654"/>
          <w:trPrChange w:id="1054" w:author="ps" w:date="2014-11-26T11:09:00Z">
            <w:trPr>
              <w:gridAfter w:val="0"/>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1055" w:author="ps" w:date="2014-11-26T11:09:00Z">
              <w:tcPr>
                <w:tcW w:w="983" w:type="dxa"/>
                <w:gridSpan w:val="2"/>
                <w:tcBorders>
                  <w:top w:val="single" w:sz="6" w:space="0" w:color="000000"/>
                  <w:left w:val="single" w:sz="6" w:space="0" w:color="000000"/>
                  <w:bottom w:val="single" w:sz="6" w:space="0" w:color="000000"/>
                  <w:right w:val="single" w:sz="6" w:space="0" w:color="000000"/>
                </w:tcBorders>
              </w:tcPr>
            </w:tcPrChange>
          </w:tcPr>
          <w:p w:rsidR="00E562F9" w:rsidRPr="005E7DCE" w:rsidRDefault="00E562F9" w:rsidP="0025358A">
            <w:pPr>
              <w:jc w:val="center"/>
              <w:rPr>
                <w:rFonts w:ascii="Times New Roman" w:hAnsi="Times New Roman"/>
                <w:sz w:val="24"/>
                <w:rPrChange w:id="1056" w:author="ps" w:date="2014-11-26T11:09:00Z">
                  <w:rPr>
                    <w:rFonts w:ascii="Times New Roman" w:hAnsi="Times New Roman"/>
                    <w:color w:val="000000"/>
                    <w:sz w:val="24"/>
                  </w:rPr>
                </w:rPrChange>
              </w:rPr>
            </w:pPr>
          </w:p>
        </w:tc>
        <w:tc>
          <w:tcPr>
            <w:tcW w:w="1606" w:type="dxa"/>
            <w:gridSpan w:val="12"/>
            <w:tcBorders>
              <w:top w:val="single" w:sz="6" w:space="0" w:color="000000"/>
              <w:left w:val="single" w:sz="6" w:space="0" w:color="000000"/>
              <w:bottom w:val="single" w:sz="6" w:space="0" w:color="000000"/>
              <w:right w:val="single" w:sz="4" w:space="0" w:color="auto"/>
            </w:tcBorders>
            <w:tcPrChange w:id="1057" w:author="ps" w:date="2014-11-26T11:09:00Z">
              <w:tcPr>
                <w:tcW w:w="1608" w:type="dxa"/>
                <w:gridSpan w:val="10"/>
                <w:tcBorders>
                  <w:top w:val="single" w:sz="6" w:space="0" w:color="000000"/>
                  <w:left w:val="single" w:sz="6" w:space="0" w:color="000000"/>
                  <w:bottom w:val="single" w:sz="6" w:space="0" w:color="000000"/>
                  <w:right w:val="single" w:sz="4" w:space="0" w:color="auto"/>
                </w:tcBorders>
              </w:tcPr>
            </w:tcPrChange>
          </w:tcPr>
          <w:p w:rsidR="00E562F9" w:rsidRPr="005E7DCE" w:rsidRDefault="00F31C51" w:rsidP="000A15A6">
            <w:pPr>
              <w:rPr>
                <w:rFonts w:ascii="Times New Roman" w:hAnsi="Times New Roman"/>
                <w:sz w:val="24"/>
                <w:rPrChange w:id="1058" w:author="ps" w:date="2014-11-26T11:09:00Z">
                  <w:rPr>
                    <w:rFonts w:ascii="Times New Roman" w:hAnsi="Times New Roman"/>
                    <w:color w:val="000000"/>
                    <w:sz w:val="24"/>
                  </w:rPr>
                </w:rPrChange>
              </w:rPr>
            </w:pPr>
            <w:ins w:id="1059" w:author="ps" w:date="2014-11-24T16:12:00Z">
              <w:r w:rsidRPr="00F31C51">
                <w:rPr>
                  <w:rFonts w:ascii="Times New Roman" w:hAnsi="Times New Roman"/>
                  <w:sz w:val="24"/>
                  <w:rPrChange w:id="1060" w:author="ps" w:date="2014-11-26T11:09:00Z">
                    <w:rPr>
                      <w:rFonts w:ascii="Times New Roman" w:hAnsi="Times New Roman"/>
                      <w:color w:val="000000"/>
                      <w:sz w:val="24"/>
                    </w:rPr>
                  </w:rPrChange>
                </w:rPr>
                <w:t>13.77.1</w:t>
              </w:r>
            </w:ins>
          </w:p>
        </w:tc>
        <w:tc>
          <w:tcPr>
            <w:tcW w:w="4604" w:type="dxa"/>
            <w:gridSpan w:val="3"/>
            <w:tcBorders>
              <w:top w:val="single" w:sz="6" w:space="0" w:color="000000"/>
              <w:left w:val="single" w:sz="4" w:space="0" w:color="auto"/>
              <w:bottom w:val="single" w:sz="6" w:space="0" w:color="000000"/>
              <w:right w:val="single" w:sz="6" w:space="0" w:color="000000"/>
            </w:tcBorders>
            <w:tcPrChange w:id="1061" w:author="ps" w:date="2014-11-26T11:09:00Z">
              <w:tcPr>
                <w:tcW w:w="4602" w:type="dxa"/>
                <w:gridSpan w:val="10"/>
                <w:tcBorders>
                  <w:top w:val="single" w:sz="6" w:space="0" w:color="000000"/>
                  <w:left w:val="single" w:sz="4" w:space="0" w:color="auto"/>
                  <w:bottom w:val="single" w:sz="6" w:space="0" w:color="000000"/>
                  <w:right w:val="single" w:sz="6" w:space="0" w:color="000000"/>
                </w:tcBorders>
              </w:tcPr>
            </w:tcPrChange>
          </w:tcPr>
          <w:p w:rsidR="00E562F9" w:rsidRPr="005E7DCE" w:rsidRDefault="00F31C51" w:rsidP="000A15A6">
            <w:pPr>
              <w:rPr>
                <w:rFonts w:ascii="Times New Roman" w:hAnsi="Times New Roman"/>
                <w:sz w:val="24"/>
                <w:rPrChange w:id="1062" w:author="ps" w:date="2014-11-26T11:09:00Z">
                  <w:rPr>
                    <w:rFonts w:ascii="Times New Roman" w:hAnsi="Times New Roman"/>
                    <w:color w:val="000000"/>
                    <w:sz w:val="24"/>
                  </w:rPr>
                </w:rPrChange>
              </w:rPr>
            </w:pPr>
            <w:ins w:id="1063" w:author="ps" w:date="2014-11-24T16:13:00Z">
              <w:r w:rsidRPr="00F31C51">
                <w:rPr>
                  <w:rFonts w:ascii="Times New Roman" w:hAnsi="Times New Roman"/>
                  <w:sz w:val="24"/>
                  <w:rPrChange w:id="1064" w:author="ps" w:date="2014-11-26T11:09:00Z">
                    <w:rPr>
                      <w:rFonts w:ascii="Times New Roman" w:hAnsi="Times New Roman"/>
                      <w:color w:val="000000"/>
                      <w:sz w:val="24"/>
                    </w:rPr>
                  </w:rPrChange>
                </w:rPr>
                <w:t>Two or more coats on new works including a coat of wood filler.</w:t>
              </w:r>
            </w:ins>
          </w:p>
        </w:tc>
        <w:tc>
          <w:tcPr>
            <w:tcW w:w="1350" w:type="dxa"/>
            <w:tcBorders>
              <w:top w:val="single" w:sz="6" w:space="0" w:color="000000"/>
              <w:left w:val="single" w:sz="6" w:space="0" w:color="000000"/>
              <w:bottom w:val="single" w:sz="6" w:space="0" w:color="000000"/>
              <w:right w:val="single" w:sz="6" w:space="0" w:color="000000"/>
            </w:tcBorders>
            <w:tcPrChange w:id="1065"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E562F9" w:rsidRPr="005E7DCE" w:rsidRDefault="00F31C51" w:rsidP="0025358A">
            <w:pPr>
              <w:jc w:val="center"/>
              <w:rPr>
                <w:rFonts w:ascii="Times New Roman" w:hAnsi="Times New Roman"/>
                <w:sz w:val="24"/>
                <w:rPrChange w:id="1066" w:author="ps" w:date="2014-11-26T11:09:00Z">
                  <w:rPr>
                    <w:rFonts w:ascii="Times New Roman" w:hAnsi="Times New Roman"/>
                    <w:color w:val="000000"/>
                    <w:sz w:val="24"/>
                  </w:rPr>
                </w:rPrChange>
              </w:rPr>
            </w:pPr>
            <w:ins w:id="1067" w:author="ps" w:date="2014-11-24T16:17:00Z">
              <w:r w:rsidRPr="00F31C51">
                <w:rPr>
                  <w:rFonts w:ascii="Times New Roman" w:hAnsi="Times New Roman"/>
                  <w:sz w:val="24"/>
                  <w:rPrChange w:id="1068" w:author="ps" w:date="2014-11-26T11:09:00Z">
                    <w:rPr>
                      <w:rFonts w:ascii="Times New Roman" w:hAnsi="Times New Roman"/>
                      <w:color w:val="000000"/>
                      <w:sz w:val="24"/>
                    </w:rPr>
                  </w:rPrChange>
                </w:rPr>
                <w:t>Sqm.</w:t>
              </w:r>
            </w:ins>
          </w:p>
        </w:tc>
        <w:tc>
          <w:tcPr>
            <w:tcW w:w="1552" w:type="dxa"/>
            <w:tcBorders>
              <w:top w:val="single" w:sz="6" w:space="0" w:color="000000"/>
              <w:left w:val="single" w:sz="6" w:space="0" w:color="000000"/>
              <w:bottom w:val="single" w:sz="6" w:space="0" w:color="000000"/>
              <w:right w:val="single" w:sz="6" w:space="0" w:color="000000"/>
            </w:tcBorders>
            <w:tcPrChange w:id="1069"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E562F9" w:rsidRPr="005E7DCE" w:rsidRDefault="00F31C51" w:rsidP="0025358A">
            <w:pPr>
              <w:jc w:val="center"/>
              <w:rPr>
                <w:rFonts w:ascii="Times New Roman" w:hAnsi="Times New Roman"/>
                <w:sz w:val="24"/>
                <w:rPrChange w:id="1070" w:author="ps" w:date="2014-11-26T11:09:00Z">
                  <w:rPr>
                    <w:rFonts w:ascii="Times New Roman" w:hAnsi="Times New Roman"/>
                    <w:color w:val="000000"/>
                    <w:sz w:val="24"/>
                  </w:rPr>
                </w:rPrChange>
              </w:rPr>
            </w:pPr>
            <w:ins w:id="1071" w:author="ps" w:date="2014-11-24T16:17:00Z">
              <w:r w:rsidRPr="00F31C51">
                <w:rPr>
                  <w:rFonts w:ascii="Times New Roman" w:hAnsi="Times New Roman"/>
                  <w:sz w:val="24"/>
                  <w:rPrChange w:id="1072" w:author="ps" w:date="2014-11-26T11:09:00Z">
                    <w:rPr>
                      <w:rFonts w:ascii="Times New Roman" w:hAnsi="Times New Roman"/>
                      <w:color w:val="000000"/>
                      <w:sz w:val="24"/>
                    </w:rPr>
                  </w:rPrChange>
                </w:rPr>
                <w:t>125.00</w:t>
              </w:r>
            </w:ins>
          </w:p>
        </w:tc>
      </w:tr>
      <w:tr w:rsidR="00E562F9" w:rsidRPr="005E7DCE" w:rsidTr="005E7DCE">
        <w:trPr>
          <w:trHeight w:hRule="exact" w:val="627"/>
          <w:trPrChange w:id="1073" w:author="ps" w:date="2014-11-26T11:09:00Z">
            <w:trPr>
              <w:gridAfter w:val="0"/>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1074" w:author="ps" w:date="2014-11-26T11:09:00Z">
              <w:tcPr>
                <w:tcW w:w="982" w:type="dxa"/>
                <w:gridSpan w:val="2"/>
                <w:tcBorders>
                  <w:top w:val="single" w:sz="6" w:space="0" w:color="000000"/>
                  <w:left w:val="single" w:sz="6" w:space="0" w:color="000000"/>
                  <w:bottom w:val="single" w:sz="6" w:space="0" w:color="000000"/>
                  <w:right w:val="single" w:sz="6" w:space="0" w:color="000000"/>
                </w:tcBorders>
              </w:tcPr>
            </w:tcPrChange>
          </w:tcPr>
          <w:p w:rsidR="00E562F9" w:rsidRPr="005E7DCE" w:rsidRDefault="00F31C51" w:rsidP="0025358A">
            <w:pPr>
              <w:jc w:val="center"/>
              <w:rPr>
                <w:rFonts w:ascii="Times New Roman" w:hAnsi="Times New Roman"/>
                <w:sz w:val="24"/>
                <w:rPrChange w:id="1075" w:author="ps" w:date="2014-11-26T11:09:00Z">
                  <w:rPr>
                    <w:rFonts w:ascii="Times New Roman" w:hAnsi="Times New Roman"/>
                    <w:color w:val="000000"/>
                    <w:sz w:val="24"/>
                  </w:rPr>
                </w:rPrChange>
              </w:rPr>
            </w:pPr>
            <w:ins w:id="1076" w:author="ps" w:date="2014-11-24T16:14:00Z">
              <w:r w:rsidRPr="00F31C51">
                <w:rPr>
                  <w:rFonts w:ascii="Times New Roman" w:hAnsi="Times New Roman"/>
                  <w:sz w:val="24"/>
                  <w:rPrChange w:id="1077" w:author="ps" w:date="2014-11-26T11:09:00Z">
                    <w:rPr>
                      <w:rFonts w:ascii="Times New Roman" w:hAnsi="Times New Roman"/>
                      <w:color w:val="000000"/>
                      <w:sz w:val="24"/>
                    </w:rPr>
                  </w:rPrChange>
                </w:rPr>
                <w:t>13.78</w:t>
              </w:r>
            </w:ins>
          </w:p>
        </w:tc>
        <w:tc>
          <w:tcPr>
            <w:tcW w:w="6210" w:type="dxa"/>
            <w:gridSpan w:val="15"/>
            <w:tcBorders>
              <w:top w:val="single" w:sz="6" w:space="0" w:color="000000"/>
              <w:left w:val="single" w:sz="6" w:space="0" w:color="000000"/>
              <w:bottom w:val="single" w:sz="6" w:space="0" w:color="000000"/>
              <w:right w:val="single" w:sz="6" w:space="0" w:color="000000"/>
            </w:tcBorders>
            <w:tcPrChange w:id="1078" w:author="ps" w:date="2014-11-26T11:09:00Z">
              <w:tcPr>
                <w:tcW w:w="6211" w:type="dxa"/>
                <w:gridSpan w:val="20"/>
                <w:tcBorders>
                  <w:top w:val="single" w:sz="6" w:space="0" w:color="000000"/>
                  <w:left w:val="single" w:sz="6" w:space="0" w:color="000000"/>
                  <w:bottom w:val="single" w:sz="6" w:space="0" w:color="000000"/>
                  <w:right w:val="single" w:sz="6" w:space="0" w:color="000000"/>
                </w:tcBorders>
              </w:tcPr>
            </w:tcPrChange>
          </w:tcPr>
          <w:p w:rsidR="00E562F9" w:rsidRPr="005E7DCE" w:rsidRDefault="00F31C51" w:rsidP="000A15A6">
            <w:pPr>
              <w:rPr>
                <w:rFonts w:ascii="Times New Roman" w:hAnsi="Times New Roman"/>
                <w:sz w:val="24"/>
                <w:rPrChange w:id="1079" w:author="ps" w:date="2014-11-26T11:09:00Z">
                  <w:rPr>
                    <w:rFonts w:ascii="Times New Roman" w:hAnsi="Times New Roman"/>
                    <w:color w:val="000000"/>
                    <w:sz w:val="24"/>
                  </w:rPr>
                </w:rPrChange>
              </w:rPr>
            </w:pPr>
            <w:ins w:id="1080" w:author="ps" w:date="2014-11-24T16:14:00Z">
              <w:r w:rsidRPr="00F31C51">
                <w:rPr>
                  <w:rFonts w:ascii="Times New Roman" w:hAnsi="Times New Roman"/>
                  <w:sz w:val="24"/>
                  <w:rPrChange w:id="1081" w:author="ps" w:date="2014-11-26T11:09:00Z">
                    <w:rPr>
                      <w:rFonts w:ascii="Times New Roman" w:hAnsi="Times New Roman"/>
                      <w:color w:val="000000"/>
                      <w:sz w:val="24"/>
                    </w:rPr>
                  </w:rPrChange>
                </w:rPr>
                <w:t xml:space="preserve">Polishing  on wood work with ready mixed wax polish of approved brand and </w:t>
              </w:r>
            </w:ins>
            <w:ins w:id="1082" w:author="ps" w:date="2014-11-24T16:16:00Z">
              <w:r w:rsidRPr="00F31C51">
                <w:rPr>
                  <w:rFonts w:ascii="Times New Roman" w:hAnsi="Times New Roman"/>
                  <w:sz w:val="24"/>
                  <w:rPrChange w:id="1083" w:author="ps" w:date="2014-11-26T11:09:00Z">
                    <w:rPr>
                      <w:rFonts w:ascii="Times New Roman" w:hAnsi="Times New Roman"/>
                      <w:color w:val="000000"/>
                      <w:sz w:val="24"/>
                    </w:rPr>
                  </w:rPrChange>
                </w:rPr>
                <w:t xml:space="preserve"> and manufacture:</w:t>
              </w:r>
            </w:ins>
          </w:p>
        </w:tc>
        <w:tc>
          <w:tcPr>
            <w:tcW w:w="1350" w:type="dxa"/>
            <w:tcBorders>
              <w:top w:val="single" w:sz="6" w:space="0" w:color="000000"/>
              <w:left w:val="single" w:sz="6" w:space="0" w:color="000000"/>
              <w:bottom w:val="single" w:sz="6" w:space="0" w:color="000000"/>
              <w:right w:val="single" w:sz="6" w:space="0" w:color="000000"/>
            </w:tcBorders>
            <w:tcPrChange w:id="1084"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E562F9" w:rsidRPr="005E7DCE" w:rsidRDefault="00E562F9" w:rsidP="0025358A">
            <w:pPr>
              <w:jc w:val="center"/>
              <w:rPr>
                <w:rFonts w:ascii="Times New Roman" w:hAnsi="Times New Roman"/>
                <w:sz w:val="24"/>
                <w:rPrChange w:id="1085" w:author="ps" w:date="2014-11-26T11:09:00Z">
                  <w:rPr>
                    <w:rFonts w:ascii="Times New Roman" w:hAnsi="Times New Roman"/>
                    <w:color w:val="000000"/>
                    <w:sz w:val="24"/>
                  </w:rPr>
                </w:rPrChange>
              </w:rPr>
            </w:pPr>
          </w:p>
        </w:tc>
        <w:tc>
          <w:tcPr>
            <w:tcW w:w="1552" w:type="dxa"/>
            <w:tcBorders>
              <w:top w:val="single" w:sz="6" w:space="0" w:color="000000"/>
              <w:left w:val="single" w:sz="6" w:space="0" w:color="000000"/>
              <w:bottom w:val="single" w:sz="6" w:space="0" w:color="000000"/>
              <w:right w:val="single" w:sz="6" w:space="0" w:color="000000"/>
            </w:tcBorders>
            <w:tcPrChange w:id="1086"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E562F9" w:rsidRPr="005E7DCE" w:rsidRDefault="00E562F9" w:rsidP="0025358A">
            <w:pPr>
              <w:jc w:val="center"/>
              <w:rPr>
                <w:rFonts w:ascii="Times New Roman" w:hAnsi="Times New Roman"/>
                <w:sz w:val="24"/>
                <w:rPrChange w:id="1087" w:author="ps" w:date="2014-11-26T11:09:00Z">
                  <w:rPr>
                    <w:rFonts w:ascii="Times New Roman" w:hAnsi="Times New Roman"/>
                    <w:color w:val="000000"/>
                    <w:sz w:val="24"/>
                  </w:rPr>
                </w:rPrChange>
              </w:rPr>
            </w:pPr>
          </w:p>
        </w:tc>
      </w:tr>
      <w:tr w:rsidR="00E562F9" w:rsidRPr="005E7DCE" w:rsidTr="005E7DCE">
        <w:trPr>
          <w:trHeight w:hRule="exact" w:val="338"/>
          <w:trPrChange w:id="1088"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1089"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E562F9" w:rsidRPr="005E7DCE" w:rsidRDefault="00E562F9" w:rsidP="0025358A">
            <w:pPr>
              <w:jc w:val="center"/>
              <w:rPr>
                <w:rFonts w:ascii="Times New Roman" w:hAnsi="Times New Roman"/>
                <w:sz w:val="24"/>
                <w:rPrChange w:id="1090" w:author="ps" w:date="2014-11-26T11:09:00Z">
                  <w:rPr>
                    <w:rFonts w:ascii="Times New Roman" w:hAnsi="Times New Roman"/>
                    <w:color w:val="000000"/>
                    <w:sz w:val="24"/>
                  </w:rPr>
                </w:rPrChange>
              </w:rPr>
            </w:pPr>
          </w:p>
        </w:tc>
        <w:tc>
          <w:tcPr>
            <w:tcW w:w="1551" w:type="dxa"/>
            <w:gridSpan w:val="9"/>
            <w:tcBorders>
              <w:top w:val="single" w:sz="6" w:space="0" w:color="000000"/>
              <w:left w:val="single" w:sz="6" w:space="0" w:color="000000"/>
              <w:bottom w:val="single" w:sz="6" w:space="0" w:color="000000"/>
              <w:right w:val="single" w:sz="4" w:space="0" w:color="auto"/>
            </w:tcBorders>
            <w:tcPrChange w:id="1091" w:author="ps" w:date="2014-11-26T11:09:00Z">
              <w:tcPr>
                <w:tcW w:w="1552" w:type="dxa"/>
                <w:gridSpan w:val="12"/>
                <w:tcBorders>
                  <w:top w:val="single" w:sz="6" w:space="0" w:color="000000"/>
                  <w:left w:val="single" w:sz="6" w:space="0" w:color="000000"/>
                  <w:bottom w:val="single" w:sz="6" w:space="0" w:color="000000"/>
                  <w:right w:val="single" w:sz="4" w:space="0" w:color="auto"/>
                </w:tcBorders>
              </w:tcPr>
            </w:tcPrChange>
          </w:tcPr>
          <w:p w:rsidR="00E562F9" w:rsidRPr="005E7DCE" w:rsidRDefault="00F31C51" w:rsidP="000A15A6">
            <w:pPr>
              <w:rPr>
                <w:rFonts w:ascii="Times New Roman" w:hAnsi="Times New Roman"/>
                <w:sz w:val="24"/>
                <w:rPrChange w:id="1092" w:author="ps" w:date="2014-11-26T11:09:00Z">
                  <w:rPr>
                    <w:rFonts w:ascii="Times New Roman" w:hAnsi="Times New Roman"/>
                    <w:color w:val="000000"/>
                    <w:sz w:val="24"/>
                  </w:rPr>
                </w:rPrChange>
              </w:rPr>
            </w:pPr>
            <w:ins w:id="1093" w:author="ps" w:date="2014-11-24T16:16:00Z">
              <w:r w:rsidRPr="00F31C51">
                <w:rPr>
                  <w:rFonts w:ascii="Times New Roman" w:hAnsi="Times New Roman"/>
                  <w:sz w:val="24"/>
                  <w:rPrChange w:id="1094" w:author="ps" w:date="2014-11-26T11:09:00Z">
                    <w:rPr>
                      <w:rFonts w:ascii="Times New Roman" w:hAnsi="Times New Roman"/>
                      <w:color w:val="000000"/>
                      <w:sz w:val="24"/>
                    </w:rPr>
                  </w:rPrChange>
                </w:rPr>
                <w:t>13.78.1</w:t>
              </w:r>
            </w:ins>
          </w:p>
        </w:tc>
        <w:tc>
          <w:tcPr>
            <w:tcW w:w="4659" w:type="dxa"/>
            <w:gridSpan w:val="6"/>
            <w:tcBorders>
              <w:top w:val="single" w:sz="6" w:space="0" w:color="000000"/>
              <w:left w:val="single" w:sz="4" w:space="0" w:color="auto"/>
              <w:bottom w:val="single" w:sz="6" w:space="0" w:color="000000"/>
              <w:right w:val="single" w:sz="6" w:space="0" w:color="000000"/>
            </w:tcBorders>
            <w:tcPrChange w:id="1095" w:author="ps" w:date="2014-11-26T11:09:00Z">
              <w:tcPr>
                <w:tcW w:w="4659" w:type="dxa"/>
                <w:gridSpan w:val="7"/>
                <w:tcBorders>
                  <w:top w:val="single" w:sz="6" w:space="0" w:color="000000"/>
                  <w:left w:val="single" w:sz="4" w:space="0" w:color="auto"/>
                  <w:bottom w:val="single" w:sz="6" w:space="0" w:color="000000"/>
                  <w:right w:val="single" w:sz="6" w:space="0" w:color="000000"/>
                </w:tcBorders>
              </w:tcPr>
            </w:tcPrChange>
          </w:tcPr>
          <w:p w:rsidR="00E562F9" w:rsidRPr="005E7DCE" w:rsidRDefault="00F31C51" w:rsidP="000A15A6">
            <w:pPr>
              <w:rPr>
                <w:rFonts w:ascii="Times New Roman" w:hAnsi="Times New Roman"/>
                <w:sz w:val="24"/>
                <w:rPrChange w:id="1096" w:author="ps" w:date="2014-11-26T11:09:00Z">
                  <w:rPr>
                    <w:rFonts w:ascii="Times New Roman" w:hAnsi="Times New Roman"/>
                    <w:color w:val="000000"/>
                    <w:sz w:val="24"/>
                  </w:rPr>
                </w:rPrChange>
              </w:rPr>
            </w:pPr>
            <w:ins w:id="1097" w:author="ps" w:date="2014-11-24T16:16:00Z">
              <w:r w:rsidRPr="00F31C51">
                <w:rPr>
                  <w:rFonts w:ascii="Times New Roman" w:hAnsi="Times New Roman"/>
                  <w:sz w:val="24"/>
                  <w:rPrChange w:id="1098" w:author="ps" w:date="2014-11-26T11:09:00Z">
                    <w:rPr>
                      <w:rFonts w:ascii="Times New Roman" w:hAnsi="Times New Roman"/>
                      <w:color w:val="000000"/>
                      <w:sz w:val="24"/>
                    </w:rPr>
                  </w:rPrChange>
                </w:rPr>
                <w:t>New Work</w:t>
              </w:r>
            </w:ins>
          </w:p>
        </w:tc>
        <w:tc>
          <w:tcPr>
            <w:tcW w:w="1350" w:type="dxa"/>
            <w:tcBorders>
              <w:top w:val="single" w:sz="6" w:space="0" w:color="000000"/>
              <w:left w:val="single" w:sz="6" w:space="0" w:color="000000"/>
              <w:bottom w:val="single" w:sz="6" w:space="0" w:color="000000"/>
              <w:right w:val="single" w:sz="6" w:space="0" w:color="000000"/>
            </w:tcBorders>
            <w:tcPrChange w:id="1099"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E562F9" w:rsidRPr="005E7DCE" w:rsidRDefault="00F31C51" w:rsidP="0025358A">
            <w:pPr>
              <w:jc w:val="center"/>
              <w:rPr>
                <w:rFonts w:ascii="Times New Roman" w:hAnsi="Times New Roman"/>
                <w:sz w:val="24"/>
                <w:rPrChange w:id="1100" w:author="ps" w:date="2014-11-26T11:09:00Z">
                  <w:rPr>
                    <w:rFonts w:ascii="Times New Roman" w:hAnsi="Times New Roman"/>
                    <w:color w:val="000000"/>
                    <w:sz w:val="24"/>
                  </w:rPr>
                </w:rPrChange>
              </w:rPr>
            </w:pPr>
            <w:ins w:id="1101" w:author="ps" w:date="2014-11-24T16:21:00Z">
              <w:r w:rsidRPr="00F31C51">
                <w:rPr>
                  <w:rFonts w:ascii="Times New Roman" w:hAnsi="Times New Roman"/>
                  <w:sz w:val="24"/>
                  <w:rPrChange w:id="1102" w:author="ps" w:date="2014-11-26T11:09:00Z">
                    <w:rPr>
                      <w:rFonts w:ascii="Times New Roman" w:hAnsi="Times New Roman"/>
                      <w:color w:val="000000"/>
                      <w:sz w:val="24"/>
                    </w:rPr>
                  </w:rPrChange>
                </w:rPr>
                <w:t>Sqm.</w:t>
              </w:r>
            </w:ins>
          </w:p>
        </w:tc>
        <w:tc>
          <w:tcPr>
            <w:tcW w:w="1552" w:type="dxa"/>
            <w:tcBorders>
              <w:top w:val="single" w:sz="6" w:space="0" w:color="000000"/>
              <w:left w:val="single" w:sz="6" w:space="0" w:color="000000"/>
              <w:bottom w:val="single" w:sz="6" w:space="0" w:color="000000"/>
              <w:right w:val="single" w:sz="6" w:space="0" w:color="000000"/>
            </w:tcBorders>
            <w:tcPrChange w:id="1103"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E562F9" w:rsidRPr="005E7DCE" w:rsidRDefault="00F31C51" w:rsidP="0025358A">
            <w:pPr>
              <w:jc w:val="center"/>
              <w:rPr>
                <w:rFonts w:ascii="Times New Roman" w:hAnsi="Times New Roman"/>
                <w:sz w:val="24"/>
                <w:rPrChange w:id="1104" w:author="ps" w:date="2014-11-26T11:09:00Z">
                  <w:rPr>
                    <w:rFonts w:ascii="Times New Roman" w:hAnsi="Times New Roman"/>
                    <w:color w:val="000000"/>
                    <w:sz w:val="24"/>
                  </w:rPr>
                </w:rPrChange>
              </w:rPr>
            </w:pPr>
            <w:ins w:id="1105" w:author="ps" w:date="2014-11-24T16:21:00Z">
              <w:r w:rsidRPr="00F31C51">
                <w:rPr>
                  <w:rFonts w:ascii="Times New Roman" w:hAnsi="Times New Roman"/>
                  <w:sz w:val="24"/>
                  <w:rPrChange w:id="1106" w:author="ps" w:date="2014-11-26T11:09:00Z">
                    <w:rPr>
                      <w:rFonts w:ascii="Times New Roman" w:hAnsi="Times New Roman"/>
                      <w:color w:val="000000"/>
                      <w:sz w:val="24"/>
                    </w:rPr>
                  </w:rPrChange>
                </w:rPr>
                <w:t>54.00</w:t>
              </w:r>
            </w:ins>
          </w:p>
        </w:tc>
      </w:tr>
      <w:tr w:rsidR="00E562F9" w:rsidRPr="005E7DCE" w:rsidTr="005E7DCE">
        <w:trPr>
          <w:trHeight w:hRule="exact" w:val="338"/>
          <w:trPrChange w:id="1107"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1108"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E562F9" w:rsidRPr="005E7DCE" w:rsidRDefault="00E562F9" w:rsidP="0025358A">
            <w:pPr>
              <w:jc w:val="center"/>
              <w:rPr>
                <w:rFonts w:ascii="Times New Roman" w:hAnsi="Times New Roman"/>
                <w:sz w:val="24"/>
                <w:rPrChange w:id="1109" w:author="ps" w:date="2014-11-26T11:09:00Z">
                  <w:rPr>
                    <w:rFonts w:ascii="Times New Roman" w:hAnsi="Times New Roman"/>
                    <w:color w:val="000000"/>
                    <w:sz w:val="24"/>
                  </w:rPr>
                </w:rPrChange>
              </w:rPr>
            </w:pPr>
          </w:p>
        </w:tc>
        <w:tc>
          <w:tcPr>
            <w:tcW w:w="1551" w:type="dxa"/>
            <w:gridSpan w:val="9"/>
            <w:tcBorders>
              <w:top w:val="single" w:sz="6" w:space="0" w:color="000000"/>
              <w:left w:val="single" w:sz="6" w:space="0" w:color="000000"/>
              <w:bottom w:val="single" w:sz="6" w:space="0" w:color="000000"/>
              <w:right w:val="single" w:sz="4" w:space="0" w:color="auto"/>
            </w:tcBorders>
            <w:tcPrChange w:id="1110" w:author="ps" w:date="2014-11-26T11:09:00Z">
              <w:tcPr>
                <w:tcW w:w="1552" w:type="dxa"/>
                <w:gridSpan w:val="12"/>
                <w:tcBorders>
                  <w:top w:val="single" w:sz="6" w:space="0" w:color="000000"/>
                  <w:left w:val="single" w:sz="6" w:space="0" w:color="000000"/>
                  <w:bottom w:val="single" w:sz="6" w:space="0" w:color="000000"/>
                  <w:right w:val="single" w:sz="4" w:space="0" w:color="auto"/>
                </w:tcBorders>
              </w:tcPr>
            </w:tcPrChange>
          </w:tcPr>
          <w:p w:rsidR="00E562F9" w:rsidRPr="005E7DCE" w:rsidRDefault="00E562F9" w:rsidP="000A15A6">
            <w:pPr>
              <w:rPr>
                <w:rFonts w:ascii="Times New Roman" w:hAnsi="Times New Roman"/>
                <w:sz w:val="24"/>
                <w:rPrChange w:id="1111" w:author="ps" w:date="2014-11-26T11:09:00Z">
                  <w:rPr>
                    <w:rFonts w:ascii="Times New Roman" w:hAnsi="Times New Roman"/>
                    <w:color w:val="000000"/>
                    <w:sz w:val="24"/>
                  </w:rPr>
                </w:rPrChange>
              </w:rPr>
            </w:pPr>
          </w:p>
        </w:tc>
        <w:tc>
          <w:tcPr>
            <w:tcW w:w="4659" w:type="dxa"/>
            <w:gridSpan w:val="6"/>
            <w:tcBorders>
              <w:top w:val="single" w:sz="6" w:space="0" w:color="000000"/>
              <w:left w:val="single" w:sz="4" w:space="0" w:color="auto"/>
              <w:bottom w:val="single" w:sz="6" w:space="0" w:color="000000"/>
              <w:right w:val="single" w:sz="6" w:space="0" w:color="000000"/>
            </w:tcBorders>
            <w:tcPrChange w:id="1112" w:author="ps" w:date="2014-11-26T11:09:00Z">
              <w:tcPr>
                <w:tcW w:w="4659" w:type="dxa"/>
                <w:gridSpan w:val="7"/>
                <w:tcBorders>
                  <w:top w:val="single" w:sz="6" w:space="0" w:color="000000"/>
                  <w:left w:val="single" w:sz="4" w:space="0" w:color="auto"/>
                  <w:bottom w:val="single" w:sz="6" w:space="0" w:color="000000"/>
                  <w:right w:val="single" w:sz="6" w:space="0" w:color="000000"/>
                </w:tcBorders>
              </w:tcPr>
            </w:tcPrChange>
          </w:tcPr>
          <w:p w:rsidR="00E562F9" w:rsidRPr="005E7DCE" w:rsidRDefault="00E562F9" w:rsidP="000A15A6">
            <w:pPr>
              <w:rPr>
                <w:rFonts w:ascii="Times New Roman" w:hAnsi="Times New Roman"/>
                <w:sz w:val="24"/>
                <w:rPrChange w:id="1113" w:author="ps" w:date="2014-11-26T11:09:00Z">
                  <w:rPr>
                    <w:rFonts w:ascii="Times New Roman" w:hAnsi="Times New Roman"/>
                    <w:color w:val="000000"/>
                    <w:sz w:val="24"/>
                  </w:rPr>
                </w:rPrChange>
              </w:rPr>
            </w:pPr>
          </w:p>
        </w:tc>
        <w:tc>
          <w:tcPr>
            <w:tcW w:w="1350" w:type="dxa"/>
            <w:tcBorders>
              <w:top w:val="single" w:sz="6" w:space="0" w:color="000000"/>
              <w:left w:val="single" w:sz="6" w:space="0" w:color="000000"/>
              <w:bottom w:val="single" w:sz="6" w:space="0" w:color="000000"/>
              <w:right w:val="single" w:sz="6" w:space="0" w:color="000000"/>
            </w:tcBorders>
            <w:tcPrChange w:id="1114"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E562F9" w:rsidRPr="005E7DCE" w:rsidRDefault="00E562F9" w:rsidP="0025358A">
            <w:pPr>
              <w:jc w:val="center"/>
              <w:rPr>
                <w:rFonts w:ascii="Times New Roman" w:hAnsi="Times New Roman"/>
                <w:sz w:val="24"/>
                <w:rPrChange w:id="1115" w:author="ps" w:date="2014-11-26T11:09:00Z">
                  <w:rPr>
                    <w:rFonts w:ascii="Times New Roman" w:hAnsi="Times New Roman"/>
                    <w:color w:val="000000"/>
                    <w:sz w:val="24"/>
                  </w:rPr>
                </w:rPrChange>
              </w:rPr>
            </w:pPr>
          </w:p>
        </w:tc>
        <w:tc>
          <w:tcPr>
            <w:tcW w:w="1552" w:type="dxa"/>
            <w:tcBorders>
              <w:top w:val="single" w:sz="6" w:space="0" w:color="000000"/>
              <w:left w:val="single" w:sz="6" w:space="0" w:color="000000"/>
              <w:bottom w:val="single" w:sz="6" w:space="0" w:color="000000"/>
              <w:right w:val="single" w:sz="6" w:space="0" w:color="000000"/>
            </w:tcBorders>
            <w:tcPrChange w:id="1116"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E562F9" w:rsidRPr="005E7DCE" w:rsidRDefault="00E562F9" w:rsidP="0025358A">
            <w:pPr>
              <w:jc w:val="center"/>
              <w:rPr>
                <w:rFonts w:ascii="Times New Roman" w:hAnsi="Times New Roman"/>
                <w:sz w:val="24"/>
                <w:rPrChange w:id="1117" w:author="ps" w:date="2014-11-26T11:09:00Z">
                  <w:rPr>
                    <w:rFonts w:ascii="Times New Roman" w:hAnsi="Times New Roman"/>
                    <w:color w:val="000000"/>
                    <w:sz w:val="24"/>
                  </w:rPr>
                </w:rPrChange>
              </w:rPr>
            </w:pPr>
          </w:p>
        </w:tc>
      </w:tr>
      <w:tr w:rsidR="00C91FE9" w:rsidRPr="005E7DCE" w:rsidTr="005E7DCE">
        <w:trPr>
          <w:trHeight w:hRule="exact" w:val="852"/>
          <w:trPrChange w:id="1118" w:author="ps" w:date="2014-11-26T11:09:00Z">
            <w:trPr>
              <w:gridAfter w:val="0"/>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1119" w:author="ps" w:date="2014-11-26T11:09:00Z">
              <w:tcPr>
                <w:tcW w:w="982" w:type="dxa"/>
                <w:gridSpan w:val="2"/>
                <w:tcBorders>
                  <w:top w:val="single" w:sz="6" w:space="0" w:color="000000"/>
                  <w:left w:val="single" w:sz="6" w:space="0" w:color="000000"/>
                  <w:bottom w:val="single" w:sz="6" w:space="0" w:color="000000"/>
                  <w:right w:val="single" w:sz="6" w:space="0" w:color="000000"/>
                </w:tcBorders>
              </w:tcPr>
            </w:tcPrChange>
          </w:tcPr>
          <w:p w:rsidR="00C91FE9" w:rsidRPr="005E7DCE" w:rsidRDefault="00F31C51" w:rsidP="0025358A">
            <w:pPr>
              <w:jc w:val="center"/>
              <w:rPr>
                <w:rFonts w:ascii="Times New Roman" w:hAnsi="Times New Roman"/>
                <w:sz w:val="24"/>
                <w:rPrChange w:id="1120" w:author="ps" w:date="2014-11-26T11:09:00Z">
                  <w:rPr>
                    <w:rFonts w:ascii="Times New Roman" w:hAnsi="Times New Roman"/>
                    <w:color w:val="000000"/>
                    <w:sz w:val="24"/>
                  </w:rPr>
                </w:rPrChange>
              </w:rPr>
            </w:pPr>
            <w:r w:rsidRPr="00F31C51">
              <w:rPr>
                <w:rFonts w:ascii="Times New Roman" w:hAnsi="Times New Roman"/>
                <w:sz w:val="24"/>
                <w:rPrChange w:id="1121" w:author="ps" w:date="2014-11-26T11:09:00Z">
                  <w:rPr>
                    <w:rFonts w:ascii="Times New Roman" w:hAnsi="Times New Roman"/>
                    <w:color w:val="000000"/>
                    <w:sz w:val="24"/>
                  </w:rPr>
                </w:rPrChange>
              </w:rPr>
              <w:t>13.79</w:t>
            </w:r>
          </w:p>
        </w:tc>
        <w:tc>
          <w:tcPr>
            <w:tcW w:w="6210" w:type="dxa"/>
            <w:gridSpan w:val="15"/>
            <w:tcBorders>
              <w:top w:val="single" w:sz="6" w:space="0" w:color="000000"/>
              <w:left w:val="single" w:sz="6" w:space="0" w:color="000000"/>
              <w:bottom w:val="single" w:sz="6" w:space="0" w:color="000000"/>
              <w:right w:val="single" w:sz="6" w:space="0" w:color="000000"/>
            </w:tcBorders>
            <w:tcPrChange w:id="1122" w:author="ps" w:date="2014-11-26T11:09:00Z">
              <w:tcPr>
                <w:tcW w:w="6211" w:type="dxa"/>
                <w:gridSpan w:val="20"/>
                <w:tcBorders>
                  <w:top w:val="single" w:sz="6" w:space="0" w:color="000000"/>
                  <w:left w:val="single" w:sz="6" w:space="0" w:color="000000"/>
                  <w:bottom w:val="single" w:sz="6" w:space="0" w:color="000000"/>
                  <w:right w:val="single" w:sz="6" w:space="0" w:color="000000"/>
                </w:tcBorders>
              </w:tcPr>
            </w:tcPrChange>
          </w:tcPr>
          <w:p w:rsidR="00C91FE9" w:rsidRPr="005E7DCE" w:rsidRDefault="00F31C51" w:rsidP="000A15A6">
            <w:pPr>
              <w:rPr>
                <w:rFonts w:ascii="Times New Roman" w:hAnsi="Times New Roman"/>
                <w:sz w:val="24"/>
                <w:rPrChange w:id="1123" w:author="ps" w:date="2014-11-26T11:09:00Z">
                  <w:rPr>
                    <w:rFonts w:ascii="Times New Roman" w:hAnsi="Times New Roman"/>
                    <w:color w:val="000000"/>
                    <w:sz w:val="24"/>
                  </w:rPr>
                </w:rPrChange>
              </w:rPr>
            </w:pPr>
            <w:ins w:id="1124" w:author="ps" w:date="2014-11-24T16:22:00Z">
              <w:r w:rsidRPr="00F31C51">
                <w:rPr>
                  <w:rFonts w:ascii="Times New Roman" w:hAnsi="Times New Roman"/>
                  <w:sz w:val="24"/>
                  <w:rPrChange w:id="1125" w:author="ps" w:date="2014-11-26T11:09:00Z">
                    <w:rPr>
                      <w:rFonts w:ascii="Times New Roman" w:hAnsi="Times New Roman"/>
                      <w:color w:val="000000"/>
                      <w:sz w:val="24"/>
                    </w:rPr>
                  </w:rPrChange>
                </w:rPr>
                <w:t xml:space="preserve">Lacqer polishing on door windows by preparing the surface applying putty base course. Prepare </w:t>
              </w:r>
            </w:ins>
            <w:ins w:id="1126" w:author="ps" w:date="2014-11-24T16:23:00Z">
              <w:r w:rsidRPr="00F31C51">
                <w:rPr>
                  <w:rFonts w:ascii="Times New Roman" w:hAnsi="Times New Roman"/>
                  <w:sz w:val="24"/>
                  <w:rPrChange w:id="1127" w:author="ps" w:date="2014-11-26T11:09:00Z">
                    <w:rPr>
                      <w:rFonts w:ascii="Times New Roman" w:hAnsi="Times New Roman"/>
                      <w:color w:val="000000"/>
                      <w:sz w:val="24"/>
                    </w:rPr>
                  </w:rPrChange>
                </w:rPr>
                <w:t>the surface smooth by sand paper</w:t>
              </w:r>
            </w:ins>
            <w:ins w:id="1128" w:author="ps" w:date="2014-11-24T16:24:00Z">
              <w:r w:rsidRPr="00F31C51">
                <w:rPr>
                  <w:rFonts w:ascii="Times New Roman" w:hAnsi="Times New Roman"/>
                  <w:sz w:val="24"/>
                  <w:rPrChange w:id="1129" w:author="ps" w:date="2014-11-26T11:09:00Z">
                    <w:rPr>
                      <w:rFonts w:ascii="Times New Roman" w:hAnsi="Times New Roman"/>
                      <w:color w:val="000000"/>
                      <w:sz w:val="24"/>
                    </w:rPr>
                  </w:rPrChange>
                </w:rPr>
                <w:t>ing and then applying lacqer polish with air compressor.</w:t>
              </w:r>
            </w:ins>
          </w:p>
        </w:tc>
        <w:tc>
          <w:tcPr>
            <w:tcW w:w="1350" w:type="dxa"/>
            <w:tcBorders>
              <w:top w:val="single" w:sz="6" w:space="0" w:color="000000"/>
              <w:left w:val="single" w:sz="6" w:space="0" w:color="000000"/>
              <w:bottom w:val="single" w:sz="6" w:space="0" w:color="000000"/>
              <w:right w:val="single" w:sz="6" w:space="0" w:color="000000"/>
            </w:tcBorders>
            <w:tcPrChange w:id="1130"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C91FE9" w:rsidRPr="005E7DCE" w:rsidRDefault="00C91FE9" w:rsidP="0025358A">
            <w:pPr>
              <w:jc w:val="center"/>
              <w:rPr>
                <w:rFonts w:ascii="Times New Roman" w:hAnsi="Times New Roman"/>
                <w:sz w:val="24"/>
                <w:rPrChange w:id="1131" w:author="ps" w:date="2014-11-26T11:09:00Z">
                  <w:rPr>
                    <w:rFonts w:ascii="Times New Roman" w:hAnsi="Times New Roman"/>
                    <w:color w:val="000000"/>
                    <w:sz w:val="24"/>
                  </w:rPr>
                </w:rPrChange>
              </w:rPr>
            </w:pPr>
          </w:p>
        </w:tc>
        <w:tc>
          <w:tcPr>
            <w:tcW w:w="1552" w:type="dxa"/>
            <w:tcBorders>
              <w:top w:val="single" w:sz="6" w:space="0" w:color="000000"/>
              <w:left w:val="single" w:sz="6" w:space="0" w:color="000000"/>
              <w:bottom w:val="single" w:sz="6" w:space="0" w:color="000000"/>
              <w:right w:val="single" w:sz="6" w:space="0" w:color="000000"/>
            </w:tcBorders>
            <w:tcPrChange w:id="1132"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C91FE9" w:rsidRPr="005E7DCE" w:rsidRDefault="00C91FE9" w:rsidP="0025358A">
            <w:pPr>
              <w:jc w:val="center"/>
              <w:rPr>
                <w:rFonts w:ascii="Times New Roman" w:hAnsi="Times New Roman"/>
                <w:sz w:val="24"/>
                <w:rPrChange w:id="1133" w:author="ps" w:date="2014-11-26T11:09:00Z">
                  <w:rPr>
                    <w:rFonts w:ascii="Times New Roman" w:hAnsi="Times New Roman"/>
                    <w:color w:val="000000"/>
                    <w:sz w:val="24"/>
                  </w:rPr>
                </w:rPrChange>
              </w:rPr>
            </w:pPr>
          </w:p>
        </w:tc>
      </w:tr>
      <w:tr w:rsidR="00C91FE9" w:rsidRPr="005E7DCE" w:rsidTr="005E7DCE">
        <w:trPr>
          <w:trHeight w:hRule="exact" w:val="708"/>
          <w:ins w:id="1134" w:author="ps" w:date="2014-11-24T16:21:00Z"/>
          <w:trPrChange w:id="1135" w:author="ps" w:date="2014-11-26T11:09:00Z">
            <w:trPr>
              <w:gridAfter w:val="0"/>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1136" w:author="ps" w:date="2014-11-26T11:09:00Z">
              <w:tcPr>
                <w:tcW w:w="982" w:type="dxa"/>
                <w:gridSpan w:val="2"/>
                <w:tcBorders>
                  <w:top w:val="single" w:sz="6" w:space="0" w:color="000000"/>
                  <w:left w:val="single" w:sz="6" w:space="0" w:color="000000"/>
                  <w:bottom w:val="single" w:sz="6" w:space="0" w:color="000000"/>
                  <w:right w:val="single" w:sz="6" w:space="0" w:color="000000"/>
                </w:tcBorders>
              </w:tcPr>
            </w:tcPrChange>
          </w:tcPr>
          <w:p w:rsidR="00C91FE9" w:rsidRPr="005E7DCE" w:rsidRDefault="00C91FE9" w:rsidP="0025358A">
            <w:pPr>
              <w:jc w:val="center"/>
              <w:rPr>
                <w:ins w:id="1137" w:author="ps" w:date="2014-11-24T16:21:00Z"/>
                <w:rFonts w:ascii="Times New Roman" w:hAnsi="Times New Roman"/>
                <w:sz w:val="24"/>
                <w:rPrChange w:id="1138" w:author="ps" w:date="2014-11-26T11:09:00Z">
                  <w:rPr>
                    <w:ins w:id="1139" w:author="ps" w:date="2014-11-24T16:21:00Z"/>
                    <w:rFonts w:ascii="Times New Roman" w:hAnsi="Times New Roman"/>
                    <w:color w:val="000000"/>
                    <w:sz w:val="24"/>
                  </w:rPr>
                </w:rPrChange>
              </w:rPr>
            </w:pPr>
          </w:p>
        </w:tc>
        <w:tc>
          <w:tcPr>
            <w:tcW w:w="1551" w:type="dxa"/>
            <w:gridSpan w:val="9"/>
            <w:tcBorders>
              <w:top w:val="single" w:sz="6" w:space="0" w:color="000000"/>
              <w:left w:val="single" w:sz="6" w:space="0" w:color="000000"/>
              <w:bottom w:val="single" w:sz="6" w:space="0" w:color="000000"/>
              <w:right w:val="single" w:sz="4" w:space="0" w:color="auto"/>
            </w:tcBorders>
            <w:tcPrChange w:id="1140" w:author="ps" w:date="2014-11-26T11:09:00Z">
              <w:tcPr>
                <w:tcW w:w="1552" w:type="dxa"/>
                <w:gridSpan w:val="7"/>
                <w:tcBorders>
                  <w:top w:val="single" w:sz="6" w:space="0" w:color="000000"/>
                  <w:left w:val="single" w:sz="6" w:space="0" w:color="000000"/>
                  <w:bottom w:val="single" w:sz="6" w:space="0" w:color="000000"/>
                  <w:right w:val="single" w:sz="4" w:space="0" w:color="auto"/>
                </w:tcBorders>
              </w:tcPr>
            </w:tcPrChange>
          </w:tcPr>
          <w:p w:rsidR="00C91FE9" w:rsidRPr="005E7DCE" w:rsidRDefault="00F31C51" w:rsidP="000A15A6">
            <w:pPr>
              <w:rPr>
                <w:ins w:id="1141" w:author="ps" w:date="2014-11-24T16:21:00Z"/>
                <w:rFonts w:ascii="Times New Roman" w:hAnsi="Times New Roman"/>
                <w:sz w:val="24"/>
                <w:rPrChange w:id="1142" w:author="ps" w:date="2014-11-26T11:09:00Z">
                  <w:rPr>
                    <w:ins w:id="1143" w:author="ps" w:date="2014-11-24T16:21:00Z"/>
                    <w:rFonts w:ascii="Times New Roman" w:hAnsi="Times New Roman"/>
                    <w:color w:val="000000"/>
                    <w:sz w:val="24"/>
                  </w:rPr>
                </w:rPrChange>
              </w:rPr>
            </w:pPr>
            <w:ins w:id="1144" w:author="ps" w:date="2014-11-24T16:25:00Z">
              <w:r w:rsidRPr="00F31C51">
                <w:rPr>
                  <w:rFonts w:ascii="Times New Roman" w:hAnsi="Times New Roman"/>
                  <w:sz w:val="24"/>
                  <w:rPrChange w:id="1145" w:author="ps" w:date="2014-11-26T11:09:00Z">
                    <w:rPr>
                      <w:rFonts w:ascii="Times New Roman" w:hAnsi="Times New Roman"/>
                      <w:color w:val="000000"/>
                      <w:sz w:val="24"/>
                    </w:rPr>
                  </w:rPrChange>
                </w:rPr>
                <w:t>13.79.1</w:t>
              </w:r>
            </w:ins>
          </w:p>
        </w:tc>
        <w:tc>
          <w:tcPr>
            <w:tcW w:w="4659" w:type="dxa"/>
            <w:gridSpan w:val="6"/>
            <w:tcBorders>
              <w:top w:val="single" w:sz="6" w:space="0" w:color="000000"/>
              <w:left w:val="single" w:sz="4" w:space="0" w:color="auto"/>
              <w:bottom w:val="single" w:sz="6" w:space="0" w:color="000000"/>
              <w:right w:val="single" w:sz="6" w:space="0" w:color="000000"/>
            </w:tcBorders>
            <w:tcPrChange w:id="1146" w:author="ps" w:date="2014-11-26T11:09:00Z">
              <w:tcPr>
                <w:tcW w:w="4659" w:type="dxa"/>
                <w:gridSpan w:val="13"/>
                <w:tcBorders>
                  <w:top w:val="single" w:sz="6" w:space="0" w:color="000000"/>
                  <w:left w:val="single" w:sz="4" w:space="0" w:color="auto"/>
                  <w:bottom w:val="single" w:sz="6" w:space="0" w:color="000000"/>
                  <w:right w:val="single" w:sz="6" w:space="0" w:color="000000"/>
                </w:tcBorders>
              </w:tcPr>
            </w:tcPrChange>
          </w:tcPr>
          <w:p w:rsidR="00C91FE9" w:rsidRPr="005E7DCE" w:rsidRDefault="00F31C51" w:rsidP="000A15A6">
            <w:pPr>
              <w:rPr>
                <w:ins w:id="1147" w:author="ps" w:date="2014-11-24T16:21:00Z"/>
                <w:rFonts w:ascii="Times New Roman" w:hAnsi="Times New Roman"/>
                <w:sz w:val="24"/>
                <w:rPrChange w:id="1148" w:author="ps" w:date="2014-11-26T11:09:00Z">
                  <w:rPr>
                    <w:ins w:id="1149" w:author="ps" w:date="2014-11-24T16:21:00Z"/>
                    <w:rFonts w:ascii="Times New Roman" w:hAnsi="Times New Roman"/>
                    <w:color w:val="000000"/>
                    <w:sz w:val="24"/>
                  </w:rPr>
                </w:rPrChange>
              </w:rPr>
            </w:pPr>
            <w:ins w:id="1150" w:author="ps" w:date="2014-11-24T16:25:00Z">
              <w:r w:rsidRPr="00F31C51">
                <w:rPr>
                  <w:rFonts w:ascii="Times New Roman" w:hAnsi="Times New Roman"/>
                  <w:sz w:val="24"/>
                  <w:rPrChange w:id="1151" w:author="ps" w:date="2014-11-26T11:09:00Z">
                    <w:rPr>
                      <w:rFonts w:ascii="Times New Roman" w:hAnsi="Times New Roman"/>
                      <w:color w:val="000000"/>
                      <w:sz w:val="24"/>
                    </w:rPr>
                  </w:rPrChange>
                </w:rPr>
                <w:t>Two or more coats on new works including a coat of wood filler.</w:t>
              </w:r>
            </w:ins>
          </w:p>
        </w:tc>
        <w:tc>
          <w:tcPr>
            <w:tcW w:w="1350" w:type="dxa"/>
            <w:tcBorders>
              <w:top w:val="single" w:sz="6" w:space="0" w:color="000000"/>
              <w:left w:val="single" w:sz="6" w:space="0" w:color="000000"/>
              <w:bottom w:val="single" w:sz="6" w:space="0" w:color="000000"/>
              <w:right w:val="single" w:sz="6" w:space="0" w:color="000000"/>
            </w:tcBorders>
            <w:tcPrChange w:id="1152"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C91FE9" w:rsidRPr="005E7DCE" w:rsidRDefault="00F31C51" w:rsidP="0025358A">
            <w:pPr>
              <w:jc w:val="center"/>
              <w:rPr>
                <w:ins w:id="1153" w:author="ps" w:date="2014-11-24T16:21:00Z"/>
                <w:rFonts w:ascii="Times New Roman" w:hAnsi="Times New Roman"/>
                <w:sz w:val="24"/>
                <w:rPrChange w:id="1154" w:author="ps" w:date="2014-11-26T11:09:00Z">
                  <w:rPr>
                    <w:ins w:id="1155" w:author="ps" w:date="2014-11-24T16:21:00Z"/>
                    <w:rFonts w:ascii="Times New Roman" w:hAnsi="Times New Roman"/>
                    <w:color w:val="000000"/>
                    <w:sz w:val="24"/>
                  </w:rPr>
                </w:rPrChange>
              </w:rPr>
            </w:pPr>
            <w:ins w:id="1156" w:author="ps" w:date="2014-11-24T16:26:00Z">
              <w:r w:rsidRPr="00F31C51">
                <w:rPr>
                  <w:rFonts w:ascii="Times New Roman" w:hAnsi="Times New Roman"/>
                  <w:sz w:val="24"/>
                  <w:rPrChange w:id="1157" w:author="ps" w:date="2014-11-26T11:09:00Z">
                    <w:rPr>
                      <w:rFonts w:ascii="Times New Roman" w:hAnsi="Times New Roman"/>
                      <w:color w:val="000000"/>
                      <w:sz w:val="24"/>
                    </w:rPr>
                  </w:rPrChange>
                </w:rPr>
                <w:t>Sqm.</w:t>
              </w:r>
            </w:ins>
          </w:p>
        </w:tc>
        <w:tc>
          <w:tcPr>
            <w:tcW w:w="1552" w:type="dxa"/>
            <w:tcBorders>
              <w:top w:val="single" w:sz="6" w:space="0" w:color="000000"/>
              <w:left w:val="single" w:sz="6" w:space="0" w:color="000000"/>
              <w:bottom w:val="single" w:sz="6" w:space="0" w:color="000000"/>
              <w:right w:val="single" w:sz="6" w:space="0" w:color="000000"/>
            </w:tcBorders>
            <w:tcPrChange w:id="1158"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C91FE9" w:rsidRPr="005E7DCE" w:rsidRDefault="00F31C51" w:rsidP="0025358A">
            <w:pPr>
              <w:jc w:val="center"/>
              <w:rPr>
                <w:ins w:id="1159" w:author="ps" w:date="2014-11-24T16:21:00Z"/>
                <w:rFonts w:ascii="Times New Roman" w:hAnsi="Times New Roman"/>
                <w:sz w:val="24"/>
                <w:rPrChange w:id="1160" w:author="ps" w:date="2014-11-26T11:09:00Z">
                  <w:rPr>
                    <w:ins w:id="1161" w:author="ps" w:date="2014-11-24T16:21:00Z"/>
                    <w:rFonts w:ascii="Times New Roman" w:hAnsi="Times New Roman"/>
                    <w:color w:val="000000"/>
                    <w:sz w:val="24"/>
                  </w:rPr>
                </w:rPrChange>
              </w:rPr>
            </w:pPr>
            <w:ins w:id="1162" w:author="ps" w:date="2014-11-24T16:26:00Z">
              <w:r w:rsidRPr="00F31C51">
                <w:rPr>
                  <w:rFonts w:ascii="Times New Roman" w:hAnsi="Times New Roman"/>
                  <w:sz w:val="24"/>
                  <w:rPrChange w:id="1163" w:author="ps" w:date="2014-11-26T11:09:00Z">
                    <w:rPr>
                      <w:rFonts w:ascii="Times New Roman" w:hAnsi="Times New Roman"/>
                      <w:color w:val="000000"/>
                      <w:sz w:val="24"/>
                    </w:rPr>
                  </w:rPrChange>
                </w:rPr>
                <w:t>674.00</w:t>
              </w:r>
            </w:ins>
          </w:p>
        </w:tc>
      </w:tr>
      <w:tr w:rsidR="00730D5F" w:rsidRPr="005E7DCE" w:rsidTr="005E7DCE">
        <w:trPr>
          <w:trHeight w:hRule="exact" w:val="897"/>
          <w:trPrChange w:id="1164" w:author="ps" w:date="2014-11-26T11:09:00Z">
            <w:trPr>
              <w:gridAfter w:val="0"/>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1165" w:author="ps" w:date="2014-11-26T11:09:00Z">
              <w:tcPr>
                <w:tcW w:w="982" w:type="dxa"/>
                <w:gridSpan w:val="2"/>
                <w:tcBorders>
                  <w:top w:val="single" w:sz="6" w:space="0" w:color="000000"/>
                  <w:left w:val="single" w:sz="6" w:space="0" w:color="000000"/>
                  <w:bottom w:val="single" w:sz="6" w:space="0" w:color="000000"/>
                  <w:right w:val="single" w:sz="6" w:space="0" w:color="000000"/>
                </w:tcBorders>
              </w:tcPr>
            </w:tcPrChange>
          </w:tcPr>
          <w:p w:rsidR="00730D5F" w:rsidRPr="005E7DCE" w:rsidRDefault="00F31C51" w:rsidP="0025358A">
            <w:pPr>
              <w:jc w:val="center"/>
              <w:rPr>
                <w:rFonts w:ascii="Times New Roman" w:hAnsi="Times New Roman"/>
                <w:sz w:val="24"/>
                <w:rPrChange w:id="1166" w:author="ps" w:date="2014-11-26T11:09:00Z">
                  <w:rPr>
                    <w:rFonts w:ascii="Times New Roman" w:hAnsi="Times New Roman"/>
                    <w:color w:val="000000"/>
                    <w:sz w:val="24"/>
                  </w:rPr>
                </w:rPrChange>
              </w:rPr>
            </w:pPr>
            <w:r w:rsidRPr="00F31C51">
              <w:rPr>
                <w:rFonts w:ascii="Times New Roman" w:hAnsi="Times New Roman"/>
                <w:sz w:val="24"/>
                <w:rPrChange w:id="1167" w:author="ps" w:date="2014-11-26T11:09:00Z">
                  <w:rPr>
                    <w:rFonts w:ascii="Times New Roman" w:hAnsi="Times New Roman"/>
                    <w:color w:val="000000"/>
                    <w:sz w:val="24"/>
                  </w:rPr>
                </w:rPrChange>
              </w:rPr>
              <w:t>13.80</w:t>
            </w:r>
          </w:p>
        </w:tc>
        <w:tc>
          <w:tcPr>
            <w:tcW w:w="6210" w:type="dxa"/>
            <w:gridSpan w:val="15"/>
            <w:tcBorders>
              <w:top w:val="single" w:sz="6" w:space="0" w:color="000000"/>
              <w:left w:val="single" w:sz="6" w:space="0" w:color="000000"/>
              <w:bottom w:val="single" w:sz="6" w:space="0" w:color="000000"/>
              <w:right w:val="single" w:sz="6" w:space="0" w:color="000000"/>
            </w:tcBorders>
            <w:tcPrChange w:id="1168" w:author="ps" w:date="2014-11-26T11:09:00Z">
              <w:tcPr>
                <w:tcW w:w="6211" w:type="dxa"/>
                <w:gridSpan w:val="20"/>
                <w:tcBorders>
                  <w:top w:val="single" w:sz="6" w:space="0" w:color="000000"/>
                  <w:left w:val="single" w:sz="6" w:space="0" w:color="000000"/>
                  <w:bottom w:val="single" w:sz="6" w:space="0" w:color="000000"/>
                  <w:right w:val="single" w:sz="6" w:space="0" w:color="000000"/>
                </w:tcBorders>
              </w:tcPr>
            </w:tcPrChange>
          </w:tcPr>
          <w:p w:rsidR="00730D5F" w:rsidRPr="005E7DCE" w:rsidRDefault="00F31C51" w:rsidP="000A15A6">
            <w:pPr>
              <w:rPr>
                <w:rFonts w:ascii="Times New Roman" w:hAnsi="Times New Roman"/>
                <w:sz w:val="24"/>
                <w:rPrChange w:id="1169" w:author="ps" w:date="2014-11-26T11:09:00Z">
                  <w:rPr>
                    <w:rFonts w:ascii="Times New Roman" w:hAnsi="Times New Roman"/>
                    <w:color w:val="000000"/>
                    <w:sz w:val="24"/>
                  </w:rPr>
                </w:rPrChange>
              </w:rPr>
            </w:pPr>
            <w:ins w:id="1170" w:author="ps" w:date="2014-11-24T16:26:00Z">
              <w:r w:rsidRPr="00F31C51">
                <w:rPr>
                  <w:rFonts w:ascii="Times New Roman" w:hAnsi="Times New Roman"/>
                  <w:sz w:val="24"/>
                  <w:rPrChange w:id="1171" w:author="ps" w:date="2014-11-26T11:09:00Z">
                    <w:rPr>
                      <w:rFonts w:ascii="Times New Roman" w:hAnsi="Times New Roman"/>
                      <w:color w:val="000000"/>
                      <w:sz w:val="24"/>
                    </w:rPr>
                  </w:rPrChange>
                </w:rPr>
                <w:t xml:space="preserve">Mealamine polishing on door windows by preparing the surface applying putty base course </w:t>
              </w:r>
            </w:ins>
            <w:ins w:id="1172" w:author="ps" w:date="2014-11-24T16:28:00Z">
              <w:r w:rsidRPr="00F31C51">
                <w:rPr>
                  <w:rFonts w:ascii="Times New Roman" w:hAnsi="Times New Roman"/>
                  <w:sz w:val="24"/>
                  <w:rPrChange w:id="1173" w:author="ps" w:date="2014-11-26T11:09:00Z">
                    <w:rPr>
                      <w:rFonts w:ascii="Times New Roman" w:hAnsi="Times New Roman"/>
                      <w:color w:val="000000"/>
                      <w:sz w:val="24"/>
                    </w:rPr>
                  </w:rPrChange>
                </w:rPr>
                <w:t xml:space="preserve">. prepare the surface smooth by sand papering and then applying </w:t>
              </w:r>
            </w:ins>
            <w:ins w:id="1174" w:author="ps" w:date="2014-11-24T16:29:00Z">
              <w:r w:rsidRPr="00F31C51">
                <w:rPr>
                  <w:rFonts w:ascii="Times New Roman" w:hAnsi="Times New Roman"/>
                  <w:sz w:val="24"/>
                  <w:rPrChange w:id="1175" w:author="ps" w:date="2014-11-26T11:09:00Z">
                    <w:rPr>
                      <w:rFonts w:ascii="Times New Roman" w:hAnsi="Times New Roman"/>
                      <w:color w:val="000000"/>
                      <w:sz w:val="24"/>
                    </w:rPr>
                  </w:rPrChange>
                </w:rPr>
                <w:t xml:space="preserve"> mealamine polish with air compressor.</w:t>
              </w:r>
            </w:ins>
          </w:p>
        </w:tc>
        <w:tc>
          <w:tcPr>
            <w:tcW w:w="1350" w:type="dxa"/>
            <w:tcBorders>
              <w:top w:val="single" w:sz="6" w:space="0" w:color="000000"/>
              <w:left w:val="single" w:sz="6" w:space="0" w:color="000000"/>
              <w:bottom w:val="single" w:sz="6" w:space="0" w:color="000000"/>
              <w:right w:val="single" w:sz="6" w:space="0" w:color="000000"/>
            </w:tcBorders>
            <w:tcPrChange w:id="1176"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730D5F" w:rsidRPr="005E7DCE" w:rsidRDefault="00730D5F" w:rsidP="0025358A">
            <w:pPr>
              <w:jc w:val="center"/>
              <w:rPr>
                <w:rFonts w:ascii="Times New Roman" w:hAnsi="Times New Roman"/>
                <w:sz w:val="24"/>
                <w:rPrChange w:id="1177" w:author="ps" w:date="2014-11-26T11:09:00Z">
                  <w:rPr>
                    <w:rFonts w:ascii="Times New Roman" w:hAnsi="Times New Roman"/>
                    <w:color w:val="000000"/>
                    <w:sz w:val="24"/>
                  </w:rPr>
                </w:rPrChange>
              </w:rPr>
            </w:pPr>
          </w:p>
        </w:tc>
        <w:tc>
          <w:tcPr>
            <w:tcW w:w="1552" w:type="dxa"/>
            <w:tcBorders>
              <w:top w:val="single" w:sz="6" w:space="0" w:color="000000"/>
              <w:left w:val="single" w:sz="6" w:space="0" w:color="000000"/>
              <w:bottom w:val="single" w:sz="6" w:space="0" w:color="000000"/>
              <w:right w:val="single" w:sz="6" w:space="0" w:color="000000"/>
            </w:tcBorders>
            <w:tcPrChange w:id="1178"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730D5F" w:rsidRPr="005E7DCE" w:rsidRDefault="00730D5F" w:rsidP="0025358A">
            <w:pPr>
              <w:jc w:val="center"/>
              <w:rPr>
                <w:rFonts w:ascii="Times New Roman" w:hAnsi="Times New Roman"/>
                <w:sz w:val="24"/>
                <w:rPrChange w:id="1179" w:author="ps" w:date="2014-11-26T11:09:00Z">
                  <w:rPr>
                    <w:rFonts w:ascii="Times New Roman" w:hAnsi="Times New Roman"/>
                    <w:color w:val="000000"/>
                    <w:sz w:val="24"/>
                  </w:rPr>
                </w:rPrChange>
              </w:rPr>
            </w:pPr>
          </w:p>
        </w:tc>
      </w:tr>
      <w:tr w:rsidR="00C91FE9" w:rsidRPr="005E7DCE" w:rsidTr="005E7DCE">
        <w:trPr>
          <w:trHeight w:hRule="exact" w:val="627"/>
          <w:ins w:id="1180" w:author="ps" w:date="2014-11-24T16:21:00Z"/>
          <w:trPrChange w:id="1181" w:author="ps" w:date="2014-11-26T11:09:00Z">
            <w:trPr>
              <w:gridAfter w:val="0"/>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1182" w:author="ps" w:date="2014-11-26T11:09:00Z">
              <w:tcPr>
                <w:tcW w:w="982" w:type="dxa"/>
                <w:gridSpan w:val="2"/>
                <w:tcBorders>
                  <w:top w:val="single" w:sz="6" w:space="0" w:color="000000"/>
                  <w:left w:val="single" w:sz="6" w:space="0" w:color="000000"/>
                  <w:bottom w:val="single" w:sz="6" w:space="0" w:color="000000"/>
                  <w:right w:val="single" w:sz="6" w:space="0" w:color="000000"/>
                </w:tcBorders>
              </w:tcPr>
            </w:tcPrChange>
          </w:tcPr>
          <w:p w:rsidR="00C91FE9" w:rsidRPr="005E7DCE" w:rsidRDefault="00C91FE9" w:rsidP="0025358A">
            <w:pPr>
              <w:jc w:val="center"/>
              <w:rPr>
                <w:ins w:id="1183" w:author="ps" w:date="2014-11-24T16:21:00Z"/>
                <w:rFonts w:ascii="Times New Roman" w:hAnsi="Times New Roman"/>
                <w:sz w:val="24"/>
                <w:rPrChange w:id="1184" w:author="ps" w:date="2014-11-26T11:09:00Z">
                  <w:rPr>
                    <w:ins w:id="1185" w:author="ps" w:date="2014-11-24T16:21:00Z"/>
                    <w:rFonts w:ascii="Times New Roman" w:hAnsi="Times New Roman"/>
                    <w:color w:val="000000"/>
                    <w:sz w:val="24"/>
                  </w:rPr>
                </w:rPrChange>
              </w:rPr>
            </w:pPr>
          </w:p>
        </w:tc>
        <w:tc>
          <w:tcPr>
            <w:tcW w:w="1551" w:type="dxa"/>
            <w:gridSpan w:val="9"/>
            <w:tcBorders>
              <w:top w:val="single" w:sz="6" w:space="0" w:color="000000"/>
              <w:left w:val="single" w:sz="6" w:space="0" w:color="000000"/>
              <w:bottom w:val="single" w:sz="6" w:space="0" w:color="000000"/>
              <w:right w:val="single" w:sz="4" w:space="0" w:color="auto"/>
            </w:tcBorders>
            <w:tcPrChange w:id="1186" w:author="ps" w:date="2014-11-26T11:09:00Z">
              <w:tcPr>
                <w:tcW w:w="1552" w:type="dxa"/>
                <w:gridSpan w:val="7"/>
                <w:tcBorders>
                  <w:top w:val="single" w:sz="6" w:space="0" w:color="000000"/>
                  <w:left w:val="single" w:sz="6" w:space="0" w:color="000000"/>
                  <w:bottom w:val="single" w:sz="6" w:space="0" w:color="000000"/>
                  <w:right w:val="single" w:sz="4" w:space="0" w:color="auto"/>
                </w:tcBorders>
              </w:tcPr>
            </w:tcPrChange>
          </w:tcPr>
          <w:p w:rsidR="00C91FE9" w:rsidRPr="005E7DCE" w:rsidRDefault="00F31C51" w:rsidP="000A15A6">
            <w:pPr>
              <w:rPr>
                <w:ins w:id="1187" w:author="ps" w:date="2014-11-24T16:21:00Z"/>
                <w:rFonts w:ascii="Times New Roman" w:hAnsi="Times New Roman"/>
                <w:sz w:val="24"/>
                <w:rPrChange w:id="1188" w:author="ps" w:date="2014-11-26T11:09:00Z">
                  <w:rPr>
                    <w:ins w:id="1189" w:author="ps" w:date="2014-11-24T16:21:00Z"/>
                    <w:rFonts w:ascii="Times New Roman" w:hAnsi="Times New Roman"/>
                    <w:color w:val="000000"/>
                    <w:sz w:val="24"/>
                  </w:rPr>
                </w:rPrChange>
              </w:rPr>
            </w:pPr>
            <w:ins w:id="1190" w:author="ps" w:date="2014-11-24T16:30:00Z">
              <w:r w:rsidRPr="00F31C51">
                <w:rPr>
                  <w:rFonts w:ascii="Times New Roman" w:hAnsi="Times New Roman"/>
                  <w:sz w:val="24"/>
                  <w:rPrChange w:id="1191" w:author="ps" w:date="2014-11-26T11:09:00Z">
                    <w:rPr>
                      <w:rFonts w:ascii="Times New Roman" w:hAnsi="Times New Roman"/>
                      <w:color w:val="000000"/>
                      <w:sz w:val="24"/>
                    </w:rPr>
                  </w:rPrChange>
                </w:rPr>
                <w:t>13.80.1</w:t>
              </w:r>
            </w:ins>
          </w:p>
        </w:tc>
        <w:tc>
          <w:tcPr>
            <w:tcW w:w="4659" w:type="dxa"/>
            <w:gridSpan w:val="6"/>
            <w:tcBorders>
              <w:top w:val="single" w:sz="6" w:space="0" w:color="000000"/>
              <w:left w:val="single" w:sz="4" w:space="0" w:color="auto"/>
              <w:bottom w:val="single" w:sz="6" w:space="0" w:color="000000"/>
              <w:right w:val="single" w:sz="6" w:space="0" w:color="000000"/>
            </w:tcBorders>
            <w:tcPrChange w:id="1192" w:author="ps" w:date="2014-11-26T11:09:00Z">
              <w:tcPr>
                <w:tcW w:w="4659" w:type="dxa"/>
                <w:gridSpan w:val="13"/>
                <w:tcBorders>
                  <w:top w:val="single" w:sz="6" w:space="0" w:color="000000"/>
                  <w:left w:val="single" w:sz="4" w:space="0" w:color="auto"/>
                  <w:bottom w:val="single" w:sz="6" w:space="0" w:color="000000"/>
                  <w:right w:val="single" w:sz="6" w:space="0" w:color="000000"/>
                </w:tcBorders>
              </w:tcPr>
            </w:tcPrChange>
          </w:tcPr>
          <w:p w:rsidR="00C91FE9" w:rsidRPr="005E7DCE" w:rsidRDefault="00F31C51" w:rsidP="000A15A6">
            <w:pPr>
              <w:rPr>
                <w:ins w:id="1193" w:author="ps" w:date="2014-11-24T16:21:00Z"/>
                <w:rFonts w:ascii="Times New Roman" w:hAnsi="Times New Roman"/>
                <w:sz w:val="24"/>
                <w:rPrChange w:id="1194" w:author="ps" w:date="2014-11-26T11:09:00Z">
                  <w:rPr>
                    <w:ins w:id="1195" w:author="ps" w:date="2014-11-24T16:21:00Z"/>
                    <w:rFonts w:ascii="Times New Roman" w:hAnsi="Times New Roman"/>
                    <w:color w:val="000000"/>
                    <w:sz w:val="24"/>
                  </w:rPr>
                </w:rPrChange>
              </w:rPr>
            </w:pPr>
            <w:ins w:id="1196" w:author="ps" w:date="2014-11-24T16:30:00Z">
              <w:r w:rsidRPr="00F31C51">
                <w:rPr>
                  <w:rFonts w:ascii="Times New Roman" w:hAnsi="Times New Roman"/>
                  <w:sz w:val="24"/>
                  <w:rPrChange w:id="1197" w:author="ps" w:date="2014-11-26T11:09:00Z">
                    <w:rPr>
                      <w:rFonts w:ascii="Times New Roman" w:hAnsi="Times New Roman"/>
                      <w:color w:val="000000"/>
                      <w:sz w:val="24"/>
                    </w:rPr>
                  </w:rPrChange>
                </w:rPr>
                <w:t>Two or more coats on new works including a coat of wood filler.</w:t>
              </w:r>
            </w:ins>
          </w:p>
        </w:tc>
        <w:tc>
          <w:tcPr>
            <w:tcW w:w="1350" w:type="dxa"/>
            <w:tcBorders>
              <w:top w:val="single" w:sz="6" w:space="0" w:color="000000"/>
              <w:left w:val="single" w:sz="6" w:space="0" w:color="000000"/>
              <w:bottom w:val="single" w:sz="6" w:space="0" w:color="000000"/>
              <w:right w:val="single" w:sz="6" w:space="0" w:color="000000"/>
            </w:tcBorders>
            <w:tcPrChange w:id="1198"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C91FE9" w:rsidRPr="005E7DCE" w:rsidRDefault="00F31C51" w:rsidP="0025358A">
            <w:pPr>
              <w:jc w:val="center"/>
              <w:rPr>
                <w:ins w:id="1199" w:author="ps" w:date="2014-11-24T16:21:00Z"/>
                <w:rFonts w:ascii="Times New Roman" w:hAnsi="Times New Roman"/>
                <w:sz w:val="24"/>
                <w:rPrChange w:id="1200" w:author="ps" w:date="2014-11-26T11:09:00Z">
                  <w:rPr>
                    <w:ins w:id="1201" w:author="ps" w:date="2014-11-24T16:21:00Z"/>
                    <w:rFonts w:ascii="Times New Roman" w:hAnsi="Times New Roman"/>
                    <w:color w:val="000000"/>
                    <w:sz w:val="24"/>
                  </w:rPr>
                </w:rPrChange>
              </w:rPr>
            </w:pPr>
            <w:ins w:id="1202" w:author="ps" w:date="2014-11-24T16:31:00Z">
              <w:r w:rsidRPr="00F31C51">
                <w:rPr>
                  <w:rFonts w:ascii="Times New Roman" w:hAnsi="Times New Roman"/>
                  <w:sz w:val="24"/>
                  <w:rPrChange w:id="1203" w:author="ps" w:date="2014-11-26T11:09:00Z">
                    <w:rPr>
                      <w:rFonts w:ascii="Times New Roman" w:hAnsi="Times New Roman"/>
                      <w:color w:val="000000"/>
                      <w:sz w:val="24"/>
                    </w:rPr>
                  </w:rPrChange>
                </w:rPr>
                <w:t>Sqm.</w:t>
              </w:r>
            </w:ins>
          </w:p>
        </w:tc>
        <w:tc>
          <w:tcPr>
            <w:tcW w:w="1552" w:type="dxa"/>
            <w:tcBorders>
              <w:top w:val="single" w:sz="6" w:space="0" w:color="000000"/>
              <w:left w:val="single" w:sz="6" w:space="0" w:color="000000"/>
              <w:bottom w:val="single" w:sz="6" w:space="0" w:color="000000"/>
              <w:right w:val="single" w:sz="6" w:space="0" w:color="000000"/>
            </w:tcBorders>
            <w:tcPrChange w:id="1204"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C91FE9" w:rsidRPr="005E7DCE" w:rsidRDefault="00F31C51" w:rsidP="0025358A">
            <w:pPr>
              <w:jc w:val="center"/>
              <w:rPr>
                <w:ins w:id="1205" w:author="ps" w:date="2014-11-24T16:21:00Z"/>
                <w:rFonts w:ascii="Times New Roman" w:hAnsi="Times New Roman"/>
                <w:sz w:val="24"/>
                <w:rPrChange w:id="1206" w:author="ps" w:date="2014-11-26T11:09:00Z">
                  <w:rPr>
                    <w:ins w:id="1207" w:author="ps" w:date="2014-11-24T16:21:00Z"/>
                    <w:rFonts w:ascii="Times New Roman" w:hAnsi="Times New Roman"/>
                    <w:color w:val="000000"/>
                    <w:sz w:val="24"/>
                  </w:rPr>
                </w:rPrChange>
              </w:rPr>
            </w:pPr>
            <w:ins w:id="1208" w:author="ps" w:date="2014-11-24T16:31:00Z">
              <w:r w:rsidRPr="00F31C51">
                <w:rPr>
                  <w:rFonts w:ascii="Times New Roman" w:hAnsi="Times New Roman"/>
                  <w:sz w:val="24"/>
                  <w:rPrChange w:id="1209" w:author="ps" w:date="2014-11-26T11:09:00Z">
                    <w:rPr>
                      <w:rFonts w:ascii="Times New Roman" w:hAnsi="Times New Roman"/>
                      <w:color w:val="000000"/>
                      <w:sz w:val="24"/>
                    </w:rPr>
                  </w:rPrChange>
                </w:rPr>
                <w:t>807.00</w:t>
              </w:r>
            </w:ins>
          </w:p>
        </w:tc>
      </w:tr>
      <w:tr w:rsidR="00C91FE9" w:rsidRPr="005E7DCE" w:rsidTr="005E7DCE">
        <w:trPr>
          <w:trHeight w:hRule="exact" w:val="338"/>
          <w:ins w:id="1210" w:author="ps" w:date="2014-11-24T16:21:00Z"/>
          <w:trPrChange w:id="1211"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1212"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C91FE9" w:rsidRPr="005E7DCE" w:rsidRDefault="00C91FE9" w:rsidP="0025358A">
            <w:pPr>
              <w:jc w:val="center"/>
              <w:rPr>
                <w:ins w:id="1213" w:author="ps" w:date="2014-11-24T16:21:00Z"/>
                <w:rFonts w:ascii="Times New Roman" w:hAnsi="Times New Roman"/>
                <w:sz w:val="24"/>
                <w:rPrChange w:id="1214" w:author="ps" w:date="2014-11-26T11:09:00Z">
                  <w:rPr>
                    <w:ins w:id="1215" w:author="ps" w:date="2014-11-24T16:21:00Z"/>
                    <w:rFonts w:ascii="Times New Roman" w:hAnsi="Times New Roman"/>
                    <w:color w:val="000000"/>
                    <w:sz w:val="24"/>
                  </w:rPr>
                </w:rPrChange>
              </w:rPr>
            </w:pPr>
          </w:p>
        </w:tc>
        <w:tc>
          <w:tcPr>
            <w:tcW w:w="1551" w:type="dxa"/>
            <w:gridSpan w:val="9"/>
            <w:tcBorders>
              <w:top w:val="single" w:sz="6" w:space="0" w:color="000000"/>
              <w:left w:val="single" w:sz="6" w:space="0" w:color="000000"/>
              <w:bottom w:val="single" w:sz="6" w:space="0" w:color="000000"/>
              <w:right w:val="single" w:sz="4" w:space="0" w:color="auto"/>
            </w:tcBorders>
            <w:tcPrChange w:id="1216" w:author="ps" w:date="2014-11-26T11:09:00Z">
              <w:tcPr>
                <w:tcW w:w="1552" w:type="dxa"/>
                <w:gridSpan w:val="12"/>
                <w:tcBorders>
                  <w:top w:val="single" w:sz="6" w:space="0" w:color="000000"/>
                  <w:left w:val="single" w:sz="6" w:space="0" w:color="000000"/>
                  <w:bottom w:val="single" w:sz="6" w:space="0" w:color="000000"/>
                  <w:right w:val="single" w:sz="4" w:space="0" w:color="auto"/>
                </w:tcBorders>
              </w:tcPr>
            </w:tcPrChange>
          </w:tcPr>
          <w:p w:rsidR="00C91FE9" w:rsidRPr="005E7DCE" w:rsidRDefault="00C91FE9" w:rsidP="000A15A6">
            <w:pPr>
              <w:rPr>
                <w:ins w:id="1217" w:author="ps" w:date="2014-11-24T16:21:00Z"/>
                <w:rFonts w:ascii="Times New Roman" w:hAnsi="Times New Roman"/>
                <w:sz w:val="24"/>
                <w:rPrChange w:id="1218" w:author="ps" w:date="2014-11-26T11:09:00Z">
                  <w:rPr>
                    <w:ins w:id="1219" w:author="ps" w:date="2014-11-24T16:21:00Z"/>
                    <w:rFonts w:ascii="Times New Roman" w:hAnsi="Times New Roman"/>
                    <w:color w:val="000000"/>
                    <w:sz w:val="24"/>
                  </w:rPr>
                </w:rPrChange>
              </w:rPr>
            </w:pPr>
          </w:p>
        </w:tc>
        <w:tc>
          <w:tcPr>
            <w:tcW w:w="4659" w:type="dxa"/>
            <w:gridSpan w:val="6"/>
            <w:tcBorders>
              <w:top w:val="single" w:sz="6" w:space="0" w:color="000000"/>
              <w:left w:val="single" w:sz="4" w:space="0" w:color="auto"/>
              <w:bottom w:val="single" w:sz="6" w:space="0" w:color="000000"/>
              <w:right w:val="single" w:sz="6" w:space="0" w:color="000000"/>
            </w:tcBorders>
            <w:tcPrChange w:id="1220" w:author="ps" w:date="2014-11-26T11:09:00Z">
              <w:tcPr>
                <w:tcW w:w="4659" w:type="dxa"/>
                <w:gridSpan w:val="7"/>
                <w:tcBorders>
                  <w:top w:val="single" w:sz="6" w:space="0" w:color="000000"/>
                  <w:left w:val="single" w:sz="4" w:space="0" w:color="auto"/>
                  <w:bottom w:val="single" w:sz="6" w:space="0" w:color="000000"/>
                  <w:right w:val="single" w:sz="6" w:space="0" w:color="000000"/>
                </w:tcBorders>
              </w:tcPr>
            </w:tcPrChange>
          </w:tcPr>
          <w:p w:rsidR="00C91FE9" w:rsidRPr="005E7DCE" w:rsidRDefault="00C91FE9" w:rsidP="000A15A6">
            <w:pPr>
              <w:rPr>
                <w:ins w:id="1221" w:author="ps" w:date="2014-11-24T16:21:00Z"/>
                <w:rFonts w:ascii="Times New Roman" w:hAnsi="Times New Roman"/>
                <w:sz w:val="24"/>
                <w:rPrChange w:id="1222" w:author="ps" w:date="2014-11-26T11:09:00Z">
                  <w:rPr>
                    <w:ins w:id="1223" w:author="ps" w:date="2014-11-24T16:21:00Z"/>
                    <w:rFonts w:ascii="Times New Roman" w:hAnsi="Times New Roman"/>
                    <w:color w:val="000000"/>
                    <w:sz w:val="24"/>
                  </w:rPr>
                </w:rPrChange>
              </w:rPr>
            </w:pPr>
          </w:p>
        </w:tc>
        <w:tc>
          <w:tcPr>
            <w:tcW w:w="1350" w:type="dxa"/>
            <w:tcBorders>
              <w:top w:val="single" w:sz="6" w:space="0" w:color="000000"/>
              <w:left w:val="single" w:sz="6" w:space="0" w:color="000000"/>
              <w:bottom w:val="single" w:sz="6" w:space="0" w:color="000000"/>
              <w:right w:val="single" w:sz="6" w:space="0" w:color="000000"/>
            </w:tcBorders>
            <w:tcPrChange w:id="1224"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C91FE9" w:rsidRPr="005E7DCE" w:rsidRDefault="00C91FE9" w:rsidP="0025358A">
            <w:pPr>
              <w:jc w:val="center"/>
              <w:rPr>
                <w:ins w:id="1225" w:author="ps" w:date="2014-11-24T16:21:00Z"/>
                <w:rFonts w:ascii="Times New Roman" w:hAnsi="Times New Roman"/>
                <w:sz w:val="24"/>
                <w:rPrChange w:id="1226" w:author="ps" w:date="2014-11-26T11:09:00Z">
                  <w:rPr>
                    <w:ins w:id="1227" w:author="ps" w:date="2014-11-24T16:21:00Z"/>
                    <w:rFonts w:ascii="Times New Roman" w:hAnsi="Times New Roman"/>
                    <w:color w:val="000000"/>
                    <w:sz w:val="24"/>
                  </w:rPr>
                </w:rPrChange>
              </w:rPr>
            </w:pPr>
          </w:p>
        </w:tc>
        <w:tc>
          <w:tcPr>
            <w:tcW w:w="1552" w:type="dxa"/>
            <w:tcBorders>
              <w:top w:val="single" w:sz="6" w:space="0" w:color="000000"/>
              <w:left w:val="single" w:sz="6" w:space="0" w:color="000000"/>
              <w:bottom w:val="single" w:sz="6" w:space="0" w:color="000000"/>
              <w:right w:val="single" w:sz="6" w:space="0" w:color="000000"/>
            </w:tcBorders>
            <w:tcPrChange w:id="1228"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C91FE9" w:rsidRPr="005E7DCE" w:rsidRDefault="00C91FE9" w:rsidP="0025358A">
            <w:pPr>
              <w:jc w:val="center"/>
              <w:rPr>
                <w:ins w:id="1229" w:author="ps" w:date="2014-11-24T16:21:00Z"/>
                <w:rFonts w:ascii="Times New Roman" w:hAnsi="Times New Roman"/>
                <w:sz w:val="24"/>
                <w:rPrChange w:id="1230" w:author="ps" w:date="2014-11-26T11:09:00Z">
                  <w:rPr>
                    <w:ins w:id="1231" w:author="ps" w:date="2014-11-24T16:21:00Z"/>
                    <w:rFonts w:ascii="Times New Roman" w:hAnsi="Times New Roman"/>
                    <w:color w:val="000000"/>
                    <w:sz w:val="24"/>
                  </w:rPr>
                </w:rPrChange>
              </w:rPr>
            </w:pPr>
          </w:p>
        </w:tc>
      </w:tr>
      <w:tr w:rsidR="00C91FE9" w:rsidRPr="005E7DCE" w:rsidTr="005E7DCE">
        <w:trPr>
          <w:trHeight w:hRule="exact" w:val="338"/>
          <w:ins w:id="1232" w:author="ps" w:date="2014-11-24T16:21:00Z"/>
          <w:trPrChange w:id="1233" w:author="ps" w:date="2014-11-26T11:09:00Z">
            <w:trPr>
              <w:gridBefore w:val="1"/>
              <w:trHeight w:hRule="exact" w:val="338"/>
            </w:trPr>
          </w:trPrChange>
        </w:trPr>
        <w:tc>
          <w:tcPr>
            <w:tcW w:w="983" w:type="dxa"/>
            <w:tcBorders>
              <w:top w:val="single" w:sz="6" w:space="0" w:color="000000"/>
              <w:left w:val="single" w:sz="6" w:space="0" w:color="000000"/>
              <w:bottom w:val="single" w:sz="6" w:space="0" w:color="000000"/>
              <w:right w:val="single" w:sz="6" w:space="0" w:color="000000"/>
            </w:tcBorders>
            <w:tcPrChange w:id="1234" w:author="ps" w:date="2014-11-26T11:09:00Z">
              <w:tcPr>
                <w:tcW w:w="982" w:type="dxa"/>
                <w:gridSpan w:val="3"/>
                <w:tcBorders>
                  <w:top w:val="single" w:sz="6" w:space="0" w:color="000000"/>
                  <w:left w:val="single" w:sz="6" w:space="0" w:color="000000"/>
                  <w:bottom w:val="single" w:sz="6" w:space="0" w:color="000000"/>
                  <w:right w:val="single" w:sz="6" w:space="0" w:color="000000"/>
                </w:tcBorders>
              </w:tcPr>
            </w:tcPrChange>
          </w:tcPr>
          <w:p w:rsidR="00C91FE9" w:rsidRPr="005E7DCE" w:rsidRDefault="00C91FE9" w:rsidP="0025358A">
            <w:pPr>
              <w:jc w:val="center"/>
              <w:rPr>
                <w:ins w:id="1235" w:author="ps" w:date="2014-11-24T16:21:00Z"/>
                <w:rFonts w:ascii="Times New Roman" w:hAnsi="Times New Roman"/>
                <w:sz w:val="24"/>
                <w:rPrChange w:id="1236" w:author="ps" w:date="2014-11-26T11:09:00Z">
                  <w:rPr>
                    <w:ins w:id="1237" w:author="ps" w:date="2014-11-24T16:21:00Z"/>
                    <w:rFonts w:ascii="Times New Roman" w:hAnsi="Times New Roman"/>
                    <w:color w:val="000000"/>
                    <w:sz w:val="24"/>
                  </w:rPr>
                </w:rPrChange>
              </w:rPr>
            </w:pPr>
          </w:p>
        </w:tc>
        <w:tc>
          <w:tcPr>
            <w:tcW w:w="1551" w:type="dxa"/>
            <w:gridSpan w:val="9"/>
            <w:tcBorders>
              <w:top w:val="single" w:sz="6" w:space="0" w:color="000000"/>
              <w:left w:val="single" w:sz="6" w:space="0" w:color="000000"/>
              <w:bottom w:val="single" w:sz="6" w:space="0" w:color="000000"/>
              <w:right w:val="single" w:sz="4" w:space="0" w:color="auto"/>
            </w:tcBorders>
            <w:tcPrChange w:id="1238" w:author="ps" w:date="2014-11-26T11:09:00Z">
              <w:tcPr>
                <w:tcW w:w="1552" w:type="dxa"/>
                <w:gridSpan w:val="12"/>
                <w:tcBorders>
                  <w:top w:val="single" w:sz="6" w:space="0" w:color="000000"/>
                  <w:left w:val="single" w:sz="6" w:space="0" w:color="000000"/>
                  <w:bottom w:val="single" w:sz="6" w:space="0" w:color="000000"/>
                  <w:right w:val="single" w:sz="4" w:space="0" w:color="auto"/>
                </w:tcBorders>
              </w:tcPr>
            </w:tcPrChange>
          </w:tcPr>
          <w:p w:rsidR="00C91FE9" w:rsidRPr="005E7DCE" w:rsidRDefault="00C91FE9" w:rsidP="000A15A6">
            <w:pPr>
              <w:rPr>
                <w:ins w:id="1239" w:author="ps" w:date="2014-11-24T16:21:00Z"/>
                <w:rFonts w:ascii="Times New Roman" w:hAnsi="Times New Roman"/>
                <w:sz w:val="24"/>
                <w:rPrChange w:id="1240" w:author="ps" w:date="2014-11-26T11:09:00Z">
                  <w:rPr>
                    <w:ins w:id="1241" w:author="ps" w:date="2014-11-24T16:21:00Z"/>
                    <w:rFonts w:ascii="Times New Roman" w:hAnsi="Times New Roman"/>
                    <w:color w:val="000000"/>
                    <w:sz w:val="24"/>
                  </w:rPr>
                </w:rPrChange>
              </w:rPr>
            </w:pPr>
          </w:p>
        </w:tc>
        <w:tc>
          <w:tcPr>
            <w:tcW w:w="4659" w:type="dxa"/>
            <w:gridSpan w:val="6"/>
            <w:tcBorders>
              <w:top w:val="single" w:sz="6" w:space="0" w:color="000000"/>
              <w:left w:val="single" w:sz="4" w:space="0" w:color="auto"/>
              <w:bottom w:val="single" w:sz="6" w:space="0" w:color="000000"/>
              <w:right w:val="single" w:sz="6" w:space="0" w:color="000000"/>
            </w:tcBorders>
            <w:tcPrChange w:id="1242" w:author="ps" w:date="2014-11-26T11:09:00Z">
              <w:tcPr>
                <w:tcW w:w="4659" w:type="dxa"/>
                <w:gridSpan w:val="7"/>
                <w:tcBorders>
                  <w:top w:val="single" w:sz="6" w:space="0" w:color="000000"/>
                  <w:left w:val="single" w:sz="4" w:space="0" w:color="auto"/>
                  <w:bottom w:val="single" w:sz="6" w:space="0" w:color="000000"/>
                  <w:right w:val="single" w:sz="6" w:space="0" w:color="000000"/>
                </w:tcBorders>
              </w:tcPr>
            </w:tcPrChange>
          </w:tcPr>
          <w:p w:rsidR="00C91FE9" w:rsidRPr="005E7DCE" w:rsidRDefault="00C91FE9" w:rsidP="000A15A6">
            <w:pPr>
              <w:rPr>
                <w:ins w:id="1243" w:author="ps" w:date="2014-11-24T16:21:00Z"/>
                <w:rFonts w:ascii="Times New Roman" w:hAnsi="Times New Roman"/>
                <w:sz w:val="24"/>
                <w:rPrChange w:id="1244" w:author="ps" w:date="2014-11-26T11:09:00Z">
                  <w:rPr>
                    <w:ins w:id="1245" w:author="ps" w:date="2014-11-24T16:21:00Z"/>
                    <w:rFonts w:ascii="Times New Roman" w:hAnsi="Times New Roman"/>
                    <w:color w:val="000000"/>
                    <w:sz w:val="24"/>
                  </w:rPr>
                </w:rPrChange>
              </w:rPr>
            </w:pPr>
          </w:p>
        </w:tc>
        <w:tc>
          <w:tcPr>
            <w:tcW w:w="1350" w:type="dxa"/>
            <w:tcBorders>
              <w:top w:val="single" w:sz="6" w:space="0" w:color="000000"/>
              <w:left w:val="single" w:sz="6" w:space="0" w:color="000000"/>
              <w:bottom w:val="single" w:sz="6" w:space="0" w:color="000000"/>
              <w:right w:val="single" w:sz="6" w:space="0" w:color="000000"/>
            </w:tcBorders>
            <w:tcPrChange w:id="1246" w:author="ps" w:date="2014-11-26T11:09:00Z">
              <w:tcPr>
                <w:tcW w:w="1350" w:type="dxa"/>
                <w:gridSpan w:val="2"/>
                <w:tcBorders>
                  <w:top w:val="single" w:sz="6" w:space="0" w:color="000000"/>
                  <w:left w:val="single" w:sz="6" w:space="0" w:color="000000"/>
                  <w:bottom w:val="single" w:sz="6" w:space="0" w:color="000000"/>
                  <w:right w:val="single" w:sz="6" w:space="0" w:color="000000"/>
                </w:tcBorders>
              </w:tcPr>
            </w:tcPrChange>
          </w:tcPr>
          <w:p w:rsidR="00C91FE9" w:rsidRPr="005E7DCE" w:rsidRDefault="00C91FE9" w:rsidP="0025358A">
            <w:pPr>
              <w:jc w:val="center"/>
              <w:rPr>
                <w:ins w:id="1247" w:author="ps" w:date="2014-11-24T16:21:00Z"/>
                <w:rFonts w:ascii="Times New Roman" w:hAnsi="Times New Roman"/>
                <w:sz w:val="24"/>
                <w:rPrChange w:id="1248" w:author="ps" w:date="2014-11-26T11:09:00Z">
                  <w:rPr>
                    <w:ins w:id="1249" w:author="ps" w:date="2014-11-24T16:21:00Z"/>
                    <w:rFonts w:ascii="Times New Roman" w:hAnsi="Times New Roman"/>
                    <w:color w:val="000000"/>
                    <w:sz w:val="24"/>
                  </w:rPr>
                </w:rPrChange>
              </w:rPr>
            </w:pPr>
          </w:p>
        </w:tc>
        <w:tc>
          <w:tcPr>
            <w:tcW w:w="1552" w:type="dxa"/>
            <w:tcBorders>
              <w:top w:val="single" w:sz="6" w:space="0" w:color="000000"/>
              <w:left w:val="single" w:sz="6" w:space="0" w:color="000000"/>
              <w:bottom w:val="single" w:sz="6" w:space="0" w:color="000000"/>
              <w:right w:val="single" w:sz="6" w:space="0" w:color="000000"/>
            </w:tcBorders>
            <w:tcPrChange w:id="1250" w:author="ps" w:date="2014-11-26T11:09:00Z">
              <w:tcPr>
                <w:tcW w:w="1552" w:type="dxa"/>
                <w:gridSpan w:val="2"/>
                <w:tcBorders>
                  <w:top w:val="single" w:sz="6" w:space="0" w:color="000000"/>
                  <w:left w:val="single" w:sz="6" w:space="0" w:color="000000"/>
                  <w:bottom w:val="single" w:sz="6" w:space="0" w:color="000000"/>
                  <w:right w:val="single" w:sz="6" w:space="0" w:color="000000"/>
                </w:tcBorders>
              </w:tcPr>
            </w:tcPrChange>
          </w:tcPr>
          <w:p w:rsidR="00C91FE9" w:rsidRPr="005E7DCE" w:rsidRDefault="00C91FE9" w:rsidP="0025358A">
            <w:pPr>
              <w:jc w:val="center"/>
              <w:rPr>
                <w:ins w:id="1251" w:author="ps" w:date="2014-11-24T16:21:00Z"/>
                <w:rFonts w:ascii="Times New Roman" w:hAnsi="Times New Roman"/>
                <w:sz w:val="24"/>
                <w:rPrChange w:id="1252" w:author="ps" w:date="2014-11-26T11:09:00Z">
                  <w:rPr>
                    <w:ins w:id="1253" w:author="ps" w:date="2014-11-24T16:21:00Z"/>
                    <w:rFonts w:ascii="Times New Roman" w:hAnsi="Times New Roman"/>
                    <w:color w:val="000000"/>
                    <w:sz w:val="24"/>
                  </w:rPr>
                </w:rPrChange>
              </w:rPr>
            </w:pPr>
          </w:p>
        </w:tc>
      </w:tr>
    </w:tbl>
    <w:p w:rsidR="00290C37" w:rsidRPr="005E7DCE" w:rsidRDefault="00290C37" w:rsidP="00B523C4">
      <w:pPr>
        <w:rPr>
          <w:rFonts w:ascii="Times New Roman" w:hAnsi="Times New Roman" w:cs="Times New Roman"/>
        </w:rPr>
      </w:pPr>
    </w:p>
    <w:p w:rsidR="00290C37" w:rsidRPr="005E7DCE" w:rsidRDefault="00290C37" w:rsidP="00B523C4">
      <w:pPr>
        <w:rPr>
          <w:rFonts w:ascii="Times New Roman" w:hAnsi="Times New Roman" w:cs="Times New Roman"/>
        </w:rPr>
      </w:pPr>
    </w:p>
    <w:p w:rsidR="00290C37" w:rsidRPr="005E7DCE" w:rsidRDefault="00290C37" w:rsidP="00B523C4">
      <w:pPr>
        <w:rPr>
          <w:rFonts w:ascii="Times New Roman" w:hAnsi="Times New Roman" w:cs="Times New Roman"/>
        </w:rPr>
      </w:pPr>
    </w:p>
    <w:p w:rsidR="00290C37" w:rsidRPr="005E7DCE" w:rsidRDefault="00290C37" w:rsidP="00B523C4">
      <w:pPr>
        <w:rPr>
          <w:rFonts w:ascii="Times New Roman" w:hAnsi="Times New Roman" w:cs="Times New Roman"/>
        </w:rPr>
      </w:pPr>
    </w:p>
    <w:p w:rsidR="00290C37" w:rsidRPr="005E7DCE" w:rsidRDefault="00290C37" w:rsidP="00B523C4">
      <w:pPr>
        <w:rPr>
          <w:rFonts w:ascii="Times New Roman" w:hAnsi="Times New Roman" w:cs="Times New Roman"/>
        </w:rPr>
      </w:pPr>
    </w:p>
    <w:p w:rsidR="00290C37" w:rsidRPr="005E7DCE" w:rsidRDefault="00290C37" w:rsidP="00B523C4">
      <w:pPr>
        <w:rPr>
          <w:rFonts w:ascii="Times New Roman" w:hAnsi="Times New Roman" w:cs="Times New Roman"/>
        </w:rPr>
      </w:pPr>
    </w:p>
    <w:tbl>
      <w:tblPr>
        <w:tblW w:w="0" w:type="auto"/>
        <w:tblInd w:w="15" w:type="dxa"/>
        <w:tblLayout w:type="fixed"/>
        <w:tblCellMar>
          <w:left w:w="0" w:type="dxa"/>
          <w:right w:w="0" w:type="dxa"/>
        </w:tblCellMar>
        <w:tblLook w:val="04A0"/>
      </w:tblPr>
      <w:tblGrid>
        <w:gridCol w:w="983"/>
        <w:gridCol w:w="6210"/>
        <w:gridCol w:w="1350"/>
        <w:gridCol w:w="1552"/>
        <w:tblGridChange w:id="1254">
          <w:tblGrid>
            <w:gridCol w:w="115"/>
            <w:gridCol w:w="868"/>
            <w:gridCol w:w="115"/>
            <w:gridCol w:w="6095"/>
            <w:gridCol w:w="115"/>
            <w:gridCol w:w="1235"/>
            <w:gridCol w:w="115"/>
            <w:gridCol w:w="1437"/>
            <w:gridCol w:w="115"/>
          </w:tblGrid>
        </w:tblGridChange>
      </w:tblGrid>
      <w:tr w:rsidR="00730D5F" w:rsidRPr="005E7DCE" w:rsidTr="00762117">
        <w:trPr>
          <w:trHeight w:hRule="exact" w:val="690"/>
          <w:ins w:id="1255" w:author="ps" w:date="2014-11-24T16:31:00Z"/>
        </w:trPr>
        <w:tc>
          <w:tcPr>
            <w:tcW w:w="983" w:type="dxa"/>
            <w:tcBorders>
              <w:top w:val="single" w:sz="6" w:space="0" w:color="000000"/>
              <w:left w:val="single" w:sz="6" w:space="0" w:color="000000"/>
              <w:bottom w:val="single" w:sz="6" w:space="0" w:color="000000"/>
              <w:right w:val="single" w:sz="6" w:space="0" w:color="000000"/>
            </w:tcBorders>
          </w:tcPr>
          <w:p w:rsidR="00730D5F" w:rsidRPr="005E7DCE" w:rsidRDefault="00F31C51" w:rsidP="00762117">
            <w:pPr>
              <w:jc w:val="center"/>
              <w:rPr>
                <w:ins w:id="1256" w:author="ps" w:date="2014-11-24T16:31:00Z"/>
                <w:rFonts w:ascii="Times New Roman" w:hAnsi="Times New Roman"/>
                <w:spacing w:val="-10"/>
                <w:sz w:val="24"/>
                <w:rPrChange w:id="1257" w:author="ps" w:date="2014-11-26T11:09:00Z">
                  <w:rPr>
                    <w:ins w:id="1258" w:author="ps" w:date="2014-11-24T16:31:00Z"/>
                    <w:rFonts w:ascii="Times New Roman" w:hAnsi="Times New Roman"/>
                    <w:color w:val="000000"/>
                    <w:spacing w:val="-10"/>
                    <w:sz w:val="24"/>
                  </w:rPr>
                </w:rPrChange>
              </w:rPr>
            </w:pPr>
            <w:ins w:id="1259" w:author="ps" w:date="2014-11-24T16:31:00Z">
              <w:r w:rsidRPr="00F31C51">
                <w:rPr>
                  <w:rFonts w:ascii="Times New Roman" w:hAnsi="Times New Roman"/>
                  <w:spacing w:val="-10"/>
                  <w:sz w:val="24"/>
                  <w:rPrChange w:id="1260" w:author="ps" w:date="2014-11-26T11:09:00Z">
                    <w:rPr>
                      <w:rFonts w:ascii="Times New Roman" w:hAnsi="Times New Roman"/>
                      <w:color w:val="000000"/>
                      <w:spacing w:val="-10"/>
                      <w:sz w:val="24"/>
                    </w:rPr>
                  </w:rPrChange>
                </w:rPr>
                <w:t xml:space="preserve">Item </w:t>
              </w:r>
              <w:r w:rsidRPr="00F31C51">
                <w:rPr>
                  <w:rFonts w:ascii="Times New Roman" w:hAnsi="Times New Roman"/>
                  <w:spacing w:val="-10"/>
                  <w:sz w:val="24"/>
                  <w:rPrChange w:id="1261" w:author="ps" w:date="2014-11-26T11:09:00Z">
                    <w:rPr>
                      <w:rFonts w:ascii="Times New Roman" w:hAnsi="Times New Roman"/>
                      <w:color w:val="000000"/>
                      <w:spacing w:val="-10"/>
                      <w:sz w:val="24"/>
                    </w:rPr>
                  </w:rPrChange>
                </w:rPr>
                <w:br/>
                <w:t>No.</w:t>
              </w:r>
            </w:ins>
          </w:p>
        </w:tc>
        <w:tc>
          <w:tcPr>
            <w:tcW w:w="6210" w:type="dxa"/>
            <w:tcBorders>
              <w:top w:val="single" w:sz="6" w:space="0" w:color="000000"/>
              <w:left w:val="single" w:sz="6" w:space="0" w:color="000000"/>
              <w:bottom w:val="single" w:sz="6" w:space="0" w:color="000000"/>
              <w:right w:val="single" w:sz="6" w:space="0" w:color="000000"/>
            </w:tcBorders>
          </w:tcPr>
          <w:p w:rsidR="00730D5F" w:rsidRPr="005E7DCE" w:rsidRDefault="00F31C51" w:rsidP="00762117">
            <w:pPr>
              <w:jc w:val="center"/>
              <w:rPr>
                <w:ins w:id="1262" w:author="ps" w:date="2014-11-24T16:31:00Z"/>
                <w:rFonts w:ascii="Times New Roman" w:hAnsi="Times New Roman"/>
                <w:sz w:val="24"/>
                <w:rPrChange w:id="1263" w:author="ps" w:date="2014-11-26T11:09:00Z">
                  <w:rPr>
                    <w:ins w:id="1264" w:author="ps" w:date="2014-11-24T16:31:00Z"/>
                    <w:rFonts w:ascii="Times New Roman" w:hAnsi="Times New Roman"/>
                    <w:color w:val="000000"/>
                    <w:sz w:val="24"/>
                  </w:rPr>
                </w:rPrChange>
              </w:rPr>
            </w:pPr>
            <w:ins w:id="1265" w:author="ps" w:date="2014-11-24T16:31:00Z">
              <w:r w:rsidRPr="00F31C51">
                <w:rPr>
                  <w:rFonts w:ascii="Times New Roman" w:hAnsi="Times New Roman"/>
                  <w:sz w:val="24"/>
                  <w:rPrChange w:id="1266" w:author="ps" w:date="2014-11-26T11:09:00Z">
                    <w:rPr>
                      <w:rFonts w:ascii="Times New Roman" w:hAnsi="Times New Roman"/>
                      <w:color w:val="000000"/>
                      <w:sz w:val="24"/>
                    </w:rPr>
                  </w:rPrChange>
                </w:rPr>
                <w:t>Description</w:t>
              </w:r>
            </w:ins>
          </w:p>
        </w:tc>
        <w:tc>
          <w:tcPr>
            <w:tcW w:w="1350" w:type="dxa"/>
            <w:tcBorders>
              <w:top w:val="single" w:sz="6" w:space="0" w:color="000000"/>
              <w:left w:val="single" w:sz="6" w:space="0" w:color="000000"/>
              <w:bottom w:val="single" w:sz="6" w:space="0" w:color="000000"/>
              <w:right w:val="single" w:sz="6" w:space="0" w:color="000000"/>
            </w:tcBorders>
          </w:tcPr>
          <w:p w:rsidR="00730D5F" w:rsidRPr="005E7DCE" w:rsidRDefault="00F31C51" w:rsidP="00762117">
            <w:pPr>
              <w:jc w:val="center"/>
              <w:rPr>
                <w:ins w:id="1267" w:author="ps" w:date="2014-11-24T16:31:00Z"/>
                <w:rFonts w:ascii="Times New Roman" w:hAnsi="Times New Roman"/>
                <w:spacing w:val="-10"/>
                <w:sz w:val="24"/>
                <w:rPrChange w:id="1268" w:author="ps" w:date="2014-11-26T11:09:00Z">
                  <w:rPr>
                    <w:ins w:id="1269" w:author="ps" w:date="2014-11-24T16:31:00Z"/>
                    <w:rFonts w:ascii="Times New Roman" w:hAnsi="Times New Roman"/>
                    <w:color w:val="000000"/>
                    <w:spacing w:val="-10"/>
                    <w:sz w:val="24"/>
                  </w:rPr>
                </w:rPrChange>
              </w:rPr>
            </w:pPr>
            <w:ins w:id="1270" w:author="ps" w:date="2014-11-24T16:31:00Z">
              <w:r w:rsidRPr="00F31C51">
                <w:rPr>
                  <w:rFonts w:ascii="Times New Roman" w:hAnsi="Times New Roman"/>
                  <w:spacing w:val="-10"/>
                  <w:sz w:val="24"/>
                  <w:rPrChange w:id="1271" w:author="ps" w:date="2014-11-26T11:09:00Z">
                    <w:rPr>
                      <w:rFonts w:ascii="Times New Roman" w:hAnsi="Times New Roman"/>
                      <w:color w:val="000000"/>
                      <w:spacing w:val="-10"/>
                      <w:sz w:val="24"/>
                    </w:rPr>
                  </w:rPrChange>
                </w:rPr>
                <w:t>Unit</w:t>
              </w:r>
            </w:ins>
          </w:p>
        </w:tc>
        <w:tc>
          <w:tcPr>
            <w:tcW w:w="1552" w:type="dxa"/>
            <w:tcBorders>
              <w:top w:val="single" w:sz="6" w:space="0" w:color="000000"/>
              <w:left w:val="single" w:sz="6" w:space="0" w:color="000000"/>
              <w:bottom w:val="single" w:sz="6" w:space="0" w:color="000000"/>
              <w:right w:val="single" w:sz="6" w:space="0" w:color="000000"/>
            </w:tcBorders>
          </w:tcPr>
          <w:p w:rsidR="00730D5F" w:rsidRPr="005E7DCE" w:rsidRDefault="00F31C51" w:rsidP="00762117">
            <w:pPr>
              <w:jc w:val="center"/>
              <w:rPr>
                <w:ins w:id="1272" w:author="ps" w:date="2014-11-24T16:31:00Z"/>
                <w:rFonts w:ascii="Times New Roman" w:hAnsi="Times New Roman"/>
                <w:sz w:val="24"/>
                <w:rPrChange w:id="1273" w:author="ps" w:date="2014-11-26T11:09:00Z">
                  <w:rPr>
                    <w:ins w:id="1274" w:author="ps" w:date="2014-11-24T16:31:00Z"/>
                    <w:rFonts w:ascii="Times New Roman" w:hAnsi="Times New Roman"/>
                    <w:color w:val="000000"/>
                    <w:sz w:val="24"/>
                  </w:rPr>
                </w:rPrChange>
              </w:rPr>
            </w:pPr>
            <w:ins w:id="1275" w:author="ps" w:date="2014-11-24T16:31:00Z">
              <w:r w:rsidRPr="00F31C51">
                <w:rPr>
                  <w:rFonts w:ascii="Times New Roman" w:hAnsi="Times New Roman"/>
                  <w:sz w:val="24"/>
                  <w:rPrChange w:id="1276" w:author="ps" w:date="2014-11-26T11:09:00Z">
                    <w:rPr>
                      <w:rFonts w:ascii="Times New Roman" w:hAnsi="Times New Roman"/>
                      <w:color w:val="000000"/>
                      <w:sz w:val="24"/>
                    </w:rPr>
                  </w:rPrChange>
                </w:rPr>
                <w:t>Rate (in Rs.)</w:t>
              </w:r>
            </w:ins>
          </w:p>
        </w:tc>
      </w:tr>
      <w:tr w:rsidR="00730D5F" w:rsidRPr="005E7DCE" w:rsidTr="00762117">
        <w:trPr>
          <w:trHeight w:hRule="exact" w:val="338"/>
          <w:ins w:id="1277" w:author="ps" w:date="2014-11-24T16:31:00Z"/>
        </w:trPr>
        <w:tc>
          <w:tcPr>
            <w:tcW w:w="983" w:type="dxa"/>
            <w:tcBorders>
              <w:top w:val="single" w:sz="6" w:space="0" w:color="000000"/>
              <w:left w:val="single" w:sz="6" w:space="0" w:color="000000"/>
              <w:bottom w:val="single" w:sz="6" w:space="0" w:color="000000"/>
              <w:right w:val="single" w:sz="6" w:space="0" w:color="000000"/>
            </w:tcBorders>
          </w:tcPr>
          <w:p w:rsidR="00730D5F" w:rsidRPr="005E7DCE" w:rsidRDefault="00730D5F" w:rsidP="00762117">
            <w:pPr>
              <w:rPr>
                <w:ins w:id="1278" w:author="ps" w:date="2014-11-24T16:31:00Z"/>
                <w:rFonts w:ascii="Times New Roman" w:hAnsi="Times New Roman"/>
                <w:sz w:val="20"/>
                <w:rPrChange w:id="1279" w:author="ps" w:date="2014-11-26T11:09:00Z">
                  <w:rPr>
                    <w:ins w:id="1280" w:author="ps" w:date="2014-11-24T16:31:00Z"/>
                    <w:rFonts w:ascii="Times New Roman" w:hAnsi="Times New Roman"/>
                    <w:color w:val="000000"/>
                    <w:sz w:val="20"/>
                  </w:rPr>
                </w:rPrChange>
              </w:rPr>
            </w:pPr>
          </w:p>
        </w:tc>
        <w:tc>
          <w:tcPr>
            <w:tcW w:w="6210" w:type="dxa"/>
            <w:tcBorders>
              <w:top w:val="single" w:sz="6" w:space="0" w:color="000000"/>
              <w:left w:val="single" w:sz="6" w:space="0" w:color="000000"/>
              <w:bottom w:val="single" w:sz="6" w:space="0" w:color="000000"/>
              <w:right w:val="single" w:sz="6" w:space="0" w:color="000000"/>
            </w:tcBorders>
          </w:tcPr>
          <w:p w:rsidR="00730D5F" w:rsidRPr="005E7DCE" w:rsidRDefault="00730D5F" w:rsidP="00762117">
            <w:pPr>
              <w:rPr>
                <w:ins w:id="1281" w:author="ps" w:date="2014-11-24T16:31:00Z"/>
                <w:rFonts w:ascii="Times New Roman" w:hAnsi="Times New Roman"/>
                <w:sz w:val="20"/>
                <w:rPrChange w:id="1282" w:author="ps" w:date="2014-11-26T11:09:00Z">
                  <w:rPr>
                    <w:ins w:id="1283" w:author="ps" w:date="2014-11-24T16:31:00Z"/>
                    <w:rFonts w:ascii="Times New Roman" w:hAnsi="Times New Roman"/>
                    <w:color w:val="000000"/>
                    <w:sz w:val="20"/>
                  </w:rPr>
                </w:rPrChange>
              </w:rPr>
            </w:pPr>
          </w:p>
        </w:tc>
        <w:tc>
          <w:tcPr>
            <w:tcW w:w="1350" w:type="dxa"/>
            <w:tcBorders>
              <w:top w:val="single" w:sz="6" w:space="0" w:color="000000"/>
              <w:left w:val="single" w:sz="6" w:space="0" w:color="000000"/>
              <w:bottom w:val="single" w:sz="6" w:space="0" w:color="000000"/>
              <w:right w:val="single" w:sz="6" w:space="0" w:color="000000"/>
            </w:tcBorders>
          </w:tcPr>
          <w:p w:rsidR="00730D5F" w:rsidRPr="005E7DCE" w:rsidRDefault="00730D5F" w:rsidP="00762117">
            <w:pPr>
              <w:rPr>
                <w:ins w:id="1284" w:author="ps" w:date="2014-11-24T16:31:00Z"/>
                <w:rFonts w:ascii="Times New Roman" w:hAnsi="Times New Roman"/>
                <w:sz w:val="20"/>
                <w:rPrChange w:id="1285" w:author="ps" w:date="2014-11-26T11:09:00Z">
                  <w:rPr>
                    <w:ins w:id="1286" w:author="ps" w:date="2014-11-24T16:31:00Z"/>
                    <w:rFonts w:ascii="Times New Roman" w:hAnsi="Times New Roman"/>
                    <w:color w:val="000000"/>
                    <w:sz w:val="20"/>
                  </w:rPr>
                </w:rPrChange>
              </w:rPr>
            </w:pPr>
          </w:p>
        </w:tc>
        <w:tc>
          <w:tcPr>
            <w:tcW w:w="1552" w:type="dxa"/>
            <w:tcBorders>
              <w:top w:val="single" w:sz="6" w:space="0" w:color="000000"/>
              <w:left w:val="single" w:sz="6" w:space="0" w:color="000000"/>
              <w:bottom w:val="single" w:sz="6" w:space="0" w:color="000000"/>
              <w:right w:val="single" w:sz="6" w:space="0" w:color="000000"/>
            </w:tcBorders>
          </w:tcPr>
          <w:p w:rsidR="00730D5F" w:rsidRPr="005E7DCE" w:rsidRDefault="00730D5F" w:rsidP="00762117">
            <w:pPr>
              <w:rPr>
                <w:ins w:id="1287" w:author="ps" w:date="2014-11-24T16:31:00Z"/>
                <w:rFonts w:ascii="Times New Roman" w:hAnsi="Times New Roman"/>
                <w:sz w:val="20"/>
                <w:rPrChange w:id="1288" w:author="ps" w:date="2014-11-26T11:09:00Z">
                  <w:rPr>
                    <w:ins w:id="1289" w:author="ps" w:date="2014-11-24T16:31:00Z"/>
                    <w:rFonts w:ascii="Times New Roman" w:hAnsi="Times New Roman"/>
                    <w:color w:val="000000"/>
                    <w:sz w:val="20"/>
                  </w:rPr>
                </w:rPrChange>
              </w:rPr>
            </w:pPr>
          </w:p>
        </w:tc>
      </w:tr>
      <w:tr w:rsidR="00730D5F" w:rsidRPr="005E7DCE" w:rsidTr="00460F68">
        <w:tblPrEx>
          <w:tblW w:w="0" w:type="auto"/>
          <w:tblInd w:w="15" w:type="dxa"/>
          <w:tblLayout w:type="fixed"/>
          <w:tblCellMar>
            <w:left w:w="0" w:type="dxa"/>
            <w:right w:w="0" w:type="dxa"/>
          </w:tblCellMar>
          <w:tblPrExChange w:id="1290" w:author="ps" w:date="2014-11-24T16:33:00Z">
            <w:tblPrEx>
              <w:tblW w:w="0" w:type="auto"/>
              <w:tblInd w:w="15" w:type="dxa"/>
              <w:tblLayout w:type="fixed"/>
              <w:tblCellMar>
                <w:left w:w="0" w:type="dxa"/>
                <w:right w:w="0" w:type="dxa"/>
              </w:tblCellMar>
            </w:tblPrEx>
          </w:tblPrExChange>
        </w:tblPrEx>
        <w:trPr>
          <w:trHeight w:hRule="exact" w:val="933"/>
          <w:ins w:id="1291" w:author="ps" w:date="2014-11-24T16:31:00Z"/>
          <w:trPrChange w:id="1292" w:author="ps" w:date="2014-11-24T16:33:00Z">
            <w:trPr>
              <w:gridAfter w:val="0"/>
              <w:trHeight w:hRule="exact" w:val="1537"/>
            </w:trPr>
          </w:trPrChange>
        </w:trPr>
        <w:tc>
          <w:tcPr>
            <w:tcW w:w="983" w:type="dxa"/>
            <w:tcBorders>
              <w:top w:val="single" w:sz="6" w:space="0" w:color="000000"/>
              <w:left w:val="single" w:sz="6" w:space="0" w:color="000000"/>
              <w:bottom w:val="single" w:sz="6" w:space="0" w:color="000000"/>
              <w:right w:val="single" w:sz="6" w:space="0" w:color="000000"/>
            </w:tcBorders>
            <w:tcPrChange w:id="1293" w:author="ps" w:date="2014-11-24T16:33:00Z">
              <w:tcPr>
                <w:tcW w:w="983" w:type="dxa"/>
                <w:gridSpan w:val="2"/>
                <w:tcBorders>
                  <w:top w:val="single" w:sz="6" w:space="0" w:color="000000"/>
                  <w:left w:val="single" w:sz="6" w:space="0" w:color="000000"/>
                  <w:bottom w:val="single" w:sz="6" w:space="0" w:color="000000"/>
                  <w:right w:val="single" w:sz="6" w:space="0" w:color="000000"/>
                </w:tcBorders>
              </w:tcPr>
            </w:tcPrChange>
          </w:tcPr>
          <w:p w:rsidR="00730D5F" w:rsidRPr="005E7DCE" w:rsidRDefault="00F31C51" w:rsidP="00762117">
            <w:pPr>
              <w:jc w:val="center"/>
              <w:rPr>
                <w:ins w:id="1294" w:author="ps" w:date="2014-11-24T16:31:00Z"/>
                <w:rFonts w:ascii="Times New Roman" w:hAnsi="Times New Roman"/>
                <w:spacing w:val="-10"/>
                <w:sz w:val="24"/>
                <w:rPrChange w:id="1295" w:author="ps" w:date="2014-11-26T11:09:00Z">
                  <w:rPr>
                    <w:ins w:id="1296" w:author="ps" w:date="2014-11-24T16:31:00Z"/>
                    <w:rFonts w:ascii="Times New Roman" w:hAnsi="Times New Roman"/>
                    <w:color w:val="000000"/>
                    <w:spacing w:val="-10"/>
                    <w:sz w:val="24"/>
                  </w:rPr>
                </w:rPrChange>
              </w:rPr>
            </w:pPr>
            <w:ins w:id="1297" w:author="ps" w:date="2014-11-24T16:32:00Z">
              <w:r w:rsidRPr="00F31C51">
                <w:rPr>
                  <w:rFonts w:ascii="Times New Roman" w:hAnsi="Times New Roman"/>
                  <w:spacing w:val="-10"/>
                  <w:sz w:val="24"/>
                  <w:rPrChange w:id="1298" w:author="ps" w:date="2014-11-26T11:09:00Z">
                    <w:rPr>
                      <w:rFonts w:ascii="Times New Roman" w:hAnsi="Times New Roman"/>
                      <w:color w:val="000000"/>
                      <w:spacing w:val="-10"/>
                      <w:sz w:val="24"/>
                    </w:rPr>
                  </w:rPrChange>
                </w:rPr>
                <w:t>13.81</w:t>
              </w:r>
            </w:ins>
          </w:p>
        </w:tc>
        <w:tc>
          <w:tcPr>
            <w:tcW w:w="6210" w:type="dxa"/>
            <w:tcBorders>
              <w:top w:val="single" w:sz="6" w:space="0" w:color="000000"/>
              <w:left w:val="single" w:sz="6" w:space="0" w:color="000000"/>
              <w:bottom w:val="single" w:sz="6" w:space="0" w:color="000000"/>
              <w:right w:val="single" w:sz="6" w:space="0" w:color="000000"/>
            </w:tcBorders>
            <w:tcPrChange w:id="1299" w:author="ps" w:date="2014-11-24T16:33:00Z">
              <w:tcPr>
                <w:tcW w:w="6210" w:type="dxa"/>
                <w:gridSpan w:val="2"/>
                <w:tcBorders>
                  <w:top w:val="single" w:sz="6" w:space="0" w:color="000000"/>
                  <w:left w:val="single" w:sz="6" w:space="0" w:color="000000"/>
                  <w:bottom w:val="single" w:sz="6" w:space="0" w:color="000000"/>
                  <w:right w:val="single" w:sz="6" w:space="0" w:color="000000"/>
                </w:tcBorders>
              </w:tcPr>
            </w:tcPrChange>
          </w:tcPr>
          <w:p w:rsidR="00730D5F" w:rsidRPr="005E7DCE" w:rsidRDefault="00F31C51" w:rsidP="00762117">
            <w:pPr>
              <w:ind w:left="108" w:right="108"/>
              <w:jc w:val="both"/>
              <w:rPr>
                <w:ins w:id="1300" w:author="ps" w:date="2014-11-24T16:31:00Z"/>
                <w:rFonts w:ascii="Times New Roman" w:hAnsi="Times New Roman"/>
                <w:spacing w:val="-6"/>
                <w:sz w:val="24"/>
                <w:rPrChange w:id="1301" w:author="ps" w:date="2014-11-26T11:09:00Z">
                  <w:rPr>
                    <w:ins w:id="1302" w:author="ps" w:date="2014-11-24T16:31:00Z"/>
                    <w:rFonts w:ascii="Times New Roman" w:hAnsi="Times New Roman"/>
                    <w:color w:val="000000"/>
                    <w:spacing w:val="-6"/>
                    <w:sz w:val="24"/>
                  </w:rPr>
                </w:rPrChange>
              </w:rPr>
            </w:pPr>
            <w:ins w:id="1303" w:author="ps" w:date="2014-11-24T16:32:00Z">
              <w:r w:rsidRPr="00F31C51">
                <w:rPr>
                  <w:rFonts w:ascii="Times New Roman" w:hAnsi="Times New Roman"/>
                  <w:spacing w:val="-6"/>
                  <w:sz w:val="24"/>
                  <w:rPrChange w:id="1304" w:author="ps" w:date="2014-11-26T11:09:00Z">
                    <w:rPr>
                      <w:rFonts w:ascii="Times New Roman" w:hAnsi="Times New Roman"/>
                      <w:color w:val="000000"/>
                      <w:spacing w:val="-6"/>
                      <w:sz w:val="24"/>
                    </w:rPr>
                  </w:rPrChange>
                </w:rPr>
                <w:t>Floor polishing on masonry or concrete floors with wax polish of approved brand and manufacture.</w:t>
              </w:r>
            </w:ins>
          </w:p>
        </w:tc>
        <w:tc>
          <w:tcPr>
            <w:tcW w:w="1350" w:type="dxa"/>
            <w:tcBorders>
              <w:top w:val="single" w:sz="6" w:space="0" w:color="000000"/>
              <w:left w:val="single" w:sz="6" w:space="0" w:color="000000"/>
              <w:bottom w:val="single" w:sz="6" w:space="0" w:color="000000"/>
              <w:right w:val="single" w:sz="6" w:space="0" w:color="000000"/>
            </w:tcBorders>
            <w:tcPrChange w:id="1305" w:author="ps" w:date="2014-11-24T16:33:00Z">
              <w:tcPr>
                <w:tcW w:w="1350" w:type="dxa"/>
                <w:gridSpan w:val="2"/>
                <w:tcBorders>
                  <w:top w:val="single" w:sz="6" w:space="0" w:color="000000"/>
                  <w:left w:val="single" w:sz="6" w:space="0" w:color="000000"/>
                  <w:bottom w:val="single" w:sz="6" w:space="0" w:color="000000"/>
                  <w:right w:val="single" w:sz="6" w:space="0" w:color="000000"/>
                </w:tcBorders>
              </w:tcPr>
            </w:tcPrChange>
          </w:tcPr>
          <w:p w:rsidR="006A17B0" w:rsidRDefault="00F31C51">
            <w:pPr>
              <w:jc w:val="center"/>
              <w:rPr>
                <w:ins w:id="1306" w:author="ps" w:date="2014-11-24T16:31:00Z"/>
                <w:rFonts w:ascii="Times New Roman" w:hAnsi="Times New Roman"/>
                <w:sz w:val="20"/>
                <w:rPrChange w:id="1307" w:author="ps" w:date="2014-11-26T11:09:00Z">
                  <w:rPr>
                    <w:ins w:id="1308" w:author="ps" w:date="2014-11-24T16:31:00Z"/>
                    <w:rFonts w:ascii="Times New Roman" w:hAnsi="Times New Roman"/>
                    <w:color w:val="000000"/>
                    <w:sz w:val="20"/>
                  </w:rPr>
                </w:rPrChange>
              </w:rPr>
              <w:pPrChange w:id="1309" w:author="ps" w:date="2014-11-24T16:34:00Z">
                <w:pPr/>
              </w:pPrChange>
            </w:pPr>
            <w:ins w:id="1310" w:author="ps" w:date="2014-11-24T16:33:00Z">
              <w:r w:rsidRPr="00F31C51">
                <w:rPr>
                  <w:rFonts w:ascii="Times New Roman" w:hAnsi="Times New Roman"/>
                  <w:sz w:val="20"/>
                  <w:rPrChange w:id="1311" w:author="ps" w:date="2014-11-26T11:09:00Z">
                    <w:rPr>
                      <w:rFonts w:ascii="Times New Roman" w:hAnsi="Times New Roman"/>
                      <w:color w:val="000000"/>
                      <w:sz w:val="20"/>
                    </w:rPr>
                  </w:rPrChange>
                </w:rPr>
                <w:t>Sqm.</w:t>
              </w:r>
            </w:ins>
          </w:p>
        </w:tc>
        <w:tc>
          <w:tcPr>
            <w:tcW w:w="1552" w:type="dxa"/>
            <w:tcBorders>
              <w:top w:val="single" w:sz="6" w:space="0" w:color="000000"/>
              <w:left w:val="single" w:sz="6" w:space="0" w:color="000000"/>
              <w:bottom w:val="single" w:sz="6" w:space="0" w:color="000000"/>
              <w:right w:val="single" w:sz="6" w:space="0" w:color="000000"/>
            </w:tcBorders>
            <w:tcPrChange w:id="1312" w:author="ps" w:date="2014-11-24T16:33:00Z">
              <w:tcPr>
                <w:tcW w:w="1552" w:type="dxa"/>
                <w:gridSpan w:val="2"/>
                <w:tcBorders>
                  <w:top w:val="single" w:sz="6" w:space="0" w:color="000000"/>
                  <w:left w:val="single" w:sz="6" w:space="0" w:color="000000"/>
                  <w:bottom w:val="single" w:sz="6" w:space="0" w:color="000000"/>
                  <w:right w:val="single" w:sz="6" w:space="0" w:color="000000"/>
                </w:tcBorders>
              </w:tcPr>
            </w:tcPrChange>
          </w:tcPr>
          <w:p w:rsidR="006A17B0" w:rsidRDefault="00F31C51">
            <w:pPr>
              <w:jc w:val="center"/>
              <w:rPr>
                <w:ins w:id="1313" w:author="ps" w:date="2014-11-24T16:31:00Z"/>
                <w:rFonts w:ascii="Times New Roman" w:hAnsi="Times New Roman"/>
                <w:sz w:val="20"/>
                <w:rPrChange w:id="1314" w:author="ps" w:date="2014-11-26T11:09:00Z">
                  <w:rPr>
                    <w:ins w:id="1315" w:author="ps" w:date="2014-11-24T16:31:00Z"/>
                    <w:rFonts w:ascii="Times New Roman" w:hAnsi="Times New Roman"/>
                    <w:color w:val="000000"/>
                    <w:sz w:val="20"/>
                  </w:rPr>
                </w:rPrChange>
              </w:rPr>
              <w:pPrChange w:id="1316" w:author="ps" w:date="2014-11-24T16:34:00Z">
                <w:pPr/>
              </w:pPrChange>
            </w:pPr>
            <w:ins w:id="1317" w:author="ps" w:date="2014-11-24T16:34:00Z">
              <w:r w:rsidRPr="00F31C51">
                <w:rPr>
                  <w:rFonts w:ascii="Times New Roman" w:hAnsi="Times New Roman"/>
                  <w:sz w:val="20"/>
                  <w:rPrChange w:id="1318" w:author="ps" w:date="2014-11-26T11:09:00Z">
                    <w:rPr>
                      <w:rFonts w:ascii="Times New Roman" w:hAnsi="Times New Roman"/>
                      <w:color w:val="000000"/>
                      <w:sz w:val="20"/>
                    </w:rPr>
                  </w:rPrChange>
                </w:rPr>
                <w:t>25.00</w:t>
              </w:r>
            </w:ins>
          </w:p>
        </w:tc>
      </w:tr>
      <w:tr w:rsidR="00460F68" w:rsidRPr="005E7DCE" w:rsidTr="00460F68">
        <w:trPr>
          <w:trHeight w:hRule="exact" w:val="933"/>
          <w:ins w:id="1319" w:author="ps" w:date="2014-11-24T16:33:00Z"/>
        </w:trPr>
        <w:tc>
          <w:tcPr>
            <w:tcW w:w="983" w:type="dxa"/>
            <w:tcBorders>
              <w:top w:val="single" w:sz="6" w:space="0" w:color="000000"/>
              <w:left w:val="single" w:sz="6" w:space="0" w:color="000000"/>
              <w:bottom w:val="single" w:sz="6" w:space="0" w:color="000000"/>
              <w:right w:val="single" w:sz="6" w:space="0" w:color="000000"/>
            </w:tcBorders>
          </w:tcPr>
          <w:p w:rsidR="006A17B0" w:rsidRDefault="00F31C51">
            <w:pPr>
              <w:rPr>
                <w:ins w:id="1320" w:author="ps" w:date="2014-11-24T16:33:00Z"/>
                <w:rPrChange w:id="1321" w:author="ps" w:date="2014-11-26T11:09:00Z">
                  <w:rPr>
                    <w:ins w:id="1322" w:author="ps" w:date="2014-11-24T16:33:00Z"/>
                    <w:rFonts w:ascii="Times New Roman" w:hAnsi="Times New Roman"/>
                    <w:color w:val="000000"/>
                    <w:spacing w:val="-10"/>
                    <w:sz w:val="24"/>
                  </w:rPr>
                </w:rPrChange>
              </w:rPr>
              <w:pPrChange w:id="1323" w:author="ps" w:date="2014-11-26T11:10:00Z">
                <w:pPr>
                  <w:jc w:val="center"/>
                </w:pPr>
              </w:pPrChange>
            </w:pPr>
            <w:ins w:id="1324" w:author="ps" w:date="2014-11-24T16:34:00Z">
              <w:r w:rsidRPr="00F31C51">
                <w:rPr>
                  <w:rPrChange w:id="1325" w:author="ps" w:date="2014-11-26T11:09:00Z">
                    <w:rPr>
                      <w:rFonts w:ascii="Times New Roman" w:hAnsi="Times New Roman"/>
                      <w:color w:val="000000"/>
                      <w:spacing w:val="-10"/>
                      <w:sz w:val="24"/>
                    </w:rPr>
                  </w:rPrChange>
                </w:rPr>
                <w:t>13.82</w:t>
              </w:r>
            </w:ins>
          </w:p>
        </w:tc>
        <w:tc>
          <w:tcPr>
            <w:tcW w:w="6210" w:type="dxa"/>
            <w:tcBorders>
              <w:top w:val="single" w:sz="6" w:space="0" w:color="000000"/>
              <w:left w:val="single" w:sz="6" w:space="0" w:color="000000"/>
              <w:bottom w:val="single" w:sz="6" w:space="0" w:color="000000"/>
              <w:right w:val="single" w:sz="6" w:space="0" w:color="000000"/>
            </w:tcBorders>
          </w:tcPr>
          <w:p w:rsidR="006A17B0" w:rsidRDefault="00F31C51">
            <w:pPr>
              <w:rPr>
                <w:ins w:id="1326" w:author="ps" w:date="2014-11-24T16:33:00Z"/>
                <w:spacing w:val="-6"/>
                <w:rPrChange w:id="1327" w:author="ps" w:date="2014-11-26T11:09:00Z">
                  <w:rPr>
                    <w:ins w:id="1328" w:author="ps" w:date="2014-11-24T16:33:00Z"/>
                    <w:rFonts w:ascii="Times New Roman" w:hAnsi="Times New Roman"/>
                    <w:color w:val="000000"/>
                    <w:spacing w:val="-6"/>
                    <w:sz w:val="24"/>
                  </w:rPr>
                </w:rPrChange>
              </w:rPr>
              <w:pPrChange w:id="1329" w:author="ps" w:date="2014-11-26T11:10:00Z">
                <w:pPr>
                  <w:ind w:left="108" w:right="108"/>
                  <w:jc w:val="both"/>
                </w:pPr>
              </w:pPrChange>
            </w:pPr>
            <w:ins w:id="1330" w:author="ps" w:date="2014-11-24T16:34:00Z">
              <w:r w:rsidRPr="00F31C51">
                <w:rPr>
                  <w:spacing w:val="-6"/>
                  <w:rPrChange w:id="1331" w:author="ps" w:date="2014-11-26T11:09:00Z">
                    <w:rPr>
                      <w:rFonts w:ascii="Times New Roman" w:hAnsi="Times New Roman"/>
                      <w:color w:val="000000"/>
                      <w:spacing w:val="-6"/>
                      <w:sz w:val="24"/>
                    </w:rPr>
                  </w:rPrChange>
                </w:rPr>
                <w:t>Lettering with black japan paint of approved brand and manufacture.</w:t>
              </w:r>
            </w:ins>
          </w:p>
        </w:tc>
        <w:tc>
          <w:tcPr>
            <w:tcW w:w="1350" w:type="dxa"/>
            <w:tcBorders>
              <w:top w:val="single" w:sz="6" w:space="0" w:color="000000"/>
              <w:left w:val="single" w:sz="6" w:space="0" w:color="000000"/>
              <w:bottom w:val="single" w:sz="6" w:space="0" w:color="000000"/>
              <w:right w:val="single" w:sz="6" w:space="0" w:color="000000"/>
            </w:tcBorders>
          </w:tcPr>
          <w:p w:rsidR="001F40B3" w:rsidRPr="001F40B3" w:rsidRDefault="00F31C51" w:rsidP="005E7DCE">
            <w:pPr>
              <w:rPr>
                <w:ins w:id="1332" w:author="ps" w:date="2014-11-24T16:33:00Z"/>
                <w:sz w:val="20"/>
                <w:rPrChange w:id="1333" w:author="ps" w:date="2014-11-26T11:09:00Z">
                  <w:rPr>
                    <w:ins w:id="1334" w:author="ps" w:date="2014-11-24T16:33:00Z"/>
                    <w:rFonts w:ascii="Times New Roman" w:hAnsi="Times New Roman"/>
                    <w:color w:val="000000"/>
                    <w:sz w:val="20"/>
                  </w:rPr>
                </w:rPrChange>
              </w:rPr>
            </w:pPr>
            <w:ins w:id="1335" w:author="ps" w:date="2014-11-24T16:35:00Z">
              <w:r w:rsidRPr="00F31C51">
                <w:rPr>
                  <w:sz w:val="20"/>
                  <w:rPrChange w:id="1336" w:author="ps" w:date="2014-11-26T11:09:00Z">
                    <w:rPr>
                      <w:rFonts w:ascii="Times New Roman" w:hAnsi="Times New Roman"/>
                      <w:color w:val="000000"/>
                      <w:sz w:val="20"/>
                    </w:rPr>
                  </w:rPrChange>
                </w:rPr>
                <w:t>Per latter per Cm Height</w:t>
              </w:r>
            </w:ins>
          </w:p>
        </w:tc>
        <w:tc>
          <w:tcPr>
            <w:tcW w:w="1552" w:type="dxa"/>
            <w:tcBorders>
              <w:top w:val="single" w:sz="6" w:space="0" w:color="000000"/>
              <w:left w:val="single" w:sz="6" w:space="0" w:color="000000"/>
              <w:bottom w:val="single" w:sz="6" w:space="0" w:color="000000"/>
              <w:right w:val="single" w:sz="6" w:space="0" w:color="000000"/>
            </w:tcBorders>
          </w:tcPr>
          <w:p w:rsidR="001F40B3" w:rsidRPr="001F40B3" w:rsidRDefault="00F31C51">
            <w:pPr>
              <w:rPr>
                <w:ins w:id="1337" w:author="ps" w:date="2014-11-24T16:33:00Z"/>
                <w:sz w:val="20"/>
                <w:rPrChange w:id="1338" w:author="ps" w:date="2014-11-26T11:09:00Z">
                  <w:rPr>
                    <w:ins w:id="1339" w:author="ps" w:date="2014-11-24T16:33:00Z"/>
                    <w:rFonts w:ascii="Times New Roman" w:hAnsi="Times New Roman"/>
                    <w:color w:val="000000"/>
                    <w:sz w:val="20"/>
                  </w:rPr>
                </w:rPrChange>
              </w:rPr>
            </w:pPr>
            <w:ins w:id="1340" w:author="ps" w:date="2014-11-24T16:36:00Z">
              <w:r w:rsidRPr="00F31C51">
                <w:rPr>
                  <w:sz w:val="20"/>
                  <w:rPrChange w:id="1341" w:author="ps" w:date="2014-11-26T11:09:00Z">
                    <w:rPr>
                      <w:rFonts w:ascii="Times New Roman" w:hAnsi="Times New Roman"/>
                      <w:color w:val="000000"/>
                      <w:sz w:val="20"/>
                    </w:rPr>
                  </w:rPrChange>
                </w:rPr>
                <w:t>1.45</w:t>
              </w:r>
            </w:ins>
          </w:p>
        </w:tc>
      </w:tr>
      <w:tr w:rsidR="00460F68" w:rsidRPr="005E7DCE" w:rsidTr="00BC6420">
        <w:tblPrEx>
          <w:tblW w:w="0" w:type="auto"/>
          <w:tblInd w:w="15" w:type="dxa"/>
          <w:tblLayout w:type="fixed"/>
          <w:tblCellMar>
            <w:left w:w="0" w:type="dxa"/>
            <w:right w:w="0" w:type="dxa"/>
          </w:tblCellMar>
          <w:tblPrExChange w:id="1342" w:author="ps" w:date="2014-11-24T16:40:00Z">
            <w:tblPrEx>
              <w:tblW w:w="0" w:type="auto"/>
              <w:tblInd w:w="15" w:type="dxa"/>
              <w:tblLayout w:type="fixed"/>
              <w:tblCellMar>
                <w:left w:w="0" w:type="dxa"/>
                <w:right w:w="0" w:type="dxa"/>
              </w:tblCellMar>
            </w:tblPrEx>
          </w:tblPrExChange>
        </w:tblPrEx>
        <w:trPr>
          <w:trHeight w:hRule="exact" w:val="1770"/>
          <w:ins w:id="1343" w:author="ps" w:date="2014-11-24T16:36:00Z"/>
          <w:trPrChange w:id="1344" w:author="ps" w:date="2014-11-24T16:40:00Z">
            <w:trPr>
              <w:gridAfter w:val="0"/>
              <w:trHeight w:hRule="exact" w:val="933"/>
            </w:trPr>
          </w:trPrChange>
        </w:trPr>
        <w:tc>
          <w:tcPr>
            <w:tcW w:w="983" w:type="dxa"/>
            <w:tcBorders>
              <w:top w:val="single" w:sz="6" w:space="0" w:color="000000"/>
              <w:left w:val="single" w:sz="6" w:space="0" w:color="000000"/>
              <w:bottom w:val="single" w:sz="6" w:space="0" w:color="000000"/>
              <w:right w:val="single" w:sz="6" w:space="0" w:color="000000"/>
            </w:tcBorders>
            <w:tcPrChange w:id="1345" w:author="ps" w:date="2014-11-24T16:40:00Z">
              <w:tcPr>
                <w:tcW w:w="983" w:type="dxa"/>
                <w:gridSpan w:val="2"/>
                <w:tcBorders>
                  <w:top w:val="single" w:sz="6" w:space="0" w:color="000000"/>
                  <w:left w:val="single" w:sz="6" w:space="0" w:color="000000"/>
                  <w:bottom w:val="single" w:sz="6" w:space="0" w:color="000000"/>
                  <w:right w:val="single" w:sz="6" w:space="0" w:color="000000"/>
                </w:tcBorders>
              </w:tcPr>
            </w:tcPrChange>
          </w:tcPr>
          <w:p w:rsidR="00460F68" w:rsidRPr="005E7DCE" w:rsidRDefault="00F31C51" w:rsidP="00762117">
            <w:pPr>
              <w:jc w:val="center"/>
              <w:rPr>
                <w:ins w:id="1346" w:author="ps" w:date="2014-11-24T16:36:00Z"/>
                <w:rFonts w:ascii="Times New Roman" w:hAnsi="Times New Roman"/>
                <w:spacing w:val="-10"/>
                <w:sz w:val="24"/>
                <w:rPrChange w:id="1347" w:author="ps" w:date="2014-11-26T11:09:00Z">
                  <w:rPr>
                    <w:ins w:id="1348" w:author="ps" w:date="2014-11-24T16:36:00Z"/>
                    <w:rFonts w:ascii="Times New Roman" w:hAnsi="Times New Roman"/>
                    <w:color w:val="000000"/>
                    <w:spacing w:val="-10"/>
                    <w:sz w:val="24"/>
                  </w:rPr>
                </w:rPrChange>
              </w:rPr>
            </w:pPr>
            <w:ins w:id="1349" w:author="ps" w:date="2014-11-24T16:36:00Z">
              <w:r w:rsidRPr="00F31C51">
                <w:rPr>
                  <w:rFonts w:ascii="Times New Roman" w:hAnsi="Times New Roman"/>
                  <w:spacing w:val="-10"/>
                  <w:sz w:val="24"/>
                  <w:rPrChange w:id="1350" w:author="ps" w:date="2014-11-26T11:09:00Z">
                    <w:rPr>
                      <w:rFonts w:ascii="Times New Roman" w:hAnsi="Times New Roman"/>
                      <w:color w:val="000000"/>
                      <w:spacing w:val="-10"/>
                      <w:sz w:val="24"/>
                    </w:rPr>
                  </w:rPrChange>
                </w:rPr>
                <w:t>13.83</w:t>
              </w:r>
            </w:ins>
          </w:p>
        </w:tc>
        <w:tc>
          <w:tcPr>
            <w:tcW w:w="6210" w:type="dxa"/>
            <w:tcBorders>
              <w:top w:val="single" w:sz="6" w:space="0" w:color="000000"/>
              <w:left w:val="single" w:sz="6" w:space="0" w:color="000000"/>
              <w:bottom w:val="single" w:sz="6" w:space="0" w:color="000000"/>
              <w:right w:val="single" w:sz="6" w:space="0" w:color="000000"/>
            </w:tcBorders>
            <w:tcPrChange w:id="1351" w:author="ps" w:date="2014-11-24T16:40:00Z">
              <w:tcPr>
                <w:tcW w:w="6210" w:type="dxa"/>
                <w:gridSpan w:val="2"/>
                <w:tcBorders>
                  <w:top w:val="single" w:sz="6" w:space="0" w:color="000000"/>
                  <w:left w:val="single" w:sz="6" w:space="0" w:color="000000"/>
                  <w:bottom w:val="single" w:sz="6" w:space="0" w:color="000000"/>
                  <w:right w:val="single" w:sz="6" w:space="0" w:color="000000"/>
                </w:tcBorders>
              </w:tcPr>
            </w:tcPrChange>
          </w:tcPr>
          <w:p w:rsidR="00460F68" w:rsidRPr="005E7DCE" w:rsidRDefault="00F31C51" w:rsidP="00762117">
            <w:pPr>
              <w:ind w:left="108" w:right="108"/>
              <w:jc w:val="both"/>
              <w:rPr>
                <w:ins w:id="1352" w:author="ps" w:date="2014-11-24T16:36:00Z"/>
                <w:rFonts w:ascii="Times New Roman" w:hAnsi="Times New Roman"/>
                <w:spacing w:val="-6"/>
                <w:sz w:val="24"/>
                <w:rPrChange w:id="1353" w:author="ps" w:date="2014-11-26T11:09:00Z">
                  <w:rPr>
                    <w:ins w:id="1354" w:author="ps" w:date="2014-11-24T16:36:00Z"/>
                    <w:rFonts w:ascii="Times New Roman" w:hAnsi="Times New Roman"/>
                    <w:color w:val="000000"/>
                    <w:spacing w:val="-6"/>
                    <w:sz w:val="24"/>
                  </w:rPr>
                </w:rPrChange>
              </w:rPr>
            </w:pPr>
            <w:ins w:id="1355" w:author="ps" w:date="2014-11-24T16:36:00Z">
              <w:r w:rsidRPr="00F31C51">
                <w:rPr>
                  <w:rFonts w:ascii="Times New Roman" w:hAnsi="Times New Roman"/>
                  <w:spacing w:val="-6"/>
                  <w:sz w:val="24"/>
                  <w:rPrChange w:id="1356" w:author="ps" w:date="2014-11-26T11:09:00Z">
                    <w:rPr>
                      <w:rFonts w:ascii="Times New Roman" w:hAnsi="Times New Roman"/>
                      <w:color w:val="000000"/>
                      <w:spacing w:val="-6"/>
                      <w:sz w:val="24"/>
                    </w:rPr>
                  </w:rPrChange>
                </w:rPr>
                <w:t>Providing and applying flakes textured homogeneous wall finishing system consisting</w:t>
              </w:r>
            </w:ins>
            <w:ins w:id="1357" w:author="ps" w:date="2014-11-24T16:37:00Z">
              <w:r w:rsidRPr="00F31C51">
                <w:rPr>
                  <w:rFonts w:ascii="Times New Roman" w:hAnsi="Times New Roman"/>
                  <w:spacing w:val="-6"/>
                  <w:sz w:val="24"/>
                  <w:rPrChange w:id="1358" w:author="ps" w:date="2014-11-26T11:09:00Z">
                    <w:rPr>
                      <w:rFonts w:ascii="Times New Roman" w:hAnsi="Times New Roman"/>
                      <w:color w:val="000000"/>
                      <w:spacing w:val="-6"/>
                      <w:sz w:val="24"/>
                    </w:rPr>
                  </w:rPrChange>
                </w:rPr>
                <w:t xml:space="preserve"> of a two component system of dry flakes (</w:t>
              </w:r>
            </w:ins>
            <w:ins w:id="1359" w:author="ps" w:date="2014-11-24T16:38:00Z">
              <w:r w:rsidRPr="00F31C51">
                <w:rPr>
                  <w:rFonts w:ascii="Times New Roman" w:hAnsi="Times New Roman"/>
                  <w:spacing w:val="-6"/>
                  <w:sz w:val="24"/>
                  <w:rPrChange w:id="1360" w:author="ps" w:date="2014-11-26T11:09:00Z">
                    <w:rPr>
                      <w:rFonts w:ascii="Times New Roman" w:hAnsi="Times New Roman"/>
                      <w:color w:val="000000"/>
                      <w:spacing w:val="-6"/>
                      <w:sz w:val="24"/>
                    </w:rPr>
                  </w:rPrChange>
                </w:rPr>
                <w:t>9.5 Kgs. Per/</w:t>
              </w:r>
            </w:ins>
            <w:ins w:id="1361" w:author="ps" w:date="2014-11-24T16:39:00Z">
              <w:r w:rsidRPr="00F31C51">
                <w:rPr>
                  <w:rFonts w:ascii="Times New Roman" w:hAnsi="Times New Roman"/>
                  <w:spacing w:val="-6"/>
                  <w:sz w:val="24"/>
                  <w:rPrChange w:id="1362" w:author="ps" w:date="2014-11-26T11:09:00Z">
                    <w:rPr>
                      <w:rFonts w:ascii="Times New Roman" w:hAnsi="Times New Roman"/>
                      <w:color w:val="000000"/>
                      <w:spacing w:val="-6"/>
                      <w:sz w:val="24"/>
                    </w:rPr>
                  </w:rPrChange>
                </w:rPr>
                <w:t>pack) made of a special grade of heat treated China clay with rigid</w:t>
              </w:r>
            </w:ins>
            <w:ins w:id="1363" w:author="ps" w:date="2014-11-24T16:40:00Z">
              <w:r w:rsidRPr="00F31C51">
                <w:rPr>
                  <w:rFonts w:ascii="Times New Roman" w:hAnsi="Times New Roman"/>
                  <w:spacing w:val="-6"/>
                  <w:sz w:val="24"/>
                  <w:rPrChange w:id="1364" w:author="ps" w:date="2014-11-26T11:09:00Z">
                    <w:rPr>
                      <w:rFonts w:ascii="Times New Roman" w:hAnsi="Times New Roman"/>
                      <w:color w:val="000000"/>
                      <w:spacing w:val="-6"/>
                      <w:sz w:val="24"/>
                    </w:rPr>
                  </w:rPrChange>
                </w:rPr>
                <w:t xml:space="preserve"> homopolymer coated with fade resistant pigments and a 100% acrylic</w:t>
              </w:r>
            </w:ins>
            <w:ins w:id="1365" w:author="ps" w:date="2014-11-24T16:42:00Z">
              <w:r w:rsidRPr="00F31C51">
                <w:rPr>
                  <w:rFonts w:ascii="Times New Roman" w:hAnsi="Times New Roman"/>
                  <w:spacing w:val="-6"/>
                  <w:sz w:val="24"/>
                  <w:rPrChange w:id="1366" w:author="ps" w:date="2014-11-26T11:09:00Z">
                    <w:rPr>
                      <w:rFonts w:ascii="Times New Roman" w:hAnsi="Times New Roman"/>
                      <w:color w:val="000000"/>
                      <w:spacing w:val="-6"/>
                      <w:sz w:val="24"/>
                    </w:rPr>
                  </w:rPrChange>
                </w:rPr>
                <w:t xml:space="preserve"> polymer bonding agent (5 Kgs/pack) </w:t>
              </w:r>
            </w:ins>
            <w:ins w:id="1367" w:author="ps" w:date="2014-11-26T11:06:00Z">
              <w:r w:rsidRPr="00F31C51">
                <w:rPr>
                  <w:rFonts w:ascii="Times New Roman" w:hAnsi="Times New Roman"/>
                  <w:spacing w:val="-6"/>
                  <w:sz w:val="24"/>
                  <w:rPrChange w:id="1368" w:author="ps" w:date="2014-11-26T11:09:00Z">
                    <w:rPr>
                      <w:rFonts w:ascii="Times New Roman" w:hAnsi="Times New Roman"/>
                      <w:color w:val="000000"/>
                      <w:spacing w:val="-6"/>
                      <w:sz w:val="24"/>
                    </w:rPr>
                  </w:rPrChange>
                </w:rPr>
                <w:t xml:space="preserve">applied  thickness </w:t>
              </w:r>
            </w:ins>
          </w:p>
        </w:tc>
        <w:tc>
          <w:tcPr>
            <w:tcW w:w="1350" w:type="dxa"/>
            <w:tcBorders>
              <w:top w:val="single" w:sz="6" w:space="0" w:color="000000"/>
              <w:left w:val="single" w:sz="6" w:space="0" w:color="000000"/>
              <w:bottom w:val="single" w:sz="6" w:space="0" w:color="000000"/>
              <w:right w:val="single" w:sz="6" w:space="0" w:color="000000"/>
            </w:tcBorders>
            <w:tcPrChange w:id="1369" w:author="ps" w:date="2014-11-24T16:40:00Z">
              <w:tcPr>
                <w:tcW w:w="1350" w:type="dxa"/>
                <w:gridSpan w:val="2"/>
                <w:tcBorders>
                  <w:top w:val="single" w:sz="6" w:space="0" w:color="000000"/>
                  <w:left w:val="single" w:sz="6" w:space="0" w:color="000000"/>
                  <w:bottom w:val="single" w:sz="6" w:space="0" w:color="000000"/>
                  <w:right w:val="single" w:sz="6" w:space="0" w:color="000000"/>
                </w:tcBorders>
              </w:tcPr>
            </w:tcPrChange>
          </w:tcPr>
          <w:p w:rsidR="00460F68" w:rsidRPr="005E7DCE" w:rsidRDefault="00460F68" w:rsidP="00460F68">
            <w:pPr>
              <w:jc w:val="center"/>
              <w:rPr>
                <w:ins w:id="1370" w:author="ps" w:date="2014-11-24T16:36:00Z"/>
                <w:rFonts w:ascii="Times New Roman" w:hAnsi="Times New Roman"/>
                <w:sz w:val="20"/>
                <w:rPrChange w:id="1371" w:author="ps" w:date="2014-11-26T11:09:00Z">
                  <w:rPr>
                    <w:ins w:id="1372" w:author="ps" w:date="2014-11-24T16:36:00Z"/>
                    <w:rFonts w:ascii="Times New Roman" w:hAnsi="Times New Roman"/>
                    <w:color w:val="000000"/>
                    <w:sz w:val="20"/>
                  </w:rPr>
                </w:rPrChange>
              </w:rPr>
            </w:pPr>
          </w:p>
        </w:tc>
        <w:tc>
          <w:tcPr>
            <w:tcW w:w="1552" w:type="dxa"/>
            <w:tcBorders>
              <w:top w:val="single" w:sz="6" w:space="0" w:color="000000"/>
              <w:left w:val="single" w:sz="6" w:space="0" w:color="000000"/>
              <w:bottom w:val="single" w:sz="6" w:space="0" w:color="000000"/>
              <w:right w:val="single" w:sz="6" w:space="0" w:color="000000"/>
            </w:tcBorders>
            <w:tcPrChange w:id="1373" w:author="ps" w:date="2014-11-24T16:40:00Z">
              <w:tcPr>
                <w:tcW w:w="1552" w:type="dxa"/>
                <w:gridSpan w:val="2"/>
                <w:tcBorders>
                  <w:top w:val="single" w:sz="6" w:space="0" w:color="000000"/>
                  <w:left w:val="single" w:sz="6" w:space="0" w:color="000000"/>
                  <w:bottom w:val="single" w:sz="6" w:space="0" w:color="000000"/>
                  <w:right w:val="single" w:sz="6" w:space="0" w:color="000000"/>
                </w:tcBorders>
              </w:tcPr>
            </w:tcPrChange>
          </w:tcPr>
          <w:p w:rsidR="00460F68" w:rsidRPr="005E7DCE" w:rsidRDefault="00460F68" w:rsidP="00460F68">
            <w:pPr>
              <w:jc w:val="center"/>
              <w:rPr>
                <w:ins w:id="1374" w:author="ps" w:date="2014-11-24T16:36:00Z"/>
                <w:rFonts w:ascii="Times New Roman" w:hAnsi="Times New Roman"/>
                <w:sz w:val="20"/>
                <w:rPrChange w:id="1375" w:author="ps" w:date="2014-11-26T11:09:00Z">
                  <w:rPr>
                    <w:ins w:id="1376" w:author="ps" w:date="2014-11-24T16:36:00Z"/>
                    <w:rFonts w:ascii="Times New Roman" w:hAnsi="Times New Roman"/>
                    <w:color w:val="000000"/>
                    <w:sz w:val="20"/>
                  </w:rPr>
                </w:rPrChange>
              </w:rPr>
            </w:pPr>
          </w:p>
        </w:tc>
      </w:tr>
    </w:tbl>
    <w:p w:rsidR="00290C37" w:rsidRDefault="00290C37" w:rsidP="00B523C4">
      <w:pPr>
        <w:rPr>
          <w:rFonts w:ascii="Times New Roman" w:hAnsi="Times New Roman" w:cs="Times New Roman"/>
        </w:rPr>
      </w:pPr>
    </w:p>
    <w:p w:rsidR="00290C37" w:rsidRDefault="00290C37" w:rsidP="00B523C4">
      <w:pPr>
        <w:rPr>
          <w:rFonts w:ascii="Times New Roman" w:hAnsi="Times New Roman" w:cs="Times New Roman"/>
        </w:rPr>
      </w:pPr>
    </w:p>
    <w:p w:rsidR="00290C37" w:rsidRDefault="00290C37" w:rsidP="00B523C4">
      <w:pPr>
        <w:rPr>
          <w:rFonts w:ascii="Times New Roman" w:hAnsi="Times New Roman" w:cs="Times New Roman"/>
        </w:rPr>
      </w:pPr>
    </w:p>
    <w:p w:rsidR="00290C37" w:rsidRDefault="00290C37" w:rsidP="00B523C4">
      <w:pPr>
        <w:rPr>
          <w:rFonts w:ascii="Times New Roman" w:hAnsi="Times New Roman" w:cs="Times New Roman"/>
        </w:rPr>
      </w:pPr>
    </w:p>
    <w:p w:rsidR="00290C37" w:rsidRDefault="00290C37" w:rsidP="00B523C4">
      <w:pPr>
        <w:rPr>
          <w:rFonts w:ascii="Times New Roman" w:hAnsi="Times New Roman" w:cs="Times New Roman"/>
        </w:rPr>
      </w:pPr>
    </w:p>
    <w:p w:rsidR="00290C37" w:rsidRDefault="00290C37" w:rsidP="00B523C4">
      <w:pPr>
        <w:rPr>
          <w:rFonts w:ascii="Times New Roman" w:hAnsi="Times New Roman" w:cs="Times New Roman"/>
        </w:rPr>
      </w:pPr>
    </w:p>
    <w:p w:rsidR="00290C37" w:rsidRDefault="00290C37" w:rsidP="00B523C4">
      <w:pPr>
        <w:rPr>
          <w:rFonts w:ascii="Times New Roman" w:hAnsi="Times New Roman" w:cs="Times New Roman"/>
        </w:rPr>
      </w:pPr>
    </w:p>
    <w:p w:rsidR="00290C37" w:rsidRDefault="00290C37" w:rsidP="00B523C4">
      <w:pPr>
        <w:rPr>
          <w:rFonts w:ascii="Times New Roman" w:hAnsi="Times New Roman" w:cs="Times New Roman"/>
        </w:rPr>
      </w:pPr>
    </w:p>
    <w:p w:rsidR="00290C37" w:rsidRDefault="00290C37" w:rsidP="00B523C4">
      <w:pPr>
        <w:rPr>
          <w:rFonts w:ascii="Times New Roman" w:hAnsi="Times New Roman" w:cs="Times New Roman"/>
        </w:rPr>
      </w:pPr>
    </w:p>
    <w:p w:rsidR="00290C37" w:rsidRDefault="00290C37"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D326F6" w:rsidRDefault="00D326F6" w:rsidP="00B523C4">
      <w:pPr>
        <w:rPr>
          <w:rFonts w:ascii="Times New Roman" w:hAnsi="Times New Roman" w:cs="Times New Roman"/>
        </w:rPr>
      </w:pPr>
    </w:p>
    <w:p w:rsidR="00290C37" w:rsidRDefault="00290C37" w:rsidP="00B523C4">
      <w:pPr>
        <w:rPr>
          <w:rFonts w:ascii="Times New Roman" w:hAnsi="Times New Roman" w:cs="Times New Roman"/>
        </w:rPr>
      </w:pPr>
    </w:p>
    <w:p w:rsidR="00290C37" w:rsidRDefault="00290C37" w:rsidP="00B523C4">
      <w:pPr>
        <w:rPr>
          <w:rFonts w:ascii="Times New Roman" w:hAnsi="Times New Roman" w:cs="Times New Roman"/>
        </w:rPr>
      </w:pPr>
    </w:p>
    <w:p w:rsidR="0025358A" w:rsidRDefault="0025358A" w:rsidP="00B523C4">
      <w:pPr>
        <w:rPr>
          <w:rFonts w:ascii="Times New Roman" w:hAnsi="Times New Roman" w:cs="Times New Roman"/>
        </w:rPr>
      </w:pPr>
    </w:p>
    <w:p w:rsidR="0025358A" w:rsidRDefault="0025358A" w:rsidP="00B523C4">
      <w:pPr>
        <w:rPr>
          <w:rFonts w:ascii="Times New Roman" w:hAnsi="Times New Roman" w:cs="Times New Roman"/>
        </w:rPr>
      </w:pPr>
    </w:p>
    <w:p w:rsidR="0025358A" w:rsidRDefault="0025358A" w:rsidP="00B523C4">
      <w:pPr>
        <w:rPr>
          <w:ins w:id="1377" w:author="ps" w:date="2014-11-24T16:31:00Z"/>
          <w:rFonts w:ascii="Times New Roman" w:hAnsi="Times New Roman" w:cs="Times New Roman"/>
        </w:rPr>
      </w:pPr>
    </w:p>
    <w:p w:rsidR="00730D5F" w:rsidRDefault="00730D5F" w:rsidP="00B523C4">
      <w:pPr>
        <w:rPr>
          <w:ins w:id="1378" w:author="ps" w:date="2014-11-24T16:31:00Z"/>
          <w:rFonts w:ascii="Times New Roman" w:hAnsi="Times New Roman" w:cs="Times New Roman"/>
        </w:rPr>
      </w:pPr>
    </w:p>
    <w:p w:rsidR="00730D5F" w:rsidRDefault="00730D5F" w:rsidP="00B523C4">
      <w:pPr>
        <w:rPr>
          <w:ins w:id="1379" w:author="ps" w:date="2014-11-24T16:31:00Z"/>
          <w:rFonts w:ascii="Times New Roman" w:hAnsi="Times New Roman" w:cs="Times New Roman"/>
        </w:rPr>
      </w:pPr>
    </w:p>
    <w:p w:rsidR="00730D5F" w:rsidRDefault="00730D5F" w:rsidP="00B523C4">
      <w:pPr>
        <w:rPr>
          <w:rFonts w:ascii="Times New Roman" w:hAnsi="Times New Roman" w:cs="Times New Roman"/>
        </w:rPr>
      </w:pPr>
    </w:p>
    <w:p w:rsidR="0025358A" w:rsidRDefault="0025358A" w:rsidP="00B523C4">
      <w:pPr>
        <w:rPr>
          <w:rFonts w:ascii="Times New Roman" w:hAnsi="Times New Roman" w:cs="Times New Roman"/>
        </w:rPr>
      </w:pPr>
    </w:p>
    <w:p w:rsidR="00290C37" w:rsidRDefault="00290C37" w:rsidP="00B523C4">
      <w:pPr>
        <w:rPr>
          <w:rFonts w:ascii="Times New Roman" w:hAnsi="Times New Roman" w:cs="Times New Roman"/>
        </w:rPr>
      </w:pPr>
    </w:p>
    <w:p w:rsidR="00221E49" w:rsidRDefault="00221E49" w:rsidP="00B523C4">
      <w:pPr>
        <w:rPr>
          <w:rFonts w:ascii="Times New Roman" w:hAnsi="Times New Roman" w:cs="Times New Roman"/>
        </w:rPr>
      </w:pPr>
    </w:p>
    <w:p w:rsidR="00221E49" w:rsidRDefault="00221E49" w:rsidP="00B523C4">
      <w:pPr>
        <w:rPr>
          <w:rFonts w:ascii="Times New Roman" w:hAnsi="Times New Roman" w:cs="Times New Roman"/>
        </w:rPr>
      </w:pPr>
    </w:p>
    <w:p w:rsidR="00221E49" w:rsidRDefault="00221E49" w:rsidP="00221E49">
      <w:pPr>
        <w:spacing w:before="5" w:line="20" w:lineRule="exact"/>
      </w:pPr>
    </w:p>
    <w:tbl>
      <w:tblPr>
        <w:tblW w:w="0" w:type="auto"/>
        <w:tblInd w:w="15" w:type="dxa"/>
        <w:tblLayout w:type="fixed"/>
        <w:tblCellMar>
          <w:left w:w="0" w:type="dxa"/>
          <w:right w:w="0" w:type="dxa"/>
        </w:tblCellMar>
        <w:tblLook w:val="04A0"/>
      </w:tblPr>
      <w:tblGrid>
        <w:gridCol w:w="983"/>
        <w:gridCol w:w="1230"/>
        <w:gridCol w:w="4980"/>
        <w:gridCol w:w="1350"/>
        <w:gridCol w:w="1552"/>
      </w:tblGrid>
      <w:tr w:rsidR="00221E49" w:rsidTr="004D2427">
        <w:trPr>
          <w:trHeight w:hRule="exact" w:val="69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Description</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Rate (in Rs.)</w:t>
            </w:r>
          </w:p>
        </w:tc>
      </w:tr>
      <w:tr w:rsidR="00221E49" w:rsidTr="004D2427">
        <w:trPr>
          <w:trHeight w:hRule="exact" w:val="338"/>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1537"/>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14,1</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Repairs to plaster of thickness 12mm to 20mm in patches of area </w:t>
            </w:r>
            <w:r>
              <w:rPr>
                <w:rFonts w:ascii="Times New Roman" w:hAnsi="Times New Roman"/>
                <w:color w:val="000000"/>
                <w:spacing w:val="-4"/>
                <w:sz w:val="24"/>
              </w:rPr>
              <w:t xml:space="preserve">2.5 sq. metres and under including cutting the patch in proper shape, raking out joints and preparing and plastering the surface </w:t>
            </w:r>
            <w:r>
              <w:rPr>
                <w:rFonts w:ascii="Times New Roman" w:hAnsi="Times New Roman"/>
                <w:color w:val="000000"/>
                <w:spacing w:val="3"/>
                <w:sz w:val="24"/>
              </w:rPr>
              <w:t xml:space="preserve">of the walls complete including disposal of rubbish to the </w:t>
            </w:r>
            <w:r>
              <w:rPr>
                <w:rFonts w:ascii="Times New Roman" w:hAnsi="Times New Roman"/>
                <w:color w:val="000000"/>
                <w:spacing w:val="-5"/>
                <w:sz w:val="24"/>
              </w:rPr>
              <w:t>damping ground within 50metres lead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638"/>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14.1.1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 xml:space="preserve">With </w:t>
            </w:r>
            <w:r>
              <w:rPr>
                <w:rFonts w:ascii="Times New Roman" w:hAnsi="Times New Roman"/>
                <w:i/>
                <w:color w:val="000000"/>
                <w:spacing w:val="4"/>
                <w:sz w:val="24"/>
              </w:rPr>
              <w:t xml:space="preserve">cement </w:t>
            </w:r>
            <w:r>
              <w:rPr>
                <w:rFonts w:ascii="Times New Roman" w:hAnsi="Times New Roman"/>
                <w:color w:val="000000"/>
                <w:spacing w:val="-6"/>
                <w:sz w:val="24"/>
              </w:rPr>
              <w:t>mortar 1:4 (1 cement : 4 sand)</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aim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832"/>
              </w:tabs>
              <w:rPr>
                <w:rFonts w:ascii="Times New Roman" w:hAnsi="Times New Roman"/>
                <w:color w:val="000000"/>
                <w:spacing w:val="-10"/>
                <w:sz w:val="24"/>
              </w:rPr>
            </w:pPr>
            <w:r>
              <w:rPr>
                <w:rFonts w:ascii="Times New Roman" w:hAnsi="Times New Roman"/>
                <w:color w:val="000000"/>
                <w:spacing w:val="-10"/>
                <w:sz w:val="24"/>
              </w:rPr>
              <w:t>180.00</w:t>
            </w:r>
          </w:p>
        </w:tc>
      </w:tr>
      <w:tr w:rsidR="00221E49" w:rsidTr="004D2427">
        <w:trPr>
          <w:trHeight w:hRule="exact" w:val="258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14,2</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jc w:val="both"/>
              <w:rPr>
                <w:rFonts w:ascii="Times New Roman" w:hAnsi="Times New Roman"/>
                <w:color w:val="000000"/>
                <w:sz w:val="24"/>
              </w:rPr>
            </w:pPr>
            <w:r>
              <w:rPr>
                <w:rFonts w:ascii="Times New Roman" w:hAnsi="Times New Roman"/>
                <w:color w:val="000000"/>
                <w:sz w:val="24"/>
              </w:rPr>
              <w:t xml:space="preserve">Fixing chowkhats in existing opening including embedding chowkhats in floors or walls cutting masonry for holdfusts, </w:t>
            </w:r>
            <w:r>
              <w:rPr>
                <w:rFonts w:ascii="Times New Roman" w:hAnsi="Times New Roman"/>
                <w:color w:val="000000"/>
                <w:spacing w:val="-7"/>
                <w:sz w:val="24"/>
              </w:rPr>
              <w:t xml:space="preserve">embedding hold fasts in cement concrete blocks of size 15 x 10 x </w:t>
            </w:r>
            <w:r>
              <w:rPr>
                <w:rFonts w:ascii="Times New Roman" w:hAnsi="Times New Roman"/>
                <w:color w:val="000000"/>
                <w:spacing w:val="-6"/>
                <w:sz w:val="24"/>
              </w:rPr>
              <w:t xml:space="preserve">10 cm with cement concrete 1:3:6 (1 cement : 3 sand • 6 graded </w:t>
            </w:r>
            <w:r>
              <w:rPr>
                <w:rFonts w:ascii="Times New Roman" w:hAnsi="Times New Roman"/>
                <w:color w:val="000000"/>
                <w:spacing w:val="-1"/>
                <w:sz w:val="24"/>
              </w:rPr>
              <w:t xml:space="preserve">stone aggregate 20 mm nominal size), painting two coats of </w:t>
            </w:r>
            <w:r>
              <w:rPr>
                <w:rFonts w:ascii="Times New Roman" w:hAnsi="Times New Roman"/>
                <w:color w:val="000000"/>
                <w:spacing w:val="-5"/>
                <w:sz w:val="24"/>
              </w:rPr>
              <w:t xml:space="preserve">approved wood preservative to sides of chowkhats and making </w:t>
            </w:r>
            <w:r>
              <w:rPr>
                <w:rFonts w:ascii="Times New Roman" w:hAnsi="Times New Roman"/>
                <w:color w:val="000000"/>
                <w:spacing w:val="1"/>
                <w:sz w:val="24"/>
              </w:rPr>
              <w:t xml:space="preserve">good the damages to walls and floors as required complete </w:t>
            </w:r>
            <w:r>
              <w:rPr>
                <w:rFonts w:ascii="Times New Roman" w:hAnsi="Times New Roman"/>
                <w:color w:val="000000"/>
                <w:spacing w:val="-6"/>
                <w:sz w:val="24"/>
              </w:rPr>
              <w:t>including disposal of rubbish to the dumping ground within 50 meters lead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38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14.2.1</w:t>
            </w:r>
          </w:p>
        </w:tc>
        <w:tc>
          <w:tcPr>
            <w:tcW w:w="4980" w:type="dxa"/>
            <w:tcBorders>
              <w:top w:val="single" w:sz="6" w:space="0" w:color="000000"/>
              <w:left w:val="single" w:sz="6" w:space="0" w:color="000000"/>
              <w:bottom w:val="single" w:sz="6" w:space="0" w:color="000000"/>
              <w:right w:val="single" w:sz="6" w:space="0" w:color="000000"/>
            </w:tcBorders>
            <w:vAlign w:val="center"/>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Door chowkhats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544,00</w:t>
            </w:r>
          </w:p>
        </w:tc>
      </w:tr>
      <w:tr w:rsidR="00221E49" w:rsidTr="004D2427">
        <w:trPr>
          <w:trHeight w:hRule="exact" w:val="383"/>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14.2.2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Window chowkhats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832"/>
              </w:tabs>
              <w:rPr>
                <w:rFonts w:ascii="Times New Roman" w:hAnsi="Times New Roman"/>
                <w:color w:val="000000"/>
                <w:spacing w:val="-10"/>
                <w:sz w:val="24"/>
              </w:rPr>
            </w:pPr>
            <w:r>
              <w:rPr>
                <w:rFonts w:ascii="Times New Roman" w:hAnsi="Times New Roman"/>
                <w:color w:val="000000"/>
                <w:spacing w:val="-10"/>
                <w:sz w:val="24"/>
              </w:rPr>
              <w:t>325.00</w:t>
            </w:r>
          </w:p>
        </w:tc>
      </w:tr>
      <w:tr w:rsidR="00221E49" w:rsidTr="004D2427">
        <w:trPr>
          <w:trHeight w:hRule="exact" w:val="54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20"/>
                <w:sz w:val="24"/>
              </w:rPr>
            </w:pPr>
            <w:r>
              <w:rPr>
                <w:rFonts w:ascii="Times New Roman" w:hAnsi="Times New Roman"/>
                <w:color w:val="000000"/>
                <w:spacing w:val="-20"/>
                <w:sz w:val="24"/>
              </w:rPr>
              <w:t>1423</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Clerestory window chowkhats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832"/>
              </w:tabs>
              <w:rPr>
                <w:rFonts w:ascii="Times New Roman" w:hAnsi="Times New Roman"/>
                <w:color w:val="000000"/>
                <w:spacing w:val="-10"/>
                <w:sz w:val="24"/>
              </w:rPr>
            </w:pPr>
            <w:r>
              <w:rPr>
                <w:rFonts w:ascii="Times New Roman" w:hAnsi="Times New Roman"/>
                <w:color w:val="000000"/>
                <w:spacing w:val="-10"/>
                <w:sz w:val="24"/>
              </w:rPr>
              <w:t>238.00</w:t>
            </w:r>
          </w:p>
        </w:tc>
      </w:tr>
      <w:tr w:rsidR="00221E49" w:rsidTr="004D2427">
        <w:trPr>
          <w:trHeight w:hRule="exact" w:val="150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51"/>
              </w:tabs>
              <w:rPr>
                <w:rFonts w:ascii="Times New Roman" w:hAnsi="Times New Roman"/>
                <w:color w:val="000000"/>
                <w:spacing w:val="-10"/>
                <w:sz w:val="24"/>
              </w:rPr>
            </w:pPr>
            <w:r>
              <w:rPr>
                <w:rFonts w:ascii="Times New Roman" w:hAnsi="Times New Roman"/>
                <w:color w:val="000000"/>
                <w:spacing w:val="-10"/>
                <w:sz w:val="24"/>
              </w:rPr>
              <w:lastRenderedPageBreak/>
              <w:t>14.3</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3"/>
                <w:sz w:val="24"/>
              </w:rPr>
            </w:pPr>
            <w:r>
              <w:rPr>
                <w:rFonts w:ascii="Times New Roman" w:hAnsi="Times New Roman"/>
                <w:color w:val="000000"/>
                <w:spacing w:val="-3"/>
                <w:sz w:val="24"/>
              </w:rPr>
              <w:t xml:space="preserve">Fixing chowkhat in existing opening in brick / RCC wall with </w:t>
            </w:r>
            <w:r>
              <w:rPr>
                <w:rFonts w:ascii="Times New Roman" w:hAnsi="Times New Roman"/>
                <w:color w:val="000000"/>
                <w:spacing w:val="-2"/>
                <w:sz w:val="24"/>
              </w:rPr>
              <w:t xml:space="preserve">dash fasteners/ chemical fastener of appropriate size (3nos on </w:t>
            </w:r>
            <w:r>
              <w:rPr>
                <w:rFonts w:ascii="Times New Roman" w:hAnsi="Times New Roman"/>
                <w:color w:val="000000"/>
                <w:spacing w:val="1"/>
                <w:sz w:val="24"/>
              </w:rPr>
              <w:t xml:space="preserve">each vertical member of door chowkhat and 2 nos. on each </w:t>
            </w:r>
            <w:r>
              <w:rPr>
                <w:rFonts w:ascii="Times New Roman" w:hAnsi="Times New Roman"/>
                <w:color w:val="000000"/>
                <w:spacing w:val="-5"/>
                <w:sz w:val="24"/>
              </w:rPr>
              <w:t xml:space="preserve">vertical member of window chowkhats) including cost of dash </w:t>
            </w:r>
            <w:r>
              <w:rPr>
                <w:rFonts w:ascii="Times New Roman" w:hAnsi="Times New Roman"/>
                <w:color w:val="000000"/>
                <w:spacing w:val="-10"/>
                <w:sz w:val="24"/>
              </w:rPr>
              <w:t>fastener</w:t>
            </w:r>
            <w:r>
              <w:rPr>
                <w:rFonts w:ascii="Times New Roman" w:hAnsi="Times New Roman"/>
                <w:color w:val="000000"/>
                <w:sz w:val="24"/>
                <w:vertAlign w:val="superscript"/>
              </w:rPr>
              <w:t>-</w:t>
            </w:r>
            <w:r>
              <w:rPr>
                <w:rFonts w:ascii="Times New Roman" w:hAnsi="Times New Roman"/>
                <w:color w:val="000000"/>
                <w:spacing w:val="-10"/>
                <w:sz w:val="24"/>
              </w:rPr>
              <w:t>9f chemical fastener.</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832"/>
              </w:tabs>
              <w:rPr>
                <w:rFonts w:ascii="Times New Roman" w:hAnsi="Times New Roman"/>
                <w:color w:val="000000"/>
                <w:spacing w:val="-10"/>
                <w:sz w:val="24"/>
              </w:rPr>
            </w:pPr>
            <w:r>
              <w:rPr>
                <w:rFonts w:ascii="Times New Roman" w:hAnsi="Times New Roman"/>
                <w:color w:val="000000"/>
                <w:spacing w:val="-10"/>
                <w:sz w:val="24"/>
              </w:rPr>
              <w:t>146.00</w:t>
            </w:r>
          </w:p>
        </w:tc>
      </w:tr>
      <w:tr w:rsidR="00221E49" w:rsidTr="004D2427">
        <w:trPr>
          <w:trHeight w:hRule="exact" w:val="138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51"/>
              </w:tabs>
              <w:rPr>
                <w:rFonts w:ascii="Times New Roman" w:hAnsi="Times New Roman"/>
                <w:color w:val="000000"/>
                <w:spacing w:val="-10"/>
                <w:sz w:val="24"/>
              </w:rPr>
            </w:pPr>
            <w:r>
              <w:rPr>
                <w:rFonts w:ascii="Times New Roman" w:hAnsi="Times New Roman"/>
                <w:color w:val="000000"/>
                <w:spacing w:val="-10"/>
                <w:sz w:val="24"/>
              </w:rPr>
              <w:t>14.4</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Making the opening in brick masonry including dirmintling in </w:t>
            </w:r>
            <w:r>
              <w:rPr>
                <w:rFonts w:ascii="Times New Roman" w:hAnsi="Times New Roman"/>
                <w:color w:val="000000"/>
                <w:spacing w:val="-5"/>
                <w:sz w:val="24"/>
              </w:rPr>
              <w:t xml:space="preserve">floor or walls by cutting masonry and making good the damages </w:t>
            </w:r>
            <w:r>
              <w:rPr>
                <w:rFonts w:ascii="Times New Roman" w:hAnsi="Times New Roman"/>
                <w:color w:val="000000"/>
                <w:spacing w:val="-4"/>
                <w:sz w:val="24"/>
              </w:rPr>
              <w:t xml:space="preserve">to walls, flooring and jambs complete to match existing surface </w:t>
            </w:r>
            <w:r>
              <w:rPr>
                <w:rFonts w:ascii="Times New Roman" w:hAnsi="Times New Roman"/>
                <w:color w:val="000000"/>
                <w:spacing w:val="-5"/>
                <w:sz w:val="24"/>
              </w:rPr>
              <w:t>i/c disposal of melba/ rubbish as directed by Engineer-in-charge.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51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14.4.1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For door/ window/ derestca</w:t>
            </w:r>
            <w:r>
              <w:rPr>
                <w:rFonts w:ascii="Times New Roman" w:hAnsi="Times New Roman"/>
                <w:color w:val="000000"/>
                <w:spacing w:val="4"/>
                <w:sz w:val="24"/>
                <w:vertAlign w:val="superscript"/>
              </w:rPr>
              <w:t>-</w:t>
            </w:r>
            <w:r>
              <w:rPr>
                <w:rFonts w:ascii="Times New Roman" w:hAnsi="Times New Roman"/>
                <w:color w:val="000000"/>
                <w:spacing w:val="-6"/>
                <w:sz w:val="24"/>
              </w:rPr>
              <w:t>y window.</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832"/>
              </w:tabs>
              <w:rPr>
                <w:rFonts w:ascii="Times New Roman" w:hAnsi="Times New Roman"/>
                <w:color w:val="000000"/>
                <w:spacing w:val="-10"/>
                <w:sz w:val="24"/>
              </w:rPr>
            </w:pPr>
            <w:r>
              <w:rPr>
                <w:rFonts w:ascii="Times New Roman" w:hAnsi="Times New Roman"/>
                <w:color w:val="000000"/>
                <w:spacing w:val="-10"/>
                <w:sz w:val="24"/>
              </w:rPr>
              <w:t>323.00</w:t>
            </w:r>
          </w:p>
        </w:tc>
      </w:tr>
      <w:tr w:rsidR="00221E49" w:rsidTr="004D2427">
        <w:trPr>
          <w:trHeight w:hRule="exact" w:val="73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51"/>
              </w:tabs>
              <w:rPr>
                <w:rFonts w:ascii="Times New Roman" w:hAnsi="Times New Roman"/>
                <w:color w:val="000000"/>
                <w:spacing w:val="-10"/>
                <w:sz w:val="24"/>
              </w:rPr>
            </w:pPr>
            <w:r>
              <w:rPr>
                <w:rFonts w:ascii="Times New Roman" w:hAnsi="Times New Roman"/>
                <w:color w:val="000000"/>
                <w:spacing w:val="-10"/>
                <w:sz w:val="24"/>
              </w:rPr>
              <w:t>14.5</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rPr>
                <w:rFonts w:ascii="Times New Roman" w:hAnsi="Times New Roman"/>
                <w:color w:val="000000"/>
                <w:spacing w:val="-7"/>
                <w:sz w:val="24"/>
              </w:rPr>
            </w:pPr>
            <w:r>
              <w:rPr>
                <w:rFonts w:ascii="Times New Roman" w:hAnsi="Times New Roman"/>
                <w:color w:val="000000"/>
                <w:spacing w:val="-7"/>
                <w:sz w:val="24"/>
              </w:rPr>
              <w:t xml:space="preserve">Renewing glass panes, with putty and nails wherever necessary </w:t>
            </w:r>
            <w:r>
              <w:rPr>
                <w:rFonts w:ascii="Times New Roman" w:hAnsi="Times New Roman"/>
                <w:color w:val="000000"/>
                <w:spacing w:val="-5"/>
                <w:sz w:val="24"/>
              </w:rPr>
              <w:t>including racking out the old putty:</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49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14,5.1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5"/>
                <w:sz w:val="24"/>
              </w:rPr>
            </w:pPr>
            <w:r>
              <w:rPr>
                <w:rFonts w:ascii="Times New Roman" w:hAnsi="Times New Roman"/>
                <w:color w:val="000000"/>
                <w:spacing w:val="-5"/>
                <w:sz w:val="24"/>
              </w:rPr>
              <w:t>Float glass panes of thiclmess 4 mm</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832"/>
              </w:tabs>
              <w:rPr>
                <w:rFonts w:ascii="Times New Roman" w:hAnsi="Times New Roman"/>
                <w:color w:val="000000"/>
                <w:spacing w:val="-10"/>
                <w:sz w:val="24"/>
              </w:rPr>
            </w:pPr>
            <w:r>
              <w:rPr>
                <w:rFonts w:ascii="Times New Roman" w:hAnsi="Times New Roman"/>
                <w:color w:val="000000"/>
                <w:spacing w:val="-10"/>
                <w:sz w:val="24"/>
              </w:rPr>
              <w:t>679.00</w:t>
            </w:r>
          </w:p>
        </w:tc>
      </w:tr>
      <w:tr w:rsidR="00221E49" w:rsidTr="004D2427">
        <w:trPr>
          <w:trHeight w:hRule="exact" w:val="49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14,5.2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5"/>
                <w:sz w:val="24"/>
              </w:rPr>
            </w:pPr>
            <w:r>
              <w:rPr>
                <w:rFonts w:ascii="Times New Roman" w:hAnsi="Times New Roman"/>
                <w:color w:val="000000"/>
                <w:spacing w:val="-5"/>
                <w:sz w:val="24"/>
              </w:rPr>
              <w:t>Float glass panes of thicimess 5.5 mm</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832"/>
              </w:tabs>
              <w:rPr>
                <w:rFonts w:ascii="Times New Roman" w:hAnsi="Times New Roman"/>
                <w:color w:val="000000"/>
                <w:spacing w:val="-10"/>
                <w:sz w:val="24"/>
              </w:rPr>
            </w:pPr>
            <w:r>
              <w:rPr>
                <w:rFonts w:ascii="Times New Roman" w:hAnsi="Times New Roman"/>
                <w:color w:val="000000"/>
                <w:spacing w:val="-10"/>
                <w:sz w:val="24"/>
              </w:rPr>
              <w:t>759.00</w:t>
            </w:r>
          </w:p>
        </w:tc>
      </w:tr>
      <w:tr w:rsidR="00221E49" w:rsidTr="004D2427">
        <w:trPr>
          <w:trHeight w:hRule="exact" w:val="52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14,6</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5"/>
                <w:sz w:val="24"/>
              </w:rPr>
            </w:pPr>
            <w:r>
              <w:rPr>
                <w:rFonts w:ascii="Times New Roman" w:hAnsi="Times New Roman"/>
                <w:color w:val="000000"/>
                <w:spacing w:val="-5"/>
                <w:sz w:val="24"/>
              </w:rPr>
              <w:t>Renewing glass panes, with wooden fillets wherever necessary:</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41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14,6.1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5"/>
                <w:sz w:val="24"/>
              </w:rPr>
            </w:pPr>
            <w:r>
              <w:rPr>
                <w:rFonts w:ascii="Times New Roman" w:hAnsi="Times New Roman"/>
                <w:color w:val="000000"/>
                <w:spacing w:val="-5"/>
                <w:sz w:val="24"/>
              </w:rPr>
              <w:t>Float glass panes of thiclmess 4 mm</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832"/>
              </w:tabs>
              <w:rPr>
                <w:rFonts w:ascii="Times New Roman" w:hAnsi="Times New Roman"/>
                <w:color w:val="000000"/>
                <w:spacing w:val="-10"/>
                <w:sz w:val="24"/>
              </w:rPr>
            </w:pPr>
            <w:r>
              <w:rPr>
                <w:rFonts w:ascii="Times New Roman" w:hAnsi="Times New Roman"/>
                <w:color w:val="000000"/>
                <w:spacing w:val="-10"/>
                <w:sz w:val="24"/>
              </w:rPr>
              <w:t>801.00</w:t>
            </w:r>
          </w:p>
        </w:tc>
      </w:tr>
      <w:tr w:rsidR="00221E49" w:rsidTr="004D2427">
        <w:trPr>
          <w:trHeight w:hRule="exact" w:val="49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14.62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3"/>
                <w:sz w:val="24"/>
              </w:rPr>
            </w:pPr>
            <w:r>
              <w:rPr>
                <w:rFonts w:ascii="Times New Roman" w:hAnsi="Times New Roman"/>
                <w:color w:val="000000"/>
                <w:spacing w:val="-3"/>
                <w:sz w:val="24"/>
              </w:rPr>
              <w:t>Float glass panes of thickness 55 mm</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832"/>
              </w:tabs>
              <w:rPr>
                <w:rFonts w:ascii="Times New Roman" w:hAnsi="Times New Roman"/>
                <w:color w:val="000000"/>
                <w:spacing w:val="-10"/>
                <w:sz w:val="24"/>
              </w:rPr>
            </w:pPr>
            <w:r>
              <w:rPr>
                <w:rFonts w:ascii="Times New Roman" w:hAnsi="Times New Roman"/>
                <w:color w:val="000000"/>
                <w:spacing w:val="-10"/>
                <w:sz w:val="24"/>
              </w:rPr>
              <w:t>882.00</w:t>
            </w:r>
          </w:p>
        </w:tc>
      </w:tr>
      <w:tr w:rsidR="00221E49" w:rsidTr="004D2427">
        <w:trPr>
          <w:trHeight w:hRule="exact" w:val="46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51"/>
              </w:tabs>
              <w:rPr>
                <w:rFonts w:ascii="Times New Roman" w:hAnsi="Times New Roman"/>
                <w:color w:val="000000"/>
                <w:spacing w:val="-10"/>
                <w:sz w:val="24"/>
              </w:rPr>
            </w:pPr>
            <w:r>
              <w:rPr>
                <w:rFonts w:ascii="Times New Roman" w:hAnsi="Times New Roman"/>
                <w:color w:val="000000"/>
                <w:spacing w:val="-10"/>
                <w:sz w:val="24"/>
              </w:rPr>
              <w:t>14.7</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5"/>
                <w:sz w:val="24"/>
              </w:rPr>
            </w:pPr>
            <w:r>
              <w:rPr>
                <w:rFonts w:ascii="Times New Roman" w:hAnsi="Times New Roman"/>
                <w:color w:val="000000"/>
                <w:spacing w:val="-5"/>
                <w:sz w:val="24"/>
              </w:rPr>
              <w:t>Renewing glass panes and refitting existing wooden fillets: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43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14.7.1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Float glass panes of thickness 4 mm</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832"/>
              </w:tabs>
              <w:rPr>
                <w:rFonts w:ascii="Times New Roman" w:hAnsi="Times New Roman"/>
                <w:color w:val="000000"/>
                <w:spacing w:val="-10"/>
                <w:sz w:val="24"/>
              </w:rPr>
            </w:pPr>
            <w:r>
              <w:rPr>
                <w:rFonts w:ascii="Times New Roman" w:hAnsi="Times New Roman"/>
                <w:color w:val="000000"/>
                <w:spacing w:val="-10"/>
                <w:sz w:val="24"/>
              </w:rPr>
              <w:t>697.00</w:t>
            </w:r>
          </w:p>
        </w:tc>
      </w:tr>
    </w:tbl>
    <w:p w:rsidR="00221E49" w:rsidRDefault="00221E49" w:rsidP="00221E49"/>
    <w:p w:rsidR="00221E49" w:rsidRDefault="00221E49" w:rsidP="00221E49"/>
    <w:p w:rsidR="00727D30" w:rsidRDefault="00727D30" w:rsidP="00727D30">
      <w:pPr>
        <w:jc w:val="center"/>
        <w:rPr>
          <w:rFonts w:ascii="Times New Roman" w:hAnsi="Times New Roman" w:cs="Times New Roman"/>
        </w:rPr>
      </w:pPr>
      <w:r>
        <w:t>Page No.259</w:t>
      </w:r>
    </w:p>
    <w:p w:rsidR="00221E49" w:rsidRDefault="00221E49" w:rsidP="00727D30">
      <w:pPr>
        <w:jc w:val="center"/>
      </w:pPr>
    </w:p>
    <w:tbl>
      <w:tblPr>
        <w:tblW w:w="10095" w:type="dxa"/>
        <w:tblInd w:w="15" w:type="dxa"/>
        <w:tblLayout w:type="fixed"/>
        <w:tblCellMar>
          <w:left w:w="0" w:type="dxa"/>
          <w:right w:w="0" w:type="dxa"/>
        </w:tblCellMar>
        <w:tblLook w:val="04A0"/>
      </w:tblPr>
      <w:tblGrid>
        <w:gridCol w:w="983"/>
        <w:gridCol w:w="1230"/>
        <w:gridCol w:w="4980"/>
        <w:gridCol w:w="1350"/>
        <w:gridCol w:w="1552"/>
      </w:tblGrid>
      <w:tr w:rsidR="00221E49" w:rsidTr="00727D30">
        <w:trPr>
          <w:trHeight w:hRule="exact" w:val="69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Description</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2"/>
                <w:sz w:val="24"/>
              </w:rPr>
            </w:pPr>
            <w:r>
              <w:rPr>
                <w:rFonts w:ascii="Times New Roman" w:hAnsi="Times New Roman"/>
                <w:color w:val="000000"/>
                <w:spacing w:val="2"/>
                <w:sz w:val="24"/>
              </w:rPr>
              <w:t>Rite (m Rs.)</w:t>
            </w:r>
          </w:p>
        </w:tc>
      </w:tr>
      <w:tr w:rsidR="00221E49" w:rsidTr="00727D30">
        <w:trPr>
          <w:trHeight w:hRule="exact" w:val="338"/>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727D30">
        <w:trPr>
          <w:trHeight w:hRule="exact" w:val="48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14.72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4"/>
                <w:sz w:val="24"/>
              </w:rPr>
            </w:pPr>
            <w:r>
              <w:rPr>
                <w:rFonts w:ascii="Times New Roman" w:hAnsi="Times New Roman"/>
                <w:color w:val="000000"/>
                <w:spacing w:val="-4"/>
                <w:sz w:val="24"/>
              </w:rPr>
              <w:t>Float glass pants of thidmess 5_5 mm</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442"/>
              <w:jc w:val="right"/>
              <w:rPr>
                <w:rFonts w:ascii="Times New Roman" w:hAnsi="Times New Roman"/>
                <w:color w:val="000000"/>
                <w:spacing w:val="-10"/>
                <w:sz w:val="24"/>
              </w:rPr>
            </w:pPr>
            <w:r>
              <w:rPr>
                <w:rFonts w:ascii="Times New Roman" w:hAnsi="Times New Roman"/>
                <w:color w:val="000000"/>
                <w:spacing w:val="-10"/>
                <w:sz w:val="24"/>
              </w:rPr>
              <w:t>778.00</w:t>
            </w:r>
          </w:p>
        </w:tc>
      </w:tr>
      <w:tr w:rsidR="00221E49" w:rsidTr="00727D30">
        <w:trPr>
          <w:trHeight w:hRule="exact" w:val="54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12"/>
              </w:tabs>
              <w:rPr>
                <w:rFonts w:ascii="Times New Roman" w:hAnsi="Times New Roman"/>
                <w:color w:val="000000"/>
                <w:spacing w:val="-10"/>
                <w:sz w:val="24"/>
              </w:rPr>
            </w:pPr>
            <w:r>
              <w:rPr>
                <w:rFonts w:ascii="Times New Roman" w:hAnsi="Times New Roman"/>
                <w:color w:val="000000"/>
                <w:spacing w:val="-10"/>
                <w:sz w:val="24"/>
              </w:rPr>
              <w:t>14.8</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 xml:space="preserve">Supplying and fixing new wooden fillets </w:t>
            </w:r>
            <w:r>
              <w:rPr>
                <w:rFonts w:ascii="Times New Roman" w:hAnsi="Times New Roman"/>
                <w:i/>
                <w:color w:val="000000"/>
                <w:spacing w:val="-6"/>
                <w:sz w:val="24"/>
              </w:rPr>
              <w:t>wharves</w:t>
            </w:r>
            <w:r>
              <w:rPr>
                <w:rFonts w:ascii="Times New Roman" w:hAnsi="Times New Roman"/>
                <w:i/>
                <w:color w:val="000000"/>
                <w:spacing w:val="4"/>
                <w:sz w:val="24"/>
                <w:vertAlign w:val="superscript"/>
              </w:rPr>
              <w:t>.</w:t>
            </w:r>
            <w:r>
              <w:rPr>
                <w:rFonts w:ascii="Times New Roman" w:hAnsi="Times New Roman"/>
                <w:i/>
                <w:color w:val="000000"/>
                <w:spacing w:val="-6"/>
                <w:sz w:val="24"/>
              </w:rPr>
              <w:t xml:space="preserve"> necessary:</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727D30">
        <w:trPr>
          <w:trHeight w:hRule="exact" w:val="43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14.81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4"/>
                <w:sz w:val="24"/>
              </w:rPr>
            </w:pPr>
            <w:r>
              <w:rPr>
                <w:rFonts w:ascii="Times New Roman" w:hAnsi="Times New Roman"/>
                <w:color w:val="000000"/>
                <w:spacing w:val="-4"/>
                <w:sz w:val="24"/>
              </w:rPr>
              <w:t>2ad class teak wood fillets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442"/>
              <w:jc w:val="right"/>
              <w:rPr>
                <w:rFonts w:ascii="Times New Roman" w:hAnsi="Times New Roman"/>
                <w:color w:val="000000"/>
                <w:spacing w:val="-8"/>
                <w:sz w:val="24"/>
              </w:rPr>
            </w:pPr>
            <w:r>
              <w:rPr>
                <w:rFonts w:ascii="Times New Roman" w:hAnsi="Times New Roman"/>
                <w:color w:val="000000"/>
                <w:spacing w:val="-8"/>
                <w:sz w:val="24"/>
              </w:rPr>
              <w:t>30.0</w:t>
            </w:r>
          </w:p>
        </w:tc>
      </w:tr>
      <w:tr w:rsidR="00221E49" w:rsidTr="00727D30">
        <w:trPr>
          <w:trHeight w:hRule="exact" w:val="60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14.82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Haldu/Bija/Kail wood fillets.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442"/>
              <w:jc w:val="right"/>
              <w:rPr>
                <w:rFonts w:ascii="Times New Roman" w:hAnsi="Times New Roman"/>
                <w:color w:val="000000"/>
                <w:spacing w:val="-10"/>
                <w:sz w:val="24"/>
              </w:rPr>
            </w:pPr>
            <w:r>
              <w:rPr>
                <w:rFonts w:ascii="Times New Roman" w:hAnsi="Times New Roman"/>
                <w:color w:val="000000"/>
                <w:spacing w:val="-10"/>
                <w:sz w:val="24"/>
              </w:rPr>
              <w:t>26.00</w:t>
            </w:r>
          </w:p>
        </w:tc>
      </w:tr>
      <w:tr w:rsidR="00221E49" w:rsidTr="00727D30">
        <w:trPr>
          <w:trHeight w:hRule="exact" w:val="53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12"/>
              </w:tabs>
              <w:rPr>
                <w:rFonts w:ascii="Times New Roman" w:hAnsi="Times New Roman"/>
                <w:color w:val="000000"/>
                <w:spacing w:val="-10"/>
                <w:sz w:val="24"/>
              </w:rPr>
            </w:pPr>
            <w:r>
              <w:rPr>
                <w:rFonts w:ascii="Times New Roman" w:hAnsi="Times New Roman"/>
                <w:color w:val="000000"/>
                <w:spacing w:val="-10"/>
                <w:sz w:val="24"/>
              </w:rPr>
              <w:t>14.9</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5"/>
                <w:sz w:val="24"/>
              </w:rPr>
            </w:pPr>
            <w:r>
              <w:rPr>
                <w:rFonts w:ascii="Times New Roman" w:hAnsi="Times New Roman"/>
                <w:color w:val="000000"/>
                <w:spacing w:val="-5"/>
                <w:sz w:val="24"/>
              </w:rPr>
              <w:t>Renewal of old putty of glass panes (length)</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442"/>
              <w:jc w:val="right"/>
              <w:rPr>
                <w:rFonts w:ascii="Times New Roman" w:hAnsi="Times New Roman"/>
                <w:color w:val="000000"/>
                <w:spacing w:val="-14"/>
                <w:sz w:val="24"/>
              </w:rPr>
            </w:pPr>
            <w:r>
              <w:rPr>
                <w:rFonts w:ascii="Times New Roman" w:hAnsi="Times New Roman"/>
                <w:color w:val="000000"/>
                <w:spacing w:val="-14"/>
                <w:sz w:val="24"/>
              </w:rPr>
              <w:t>15.0</w:t>
            </w:r>
          </w:p>
        </w:tc>
      </w:tr>
      <w:tr w:rsidR="00221E49" w:rsidTr="00727D30">
        <w:trPr>
          <w:trHeight w:hRule="exact" w:val="52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12"/>
              </w:tabs>
              <w:rPr>
                <w:rFonts w:ascii="Times New Roman" w:hAnsi="Times New Roman"/>
                <w:color w:val="000000"/>
                <w:spacing w:val="-10"/>
                <w:sz w:val="24"/>
              </w:rPr>
            </w:pPr>
            <w:r>
              <w:rPr>
                <w:rFonts w:ascii="Times New Roman" w:hAnsi="Times New Roman"/>
                <w:color w:val="000000"/>
                <w:spacing w:val="-10"/>
                <w:sz w:val="24"/>
              </w:rPr>
              <w:t>14.10</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5"/>
                <w:sz w:val="24"/>
              </w:rPr>
            </w:pPr>
            <w:r>
              <w:rPr>
                <w:rFonts w:ascii="Times New Roman" w:hAnsi="Times New Roman"/>
                <w:color w:val="000000"/>
                <w:spacing w:val="-5"/>
                <w:sz w:val="24"/>
              </w:rPr>
              <w:t>Refitting old glass panes with putty and nails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442"/>
              <w:jc w:val="right"/>
              <w:rPr>
                <w:rFonts w:ascii="Times New Roman" w:hAnsi="Times New Roman"/>
                <w:color w:val="000000"/>
                <w:spacing w:val="-14"/>
                <w:sz w:val="24"/>
              </w:rPr>
            </w:pPr>
            <w:r>
              <w:rPr>
                <w:rFonts w:ascii="Times New Roman" w:hAnsi="Times New Roman"/>
                <w:color w:val="000000"/>
                <w:spacing w:val="-14"/>
                <w:sz w:val="24"/>
              </w:rPr>
              <w:t>199.041</w:t>
            </w:r>
          </w:p>
        </w:tc>
      </w:tr>
      <w:tr w:rsidR="00221E49" w:rsidTr="00727D30">
        <w:trPr>
          <w:trHeight w:hRule="exact" w:val="788"/>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12"/>
              </w:tabs>
              <w:rPr>
                <w:rFonts w:ascii="Times New Roman" w:hAnsi="Times New Roman"/>
                <w:color w:val="000000"/>
                <w:spacing w:val="-10"/>
                <w:sz w:val="24"/>
              </w:rPr>
            </w:pPr>
            <w:r>
              <w:rPr>
                <w:rFonts w:ascii="Times New Roman" w:hAnsi="Times New Roman"/>
                <w:color w:val="000000"/>
                <w:spacing w:val="-10"/>
                <w:sz w:val="24"/>
              </w:rPr>
              <w:t>14.11</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pacing w:val="-2"/>
                <w:sz w:val="24"/>
              </w:rPr>
            </w:pPr>
            <w:r>
              <w:rPr>
                <w:rFonts w:ascii="Times New Roman" w:hAnsi="Times New Roman"/>
                <w:color w:val="000000"/>
                <w:spacing w:val="-2"/>
                <w:sz w:val="24"/>
              </w:rPr>
              <w:t xml:space="preserve">Fixing old glass panes with wooden fillets (excluding cost of </w:t>
            </w:r>
            <w:r>
              <w:rPr>
                <w:rFonts w:ascii="Times New Roman" w:hAnsi="Times New Roman"/>
                <w:color w:val="000000"/>
                <w:spacing w:val="-10"/>
                <w:sz w:val="24"/>
              </w:rPr>
              <w:t>fillets)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442"/>
              <w:jc w:val="right"/>
              <w:rPr>
                <w:rFonts w:ascii="Times New Roman" w:hAnsi="Times New Roman"/>
                <w:color w:val="000000"/>
                <w:spacing w:val="-10"/>
                <w:sz w:val="24"/>
              </w:rPr>
            </w:pPr>
            <w:r>
              <w:rPr>
                <w:rFonts w:ascii="Times New Roman" w:hAnsi="Times New Roman"/>
                <w:color w:val="000000"/>
                <w:spacing w:val="-10"/>
                <w:sz w:val="24"/>
              </w:rPr>
              <w:t>162.00</w:t>
            </w:r>
          </w:p>
        </w:tc>
      </w:tr>
      <w:tr w:rsidR="00221E49" w:rsidTr="00727D30">
        <w:trPr>
          <w:trHeight w:hRule="exact" w:val="181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pacing w:val="-10"/>
                <w:sz w:val="24"/>
              </w:rPr>
            </w:pPr>
            <w:r>
              <w:rPr>
                <w:rFonts w:ascii="Times New Roman" w:hAnsi="Times New Roman"/>
                <w:color w:val="000000"/>
                <w:spacing w:val="-10"/>
                <w:sz w:val="24"/>
              </w:rPr>
              <w:t>1412</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Providing and fixing 16 mm HS. Fan clamps of standard shape </w:t>
            </w:r>
            <w:r>
              <w:rPr>
                <w:rFonts w:ascii="Times New Roman" w:hAnsi="Times New Roman"/>
                <w:color w:val="000000"/>
                <w:spacing w:val="8"/>
                <w:sz w:val="24"/>
              </w:rPr>
              <w:t xml:space="preserve">and sin in existing R.C.C. slab including cutting chase, </w:t>
            </w:r>
            <w:r>
              <w:rPr>
                <w:rFonts w:ascii="Times New Roman" w:hAnsi="Times New Roman"/>
                <w:color w:val="000000"/>
                <w:spacing w:val="2"/>
                <w:sz w:val="24"/>
              </w:rPr>
              <w:t xml:space="preserve">anchoring clamp to reinforcement bar, including rlenning, </w:t>
            </w:r>
            <w:r>
              <w:rPr>
                <w:rFonts w:ascii="Times New Roman" w:hAnsi="Times New Roman"/>
                <w:color w:val="000000"/>
                <w:spacing w:val="4"/>
                <w:sz w:val="24"/>
              </w:rPr>
              <w:t xml:space="preserve">refining, making good the chase with matching concrete, </w:t>
            </w:r>
            <w:r>
              <w:rPr>
                <w:rFonts w:ascii="Times New Roman" w:hAnsi="Times New Roman"/>
                <w:color w:val="000000"/>
                <w:spacing w:val="3"/>
                <w:sz w:val="24"/>
              </w:rPr>
              <w:t xml:space="preserve">plastering and painting the exposed portion of the clamps </w:t>
            </w:r>
            <w:r>
              <w:rPr>
                <w:rFonts w:ascii="Times New Roman" w:hAnsi="Times New Roman"/>
                <w:color w:val="000000"/>
                <w:spacing w:val="-10"/>
                <w:sz w:val="24"/>
              </w:rPr>
              <w:t>complete.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442"/>
              <w:jc w:val="right"/>
              <w:rPr>
                <w:rFonts w:ascii="Times New Roman" w:hAnsi="Times New Roman"/>
                <w:color w:val="000000"/>
                <w:spacing w:val="-10"/>
                <w:sz w:val="24"/>
              </w:rPr>
            </w:pPr>
            <w:r>
              <w:rPr>
                <w:rFonts w:ascii="Times New Roman" w:hAnsi="Times New Roman"/>
                <w:color w:val="000000"/>
                <w:spacing w:val="-10"/>
                <w:sz w:val="24"/>
              </w:rPr>
              <w:t>165.00</w:t>
            </w:r>
          </w:p>
        </w:tc>
      </w:tr>
      <w:tr w:rsidR="00221E49" w:rsidTr="00727D30">
        <w:trPr>
          <w:trHeight w:hRule="exact" w:val="123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12"/>
              </w:tabs>
              <w:rPr>
                <w:rFonts w:ascii="Times New Roman" w:hAnsi="Times New Roman"/>
                <w:color w:val="000000"/>
                <w:spacing w:val="-10"/>
                <w:sz w:val="24"/>
              </w:rPr>
            </w:pPr>
            <w:r>
              <w:rPr>
                <w:rFonts w:ascii="Times New Roman" w:hAnsi="Times New Roman"/>
                <w:color w:val="000000"/>
                <w:spacing w:val="-10"/>
                <w:sz w:val="24"/>
              </w:rPr>
              <w:lastRenderedPageBreak/>
              <w:t>14.13</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3"/>
                <w:sz w:val="24"/>
              </w:rPr>
            </w:pPr>
            <w:r>
              <w:rPr>
                <w:rFonts w:ascii="Times New Roman" w:hAnsi="Times New Roman"/>
                <w:color w:val="000000"/>
                <w:spacing w:val="-3"/>
                <w:sz w:val="24"/>
              </w:rPr>
              <w:t xml:space="preserve">Replacing sand stone slabs in roofing laid in cement mortar 1:4 </w:t>
            </w:r>
            <w:r>
              <w:rPr>
                <w:rFonts w:ascii="Times New Roman" w:hAnsi="Times New Roman"/>
                <w:color w:val="000000"/>
                <w:spacing w:val="1"/>
                <w:sz w:val="24"/>
              </w:rPr>
              <w:t xml:space="preserve">(1 cement : 4 sand) including accessary repairs and cement </w:t>
            </w:r>
            <w:r>
              <w:rPr>
                <w:rFonts w:ascii="Times New Roman" w:hAnsi="Times New Roman"/>
                <w:color w:val="000000"/>
                <w:spacing w:val="3"/>
                <w:sz w:val="24"/>
              </w:rPr>
              <w:t xml:space="preserve">pointing with same mortar complete including disposal of </w:t>
            </w:r>
            <w:r>
              <w:rPr>
                <w:rFonts w:ascii="Times New Roman" w:hAnsi="Times New Roman"/>
                <w:color w:val="000000"/>
                <w:spacing w:val="-6"/>
                <w:sz w:val="24"/>
              </w:rPr>
              <w:t>rubbish to dumping ground within 50 metres of lead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727D30">
        <w:trPr>
          <w:trHeight w:hRule="exact" w:val="49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14.13.1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5"/>
                <w:sz w:val="24"/>
              </w:rPr>
            </w:pPr>
            <w:r>
              <w:rPr>
                <w:rFonts w:ascii="Times New Roman" w:hAnsi="Times New Roman"/>
                <w:color w:val="000000"/>
                <w:spacing w:val="-5"/>
                <w:sz w:val="24"/>
              </w:rPr>
              <w:t>Red/ white sand stone slabs 30 to 50 mm thick.</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442"/>
              <w:jc w:val="right"/>
              <w:rPr>
                <w:rFonts w:ascii="Times New Roman" w:hAnsi="Times New Roman"/>
                <w:color w:val="000000"/>
                <w:spacing w:val="-10"/>
                <w:sz w:val="24"/>
              </w:rPr>
            </w:pPr>
            <w:r>
              <w:rPr>
                <w:rFonts w:ascii="Times New Roman" w:hAnsi="Times New Roman"/>
                <w:color w:val="000000"/>
                <w:spacing w:val="-10"/>
                <w:sz w:val="24"/>
              </w:rPr>
              <w:t>631.00</w:t>
            </w:r>
          </w:p>
        </w:tc>
      </w:tr>
      <w:tr w:rsidR="00221E49" w:rsidTr="00727D30">
        <w:trPr>
          <w:trHeight w:hRule="exact" w:val="124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12"/>
              </w:tabs>
              <w:rPr>
                <w:rFonts w:ascii="Times New Roman" w:hAnsi="Times New Roman"/>
                <w:color w:val="000000"/>
                <w:spacing w:val="-10"/>
                <w:sz w:val="24"/>
              </w:rPr>
            </w:pPr>
            <w:r>
              <w:rPr>
                <w:rFonts w:ascii="Times New Roman" w:hAnsi="Times New Roman"/>
                <w:color w:val="000000"/>
                <w:spacing w:val="-10"/>
                <w:sz w:val="24"/>
              </w:rPr>
              <w:t>14.14</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4"/>
                <w:sz w:val="24"/>
              </w:rPr>
            </w:pPr>
            <w:r>
              <w:rPr>
                <w:rFonts w:ascii="Times New Roman" w:hAnsi="Times New Roman"/>
                <w:color w:val="000000"/>
                <w:spacing w:val="-4"/>
                <w:sz w:val="24"/>
              </w:rPr>
              <w:t xml:space="preserve">Renewing wooden battens in roofs, including making good the </w:t>
            </w:r>
            <w:r>
              <w:rPr>
                <w:rFonts w:ascii="Times New Roman" w:hAnsi="Times New Roman"/>
                <w:color w:val="000000"/>
                <w:spacing w:val="-2"/>
                <w:sz w:val="24"/>
              </w:rPr>
              <w:t xml:space="preserve">holes in wall and painting with oil type wood preservative of </w:t>
            </w:r>
            <w:r>
              <w:rPr>
                <w:rFonts w:ascii="Times New Roman" w:hAnsi="Times New Roman"/>
                <w:color w:val="000000"/>
                <w:spacing w:val="-8"/>
                <w:sz w:val="24"/>
              </w:rPr>
              <w:t xml:space="preserve">approved brand and manufacture complete including removal of </w:t>
            </w:r>
            <w:r>
              <w:rPr>
                <w:rFonts w:ascii="Times New Roman" w:hAnsi="Times New Roman"/>
                <w:color w:val="000000"/>
                <w:spacing w:val="-6"/>
                <w:sz w:val="24"/>
              </w:rPr>
              <w:t>rubbish to the dumping ground within 50 metres lead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727D30">
        <w:trPr>
          <w:trHeight w:hRule="exact" w:val="427"/>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14.14.1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8"/>
                <w:sz w:val="24"/>
              </w:rPr>
            </w:pPr>
            <w:r>
              <w:rPr>
                <w:rFonts w:ascii="Times New Roman" w:hAnsi="Times New Roman"/>
                <w:color w:val="000000"/>
                <w:spacing w:val="-8"/>
                <w:sz w:val="24"/>
              </w:rPr>
              <w:t>Sal wood battens.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74943.00</w:t>
            </w:r>
          </w:p>
        </w:tc>
      </w:tr>
      <w:tr w:rsidR="00221E49" w:rsidTr="00727D30">
        <w:trPr>
          <w:trHeight w:hRule="exact" w:val="127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12"/>
              </w:tabs>
              <w:rPr>
                <w:rFonts w:ascii="Times New Roman" w:hAnsi="Times New Roman"/>
                <w:color w:val="000000"/>
                <w:spacing w:val="-10"/>
                <w:sz w:val="24"/>
              </w:rPr>
            </w:pPr>
            <w:r>
              <w:rPr>
                <w:rFonts w:ascii="Times New Roman" w:hAnsi="Times New Roman"/>
                <w:color w:val="000000"/>
                <w:spacing w:val="-10"/>
                <w:sz w:val="24"/>
              </w:rPr>
              <w:t>14.15</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2"/>
                <w:sz w:val="24"/>
              </w:rPr>
            </w:pPr>
            <w:r>
              <w:rPr>
                <w:rFonts w:ascii="Times New Roman" w:hAnsi="Times New Roman"/>
                <w:color w:val="000000"/>
                <w:spacing w:val="-2"/>
                <w:sz w:val="24"/>
              </w:rPr>
              <w:t xml:space="preserve">Renewing wooden beams in roofs including making good the </w:t>
            </w:r>
            <w:r>
              <w:rPr>
                <w:rFonts w:ascii="Times New Roman" w:hAnsi="Times New Roman"/>
                <w:color w:val="000000"/>
                <w:spacing w:val="-4"/>
                <w:sz w:val="24"/>
              </w:rPr>
              <w:t xml:space="preserve">holes in walls and painting with oil type wood preservative of </w:t>
            </w:r>
            <w:r>
              <w:rPr>
                <w:rFonts w:ascii="Times New Roman" w:hAnsi="Times New Roman"/>
                <w:color w:val="000000"/>
                <w:spacing w:val="-8"/>
                <w:sz w:val="24"/>
              </w:rPr>
              <w:t xml:space="preserve">approved brand and manufacture complete including removal of </w:t>
            </w:r>
            <w:r>
              <w:rPr>
                <w:rFonts w:ascii="Times New Roman" w:hAnsi="Times New Roman"/>
                <w:color w:val="000000"/>
                <w:spacing w:val="-6"/>
                <w:sz w:val="24"/>
              </w:rPr>
              <w:t>rubbish to the dumping ground within 50 metres lead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727D30">
        <w:trPr>
          <w:trHeight w:hRule="exact" w:val="45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14.15.1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7"/>
                <w:sz w:val="24"/>
              </w:rPr>
            </w:pPr>
            <w:r>
              <w:rPr>
                <w:rFonts w:ascii="Times New Roman" w:hAnsi="Times New Roman"/>
                <w:color w:val="000000"/>
                <w:spacing w:val="-7"/>
                <w:sz w:val="24"/>
              </w:rPr>
              <w:t>Not exceeding 4.00 metres in length_</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727D30">
        <w:trPr>
          <w:trHeight w:hRule="exact" w:val="443"/>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14.15.1.1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Sal wood beams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76349.00</w:t>
            </w:r>
          </w:p>
        </w:tc>
      </w:tr>
      <w:tr w:rsidR="00221E49" w:rsidTr="00727D30">
        <w:trPr>
          <w:trHeight w:hRule="exact" w:val="45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14.15.12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Haldu/Bija/Kail wood fillets.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76349.00</w:t>
            </w:r>
          </w:p>
        </w:tc>
      </w:tr>
      <w:tr w:rsidR="00221E49" w:rsidTr="00727D30">
        <w:trPr>
          <w:trHeight w:hRule="exact" w:val="45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14.15.2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5"/>
                <w:sz w:val="24"/>
              </w:rPr>
            </w:pPr>
            <w:r>
              <w:rPr>
                <w:rFonts w:ascii="Times New Roman" w:hAnsi="Times New Roman"/>
                <w:color w:val="000000"/>
                <w:spacing w:val="-5"/>
                <w:sz w:val="24"/>
              </w:rPr>
              <w:t>Above 4.00 metres and upto 5.00 metres length.</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727D30">
        <w:trPr>
          <w:trHeight w:hRule="exact" w:val="45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14.15.21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Sal wood beams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78106.00</w:t>
            </w:r>
          </w:p>
        </w:tc>
      </w:tr>
      <w:tr w:rsidR="00221E49" w:rsidTr="00727D30">
        <w:trPr>
          <w:trHeight w:hRule="exact" w:val="45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14.152.2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Haldu/Bija/Kail wood fillets.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78101.00</w:t>
            </w:r>
          </w:p>
        </w:tc>
      </w:tr>
      <w:tr w:rsidR="00221E49" w:rsidTr="00727D30">
        <w:trPr>
          <w:trHeight w:hRule="exact" w:val="113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12"/>
              </w:tabs>
              <w:rPr>
                <w:rFonts w:ascii="Times New Roman" w:hAnsi="Times New Roman"/>
                <w:color w:val="000000"/>
                <w:spacing w:val="-10"/>
                <w:sz w:val="24"/>
              </w:rPr>
            </w:pPr>
            <w:r>
              <w:rPr>
                <w:rFonts w:ascii="Times New Roman" w:hAnsi="Times New Roman"/>
                <w:color w:val="000000"/>
                <w:spacing w:val="-10"/>
                <w:sz w:val="24"/>
              </w:rPr>
              <w:t>14.16</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2"/>
                <w:sz w:val="24"/>
              </w:rPr>
            </w:pPr>
            <w:r>
              <w:rPr>
                <w:rFonts w:ascii="Times New Roman" w:hAnsi="Times New Roman"/>
                <w:color w:val="000000"/>
                <w:spacing w:val="-2"/>
                <w:sz w:val="24"/>
              </w:rPr>
              <w:t xml:space="preserve">Raking out joints in lime or cement mortar and preparing the </w:t>
            </w:r>
            <w:r>
              <w:rPr>
                <w:rFonts w:ascii="Times New Roman" w:hAnsi="Times New Roman"/>
                <w:color w:val="000000"/>
                <w:sz w:val="24"/>
              </w:rPr>
              <w:t xml:space="preserve">surface for re-pointing or replastering including disposal of </w:t>
            </w:r>
            <w:r>
              <w:rPr>
                <w:rFonts w:ascii="Times New Roman" w:hAnsi="Times New Roman"/>
                <w:color w:val="000000"/>
                <w:spacing w:val="-6"/>
                <w:sz w:val="24"/>
              </w:rPr>
              <w:t>rubbish to the dumping ground within 50 metres lead.</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F31C51" w:rsidP="004D2427">
            <w:pPr>
              <w:ind w:right="442"/>
              <w:jc w:val="right"/>
              <w:rPr>
                <w:rFonts w:ascii="Times New Roman" w:hAnsi="Times New Roman"/>
                <w:color w:val="000000"/>
                <w:spacing w:val="-10"/>
                <w:sz w:val="24"/>
              </w:rPr>
            </w:pPr>
            <w:r>
              <w:rPr>
                <w:rFonts w:ascii="Times New Roman" w:hAnsi="Times New Roman"/>
                <w:noProof/>
                <w:color w:val="000000"/>
                <w:spacing w:val="-10"/>
                <w:sz w:val="24"/>
                <w:lang w:bidi="hi-IN"/>
              </w:rPr>
              <w:pict>
                <v:shape id="_x0000_s1062" type="#_x0000_t202" style="position:absolute;left:0;text-align:left;margin-left:26.3pt;margin-top:78.35pt;width:81.2pt;height:22.75pt;z-index:251686912;mso-position-horizontal-relative:text;mso-position-vertical-relative:text" filled="f" stroked="f">
                  <v:textbox style="mso-next-textbox:#_x0000_s1062">
                    <w:txbxContent>
                      <w:p w:rsidR="006A17B0" w:rsidRDefault="006A17B0" w:rsidP="00727D30">
                        <w:pPr>
                          <w:jc w:val="center"/>
                          <w:rPr>
                            <w:rFonts w:ascii="Times New Roman" w:hAnsi="Times New Roman" w:cs="Times New Roman"/>
                          </w:rPr>
                        </w:pPr>
                        <w:r>
                          <w:t>Page No.260</w:t>
                        </w:r>
                      </w:p>
                      <w:p w:rsidR="006A17B0" w:rsidRDefault="006A17B0" w:rsidP="00727D30"/>
                    </w:txbxContent>
                  </v:textbox>
                </v:shape>
              </w:pict>
            </w:r>
            <w:r w:rsidR="00221E49">
              <w:rPr>
                <w:rFonts w:ascii="Times New Roman" w:hAnsi="Times New Roman"/>
                <w:color w:val="000000"/>
                <w:spacing w:val="-10"/>
                <w:sz w:val="24"/>
              </w:rPr>
              <w:t>17.00</w:t>
            </w:r>
          </w:p>
        </w:tc>
      </w:tr>
      <w:tr w:rsidR="00221E49" w:rsidTr="00727D30">
        <w:trPr>
          <w:trHeight w:hRule="exact" w:val="113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12"/>
              </w:tabs>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Pr="002D7C55" w:rsidRDefault="00221E49" w:rsidP="004D2427">
            <w:pPr>
              <w:ind w:left="108" w:right="72"/>
              <w:jc w:val="both"/>
              <w:rPr>
                <w:rFonts w:ascii="Times New Roman" w:hAnsi="Times New Roman"/>
                <w:color w:val="000000"/>
                <w:spacing w:val="-2"/>
                <w:sz w:val="24"/>
              </w:rPr>
            </w:pPr>
            <w:r w:rsidRPr="002D7C55">
              <w:rPr>
                <w:rFonts w:ascii="Times New Roman" w:hAnsi="Times New Roman"/>
                <w:color w:val="000000"/>
                <w:spacing w:val="-2"/>
                <w:sz w:val="24"/>
              </w:rPr>
              <w:t>Description</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52" w:type="dxa"/>
            <w:tcBorders>
              <w:top w:val="single" w:sz="6" w:space="0" w:color="000000"/>
              <w:left w:val="single" w:sz="6" w:space="0" w:color="000000"/>
              <w:bottom w:val="single" w:sz="6" w:space="0" w:color="000000"/>
              <w:right w:val="single" w:sz="6" w:space="0" w:color="000000"/>
            </w:tcBorders>
          </w:tcPr>
          <w:p w:rsidR="00221E49" w:rsidRPr="002D7C55" w:rsidRDefault="00221E49" w:rsidP="004D2427">
            <w:pPr>
              <w:ind w:right="442"/>
              <w:jc w:val="right"/>
              <w:rPr>
                <w:rFonts w:ascii="Times New Roman" w:hAnsi="Times New Roman"/>
                <w:color w:val="000000"/>
                <w:spacing w:val="-10"/>
                <w:sz w:val="24"/>
              </w:rPr>
            </w:pPr>
            <w:r w:rsidRPr="002D7C55">
              <w:rPr>
                <w:rFonts w:ascii="Times New Roman" w:hAnsi="Times New Roman"/>
                <w:color w:val="000000"/>
                <w:spacing w:val="-10"/>
                <w:sz w:val="24"/>
              </w:rPr>
              <w:t>Rite (m Rs.)</w:t>
            </w:r>
          </w:p>
        </w:tc>
      </w:tr>
      <w:tr w:rsidR="00221E49" w:rsidTr="00727D30">
        <w:trPr>
          <w:trHeight w:hRule="exact" w:val="113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12"/>
              </w:tabs>
              <w:rPr>
                <w:rFonts w:ascii="Times New Roman" w:hAnsi="Times New Roman"/>
                <w:color w:val="000000"/>
                <w:spacing w:val="-10"/>
                <w:sz w:val="24"/>
              </w:rPr>
            </w:pPr>
            <w:r>
              <w:rPr>
                <w:rFonts w:ascii="Times New Roman" w:hAnsi="Times New Roman"/>
                <w:color w:val="000000"/>
                <w:spacing w:val="-10"/>
                <w:sz w:val="24"/>
              </w:rPr>
              <w:t>1417</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Pr="002D7C55" w:rsidRDefault="00221E49" w:rsidP="004D2427">
            <w:pPr>
              <w:ind w:left="108" w:right="72"/>
              <w:jc w:val="both"/>
              <w:rPr>
                <w:rFonts w:ascii="Times New Roman" w:hAnsi="Times New Roman"/>
                <w:color w:val="000000"/>
                <w:spacing w:val="-2"/>
                <w:sz w:val="24"/>
              </w:rPr>
            </w:pPr>
            <w:r w:rsidRPr="002D7C55">
              <w:rPr>
                <w:rFonts w:ascii="Times New Roman" w:hAnsi="Times New Roman"/>
                <w:color w:val="000000"/>
                <w:spacing w:val="-2"/>
                <w:sz w:val="24"/>
              </w:rPr>
              <w:t>Taking out wind tics from roof including cutting out rusted bolts, nuts etc. and removing materials to any distance within compound and stacking.</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442"/>
              <w:jc w:val="right"/>
              <w:rPr>
                <w:rFonts w:ascii="Times New Roman" w:hAnsi="Times New Roman"/>
                <w:color w:val="000000"/>
                <w:spacing w:val="-10"/>
                <w:sz w:val="24"/>
              </w:rPr>
            </w:pPr>
            <w:r>
              <w:rPr>
                <w:rFonts w:ascii="Times New Roman" w:hAnsi="Times New Roman"/>
                <w:color w:val="000000"/>
                <w:spacing w:val="-10"/>
                <w:sz w:val="24"/>
              </w:rPr>
              <w:t>120</w:t>
            </w:r>
          </w:p>
        </w:tc>
      </w:tr>
      <w:tr w:rsidR="00221E49" w:rsidTr="00727D30">
        <w:trPr>
          <w:trHeight w:hRule="exact" w:val="113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12"/>
              </w:tabs>
              <w:rPr>
                <w:rFonts w:ascii="Times New Roman" w:hAnsi="Times New Roman"/>
                <w:color w:val="000000"/>
                <w:spacing w:val="-10"/>
                <w:sz w:val="24"/>
              </w:rPr>
            </w:pPr>
            <w:r>
              <w:rPr>
                <w:rFonts w:ascii="Times New Roman" w:hAnsi="Times New Roman"/>
                <w:color w:val="000000"/>
                <w:spacing w:val="-10"/>
                <w:sz w:val="24"/>
              </w:rPr>
              <w:t>1418</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2"/>
                <w:sz w:val="24"/>
              </w:rPr>
            </w:pPr>
            <w:r>
              <w:rPr>
                <w:rFonts w:ascii="Times New Roman" w:hAnsi="Times New Roman"/>
                <w:color w:val="000000"/>
                <w:spacing w:val="-2"/>
                <w:sz w:val="24"/>
              </w:rPr>
              <w:t xml:space="preserve">Fixing of old wind tie with new fittings including painting two </w:t>
            </w:r>
            <w:r w:rsidRPr="002D7C55">
              <w:rPr>
                <w:rFonts w:ascii="Times New Roman" w:hAnsi="Times New Roman"/>
                <w:color w:val="000000"/>
                <w:spacing w:val="-2"/>
                <w:sz w:val="24"/>
              </w:rPr>
              <w:t>or more coats with anticorrosive bitumastic paint of approved brand and manufacturer over and including priming coat of ready mixed zinc chromate yellow primer of approved brand.</w:t>
            </w:r>
          </w:p>
        </w:tc>
        <w:tc>
          <w:tcPr>
            <w:tcW w:w="1350" w:type="dxa"/>
            <w:tcBorders>
              <w:top w:val="single" w:sz="6" w:space="0" w:color="000000"/>
              <w:left w:val="single" w:sz="6" w:space="0" w:color="000000"/>
              <w:bottom w:val="single" w:sz="6" w:space="0" w:color="000000"/>
              <w:right w:val="single" w:sz="6" w:space="0" w:color="000000"/>
            </w:tcBorders>
          </w:tcPr>
          <w:p w:rsidR="00221E49" w:rsidRPr="002D7C55" w:rsidRDefault="00221E49" w:rsidP="004D2427">
            <w:pPr>
              <w:jc w:val="center"/>
              <w:rPr>
                <w:rFonts w:ascii="Times New Roman" w:hAnsi="Times New Roman"/>
                <w:color w:val="000000"/>
                <w:spacing w:val="-10"/>
                <w:sz w:val="24"/>
              </w:rPr>
            </w:pPr>
            <w:r w:rsidRPr="002D7C55">
              <w:rPr>
                <w:rFonts w:ascii="Times New Roman" w:hAnsi="Times New Roman"/>
                <w:color w:val="000000"/>
                <w:spacing w:val="-10"/>
                <w:sz w:val="24"/>
              </w:rPr>
              <w:t>i</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442"/>
              <w:jc w:val="right"/>
              <w:rPr>
                <w:rFonts w:ascii="Times New Roman" w:hAnsi="Times New Roman"/>
                <w:color w:val="000000"/>
                <w:spacing w:val="-10"/>
                <w:sz w:val="24"/>
              </w:rPr>
            </w:pPr>
            <w:r>
              <w:rPr>
                <w:rFonts w:ascii="Times New Roman" w:hAnsi="Times New Roman"/>
                <w:color w:val="000000"/>
                <w:spacing w:val="-10"/>
                <w:sz w:val="24"/>
              </w:rPr>
              <w:t>61.00</w:t>
            </w:r>
          </w:p>
        </w:tc>
      </w:tr>
      <w:tr w:rsidR="00221E49" w:rsidTr="00727D30">
        <w:trPr>
          <w:trHeight w:hRule="exact" w:val="113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12"/>
              </w:tabs>
              <w:rPr>
                <w:rFonts w:ascii="Times New Roman" w:hAnsi="Times New Roman"/>
                <w:color w:val="000000"/>
                <w:spacing w:val="-10"/>
                <w:sz w:val="24"/>
              </w:rPr>
            </w:pPr>
            <w:r>
              <w:rPr>
                <w:rFonts w:ascii="Times New Roman" w:hAnsi="Times New Roman"/>
                <w:color w:val="000000"/>
                <w:spacing w:val="-10"/>
                <w:sz w:val="24"/>
              </w:rPr>
              <w:t>1419</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Pr="002D7C55" w:rsidRDefault="00221E49" w:rsidP="004D2427">
            <w:pPr>
              <w:ind w:left="108" w:right="72"/>
              <w:jc w:val="both"/>
              <w:rPr>
                <w:rFonts w:ascii="Times New Roman" w:hAnsi="Times New Roman"/>
                <w:color w:val="000000"/>
                <w:spacing w:val="-2"/>
                <w:sz w:val="24"/>
              </w:rPr>
            </w:pPr>
            <w:r w:rsidRPr="002D7C55">
              <w:rPr>
                <w:rFonts w:ascii="Times New Roman" w:hAnsi="Times New Roman"/>
                <w:color w:val="000000"/>
                <w:spacing w:val="-2"/>
                <w:sz w:val="24"/>
              </w:rPr>
              <w:t>Renewing bottom rail and/or top runner of collapsible gate including making good all damages and applying priming coat of zinc chromate yellow primer of approved brand and mamifacturcr.</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442"/>
              <w:jc w:val="right"/>
              <w:rPr>
                <w:rFonts w:ascii="Times New Roman" w:hAnsi="Times New Roman"/>
                <w:color w:val="000000"/>
                <w:spacing w:val="-10"/>
                <w:sz w:val="24"/>
              </w:rPr>
            </w:pPr>
            <w:r>
              <w:rPr>
                <w:rFonts w:ascii="Times New Roman" w:hAnsi="Times New Roman"/>
                <w:color w:val="000000"/>
                <w:spacing w:val="-10"/>
                <w:sz w:val="24"/>
              </w:rPr>
              <w:t>119.00</w:t>
            </w:r>
          </w:p>
        </w:tc>
      </w:tr>
      <w:tr w:rsidR="00221E49" w:rsidTr="00727D30">
        <w:trPr>
          <w:trHeight w:hRule="exact" w:val="113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12"/>
              </w:tabs>
              <w:rPr>
                <w:rFonts w:ascii="Times New Roman" w:hAnsi="Times New Roman"/>
                <w:color w:val="000000"/>
                <w:spacing w:val="-10"/>
                <w:sz w:val="24"/>
              </w:rPr>
            </w:pPr>
            <w:r>
              <w:rPr>
                <w:rFonts w:ascii="Times New Roman" w:hAnsi="Times New Roman"/>
                <w:color w:val="000000"/>
                <w:spacing w:val="-10"/>
                <w:sz w:val="24"/>
              </w:rPr>
              <w:t>14_20</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Pr="002D7C55" w:rsidRDefault="00221E49" w:rsidP="004D2427">
            <w:pPr>
              <w:ind w:left="108" w:right="72"/>
              <w:jc w:val="both"/>
              <w:rPr>
                <w:rFonts w:ascii="Times New Roman" w:hAnsi="Times New Roman"/>
                <w:color w:val="000000"/>
                <w:spacing w:val="-2"/>
                <w:sz w:val="24"/>
              </w:rPr>
            </w:pPr>
            <w:r w:rsidRPr="002D7C55">
              <w:rPr>
                <w:rFonts w:ascii="Times New Roman" w:hAnsi="Times New Roman"/>
                <w:color w:val="000000"/>
                <w:spacing w:val="-2"/>
                <w:sz w:val="24"/>
              </w:rPr>
              <w:t>Renewing Wrought iron or M.S. Wheel or roller of steel door or gate and fining and fixing the same with necessary damps, inns and bolts/welding and erection etc. complete.</w:t>
            </w:r>
          </w:p>
        </w:tc>
        <w:tc>
          <w:tcPr>
            <w:tcW w:w="1350" w:type="dxa"/>
            <w:tcBorders>
              <w:top w:val="single" w:sz="6" w:space="0" w:color="000000"/>
              <w:left w:val="single" w:sz="6" w:space="0" w:color="000000"/>
              <w:bottom w:val="single" w:sz="6" w:space="0" w:color="000000"/>
              <w:right w:val="single" w:sz="6" w:space="0" w:color="000000"/>
            </w:tcBorders>
          </w:tcPr>
          <w:p w:rsidR="00221E49" w:rsidRPr="002D7C55" w:rsidRDefault="00221E49" w:rsidP="004D2427">
            <w:pPr>
              <w:jc w:val="center"/>
              <w:rPr>
                <w:rFonts w:ascii="Times New Roman" w:hAnsi="Times New Roman"/>
                <w:color w:val="000000"/>
                <w:spacing w:val="-10"/>
                <w:sz w:val="24"/>
              </w:rPr>
            </w:pPr>
          </w:p>
        </w:tc>
        <w:tc>
          <w:tcPr>
            <w:tcW w:w="1552" w:type="dxa"/>
            <w:tcBorders>
              <w:top w:val="single" w:sz="6" w:space="0" w:color="000000"/>
              <w:left w:val="single" w:sz="6" w:space="0" w:color="000000"/>
              <w:bottom w:val="single" w:sz="6" w:space="0" w:color="000000"/>
              <w:right w:val="single" w:sz="6" w:space="0" w:color="000000"/>
            </w:tcBorders>
          </w:tcPr>
          <w:p w:rsidR="00221E49" w:rsidRPr="002D7C55" w:rsidRDefault="00221E49" w:rsidP="004D2427">
            <w:pPr>
              <w:ind w:right="442"/>
              <w:jc w:val="right"/>
              <w:rPr>
                <w:rFonts w:ascii="Times New Roman" w:hAnsi="Times New Roman"/>
                <w:color w:val="000000"/>
                <w:spacing w:val="-10"/>
                <w:sz w:val="24"/>
              </w:rPr>
            </w:pPr>
          </w:p>
        </w:tc>
      </w:tr>
      <w:tr w:rsidR="00221E49" w:rsidTr="00727D30">
        <w:trPr>
          <w:trHeight w:hRule="exact" w:val="42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1420.1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Wheel 50 mm dia. and below.</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per wheel</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136.00</w:t>
            </w:r>
          </w:p>
        </w:tc>
      </w:tr>
      <w:tr w:rsidR="00221E49" w:rsidTr="00727D30">
        <w:trPr>
          <w:trHeight w:hRule="exact" w:val="49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1420.2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Wheel above 50 mm din</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per wheel</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211.00</w:t>
            </w:r>
          </w:p>
        </w:tc>
      </w:tr>
      <w:tr w:rsidR="00221E49" w:rsidTr="00727D30">
        <w:trPr>
          <w:trHeight w:hRule="exact" w:val="52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pacing w:val="-10"/>
                <w:sz w:val="24"/>
              </w:rPr>
            </w:pPr>
            <w:r>
              <w:rPr>
                <w:rFonts w:ascii="Times New Roman" w:hAnsi="Times New Roman"/>
                <w:color w:val="000000"/>
                <w:spacing w:val="-10"/>
                <w:sz w:val="24"/>
              </w:rPr>
              <w:t>14.21</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3"/>
                <w:sz w:val="24"/>
              </w:rPr>
            </w:pPr>
            <w:r>
              <w:rPr>
                <w:rFonts w:ascii="Times New Roman" w:hAnsi="Times New Roman"/>
                <w:color w:val="000000"/>
                <w:spacing w:val="-3"/>
                <w:sz w:val="24"/>
              </w:rPr>
              <w:t>Providing and fixing 25 mm thick shutters for cup board etc,</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727D30">
        <w:trPr>
          <w:trHeight w:hRule="exact" w:val="43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1421.1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5"/>
                <w:sz w:val="24"/>
              </w:rPr>
            </w:pPr>
            <w:r>
              <w:rPr>
                <w:rFonts w:ascii="Times New Roman" w:hAnsi="Times New Roman"/>
                <w:color w:val="000000"/>
                <w:spacing w:val="-5"/>
                <w:sz w:val="24"/>
              </w:rPr>
              <w:t>Panelled or panelled and glazed shutters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727D30">
        <w:trPr>
          <w:trHeight w:hRule="exact" w:val="103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1421.1.1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4"/>
                <w:sz w:val="24"/>
              </w:rPr>
            </w:pPr>
            <w:r>
              <w:rPr>
                <w:rFonts w:ascii="Times New Roman" w:hAnsi="Times New Roman"/>
                <w:color w:val="000000"/>
                <w:spacing w:val="-4"/>
                <w:sz w:val="24"/>
              </w:rPr>
              <w:t xml:space="preserve">Superior </w:t>
            </w:r>
            <w:r>
              <w:rPr>
                <w:rFonts w:ascii="Times New Roman" w:hAnsi="Times New Roman"/>
                <w:i/>
                <w:color w:val="000000"/>
                <w:spacing w:val="6"/>
                <w:w w:val="90"/>
                <w:sz w:val="26"/>
              </w:rPr>
              <w:t xml:space="preserve">class </w:t>
            </w:r>
            <w:r>
              <w:rPr>
                <w:rFonts w:ascii="Times New Roman" w:hAnsi="Times New Roman"/>
                <w:color w:val="000000"/>
                <w:spacing w:val="-4"/>
                <w:sz w:val="24"/>
              </w:rPr>
              <w:t xml:space="preserve">teak wood including nickel plated </w:t>
            </w:r>
            <w:r>
              <w:rPr>
                <w:rFonts w:ascii="Times New Roman" w:hAnsi="Times New Roman"/>
                <w:color w:val="000000"/>
                <w:spacing w:val="-3"/>
                <w:sz w:val="24"/>
              </w:rPr>
              <w:t xml:space="preserve">bright finished M.S. piano hinges with necessary </w:t>
            </w:r>
            <w:r>
              <w:rPr>
                <w:rFonts w:ascii="Times New Roman" w:hAnsi="Times New Roman"/>
                <w:color w:val="000000"/>
                <w:spacing w:val="-10"/>
                <w:sz w:val="24"/>
              </w:rPr>
              <w:t>screws.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3794.00</w:t>
            </w:r>
          </w:p>
        </w:tc>
      </w:tr>
      <w:tr w:rsidR="00221E49" w:rsidTr="00727D30">
        <w:trPr>
          <w:trHeight w:hRule="exact" w:val="79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1421.11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pacing w:val="-4"/>
                <w:sz w:val="24"/>
              </w:rPr>
            </w:pPr>
            <w:r>
              <w:rPr>
                <w:rFonts w:ascii="Times New Roman" w:hAnsi="Times New Roman"/>
                <w:color w:val="000000"/>
                <w:spacing w:val="-4"/>
                <w:sz w:val="24"/>
              </w:rPr>
              <w:t xml:space="preserve">1st class teak wood including nickel plated bright </w:t>
            </w:r>
            <w:r>
              <w:rPr>
                <w:rFonts w:ascii="Times New Roman" w:hAnsi="Times New Roman"/>
                <w:color w:val="000000"/>
                <w:spacing w:val="-1"/>
                <w:sz w:val="24"/>
              </w:rPr>
              <w:t>finished M.S. piano hinges with necessary toms.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3413.00</w:t>
            </w:r>
          </w:p>
        </w:tc>
      </w:tr>
      <w:tr w:rsidR="00221E49" w:rsidTr="00727D30">
        <w:trPr>
          <w:trHeight w:hRule="exact" w:val="49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1421.2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Glazed shutters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727D30">
        <w:trPr>
          <w:trHeight w:hRule="exact" w:val="107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1421.21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3"/>
                <w:sz w:val="24"/>
              </w:rPr>
            </w:pPr>
            <w:r>
              <w:rPr>
                <w:rFonts w:ascii="Times New Roman" w:hAnsi="Times New Roman"/>
                <w:color w:val="000000"/>
                <w:spacing w:val="-3"/>
                <w:sz w:val="24"/>
              </w:rPr>
              <w:t xml:space="preserve">Superior class teak wood including nickel plated bright finished M.S. piano hinges with necessary </w:t>
            </w:r>
            <w:r>
              <w:rPr>
                <w:rFonts w:ascii="Times New Roman" w:hAnsi="Times New Roman"/>
                <w:color w:val="000000"/>
                <w:spacing w:val="-10"/>
                <w:sz w:val="24"/>
              </w:rPr>
              <w:t>screws.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4021.00</w:t>
            </w:r>
          </w:p>
        </w:tc>
      </w:tr>
      <w:tr w:rsidR="00221E49" w:rsidTr="00727D30">
        <w:trPr>
          <w:trHeight w:hRule="exact" w:val="91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1421.2.2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pacing w:val="-4"/>
                <w:sz w:val="24"/>
              </w:rPr>
            </w:pPr>
            <w:r>
              <w:rPr>
                <w:rFonts w:ascii="Times New Roman" w:hAnsi="Times New Roman"/>
                <w:color w:val="000000"/>
                <w:spacing w:val="-4"/>
                <w:sz w:val="24"/>
              </w:rPr>
              <w:t>1st class teak wood including nickel plated bright finished MS. piano hinges with necessary screws.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3611.00</w:t>
            </w:r>
          </w:p>
        </w:tc>
      </w:tr>
      <w:tr w:rsidR="00221E49" w:rsidTr="00727D30">
        <w:trPr>
          <w:trHeight w:hRule="exact" w:val="156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pacing w:val="-10"/>
                <w:sz w:val="24"/>
              </w:rPr>
            </w:pPr>
            <w:r>
              <w:rPr>
                <w:rFonts w:ascii="Times New Roman" w:hAnsi="Times New Roman"/>
                <w:color w:val="000000"/>
                <w:spacing w:val="-10"/>
                <w:sz w:val="24"/>
              </w:rPr>
              <w:t>1422</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Providing and fixing plain jaffii door and window shutters </w:t>
            </w:r>
            <w:r>
              <w:rPr>
                <w:rFonts w:ascii="Times New Roman" w:hAnsi="Times New Roman"/>
                <w:color w:val="000000"/>
                <w:spacing w:val="-2"/>
                <w:sz w:val="24"/>
              </w:rPr>
              <w:t xml:space="preserve">including bright Sand black enamelled MS. butt hinges with </w:t>
            </w:r>
            <w:r>
              <w:rPr>
                <w:rFonts w:ascii="Times New Roman" w:hAnsi="Times New Roman"/>
                <w:color w:val="000000"/>
                <w:spacing w:val="-5"/>
                <w:sz w:val="24"/>
              </w:rPr>
              <w:t xml:space="preserve">necessary screws 35x1Omm laths placed 35mm apart (flames to </w:t>
            </w:r>
            <w:r>
              <w:rPr>
                <w:rFonts w:ascii="Times New Roman" w:hAnsi="Times New Roman"/>
                <w:color w:val="000000"/>
                <w:spacing w:val="-7"/>
                <w:sz w:val="24"/>
              </w:rPr>
              <w:t xml:space="preserve">be paid separately) including fixing 50x12mm beading complete </w:t>
            </w:r>
            <w:r>
              <w:rPr>
                <w:rFonts w:ascii="Times New Roman" w:hAnsi="Times New Roman"/>
                <w:color w:val="000000"/>
                <w:spacing w:val="-10"/>
                <w:sz w:val="24"/>
              </w:rPr>
              <w:t>with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727D30">
        <w:trPr>
          <w:trHeight w:hRule="exact" w:val="203"/>
        </w:trPr>
        <w:tc>
          <w:tcPr>
            <w:tcW w:w="983" w:type="dxa"/>
            <w:vMerge w:val="restart"/>
            <w:tcBorders>
              <w:top w:val="single" w:sz="6" w:space="0" w:color="000000"/>
              <w:left w:val="single" w:sz="6" w:space="0" w:color="000000"/>
              <w:bottom w:val="none" w:sz="0"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vAlign w:val="center"/>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14.22 1</w:t>
            </w:r>
          </w:p>
        </w:tc>
        <w:tc>
          <w:tcPr>
            <w:tcW w:w="4980" w:type="dxa"/>
            <w:vMerge w:val="restart"/>
            <w:tcBorders>
              <w:top w:val="single" w:sz="6" w:space="0" w:color="000000"/>
              <w:left w:val="single" w:sz="6" w:space="0" w:color="000000"/>
              <w:bottom w:val="none" w:sz="0"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Second class teak wood.</w:t>
            </w:r>
          </w:p>
        </w:tc>
        <w:tc>
          <w:tcPr>
            <w:tcW w:w="1350" w:type="dxa"/>
            <w:vMerge w:val="restart"/>
            <w:tcBorders>
              <w:top w:val="single" w:sz="6" w:space="0" w:color="000000"/>
              <w:left w:val="single" w:sz="6" w:space="0" w:color="000000"/>
              <w:bottom w:val="none" w:sz="0"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vMerge w:val="restart"/>
            <w:tcBorders>
              <w:top w:val="single" w:sz="6" w:space="0" w:color="000000"/>
              <w:left w:val="single" w:sz="6" w:space="0" w:color="000000"/>
              <w:bottom w:val="none" w:sz="0"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3105.00</w:t>
            </w:r>
          </w:p>
        </w:tc>
      </w:tr>
      <w:tr w:rsidR="00221E49" w:rsidTr="00727D30">
        <w:trPr>
          <w:trHeight w:hRule="exact" w:val="450"/>
        </w:trPr>
        <w:tc>
          <w:tcPr>
            <w:tcW w:w="983" w:type="dxa"/>
            <w:vMerge/>
            <w:tcBorders>
              <w:top w:val="none" w:sz="0" w:space="0" w:color="000000"/>
              <w:left w:val="single" w:sz="6" w:space="0" w:color="000000"/>
              <w:bottom w:val="single" w:sz="6" w:space="0" w:color="000000"/>
              <w:right w:val="single" w:sz="6" w:space="0" w:color="000000"/>
            </w:tcBorders>
          </w:tcPr>
          <w:p w:rsidR="00221E49" w:rsidRDefault="00221E49" w:rsidP="004D2427"/>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4980" w:type="dxa"/>
            <w:vMerge/>
            <w:tcBorders>
              <w:top w:val="none" w:sz="0" w:space="0" w:color="000000"/>
              <w:left w:val="single" w:sz="6" w:space="0" w:color="000000"/>
              <w:bottom w:val="single" w:sz="6" w:space="0" w:color="000000"/>
              <w:right w:val="single" w:sz="6" w:space="0" w:color="000000"/>
            </w:tcBorders>
          </w:tcPr>
          <w:p w:rsidR="00221E49" w:rsidRDefault="00221E49" w:rsidP="004D2427"/>
        </w:tc>
        <w:tc>
          <w:tcPr>
            <w:tcW w:w="1350" w:type="dxa"/>
            <w:vMerge/>
            <w:tcBorders>
              <w:top w:val="none" w:sz="0" w:space="0" w:color="000000"/>
              <w:left w:val="single" w:sz="6" w:space="0" w:color="000000"/>
              <w:bottom w:val="single" w:sz="6" w:space="0" w:color="000000"/>
              <w:right w:val="single" w:sz="6" w:space="0" w:color="000000"/>
            </w:tcBorders>
          </w:tcPr>
          <w:p w:rsidR="00221E49" w:rsidRDefault="00221E49" w:rsidP="004D2427"/>
        </w:tc>
        <w:tc>
          <w:tcPr>
            <w:tcW w:w="1552" w:type="dxa"/>
            <w:vMerge/>
            <w:tcBorders>
              <w:top w:val="none" w:sz="0" w:space="0" w:color="000000"/>
              <w:left w:val="single" w:sz="6" w:space="0" w:color="000000"/>
              <w:bottom w:val="single" w:sz="6" w:space="0" w:color="000000"/>
              <w:right w:val="single" w:sz="6" w:space="0" w:color="000000"/>
            </w:tcBorders>
          </w:tcPr>
          <w:p w:rsidR="00221E49" w:rsidRDefault="00221E49" w:rsidP="004D2427"/>
        </w:tc>
      </w:tr>
      <w:tr w:rsidR="00221E49" w:rsidTr="00727D30">
        <w:trPr>
          <w:trHeight w:hRule="exact" w:val="107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pacing w:val="-10"/>
                <w:sz w:val="24"/>
              </w:rPr>
            </w:pPr>
            <w:r>
              <w:rPr>
                <w:rFonts w:ascii="Times New Roman" w:hAnsi="Times New Roman"/>
                <w:color w:val="000000"/>
                <w:spacing w:val="-10"/>
                <w:sz w:val="24"/>
              </w:rPr>
              <w:t>1423</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3"/>
                <w:sz w:val="24"/>
              </w:rPr>
            </w:pPr>
            <w:r>
              <w:rPr>
                <w:rFonts w:ascii="Times New Roman" w:hAnsi="Times New Roman"/>
                <w:color w:val="000000"/>
                <w:spacing w:val="-3"/>
                <w:sz w:val="24"/>
              </w:rPr>
              <w:t xml:space="preserve">Providing and fixing curtain rods of 1,25mm thick brass plates </w:t>
            </w:r>
            <w:r>
              <w:rPr>
                <w:rFonts w:ascii="Times New Roman" w:hAnsi="Times New Roman"/>
                <w:color w:val="000000"/>
                <w:sz w:val="24"/>
              </w:rPr>
              <w:t xml:space="preserve">with two brass brackets fixed with brass screws and wooden </w:t>
            </w:r>
            <w:r>
              <w:rPr>
                <w:rFonts w:ascii="Times New Roman" w:hAnsi="Times New Roman"/>
                <w:color w:val="000000"/>
                <w:spacing w:val="-5"/>
                <w:sz w:val="24"/>
              </w:rPr>
              <w:t>plugs etc. wherever necessary complete.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bl>
    <w:p w:rsidR="00727D30" w:rsidRDefault="00727D30" w:rsidP="00727D30">
      <w:pPr>
        <w:jc w:val="center"/>
        <w:rPr>
          <w:rFonts w:ascii="Times New Roman" w:hAnsi="Times New Roman" w:cs="Times New Roman"/>
        </w:rPr>
      </w:pPr>
      <w:r>
        <w:t>Page No.261</w:t>
      </w:r>
    </w:p>
    <w:p w:rsidR="00221E49" w:rsidRDefault="00221E49" w:rsidP="00727D30">
      <w:pPr>
        <w:jc w:val="center"/>
      </w:pPr>
    </w:p>
    <w:tbl>
      <w:tblPr>
        <w:tblW w:w="0" w:type="auto"/>
        <w:tblInd w:w="15" w:type="dxa"/>
        <w:tblLayout w:type="fixed"/>
        <w:tblCellMar>
          <w:left w:w="0" w:type="dxa"/>
          <w:right w:w="0" w:type="dxa"/>
        </w:tblCellMar>
        <w:tblLook w:val="04A0"/>
      </w:tblPr>
      <w:tblGrid>
        <w:gridCol w:w="983"/>
        <w:gridCol w:w="1230"/>
        <w:gridCol w:w="4980"/>
        <w:gridCol w:w="1350"/>
        <w:gridCol w:w="1552"/>
      </w:tblGrid>
      <w:tr w:rsidR="00221E49" w:rsidTr="004D2427">
        <w:trPr>
          <w:trHeight w:hRule="exact" w:val="69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b/>
                <w:color w:val="000000"/>
                <w:sz w:val="23"/>
              </w:rPr>
            </w:pPr>
            <w:r>
              <w:rPr>
                <w:rFonts w:ascii="Times New Roman" w:hAnsi="Times New Roman"/>
                <w:b/>
                <w:color w:val="000000"/>
                <w:sz w:val="23"/>
              </w:rPr>
              <w:t xml:space="preserve">Item </w:t>
            </w:r>
            <w:r>
              <w:rPr>
                <w:rFonts w:ascii="Times New Roman" w:hAnsi="Times New Roman"/>
                <w:b/>
                <w:color w:val="000000"/>
                <w:sz w:val="23"/>
              </w:rPr>
              <w:br/>
            </w:r>
            <w:r>
              <w:rPr>
                <w:rFonts w:ascii="Times New Roman" w:hAnsi="Times New Roman"/>
                <w:color w:val="000000"/>
                <w:spacing w:val="-10"/>
                <w:sz w:val="24"/>
              </w:rPr>
              <w:t>No.</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b/>
                <w:color w:val="000000"/>
                <w:sz w:val="23"/>
              </w:rPr>
            </w:pPr>
            <w:r>
              <w:rPr>
                <w:rFonts w:ascii="Times New Roman" w:hAnsi="Times New Roman"/>
                <w:b/>
                <w:color w:val="000000"/>
                <w:sz w:val="23"/>
              </w:rPr>
              <w:t>Description</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b/>
                <w:color w:val="000000"/>
                <w:sz w:val="23"/>
              </w:rPr>
            </w:pPr>
            <w:r>
              <w:rPr>
                <w:rFonts w:ascii="Times New Roman" w:hAnsi="Times New Roman"/>
                <w:b/>
                <w:color w:val="000000"/>
                <w:sz w:val="23"/>
              </w:rPr>
              <w:t>Unit</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b/>
                <w:color w:val="000000"/>
                <w:spacing w:val="6"/>
                <w:sz w:val="23"/>
              </w:rPr>
            </w:pPr>
            <w:r>
              <w:rPr>
                <w:rFonts w:ascii="Times New Roman" w:hAnsi="Times New Roman"/>
                <w:b/>
                <w:color w:val="000000"/>
                <w:spacing w:val="6"/>
                <w:sz w:val="23"/>
              </w:rPr>
              <w:t xml:space="preserve">Rite (in </w:t>
            </w:r>
            <w:r>
              <w:rPr>
                <w:rFonts w:ascii="Times New Roman" w:hAnsi="Times New Roman"/>
                <w:color w:val="000000"/>
                <w:spacing w:val="-4"/>
                <w:sz w:val="24"/>
              </w:rPr>
              <w:t>Rs.)</w:t>
            </w:r>
          </w:p>
        </w:tc>
      </w:tr>
      <w:tr w:rsidR="00221E49" w:rsidTr="004D2427">
        <w:trPr>
          <w:trHeight w:hRule="exact" w:val="338"/>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49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663"/>
              </w:tabs>
              <w:rPr>
                <w:rFonts w:ascii="Times New Roman" w:hAnsi="Times New Roman"/>
                <w:color w:val="000000"/>
                <w:spacing w:val="-10"/>
                <w:sz w:val="24"/>
              </w:rPr>
            </w:pPr>
            <w:r>
              <w:rPr>
                <w:rFonts w:ascii="Times New Roman" w:hAnsi="Times New Roman"/>
                <w:color w:val="000000"/>
                <w:spacing w:val="-10"/>
                <w:sz w:val="24"/>
              </w:rPr>
              <w:t>1423.1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20 mm diameter.</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muter</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265.00</w:t>
            </w:r>
          </w:p>
        </w:tc>
      </w:tr>
      <w:tr w:rsidR="00221E49" w:rsidTr="004D2427">
        <w:trPr>
          <w:trHeight w:hRule="exact" w:val="49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663"/>
              </w:tabs>
              <w:rPr>
                <w:rFonts w:ascii="Times New Roman" w:hAnsi="Times New Roman"/>
                <w:color w:val="000000"/>
                <w:spacing w:val="-10"/>
                <w:sz w:val="24"/>
              </w:rPr>
            </w:pPr>
            <w:r>
              <w:rPr>
                <w:rFonts w:ascii="Times New Roman" w:hAnsi="Times New Roman"/>
                <w:color w:val="000000"/>
                <w:spacing w:val="-10"/>
                <w:sz w:val="24"/>
              </w:rPr>
              <w:t>1423.2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25 mm diameter.</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muter</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294.00</w:t>
            </w:r>
          </w:p>
        </w:tc>
      </w:tr>
      <w:tr w:rsidR="00221E49" w:rsidTr="004D2427">
        <w:trPr>
          <w:trHeight w:hRule="exact" w:val="114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pacing w:val="-10"/>
                <w:sz w:val="24"/>
              </w:rPr>
            </w:pPr>
            <w:r>
              <w:rPr>
                <w:rFonts w:ascii="Times New Roman" w:hAnsi="Times New Roman"/>
                <w:color w:val="000000"/>
                <w:spacing w:val="-10"/>
                <w:sz w:val="24"/>
              </w:rPr>
              <w:t>1424</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9"/>
                <w:sz w:val="24"/>
              </w:rPr>
            </w:pPr>
            <w:r>
              <w:rPr>
                <w:rFonts w:ascii="Times New Roman" w:hAnsi="Times New Roman"/>
                <w:color w:val="000000"/>
                <w:spacing w:val="-9"/>
                <w:sz w:val="24"/>
              </w:rPr>
              <w:t xml:space="preserve">Providing and fixing M.S. round or square bars with M.S. flats at </w:t>
            </w:r>
            <w:r>
              <w:rPr>
                <w:rFonts w:ascii="Times New Roman" w:hAnsi="Times New Roman"/>
                <w:color w:val="000000"/>
                <w:spacing w:val="-5"/>
                <w:sz w:val="24"/>
              </w:rPr>
              <w:t xml:space="preserve">required spacing in </w:t>
            </w:r>
            <w:r>
              <w:rPr>
                <w:rFonts w:ascii="Times New Roman" w:hAnsi="Times New Roman"/>
                <w:color w:val="000000"/>
                <w:spacing w:val="-5"/>
                <w:w w:val="110"/>
                <w:sz w:val="23"/>
              </w:rPr>
              <w:t xml:space="preserve">wooden </w:t>
            </w:r>
            <w:r>
              <w:rPr>
                <w:rFonts w:ascii="Times New Roman" w:hAnsi="Times New Roman"/>
                <w:color w:val="000000"/>
                <w:spacing w:val="-5"/>
                <w:sz w:val="24"/>
              </w:rPr>
              <w:t xml:space="preserve">frames of windows and clerestory </w:t>
            </w:r>
            <w:r>
              <w:rPr>
                <w:rFonts w:ascii="Times New Roman" w:hAnsi="Times New Roman"/>
                <w:color w:val="000000"/>
                <w:spacing w:val="-10"/>
                <w:sz w:val="24"/>
              </w:rPr>
              <w:t>windows.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532"/>
              <w:jc w:val="right"/>
              <w:rPr>
                <w:rFonts w:ascii="Times New Roman" w:hAnsi="Times New Roman"/>
                <w:color w:val="000000"/>
                <w:spacing w:val="-10"/>
                <w:sz w:val="24"/>
              </w:rPr>
            </w:pPr>
            <w:r>
              <w:rPr>
                <w:rFonts w:ascii="Times New Roman" w:hAnsi="Times New Roman"/>
                <w:color w:val="000000"/>
                <w:spacing w:val="-10"/>
                <w:sz w:val="24"/>
              </w:rPr>
              <w:t>6720</w:t>
            </w:r>
          </w:p>
        </w:tc>
      </w:tr>
      <w:tr w:rsidR="00221E49" w:rsidTr="004D2427">
        <w:trPr>
          <w:trHeight w:hRule="exact" w:val="99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pacing w:val="-10"/>
                <w:sz w:val="24"/>
              </w:rPr>
            </w:pPr>
            <w:r>
              <w:rPr>
                <w:rFonts w:ascii="Times New Roman" w:hAnsi="Times New Roman"/>
                <w:color w:val="000000"/>
                <w:spacing w:val="-10"/>
                <w:sz w:val="24"/>
              </w:rPr>
              <w:t>14.25</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joists (karries) including hoisting fixing in position </w:t>
            </w:r>
            <w:r>
              <w:rPr>
                <w:rFonts w:ascii="Times New Roman" w:hAnsi="Times New Roman"/>
                <w:color w:val="000000"/>
                <w:sz w:val="24"/>
              </w:rPr>
              <w:t xml:space="preserve">and applying wood preservative on unexposed surface </w:t>
            </w:r>
            <w:r>
              <w:rPr>
                <w:rFonts w:ascii="Times New Roman" w:hAnsi="Times New Roman"/>
                <w:b/>
                <w:i/>
                <w:color w:val="000000"/>
                <w:spacing w:val="10"/>
                <w:w w:val="115"/>
                <w:sz w:val="24"/>
              </w:rPr>
              <w:t xml:space="preserve">etc. </w:t>
            </w:r>
            <w:r>
              <w:rPr>
                <w:rFonts w:ascii="Times New Roman" w:hAnsi="Times New Roman"/>
                <w:color w:val="000000"/>
                <w:spacing w:val="-6"/>
                <w:sz w:val="24"/>
              </w:rPr>
              <w:t>complete with:</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46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14.25.1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Sal wood_</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73829.00</w:t>
            </w:r>
          </w:p>
        </w:tc>
      </w:tr>
      <w:tr w:rsidR="00221E49" w:rsidTr="004D2427">
        <w:trPr>
          <w:trHeight w:hRule="exact" w:val="59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663"/>
              </w:tabs>
              <w:rPr>
                <w:rFonts w:ascii="Times New Roman" w:hAnsi="Times New Roman"/>
                <w:color w:val="000000"/>
                <w:spacing w:val="-10"/>
                <w:sz w:val="24"/>
              </w:rPr>
            </w:pPr>
            <w:r>
              <w:rPr>
                <w:rFonts w:ascii="Times New Roman" w:hAnsi="Times New Roman"/>
                <w:color w:val="000000"/>
                <w:spacing w:val="-10"/>
                <w:sz w:val="24"/>
              </w:rPr>
              <w:t>1425.2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z w:val="24"/>
              </w:rPr>
            </w:pPr>
            <w:r>
              <w:rPr>
                <w:rFonts w:ascii="Times New Roman" w:hAnsi="Times New Roman"/>
                <w:color w:val="000000"/>
                <w:sz w:val="24"/>
              </w:rPr>
              <w:t>Halthaija/Kail wood_</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73829.00</w:t>
            </w:r>
          </w:p>
        </w:tc>
      </w:tr>
      <w:tr w:rsidR="00221E49" w:rsidTr="004D2427">
        <w:trPr>
          <w:trHeight w:hRule="exact" w:val="473"/>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pacing w:val="-10"/>
                <w:sz w:val="24"/>
              </w:rPr>
            </w:pPr>
            <w:r>
              <w:rPr>
                <w:rFonts w:ascii="Times New Roman" w:hAnsi="Times New Roman"/>
                <w:color w:val="000000"/>
                <w:spacing w:val="-10"/>
                <w:sz w:val="24"/>
              </w:rPr>
              <w:t>1426</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5"/>
                <w:sz w:val="24"/>
              </w:rPr>
            </w:pPr>
            <w:r>
              <w:rPr>
                <w:rFonts w:ascii="Times New Roman" w:hAnsi="Times New Roman"/>
                <w:color w:val="000000"/>
                <w:spacing w:val="-5"/>
                <w:sz w:val="24"/>
              </w:rPr>
              <w:t>White washing with lime to give an even shade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53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663"/>
              </w:tabs>
              <w:rPr>
                <w:rFonts w:ascii="Times New Roman" w:hAnsi="Times New Roman"/>
                <w:color w:val="000000"/>
                <w:spacing w:val="-10"/>
                <w:sz w:val="24"/>
              </w:rPr>
            </w:pPr>
            <w:r>
              <w:rPr>
                <w:rFonts w:ascii="Times New Roman" w:hAnsi="Times New Roman"/>
                <w:color w:val="000000"/>
                <w:spacing w:val="-10"/>
                <w:sz w:val="24"/>
              </w:rPr>
              <w:t>1426.1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4"/>
                <w:sz w:val="24"/>
              </w:rPr>
            </w:pPr>
            <w:r>
              <w:rPr>
                <w:rFonts w:ascii="Times New Roman" w:hAnsi="Times New Roman"/>
                <w:color w:val="000000"/>
                <w:spacing w:val="-4"/>
                <w:sz w:val="24"/>
              </w:rPr>
              <w:t>Old walk (two or mare coats)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532"/>
              <w:jc w:val="right"/>
              <w:rPr>
                <w:rFonts w:ascii="Times New Roman" w:hAnsi="Times New Roman"/>
                <w:color w:val="000000"/>
                <w:spacing w:val="-10"/>
                <w:sz w:val="24"/>
              </w:rPr>
            </w:pPr>
            <w:r>
              <w:rPr>
                <w:rFonts w:ascii="Times New Roman" w:hAnsi="Times New Roman"/>
                <w:color w:val="000000"/>
                <w:spacing w:val="-10"/>
                <w:sz w:val="24"/>
              </w:rPr>
              <w:t>6.55</w:t>
            </w:r>
          </w:p>
        </w:tc>
      </w:tr>
      <w:tr w:rsidR="00221E49" w:rsidTr="004D2427">
        <w:trPr>
          <w:trHeight w:hRule="exact" w:val="57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14.26.2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Ohl work (one or more coats)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b/>
                <w:color w:val="000000"/>
                <w:sz w:val="23"/>
              </w:rPr>
            </w:pPr>
            <w:r>
              <w:rPr>
                <w:rFonts w:ascii="Times New Roman" w:hAnsi="Times New Roman"/>
                <w:b/>
                <w:color w:val="000000"/>
                <w:sz w:val="23"/>
              </w:rPr>
              <w:t>aim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532"/>
              <w:jc w:val="right"/>
              <w:rPr>
                <w:rFonts w:ascii="Times New Roman" w:hAnsi="Times New Roman"/>
                <w:b/>
                <w:color w:val="000000"/>
                <w:sz w:val="23"/>
              </w:rPr>
            </w:pPr>
            <w:r>
              <w:rPr>
                <w:rFonts w:ascii="Times New Roman" w:hAnsi="Times New Roman"/>
                <w:b/>
                <w:color w:val="000000"/>
                <w:sz w:val="23"/>
              </w:rPr>
              <w:t>4.10</w:t>
            </w:r>
          </w:p>
        </w:tc>
      </w:tr>
      <w:tr w:rsidR="00221E49" w:rsidTr="004D2427">
        <w:trPr>
          <w:trHeight w:hRule="exact" w:val="1148"/>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b/>
                <w:color w:val="000000"/>
                <w:sz w:val="23"/>
              </w:rPr>
            </w:pPr>
            <w:r>
              <w:rPr>
                <w:rFonts w:ascii="Times New Roman" w:hAnsi="Times New Roman"/>
                <w:b/>
                <w:color w:val="000000"/>
                <w:sz w:val="23"/>
              </w:rPr>
              <w:lastRenderedPageBreak/>
              <w:t>14.27</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jc w:val="both"/>
              <w:rPr>
                <w:rFonts w:ascii="Times New Roman" w:hAnsi="Times New Roman"/>
                <w:b/>
                <w:color w:val="000000"/>
                <w:spacing w:val="2"/>
                <w:sz w:val="23"/>
              </w:rPr>
            </w:pPr>
            <w:r>
              <w:rPr>
                <w:rFonts w:ascii="Times New Roman" w:hAnsi="Times New Roman"/>
                <w:b/>
                <w:color w:val="000000"/>
                <w:spacing w:val="2"/>
                <w:sz w:val="23"/>
              </w:rPr>
              <w:t xml:space="preserve">Removing </w:t>
            </w:r>
            <w:r>
              <w:rPr>
                <w:rFonts w:ascii="Times New Roman" w:hAnsi="Times New Roman"/>
                <w:color w:val="000000"/>
                <w:spacing w:val="-8"/>
                <w:sz w:val="24"/>
              </w:rPr>
              <w:t xml:space="preserve">white or colour wash by scrapping and sand papering </w:t>
            </w:r>
            <w:r>
              <w:rPr>
                <w:rFonts w:ascii="Times New Roman" w:hAnsi="Times New Roman"/>
                <w:color w:val="000000"/>
                <w:spacing w:val="-7"/>
                <w:sz w:val="24"/>
              </w:rPr>
              <w:t xml:space="preserve">and preparing the surface smooth including necessary repairs to </w:t>
            </w:r>
            <w:r>
              <w:rPr>
                <w:rFonts w:ascii="Times New Roman" w:hAnsi="Times New Roman"/>
                <w:color w:val="000000"/>
                <w:spacing w:val="-8"/>
                <w:sz w:val="24"/>
              </w:rPr>
              <w:t xml:space="preserve">scratches </w:t>
            </w:r>
            <w:r>
              <w:rPr>
                <w:rFonts w:ascii="Times New Roman" w:hAnsi="Times New Roman"/>
                <w:b/>
                <w:color w:val="000000"/>
                <w:spacing w:val="2"/>
                <w:sz w:val="23"/>
              </w:rPr>
              <w:t xml:space="preserve">etc. </w:t>
            </w:r>
            <w:r>
              <w:rPr>
                <w:rFonts w:ascii="Times New Roman" w:hAnsi="Times New Roman"/>
                <w:color w:val="000000"/>
                <w:spacing w:val="-8"/>
                <w:sz w:val="24"/>
              </w:rPr>
              <w:t>complete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b/>
                <w:color w:val="000000"/>
                <w:sz w:val="23"/>
              </w:rPr>
            </w:pPr>
            <w:r>
              <w:rPr>
                <w:rFonts w:ascii="Times New Roman" w:hAnsi="Times New Roman"/>
                <w:b/>
                <w:color w:val="000000"/>
                <w:sz w:val="23"/>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532"/>
              <w:jc w:val="right"/>
              <w:rPr>
                <w:rFonts w:ascii="Times New Roman" w:hAnsi="Times New Roman"/>
                <w:b/>
                <w:color w:val="000000"/>
                <w:sz w:val="23"/>
              </w:rPr>
            </w:pPr>
            <w:r>
              <w:rPr>
                <w:rFonts w:ascii="Times New Roman" w:hAnsi="Times New Roman"/>
                <w:b/>
                <w:color w:val="000000"/>
                <w:sz w:val="23"/>
              </w:rPr>
              <w:t>5.10</w:t>
            </w:r>
          </w:p>
        </w:tc>
      </w:tr>
      <w:tr w:rsidR="00221E49" w:rsidTr="004D2427">
        <w:trPr>
          <w:trHeight w:hRule="exact" w:val="114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pacing w:val="-10"/>
                <w:sz w:val="24"/>
              </w:rPr>
            </w:pPr>
            <w:r>
              <w:rPr>
                <w:rFonts w:ascii="Times New Roman" w:hAnsi="Times New Roman"/>
                <w:color w:val="000000"/>
                <w:spacing w:val="-10"/>
                <w:sz w:val="24"/>
              </w:rPr>
              <w:t>1428</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6"/>
                <w:sz w:val="24"/>
              </w:rPr>
            </w:pPr>
            <w:r>
              <w:rPr>
                <w:rFonts w:ascii="Times New Roman" w:hAnsi="Times New Roman"/>
                <w:color w:val="000000"/>
                <w:spacing w:val="6"/>
                <w:sz w:val="24"/>
              </w:rPr>
              <w:t xml:space="preserve">Distempering with dry distemper of approved brand and </w:t>
            </w:r>
            <w:r>
              <w:rPr>
                <w:rFonts w:ascii="Times New Roman" w:hAnsi="Times New Roman"/>
                <w:color w:val="000000"/>
                <w:spacing w:val="-3"/>
                <w:sz w:val="24"/>
              </w:rPr>
              <w:t xml:space="preserve">manufacture (one or more coats) and of required shade on old </w:t>
            </w:r>
            <w:r>
              <w:rPr>
                <w:rFonts w:ascii="Times New Roman" w:hAnsi="Times New Roman"/>
                <w:color w:val="000000"/>
                <w:spacing w:val="-6"/>
                <w:sz w:val="24"/>
              </w:rPr>
              <w:t>work to give an even shade.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532"/>
              <w:jc w:val="right"/>
              <w:rPr>
                <w:rFonts w:ascii="Times New Roman" w:hAnsi="Times New Roman"/>
                <w:color w:val="000000"/>
                <w:spacing w:val="-10"/>
                <w:sz w:val="24"/>
              </w:rPr>
            </w:pPr>
            <w:r>
              <w:rPr>
                <w:rFonts w:ascii="Times New Roman" w:hAnsi="Times New Roman"/>
                <w:color w:val="000000"/>
                <w:spacing w:val="-10"/>
                <w:sz w:val="24"/>
              </w:rPr>
              <w:t>19.70</w:t>
            </w:r>
          </w:p>
        </w:tc>
      </w:tr>
      <w:tr w:rsidR="00221E49" w:rsidTr="004D2427">
        <w:trPr>
          <w:trHeight w:hRule="exact" w:val="87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pacing w:val="-10"/>
                <w:sz w:val="24"/>
              </w:rPr>
            </w:pPr>
            <w:r>
              <w:rPr>
                <w:rFonts w:ascii="Times New Roman" w:hAnsi="Times New Roman"/>
                <w:color w:val="000000"/>
                <w:spacing w:val="-10"/>
                <w:sz w:val="24"/>
              </w:rPr>
              <w:t>1429</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pacing w:val="-3"/>
                <w:sz w:val="24"/>
              </w:rPr>
            </w:pPr>
            <w:r>
              <w:rPr>
                <w:rFonts w:ascii="Times New Roman" w:hAnsi="Times New Roman"/>
                <w:color w:val="000000"/>
                <w:spacing w:val="-3"/>
                <w:sz w:val="24"/>
              </w:rPr>
              <w:t xml:space="preserve">Distempering with oil bound washable distemper of approved </w:t>
            </w:r>
            <w:r>
              <w:rPr>
                <w:rFonts w:ascii="Times New Roman" w:hAnsi="Times New Roman"/>
                <w:color w:val="000000"/>
                <w:spacing w:val="-5"/>
                <w:sz w:val="24"/>
              </w:rPr>
              <w:t>brand and maratfaeture to give an even shade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46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663"/>
              </w:tabs>
              <w:rPr>
                <w:rFonts w:ascii="Times New Roman" w:hAnsi="Times New Roman"/>
                <w:color w:val="000000"/>
                <w:spacing w:val="-10"/>
                <w:sz w:val="24"/>
              </w:rPr>
            </w:pPr>
            <w:r>
              <w:rPr>
                <w:rFonts w:ascii="Times New Roman" w:hAnsi="Times New Roman"/>
                <w:color w:val="000000"/>
                <w:spacing w:val="-10"/>
                <w:sz w:val="24"/>
              </w:rPr>
              <w:t>1429.1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Old work (one or more coats)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532"/>
              <w:jc w:val="right"/>
              <w:rPr>
                <w:rFonts w:ascii="Times New Roman" w:hAnsi="Times New Roman"/>
                <w:color w:val="000000"/>
                <w:spacing w:val="-10"/>
                <w:sz w:val="24"/>
              </w:rPr>
            </w:pPr>
            <w:r>
              <w:rPr>
                <w:rFonts w:ascii="Times New Roman" w:hAnsi="Times New Roman"/>
                <w:color w:val="000000"/>
                <w:spacing w:val="-10"/>
                <w:sz w:val="24"/>
              </w:rPr>
              <w:t>21,60</w:t>
            </w:r>
          </w:p>
        </w:tc>
      </w:tr>
      <w:tr w:rsidR="00221E49" w:rsidTr="004D2427">
        <w:trPr>
          <w:trHeight w:hRule="exact" w:val="123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pacing w:val="-10"/>
                <w:sz w:val="24"/>
              </w:rPr>
            </w:pPr>
            <w:r>
              <w:rPr>
                <w:rFonts w:ascii="Times New Roman" w:hAnsi="Times New Roman"/>
                <w:color w:val="000000"/>
                <w:spacing w:val="-10"/>
                <w:sz w:val="24"/>
              </w:rPr>
              <w:t>14,30</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Removing dry or on bound distemper, water proofing cement </w:t>
            </w:r>
            <w:r>
              <w:rPr>
                <w:rFonts w:ascii="Times New Roman" w:hAnsi="Times New Roman"/>
                <w:color w:val="000000"/>
                <w:spacing w:val="-8"/>
                <w:sz w:val="24"/>
              </w:rPr>
              <w:t xml:space="preserve">paint and the like by scrapping, sand papering and preparing the </w:t>
            </w:r>
            <w:r>
              <w:rPr>
                <w:rFonts w:ascii="Times New Roman" w:hAnsi="Times New Roman"/>
                <w:color w:val="000000"/>
                <w:spacing w:val="-1"/>
                <w:sz w:val="24"/>
              </w:rPr>
              <w:t xml:space="preserve">surface smooth including necessary repairs to scratches etc. </w:t>
            </w:r>
            <w:r>
              <w:rPr>
                <w:rFonts w:ascii="Times New Roman" w:hAnsi="Times New Roman"/>
                <w:color w:val="000000"/>
                <w:spacing w:val="-10"/>
                <w:sz w:val="24"/>
              </w:rPr>
              <w:t>complete.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532"/>
              <w:jc w:val="right"/>
              <w:rPr>
                <w:rFonts w:ascii="Times New Roman" w:hAnsi="Times New Roman"/>
                <w:b/>
                <w:color w:val="000000"/>
                <w:sz w:val="23"/>
              </w:rPr>
            </w:pPr>
            <w:r>
              <w:rPr>
                <w:rFonts w:ascii="Times New Roman" w:hAnsi="Times New Roman"/>
                <w:b/>
                <w:color w:val="000000"/>
                <w:sz w:val="23"/>
              </w:rPr>
              <w:t>6.75</w:t>
            </w:r>
          </w:p>
        </w:tc>
      </w:tr>
      <w:tr w:rsidR="00221E49" w:rsidTr="004D2427">
        <w:trPr>
          <w:trHeight w:hRule="exact" w:val="84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pacing w:val="-10"/>
                <w:sz w:val="24"/>
              </w:rPr>
            </w:pPr>
            <w:r>
              <w:rPr>
                <w:rFonts w:ascii="Times New Roman" w:hAnsi="Times New Roman"/>
                <w:color w:val="000000"/>
                <w:spacing w:val="-10"/>
                <w:sz w:val="24"/>
              </w:rPr>
              <w:t>14,31</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pacing w:val="-5"/>
                <w:sz w:val="24"/>
              </w:rPr>
            </w:pPr>
            <w:r>
              <w:rPr>
                <w:rFonts w:ascii="Times New Roman" w:hAnsi="Times New Roman"/>
                <w:color w:val="000000"/>
                <w:spacing w:val="-5"/>
                <w:sz w:val="24"/>
              </w:rPr>
              <w:t xml:space="preserve">Painting on G.S. sheet with synthetic enamel paint of approved </w:t>
            </w:r>
            <w:r>
              <w:rPr>
                <w:rFonts w:ascii="Times New Roman" w:hAnsi="Times New Roman"/>
                <w:color w:val="000000"/>
                <w:spacing w:val="-7"/>
                <w:sz w:val="24"/>
              </w:rPr>
              <w:t>brand and maratfacture of required colour M give an even shade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54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663"/>
              </w:tabs>
              <w:rPr>
                <w:rFonts w:ascii="Times New Roman" w:hAnsi="Times New Roman"/>
                <w:color w:val="000000"/>
                <w:spacing w:val="-10"/>
                <w:sz w:val="24"/>
              </w:rPr>
            </w:pPr>
            <w:r>
              <w:rPr>
                <w:rFonts w:ascii="Times New Roman" w:hAnsi="Times New Roman"/>
                <w:color w:val="000000"/>
                <w:spacing w:val="-10"/>
                <w:sz w:val="24"/>
              </w:rPr>
              <w:t>14,31.1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Old work (one or more coats)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532"/>
              <w:jc w:val="right"/>
              <w:rPr>
                <w:rFonts w:ascii="Times New Roman" w:hAnsi="Times New Roman"/>
                <w:color w:val="000000"/>
                <w:spacing w:val="-10"/>
                <w:sz w:val="24"/>
              </w:rPr>
            </w:pPr>
            <w:r>
              <w:rPr>
                <w:rFonts w:ascii="Times New Roman" w:hAnsi="Times New Roman"/>
                <w:color w:val="000000"/>
                <w:spacing w:val="-10"/>
                <w:sz w:val="24"/>
              </w:rPr>
              <w:t>28,45</w:t>
            </w:r>
          </w:p>
        </w:tc>
      </w:tr>
      <w:tr w:rsidR="00221E49" w:rsidTr="004D2427">
        <w:trPr>
          <w:trHeight w:hRule="exact" w:val="96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pacing w:val="-10"/>
                <w:sz w:val="24"/>
              </w:rPr>
            </w:pPr>
            <w:r>
              <w:rPr>
                <w:rFonts w:ascii="Times New Roman" w:hAnsi="Times New Roman"/>
                <w:color w:val="000000"/>
                <w:spacing w:val="-10"/>
                <w:sz w:val="24"/>
              </w:rPr>
              <w:t>14,32</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5"/>
                <w:sz w:val="24"/>
              </w:rPr>
            </w:pPr>
            <w:r>
              <w:rPr>
                <w:rFonts w:ascii="Times New Roman" w:hAnsi="Times New Roman"/>
                <w:color w:val="000000"/>
                <w:spacing w:val="-5"/>
                <w:sz w:val="24"/>
              </w:rPr>
              <w:t xml:space="preserve">Painting (one or more coats) on rain water, soil, waste and vent </w:t>
            </w:r>
            <w:r>
              <w:rPr>
                <w:rFonts w:ascii="Times New Roman" w:hAnsi="Times New Roman"/>
                <w:color w:val="000000"/>
                <w:spacing w:val="-3"/>
                <w:sz w:val="24"/>
              </w:rPr>
              <w:t xml:space="preserve">pipes and fillings with black anticorrosive bitumastic paint of </w:t>
            </w:r>
            <w:r>
              <w:rPr>
                <w:rFonts w:ascii="Times New Roman" w:hAnsi="Times New Roman"/>
                <w:color w:val="000000"/>
                <w:spacing w:val="-6"/>
                <w:sz w:val="24"/>
              </w:rPr>
              <w:t>approved brand and manufacture on old work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48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14.32.1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75 mm diameter pipes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muter</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532"/>
              <w:jc w:val="right"/>
              <w:rPr>
                <w:rFonts w:ascii="Times New Roman" w:hAnsi="Times New Roman"/>
                <w:color w:val="000000"/>
                <w:spacing w:val="-10"/>
                <w:sz w:val="24"/>
              </w:rPr>
            </w:pPr>
            <w:r>
              <w:rPr>
                <w:rFonts w:ascii="Times New Roman" w:hAnsi="Times New Roman"/>
                <w:color w:val="000000"/>
                <w:spacing w:val="-10"/>
                <w:sz w:val="24"/>
              </w:rPr>
              <w:t>9.05</w:t>
            </w:r>
          </w:p>
        </w:tc>
      </w:tr>
      <w:tr w:rsidR="00221E49" w:rsidTr="004D2427">
        <w:trPr>
          <w:trHeight w:hRule="exact" w:val="487"/>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14.32.2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100 mm diameter pipes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muter</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532"/>
              <w:jc w:val="right"/>
              <w:rPr>
                <w:rFonts w:ascii="Times New Roman" w:hAnsi="Times New Roman"/>
                <w:color w:val="000000"/>
                <w:spacing w:val="-10"/>
                <w:sz w:val="24"/>
              </w:rPr>
            </w:pPr>
            <w:r>
              <w:rPr>
                <w:rFonts w:ascii="Times New Roman" w:hAnsi="Times New Roman"/>
                <w:color w:val="000000"/>
                <w:spacing w:val="-10"/>
                <w:sz w:val="24"/>
              </w:rPr>
              <w:t>1190</w:t>
            </w:r>
          </w:p>
        </w:tc>
      </w:tr>
    </w:tbl>
    <w:p w:rsidR="00221E49" w:rsidRDefault="00221E49" w:rsidP="00221E49"/>
    <w:p w:rsidR="00727D30" w:rsidRDefault="00727D30" w:rsidP="00727D30">
      <w:pPr>
        <w:jc w:val="center"/>
        <w:rPr>
          <w:rFonts w:ascii="Times New Roman" w:hAnsi="Times New Roman" w:cs="Times New Roman"/>
        </w:rPr>
      </w:pPr>
      <w:r>
        <w:t>Page No.262</w:t>
      </w:r>
    </w:p>
    <w:p w:rsidR="00727D30" w:rsidRDefault="00727D30" w:rsidP="00221E49"/>
    <w:tbl>
      <w:tblPr>
        <w:tblW w:w="0" w:type="auto"/>
        <w:tblInd w:w="15" w:type="dxa"/>
        <w:tblLayout w:type="fixed"/>
        <w:tblCellMar>
          <w:left w:w="0" w:type="dxa"/>
          <w:right w:w="0" w:type="dxa"/>
        </w:tblCellMar>
        <w:tblLook w:val="0000"/>
      </w:tblPr>
      <w:tblGrid>
        <w:gridCol w:w="983"/>
        <w:gridCol w:w="1230"/>
        <w:gridCol w:w="4980"/>
        <w:gridCol w:w="1350"/>
        <w:gridCol w:w="1552"/>
      </w:tblGrid>
      <w:tr w:rsidR="00221E49" w:rsidTr="004D2427">
        <w:trPr>
          <w:trHeight w:hRule="exact" w:val="69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 xml:space="preserve">Item </w:t>
            </w:r>
            <w:r>
              <w:rPr>
                <w:rFonts w:ascii="Times New Roman" w:hAnsi="Times New Roman"/>
                <w:color w:val="000000"/>
                <w:sz w:val="24"/>
              </w:rPr>
              <w:br/>
              <w:t>No.</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Description</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Unit</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Rite (m Rs.)</w:t>
            </w:r>
          </w:p>
        </w:tc>
      </w:tr>
      <w:tr w:rsidR="00221E49" w:rsidTr="004D2427">
        <w:trPr>
          <w:trHeight w:hRule="exact" w:val="338"/>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48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z w:val="24"/>
              </w:rPr>
            </w:pPr>
            <w:r>
              <w:rPr>
                <w:rFonts w:ascii="Times New Roman" w:hAnsi="Times New Roman"/>
                <w:color w:val="000000"/>
                <w:sz w:val="24"/>
              </w:rPr>
              <w:t>14.32.3</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27"/>
              <w:rPr>
                <w:rFonts w:ascii="Times New Roman" w:hAnsi="Times New Roman"/>
                <w:color w:val="000000"/>
                <w:spacing w:val="-6"/>
                <w:sz w:val="24"/>
              </w:rPr>
            </w:pPr>
            <w:r>
              <w:rPr>
                <w:rFonts w:ascii="Times New Roman" w:hAnsi="Times New Roman"/>
                <w:color w:val="000000"/>
                <w:spacing w:val="-6"/>
                <w:sz w:val="24"/>
              </w:rPr>
              <w:t>150 mm diameter pipes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muter</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79"/>
              </w:tabs>
              <w:rPr>
                <w:rFonts w:ascii="Times New Roman" w:hAnsi="Times New Roman"/>
                <w:color w:val="000000"/>
                <w:sz w:val="24"/>
              </w:rPr>
            </w:pPr>
            <w:r>
              <w:rPr>
                <w:rFonts w:ascii="Times New Roman" w:hAnsi="Times New Roman"/>
                <w:color w:val="000000"/>
                <w:sz w:val="24"/>
              </w:rPr>
              <w:t>16.85</w:t>
            </w:r>
          </w:p>
        </w:tc>
      </w:tr>
      <w:tr w:rsidR="00221E49" w:rsidTr="004D2427">
        <w:trPr>
          <w:trHeight w:hRule="exact" w:val="111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z w:val="24"/>
              </w:rPr>
            </w:pPr>
            <w:r>
              <w:rPr>
                <w:rFonts w:ascii="Times New Roman" w:hAnsi="Times New Roman"/>
                <w:color w:val="000000"/>
                <w:sz w:val="24"/>
              </w:rPr>
              <w:t>1433</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4"/>
                <w:sz w:val="24"/>
              </w:rPr>
            </w:pPr>
            <w:r>
              <w:rPr>
                <w:rFonts w:ascii="Times New Roman" w:hAnsi="Times New Roman"/>
                <w:color w:val="000000"/>
                <w:spacing w:val="-4"/>
                <w:sz w:val="24"/>
              </w:rPr>
              <w:t xml:space="preserve">Painting (one or more coats) on rain water, soil, waste and vent </w:t>
            </w:r>
            <w:r>
              <w:rPr>
                <w:rFonts w:ascii="Times New Roman" w:hAnsi="Times New Roman"/>
                <w:color w:val="000000"/>
                <w:spacing w:val="-5"/>
                <w:sz w:val="24"/>
              </w:rPr>
              <w:t xml:space="preserve">pipes and fittings with aluminium paint of approved brand and </w:t>
            </w:r>
            <w:r>
              <w:rPr>
                <w:rFonts w:ascii="Times New Roman" w:hAnsi="Times New Roman"/>
                <w:color w:val="000000"/>
                <w:spacing w:val="-4"/>
                <w:sz w:val="24"/>
              </w:rPr>
              <w:t>manufacture on old work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397"/>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z w:val="24"/>
              </w:rPr>
            </w:pPr>
            <w:r>
              <w:rPr>
                <w:rFonts w:ascii="Times New Roman" w:hAnsi="Times New Roman"/>
                <w:color w:val="000000"/>
                <w:sz w:val="24"/>
              </w:rPr>
              <w:t>14,33.1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27"/>
              <w:rPr>
                <w:rFonts w:ascii="Times New Roman" w:hAnsi="Times New Roman"/>
                <w:color w:val="000000"/>
                <w:spacing w:val="-4"/>
                <w:sz w:val="24"/>
              </w:rPr>
            </w:pPr>
            <w:r>
              <w:rPr>
                <w:rFonts w:ascii="Times New Roman" w:hAnsi="Times New Roman"/>
                <w:color w:val="000000"/>
                <w:spacing w:val="-4"/>
                <w:sz w:val="24"/>
              </w:rPr>
              <w:t>75 mm diameter pipes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79"/>
              </w:tabs>
              <w:rPr>
                <w:rFonts w:ascii="Times New Roman" w:hAnsi="Times New Roman"/>
                <w:color w:val="000000"/>
                <w:sz w:val="24"/>
              </w:rPr>
            </w:pPr>
            <w:r>
              <w:rPr>
                <w:rFonts w:ascii="Times New Roman" w:hAnsi="Times New Roman"/>
                <w:color w:val="000000"/>
                <w:sz w:val="24"/>
              </w:rPr>
              <w:t>21.00</w:t>
            </w:r>
          </w:p>
        </w:tc>
      </w:tr>
      <w:tr w:rsidR="00221E49" w:rsidTr="004D2427">
        <w:trPr>
          <w:trHeight w:hRule="exact" w:val="398"/>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z w:val="24"/>
              </w:rPr>
            </w:pPr>
            <w:r>
              <w:rPr>
                <w:rFonts w:ascii="Times New Roman" w:hAnsi="Times New Roman"/>
                <w:color w:val="000000"/>
                <w:sz w:val="24"/>
              </w:rPr>
              <w:t>14.33.2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27"/>
              <w:rPr>
                <w:rFonts w:ascii="Times New Roman" w:hAnsi="Times New Roman"/>
                <w:color w:val="000000"/>
                <w:spacing w:val="-6"/>
                <w:sz w:val="24"/>
              </w:rPr>
            </w:pPr>
            <w:r>
              <w:rPr>
                <w:rFonts w:ascii="Times New Roman" w:hAnsi="Times New Roman"/>
                <w:color w:val="000000"/>
                <w:spacing w:val="-6"/>
                <w:sz w:val="24"/>
              </w:rPr>
              <w:t>100 mm diameter pipes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79"/>
              </w:tabs>
              <w:rPr>
                <w:rFonts w:ascii="Times New Roman" w:hAnsi="Times New Roman"/>
                <w:color w:val="000000"/>
                <w:sz w:val="24"/>
              </w:rPr>
            </w:pPr>
            <w:r>
              <w:rPr>
                <w:rFonts w:ascii="Times New Roman" w:hAnsi="Times New Roman"/>
                <w:color w:val="000000"/>
                <w:sz w:val="24"/>
              </w:rPr>
              <w:t>31.00</w:t>
            </w:r>
          </w:p>
        </w:tc>
      </w:tr>
      <w:tr w:rsidR="00221E49" w:rsidTr="004D2427">
        <w:trPr>
          <w:trHeight w:hRule="exact" w:val="56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z w:val="24"/>
              </w:rPr>
            </w:pPr>
            <w:r>
              <w:rPr>
                <w:rFonts w:ascii="Times New Roman" w:hAnsi="Times New Roman"/>
                <w:color w:val="000000"/>
                <w:sz w:val="24"/>
              </w:rPr>
              <w:t>14.33.3</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27"/>
              <w:rPr>
                <w:rFonts w:ascii="Times New Roman" w:hAnsi="Times New Roman"/>
                <w:color w:val="000000"/>
                <w:spacing w:val="-6"/>
                <w:sz w:val="24"/>
              </w:rPr>
            </w:pPr>
            <w:r>
              <w:rPr>
                <w:rFonts w:ascii="Times New Roman" w:hAnsi="Times New Roman"/>
                <w:color w:val="000000"/>
                <w:spacing w:val="-6"/>
                <w:sz w:val="24"/>
              </w:rPr>
              <w:t>150 mm diameter pipes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muter</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4625</w:t>
            </w:r>
          </w:p>
        </w:tc>
      </w:tr>
      <w:tr w:rsidR="00221E49" w:rsidTr="004D2427">
        <w:trPr>
          <w:trHeight w:hRule="exact" w:val="983"/>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0"/>
              </w:tabs>
              <w:rPr>
                <w:rFonts w:ascii="Times New Roman" w:hAnsi="Times New Roman"/>
                <w:color w:val="000000"/>
                <w:sz w:val="24"/>
              </w:rPr>
            </w:pPr>
            <w:r>
              <w:rPr>
                <w:rFonts w:ascii="Times New Roman" w:hAnsi="Times New Roman"/>
                <w:color w:val="000000"/>
                <w:sz w:val="24"/>
              </w:rPr>
              <w:t>14.34</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4"/>
                <w:sz w:val="24"/>
              </w:rPr>
            </w:pPr>
            <w:r>
              <w:rPr>
                <w:rFonts w:ascii="Times New Roman" w:hAnsi="Times New Roman"/>
                <w:color w:val="000000"/>
                <w:spacing w:val="-4"/>
                <w:sz w:val="24"/>
              </w:rPr>
              <w:t>Painting (one or more coats) on rain water, soil, waste and vent pipes and fittings with synthetic enamel paint of approved brand and manufacture and required colour on old work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48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z w:val="24"/>
              </w:rPr>
            </w:pPr>
            <w:r>
              <w:rPr>
                <w:rFonts w:ascii="Times New Roman" w:hAnsi="Times New Roman"/>
                <w:color w:val="000000"/>
                <w:sz w:val="24"/>
              </w:rPr>
              <w:t>14.34.1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27"/>
              <w:rPr>
                <w:rFonts w:ascii="Times New Roman" w:hAnsi="Times New Roman"/>
                <w:color w:val="000000"/>
                <w:spacing w:val="-4"/>
                <w:sz w:val="24"/>
              </w:rPr>
            </w:pPr>
            <w:r>
              <w:rPr>
                <w:rFonts w:ascii="Times New Roman" w:hAnsi="Times New Roman"/>
                <w:color w:val="000000"/>
                <w:spacing w:val="-4"/>
                <w:sz w:val="24"/>
              </w:rPr>
              <w:t>75 mm diameter pipes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muter</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79"/>
              </w:tabs>
              <w:rPr>
                <w:rFonts w:ascii="Times New Roman" w:hAnsi="Times New Roman"/>
                <w:color w:val="000000"/>
                <w:sz w:val="24"/>
              </w:rPr>
            </w:pPr>
            <w:r>
              <w:rPr>
                <w:rFonts w:ascii="Times New Roman" w:hAnsi="Times New Roman"/>
                <w:color w:val="000000"/>
                <w:sz w:val="24"/>
              </w:rPr>
              <w:t>10.50</w:t>
            </w:r>
          </w:p>
        </w:tc>
      </w:tr>
      <w:tr w:rsidR="00221E49" w:rsidTr="004D2427">
        <w:trPr>
          <w:trHeight w:hRule="exact" w:val="48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z w:val="24"/>
              </w:rPr>
            </w:pPr>
            <w:r>
              <w:rPr>
                <w:rFonts w:ascii="Times New Roman" w:hAnsi="Times New Roman"/>
                <w:color w:val="000000"/>
                <w:sz w:val="24"/>
              </w:rPr>
              <w:t>14,342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27"/>
              <w:rPr>
                <w:rFonts w:ascii="Times New Roman" w:hAnsi="Times New Roman"/>
                <w:color w:val="000000"/>
                <w:spacing w:val="-6"/>
                <w:sz w:val="24"/>
              </w:rPr>
            </w:pPr>
            <w:r>
              <w:rPr>
                <w:rFonts w:ascii="Times New Roman" w:hAnsi="Times New Roman"/>
                <w:color w:val="000000"/>
                <w:spacing w:val="-6"/>
                <w:sz w:val="24"/>
              </w:rPr>
              <w:t>100 mm diameter pipes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79"/>
              </w:tabs>
              <w:rPr>
                <w:rFonts w:ascii="Times New Roman" w:hAnsi="Times New Roman"/>
                <w:color w:val="000000"/>
                <w:sz w:val="24"/>
              </w:rPr>
            </w:pPr>
            <w:r>
              <w:rPr>
                <w:rFonts w:ascii="Times New Roman" w:hAnsi="Times New Roman"/>
                <w:color w:val="000000"/>
                <w:sz w:val="24"/>
              </w:rPr>
              <w:t>13.50</w:t>
            </w:r>
          </w:p>
        </w:tc>
      </w:tr>
      <w:tr w:rsidR="00221E49" w:rsidTr="004D2427">
        <w:trPr>
          <w:trHeight w:hRule="exact" w:val="63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z w:val="24"/>
              </w:rPr>
            </w:pPr>
            <w:r>
              <w:rPr>
                <w:rFonts w:ascii="Times New Roman" w:hAnsi="Times New Roman"/>
                <w:color w:val="000000"/>
                <w:sz w:val="24"/>
              </w:rPr>
              <w:t>14,343</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27"/>
              <w:rPr>
                <w:rFonts w:ascii="Times New Roman" w:hAnsi="Times New Roman"/>
                <w:color w:val="000000"/>
                <w:spacing w:val="-6"/>
                <w:sz w:val="24"/>
              </w:rPr>
            </w:pPr>
            <w:r>
              <w:rPr>
                <w:rFonts w:ascii="Times New Roman" w:hAnsi="Times New Roman"/>
                <w:color w:val="000000"/>
                <w:spacing w:val="-6"/>
                <w:sz w:val="24"/>
              </w:rPr>
              <w:t>150 mm diameter pipes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79"/>
              </w:tabs>
              <w:rPr>
                <w:rFonts w:ascii="Times New Roman" w:hAnsi="Times New Roman"/>
                <w:color w:val="000000"/>
                <w:sz w:val="24"/>
              </w:rPr>
            </w:pPr>
            <w:r>
              <w:rPr>
                <w:rFonts w:ascii="Times New Roman" w:hAnsi="Times New Roman"/>
                <w:color w:val="000000"/>
                <w:sz w:val="24"/>
              </w:rPr>
              <w:t>19.20</w:t>
            </w:r>
          </w:p>
        </w:tc>
      </w:tr>
      <w:tr w:rsidR="00221E49" w:rsidTr="004D2427">
        <w:trPr>
          <w:trHeight w:hRule="exact" w:val="75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0"/>
              </w:tabs>
              <w:rPr>
                <w:rFonts w:ascii="Times New Roman" w:hAnsi="Times New Roman"/>
                <w:color w:val="000000"/>
                <w:sz w:val="24"/>
              </w:rPr>
            </w:pPr>
            <w:r>
              <w:rPr>
                <w:rFonts w:ascii="Times New Roman" w:hAnsi="Times New Roman"/>
                <w:color w:val="000000"/>
                <w:sz w:val="24"/>
              </w:rPr>
              <w:lastRenderedPageBreak/>
              <w:t>14.35</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pacing w:val="-6"/>
                <w:sz w:val="24"/>
              </w:rPr>
            </w:pPr>
            <w:r>
              <w:rPr>
                <w:rFonts w:ascii="Times New Roman" w:hAnsi="Times New Roman"/>
                <w:color w:val="000000"/>
                <w:spacing w:val="-6"/>
                <w:sz w:val="24"/>
              </w:rPr>
              <w:t xml:space="preserve">Painting with oil type wood preservative of approved brand and </w:t>
            </w:r>
            <w:r>
              <w:rPr>
                <w:rFonts w:ascii="Times New Roman" w:hAnsi="Times New Roman"/>
                <w:color w:val="000000"/>
                <w:spacing w:val="-4"/>
                <w:sz w:val="24"/>
              </w:rPr>
              <w:t>mamtfactare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55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z w:val="24"/>
              </w:rPr>
            </w:pPr>
            <w:r>
              <w:rPr>
                <w:rFonts w:ascii="Times New Roman" w:hAnsi="Times New Roman"/>
                <w:color w:val="000000"/>
                <w:sz w:val="24"/>
              </w:rPr>
              <w:t>14,35.1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27"/>
              <w:rPr>
                <w:rFonts w:ascii="Times New Roman" w:hAnsi="Times New Roman"/>
                <w:color w:val="000000"/>
                <w:spacing w:val="-4"/>
                <w:sz w:val="24"/>
              </w:rPr>
            </w:pPr>
            <w:r>
              <w:rPr>
                <w:rFonts w:ascii="Times New Roman" w:hAnsi="Times New Roman"/>
                <w:color w:val="000000"/>
                <w:spacing w:val="-4"/>
                <w:sz w:val="24"/>
              </w:rPr>
              <w:t>Old work (one or more coats)</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20,85</w:t>
            </w:r>
          </w:p>
        </w:tc>
      </w:tr>
      <w:tr w:rsidR="00221E49" w:rsidTr="004D2427">
        <w:trPr>
          <w:trHeight w:hRule="exact" w:val="637"/>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0"/>
              </w:tabs>
              <w:rPr>
                <w:rFonts w:ascii="Times New Roman" w:hAnsi="Times New Roman"/>
                <w:color w:val="000000"/>
                <w:sz w:val="24"/>
              </w:rPr>
            </w:pPr>
            <w:r>
              <w:rPr>
                <w:rFonts w:ascii="Times New Roman" w:hAnsi="Times New Roman"/>
                <w:color w:val="000000"/>
                <w:sz w:val="24"/>
              </w:rPr>
              <w:t>14.36</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pacing w:val="-7"/>
                <w:sz w:val="24"/>
              </w:rPr>
            </w:pPr>
            <w:r>
              <w:rPr>
                <w:rFonts w:ascii="Times New Roman" w:hAnsi="Times New Roman"/>
                <w:color w:val="000000"/>
                <w:spacing w:val="-7"/>
                <w:sz w:val="24"/>
              </w:rPr>
              <w:t xml:space="preserve">Wall painting with plastic emulsion paint of approved brand and </w:t>
            </w:r>
            <w:r>
              <w:rPr>
                <w:rFonts w:ascii="Times New Roman" w:hAnsi="Times New Roman"/>
                <w:color w:val="000000"/>
                <w:spacing w:val="-5"/>
                <w:sz w:val="24"/>
              </w:rPr>
              <w:t>manufacture to give an even shade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52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z w:val="24"/>
              </w:rPr>
            </w:pPr>
            <w:r>
              <w:rPr>
                <w:rFonts w:ascii="Times New Roman" w:hAnsi="Times New Roman"/>
                <w:color w:val="000000"/>
                <w:sz w:val="24"/>
              </w:rPr>
              <w:t>14.36.1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27"/>
              <w:rPr>
                <w:rFonts w:ascii="Times New Roman" w:hAnsi="Times New Roman"/>
                <w:color w:val="000000"/>
                <w:spacing w:val="-4"/>
                <w:sz w:val="24"/>
              </w:rPr>
            </w:pPr>
            <w:r>
              <w:rPr>
                <w:rFonts w:ascii="Times New Roman" w:hAnsi="Times New Roman"/>
                <w:color w:val="000000"/>
                <w:spacing w:val="-4"/>
                <w:sz w:val="24"/>
              </w:rPr>
              <w:t xml:space="preserve">One or more coats </w:t>
            </w:r>
            <w:r>
              <w:rPr>
                <w:rFonts w:ascii="Times New Roman" w:hAnsi="Times New Roman"/>
                <w:color w:val="000000"/>
                <w:spacing w:val="-4"/>
                <w:sz w:val="20"/>
              </w:rPr>
              <w:t xml:space="preserve">On </w:t>
            </w:r>
            <w:r>
              <w:rPr>
                <w:rFonts w:ascii="Times New Roman" w:hAnsi="Times New Roman"/>
                <w:color w:val="000000"/>
                <w:spacing w:val="-4"/>
                <w:sz w:val="24"/>
              </w:rPr>
              <w:t>old work.</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79"/>
              </w:tabs>
              <w:rPr>
                <w:rFonts w:ascii="Times New Roman" w:hAnsi="Times New Roman"/>
                <w:color w:val="000000"/>
                <w:sz w:val="24"/>
              </w:rPr>
            </w:pPr>
            <w:r>
              <w:rPr>
                <w:rFonts w:ascii="Times New Roman" w:hAnsi="Times New Roman"/>
                <w:color w:val="000000"/>
                <w:sz w:val="24"/>
              </w:rPr>
              <w:t>41.35</w:t>
            </w:r>
          </w:p>
        </w:tc>
      </w:tr>
      <w:tr w:rsidR="00221E49" w:rsidTr="004D2427">
        <w:trPr>
          <w:trHeight w:hRule="exact" w:val="82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0"/>
              </w:tabs>
              <w:rPr>
                <w:rFonts w:ascii="Times New Roman" w:hAnsi="Times New Roman"/>
                <w:color w:val="000000"/>
                <w:sz w:val="24"/>
              </w:rPr>
            </w:pPr>
            <w:r>
              <w:rPr>
                <w:rFonts w:ascii="Times New Roman" w:hAnsi="Times New Roman"/>
                <w:color w:val="000000"/>
                <w:sz w:val="24"/>
              </w:rPr>
              <w:t>14.37</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z w:val="24"/>
              </w:rPr>
            </w:pPr>
            <w:r>
              <w:rPr>
                <w:rFonts w:ascii="Times New Roman" w:hAnsi="Times New Roman"/>
                <w:color w:val="000000"/>
                <w:sz w:val="24"/>
              </w:rPr>
              <w:t xml:space="preserve">Painting with synthetic enamel paint of approved brand and </w:t>
            </w:r>
            <w:r>
              <w:rPr>
                <w:rFonts w:ascii="Times New Roman" w:hAnsi="Times New Roman"/>
                <w:color w:val="000000"/>
                <w:spacing w:val="-4"/>
                <w:sz w:val="24"/>
              </w:rPr>
              <w:t>manufacture of required colour to give an even shade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49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z w:val="24"/>
              </w:rPr>
            </w:pPr>
            <w:r>
              <w:rPr>
                <w:rFonts w:ascii="Times New Roman" w:hAnsi="Times New Roman"/>
                <w:color w:val="000000"/>
                <w:sz w:val="24"/>
              </w:rPr>
              <w:t>14.37.1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27"/>
              <w:rPr>
                <w:rFonts w:ascii="Times New Roman" w:hAnsi="Times New Roman"/>
                <w:color w:val="000000"/>
                <w:spacing w:val="-4"/>
                <w:sz w:val="24"/>
              </w:rPr>
            </w:pPr>
            <w:r>
              <w:rPr>
                <w:rFonts w:ascii="Times New Roman" w:hAnsi="Times New Roman"/>
                <w:color w:val="000000"/>
                <w:spacing w:val="-4"/>
                <w:sz w:val="24"/>
              </w:rPr>
              <w:t>One or more coats on old work.</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79"/>
              </w:tabs>
              <w:rPr>
                <w:rFonts w:ascii="Times New Roman" w:hAnsi="Times New Roman"/>
                <w:color w:val="000000"/>
                <w:sz w:val="24"/>
              </w:rPr>
            </w:pPr>
            <w:r>
              <w:rPr>
                <w:rFonts w:ascii="Times New Roman" w:hAnsi="Times New Roman"/>
                <w:color w:val="000000"/>
                <w:sz w:val="24"/>
              </w:rPr>
              <w:t>34.65</w:t>
            </w:r>
          </w:p>
        </w:tc>
      </w:tr>
      <w:tr w:rsidR="00221E49" w:rsidTr="004D2427">
        <w:trPr>
          <w:trHeight w:hRule="exact" w:val="758"/>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0"/>
              </w:tabs>
              <w:rPr>
                <w:rFonts w:ascii="Times New Roman" w:hAnsi="Times New Roman"/>
                <w:color w:val="000000"/>
                <w:sz w:val="24"/>
              </w:rPr>
            </w:pPr>
            <w:r>
              <w:rPr>
                <w:rFonts w:ascii="Times New Roman" w:hAnsi="Times New Roman"/>
                <w:color w:val="000000"/>
                <w:sz w:val="24"/>
              </w:rPr>
              <w:t>14.38</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tabs>
                <w:tab w:val="left" w:pos="1089"/>
                <w:tab w:val="left" w:pos="3573"/>
                <w:tab w:val="right" w:pos="6105"/>
              </w:tabs>
              <w:ind w:left="112"/>
              <w:rPr>
                <w:rFonts w:ascii="Times New Roman" w:hAnsi="Times New Roman"/>
                <w:color w:val="000000"/>
                <w:spacing w:val="-18"/>
                <w:sz w:val="24"/>
              </w:rPr>
            </w:pPr>
            <w:r>
              <w:rPr>
                <w:rFonts w:ascii="Times New Roman" w:hAnsi="Times New Roman"/>
                <w:color w:val="000000"/>
                <w:spacing w:val="-18"/>
                <w:sz w:val="24"/>
              </w:rPr>
              <w:t>Painting</w:t>
            </w:r>
            <w:r>
              <w:rPr>
                <w:rFonts w:ascii="Times New Roman" w:hAnsi="Times New Roman"/>
                <w:color w:val="000000"/>
                <w:spacing w:val="-18"/>
                <w:sz w:val="24"/>
              </w:rPr>
              <w:tab/>
            </w:r>
            <w:r>
              <w:rPr>
                <w:rFonts w:ascii="Times New Roman" w:hAnsi="Times New Roman"/>
                <w:color w:val="000000"/>
                <w:spacing w:val="4"/>
                <w:sz w:val="24"/>
              </w:rPr>
              <w:t>with aluminium paint</w:t>
            </w:r>
            <w:r>
              <w:rPr>
                <w:rFonts w:ascii="Times New Roman" w:hAnsi="Times New Roman"/>
                <w:color w:val="000000"/>
                <w:spacing w:val="4"/>
                <w:sz w:val="24"/>
              </w:rPr>
              <w:tab/>
            </w:r>
            <w:r>
              <w:rPr>
                <w:rFonts w:ascii="Times New Roman" w:hAnsi="Times New Roman"/>
                <w:color w:val="000000"/>
                <w:spacing w:val="6"/>
                <w:sz w:val="24"/>
              </w:rPr>
              <w:t>of approved brand</w:t>
            </w:r>
            <w:r>
              <w:rPr>
                <w:rFonts w:ascii="Times New Roman" w:hAnsi="Times New Roman"/>
                <w:color w:val="000000"/>
                <w:spacing w:val="6"/>
                <w:sz w:val="24"/>
              </w:rPr>
              <w:tab/>
            </w:r>
            <w:r>
              <w:rPr>
                <w:rFonts w:ascii="Times New Roman" w:hAnsi="Times New Roman"/>
                <w:color w:val="000000"/>
                <w:sz w:val="24"/>
              </w:rPr>
              <w:t>and</w:t>
            </w:r>
          </w:p>
          <w:p w:rsidR="00221E49" w:rsidRDefault="00221E49" w:rsidP="004D2427">
            <w:pPr>
              <w:ind w:left="112"/>
              <w:rPr>
                <w:rFonts w:ascii="Times New Roman" w:hAnsi="Times New Roman"/>
                <w:color w:val="000000"/>
                <w:spacing w:val="-5"/>
                <w:sz w:val="24"/>
              </w:rPr>
            </w:pPr>
            <w:r>
              <w:rPr>
                <w:rFonts w:ascii="Times New Roman" w:hAnsi="Times New Roman"/>
                <w:color w:val="000000"/>
                <w:spacing w:val="-5"/>
                <w:sz w:val="24"/>
              </w:rPr>
              <w:t>manufacture to give an even shade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637"/>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z w:val="24"/>
              </w:rPr>
            </w:pPr>
            <w:r>
              <w:rPr>
                <w:rFonts w:ascii="Times New Roman" w:hAnsi="Times New Roman"/>
                <w:color w:val="000000"/>
                <w:sz w:val="24"/>
              </w:rPr>
              <w:t>14.38.1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27"/>
              <w:rPr>
                <w:rFonts w:ascii="Times New Roman" w:hAnsi="Times New Roman"/>
                <w:color w:val="000000"/>
                <w:spacing w:val="-6"/>
                <w:sz w:val="24"/>
              </w:rPr>
            </w:pPr>
            <w:r>
              <w:rPr>
                <w:rFonts w:ascii="Times New Roman" w:hAnsi="Times New Roman"/>
                <w:color w:val="000000"/>
                <w:spacing w:val="-6"/>
                <w:sz w:val="24"/>
              </w:rPr>
              <w:t>One or more coats on old work_</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79"/>
              </w:tabs>
              <w:rPr>
                <w:rFonts w:ascii="Times New Roman" w:hAnsi="Times New Roman"/>
                <w:color w:val="000000"/>
                <w:sz w:val="24"/>
              </w:rPr>
            </w:pPr>
            <w:r>
              <w:rPr>
                <w:rFonts w:ascii="Times New Roman" w:hAnsi="Times New Roman"/>
                <w:color w:val="000000"/>
                <w:sz w:val="24"/>
              </w:rPr>
              <w:t>32.70</w:t>
            </w:r>
          </w:p>
        </w:tc>
      </w:tr>
      <w:tr w:rsidR="00221E49" w:rsidTr="004D2427">
        <w:trPr>
          <w:trHeight w:hRule="exact" w:val="773"/>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0"/>
              </w:tabs>
              <w:rPr>
                <w:rFonts w:ascii="Times New Roman" w:hAnsi="Times New Roman"/>
                <w:color w:val="000000"/>
                <w:sz w:val="24"/>
              </w:rPr>
            </w:pPr>
            <w:r>
              <w:rPr>
                <w:rFonts w:ascii="Times New Roman" w:hAnsi="Times New Roman"/>
                <w:color w:val="000000"/>
                <w:sz w:val="24"/>
              </w:rPr>
              <w:t>14.39</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pacing w:val="13"/>
                <w:sz w:val="24"/>
              </w:rPr>
            </w:pPr>
            <w:r>
              <w:rPr>
                <w:rFonts w:ascii="Times New Roman" w:hAnsi="Times New Roman"/>
                <w:color w:val="000000"/>
                <w:spacing w:val="13"/>
                <w:sz w:val="24"/>
              </w:rPr>
              <w:t xml:space="preserve">Painting with acid proof paint of approved brand and </w:t>
            </w:r>
            <w:r>
              <w:rPr>
                <w:rFonts w:ascii="Times New Roman" w:hAnsi="Times New Roman"/>
                <w:color w:val="000000"/>
                <w:spacing w:val="-4"/>
                <w:sz w:val="24"/>
              </w:rPr>
              <w:t>manufacture of required colour to give an even shade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62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z w:val="24"/>
              </w:rPr>
            </w:pPr>
            <w:r>
              <w:rPr>
                <w:rFonts w:ascii="Times New Roman" w:hAnsi="Times New Roman"/>
                <w:color w:val="000000"/>
                <w:sz w:val="24"/>
              </w:rPr>
              <w:t>14.39.1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27"/>
              <w:rPr>
                <w:rFonts w:ascii="Times New Roman" w:hAnsi="Times New Roman"/>
                <w:color w:val="000000"/>
                <w:spacing w:val="-6"/>
                <w:sz w:val="24"/>
              </w:rPr>
            </w:pPr>
            <w:r>
              <w:rPr>
                <w:rFonts w:ascii="Times New Roman" w:hAnsi="Times New Roman"/>
                <w:color w:val="000000"/>
                <w:spacing w:val="-6"/>
                <w:sz w:val="24"/>
              </w:rPr>
              <w:t>One or more coats on old work_</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79"/>
              </w:tabs>
              <w:rPr>
                <w:rFonts w:ascii="Times New Roman" w:hAnsi="Times New Roman"/>
                <w:color w:val="000000"/>
                <w:sz w:val="24"/>
              </w:rPr>
            </w:pPr>
            <w:r>
              <w:rPr>
                <w:rFonts w:ascii="Times New Roman" w:hAnsi="Times New Roman"/>
                <w:color w:val="000000"/>
                <w:sz w:val="24"/>
              </w:rPr>
              <w:t>41.80</w:t>
            </w:r>
          </w:p>
        </w:tc>
      </w:tr>
      <w:tr w:rsidR="00221E49" w:rsidTr="004D2427">
        <w:trPr>
          <w:trHeight w:hRule="exact" w:val="743"/>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0"/>
              </w:tabs>
              <w:rPr>
                <w:rFonts w:ascii="Times New Roman" w:hAnsi="Times New Roman"/>
                <w:color w:val="000000"/>
                <w:sz w:val="24"/>
              </w:rPr>
            </w:pPr>
            <w:r>
              <w:rPr>
                <w:rFonts w:ascii="Times New Roman" w:hAnsi="Times New Roman"/>
                <w:color w:val="000000"/>
                <w:sz w:val="24"/>
              </w:rPr>
              <w:t>14.40</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pacing w:val="-4"/>
                <w:sz w:val="24"/>
              </w:rPr>
            </w:pPr>
            <w:r>
              <w:rPr>
                <w:rFonts w:ascii="Times New Roman" w:hAnsi="Times New Roman"/>
                <w:color w:val="000000"/>
                <w:spacing w:val="-4"/>
                <w:sz w:val="24"/>
              </w:rPr>
              <w:t>Painting with black anti-corrosive bitumastic paint of approved brand and manufacture to give an even shade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51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z w:val="24"/>
              </w:rPr>
            </w:pPr>
            <w:r>
              <w:rPr>
                <w:rFonts w:ascii="Times New Roman" w:hAnsi="Times New Roman"/>
                <w:color w:val="000000"/>
                <w:sz w:val="24"/>
              </w:rPr>
              <w:t>14.40.1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27"/>
              <w:rPr>
                <w:rFonts w:ascii="Times New Roman" w:hAnsi="Times New Roman"/>
                <w:color w:val="000000"/>
                <w:spacing w:val="-6"/>
                <w:sz w:val="24"/>
              </w:rPr>
            </w:pPr>
            <w:r>
              <w:rPr>
                <w:rFonts w:ascii="Times New Roman" w:hAnsi="Times New Roman"/>
                <w:color w:val="000000"/>
                <w:spacing w:val="-6"/>
                <w:sz w:val="24"/>
              </w:rPr>
              <w:t>One or more coats on old work_</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2790</w:t>
            </w:r>
          </w:p>
        </w:tc>
      </w:tr>
      <w:tr w:rsidR="00221E49" w:rsidTr="004D2427">
        <w:trPr>
          <w:trHeight w:hRule="exact" w:val="41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0"/>
              </w:tabs>
              <w:rPr>
                <w:rFonts w:ascii="Times New Roman" w:hAnsi="Times New Roman"/>
                <w:color w:val="000000"/>
                <w:sz w:val="24"/>
              </w:rPr>
            </w:pPr>
            <w:r>
              <w:rPr>
                <w:rFonts w:ascii="Times New Roman" w:hAnsi="Times New Roman"/>
                <w:color w:val="000000"/>
                <w:sz w:val="24"/>
              </w:rPr>
              <w:t>14.41</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4"/>
                <w:sz w:val="24"/>
              </w:rPr>
            </w:pPr>
            <w:r>
              <w:rPr>
                <w:rFonts w:ascii="Times New Roman" w:hAnsi="Times New Roman"/>
                <w:color w:val="000000"/>
                <w:spacing w:val="-4"/>
                <w:sz w:val="24"/>
              </w:rPr>
              <w:t>French spirit polishing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bl>
    <w:p w:rsidR="00221E49" w:rsidRDefault="00221E49" w:rsidP="00221E49"/>
    <w:p w:rsidR="00727D30" w:rsidRDefault="00727D30" w:rsidP="00727D30">
      <w:pPr>
        <w:jc w:val="center"/>
        <w:rPr>
          <w:rFonts w:ascii="Times New Roman" w:hAnsi="Times New Roman" w:cs="Times New Roman"/>
        </w:rPr>
      </w:pPr>
      <w:r>
        <w:t>Page No.263</w:t>
      </w:r>
    </w:p>
    <w:p w:rsidR="00221E49" w:rsidRDefault="00221E49" w:rsidP="00221E49"/>
    <w:tbl>
      <w:tblPr>
        <w:tblW w:w="0" w:type="auto"/>
        <w:tblInd w:w="15" w:type="dxa"/>
        <w:tblLayout w:type="fixed"/>
        <w:tblCellMar>
          <w:left w:w="0" w:type="dxa"/>
          <w:right w:w="0" w:type="dxa"/>
        </w:tblCellMar>
        <w:tblLook w:val="04A0"/>
      </w:tblPr>
      <w:tblGrid>
        <w:gridCol w:w="983"/>
        <w:gridCol w:w="1230"/>
        <w:gridCol w:w="4980"/>
        <w:gridCol w:w="1350"/>
        <w:gridCol w:w="1552"/>
      </w:tblGrid>
      <w:tr w:rsidR="00221E49" w:rsidTr="004D2427">
        <w:trPr>
          <w:trHeight w:hRule="exact" w:val="69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Description</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2"/>
                <w:sz w:val="24"/>
              </w:rPr>
            </w:pPr>
            <w:r>
              <w:rPr>
                <w:rFonts w:ascii="Times New Roman" w:hAnsi="Times New Roman"/>
                <w:color w:val="000000"/>
                <w:spacing w:val="2"/>
                <w:sz w:val="24"/>
              </w:rPr>
              <w:t>Rite (m Rs.)</w:t>
            </w:r>
          </w:p>
        </w:tc>
      </w:tr>
      <w:tr w:rsidR="00221E49" w:rsidTr="004D2427">
        <w:trPr>
          <w:trHeight w:hRule="exact" w:val="338"/>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62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14.41.1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8"/>
                <w:sz w:val="24"/>
              </w:rPr>
            </w:pPr>
            <w:r>
              <w:rPr>
                <w:rFonts w:ascii="Times New Roman" w:hAnsi="Times New Roman"/>
                <w:color w:val="000000"/>
                <w:spacing w:val="-8"/>
                <w:sz w:val="24"/>
              </w:rPr>
              <w:t>One or more coats on old work_</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59.30</w:t>
            </w:r>
          </w:p>
        </w:tc>
      </w:tr>
      <w:tr w:rsidR="00221E49" w:rsidTr="004D2427">
        <w:trPr>
          <w:trHeight w:hRule="exact" w:val="120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pacing w:val="-10"/>
                <w:sz w:val="24"/>
              </w:rPr>
            </w:pPr>
            <w:r>
              <w:rPr>
                <w:rFonts w:ascii="Times New Roman" w:hAnsi="Times New Roman"/>
                <w:color w:val="000000"/>
                <w:spacing w:val="-10"/>
                <w:sz w:val="24"/>
              </w:rPr>
              <w:t>1442</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
                <w:sz w:val="24"/>
              </w:rPr>
            </w:pPr>
            <w:r>
              <w:rPr>
                <w:rFonts w:ascii="Times New Roman" w:hAnsi="Times New Roman"/>
                <w:color w:val="000000"/>
                <w:spacing w:val="1"/>
                <w:sz w:val="24"/>
              </w:rPr>
              <w:t xml:space="preserve">Mealamine polishing on wood work by preparing the surface </w:t>
            </w:r>
            <w:r>
              <w:rPr>
                <w:rFonts w:ascii="Times New Roman" w:hAnsi="Times New Roman"/>
                <w:color w:val="000000"/>
                <w:spacing w:val="1"/>
                <w:sz w:val="24"/>
              </w:rPr>
              <w:br/>
            </w:r>
            <w:r>
              <w:rPr>
                <w:rFonts w:ascii="Times New Roman" w:hAnsi="Times New Roman"/>
                <w:color w:val="000000"/>
                <w:spacing w:val="-2"/>
                <w:sz w:val="24"/>
              </w:rPr>
              <w:t>applying putty base course. prepare the surface smooth by sand</w:t>
            </w:r>
          </w:p>
          <w:p w:rsidR="00221E49" w:rsidRDefault="00221E49" w:rsidP="004D2427">
            <w:pPr>
              <w:tabs>
                <w:tab w:val="left" w:pos="1116"/>
                <w:tab w:val="left" w:pos="2241"/>
                <w:tab w:val="left" w:pos="3249"/>
                <w:tab w:val="left" w:pos="4473"/>
                <w:tab w:val="left" w:pos="5238"/>
                <w:tab w:val="right" w:pos="6105"/>
              </w:tabs>
              <w:ind w:left="112"/>
              <w:rPr>
                <w:rFonts w:ascii="Times New Roman" w:hAnsi="Times New Roman"/>
                <w:color w:val="000000"/>
                <w:spacing w:val="-16"/>
                <w:sz w:val="24"/>
              </w:rPr>
            </w:pPr>
            <w:r>
              <w:rPr>
                <w:rFonts w:ascii="Times New Roman" w:hAnsi="Times New Roman"/>
                <w:color w:val="000000"/>
                <w:spacing w:val="-16"/>
                <w:sz w:val="24"/>
              </w:rPr>
              <w:t>papering</w:t>
            </w:r>
            <w:r>
              <w:rPr>
                <w:rFonts w:ascii="Times New Roman" w:hAnsi="Times New Roman"/>
                <w:color w:val="000000"/>
                <w:spacing w:val="-16"/>
                <w:sz w:val="24"/>
              </w:rPr>
              <w:tab/>
            </w:r>
            <w:r>
              <w:rPr>
                <w:rFonts w:ascii="Times New Roman" w:hAnsi="Times New Roman"/>
                <w:color w:val="000000"/>
                <w:sz w:val="24"/>
                <w:vertAlign w:val="subscript"/>
              </w:rPr>
              <w:t>and</w:t>
            </w:r>
            <w:r>
              <w:rPr>
                <w:rFonts w:ascii="Times New Roman" w:hAnsi="Times New Roman"/>
                <w:color w:val="000000"/>
                <w:spacing w:val="-10"/>
                <w:sz w:val="24"/>
              </w:rPr>
              <w:t xml:space="preserve"> then</w:t>
            </w:r>
            <w:r>
              <w:rPr>
                <w:rFonts w:ascii="Times New Roman" w:hAnsi="Times New Roman"/>
                <w:color w:val="000000"/>
                <w:spacing w:val="-10"/>
                <w:sz w:val="24"/>
              </w:rPr>
              <w:tab/>
            </w:r>
            <w:r>
              <w:rPr>
                <w:rFonts w:ascii="Times New Roman" w:hAnsi="Times New Roman"/>
                <w:color w:val="000000"/>
                <w:spacing w:val="-24"/>
                <w:sz w:val="24"/>
              </w:rPr>
              <w:t>applying</w:t>
            </w:r>
            <w:r>
              <w:rPr>
                <w:rFonts w:ascii="Times New Roman" w:hAnsi="Times New Roman"/>
                <w:color w:val="000000"/>
                <w:spacing w:val="-24"/>
                <w:sz w:val="24"/>
              </w:rPr>
              <w:tab/>
            </w:r>
            <w:r>
              <w:rPr>
                <w:rFonts w:ascii="Times New Roman" w:hAnsi="Times New Roman"/>
                <w:color w:val="000000"/>
                <w:spacing w:val="-8"/>
                <w:sz w:val="24"/>
                <w:vertAlign w:val="subscript"/>
              </w:rPr>
              <w:t>Willa/nine</w:t>
            </w:r>
            <w:r>
              <w:rPr>
                <w:rFonts w:ascii="Times New Roman" w:hAnsi="Times New Roman"/>
                <w:color w:val="000000"/>
                <w:spacing w:val="-8"/>
                <w:sz w:val="24"/>
                <w:vertAlign w:val="superscript"/>
              </w:rPr>
              <w:tab/>
            </w:r>
            <w:r>
              <w:rPr>
                <w:rFonts w:ascii="Times New Roman" w:hAnsi="Times New Roman"/>
                <w:color w:val="000000"/>
                <w:spacing w:val="-22"/>
                <w:sz w:val="24"/>
                <w:vertAlign w:val="superscript"/>
              </w:rPr>
              <w:t>polish</w:t>
            </w:r>
            <w:r>
              <w:rPr>
                <w:rFonts w:ascii="Times New Roman" w:hAnsi="Times New Roman"/>
                <w:color w:val="000000"/>
                <w:spacing w:val="-32"/>
                <w:sz w:val="24"/>
              </w:rPr>
              <w:tab/>
            </w:r>
            <w:r>
              <w:rPr>
                <w:rFonts w:ascii="Times New Roman" w:hAnsi="Times New Roman"/>
                <w:color w:val="000000"/>
                <w:spacing w:val="-14"/>
                <w:sz w:val="24"/>
              </w:rPr>
              <w:t>with</w:t>
            </w:r>
            <w:r>
              <w:rPr>
                <w:rFonts w:ascii="Times New Roman" w:hAnsi="Times New Roman"/>
                <w:color w:val="000000"/>
                <w:spacing w:val="-14"/>
                <w:sz w:val="24"/>
              </w:rPr>
              <w:tab/>
            </w:r>
            <w:r>
              <w:rPr>
                <w:rFonts w:ascii="Times New Roman" w:hAnsi="Times New Roman"/>
                <w:color w:val="000000"/>
                <w:spacing w:val="-10"/>
                <w:sz w:val="24"/>
              </w:rPr>
              <w:t>air</w:t>
            </w:r>
          </w:p>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ccanpressor.</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54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14.42.1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4"/>
                <w:sz w:val="24"/>
              </w:rPr>
            </w:pPr>
            <w:r>
              <w:rPr>
                <w:rFonts w:ascii="Times New Roman" w:hAnsi="Times New Roman"/>
                <w:color w:val="000000"/>
                <w:spacing w:val="-4"/>
                <w:sz w:val="24"/>
              </w:rPr>
              <w:t>One or more coats on old work</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aqm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442"/>
              <w:jc w:val="right"/>
              <w:rPr>
                <w:rFonts w:ascii="Times New Roman" w:hAnsi="Times New Roman"/>
                <w:color w:val="000000"/>
                <w:spacing w:val="-10"/>
                <w:sz w:val="24"/>
              </w:rPr>
            </w:pPr>
            <w:r>
              <w:rPr>
                <w:rFonts w:ascii="Times New Roman" w:hAnsi="Times New Roman"/>
                <w:color w:val="000000"/>
                <w:spacing w:val="-10"/>
                <w:sz w:val="24"/>
              </w:rPr>
              <w:t>807.00</w:t>
            </w:r>
          </w:p>
        </w:tc>
      </w:tr>
      <w:tr w:rsidR="00221E49" w:rsidTr="004D2427">
        <w:trPr>
          <w:trHeight w:hRule="exact" w:val="1088"/>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pacing w:val="-10"/>
                <w:sz w:val="24"/>
              </w:rPr>
            </w:pPr>
            <w:r>
              <w:rPr>
                <w:rFonts w:ascii="Times New Roman" w:hAnsi="Times New Roman"/>
                <w:color w:val="000000"/>
                <w:spacing w:val="-10"/>
                <w:sz w:val="24"/>
              </w:rPr>
              <w:t>1443</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6"/>
                <w:sz w:val="24"/>
              </w:rPr>
            </w:pPr>
            <w:r>
              <w:rPr>
                <w:rFonts w:ascii="Times New Roman" w:hAnsi="Times New Roman"/>
                <w:color w:val="000000"/>
                <w:spacing w:val="6"/>
                <w:sz w:val="24"/>
              </w:rPr>
              <w:t xml:space="preserve">Larger polishing on wood work by preparing the surface </w:t>
            </w:r>
            <w:r>
              <w:rPr>
                <w:rFonts w:ascii="Times New Roman" w:hAnsi="Times New Roman"/>
                <w:color w:val="000000"/>
                <w:spacing w:val="-6"/>
                <w:sz w:val="24"/>
              </w:rPr>
              <w:t xml:space="preserve">applying putty base course. prepare the surface smooth by sand </w:t>
            </w:r>
            <w:r>
              <w:rPr>
                <w:rFonts w:ascii="Times New Roman" w:hAnsi="Times New Roman"/>
                <w:color w:val="000000"/>
                <w:spacing w:val="-4"/>
                <w:sz w:val="24"/>
              </w:rPr>
              <w:t>papering and then applying Lacqs polish with air compressor</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54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14.43.1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8"/>
                <w:sz w:val="24"/>
              </w:rPr>
            </w:pPr>
            <w:r>
              <w:rPr>
                <w:rFonts w:ascii="Times New Roman" w:hAnsi="Times New Roman"/>
                <w:color w:val="000000"/>
                <w:spacing w:val="-8"/>
                <w:sz w:val="24"/>
              </w:rPr>
              <w:t>One or more coats on old work_</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442"/>
              <w:jc w:val="right"/>
              <w:rPr>
                <w:rFonts w:ascii="Times New Roman" w:hAnsi="Times New Roman"/>
                <w:color w:val="000000"/>
                <w:spacing w:val="-10"/>
                <w:sz w:val="24"/>
              </w:rPr>
            </w:pPr>
            <w:r>
              <w:rPr>
                <w:rFonts w:ascii="Times New Roman" w:hAnsi="Times New Roman"/>
                <w:color w:val="000000"/>
                <w:spacing w:val="-10"/>
                <w:sz w:val="24"/>
              </w:rPr>
              <w:t>674.00</w:t>
            </w:r>
          </w:p>
        </w:tc>
      </w:tr>
      <w:tr w:rsidR="00221E49" w:rsidTr="004D2427">
        <w:trPr>
          <w:trHeight w:hRule="exact" w:val="73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pacing w:val="-10"/>
                <w:sz w:val="24"/>
              </w:rPr>
            </w:pPr>
            <w:r>
              <w:rPr>
                <w:rFonts w:ascii="Times New Roman" w:hAnsi="Times New Roman"/>
                <w:color w:val="000000"/>
                <w:spacing w:val="-10"/>
                <w:sz w:val="24"/>
              </w:rPr>
              <w:t>1444</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pacing w:val="7"/>
                <w:sz w:val="24"/>
              </w:rPr>
            </w:pPr>
            <w:r>
              <w:rPr>
                <w:rFonts w:ascii="Times New Roman" w:hAnsi="Times New Roman"/>
                <w:color w:val="000000"/>
                <w:spacing w:val="7"/>
                <w:sz w:val="24"/>
              </w:rPr>
              <w:t xml:space="preserve">Polishing on wood work with ready made wax polish of </w:t>
            </w:r>
            <w:r>
              <w:rPr>
                <w:rFonts w:ascii="Times New Roman" w:hAnsi="Times New Roman"/>
                <w:color w:val="000000"/>
                <w:spacing w:val="-2"/>
                <w:sz w:val="24"/>
              </w:rPr>
              <w:t>approved brand and manufacture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55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14,44.1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Old work</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27,80</w:t>
            </w:r>
          </w:p>
        </w:tc>
      </w:tr>
      <w:tr w:rsidR="00221E49" w:rsidTr="004D2427">
        <w:trPr>
          <w:trHeight w:hRule="exact" w:val="91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pacing w:val="-10"/>
                <w:sz w:val="24"/>
              </w:rPr>
            </w:pPr>
            <w:r>
              <w:rPr>
                <w:rFonts w:ascii="Times New Roman" w:hAnsi="Times New Roman"/>
                <w:color w:val="000000"/>
                <w:spacing w:val="-10"/>
                <w:sz w:val="24"/>
              </w:rPr>
              <w:lastRenderedPageBreak/>
              <w:t>14,45</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pacing w:val="2"/>
                <w:sz w:val="24"/>
              </w:rPr>
            </w:pPr>
            <w:r>
              <w:rPr>
                <w:rFonts w:ascii="Times New Roman" w:hAnsi="Times New Roman"/>
                <w:color w:val="000000"/>
                <w:spacing w:val="2"/>
                <w:sz w:val="24"/>
              </w:rPr>
              <w:t xml:space="preserve">Re-lettering with black Japan paint of approved brand and </w:t>
            </w:r>
            <w:r>
              <w:rPr>
                <w:rFonts w:ascii="Times New Roman" w:hAnsi="Times New Roman"/>
                <w:color w:val="000000"/>
                <w:spacing w:val="-10"/>
                <w:sz w:val="24"/>
              </w:rPr>
              <w:t>manufacture.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4"/>
                <w:sz w:val="24"/>
              </w:rPr>
            </w:pPr>
            <w:r>
              <w:rPr>
                <w:rFonts w:ascii="Times New Roman" w:hAnsi="Times New Roman"/>
                <w:color w:val="000000"/>
                <w:spacing w:val="-4"/>
                <w:sz w:val="24"/>
              </w:rPr>
              <w:t xml:space="preserve">per letter </w:t>
            </w:r>
            <w:r>
              <w:rPr>
                <w:rFonts w:ascii="Times New Roman" w:hAnsi="Times New Roman"/>
                <w:color w:val="000000"/>
                <w:spacing w:val="-4"/>
                <w:sz w:val="24"/>
              </w:rPr>
              <w:br/>
            </w:r>
            <w:r>
              <w:rPr>
                <w:rFonts w:ascii="Times New Roman" w:hAnsi="Times New Roman"/>
                <w:color w:val="000000"/>
                <w:spacing w:val="-10"/>
                <w:sz w:val="24"/>
              </w:rPr>
              <w:t xml:space="preserve">per cm </w:t>
            </w:r>
            <w:r>
              <w:rPr>
                <w:rFonts w:ascii="Times New Roman" w:hAnsi="Times New Roman"/>
                <w:color w:val="000000"/>
                <w:spacing w:val="-10"/>
                <w:sz w:val="24"/>
              </w:rPr>
              <w:br/>
              <w:t>height</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0.90</w:t>
            </w:r>
          </w:p>
        </w:tc>
      </w:tr>
      <w:tr w:rsidR="00221E49" w:rsidTr="004D2427">
        <w:trPr>
          <w:trHeight w:hRule="exact" w:val="81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1"/>
              </w:tabs>
              <w:rPr>
                <w:rFonts w:ascii="Times New Roman" w:hAnsi="Times New Roman"/>
                <w:color w:val="000000"/>
                <w:spacing w:val="-10"/>
                <w:sz w:val="24"/>
              </w:rPr>
            </w:pPr>
            <w:r>
              <w:rPr>
                <w:rFonts w:ascii="Times New Roman" w:hAnsi="Times New Roman"/>
                <w:color w:val="000000"/>
                <w:spacing w:val="-10"/>
                <w:sz w:val="24"/>
              </w:rPr>
              <w:t>14.46</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rPr>
                <w:rFonts w:ascii="Times New Roman" w:hAnsi="Times New Roman"/>
                <w:color w:val="000000"/>
                <w:spacing w:val="-7"/>
                <w:sz w:val="24"/>
              </w:rPr>
            </w:pPr>
            <w:r>
              <w:rPr>
                <w:rFonts w:ascii="Times New Roman" w:hAnsi="Times New Roman"/>
                <w:color w:val="000000"/>
                <w:spacing w:val="-7"/>
                <w:sz w:val="24"/>
              </w:rPr>
              <w:t xml:space="preserve">Painting (one or more coats) with black Japan paint of approved </w:t>
            </w:r>
            <w:r>
              <w:rPr>
                <w:rFonts w:ascii="Times New Roman" w:hAnsi="Times New Roman"/>
                <w:color w:val="000000"/>
                <w:spacing w:val="-6"/>
                <w:sz w:val="24"/>
              </w:rPr>
              <w:t>brand and manufacture to give an even shade.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30.40</w:t>
            </w:r>
          </w:p>
        </w:tc>
      </w:tr>
      <w:tr w:rsidR="00221E49" w:rsidTr="004D2427">
        <w:trPr>
          <w:trHeight w:hRule="exact" w:val="78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1"/>
              </w:tabs>
              <w:rPr>
                <w:rFonts w:ascii="Times New Roman" w:hAnsi="Times New Roman"/>
                <w:color w:val="000000"/>
                <w:spacing w:val="-10"/>
                <w:sz w:val="24"/>
              </w:rPr>
            </w:pPr>
            <w:r>
              <w:rPr>
                <w:rFonts w:ascii="Times New Roman" w:hAnsi="Times New Roman"/>
                <w:color w:val="000000"/>
                <w:spacing w:val="-10"/>
                <w:sz w:val="24"/>
              </w:rPr>
              <w:t>14.47</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rPr>
                <w:rFonts w:ascii="Times New Roman" w:hAnsi="Times New Roman"/>
                <w:color w:val="000000"/>
                <w:spacing w:val="-4"/>
                <w:sz w:val="24"/>
              </w:rPr>
            </w:pPr>
            <w:r>
              <w:rPr>
                <w:rFonts w:ascii="Times New Roman" w:hAnsi="Times New Roman"/>
                <w:color w:val="000000"/>
                <w:spacing w:val="-4"/>
                <w:sz w:val="24"/>
              </w:rPr>
              <w:t xml:space="preserve">Providing and fixing C.P. brass chain and rubber plug complete </w:t>
            </w:r>
            <w:r>
              <w:rPr>
                <w:rFonts w:ascii="Times New Roman" w:hAnsi="Times New Roman"/>
                <w:color w:val="000000"/>
                <w:spacing w:val="-6"/>
                <w:sz w:val="24"/>
              </w:rPr>
              <w:t>for sink or wash basin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45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14,47.1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32 mm dia</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72,00</w:t>
            </w:r>
          </w:p>
        </w:tc>
      </w:tr>
      <w:tr w:rsidR="00221E49" w:rsidTr="004D2427">
        <w:trPr>
          <w:trHeight w:hRule="exact" w:val="44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14,472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40 mm dia</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74,00</w:t>
            </w:r>
          </w:p>
        </w:tc>
      </w:tr>
      <w:tr w:rsidR="00221E49" w:rsidTr="004D2427">
        <w:trPr>
          <w:trHeight w:hRule="exact" w:val="998"/>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1"/>
              </w:tabs>
              <w:rPr>
                <w:rFonts w:ascii="Times New Roman" w:hAnsi="Times New Roman"/>
                <w:color w:val="000000"/>
                <w:spacing w:val="-10"/>
                <w:sz w:val="24"/>
              </w:rPr>
            </w:pPr>
            <w:r>
              <w:rPr>
                <w:rFonts w:ascii="Times New Roman" w:hAnsi="Times New Roman"/>
                <w:color w:val="000000"/>
                <w:spacing w:val="-10"/>
                <w:sz w:val="24"/>
              </w:rPr>
              <w:t>14.48</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8"/>
                <w:sz w:val="24"/>
              </w:rPr>
            </w:pPr>
            <w:r>
              <w:rPr>
                <w:rFonts w:ascii="Times New Roman" w:hAnsi="Times New Roman"/>
                <w:color w:val="000000"/>
                <w:spacing w:val="-8"/>
                <w:sz w:val="24"/>
              </w:rPr>
              <w:t xml:space="preserve">Distempering with 1st quality acrylic washable distemper (ready </w:t>
            </w:r>
            <w:r>
              <w:rPr>
                <w:rFonts w:ascii="Times New Roman" w:hAnsi="Times New Roman"/>
                <w:color w:val="000000"/>
                <w:spacing w:val="-1"/>
                <w:sz w:val="24"/>
              </w:rPr>
              <w:t xml:space="preserve">mixed) of approved manufacturer and of required shade and </w:t>
            </w:r>
            <w:r>
              <w:rPr>
                <w:rFonts w:ascii="Times New Roman" w:hAnsi="Times New Roman"/>
                <w:color w:val="000000"/>
                <w:spacing w:val="-5"/>
                <w:sz w:val="24"/>
              </w:rPr>
              <w:t>colour complete. as per manufucturees specification.</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58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14,48.1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6"/>
                <w:sz w:val="24"/>
              </w:rPr>
            </w:pPr>
            <w:r>
              <w:rPr>
                <w:rFonts w:ascii="Times New Roman" w:hAnsi="Times New Roman"/>
                <w:color w:val="000000"/>
                <w:spacing w:val="-6"/>
                <w:sz w:val="24"/>
              </w:rPr>
              <w:t>One or more coats on old work.</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20,00</w:t>
            </w:r>
          </w:p>
        </w:tc>
      </w:tr>
      <w:tr w:rsidR="00221E49" w:rsidTr="004D2427">
        <w:trPr>
          <w:trHeight w:hRule="exact" w:val="697"/>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1"/>
              </w:tabs>
              <w:rPr>
                <w:rFonts w:ascii="Times New Roman" w:hAnsi="Times New Roman"/>
                <w:color w:val="000000"/>
                <w:spacing w:val="-10"/>
                <w:sz w:val="24"/>
              </w:rPr>
            </w:pPr>
            <w:r>
              <w:rPr>
                <w:rFonts w:ascii="Times New Roman" w:hAnsi="Times New Roman"/>
                <w:color w:val="000000"/>
                <w:spacing w:val="-10"/>
                <w:sz w:val="24"/>
              </w:rPr>
              <w:t>14.49</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pacing w:val="-3"/>
                <w:sz w:val="24"/>
              </w:rPr>
            </w:pPr>
            <w:r>
              <w:rPr>
                <w:rFonts w:ascii="Times New Roman" w:hAnsi="Times New Roman"/>
                <w:color w:val="000000"/>
                <w:spacing w:val="-3"/>
                <w:sz w:val="24"/>
              </w:rPr>
              <w:t xml:space="preserve">Finishing walls with </w:t>
            </w:r>
            <w:r>
              <w:rPr>
                <w:rFonts w:ascii="Times New Roman" w:hAnsi="Times New Roman"/>
                <w:b/>
                <w:i/>
                <w:color w:val="000000"/>
                <w:spacing w:val="7"/>
                <w:sz w:val="24"/>
              </w:rPr>
              <w:t xml:space="preserve">water </w:t>
            </w:r>
            <w:r>
              <w:rPr>
                <w:rFonts w:ascii="Times New Roman" w:hAnsi="Times New Roman"/>
                <w:color w:val="000000"/>
                <w:spacing w:val="-3"/>
                <w:sz w:val="24"/>
              </w:rPr>
              <w:t xml:space="preserve">proofing cement paint of required </w:t>
            </w:r>
            <w:r>
              <w:rPr>
                <w:rFonts w:ascii="Times New Roman" w:hAnsi="Times New Roman"/>
                <w:color w:val="000000"/>
                <w:spacing w:val="-10"/>
                <w:sz w:val="24"/>
              </w:rPr>
              <w:t>shade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123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14.49.1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Old work (one or more coats applied @ 2.20 kg/10 </w:t>
            </w:r>
            <w:r>
              <w:rPr>
                <w:rFonts w:ascii="Times New Roman" w:hAnsi="Times New Roman"/>
                <w:color w:val="000000"/>
                <w:spacing w:val="-1"/>
                <w:sz w:val="24"/>
              </w:rPr>
              <w:t xml:space="preserve">sqm) ova priming coat of prima applied @ 0.80 </w:t>
            </w:r>
            <w:r>
              <w:rPr>
                <w:rFonts w:ascii="Times New Roman" w:hAnsi="Times New Roman"/>
                <w:color w:val="000000"/>
                <w:spacing w:val="-2"/>
                <w:sz w:val="24"/>
              </w:rPr>
              <w:t xml:space="preserve">litrs/10 Kim complete including cost of Priming </w:t>
            </w:r>
            <w:r>
              <w:rPr>
                <w:rFonts w:ascii="Times New Roman" w:hAnsi="Times New Roman"/>
                <w:color w:val="000000"/>
                <w:spacing w:val="-10"/>
                <w:sz w:val="24"/>
              </w:rPr>
              <w:t>coat.</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42.20</w:t>
            </w:r>
          </w:p>
        </w:tc>
      </w:tr>
      <w:tr w:rsidR="00221E49" w:rsidTr="004D2427">
        <w:trPr>
          <w:trHeight w:hRule="exact" w:val="818"/>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14.49.2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Old work (one or more coats @ 2.20 kg/10 sqm) </w:t>
            </w:r>
            <w:r>
              <w:rPr>
                <w:rFonts w:ascii="Times New Roman" w:hAnsi="Times New Roman"/>
                <w:color w:val="000000"/>
                <w:spacing w:val="-10"/>
                <w:sz w:val="24"/>
              </w:rPr>
              <w:t>ccanplete.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29.75</w:t>
            </w:r>
          </w:p>
        </w:tc>
      </w:tr>
      <w:tr w:rsidR="00221E49" w:rsidTr="004D2427">
        <w:trPr>
          <w:trHeight w:hRule="exact" w:val="47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1"/>
              </w:tabs>
              <w:rPr>
                <w:rFonts w:ascii="Times New Roman" w:hAnsi="Times New Roman"/>
                <w:color w:val="000000"/>
                <w:spacing w:val="-10"/>
                <w:sz w:val="24"/>
              </w:rPr>
            </w:pPr>
            <w:r>
              <w:rPr>
                <w:rFonts w:ascii="Times New Roman" w:hAnsi="Times New Roman"/>
                <w:color w:val="000000"/>
                <w:spacing w:val="-10"/>
                <w:sz w:val="24"/>
              </w:rPr>
              <w:t>14.50</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5"/>
                <w:sz w:val="24"/>
              </w:rPr>
            </w:pPr>
            <w:r>
              <w:rPr>
                <w:rFonts w:ascii="Times New Roman" w:hAnsi="Times New Roman"/>
                <w:color w:val="000000"/>
                <w:spacing w:val="-5"/>
                <w:sz w:val="24"/>
              </w:rPr>
              <w:t>Finishing walls with textured onc:rior paint of required shade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727D30">
        <w:trPr>
          <w:trHeight w:hRule="exact" w:val="96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14.50.1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spacing w:line="187" w:lineRule="auto"/>
              <w:ind w:left="108" w:right="72"/>
              <w:rPr>
                <w:rFonts w:ascii="Times New Roman" w:hAnsi="Times New Roman"/>
                <w:color w:val="000000"/>
                <w:spacing w:val="-4"/>
                <w:sz w:val="24"/>
              </w:rPr>
            </w:pPr>
            <w:r>
              <w:rPr>
                <w:rFonts w:ascii="Times New Roman" w:hAnsi="Times New Roman"/>
                <w:color w:val="000000"/>
                <w:spacing w:val="-4"/>
                <w:sz w:val="24"/>
              </w:rPr>
              <w:t xml:space="preserve">Old work (Two or more coats on existing cement </w:t>
            </w:r>
            <w:r>
              <w:rPr>
                <w:rFonts w:ascii="Times New Roman" w:hAnsi="Times New Roman"/>
                <w:color w:val="000000"/>
                <w:spacing w:val="-6"/>
                <w:sz w:val="24"/>
              </w:rPr>
              <w:t xml:space="preserve">paint surface applied </w:t>
            </w:r>
            <w:r>
              <w:rPr>
                <w:rFonts w:ascii="Times New Roman" w:hAnsi="Times New Roman"/>
                <w:color w:val="000000"/>
                <w:spacing w:val="4"/>
                <w:w w:val="145"/>
                <w:sz w:val="32"/>
              </w:rPr>
              <w:t xml:space="preserve">g </w:t>
            </w:r>
            <w:r>
              <w:rPr>
                <w:rFonts w:ascii="Times New Roman" w:hAnsi="Times New Roman"/>
                <w:color w:val="000000"/>
                <w:spacing w:val="-6"/>
                <w:sz w:val="24"/>
              </w:rPr>
              <w:t>3.28 ha/l0 sqm.</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F31C51" w:rsidP="004D2427">
            <w:pPr>
              <w:ind w:right="442"/>
              <w:jc w:val="right"/>
              <w:rPr>
                <w:rFonts w:ascii="Times New Roman" w:hAnsi="Times New Roman"/>
                <w:color w:val="000000"/>
                <w:spacing w:val="-10"/>
                <w:sz w:val="24"/>
              </w:rPr>
            </w:pPr>
            <w:r>
              <w:rPr>
                <w:rFonts w:ascii="Times New Roman" w:hAnsi="Times New Roman"/>
                <w:noProof/>
                <w:color w:val="000000"/>
                <w:spacing w:val="-10"/>
                <w:sz w:val="24"/>
                <w:lang w:bidi="hi-IN"/>
              </w:rPr>
              <w:pict>
                <v:shape id="_x0000_s1063" type="#_x0000_t202" style="position:absolute;left:0;text-align:left;margin-left:29.65pt;margin-top:60.1pt;width:81.2pt;height:22.75pt;z-index:251687936;mso-position-horizontal-relative:text;mso-position-vertical-relative:text" filled="f" stroked="f">
                  <v:textbox style="mso-next-textbox:#_x0000_s1063">
                    <w:txbxContent>
                      <w:p w:rsidR="006A17B0" w:rsidRDefault="006A17B0" w:rsidP="00727D30">
                        <w:pPr>
                          <w:jc w:val="center"/>
                          <w:rPr>
                            <w:rFonts w:ascii="Times New Roman" w:hAnsi="Times New Roman" w:cs="Times New Roman"/>
                          </w:rPr>
                        </w:pPr>
                        <w:r>
                          <w:t>Page No.264</w:t>
                        </w:r>
                      </w:p>
                      <w:p w:rsidR="006A17B0" w:rsidRDefault="006A17B0" w:rsidP="00727D30"/>
                    </w:txbxContent>
                  </v:textbox>
                </v:shape>
              </w:pict>
            </w:r>
            <w:r w:rsidR="00221E49">
              <w:rPr>
                <w:rFonts w:ascii="Times New Roman" w:hAnsi="Times New Roman"/>
                <w:color w:val="000000"/>
                <w:spacing w:val="-10"/>
                <w:sz w:val="24"/>
              </w:rPr>
              <w:t>112.30</w:t>
            </w:r>
          </w:p>
        </w:tc>
      </w:tr>
      <w:tr w:rsidR="00221E49" w:rsidTr="004D2427">
        <w:trPr>
          <w:trHeight w:hRule="exact" w:val="69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z w:val="24"/>
              </w:rPr>
            </w:pPr>
            <w:r>
              <w:rPr>
                <w:rFonts w:ascii="Times New Roman" w:hAnsi="Times New Roman"/>
                <w:color w:val="000000"/>
                <w:sz w:val="24"/>
              </w:rPr>
              <w:t>Description</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2"/>
                <w:sz w:val="24"/>
              </w:rPr>
            </w:pPr>
            <w:r>
              <w:rPr>
                <w:rFonts w:ascii="Times New Roman" w:hAnsi="Times New Roman"/>
                <w:color w:val="000000"/>
                <w:spacing w:val="2"/>
                <w:sz w:val="24"/>
              </w:rPr>
              <w:t>Rite (m Rs.)</w:t>
            </w:r>
          </w:p>
        </w:tc>
      </w:tr>
      <w:tr w:rsidR="00221E49" w:rsidTr="004D2427">
        <w:trPr>
          <w:trHeight w:hRule="exact" w:val="338"/>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78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14.50.2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Old work (One or more coats) applied @ 1.82 </w:t>
            </w:r>
            <w:r>
              <w:rPr>
                <w:rFonts w:ascii="Times New Roman" w:hAnsi="Times New Roman"/>
                <w:color w:val="000000"/>
                <w:spacing w:val="-10"/>
                <w:sz w:val="24"/>
              </w:rPr>
              <w:t>ltr/10 sqm.</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83"/>
              </w:tabs>
              <w:rPr>
                <w:rFonts w:ascii="Times New Roman" w:hAnsi="Times New Roman"/>
                <w:color w:val="000000"/>
                <w:spacing w:val="-10"/>
                <w:sz w:val="24"/>
              </w:rPr>
            </w:pPr>
            <w:r>
              <w:rPr>
                <w:rFonts w:ascii="Times New Roman" w:hAnsi="Times New Roman"/>
                <w:color w:val="000000"/>
                <w:spacing w:val="-10"/>
                <w:sz w:val="24"/>
              </w:rPr>
              <w:t>66.55</w:t>
            </w:r>
          </w:p>
        </w:tc>
      </w:tr>
      <w:tr w:rsidR="00221E49" w:rsidTr="004D2427">
        <w:trPr>
          <w:trHeight w:hRule="exact" w:val="74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3"/>
              </w:tabs>
              <w:rPr>
                <w:rFonts w:ascii="Times New Roman" w:hAnsi="Times New Roman"/>
                <w:color w:val="000000"/>
                <w:spacing w:val="-10"/>
                <w:sz w:val="24"/>
              </w:rPr>
            </w:pPr>
            <w:r>
              <w:rPr>
                <w:rFonts w:ascii="Times New Roman" w:hAnsi="Times New Roman"/>
                <w:color w:val="000000"/>
                <w:spacing w:val="-10"/>
                <w:sz w:val="24"/>
              </w:rPr>
              <w:t>14.51</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pacing w:val="-4"/>
                <w:sz w:val="24"/>
              </w:rPr>
            </w:pPr>
            <w:r>
              <w:rPr>
                <w:rFonts w:ascii="Times New Roman" w:hAnsi="Times New Roman"/>
                <w:color w:val="000000"/>
                <w:spacing w:val="-4"/>
                <w:sz w:val="24"/>
              </w:rPr>
              <w:t xml:space="preserve">Finishing walls with Acrylic Smooth exterior paint of required </w:t>
            </w:r>
            <w:r>
              <w:rPr>
                <w:rFonts w:ascii="Times New Roman" w:hAnsi="Times New Roman"/>
                <w:color w:val="000000"/>
                <w:spacing w:val="-10"/>
                <w:sz w:val="24"/>
              </w:rPr>
              <w:t>shade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81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14.51.1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rPr>
                <w:rFonts w:ascii="Times New Roman" w:hAnsi="Times New Roman"/>
                <w:color w:val="000000"/>
                <w:spacing w:val="-7"/>
                <w:sz w:val="24"/>
              </w:rPr>
            </w:pPr>
            <w:r>
              <w:rPr>
                <w:rFonts w:ascii="Times New Roman" w:hAnsi="Times New Roman"/>
                <w:color w:val="000000"/>
                <w:spacing w:val="-7"/>
                <w:sz w:val="24"/>
              </w:rPr>
              <w:t xml:space="preserve">Old work (Two or more coat applied ® L67 ltr/ 10 </w:t>
            </w:r>
            <w:r>
              <w:rPr>
                <w:rFonts w:ascii="Times New Roman" w:hAnsi="Times New Roman"/>
                <w:color w:val="000000"/>
                <w:spacing w:val="-6"/>
                <w:sz w:val="24"/>
              </w:rPr>
              <w:t>sqm) on °Listing cement paint surface).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83"/>
              </w:tabs>
              <w:rPr>
                <w:rFonts w:ascii="Times New Roman" w:hAnsi="Times New Roman"/>
                <w:color w:val="000000"/>
                <w:spacing w:val="-10"/>
                <w:sz w:val="24"/>
              </w:rPr>
            </w:pPr>
            <w:r>
              <w:rPr>
                <w:rFonts w:ascii="Times New Roman" w:hAnsi="Times New Roman"/>
                <w:color w:val="000000"/>
                <w:spacing w:val="-10"/>
                <w:sz w:val="24"/>
              </w:rPr>
              <w:t>86.70</w:t>
            </w:r>
          </w:p>
        </w:tc>
      </w:tr>
      <w:tr w:rsidR="00221E49" w:rsidTr="004D2427">
        <w:trPr>
          <w:trHeight w:hRule="exact" w:val="803"/>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14.51.2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rPr>
                <w:rFonts w:ascii="Times New Roman" w:hAnsi="Times New Roman"/>
                <w:color w:val="000000"/>
                <w:spacing w:val="-9"/>
                <w:sz w:val="24"/>
              </w:rPr>
            </w:pPr>
            <w:r>
              <w:rPr>
                <w:rFonts w:ascii="Times New Roman" w:hAnsi="Times New Roman"/>
                <w:color w:val="000000"/>
                <w:spacing w:val="-9"/>
                <w:sz w:val="24"/>
              </w:rPr>
              <w:t xml:space="preserve">Old work (One or more coat applied </w:t>
            </w:r>
            <w:r>
              <w:rPr>
                <w:rFonts w:ascii="Times New Roman" w:hAnsi="Times New Roman"/>
                <w:color w:val="000000"/>
                <w:spacing w:val="1"/>
                <w:sz w:val="31"/>
              </w:rPr>
              <w:t xml:space="preserve">g </w:t>
            </w:r>
            <w:r>
              <w:rPr>
                <w:rFonts w:ascii="Times New Roman" w:hAnsi="Times New Roman"/>
                <w:color w:val="000000"/>
                <w:spacing w:val="-9"/>
                <w:sz w:val="24"/>
              </w:rPr>
              <w:t xml:space="preserve">0.90 111/10 </w:t>
            </w:r>
            <w:r>
              <w:rPr>
                <w:rFonts w:ascii="Times New Roman" w:hAnsi="Times New Roman"/>
                <w:color w:val="000000"/>
                <w:spacing w:val="-10"/>
                <w:sz w:val="24"/>
              </w:rPr>
              <w:t>sqm).</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83"/>
              </w:tabs>
              <w:rPr>
                <w:rFonts w:ascii="Times New Roman" w:hAnsi="Times New Roman"/>
                <w:color w:val="000000"/>
                <w:spacing w:val="-10"/>
                <w:sz w:val="24"/>
              </w:rPr>
            </w:pPr>
            <w:r>
              <w:rPr>
                <w:rFonts w:ascii="Times New Roman" w:hAnsi="Times New Roman"/>
                <w:color w:val="000000"/>
                <w:spacing w:val="-10"/>
                <w:sz w:val="24"/>
              </w:rPr>
              <w:t>51.90</w:t>
            </w:r>
          </w:p>
        </w:tc>
      </w:tr>
      <w:tr w:rsidR="00221E49" w:rsidTr="004D2427">
        <w:trPr>
          <w:trHeight w:hRule="exact" w:val="79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3"/>
              </w:tabs>
              <w:rPr>
                <w:rFonts w:ascii="Times New Roman" w:hAnsi="Times New Roman"/>
                <w:color w:val="000000"/>
                <w:spacing w:val="-10"/>
                <w:sz w:val="24"/>
              </w:rPr>
            </w:pPr>
            <w:r>
              <w:rPr>
                <w:rFonts w:ascii="Times New Roman" w:hAnsi="Times New Roman"/>
                <w:color w:val="000000"/>
                <w:spacing w:val="-10"/>
                <w:sz w:val="24"/>
              </w:rPr>
              <w:t>14.52</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z w:val="24"/>
              </w:rPr>
            </w:pPr>
            <w:r>
              <w:rPr>
                <w:rFonts w:ascii="Times New Roman" w:hAnsi="Times New Roman"/>
                <w:color w:val="000000"/>
                <w:sz w:val="24"/>
              </w:rPr>
              <w:t xml:space="preserve">Finishing walls with Premium Acrylic Smooth exterior paint </w:t>
            </w:r>
            <w:r>
              <w:rPr>
                <w:rFonts w:ascii="Times New Roman" w:hAnsi="Times New Roman"/>
                <w:color w:val="000000"/>
                <w:spacing w:val="-5"/>
                <w:sz w:val="24"/>
              </w:rPr>
              <w:t>with Silicone additives of required shade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79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14.52.1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pacing w:val="-2"/>
                <w:sz w:val="24"/>
              </w:rPr>
            </w:pPr>
            <w:r>
              <w:rPr>
                <w:rFonts w:ascii="Times New Roman" w:hAnsi="Times New Roman"/>
                <w:color w:val="000000"/>
                <w:spacing w:val="-2"/>
                <w:sz w:val="24"/>
              </w:rPr>
              <w:t xml:space="preserve">Old work. (Two or more coats applied ig 1A3 hr/ </w:t>
            </w:r>
            <w:r>
              <w:rPr>
                <w:rFonts w:ascii="Times New Roman" w:hAnsi="Times New Roman"/>
                <w:color w:val="000000"/>
                <w:spacing w:val="-6"/>
                <w:sz w:val="24"/>
              </w:rPr>
              <w:t>10 sqm) over existing cement paint surface.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83"/>
              </w:tabs>
              <w:rPr>
                <w:rFonts w:ascii="Times New Roman" w:hAnsi="Times New Roman"/>
                <w:color w:val="000000"/>
                <w:spacing w:val="-10"/>
                <w:sz w:val="24"/>
              </w:rPr>
            </w:pPr>
            <w:r>
              <w:rPr>
                <w:rFonts w:ascii="Times New Roman" w:hAnsi="Times New Roman"/>
                <w:color w:val="000000"/>
                <w:spacing w:val="-10"/>
                <w:sz w:val="24"/>
              </w:rPr>
              <w:t>64.80</w:t>
            </w:r>
          </w:p>
        </w:tc>
      </w:tr>
      <w:tr w:rsidR="00221E49" w:rsidTr="004D2427">
        <w:trPr>
          <w:trHeight w:hRule="exact" w:val="88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14,52.2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spacing w:line="213" w:lineRule="auto"/>
              <w:ind w:left="108" w:right="108"/>
              <w:rPr>
                <w:rFonts w:ascii="Times New Roman" w:hAnsi="Times New Roman"/>
                <w:color w:val="000000"/>
                <w:spacing w:val="-8"/>
                <w:sz w:val="24"/>
              </w:rPr>
            </w:pPr>
            <w:r>
              <w:rPr>
                <w:rFonts w:ascii="Times New Roman" w:hAnsi="Times New Roman"/>
                <w:color w:val="000000"/>
                <w:spacing w:val="-8"/>
                <w:sz w:val="24"/>
              </w:rPr>
              <w:t xml:space="preserve">Old work (one or more coats applied </w:t>
            </w:r>
            <w:r>
              <w:rPr>
                <w:rFonts w:ascii="Times New Roman" w:hAnsi="Times New Roman"/>
                <w:color w:val="000000"/>
                <w:spacing w:val="2"/>
                <w:sz w:val="31"/>
              </w:rPr>
              <w:t xml:space="preserve">g </w:t>
            </w:r>
            <w:r>
              <w:rPr>
                <w:rFonts w:ascii="Times New Roman" w:hAnsi="Times New Roman"/>
                <w:color w:val="000000"/>
                <w:spacing w:val="-8"/>
                <w:sz w:val="24"/>
              </w:rPr>
              <w:t xml:space="preserve">0.83 1tr/10 </w:t>
            </w:r>
            <w:r>
              <w:rPr>
                <w:rFonts w:ascii="Times New Roman" w:hAnsi="Times New Roman"/>
                <w:color w:val="000000"/>
                <w:spacing w:val="-10"/>
                <w:sz w:val="24"/>
              </w:rPr>
              <w:t>sqm).</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4145</w:t>
            </w:r>
          </w:p>
        </w:tc>
      </w:tr>
      <w:tr w:rsidR="00221E49" w:rsidTr="004D2427">
        <w:trPr>
          <w:trHeight w:hRule="exact" w:val="107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225"/>
              <w:jc w:val="right"/>
              <w:rPr>
                <w:rFonts w:ascii="Times New Roman" w:hAnsi="Times New Roman"/>
                <w:color w:val="000000"/>
                <w:spacing w:val="-10"/>
                <w:sz w:val="24"/>
              </w:rPr>
            </w:pPr>
            <w:r>
              <w:rPr>
                <w:rFonts w:ascii="Times New Roman" w:hAnsi="Times New Roman"/>
                <w:color w:val="000000"/>
                <w:spacing w:val="-10"/>
                <w:sz w:val="24"/>
              </w:rPr>
              <w:lastRenderedPageBreak/>
              <w:t>14,53</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1"/>
                <w:sz w:val="24"/>
              </w:rPr>
            </w:pPr>
            <w:r>
              <w:rPr>
                <w:rFonts w:ascii="Times New Roman" w:hAnsi="Times New Roman"/>
                <w:color w:val="000000"/>
                <w:spacing w:val="1"/>
                <w:sz w:val="24"/>
              </w:rPr>
              <w:t xml:space="preserve">Finishing walls with Deluxe Multi surface paint system for </w:t>
            </w:r>
            <w:r>
              <w:rPr>
                <w:rFonts w:ascii="Times New Roman" w:hAnsi="Times New Roman"/>
                <w:color w:val="000000"/>
                <w:spacing w:val="5"/>
                <w:sz w:val="24"/>
              </w:rPr>
              <w:t xml:space="preserve">interiors and exteriors using Primer as per manufitethren </w:t>
            </w:r>
            <w:r>
              <w:rPr>
                <w:rFonts w:ascii="Times New Roman" w:hAnsi="Times New Roman"/>
                <w:color w:val="000000"/>
                <w:spacing w:val="-8"/>
                <w:sz w:val="24"/>
              </w:rPr>
              <w:t>specifications :</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728"/>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14.53.1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rPr>
                <w:rFonts w:ascii="Times New Roman" w:hAnsi="Times New Roman"/>
                <w:color w:val="000000"/>
                <w:spacing w:val="-7"/>
                <w:sz w:val="24"/>
              </w:rPr>
            </w:pPr>
            <w:r>
              <w:rPr>
                <w:rFonts w:ascii="Times New Roman" w:hAnsi="Times New Roman"/>
                <w:color w:val="000000"/>
                <w:spacing w:val="-7"/>
                <w:sz w:val="24"/>
              </w:rPr>
              <w:t xml:space="preserve">One or more coats applied on walls </w:t>
            </w:r>
            <w:r>
              <w:rPr>
                <w:rFonts w:ascii="Times New Roman" w:hAnsi="Times New Roman"/>
                <w:color w:val="000000"/>
                <w:spacing w:val="3"/>
                <w:sz w:val="31"/>
              </w:rPr>
              <w:t xml:space="preserve">g </w:t>
            </w:r>
            <w:r>
              <w:rPr>
                <w:rFonts w:ascii="Times New Roman" w:hAnsi="Times New Roman"/>
                <w:color w:val="000000"/>
                <w:spacing w:val="-7"/>
                <w:sz w:val="24"/>
              </w:rPr>
              <w:t xml:space="preserve">0.85 111/10 </w:t>
            </w:r>
            <w:r>
              <w:rPr>
                <w:rFonts w:ascii="Times New Roman" w:hAnsi="Times New Roman"/>
                <w:color w:val="000000"/>
                <w:spacing w:val="-10"/>
                <w:sz w:val="24"/>
              </w:rPr>
              <w:t>KPIE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83"/>
              </w:tabs>
              <w:rPr>
                <w:rFonts w:ascii="Times New Roman" w:hAnsi="Times New Roman"/>
                <w:color w:val="000000"/>
                <w:spacing w:val="-10"/>
                <w:sz w:val="24"/>
              </w:rPr>
            </w:pPr>
            <w:r>
              <w:rPr>
                <w:rFonts w:ascii="Times New Roman" w:hAnsi="Times New Roman"/>
                <w:color w:val="000000"/>
                <w:spacing w:val="-10"/>
                <w:sz w:val="24"/>
              </w:rPr>
              <w:t>58.05</w:t>
            </w:r>
          </w:p>
        </w:tc>
      </w:tr>
      <w:tr w:rsidR="00221E49" w:rsidTr="004D2427">
        <w:trPr>
          <w:trHeight w:hRule="exact" w:val="1087"/>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1453.2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spacing w:line="206" w:lineRule="auto"/>
              <w:ind w:left="108" w:right="72"/>
              <w:jc w:val="both"/>
              <w:rPr>
                <w:rFonts w:ascii="Times New Roman" w:hAnsi="Times New Roman"/>
                <w:color w:val="000000"/>
                <w:sz w:val="24"/>
              </w:rPr>
            </w:pPr>
            <w:r>
              <w:rPr>
                <w:rFonts w:ascii="Times New Roman" w:hAnsi="Times New Roman"/>
                <w:color w:val="000000"/>
                <w:sz w:val="24"/>
              </w:rPr>
              <w:t xml:space="preserve">Painting wood work with Deluxe Multi Surface </w:t>
            </w:r>
            <w:r>
              <w:rPr>
                <w:rFonts w:ascii="Times New Roman" w:hAnsi="Times New Roman"/>
                <w:color w:val="000000"/>
                <w:spacing w:val="-5"/>
                <w:sz w:val="24"/>
              </w:rPr>
              <w:t xml:space="preserve">Paint of required shade. One or more coat applied </w:t>
            </w:r>
            <w:r>
              <w:rPr>
                <w:rFonts w:ascii="Times New Roman" w:hAnsi="Times New Roman"/>
                <w:color w:val="000000"/>
                <w:spacing w:val="-4"/>
                <w:sz w:val="31"/>
              </w:rPr>
              <w:t xml:space="preserve">go:70 </w:t>
            </w:r>
            <w:r>
              <w:rPr>
                <w:rFonts w:ascii="Times New Roman" w:hAnsi="Times New Roman"/>
                <w:color w:val="000000"/>
                <w:spacing w:val="-14"/>
                <w:sz w:val="25"/>
              </w:rPr>
              <w:t xml:space="preserve">IM/10 </w:t>
            </w:r>
            <w:r>
              <w:rPr>
                <w:rFonts w:ascii="Times New Roman" w:hAnsi="Times New Roman"/>
                <w:color w:val="000000"/>
                <w:spacing w:val="-14"/>
                <w:sz w:val="24"/>
              </w:rPr>
              <w:t>sqm</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52,65</w:t>
            </w:r>
          </w:p>
        </w:tc>
      </w:tr>
      <w:tr w:rsidR="00221E49" w:rsidTr="004D2427">
        <w:trPr>
          <w:trHeight w:hRule="exact" w:val="120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14.53.3</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imes New Roman" w:hAnsi="Times New Roman"/>
                <w:color w:val="000000"/>
                <w:spacing w:val="1"/>
                <w:sz w:val="24"/>
              </w:rPr>
            </w:pPr>
            <w:r>
              <w:rPr>
                <w:rFonts w:ascii="Times New Roman" w:hAnsi="Times New Roman"/>
                <w:color w:val="000000"/>
                <w:spacing w:val="1"/>
                <w:sz w:val="24"/>
              </w:rPr>
              <w:t xml:space="preserve">Painting Steel work with Deluxe Multi Surface </w:t>
            </w:r>
            <w:r>
              <w:rPr>
                <w:rFonts w:ascii="Times New Roman" w:hAnsi="Times New Roman"/>
                <w:color w:val="000000"/>
                <w:spacing w:val="3"/>
                <w:sz w:val="24"/>
              </w:rPr>
              <w:t xml:space="preserve">Paint to give an even shade. One or more coat </w:t>
            </w:r>
            <w:r>
              <w:rPr>
                <w:rFonts w:ascii="Times New Roman" w:hAnsi="Times New Roman"/>
                <w:color w:val="000000"/>
                <w:spacing w:val="-4"/>
                <w:sz w:val="24"/>
              </w:rPr>
              <w:t>applied (g0.70 Itel 0 sqm</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83"/>
              </w:tabs>
              <w:rPr>
                <w:rFonts w:ascii="Times New Roman" w:hAnsi="Times New Roman"/>
                <w:color w:val="000000"/>
                <w:spacing w:val="-10"/>
                <w:sz w:val="24"/>
              </w:rPr>
            </w:pPr>
            <w:r>
              <w:rPr>
                <w:rFonts w:ascii="Times New Roman" w:hAnsi="Times New Roman"/>
                <w:color w:val="000000"/>
                <w:spacing w:val="-10"/>
                <w:sz w:val="24"/>
              </w:rPr>
              <w:t>52.65</w:t>
            </w:r>
          </w:p>
        </w:tc>
      </w:tr>
      <w:tr w:rsidR="00221E49" w:rsidTr="004D2427">
        <w:trPr>
          <w:trHeight w:hRule="exact" w:val="54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3"/>
              </w:tabs>
              <w:rPr>
                <w:rFonts w:ascii="Times New Roman" w:hAnsi="Times New Roman"/>
                <w:color w:val="000000"/>
                <w:spacing w:val="-10"/>
                <w:sz w:val="24"/>
              </w:rPr>
            </w:pPr>
            <w:r>
              <w:rPr>
                <w:rFonts w:ascii="Times New Roman" w:hAnsi="Times New Roman"/>
                <w:color w:val="000000"/>
                <w:spacing w:val="-10"/>
                <w:sz w:val="24"/>
              </w:rPr>
              <w:t>14.54</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4"/>
                <w:sz w:val="24"/>
              </w:rPr>
            </w:pPr>
            <w:r>
              <w:rPr>
                <w:rFonts w:ascii="Times New Roman" w:hAnsi="Times New Roman"/>
                <w:color w:val="000000"/>
                <w:spacing w:val="-4"/>
                <w:sz w:val="24"/>
              </w:rPr>
              <w:t>Varnishing with varnish of approved brand and manufactue: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428"/>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14.54.1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90"/>
              <w:rPr>
                <w:rFonts w:ascii="Times New Roman" w:hAnsi="Times New Roman"/>
                <w:color w:val="000000"/>
                <w:spacing w:val="-6"/>
                <w:sz w:val="24"/>
              </w:rPr>
            </w:pPr>
            <w:r>
              <w:rPr>
                <w:rFonts w:ascii="Times New Roman" w:hAnsi="Times New Roman"/>
                <w:color w:val="000000"/>
                <w:spacing w:val="-6"/>
                <w:sz w:val="24"/>
              </w:rPr>
              <w:t>One or more coats with copal varnish.</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83"/>
              </w:tabs>
              <w:rPr>
                <w:rFonts w:ascii="Times New Roman" w:hAnsi="Times New Roman"/>
                <w:color w:val="000000"/>
                <w:spacing w:val="-10"/>
                <w:sz w:val="24"/>
              </w:rPr>
            </w:pPr>
            <w:r>
              <w:rPr>
                <w:rFonts w:ascii="Times New Roman" w:hAnsi="Times New Roman"/>
                <w:color w:val="000000"/>
                <w:spacing w:val="-10"/>
                <w:sz w:val="24"/>
              </w:rPr>
              <w:t>32.60</w:t>
            </w:r>
          </w:p>
        </w:tc>
      </w:tr>
      <w:tr w:rsidR="00221E49" w:rsidTr="004D2427">
        <w:trPr>
          <w:trHeight w:hRule="exact" w:val="52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14.54.2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90"/>
              <w:rPr>
                <w:rFonts w:ascii="Times New Roman" w:hAnsi="Times New Roman"/>
                <w:color w:val="000000"/>
                <w:spacing w:val="-6"/>
                <w:sz w:val="24"/>
              </w:rPr>
            </w:pPr>
            <w:r>
              <w:rPr>
                <w:rFonts w:ascii="Times New Roman" w:hAnsi="Times New Roman"/>
                <w:color w:val="000000"/>
                <w:spacing w:val="-6"/>
                <w:sz w:val="24"/>
              </w:rPr>
              <w:t>One or more coats with spar vamidi_</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83"/>
              </w:tabs>
              <w:rPr>
                <w:rFonts w:ascii="Times New Roman" w:hAnsi="Times New Roman"/>
                <w:color w:val="000000"/>
                <w:spacing w:val="-10"/>
                <w:sz w:val="24"/>
              </w:rPr>
            </w:pPr>
            <w:r>
              <w:rPr>
                <w:rFonts w:ascii="Times New Roman" w:hAnsi="Times New Roman"/>
                <w:color w:val="000000"/>
                <w:spacing w:val="-10"/>
                <w:sz w:val="24"/>
              </w:rPr>
              <w:t>33.25</w:t>
            </w:r>
          </w:p>
        </w:tc>
      </w:tr>
      <w:tr w:rsidR="00221E49" w:rsidTr="004D2427">
        <w:trPr>
          <w:trHeight w:hRule="exact" w:val="517"/>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3"/>
              </w:tabs>
              <w:rPr>
                <w:rFonts w:ascii="Times New Roman" w:hAnsi="Times New Roman"/>
                <w:color w:val="000000"/>
                <w:spacing w:val="-10"/>
                <w:sz w:val="24"/>
              </w:rPr>
            </w:pPr>
            <w:r>
              <w:rPr>
                <w:rFonts w:ascii="Times New Roman" w:hAnsi="Times New Roman"/>
                <w:color w:val="000000"/>
                <w:spacing w:val="-10"/>
                <w:sz w:val="24"/>
              </w:rPr>
              <w:t>14.55</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5"/>
                <w:sz w:val="24"/>
              </w:rPr>
            </w:pPr>
            <w:r>
              <w:rPr>
                <w:rFonts w:ascii="Times New Roman" w:hAnsi="Times New Roman"/>
                <w:color w:val="000000"/>
                <w:spacing w:val="-5"/>
                <w:sz w:val="24"/>
              </w:rPr>
              <w:t>Melamine polishing on wood work (one or more coat).</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83"/>
              </w:tabs>
              <w:rPr>
                <w:rFonts w:ascii="Times New Roman" w:hAnsi="Times New Roman"/>
                <w:color w:val="000000"/>
                <w:spacing w:val="-10"/>
                <w:sz w:val="24"/>
              </w:rPr>
            </w:pPr>
            <w:r>
              <w:rPr>
                <w:rFonts w:ascii="Times New Roman" w:hAnsi="Times New Roman"/>
                <w:color w:val="000000"/>
                <w:spacing w:val="-10"/>
                <w:sz w:val="24"/>
              </w:rPr>
              <w:t>90.00</w:t>
            </w:r>
          </w:p>
        </w:tc>
      </w:tr>
      <w:tr w:rsidR="00221E49" w:rsidTr="004D2427">
        <w:trPr>
          <w:trHeight w:hRule="exact" w:val="75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3"/>
              </w:tabs>
              <w:rPr>
                <w:rFonts w:ascii="Times New Roman" w:hAnsi="Times New Roman"/>
                <w:color w:val="000000"/>
                <w:spacing w:val="-10"/>
                <w:sz w:val="24"/>
              </w:rPr>
            </w:pPr>
            <w:r>
              <w:rPr>
                <w:rFonts w:ascii="Times New Roman" w:hAnsi="Times New Roman"/>
                <w:color w:val="000000"/>
                <w:spacing w:val="-10"/>
                <w:sz w:val="24"/>
              </w:rPr>
              <w:t>14.56</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pacing w:val="8"/>
                <w:sz w:val="24"/>
              </w:rPr>
            </w:pPr>
            <w:r>
              <w:rPr>
                <w:rFonts w:ascii="Times New Roman" w:hAnsi="Times New Roman"/>
                <w:color w:val="000000"/>
                <w:spacing w:val="8"/>
                <w:sz w:val="24"/>
              </w:rPr>
              <w:t xml:space="preserve">Varnishing with flatting varnish of approved brand and </w:t>
            </w:r>
            <w:r>
              <w:rPr>
                <w:rFonts w:ascii="Times New Roman" w:hAnsi="Times New Roman"/>
                <w:color w:val="000000"/>
                <w:spacing w:val="-3"/>
                <w:sz w:val="24"/>
              </w:rPr>
              <w:t>msaufnture one or more coats on old work,</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83"/>
              </w:tabs>
              <w:rPr>
                <w:rFonts w:ascii="Times New Roman" w:hAnsi="Times New Roman"/>
                <w:color w:val="000000"/>
                <w:spacing w:val="-10"/>
                <w:sz w:val="24"/>
              </w:rPr>
            </w:pPr>
            <w:r>
              <w:rPr>
                <w:rFonts w:ascii="Times New Roman" w:hAnsi="Times New Roman"/>
                <w:color w:val="000000"/>
                <w:spacing w:val="-10"/>
                <w:sz w:val="24"/>
              </w:rPr>
              <w:t>30.35</w:t>
            </w:r>
          </w:p>
        </w:tc>
      </w:tr>
      <w:tr w:rsidR="00221E49" w:rsidTr="004D2427">
        <w:trPr>
          <w:trHeight w:hRule="exact" w:val="72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503"/>
              </w:tabs>
              <w:rPr>
                <w:rFonts w:ascii="Times New Roman" w:hAnsi="Times New Roman"/>
                <w:color w:val="000000"/>
                <w:spacing w:val="-10"/>
                <w:sz w:val="24"/>
              </w:rPr>
            </w:pPr>
            <w:r>
              <w:rPr>
                <w:rFonts w:ascii="Times New Roman" w:hAnsi="Times New Roman"/>
                <w:color w:val="000000"/>
                <w:spacing w:val="-10"/>
                <w:sz w:val="24"/>
              </w:rPr>
              <w:t>14.57</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rPr>
                <w:rFonts w:ascii="Times New Roman" w:hAnsi="Times New Roman"/>
                <w:color w:val="000000"/>
                <w:spacing w:val="-3"/>
                <w:sz w:val="24"/>
              </w:rPr>
            </w:pPr>
            <w:r>
              <w:rPr>
                <w:rFonts w:ascii="Times New Roman" w:hAnsi="Times New Roman"/>
                <w:color w:val="000000"/>
                <w:spacing w:val="-3"/>
                <w:sz w:val="24"/>
              </w:rPr>
              <w:t xml:space="preserve">Floor painting with floor enamel paint of approved brand and </w:t>
            </w:r>
            <w:r>
              <w:rPr>
                <w:rFonts w:ascii="Times New Roman" w:hAnsi="Times New Roman"/>
                <w:color w:val="000000"/>
                <w:spacing w:val="-6"/>
                <w:sz w:val="24"/>
              </w:rPr>
              <w:t>manufacture of required colour to give an even shade,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r>
      <w:tr w:rsidR="00221E49" w:rsidTr="004D2427">
        <w:trPr>
          <w:trHeight w:hRule="exact" w:val="48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imes New Roman" w:hAnsi="Times New Roman"/>
                <w:color w:val="000000"/>
                <w:spacing w:val="-10"/>
                <w:sz w:val="24"/>
              </w:rPr>
            </w:pPr>
            <w:r>
              <w:rPr>
                <w:rFonts w:ascii="Times New Roman" w:hAnsi="Times New Roman"/>
                <w:color w:val="000000"/>
                <w:spacing w:val="-10"/>
                <w:sz w:val="24"/>
              </w:rPr>
              <w:t>14.57.1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right="1995"/>
              <w:jc w:val="right"/>
              <w:rPr>
                <w:rFonts w:ascii="Times New Roman" w:hAnsi="Times New Roman"/>
                <w:color w:val="000000"/>
                <w:spacing w:val="-7"/>
                <w:sz w:val="24"/>
              </w:rPr>
            </w:pPr>
            <w:r>
              <w:rPr>
                <w:rFonts w:ascii="Times New Roman" w:hAnsi="Times New Roman"/>
                <w:color w:val="000000"/>
                <w:spacing w:val="-7"/>
                <w:sz w:val="24"/>
              </w:rPr>
              <w:t>I One or more coat on old work.</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783"/>
              </w:tabs>
              <w:rPr>
                <w:rFonts w:ascii="Times New Roman" w:hAnsi="Times New Roman"/>
                <w:color w:val="000000"/>
                <w:spacing w:val="-10"/>
                <w:sz w:val="24"/>
              </w:rPr>
            </w:pPr>
            <w:r>
              <w:rPr>
                <w:rFonts w:ascii="Times New Roman" w:hAnsi="Times New Roman"/>
                <w:color w:val="000000"/>
                <w:spacing w:val="-10"/>
                <w:sz w:val="24"/>
              </w:rPr>
              <w:t>50.35</w:t>
            </w:r>
          </w:p>
        </w:tc>
      </w:tr>
    </w:tbl>
    <w:p w:rsidR="00221E49" w:rsidRDefault="00221E49" w:rsidP="00221E49"/>
    <w:p w:rsidR="00221E49" w:rsidRDefault="00221E49" w:rsidP="00221E49"/>
    <w:p w:rsidR="00727D30" w:rsidRDefault="00727D30" w:rsidP="00727D30">
      <w:pPr>
        <w:jc w:val="center"/>
        <w:rPr>
          <w:rFonts w:ascii="Times New Roman" w:hAnsi="Times New Roman" w:cs="Times New Roman"/>
        </w:rPr>
      </w:pPr>
      <w:r>
        <w:t>Page No.265</w:t>
      </w:r>
    </w:p>
    <w:p w:rsidR="00727D30" w:rsidRDefault="00727D30" w:rsidP="00727D30">
      <w:pPr>
        <w:jc w:val="center"/>
      </w:pPr>
    </w:p>
    <w:tbl>
      <w:tblPr>
        <w:tblW w:w="0" w:type="auto"/>
        <w:tblInd w:w="15" w:type="dxa"/>
        <w:tblLayout w:type="fixed"/>
        <w:tblCellMar>
          <w:left w:w="0" w:type="dxa"/>
          <w:right w:w="0" w:type="dxa"/>
        </w:tblCellMar>
        <w:tblLook w:val="04A0"/>
      </w:tblPr>
      <w:tblGrid>
        <w:gridCol w:w="983"/>
        <w:gridCol w:w="1230"/>
        <w:gridCol w:w="4980"/>
        <w:gridCol w:w="1350"/>
        <w:gridCol w:w="1552"/>
      </w:tblGrid>
      <w:tr w:rsidR="00221E49" w:rsidTr="004D2427">
        <w:trPr>
          <w:trHeight w:hRule="exact" w:val="690"/>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spacing w:line="268" w:lineRule="auto"/>
              <w:jc w:val="center"/>
              <w:rPr>
                <w:rFonts w:ascii="Tahoma" w:hAnsi="Tahoma"/>
                <w:color w:val="000000"/>
                <w:spacing w:val="-20"/>
                <w:sz w:val="20"/>
              </w:rPr>
            </w:pPr>
            <w:r>
              <w:rPr>
                <w:rFonts w:ascii="Tahoma" w:hAnsi="Tahoma"/>
                <w:color w:val="000000"/>
                <w:spacing w:val="-20"/>
                <w:sz w:val="20"/>
              </w:rPr>
              <w:t xml:space="preserve">Item </w:t>
            </w:r>
            <w:r>
              <w:rPr>
                <w:rFonts w:ascii="Tahoma" w:hAnsi="Tahoma"/>
                <w:color w:val="000000"/>
                <w:spacing w:val="-20"/>
                <w:sz w:val="20"/>
              </w:rPr>
              <w:br/>
              <w:t>Na</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ahoma" w:hAnsi="Tahoma"/>
                <w:color w:val="000000"/>
                <w:spacing w:val="2"/>
                <w:sz w:val="20"/>
              </w:rPr>
            </w:pPr>
            <w:r>
              <w:rPr>
                <w:rFonts w:ascii="Tahoma" w:hAnsi="Tahoma"/>
                <w:color w:val="000000"/>
                <w:spacing w:val="2"/>
                <w:sz w:val="20"/>
              </w:rPr>
              <w:t>Description</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ahoma" w:hAnsi="Tahoma"/>
                <w:color w:val="000000"/>
                <w:spacing w:val="-8"/>
                <w:sz w:val="20"/>
              </w:rPr>
            </w:pPr>
            <w:r>
              <w:rPr>
                <w:rFonts w:ascii="Tahoma" w:hAnsi="Tahoma"/>
                <w:color w:val="000000"/>
                <w:spacing w:val="-8"/>
                <w:sz w:val="20"/>
              </w:rPr>
              <w:t>Unit</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ahoma" w:hAnsi="Tahoma"/>
                <w:color w:val="000000"/>
                <w:spacing w:val="4"/>
                <w:sz w:val="20"/>
              </w:rPr>
            </w:pPr>
            <w:r>
              <w:rPr>
                <w:rFonts w:ascii="Tahoma" w:hAnsi="Tahoma"/>
                <w:color w:val="000000"/>
                <w:spacing w:val="4"/>
                <w:sz w:val="20"/>
              </w:rPr>
              <w:t>Rite (m Rs.)</w:t>
            </w:r>
          </w:p>
        </w:tc>
      </w:tr>
      <w:tr w:rsidR="00221E49" w:rsidTr="004D2427">
        <w:trPr>
          <w:trHeight w:hRule="exact" w:val="338"/>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ahoma" w:hAnsi="Tahoma"/>
                <w:color w:val="000000"/>
                <w:sz w:val="20"/>
              </w:rPr>
            </w:pP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ahoma" w:hAnsi="Tahoma"/>
                <w:color w:val="000000"/>
                <w:sz w:val="20"/>
              </w:rPr>
            </w:pP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ahoma" w:hAnsi="Tahoma"/>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ahoma" w:hAnsi="Tahoma"/>
                <w:color w:val="000000"/>
                <w:sz w:val="20"/>
              </w:rPr>
            </w:pPr>
          </w:p>
        </w:tc>
      </w:tr>
      <w:tr w:rsidR="00221E49" w:rsidTr="004D2427">
        <w:trPr>
          <w:trHeight w:hRule="exact" w:val="1477"/>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499"/>
              </w:tabs>
              <w:rPr>
                <w:rFonts w:ascii="Tahoma" w:hAnsi="Tahoma"/>
                <w:color w:val="000000"/>
                <w:spacing w:val="-20"/>
                <w:sz w:val="20"/>
              </w:rPr>
            </w:pPr>
            <w:r>
              <w:rPr>
                <w:rFonts w:ascii="Tahoma" w:hAnsi="Tahoma"/>
                <w:color w:val="000000"/>
                <w:spacing w:val="-20"/>
                <w:sz w:val="20"/>
              </w:rPr>
              <w:t>14.58</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ahoma" w:hAnsi="Tahoma"/>
                <w:color w:val="000000"/>
                <w:spacing w:val="5"/>
                <w:sz w:val="20"/>
              </w:rPr>
            </w:pPr>
            <w:r>
              <w:rPr>
                <w:rFonts w:ascii="Tahoma" w:hAnsi="Tahoma"/>
                <w:color w:val="000000"/>
                <w:spacing w:val="5"/>
                <w:sz w:val="20"/>
              </w:rPr>
              <w:t xml:space="preserve">40 mm thick stone flooring over 20 mm (avaage)thick base of </w:t>
            </w:r>
            <w:r>
              <w:rPr>
                <w:rFonts w:ascii="Tahoma" w:hAnsi="Tahoma"/>
                <w:color w:val="000000"/>
                <w:spacing w:val="3"/>
                <w:sz w:val="20"/>
              </w:rPr>
              <w:t xml:space="preserve">cement mortar 1:5 (1 cement : S sand) including pointing with </w:t>
            </w:r>
            <w:r>
              <w:rPr>
                <w:rFonts w:ascii="Tahoma" w:hAnsi="Tahoma"/>
                <w:color w:val="000000"/>
                <w:spacing w:val="6"/>
                <w:sz w:val="20"/>
              </w:rPr>
              <w:t xml:space="preserve">cement mortar 1:2 (1 cement : 2 sand) with an admixture of pigment to match the shade of stone. Red sand stone / White </w:t>
            </w:r>
            <w:r>
              <w:rPr>
                <w:rFonts w:ascii="Tahoma" w:hAnsi="Tahoma"/>
                <w:color w:val="000000"/>
                <w:spacing w:val="2"/>
                <w:sz w:val="20"/>
              </w:rPr>
              <w:t>sand done) stone to be supplied by the department.</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ahoma" w:hAnsi="Tahoma"/>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ahoma" w:hAnsi="Tahoma"/>
                <w:color w:val="000000"/>
                <w:sz w:val="20"/>
              </w:rPr>
            </w:pPr>
          </w:p>
        </w:tc>
      </w:tr>
      <w:tr w:rsidR="00221E49" w:rsidTr="004D2427">
        <w:trPr>
          <w:trHeight w:hRule="exact" w:val="413"/>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ahoma" w:hAnsi="Tahoma"/>
                <w:color w:val="000000"/>
                <w:spacing w:val="-4"/>
                <w:sz w:val="20"/>
              </w:rPr>
            </w:pPr>
            <w:r>
              <w:rPr>
                <w:rFonts w:ascii="Tahoma" w:hAnsi="Tahoma"/>
                <w:color w:val="000000"/>
                <w:spacing w:val="-4"/>
                <w:sz w:val="20"/>
              </w:rPr>
              <w:t>14.58.1</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ahoma" w:hAnsi="Tahoma"/>
                <w:color w:val="000000"/>
                <w:sz w:val="20"/>
              </w:rPr>
            </w:pPr>
            <w:r>
              <w:rPr>
                <w:rFonts w:ascii="Tahoma" w:hAnsi="Tahoma"/>
                <w:color w:val="000000"/>
                <w:sz w:val="20"/>
              </w:rPr>
              <w:t>Rough chiselled dressed stone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ahoma" w:hAnsi="Tahoma"/>
                <w:color w:val="000000"/>
                <w:spacing w:val="-20"/>
                <w:sz w:val="20"/>
              </w:rPr>
            </w:pPr>
            <w:r>
              <w:rPr>
                <w:rFonts w:ascii="Tahoma" w:hAnsi="Tahoma"/>
                <w:color w:val="000000"/>
                <w:spacing w:val="-20"/>
                <w:sz w:val="20"/>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ahoma" w:hAnsi="Tahoma"/>
                <w:color w:val="000000"/>
                <w:spacing w:val="-20"/>
                <w:sz w:val="20"/>
              </w:rPr>
            </w:pPr>
            <w:r>
              <w:rPr>
                <w:rFonts w:ascii="Tahoma" w:hAnsi="Tahoma"/>
                <w:color w:val="000000"/>
                <w:spacing w:val="-20"/>
                <w:sz w:val="20"/>
              </w:rPr>
              <w:t>177.00</w:t>
            </w:r>
          </w:p>
        </w:tc>
      </w:tr>
      <w:tr w:rsidR="00221E49" w:rsidTr="004D2427">
        <w:trPr>
          <w:trHeight w:hRule="exact" w:val="49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ahoma" w:hAnsi="Tahoma"/>
                <w:color w:val="000000"/>
                <w:spacing w:val="-2"/>
                <w:sz w:val="20"/>
              </w:rPr>
            </w:pPr>
            <w:r>
              <w:rPr>
                <w:rFonts w:ascii="Tahoma" w:hAnsi="Tahoma"/>
                <w:color w:val="000000"/>
                <w:spacing w:val="-2"/>
                <w:sz w:val="20"/>
              </w:rPr>
              <w:t>14.58.2</w:t>
            </w:r>
          </w:p>
        </w:tc>
        <w:tc>
          <w:tcPr>
            <w:tcW w:w="4980" w:type="dxa"/>
            <w:tcBorders>
              <w:top w:val="single" w:sz="6" w:space="0" w:color="000000"/>
              <w:left w:val="single" w:sz="6" w:space="0" w:color="000000"/>
              <w:bottom w:val="single" w:sz="6" w:space="0" w:color="000000"/>
              <w:right w:val="single" w:sz="6" w:space="0" w:color="000000"/>
            </w:tcBorders>
          </w:tcPr>
          <w:p w:rsidR="00221E49" w:rsidRDefault="00221E49" w:rsidP="004D2427">
            <w:pPr>
              <w:ind w:left="112"/>
              <w:rPr>
                <w:rFonts w:ascii="Tahoma" w:hAnsi="Tahoma"/>
                <w:color w:val="000000"/>
                <w:spacing w:val="2"/>
                <w:sz w:val="20"/>
              </w:rPr>
            </w:pPr>
            <w:r>
              <w:rPr>
                <w:rFonts w:ascii="Tahoma" w:hAnsi="Tahoma"/>
                <w:color w:val="000000"/>
                <w:spacing w:val="2"/>
                <w:sz w:val="20"/>
              </w:rPr>
              <w:t>Fine dressed stone</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ahoma" w:hAnsi="Tahoma"/>
                <w:color w:val="000000"/>
                <w:spacing w:val="-20"/>
                <w:sz w:val="20"/>
              </w:rPr>
            </w:pPr>
            <w:r>
              <w:rPr>
                <w:rFonts w:ascii="Tahoma" w:hAnsi="Tahoma"/>
                <w:color w:val="000000"/>
                <w:spacing w:val="-20"/>
                <w:sz w:val="20"/>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ahoma" w:hAnsi="Tahoma"/>
                <w:color w:val="000000"/>
                <w:spacing w:val="-16"/>
                <w:sz w:val="20"/>
              </w:rPr>
            </w:pPr>
            <w:r>
              <w:rPr>
                <w:rFonts w:ascii="Tahoma" w:hAnsi="Tahoma"/>
                <w:color w:val="000000"/>
                <w:spacing w:val="-16"/>
                <w:sz w:val="20"/>
              </w:rPr>
              <w:t>207.00</w:t>
            </w:r>
          </w:p>
        </w:tc>
      </w:tr>
      <w:tr w:rsidR="00221E49" w:rsidTr="004D2427">
        <w:trPr>
          <w:trHeight w:hRule="exact" w:val="97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499"/>
              </w:tabs>
              <w:rPr>
                <w:rFonts w:ascii="Tahoma" w:hAnsi="Tahoma"/>
                <w:color w:val="000000"/>
                <w:spacing w:val="-20"/>
                <w:sz w:val="20"/>
              </w:rPr>
            </w:pPr>
            <w:r>
              <w:rPr>
                <w:rFonts w:ascii="Tahoma" w:hAnsi="Tahoma"/>
                <w:color w:val="000000"/>
                <w:spacing w:val="-20"/>
                <w:sz w:val="20"/>
              </w:rPr>
              <w:t>14.59</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jc w:val="both"/>
              <w:rPr>
                <w:rFonts w:ascii="Tahoma" w:hAnsi="Tahoma"/>
                <w:color w:val="000000"/>
                <w:spacing w:val="-2"/>
                <w:sz w:val="20"/>
              </w:rPr>
            </w:pPr>
            <w:r>
              <w:rPr>
                <w:rFonts w:ascii="Tahoma" w:hAnsi="Tahoma"/>
                <w:color w:val="000000"/>
                <w:spacing w:val="-2"/>
                <w:sz w:val="20"/>
              </w:rPr>
              <w:t xml:space="preserve">Coursed rubble masonry (second sort) with hard steam in Cement </w:t>
            </w:r>
            <w:r>
              <w:rPr>
                <w:rFonts w:ascii="Tahoma" w:hAnsi="Tahoma"/>
                <w:color w:val="000000"/>
                <w:spacing w:val="2"/>
                <w:sz w:val="20"/>
              </w:rPr>
              <w:t xml:space="preserve">mortar 1:6 (1 cement : 6 sand) (Stone shall be supplied by the </w:t>
            </w:r>
            <w:r>
              <w:rPr>
                <w:rFonts w:ascii="Tahoma" w:hAnsi="Tahoma"/>
                <w:color w:val="000000"/>
                <w:spacing w:val="-2"/>
                <w:sz w:val="20"/>
              </w:rPr>
              <w:t>department)</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ahoma" w:hAnsi="Tahoma"/>
                <w:color w:val="000000"/>
                <w:spacing w:val="-20"/>
                <w:sz w:val="20"/>
              </w:rPr>
            </w:pPr>
            <w:r>
              <w:rPr>
                <w:rFonts w:ascii="Tahoma" w:hAnsi="Tahoma"/>
                <w:color w:val="000000"/>
                <w:spacing w:val="-20"/>
                <w:sz w:val="20"/>
              </w:rPr>
              <w:t>cum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ahoma" w:hAnsi="Tahoma"/>
                <w:color w:val="000000"/>
                <w:spacing w:val="-12"/>
                <w:sz w:val="20"/>
              </w:rPr>
            </w:pPr>
            <w:r>
              <w:rPr>
                <w:rFonts w:ascii="Tahoma" w:hAnsi="Tahoma"/>
                <w:color w:val="000000"/>
                <w:spacing w:val="-12"/>
                <w:sz w:val="20"/>
              </w:rPr>
              <w:t>2112.00</w:t>
            </w:r>
          </w:p>
        </w:tc>
      </w:tr>
      <w:tr w:rsidR="00221E49" w:rsidTr="004D2427">
        <w:trPr>
          <w:trHeight w:hRule="exact" w:val="1762"/>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499"/>
              </w:tabs>
              <w:rPr>
                <w:rFonts w:ascii="Tahoma" w:hAnsi="Tahoma"/>
                <w:color w:val="000000"/>
                <w:spacing w:val="-20"/>
                <w:sz w:val="20"/>
              </w:rPr>
            </w:pPr>
            <w:r>
              <w:rPr>
                <w:rFonts w:ascii="Tahoma" w:hAnsi="Tahoma"/>
                <w:color w:val="000000"/>
                <w:spacing w:val="-20"/>
                <w:sz w:val="20"/>
              </w:rPr>
              <w:t>14.60</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72"/>
              <w:jc w:val="both"/>
              <w:rPr>
                <w:rFonts w:ascii="Tahoma" w:hAnsi="Tahoma"/>
                <w:color w:val="000000"/>
                <w:spacing w:val="8"/>
                <w:sz w:val="20"/>
              </w:rPr>
            </w:pPr>
            <w:r>
              <w:rPr>
                <w:rFonts w:ascii="Tahoma" w:hAnsi="Tahoma"/>
                <w:color w:val="000000"/>
                <w:spacing w:val="8"/>
                <w:sz w:val="20"/>
              </w:rPr>
              <w:t xml:space="preserve">Laying old cement cocrete interlocking paver blocks of </w:t>
            </w:r>
            <w:r>
              <w:rPr>
                <w:rFonts w:ascii="Arial" w:hAnsi="Arial"/>
                <w:b/>
                <w:color w:val="000000"/>
                <w:spacing w:val="28"/>
                <w:sz w:val="21"/>
              </w:rPr>
              <w:t xml:space="preserve">any </w:t>
            </w:r>
            <w:r>
              <w:rPr>
                <w:rFonts w:ascii="Tahoma" w:hAnsi="Tahoma"/>
                <w:color w:val="000000"/>
                <w:spacing w:val="5"/>
                <w:sz w:val="20"/>
              </w:rPr>
              <w:t xml:space="preserve">design/shape laid in required line, level, curvature, colour and </w:t>
            </w:r>
            <w:r>
              <w:rPr>
                <w:rFonts w:ascii="Tahoma" w:hAnsi="Tahoma"/>
                <w:color w:val="000000"/>
                <w:spacing w:val="4"/>
                <w:sz w:val="20"/>
              </w:rPr>
              <w:t xml:space="preserve">pattern over and including 50mm thick compacted bed of sand, </w:t>
            </w:r>
            <w:r>
              <w:rPr>
                <w:rFonts w:ascii="Tahoma" w:hAnsi="Tahoma"/>
                <w:color w:val="000000"/>
                <w:spacing w:val="6"/>
                <w:sz w:val="20"/>
              </w:rPr>
              <w:t xml:space="preserve">filling the joints with sand etc. all complete as per the direction </w:t>
            </w:r>
            <w:r>
              <w:rPr>
                <w:rFonts w:ascii="Tahoma" w:hAnsi="Tahoma"/>
                <w:color w:val="000000"/>
                <w:spacing w:val="8"/>
                <w:sz w:val="20"/>
              </w:rPr>
              <w:t xml:space="preserve">of Engineer-in-charge. (Old CC paver blocks shall be supplied </w:t>
            </w:r>
            <w:r>
              <w:rPr>
                <w:rFonts w:ascii="Tahoma" w:hAnsi="Tahoma"/>
                <w:color w:val="000000"/>
                <w:sz w:val="20"/>
              </w:rPr>
              <w:t>by the department free of cost).</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ahoma" w:hAnsi="Tahoma"/>
                <w:color w:val="000000"/>
                <w:spacing w:val="-20"/>
                <w:sz w:val="20"/>
              </w:rPr>
            </w:pPr>
            <w:r>
              <w:rPr>
                <w:rFonts w:ascii="Tahoma" w:hAnsi="Tahoma"/>
                <w:color w:val="000000"/>
                <w:spacing w:val="-20"/>
                <w:sz w:val="20"/>
              </w:rPr>
              <w:t>sqm</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ahoma" w:hAnsi="Tahoma"/>
                <w:color w:val="000000"/>
                <w:spacing w:val="-20"/>
                <w:sz w:val="20"/>
              </w:rPr>
            </w:pPr>
            <w:r>
              <w:rPr>
                <w:rFonts w:ascii="Tahoma" w:hAnsi="Tahoma"/>
                <w:color w:val="000000"/>
                <w:spacing w:val="-20"/>
                <w:sz w:val="20"/>
              </w:rPr>
              <w:t>142.00</w:t>
            </w:r>
          </w:p>
        </w:tc>
      </w:tr>
      <w:tr w:rsidR="00221E49" w:rsidTr="004D2427">
        <w:trPr>
          <w:trHeight w:hRule="exact" w:val="2745"/>
        </w:trPr>
        <w:tc>
          <w:tcPr>
            <w:tcW w:w="983" w:type="dxa"/>
            <w:tcBorders>
              <w:top w:val="single" w:sz="6" w:space="0" w:color="000000"/>
              <w:left w:val="single" w:sz="6" w:space="0" w:color="000000"/>
              <w:bottom w:val="single" w:sz="6" w:space="0" w:color="000000"/>
              <w:right w:val="single" w:sz="6" w:space="0" w:color="000000"/>
            </w:tcBorders>
          </w:tcPr>
          <w:p w:rsidR="00221E49" w:rsidRDefault="00221E49" w:rsidP="004D2427">
            <w:pPr>
              <w:tabs>
                <w:tab w:val="decimal" w:pos="499"/>
              </w:tabs>
              <w:rPr>
                <w:rFonts w:ascii="Tahoma" w:hAnsi="Tahoma"/>
                <w:color w:val="000000"/>
                <w:spacing w:val="-20"/>
                <w:sz w:val="20"/>
              </w:rPr>
            </w:pPr>
            <w:r>
              <w:rPr>
                <w:rFonts w:ascii="Tahoma" w:hAnsi="Tahoma"/>
                <w:color w:val="000000"/>
                <w:spacing w:val="-20"/>
                <w:sz w:val="20"/>
              </w:rPr>
              <w:lastRenderedPageBreak/>
              <w:t>14.61</w:t>
            </w:r>
          </w:p>
        </w:tc>
        <w:tc>
          <w:tcPr>
            <w:tcW w:w="6210" w:type="dxa"/>
            <w:gridSpan w:val="2"/>
            <w:tcBorders>
              <w:top w:val="single" w:sz="6" w:space="0" w:color="000000"/>
              <w:left w:val="single" w:sz="6" w:space="0" w:color="000000"/>
              <w:bottom w:val="single" w:sz="6" w:space="0" w:color="000000"/>
              <w:right w:val="single" w:sz="6" w:space="0" w:color="000000"/>
            </w:tcBorders>
          </w:tcPr>
          <w:p w:rsidR="00221E49" w:rsidRDefault="00221E49" w:rsidP="004D2427">
            <w:pPr>
              <w:ind w:left="108" w:right="108"/>
              <w:jc w:val="both"/>
              <w:rPr>
                <w:rFonts w:ascii="Tahoma" w:hAnsi="Tahoma"/>
                <w:color w:val="000000"/>
                <w:spacing w:val="6"/>
                <w:sz w:val="20"/>
              </w:rPr>
            </w:pPr>
            <w:r>
              <w:rPr>
                <w:rFonts w:ascii="Tahoma" w:hAnsi="Tahoma"/>
                <w:color w:val="000000"/>
                <w:spacing w:val="6"/>
                <w:sz w:val="20"/>
              </w:rPr>
              <w:t xml:space="preserve">Laying at or near ground level old kerb stones of all types in </w:t>
            </w:r>
            <w:r>
              <w:rPr>
                <w:rFonts w:ascii="Tahoma" w:hAnsi="Tahoma"/>
                <w:color w:val="000000"/>
                <w:spacing w:val="5"/>
                <w:sz w:val="20"/>
              </w:rPr>
              <w:t xml:space="preserve">position to the required line, level and curvature, jointed with </w:t>
            </w:r>
            <w:r>
              <w:rPr>
                <w:rFonts w:ascii="Tahoma" w:hAnsi="Tahoma"/>
                <w:color w:val="000000"/>
                <w:spacing w:val="4"/>
                <w:sz w:val="20"/>
              </w:rPr>
              <w:t xml:space="preserve">cement mortar 1:3 (1 cement : 3 sand) including making joints </w:t>
            </w:r>
            <w:r>
              <w:rPr>
                <w:rFonts w:ascii="Tahoma" w:hAnsi="Tahoma"/>
                <w:color w:val="000000"/>
                <w:spacing w:val="7"/>
                <w:sz w:val="20"/>
              </w:rPr>
              <w:t xml:space="preserve">with or without grooves (thiclmess of joints, except at sharp </w:t>
            </w:r>
            <w:r>
              <w:rPr>
                <w:rFonts w:ascii="Tahoma" w:hAnsi="Tahoma"/>
                <w:color w:val="000000"/>
                <w:spacing w:val="2"/>
                <w:sz w:val="20"/>
              </w:rPr>
              <w:t xml:space="preserve">curve, shall not be more than 5mm) including making drainage </w:t>
            </w:r>
            <w:r>
              <w:rPr>
                <w:rFonts w:ascii="Tahoma" w:hAnsi="Tahoma"/>
                <w:color w:val="000000"/>
                <w:spacing w:val="7"/>
                <w:sz w:val="20"/>
              </w:rPr>
              <w:t xml:space="preserve">opening wherever required etc. complete as per direction of </w:t>
            </w:r>
            <w:r>
              <w:rPr>
                <w:rFonts w:ascii="Tahoma" w:hAnsi="Tahoma"/>
                <w:color w:val="000000"/>
                <w:spacing w:val="6"/>
                <w:sz w:val="20"/>
              </w:rPr>
              <w:t xml:space="preserve">Engineer-in-charge. (Length of finished kerb edging shall be </w:t>
            </w:r>
            <w:r>
              <w:rPr>
                <w:rFonts w:ascii="Tahoma" w:hAnsi="Tahoma"/>
                <w:color w:val="000000"/>
                <w:spacing w:val="-2"/>
                <w:sz w:val="20"/>
              </w:rPr>
              <w:t xml:space="preserve">measured for payment). (Old kerb stones shall be supplied by the </w:t>
            </w:r>
            <w:r>
              <w:rPr>
                <w:rFonts w:ascii="Tahoma" w:hAnsi="Tahoma"/>
                <w:color w:val="000000"/>
                <w:sz w:val="20"/>
              </w:rPr>
              <w:t>department free of cost)</w:t>
            </w:r>
          </w:p>
        </w:tc>
        <w:tc>
          <w:tcPr>
            <w:tcW w:w="1350"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ahoma" w:hAnsi="Tahoma"/>
                <w:color w:val="000000"/>
                <w:spacing w:val="-18"/>
                <w:sz w:val="20"/>
              </w:rPr>
            </w:pPr>
            <w:r>
              <w:rPr>
                <w:rFonts w:ascii="Tahoma" w:hAnsi="Tahoma"/>
                <w:color w:val="000000"/>
                <w:spacing w:val="-18"/>
                <w:sz w:val="20"/>
              </w:rPr>
              <w:t>meter</w:t>
            </w:r>
          </w:p>
        </w:tc>
        <w:tc>
          <w:tcPr>
            <w:tcW w:w="1552" w:type="dxa"/>
            <w:tcBorders>
              <w:top w:val="single" w:sz="6" w:space="0" w:color="000000"/>
              <w:left w:val="single" w:sz="6" w:space="0" w:color="000000"/>
              <w:bottom w:val="single" w:sz="6" w:space="0" w:color="000000"/>
              <w:right w:val="single" w:sz="6" w:space="0" w:color="000000"/>
            </w:tcBorders>
          </w:tcPr>
          <w:p w:rsidR="00221E49" w:rsidRDefault="00221E49" w:rsidP="004D2427">
            <w:pPr>
              <w:jc w:val="center"/>
              <w:rPr>
                <w:rFonts w:ascii="Tahoma" w:hAnsi="Tahoma"/>
                <w:color w:val="000000"/>
                <w:spacing w:val="-16"/>
                <w:sz w:val="20"/>
              </w:rPr>
            </w:pPr>
            <w:r>
              <w:rPr>
                <w:rFonts w:ascii="Tahoma" w:hAnsi="Tahoma"/>
                <w:color w:val="000000"/>
                <w:spacing w:val="-16"/>
                <w:sz w:val="20"/>
              </w:rPr>
              <w:t>27.00</w:t>
            </w:r>
          </w:p>
        </w:tc>
      </w:tr>
    </w:tbl>
    <w:p w:rsidR="00221E49" w:rsidRDefault="00221E49" w:rsidP="00221E49"/>
    <w:p w:rsidR="00221E49" w:rsidRDefault="00221E49" w:rsidP="00221E49"/>
    <w:p w:rsidR="00221E49" w:rsidRDefault="00221E49" w:rsidP="00B523C4">
      <w:pPr>
        <w:rPr>
          <w:rFonts w:ascii="Times New Roman" w:hAnsi="Times New Roman" w:cs="Times New Roman"/>
        </w:rPr>
      </w:pPr>
    </w:p>
    <w:p w:rsidR="00221E49" w:rsidRDefault="00221E49" w:rsidP="00B523C4">
      <w:pPr>
        <w:rPr>
          <w:rFonts w:ascii="Times New Roman" w:hAnsi="Times New Roman" w:cs="Times New Roman"/>
        </w:rPr>
      </w:pPr>
    </w:p>
    <w:p w:rsidR="00727D30" w:rsidRDefault="00727D30" w:rsidP="00727D30">
      <w:pPr>
        <w:jc w:val="center"/>
        <w:rPr>
          <w:rFonts w:ascii="Times New Roman" w:hAnsi="Times New Roman" w:cs="Times New Roman"/>
        </w:rPr>
      </w:pPr>
      <w:r>
        <w:t>Page No.266</w:t>
      </w:r>
    </w:p>
    <w:p w:rsidR="00221E49" w:rsidRDefault="00221E49" w:rsidP="00B523C4">
      <w:pPr>
        <w:rPr>
          <w:rFonts w:ascii="Times New Roman" w:hAnsi="Times New Roman" w:cs="Times New Roman"/>
        </w:rPr>
      </w:pPr>
    </w:p>
    <w:p w:rsidR="00A25A72" w:rsidRDefault="00A25A72"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p w:rsidR="00FE2850" w:rsidRDefault="00FE2850" w:rsidP="00B523C4">
      <w:pPr>
        <w:rPr>
          <w:rFonts w:ascii="Times New Roman" w:hAnsi="Times New Roman" w:cs="Times New Roman"/>
        </w:rPr>
      </w:pPr>
    </w:p>
    <w:tbl>
      <w:tblPr>
        <w:tblW w:w="0" w:type="auto"/>
        <w:tblInd w:w="15" w:type="dxa"/>
        <w:tblLayout w:type="fixed"/>
        <w:tblCellMar>
          <w:left w:w="0" w:type="dxa"/>
          <w:right w:w="0" w:type="dxa"/>
        </w:tblCellMar>
        <w:tblLook w:val="0000"/>
      </w:tblPr>
      <w:tblGrid>
        <w:gridCol w:w="968"/>
        <w:gridCol w:w="1230"/>
        <w:gridCol w:w="4830"/>
        <w:gridCol w:w="1230"/>
        <w:gridCol w:w="1552"/>
        <w:tblGridChange w:id="1380">
          <w:tblGrid>
            <w:gridCol w:w="115"/>
            <w:gridCol w:w="853"/>
            <w:gridCol w:w="115"/>
            <w:gridCol w:w="1230"/>
            <w:gridCol w:w="4715"/>
            <w:gridCol w:w="115"/>
            <w:gridCol w:w="1115"/>
            <w:gridCol w:w="115"/>
            <w:gridCol w:w="1437"/>
            <w:gridCol w:w="115"/>
          </w:tblGrid>
        </w:tblGridChange>
      </w:tblGrid>
      <w:tr w:rsidR="00FE2850" w:rsidTr="004D2427">
        <w:trPr>
          <w:trHeight w:hRule="exact" w:val="698"/>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20"/>
                <w:sz w:val="20"/>
              </w:rPr>
            </w:pPr>
            <w:r>
              <w:rPr>
                <w:rFonts w:ascii="Tahoma" w:hAnsi="Tahoma"/>
                <w:color w:val="000000"/>
                <w:spacing w:val="-20"/>
                <w:sz w:val="20"/>
              </w:rPr>
              <w:t xml:space="preserve">Item </w:t>
            </w:r>
            <w:r>
              <w:rPr>
                <w:rFonts w:ascii="Tahoma" w:hAnsi="Tahoma"/>
                <w:color w:val="000000"/>
                <w:spacing w:val="-20"/>
                <w:sz w:val="20"/>
              </w:rPr>
              <w:br/>
              <w:t>No.</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2"/>
                <w:sz w:val="20"/>
              </w:rPr>
            </w:pPr>
            <w:r>
              <w:rPr>
                <w:rFonts w:ascii="Tahoma" w:hAnsi="Tahoma"/>
                <w:color w:val="000000"/>
                <w:spacing w:val="2"/>
                <w:sz w:val="20"/>
              </w:rPr>
              <w:t>Description</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412"/>
              <w:rPr>
                <w:rFonts w:ascii="Tahoma" w:hAnsi="Tahoma"/>
                <w:color w:val="000000"/>
                <w:spacing w:val="-8"/>
                <w:sz w:val="20"/>
              </w:rPr>
            </w:pPr>
            <w:r>
              <w:rPr>
                <w:rFonts w:ascii="Tahoma" w:hAnsi="Tahoma"/>
                <w:color w:val="000000"/>
                <w:spacing w:val="-8"/>
                <w:sz w:val="20"/>
              </w:rPr>
              <w:t>Unit</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z w:val="20"/>
              </w:rPr>
            </w:pPr>
            <w:r>
              <w:rPr>
                <w:rFonts w:ascii="Tahoma" w:hAnsi="Tahoma"/>
                <w:color w:val="000000"/>
                <w:sz w:val="20"/>
              </w:rPr>
              <w:t>Rite Cm Rs.)</w:t>
            </w:r>
          </w:p>
        </w:tc>
      </w:tr>
      <w:tr w:rsidR="00FE2850" w:rsidTr="004D2427">
        <w:trPr>
          <w:trHeight w:hRule="exact" w:val="202"/>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r>
      <w:tr w:rsidR="00FE2850" w:rsidTr="004D2427">
        <w:trPr>
          <w:trHeight w:hRule="exact" w:val="1103"/>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551"/>
              </w:tabs>
              <w:rPr>
                <w:rFonts w:ascii="Tahoma" w:hAnsi="Tahoma"/>
                <w:color w:val="000000"/>
                <w:spacing w:val="-20"/>
                <w:sz w:val="20"/>
              </w:rPr>
            </w:pPr>
            <w:r>
              <w:rPr>
                <w:rFonts w:ascii="Tahoma" w:hAnsi="Tahoma"/>
                <w:color w:val="000000"/>
                <w:spacing w:val="-20"/>
                <w:sz w:val="20"/>
              </w:rPr>
              <w:t>15.1</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spacing w:line="271" w:lineRule="auto"/>
              <w:ind w:left="108" w:right="108"/>
              <w:jc w:val="both"/>
              <w:rPr>
                <w:rFonts w:ascii="Tahoma" w:hAnsi="Tahoma"/>
                <w:color w:val="000000"/>
                <w:spacing w:val="6"/>
                <w:sz w:val="20"/>
              </w:rPr>
            </w:pPr>
            <w:r>
              <w:rPr>
                <w:rFonts w:ascii="Tahoma" w:hAnsi="Tahoma"/>
                <w:color w:val="000000"/>
                <w:spacing w:val="6"/>
                <w:sz w:val="20"/>
              </w:rPr>
              <w:t xml:space="preserve">Demolishing lime </w:t>
            </w:r>
            <w:r>
              <w:rPr>
                <w:rFonts w:ascii="Verdana" w:hAnsi="Verdana"/>
                <w:i/>
                <w:color w:val="000000"/>
                <w:spacing w:val="16"/>
                <w:sz w:val="19"/>
              </w:rPr>
              <w:t xml:space="preserve">concrete </w:t>
            </w:r>
            <w:r>
              <w:rPr>
                <w:rFonts w:ascii="Tahoma" w:hAnsi="Tahoma"/>
                <w:color w:val="000000"/>
                <w:spacing w:val="6"/>
                <w:sz w:val="20"/>
              </w:rPr>
              <w:t xml:space="preserve">manually/ by mechanical means </w:t>
            </w:r>
            <w:r>
              <w:rPr>
                <w:rFonts w:ascii="Tahoma" w:hAnsi="Tahoma"/>
                <w:color w:val="000000"/>
                <w:spacing w:val="4"/>
                <w:sz w:val="20"/>
              </w:rPr>
              <w:t>and disposal of material within 50 metres lead as per direction of Engineer-in-charge.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412"/>
              <w:rPr>
                <w:rFonts w:ascii="Tahoma" w:hAnsi="Tahoma"/>
                <w:color w:val="000000"/>
                <w:spacing w:val="-20"/>
                <w:sz w:val="20"/>
              </w:rPr>
            </w:pPr>
            <w:r>
              <w:rPr>
                <w:rFonts w:ascii="Tahoma" w:hAnsi="Tahoma"/>
                <w:color w:val="000000"/>
                <w:spacing w:val="-20"/>
                <w:sz w:val="20"/>
              </w:rPr>
              <w:t>cum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16"/>
                <w:sz w:val="20"/>
              </w:rPr>
            </w:pPr>
            <w:r>
              <w:rPr>
                <w:rFonts w:ascii="Tahoma" w:hAnsi="Tahoma"/>
                <w:color w:val="000000"/>
                <w:spacing w:val="-16"/>
                <w:sz w:val="20"/>
              </w:rPr>
              <w:t>202.00</w:t>
            </w:r>
          </w:p>
        </w:tc>
      </w:tr>
      <w:tr w:rsidR="00FE2850" w:rsidTr="004D2427">
        <w:trPr>
          <w:trHeight w:hRule="exact" w:val="1042"/>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551"/>
              </w:tabs>
              <w:rPr>
                <w:rFonts w:ascii="Tahoma" w:hAnsi="Tahoma"/>
                <w:color w:val="000000"/>
                <w:spacing w:val="-20"/>
                <w:sz w:val="20"/>
              </w:rPr>
            </w:pPr>
            <w:r>
              <w:rPr>
                <w:rFonts w:ascii="Tahoma" w:hAnsi="Tahoma"/>
                <w:color w:val="000000"/>
                <w:spacing w:val="-20"/>
                <w:sz w:val="20"/>
              </w:rPr>
              <w:t>15.2</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ahoma" w:hAnsi="Tahoma"/>
                <w:color w:val="000000"/>
                <w:spacing w:val="1"/>
                <w:sz w:val="20"/>
              </w:rPr>
            </w:pPr>
            <w:r>
              <w:rPr>
                <w:rFonts w:ascii="Tahoma" w:hAnsi="Tahoma"/>
                <w:color w:val="000000"/>
                <w:spacing w:val="1"/>
                <w:sz w:val="20"/>
              </w:rPr>
              <w:t xml:space="preserve">Demolishing cement concrete manually/ by mechanical means </w:t>
            </w:r>
            <w:r>
              <w:rPr>
                <w:rFonts w:ascii="Tahoma" w:hAnsi="Tahoma"/>
                <w:color w:val="000000"/>
                <w:spacing w:val="7"/>
                <w:sz w:val="20"/>
              </w:rPr>
              <w:t xml:space="preserve">including disposal of material within 50 metres lead as per </w:t>
            </w:r>
            <w:r>
              <w:rPr>
                <w:rFonts w:ascii="Tahoma" w:hAnsi="Tahoma"/>
                <w:color w:val="000000"/>
                <w:spacing w:val="4"/>
                <w:sz w:val="20"/>
              </w:rPr>
              <w:t>direction of Engineer-in-charge.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r>
      <w:tr w:rsidR="00FE2850" w:rsidTr="004D2427">
        <w:trPr>
          <w:trHeight w:hRule="exact" w:val="773"/>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20"/>
                <w:sz w:val="20"/>
              </w:rPr>
            </w:pPr>
            <w:r>
              <w:rPr>
                <w:rFonts w:ascii="Tahoma" w:hAnsi="Tahoma"/>
                <w:color w:val="000000"/>
                <w:spacing w:val="-20"/>
                <w:sz w:val="20"/>
              </w:rPr>
              <w:t>15.2.1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left" w:pos="1116"/>
                <w:tab w:val="left" w:pos="2106"/>
                <w:tab w:val="left" w:pos="2754"/>
                <w:tab w:val="left" w:pos="3123"/>
                <w:tab w:val="left" w:pos="3861"/>
                <w:tab w:val="right" w:pos="4717"/>
              </w:tabs>
              <w:ind w:left="112"/>
              <w:rPr>
                <w:rFonts w:ascii="Tahoma" w:hAnsi="Tahoma"/>
                <w:color w:val="000000"/>
                <w:sz w:val="20"/>
              </w:rPr>
            </w:pPr>
            <w:r>
              <w:rPr>
                <w:rFonts w:ascii="Tahoma" w:hAnsi="Tahoma"/>
                <w:color w:val="000000"/>
                <w:sz w:val="20"/>
              </w:rPr>
              <w:t>Nominal</w:t>
            </w:r>
            <w:r>
              <w:rPr>
                <w:rFonts w:ascii="Tahoma" w:hAnsi="Tahoma"/>
                <w:color w:val="000000"/>
                <w:sz w:val="20"/>
              </w:rPr>
              <w:tab/>
            </w:r>
            <w:r>
              <w:rPr>
                <w:rFonts w:ascii="Tahoma" w:hAnsi="Tahoma"/>
                <w:color w:val="000000"/>
                <w:spacing w:val="-20"/>
                <w:sz w:val="20"/>
              </w:rPr>
              <w:t>concrete</w:t>
            </w:r>
            <w:r>
              <w:rPr>
                <w:rFonts w:ascii="Tahoma" w:hAnsi="Tahoma"/>
                <w:color w:val="000000"/>
                <w:spacing w:val="-20"/>
                <w:sz w:val="20"/>
              </w:rPr>
              <w:tab/>
              <w:t>1:3:6</w:t>
            </w:r>
            <w:r>
              <w:rPr>
                <w:rFonts w:ascii="Tahoma" w:hAnsi="Tahoma"/>
                <w:color w:val="000000"/>
                <w:spacing w:val="-20"/>
                <w:sz w:val="20"/>
              </w:rPr>
              <w:tab/>
              <w:t>or</w:t>
            </w:r>
            <w:r>
              <w:rPr>
                <w:rFonts w:ascii="Tahoma" w:hAnsi="Tahoma"/>
                <w:color w:val="000000"/>
                <w:spacing w:val="-20"/>
                <w:sz w:val="20"/>
              </w:rPr>
              <w:tab/>
              <w:t>richer</w:t>
            </w:r>
            <w:r>
              <w:rPr>
                <w:rFonts w:ascii="Tahoma" w:hAnsi="Tahoma"/>
                <w:color w:val="000000"/>
                <w:spacing w:val="-20"/>
                <w:sz w:val="20"/>
              </w:rPr>
              <w:tab/>
              <w:t>mix</w:t>
            </w:r>
            <w:r>
              <w:rPr>
                <w:rFonts w:ascii="Tahoma" w:hAnsi="Tahoma"/>
                <w:color w:val="000000"/>
                <w:spacing w:val="-20"/>
                <w:sz w:val="20"/>
              </w:rPr>
              <w:tab/>
            </w:r>
            <w:r>
              <w:rPr>
                <w:rFonts w:ascii="Tahoma" w:hAnsi="Tahoma"/>
                <w:color w:val="000000"/>
                <w:spacing w:val="-16"/>
                <w:sz w:val="20"/>
              </w:rPr>
              <w:t>(i/c</w:t>
            </w:r>
          </w:p>
          <w:p w:rsidR="00FE2850" w:rsidRDefault="00FE2850" w:rsidP="004D2427">
            <w:pPr>
              <w:ind w:left="112"/>
              <w:rPr>
                <w:rFonts w:ascii="Tahoma" w:hAnsi="Tahoma"/>
                <w:color w:val="000000"/>
                <w:spacing w:val="4"/>
                <w:sz w:val="20"/>
              </w:rPr>
            </w:pPr>
            <w:r>
              <w:rPr>
                <w:rFonts w:ascii="Tahoma" w:hAnsi="Tahoma"/>
                <w:color w:val="000000"/>
                <w:spacing w:val="4"/>
                <w:sz w:val="20"/>
              </w:rPr>
              <w:t>equivalent design mix).</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412"/>
              <w:rPr>
                <w:rFonts w:ascii="Tahoma" w:hAnsi="Tahoma"/>
                <w:color w:val="000000"/>
                <w:spacing w:val="-20"/>
                <w:sz w:val="20"/>
              </w:rPr>
            </w:pPr>
            <w:r>
              <w:rPr>
                <w:rFonts w:ascii="Tahoma" w:hAnsi="Tahoma"/>
                <w:color w:val="000000"/>
                <w:spacing w:val="-20"/>
                <w:sz w:val="20"/>
              </w:rPr>
              <w:t>cam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z w:val="20"/>
              </w:rPr>
            </w:pPr>
            <w:r>
              <w:rPr>
                <w:rFonts w:ascii="Tahoma" w:hAnsi="Tahoma"/>
                <w:color w:val="000000"/>
                <w:sz w:val="20"/>
              </w:rPr>
              <w:t>578.00</w:t>
            </w:r>
          </w:p>
        </w:tc>
      </w:tr>
      <w:tr w:rsidR="00FE2850" w:rsidTr="004D2427">
        <w:trPr>
          <w:trHeight w:hRule="exact" w:val="81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12"/>
                <w:sz w:val="20"/>
              </w:rPr>
            </w:pPr>
            <w:r>
              <w:rPr>
                <w:rFonts w:ascii="Tahoma" w:hAnsi="Tahoma"/>
                <w:color w:val="000000"/>
                <w:spacing w:val="-12"/>
                <w:sz w:val="20"/>
              </w:rPr>
              <w:t>15.22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left" w:pos="1098"/>
                <w:tab w:val="left" w:pos="2088"/>
                <w:tab w:val="left" w:pos="2736"/>
                <w:tab w:val="right" w:pos="4725"/>
              </w:tabs>
              <w:ind w:left="112"/>
              <w:rPr>
                <w:rFonts w:ascii="Tahoma" w:hAnsi="Tahoma"/>
                <w:color w:val="000000"/>
                <w:sz w:val="20"/>
              </w:rPr>
            </w:pPr>
            <w:r>
              <w:rPr>
                <w:rFonts w:ascii="Tahoma" w:hAnsi="Tahoma"/>
                <w:color w:val="000000"/>
                <w:sz w:val="20"/>
              </w:rPr>
              <w:t>Nominal</w:t>
            </w:r>
            <w:r>
              <w:rPr>
                <w:rFonts w:ascii="Tahoma" w:hAnsi="Tahoma"/>
                <w:color w:val="000000"/>
                <w:sz w:val="20"/>
              </w:rPr>
              <w:tab/>
            </w:r>
            <w:r>
              <w:rPr>
                <w:rFonts w:ascii="Tahoma" w:hAnsi="Tahoma"/>
                <w:color w:val="000000"/>
                <w:spacing w:val="-6"/>
                <w:sz w:val="20"/>
              </w:rPr>
              <w:t>concrete</w:t>
            </w:r>
            <w:r>
              <w:rPr>
                <w:rFonts w:ascii="Tahoma" w:hAnsi="Tahoma"/>
                <w:color w:val="000000"/>
                <w:spacing w:val="-6"/>
                <w:sz w:val="20"/>
              </w:rPr>
              <w:tab/>
            </w:r>
            <w:r>
              <w:rPr>
                <w:rFonts w:ascii="Tahoma" w:hAnsi="Tahoma"/>
                <w:color w:val="000000"/>
                <w:spacing w:val="-20"/>
                <w:sz w:val="20"/>
              </w:rPr>
              <w:t>1:4:8</w:t>
            </w:r>
            <w:r>
              <w:rPr>
                <w:rFonts w:ascii="Tahoma" w:hAnsi="Tahoma"/>
                <w:color w:val="000000"/>
                <w:spacing w:val="-20"/>
                <w:sz w:val="20"/>
              </w:rPr>
              <w:tab/>
              <w:t>a</w:t>
            </w:r>
            <w:r>
              <w:rPr>
                <w:rFonts w:ascii="Tahoma" w:hAnsi="Tahoma"/>
                <w:color w:val="000000"/>
                <w:spacing w:val="-20"/>
                <w:sz w:val="20"/>
              </w:rPr>
              <w:tab/>
            </w:r>
            <w:r>
              <w:rPr>
                <w:rFonts w:ascii="Tahoma" w:hAnsi="Tahoma"/>
                <w:color w:val="000000"/>
                <w:spacing w:val="18"/>
                <w:sz w:val="20"/>
              </w:rPr>
              <w:t>leaner mix (i/c</w:t>
            </w:r>
          </w:p>
          <w:p w:rsidR="00FE2850" w:rsidRDefault="00FE2850" w:rsidP="004D2427">
            <w:pPr>
              <w:spacing w:line="264" w:lineRule="auto"/>
              <w:ind w:left="112"/>
              <w:rPr>
                <w:rFonts w:ascii="Tahoma" w:hAnsi="Tahoma"/>
                <w:color w:val="000000"/>
                <w:spacing w:val="4"/>
                <w:sz w:val="20"/>
              </w:rPr>
            </w:pPr>
            <w:r>
              <w:rPr>
                <w:rFonts w:ascii="Tahoma" w:hAnsi="Tahoma"/>
                <w:color w:val="000000"/>
                <w:spacing w:val="4"/>
                <w:sz w:val="20"/>
              </w:rPr>
              <w:t>equivalent design mix).</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412"/>
              <w:rPr>
                <w:rFonts w:ascii="Tahoma" w:hAnsi="Tahoma"/>
                <w:color w:val="000000"/>
                <w:spacing w:val="-20"/>
                <w:sz w:val="20"/>
              </w:rPr>
            </w:pPr>
            <w:r>
              <w:rPr>
                <w:rFonts w:ascii="Tahoma" w:hAnsi="Tahoma"/>
                <w:color w:val="000000"/>
                <w:spacing w:val="-20"/>
                <w:sz w:val="20"/>
              </w:rPr>
              <w:t>cam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z w:val="20"/>
              </w:rPr>
            </w:pPr>
            <w:r>
              <w:rPr>
                <w:rFonts w:ascii="Tahoma" w:hAnsi="Tahoma"/>
                <w:color w:val="000000"/>
                <w:sz w:val="20"/>
              </w:rPr>
              <w:t>356.00</w:t>
            </w:r>
          </w:p>
        </w:tc>
      </w:tr>
      <w:tr w:rsidR="00FE2850" w:rsidTr="004D2427">
        <w:trPr>
          <w:trHeight w:hRule="exact" w:val="1372"/>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551"/>
              </w:tabs>
              <w:rPr>
                <w:rFonts w:ascii="Tahoma" w:hAnsi="Tahoma"/>
                <w:color w:val="000000"/>
                <w:spacing w:val="-20"/>
                <w:sz w:val="20"/>
              </w:rPr>
            </w:pPr>
            <w:r>
              <w:rPr>
                <w:rFonts w:ascii="Tahoma" w:hAnsi="Tahoma"/>
                <w:color w:val="000000"/>
                <w:spacing w:val="-20"/>
                <w:sz w:val="20"/>
              </w:rPr>
              <w:t>15.3</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ahoma" w:hAnsi="Tahoma"/>
                <w:color w:val="000000"/>
                <w:spacing w:val="10"/>
                <w:sz w:val="20"/>
              </w:rPr>
            </w:pPr>
            <w:r>
              <w:rPr>
                <w:rFonts w:ascii="Tahoma" w:hAnsi="Tahoma"/>
                <w:color w:val="000000"/>
                <w:spacing w:val="10"/>
                <w:sz w:val="20"/>
              </w:rPr>
              <w:t xml:space="preserve">Demolishing R.C.C. work manually/ by mechanical means </w:t>
            </w:r>
            <w:r>
              <w:rPr>
                <w:rFonts w:ascii="Tahoma" w:hAnsi="Tahoma"/>
                <w:color w:val="000000"/>
                <w:spacing w:val="3"/>
                <w:sz w:val="20"/>
              </w:rPr>
              <w:t xml:space="preserve">including stacking of steel bars and disposal of unserviceable </w:t>
            </w:r>
            <w:r>
              <w:rPr>
                <w:rFonts w:ascii="Tahoma" w:hAnsi="Tahoma"/>
                <w:color w:val="000000"/>
                <w:spacing w:val="2"/>
                <w:sz w:val="20"/>
              </w:rPr>
              <w:t>material within 50 mares lead as per direction of Engineer-in</w:t>
            </w:r>
            <w:r>
              <w:rPr>
                <w:rFonts w:ascii="Tahoma" w:hAnsi="Tahoma"/>
                <w:color w:val="000000"/>
                <w:spacing w:val="2"/>
                <w:sz w:val="20"/>
              </w:rPr>
              <w:softHyphen/>
            </w:r>
            <w:r>
              <w:rPr>
                <w:rFonts w:ascii="Tahoma" w:hAnsi="Tahoma"/>
                <w:color w:val="000000"/>
                <w:spacing w:val="-2"/>
                <w:sz w:val="20"/>
              </w:rPr>
              <w:t>charge.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412"/>
              <w:rPr>
                <w:rFonts w:ascii="Tahoma" w:hAnsi="Tahoma"/>
                <w:color w:val="000000"/>
                <w:spacing w:val="-20"/>
                <w:sz w:val="20"/>
              </w:rPr>
            </w:pPr>
            <w:r>
              <w:rPr>
                <w:rFonts w:ascii="Tahoma" w:hAnsi="Tahoma"/>
                <w:color w:val="000000"/>
                <w:spacing w:val="-20"/>
                <w:sz w:val="20"/>
              </w:rPr>
              <w:t>cum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z w:val="20"/>
              </w:rPr>
            </w:pPr>
            <w:r>
              <w:rPr>
                <w:rFonts w:ascii="Tahoma" w:hAnsi="Tahoma"/>
                <w:color w:val="000000"/>
                <w:sz w:val="20"/>
              </w:rPr>
              <w:t>844.00</w:t>
            </w:r>
          </w:p>
        </w:tc>
      </w:tr>
      <w:tr w:rsidR="00FE2850" w:rsidTr="004D2427">
        <w:trPr>
          <w:trHeight w:hRule="exact" w:val="1343"/>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551"/>
              </w:tabs>
              <w:rPr>
                <w:rFonts w:ascii="Tahoma" w:hAnsi="Tahoma"/>
                <w:color w:val="000000"/>
                <w:spacing w:val="-20"/>
                <w:sz w:val="20"/>
              </w:rPr>
            </w:pPr>
            <w:r>
              <w:rPr>
                <w:rFonts w:ascii="Tahoma" w:hAnsi="Tahoma"/>
                <w:color w:val="000000"/>
                <w:spacing w:val="-20"/>
                <w:sz w:val="20"/>
              </w:rPr>
              <w:lastRenderedPageBreak/>
              <w:t>15.4</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spacing w:line="264" w:lineRule="auto"/>
              <w:ind w:left="108" w:right="108"/>
              <w:jc w:val="both"/>
              <w:rPr>
                <w:rFonts w:ascii="Tahoma" w:hAnsi="Tahoma"/>
                <w:color w:val="000000"/>
                <w:spacing w:val="1"/>
                <w:sz w:val="20"/>
              </w:rPr>
            </w:pPr>
            <w:r>
              <w:rPr>
                <w:rFonts w:ascii="Tahoma" w:hAnsi="Tahoma"/>
                <w:color w:val="000000"/>
                <w:spacing w:val="1"/>
                <w:sz w:val="20"/>
              </w:rPr>
              <w:t xml:space="preserve">Extra for cutting reinforcement ban manually/ by </w:t>
            </w:r>
            <w:r>
              <w:rPr>
                <w:rFonts w:ascii="Tahoma" w:hAnsi="Tahoma"/>
                <w:color w:val="000000"/>
                <w:spacing w:val="21"/>
                <w:sz w:val="19"/>
              </w:rPr>
              <w:t xml:space="preserve">=Manic...1j </w:t>
            </w:r>
            <w:r>
              <w:rPr>
                <w:rFonts w:ascii="Tahoma" w:hAnsi="Tahoma"/>
                <w:color w:val="000000"/>
                <w:spacing w:val="6"/>
                <w:sz w:val="20"/>
              </w:rPr>
              <w:t xml:space="preserve">means in R.C.C. work (Payment shall be made on the crass </w:t>
            </w:r>
            <w:r>
              <w:rPr>
                <w:rFonts w:ascii="Tahoma" w:hAnsi="Tahoma"/>
                <w:color w:val="000000"/>
                <w:spacing w:val="2"/>
                <w:sz w:val="20"/>
              </w:rPr>
              <w:t>sectional area of R.C.C. work) as per direction of Engineer-in</w:t>
            </w:r>
            <w:r>
              <w:rPr>
                <w:rFonts w:ascii="Tahoma" w:hAnsi="Tahoma"/>
                <w:color w:val="000000"/>
                <w:spacing w:val="2"/>
                <w:sz w:val="20"/>
              </w:rPr>
              <w:softHyphen/>
            </w:r>
            <w:r>
              <w:rPr>
                <w:rFonts w:ascii="Tahoma" w:hAnsi="Tahoma"/>
                <w:color w:val="000000"/>
                <w:spacing w:val="-2"/>
                <w:sz w:val="20"/>
              </w:rPr>
              <w:t>charge.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412"/>
              <w:rPr>
                <w:rFonts w:ascii="Tahoma" w:hAnsi="Tahoma"/>
                <w:color w:val="000000"/>
                <w:sz w:val="19"/>
              </w:rPr>
            </w:pPr>
            <w:r>
              <w:rPr>
                <w:rFonts w:ascii="Tahoma" w:hAnsi="Tahoma"/>
                <w:color w:val="000000"/>
                <w:sz w:val="19"/>
              </w:rPr>
              <w:t>sqm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16"/>
                <w:sz w:val="20"/>
              </w:rPr>
            </w:pPr>
            <w:r>
              <w:rPr>
                <w:rFonts w:ascii="Tahoma" w:hAnsi="Tahoma"/>
                <w:color w:val="000000"/>
                <w:spacing w:val="-16"/>
                <w:sz w:val="20"/>
              </w:rPr>
              <w:t>276.00</w:t>
            </w:r>
          </w:p>
        </w:tc>
      </w:tr>
      <w:tr w:rsidR="00FE2850" w:rsidTr="00B11CD2">
        <w:tblPrEx>
          <w:tblW w:w="0" w:type="auto"/>
          <w:tblInd w:w="15" w:type="dxa"/>
          <w:tblLayout w:type="fixed"/>
          <w:tblCellMar>
            <w:left w:w="0" w:type="dxa"/>
            <w:right w:w="0" w:type="dxa"/>
          </w:tblCellMar>
          <w:tblLook w:val="0000"/>
          <w:tblPrExChange w:id="1381" w:author="Admin" w:date="2016-07-11T14:54:00Z">
            <w:tblPrEx>
              <w:tblW w:w="0" w:type="auto"/>
              <w:tblInd w:w="15" w:type="dxa"/>
              <w:tblLayout w:type="fixed"/>
              <w:tblCellMar>
                <w:left w:w="0" w:type="dxa"/>
                <w:right w:w="0" w:type="dxa"/>
              </w:tblCellMar>
              <w:tblLook w:val="0000"/>
            </w:tblPrEx>
          </w:tblPrExChange>
        </w:tblPrEx>
        <w:trPr>
          <w:trHeight w:hRule="exact" w:val="915"/>
          <w:trPrChange w:id="1382" w:author="Admin" w:date="2016-07-11T14:54:00Z">
            <w:trPr>
              <w:gridAfter w:val="0"/>
              <w:trHeight w:hRule="exact" w:val="802"/>
            </w:trPr>
          </w:trPrChange>
        </w:trPr>
        <w:tc>
          <w:tcPr>
            <w:tcW w:w="968" w:type="dxa"/>
            <w:tcBorders>
              <w:top w:val="single" w:sz="6" w:space="0" w:color="000000"/>
              <w:left w:val="single" w:sz="6" w:space="0" w:color="000000"/>
              <w:bottom w:val="single" w:sz="6" w:space="0" w:color="000000"/>
              <w:right w:val="single" w:sz="6" w:space="0" w:color="000000"/>
            </w:tcBorders>
            <w:tcPrChange w:id="1383" w:author="Admin" w:date="2016-07-11T14:54:00Z">
              <w:tcPr>
                <w:tcW w:w="968" w:type="dxa"/>
                <w:gridSpan w:val="2"/>
                <w:tcBorders>
                  <w:top w:val="single" w:sz="6" w:space="0" w:color="000000"/>
                  <w:left w:val="single" w:sz="6" w:space="0" w:color="000000"/>
                  <w:bottom w:val="single" w:sz="6" w:space="0" w:color="000000"/>
                  <w:right w:val="single" w:sz="6" w:space="0" w:color="000000"/>
                </w:tcBorders>
              </w:tcPr>
            </w:tcPrChange>
          </w:tcPr>
          <w:p w:rsidR="00FE2850" w:rsidRDefault="00FE2850" w:rsidP="004D2427">
            <w:pPr>
              <w:tabs>
                <w:tab w:val="decimal" w:pos="551"/>
              </w:tabs>
              <w:rPr>
                <w:rFonts w:ascii="Tahoma" w:hAnsi="Tahoma"/>
                <w:color w:val="000000"/>
                <w:spacing w:val="-20"/>
                <w:sz w:val="20"/>
              </w:rPr>
            </w:pPr>
            <w:r>
              <w:rPr>
                <w:rFonts w:ascii="Tahoma" w:hAnsi="Tahoma"/>
                <w:color w:val="000000"/>
                <w:spacing w:val="-20"/>
                <w:sz w:val="20"/>
              </w:rPr>
              <w:t>15.5</w:t>
            </w:r>
          </w:p>
        </w:tc>
        <w:tc>
          <w:tcPr>
            <w:tcW w:w="6060" w:type="dxa"/>
            <w:gridSpan w:val="2"/>
            <w:tcBorders>
              <w:top w:val="single" w:sz="6" w:space="0" w:color="000000"/>
              <w:left w:val="single" w:sz="6" w:space="0" w:color="000000"/>
              <w:bottom w:val="single" w:sz="6" w:space="0" w:color="000000"/>
              <w:right w:val="single" w:sz="6" w:space="0" w:color="000000"/>
            </w:tcBorders>
            <w:tcPrChange w:id="1384" w:author="Admin" w:date="2016-07-11T14:54:00Z">
              <w:tcPr>
                <w:tcW w:w="6060" w:type="dxa"/>
                <w:gridSpan w:val="3"/>
                <w:tcBorders>
                  <w:top w:val="single" w:sz="6" w:space="0" w:color="000000"/>
                  <w:left w:val="single" w:sz="6" w:space="0" w:color="000000"/>
                  <w:bottom w:val="single" w:sz="6" w:space="0" w:color="000000"/>
                  <w:right w:val="single" w:sz="6" w:space="0" w:color="000000"/>
                </w:tcBorders>
              </w:tcPr>
            </w:tcPrChange>
          </w:tcPr>
          <w:p w:rsidR="00FE2850" w:rsidRDefault="00FE2850" w:rsidP="004D2427">
            <w:pPr>
              <w:ind w:left="108" w:right="108"/>
              <w:rPr>
                <w:rFonts w:ascii="Tahoma" w:hAnsi="Tahoma"/>
                <w:color w:val="000000"/>
                <w:spacing w:val="6"/>
                <w:sz w:val="20"/>
              </w:rPr>
            </w:pPr>
            <w:r>
              <w:rPr>
                <w:rFonts w:ascii="Tahoma" w:hAnsi="Tahoma"/>
                <w:color w:val="000000"/>
                <w:spacing w:val="6"/>
                <w:sz w:val="20"/>
              </w:rPr>
              <w:t xml:space="preserve">Extra for scrapping, cleaning and straigltanng reinforcement </w:t>
            </w:r>
            <w:r>
              <w:rPr>
                <w:rFonts w:ascii="Tahoma" w:hAnsi="Tahoma"/>
                <w:color w:val="000000"/>
                <w:spacing w:val="2"/>
                <w:sz w:val="20"/>
              </w:rPr>
              <w:t>from P,C.C. work.</w:t>
            </w:r>
          </w:p>
        </w:tc>
        <w:tc>
          <w:tcPr>
            <w:tcW w:w="1230" w:type="dxa"/>
            <w:tcBorders>
              <w:top w:val="single" w:sz="6" w:space="0" w:color="000000"/>
              <w:left w:val="single" w:sz="6" w:space="0" w:color="000000"/>
              <w:bottom w:val="single" w:sz="6" w:space="0" w:color="000000"/>
              <w:right w:val="single" w:sz="6" w:space="0" w:color="000000"/>
            </w:tcBorders>
            <w:tcPrChange w:id="1385" w:author="Admin" w:date="2016-07-11T14:54:00Z">
              <w:tcPr>
                <w:tcW w:w="1230" w:type="dxa"/>
                <w:gridSpan w:val="2"/>
                <w:tcBorders>
                  <w:top w:val="single" w:sz="6" w:space="0" w:color="000000"/>
                  <w:left w:val="single" w:sz="6" w:space="0" w:color="000000"/>
                  <w:bottom w:val="single" w:sz="6" w:space="0" w:color="000000"/>
                  <w:right w:val="single" w:sz="6" w:space="0" w:color="000000"/>
                </w:tcBorders>
              </w:tcPr>
            </w:tcPrChange>
          </w:tcPr>
          <w:p w:rsidR="00FE2850" w:rsidRDefault="00FE2850" w:rsidP="004D2427">
            <w:pPr>
              <w:ind w:left="412"/>
              <w:rPr>
                <w:rFonts w:ascii="Tahoma" w:hAnsi="Tahoma"/>
                <w:color w:val="000000"/>
                <w:spacing w:val="-20"/>
                <w:sz w:val="20"/>
              </w:rPr>
            </w:pPr>
            <w:r>
              <w:rPr>
                <w:rFonts w:ascii="Tahoma" w:hAnsi="Tahoma"/>
                <w:color w:val="000000"/>
                <w:spacing w:val="-20"/>
                <w:sz w:val="20"/>
              </w:rPr>
              <w:t>Kg</w:t>
            </w:r>
          </w:p>
        </w:tc>
        <w:tc>
          <w:tcPr>
            <w:tcW w:w="1552" w:type="dxa"/>
            <w:tcBorders>
              <w:top w:val="single" w:sz="6" w:space="0" w:color="000000"/>
              <w:left w:val="single" w:sz="6" w:space="0" w:color="000000"/>
              <w:bottom w:val="single" w:sz="6" w:space="0" w:color="000000"/>
              <w:right w:val="single" w:sz="6" w:space="0" w:color="000000"/>
            </w:tcBorders>
            <w:tcPrChange w:id="1386" w:author="Admin" w:date="2016-07-11T14:54:00Z">
              <w:tcPr>
                <w:tcW w:w="1552" w:type="dxa"/>
                <w:gridSpan w:val="2"/>
                <w:tcBorders>
                  <w:top w:val="single" w:sz="6" w:space="0" w:color="000000"/>
                  <w:left w:val="single" w:sz="6" w:space="0" w:color="000000"/>
                  <w:bottom w:val="single" w:sz="6" w:space="0" w:color="000000"/>
                  <w:right w:val="single" w:sz="6" w:space="0" w:color="000000"/>
                </w:tcBorders>
              </w:tcPr>
            </w:tcPrChange>
          </w:tcPr>
          <w:p w:rsidR="00FE2850" w:rsidRDefault="00FE2850" w:rsidP="004D2427">
            <w:pPr>
              <w:jc w:val="center"/>
              <w:rPr>
                <w:rFonts w:ascii="Tahoma" w:hAnsi="Tahoma"/>
                <w:color w:val="000000"/>
                <w:spacing w:val="-20"/>
                <w:sz w:val="20"/>
              </w:rPr>
            </w:pPr>
            <w:r>
              <w:rPr>
                <w:rFonts w:ascii="Tahoma" w:hAnsi="Tahoma"/>
                <w:color w:val="000000"/>
                <w:spacing w:val="-20"/>
                <w:sz w:val="20"/>
              </w:rPr>
              <w:t>2.25</w:t>
            </w:r>
          </w:p>
        </w:tc>
      </w:tr>
      <w:tr w:rsidR="00FE2850" w:rsidTr="004D2427">
        <w:trPr>
          <w:trHeight w:hRule="exact" w:val="1298"/>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551"/>
              </w:tabs>
              <w:rPr>
                <w:rFonts w:ascii="Tahoma" w:hAnsi="Tahoma"/>
                <w:color w:val="000000"/>
                <w:spacing w:val="-20"/>
                <w:sz w:val="20"/>
              </w:rPr>
            </w:pPr>
            <w:r>
              <w:rPr>
                <w:rFonts w:ascii="Tahoma" w:hAnsi="Tahoma"/>
                <w:color w:val="000000"/>
                <w:spacing w:val="-20"/>
                <w:sz w:val="20"/>
              </w:rPr>
              <w:t>15.6</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ahoma" w:hAnsi="Tahoma"/>
                <w:color w:val="000000"/>
                <w:spacing w:val="12"/>
                <w:sz w:val="20"/>
              </w:rPr>
            </w:pPr>
            <w:r>
              <w:rPr>
                <w:rFonts w:ascii="Tahoma" w:hAnsi="Tahoma"/>
                <w:color w:val="000000"/>
                <w:spacing w:val="12"/>
                <w:sz w:val="20"/>
              </w:rPr>
              <w:t xml:space="preserve">Demolishing brick work manually/ by mechanical means </w:t>
            </w:r>
            <w:r>
              <w:rPr>
                <w:rFonts w:ascii="Tahoma" w:hAnsi="Tahoma"/>
                <w:color w:val="000000"/>
                <w:spacing w:val="9"/>
                <w:sz w:val="20"/>
              </w:rPr>
              <w:t xml:space="preserve">including stacking of serviceable material and disposal of </w:t>
            </w:r>
            <w:r>
              <w:rPr>
                <w:rFonts w:ascii="Tahoma" w:hAnsi="Tahoma"/>
                <w:color w:val="000000"/>
                <w:spacing w:val="-1"/>
                <w:sz w:val="20"/>
              </w:rPr>
              <w:t xml:space="preserve">unserviceable material within 50 metres lead as per direction of </w:t>
            </w:r>
            <w:r>
              <w:rPr>
                <w:rFonts w:ascii="Tahoma" w:hAnsi="Tahoma"/>
                <w:color w:val="000000"/>
                <w:spacing w:val="4"/>
                <w:sz w:val="20"/>
              </w:rPr>
              <w:t>Engineer-in-charge.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r>
      <w:tr w:rsidR="00FE2850" w:rsidTr="004D2427">
        <w:trPr>
          <w:trHeight w:hRule="exact" w:val="46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20"/>
                <w:sz w:val="20"/>
              </w:rPr>
            </w:pPr>
            <w:r>
              <w:rPr>
                <w:rFonts w:ascii="Tahoma" w:hAnsi="Tahoma"/>
                <w:color w:val="000000"/>
                <w:spacing w:val="-20"/>
                <w:sz w:val="20"/>
              </w:rPr>
              <w:t>15.6.1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color w:val="000000"/>
                <w:spacing w:val="4"/>
                <w:sz w:val="20"/>
              </w:rPr>
            </w:pPr>
            <w:r>
              <w:rPr>
                <w:rFonts w:ascii="Tahoma" w:hAnsi="Tahoma"/>
                <w:color w:val="000000"/>
                <w:spacing w:val="4"/>
                <w:sz w:val="20"/>
              </w:rPr>
              <w:t>In lime mortar with old mughal bricks</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412"/>
              <w:rPr>
                <w:rFonts w:ascii="Tahoma" w:hAnsi="Tahoma"/>
                <w:color w:val="000000"/>
                <w:spacing w:val="-20"/>
                <w:sz w:val="20"/>
              </w:rPr>
            </w:pPr>
            <w:r>
              <w:rPr>
                <w:rFonts w:ascii="Tahoma" w:hAnsi="Tahoma"/>
                <w:color w:val="000000"/>
                <w:spacing w:val="-20"/>
                <w:sz w:val="20"/>
              </w:rPr>
              <w:t>cum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16"/>
                <w:sz w:val="20"/>
              </w:rPr>
            </w:pPr>
            <w:r>
              <w:rPr>
                <w:rFonts w:ascii="Tahoma" w:hAnsi="Tahoma"/>
                <w:color w:val="000000"/>
                <w:spacing w:val="-16"/>
                <w:sz w:val="20"/>
              </w:rPr>
              <w:t>421.00</w:t>
            </w:r>
          </w:p>
        </w:tc>
      </w:tr>
      <w:tr w:rsidR="00FE2850" w:rsidTr="004D2427">
        <w:trPr>
          <w:trHeight w:hRule="exact" w:val="472"/>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12"/>
                <w:sz w:val="20"/>
              </w:rPr>
            </w:pPr>
            <w:r>
              <w:rPr>
                <w:rFonts w:ascii="Tahoma" w:hAnsi="Tahoma"/>
                <w:color w:val="000000"/>
                <w:spacing w:val="-12"/>
                <w:sz w:val="20"/>
              </w:rPr>
              <w:t>15.62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color w:val="000000"/>
                <w:spacing w:val="-2"/>
                <w:sz w:val="20"/>
              </w:rPr>
            </w:pPr>
            <w:r>
              <w:rPr>
                <w:rFonts w:ascii="Tahoma" w:hAnsi="Tahoma"/>
                <w:color w:val="000000"/>
                <w:spacing w:val="-2"/>
                <w:sz w:val="20"/>
              </w:rPr>
              <w:t>In lime mortar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412"/>
              <w:rPr>
                <w:rFonts w:ascii="Tahoma" w:hAnsi="Tahoma"/>
                <w:color w:val="000000"/>
                <w:spacing w:val="-20"/>
                <w:sz w:val="20"/>
              </w:rPr>
            </w:pPr>
            <w:r>
              <w:rPr>
                <w:rFonts w:ascii="Tahoma" w:hAnsi="Tahoma"/>
                <w:color w:val="000000"/>
                <w:spacing w:val="-20"/>
                <w:sz w:val="20"/>
              </w:rPr>
              <w:t>cum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16"/>
                <w:sz w:val="20"/>
              </w:rPr>
            </w:pPr>
            <w:r>
              <w:rPr>
                <w:rFonts w:ascii="Tahoma" w:hAnsi="Tahoma"/>
                <w:color w:val="000000"/>
                <w:spacing w:val="-16"/>
                <w:sz w:val="20"/>
              </w:rPr>
              <w:t>202.00</w:t>
            </w:r>
          </w:p>
        </w:tc>
      </w:tr>
      <w:tr w:rsidR="00FE2850" w:rsidTr="004D2427">
        <w:trPr>
          <w:trHeight w:hRule="exact" w:val="563"/>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20"/>
                <w:sz w:val="20"/>
              </w:rPr>
            </w:pPr>
            <w:r>
              <w:rPr>
                <w:rFonts w:ascii="Tahoma" w:hAnsi="Tahoma"/>
                <w:color w:val="000000"/>
                <w:spacing w:val="-20"/>
                <w:sz w:val="20"/>
              </w:rPr>
              <w:t>15.6.3</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color w:val="000000"/>
                <w:spacing w:val="-4"/>
                <w:sz w:val="20"/>
              </w:rPr>
            </w:pPr>
            <w:r>
              <w:rPr>
                <w:rFonts w:ascii="Tahoma" w:hAnsi="Tahoma"/>
                <w:color w:val="000000"/>
                <w:spacing w:val="-4"/>
                <w:sz w:val="20"/>
              </w:rPr>
              <w:t>In cement mortar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412"/>
              <w:rPr>
                <w:rFonts w:ascii="Tahoma" w:hAnsi="Tahoma"/>
                <w:b/>
                <w:color w:val="000000"/>
                <w:sz w:val="14"/>
              </w:rPr>
            </w:pPr>
            <w:r>
              <w:rPr>
                <w:rFonts w:ascii="Tahoma" w:hAnsi="Tahoma"/>
                <w:b/>
                <w:color w:val="000000"/>
                <w:sz w:val="14"/>
              </w:rPr>
              <w:t>GUM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16"/>
                <w:sz w:val="20"/>
              </w:rPr>
            </w:pPr>
            <w:r>
              <w:rPr>
                <w:rFonts w:ascii="Tahoma" w:hAnsi="Tahoma"/>
                <w:color w:val="000000"/>
                <w:spacing w:val="-16"/>
                <w:sz w:val="20"/>
              </w:rPr>
              <w:t>487.00</w:t>
            </w:r>
          </w:p>
        </w:tc>
      </w:tr>
      <w:tr w:rsidR="00FE2850" w:rsidTr="004D2427">
        <w:trPr>
          <w:trHeight w:hRule="exact" w:val="103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20"/>
                <w:sz w:val="20"/>
              </w:rPr>
            </w:pPr>
            <w:r>
              <w:rPr>
                <w:rFonts w:ascii="Tahoma" w:hAnsi="Tahoma"/>
                <w:color w:val="000000"/>
                <w:spacing w:val="-20"/>
                <w:sz w:val="20"/>
              </w:rPr>
              <w:t>153</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ahoma" w:hAnsi="Tahoma"/>
                <w:color w:val="000000"/>
                <w:spacing w:val="7"/>
                <w:sz w:val="20"/>
              </w:rPr>
            </w:pPr>
            <w:r>
              <w:rPr>
                <w:rFonts w:ascii="Tahoma" w:hAnsi="Tahoma"/>
                <w:color w:val="000000"/>
                <w:spacing w:val="7"/>
                <w:sz w:val="20"/>
              </w:rPr>
              <w:t xml:space="preserve">Removing mortar from bricks and cleaning bricks including </w:t>
            </w:r>
            <w:r>
              <w:rPr>
                <w:rFonts w:ascii="Tahoma" w:hAnsi="Tahoma"/>
                <w:color w:val="000000"/>
                <w:spacing w:val="6"/>
                <w:sz w:val="20"/>
              </w:rPr>
              <w:t xml:space="preserve">stacking within a lead of 50 m (stacks of cleaned bricks shall </w:t>
            </w:r>
            <w:r>
              <w:rPr>
                <w:rFonts w:ascii="Tahoma" w:hAnsi="Tahoma"/>
                <w:color w:val="000000"/>
                <w:spacing w:val="-2"/>
                <w:sz w:val="20"/>
              </w:rPr>
              <w:t>be measured) :</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r>
      <w:tr w:rsidR="00FE2850" w:rsidTr="004D2427">
        <w:trPr>
          <w:trHeight w:hRule="exact" w:val="46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20"/>
                <w:sz w:val="20"/>
              </w:rPr>
            </w:pPr>
            <w:r>
              <w:rPr>
                <w:rFonts w:ascii="Tahoma" w:hAnsi="Tahoma"/>
                <w:color w:val="000000"/>
                <w:spacing w:val="-20"/>
                <w:sz w:val="20"/>
              </w:rPr>
              <w:t>15.7.1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color w:val="000000"/>
                <w:spacing w:val="6"/>
                <w:sz w:val="20"/>
              </w:rPr>
            </w:pPr>
            <w:r>
              <w:rPr>
                <w:rFonts w:ascii="Tahoma" w:hAnsi="Tahoma"/>
                <w:color w:val="000000"/>
                <w:spacing w:val="6"/>
                <w:sz w:val="20"/>
              </w:rPr>
              <w:t>From brick work in lime mortar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2"/>
                <w:sz w:val="20"/>
              </w:rPr>
            </w:pPr>
            <w:r>
              <w:rPr>
                <w:rFonts w:ascii="Tahoma" w:hAnsi="Tahoma"/>
                <w:color w:val="000000"/>
                <w:spacing w:val="-2"/>
                <w:sz w:val="20"/>
              </w:rPr>
              <w:t>1000 nos</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2"/>
                <w:sz w:val="20"/>
              </w:rPr>
            </w:pPr>
            <w:r>
              <w:rPr>
                <w:rFonts w:ascii="Tahoma" w:hAnsi="Tahoma"/>
                <w:color w:val="000000"/>
                <w:spacing w:val="-2"/>
                <w:sz w:val="20"/>
              </w:rPr>
              <w:t>1254.00</w:t>
            </w:r>
          </w:p>
        </w:tc>
      </w:tr>
      <w:tr w:rsidR="00FE2850" w:rsidTr="004D2427">
        <w:trPr>
          <w:trHeight w:hRule="exact" w:val="54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12"/>
                <w:sz w:val="20"/>
              </w:rPr>
            </w:pPr>
            <w:r>
              <w:rPr>
                <w:rFonts w:ascii="Tahoma" w:hAnsi="Tahoma"/>
                <w:color w:val="000000"/>
                <w:spacing w:val="-12"/>
                <w:sz w:val="20"/>
              </w:rPr>
              <w:t>15.72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color w:val="000000"/>
                <w:spacing w:val="4"/>
                <w:sz w:val="20"/>
              </w:rPr>
            </w:pPr>
            <w:r>
              <w:rPr>
                <w:rFonts w:ascii="Tahoma" w:hAnsi="Tahoma"/>
                <w:color w:val="000000"/>
                <w:spacing w:val="4"/>
                <w:sz w:val="20"/>
              </w:rPr>
              <w:t>From brick work in cement mortar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2"/>
                <w:sz w:val="20"/>
              </w:rPr>
            </w:pPr>
            <w:r>
              <w:rPr>
                <w:rFonts w:ascii="Tahoma" w:hAnsi="Tahoma"/>
                <w:color w:val="000000"/>
                <w:spacing w:val="-2"/>
                <w:sz w:val="20"/>
              </w:rPr>
              <w:t>1000 nos</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2"/>
                <w:sz w:val="20"/>
              </w:rPr>
            </w:pPr>
            <w:r>
              <w:rPr>
                <w:rFonts w:ascii="Tahoma" w:hAnsi="Tahoma"/>
                <w:color w:val="000000"/>
                <w:spacing w:val="-2"/>
                <w:sz w:val="20"/>
              </w:rPr>
              <w:t>1560.00</w:t>
            </w:r>
          </w:p>
        </w:tc>
      </w:tr>
      <w:tr w:rsidR="00FE2850" w:rsidTr="004D2427">
        <w:trPr>
          <w:trHeight w:hRule="exact" w:val="118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551"/>
              </w:tabs>
              <w:rPr>
                <w:rFonts w:ascii="Tahoma" w:hAnsi="Tahoma"/>
                <w:color w:val="000000"/>
                <w:spacing w:val="-20"/>
                <w:sz w:val="20"/>
              </w:rPr>
            </w:pPr>
            <w:r>
              <w:rPr>
                <w:rFonts w:ascii="Tahoma" w:hAnsi="Tahoma"/>
                <w:color w:val="000000"/>
                <w:spacing w:val="-20"/>
                <w:sz w:val="20"/>
              </w:rPr>
              <w:t>15.8</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ahoma" w:hAnsi="Tahoma"/>
                <w:color w:val="000000"/>
                <w:spacing w:val="6"/>
                <w:sz w:val="20"/>
              </w:rPr>
            </w:pPr>
            <w:r>
              <w:rPr>
                <w:rFonts w:ascii="Tahoma" w:hAnsi="Tahoma"/>
                <w:color w:val="000000"/>
                <w:spacing w:val="6"/>
                <w:sz w:val="20"/>
              </w:rPr>
              <w:t xml:space="preserve">Demolishing stone rubble masonry manually/ by merhaniral means including stacking of serviceable material and disposal </w:t>
            </w:r>
            <w:r>
              <w:rPr>
                <w:rFonts w:ascii="Tahoma" w:hAnsi="Tahoma"/>
                <w:color w:val="000000"/>
                <w:spacing w:val="4"/>
                <w:sz w:val="20"/>
              </w:rPr>
              <w:t>of unserviceable material within 50 metes lead as per direction of Engineer-in-charge: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r>
      <w:tr w:rsidR="00FE2850" w:rsidTr="004D2427">
        <w:trPr>
          <w:trHeight w:hRule="exact" w:val="397"/>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20"/>
                <w:sz w:val="20"/>
              </w:rPr>
            </w:pPr>
            <w:r>
              <w:rPr>
                <w:rFonts w:ascii="Tahoma" w:hAnsi="Tahoma"/>
                <w:color w:val="000000"/>
                <w:spacing w:val="-20"/>
                <w:sz w:val="20"/>
              </w:rPr>
              <w:t>15.8.1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color w:val="000000"/>
                <w:spacing w:val="-2"/>
                <w:sz w:val="20"/>
              </w:rPr>
            </w:pPr>
            <w:r>
              <w:rPr>
                <w:rFonts w:ascii="Tahoma" w:hAnsi="Tahoma"/>
                <w:color w:val="000000"/>
                <w:spacing w:val="-2"/>
                <w:sz w:val="20"/>
              </w:rPr>
              <w:t>In lime mortar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412"/>
              <w:rPr>
                <w:rFonts w:ascii="Tahoma" w:hAnsi="Tahoma"/>
                <w:color w:val="000000"/>
                <w:spacing w:val="-20"/>
                <w:sz w:val="20"/>
              </w:rPr>
            </w:pPr>
            <w:r>
              <w:rPr>
                <w:rFonts w:ascii="Tahoma" w:hAnsi="Tahoma"/>
                <w:color w:val="000000"/>
                <w:spacing w:val="-20"/>
                <w:sz w:val="20"/>
              </w:rPr>
              <w:t>aim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16"/>
                <w:sz w:val="20"/>
              </w:rPr>
            </w:pPr>
            <w:r>
              <w:rPr>
                <w:rFonts w:ascii="Tahoma" w:hAnsi="Tahoma"/>
                <w:color w:val="000000"/>
                <w:spacing w:val="-16"/>
                <w:sz w:val="20"/>
              </w:rPr>
              <w:t>275.00</w:t>
            </w:r>
          </w:p>
        </w:tc>
      </w:tr>
    </w:tbl>
    <w:p w:rsidR="00FE2850" w:rsidRDefault="00FE2850" w:rsidP="00FE2850">
      <w:pPr>
        <w:sectPr w:rsidR="00FE2850" w:rsidSect="00AD3E16">
          <w:type w:val="continuous"/>
          <w:pgSz w:w="11918" w:h="16854"/>
          <w:pgMar w:top="540" w:right="1078" w:bottom="306" w:left="940" w:header="720" w:footer="720" w:gutter="0"/>
          <w:cols w:space="720"/>
        </w:sectPr>
      </w:pPr>
    </w:p>
    <w:p w:rsidR="00FE2850" w:rsidRDefault="00FE2850" w:rsidP="00FE2850">
      <w:pPr>
        <w:rPr>
          <w:rFonts w:ascii="Times New Roman" w:hAnsi="Times New Roman"/>
          <w:color w:val="000000"/>
          <w:sz w:val="24"/>
        </w:rPr>
      </w:pPr>
    </w:p>
    <w:p w:rsidR="00FE2850" w:rsidRDefault="00FE2850" w:rsidP="00FE2850">
      <w:pPr>
        <w:rPr>
          <w:rFonts w:ascii="Times New Roman" w:hAnsi="Times New Roman"/>
          <w:color w:val="000000"/>
          <w:sz w:val="24"/>
        </w:rPr>
      </w:pPr>
    </w:p>
    <w:p w:rsidR="000305F0" w:rsidRDefault="000305F0" w:rsidP="000305F0">
      <w:pPr>
        <w:jc w:val="center"/>
        <w:rPr>
          <w:rFonts w:ascii="Times New Roman" w:hAnsi="Times New Roman" w:cs="Times New Roman"/>
        </w:rPr>
      </w:pPr>
      <w:r>
        <w:t>Page No.271</w:t>
      </w:r>
    </w:p>
    <w:p w:rsidR="00FE2850" w:rsidRDefault="00FE2850" w:rsidP="00FE2850">
      <w:pPr>
        <w:rPr>
          <w:rFonts w:ascii="Times New Roman" w:hAnsi="Times New Roman"/>
          <w:color w:val="000000"/>
          <w:sz w:val="24"/>
        </w:rPr>
      </w:pPr>
    </w:p>
    <w:tbl>
      <w:tblPr>
        <w:tblW w:w="0" w:type="auto"/>
        <w:tblInd w:w="15" w:type="dxa"/>
        <w:tblLayout w:type="fixed"/>
        <w:tblCellMar>
          <w:left w:w="0" w:type="dxa"/>
          <w:right w:w="0" w:type="dxa"/>
        </w:tblCellMar>
        <w:tblLook w:val="0000"/>
      </w:tblPr>
      <w:tblGrid>
        <w:gridCol w:w="968"/>
        <w:gridCol w:w="1230"/>
        <w:gridCol w:w="4830"/>
        <w:gridCol w:w="1230"/>
        <w:gridCol w:w="1552"/>
      </w:tblGrid>
      <w:tr w:rsidR="00FE2850" w:rsidTr="004D2427">
        <w:trPr>
          <w:trHeight w:hRule="exact" w:val="69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right="2430"/>
              <w:jc w:val="right"/>
              <w:rPr>
                <w:rFonts w:ascii="Times New Roman" w:hAnsi="Times New Roman"/>
                <w:color w:val="000000"/>
                <w:sz w:val="24"/>
              </w:rPr>
            </w:pPr>
            <w:r>
              <w:rPr>
                <w:rFonts w:ascii="Times New Roman" w:hAnsi="Times New Roman"/>
                <w:color w:val="000000"/>
                <w:sz w:val="24"/>
              </w:rPr>
              <w:t>Description</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2"/>
                <w:sz w:val="24"/>
              </w:rPr>
            </w:pPr>
            <w:r>
              <w:rPr>
                <w:rFonts w:ascii="Times New Roman" w:hAnsi="Times New Roman"/>
                <w:color w:val="000000"/>
                <w:spacing w:val="2"/>
                <w:sz w:val="24"/>
              </w:rPr>
              <w:t>Rite (m Rs.)</w:t>
            </w:r>
          </w:p>
        </w:tc>
      </w:tr>
      <w:tr w:rsidR="00FE2850" w:rsidTr="004D2427">
        <w:trPr>
          <w:trHeight w:hRule="exact" w:val="21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55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270"/>
              <w:jc w:val="right"/>
              <w:rPr>
                <w:rFonts w:ascii="Times New Roman" w:hAnsi="Times New Roman"/>
                <w:color w:val="000000"/>
                <w:spacing w:val="-10"/>
                <w:sz w:val="24"/>
              </w:rPr>
            </w:pPr>
            <w:r>
              <w:rPr>
                <w:rFonts w:ascii="Times New Roman" w:hAnsi="Times New Roman"/>
                <w:color w:val="000000"/>
                <w:spacing w:val="-10"/>
                <w:sz w:val="24"/>
              </w:rPr>
              <w:t>15.8_2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4"/>
                <w:sz w:val="24"/>
              </w:rPr>
            </w:pPr>
            <w:r>
              <w:rPr>
                <w:rFonts w:ascii="Times New Roman" w:hAnsi="Times New Roman"/>
                <w:color w:val="000000"/>
                <w:spacing w:val="-4"/>
                <w:sz w:val="24"/>
              </w:rPr>
              <w:t>In cement mortar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808"/>
              </w:tabs>
              <w:rPr>
                <w:rFonts w:ascii="Times New Roman" w:hAnsi="Times New Roman"/>
                <w:color w:val="000000"/>
                <w:spacing w:val="-10"/>
                <w:sz w:val="24"/>
              </w:rPr>
            </w:pPr>
            <w:r>
              <w:rPr>
                <w:rFonts w:ascii="Times New Roman" w:hAnsi="Times New Roman"/>
                <w:color w:val="000000"/>
                <w:spacing w:val="-10"/>
                <w:sz w:val="24"/>
              </w:rPr>
              <w:t>582.00</w:t>
            </w:r>
          </w:p>
        </w:tc>
      </w:tr>
      <w:tr w:rsidR="00FE2850" w:rsidTr="004D2427">
        <w:trPr>
          <w:trHeight w:hRule="exact" w:val="1538"/>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15.9</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8"/>
                <w:sz w:val="24"/>
              </w:rPr>
            </w:pPr>
            <w:r>
              <w:rPr>
                <w:rFonts w:ascii="Times New Roman" w:hAnsi="Times New Roman"/>
                <w:color w:val="000000"/>
                <w:spacing w:val="-8"/>
                <w:sz w:val="24"/>
              </w:rPr>
              <w:t xml:space="preserve">Dismantling dressed stone work ashlar Este stone work, marble </w:t>
            </w:r>
            <w:r>
              <w:rPr>
                <w:rFonts w:ascii="Times New Roman" w:hAnsi="Times New Roman"/>
                <w:color w:val="000000"/>
                <w:spacing w:val="-10"/>
                <w:sz w:val="24"/>
              </w:rPr>
              <w:t>work or precast concrete work man</w:t>
            </w:r>
            <w:r>
              <w:rPr>
                <w:rFonts w:ascii="Times New Roman" w:hAnsi="Times New Roman"/>
                <w:color w:val="000000"/>
                <w:w w:val="105"/>
                <w:sz w:val="19"/>
              </w:rPr>
              <w:t>u</w:t>
            </w:r>
            <w:r>
              <w:rPr>
                <w:rFonts w:ascii="Times New Roman" w:hAnsi="Times New Roman"/>
                <w:color w:val="000000"/>
                <w:spacing w:val="-10"/>
                <w:sz w:val="24"/>
              </w:rPr>
              <w:t xml:space="preserve">ally/ by mechanical </w:t>
            </w:r>
            <w:r>
              <w:rPr>
                <w:rFonts w:ascii="Times New Roman" w:hAnsi="Times New Roman"/>
                <w:b/>
                <w:color w:val="000000"/>
                <w:sz w:val="23"/>
              </w:rPr>
              <w:t xml:space="preserve">means </w:t>
            </w:r>
            <w:r>
              <w:rPr>
                <w:rFonts w:ascii="Times New Roman" w:hAnsi="Times New Roman"/>
                <w:color w:val="000000"/>
                <w:spacing w:val="-9"/>
                <w:sz w:val="24"/>
              </w:rPr>
              <w:t xml:space="preserve">including stacking of serviceable and disposal of unserviceable </w:t>
            </w:r>
            <w:r>
              <w:rPr>
                <w:rFonts w:ascii="Times New Roman" w:hAnsi="Times New Roman"/>
                <w:color w:val="000000"/>
                <w:spacing w:val="-7"/>
                <w:sz w:val="24"/>
              </w:rPr>
              <w:t>material within 50 mares lead as per direction of Engineer-in</w:t>
            </w:r>
            <w:r>
              <w:rPr>
                <w:rFonts w:ascii="Times New Roman" w:hAnsi="Times New Roman"/>
                <w:color w:val="000000"/>
                <w:spacing w:val="-7"/>
                <w:sz w:val="24"/>
              </w:rPr>
              <w:softHyphen/>
            </w:r>
            <w:r>
              <w:rPr>
                <w:rFonts w:ascii="Times New Roman" w:hAnsi="Times New Roman"/>
                <w:color w:val="000000"/>
                <w:spacing w:val="-10"/>
                <w:sz w:val="24"/>
              </w:rPr>
              <w:t>charge: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40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270"/>
              <w:jc w:val="right"/>
              <w:rPr>
                <w:rFonts w:ascii="Times New Roman" w:hAnsi="Times New Roman"/>
                <w:color w:val="000000"/>
                <w:spacing w:val="-10"/>
                <w:sz w:val="24"/>
              </w:rPr>
            </w:pPr>
            <w:r>
              <w:rPr>
                <w:rFonts w:ascii="Times New Roman" w:hAnsi="Times New Roman"/>
                <w:color w:val="000000"/>
                <w:spacing w:val="-10"/>
                <w:sz w:val="24"/>
              </w:rPr>
              <w:t>15.91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4"/>
                <w:sz w:val="24"/>
              </w:rPr>
            </w:pPr>
            <w:r>
              <w:rPr>
                <w:rFonts w:ascii="Times New Roman" w:hAnsi="Times New Roman"/>
                <w:color w:val="000000"/>
                <w:spacing w:val="-4"/>
                <w:sz w:val="24"/>
              </w:rPr>
              <w:t>In lime mortar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808"/>
              </w:tabs>
              <w:rPr>
                <w:rFonts w:ascii="Times New Roman" w:hAnsi="Times New Roman"/>
                <w:color w:val="000000"/>
                <w:spacing w:val="-10"/>
                <w:sz w:val="24"/>
              </w:rPr>
            </w:pPr>
            <w:r>
              <w:rPr>
                <w:rFonts w:ascii="Times New Roman" w:hAnsi="Times New Roman"/>
                <w:color w:val="000000"/>
                <w:spacing w:val="-10"/>
                <w:sz w:val="24"/>
              </w:rPr>
              <w:t>348.00</w:t>
            </w:r>
          </w:p>
        </w:tc>
      </w:tr>
      <w:tr w:rsidR="00FE2850" w:rsidTr="004D2427">
        <w:trPr>
          <w:trHeight w:hRule="exact" w:val="52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270"/>
              <w:jc w:val="right"/>
              <w:rPr>
                <w:rFonts w:ascii="Times New Roman" w:hAnsi="Times New Roman"/>
                <w:color w:val="000000"/>
                <w:spacing w:val="-10"/>
                <w:sz w:val="24"/>
              </w:rPr>
            </w:pPr>
            <w:r>
              <w:rPr>
                <w:rFonts w:ascii="Times New Roman" w:hAnsi="Times New Roman"/>
                <w:color w:val="000000"/>
                <w:spacing w:val="-10"/>
                <w:sz w:val="24"/>
              </w:rPr>
              <w:t>15.9.2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4"/>
                <w:sz w:val="24"/>
              </w:rPr>
            </w:pPr>
            <w:r>
              <w:rPr>
                <w:rFonts w:ascii="Times New Roman" w:hAnsi="Times New Roman"/>
                <w:color w:val="000000"/>
                <w:spacing w:val="-4"/>
                <w:sz w:val="24"/>
              </w:rPr>
              <w:t>In cement mortar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680,00</w:t>
            </w:r>
          </w:p>
        </w:tc>
      </w:tr>
      <w:tr w:rsidR="00FE2850" w:rsidTr="004D2427">
        <w:trPr>
          <w:trHeight w:hRule="exact" w:val="102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15.10</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Removing mortar from and cleaning stones and concrete </w:t>
            </w:r>
            <w:r>
              <w:rPr>
                <w:rFonts w:ascii="Times New Roman" w:hAnsi="Times New Roman"/>
                <w:color w:val="000000"/>
                <w:sz w:val="24"/>
              </w:rPr>
              <w:t xml:space="preserve">articles (net quantity of stacks of cleaned materials will be </w:t>
            </w:r>
            <w:r>
              <w:rPr>
                <w:rFonts w:ascii="Times New Roman" w:hAnsi="Times New Roman"/>
                <w:color w:val="000000"/>
                <w:spacing w:val="36"/>
                <w:sz w:val="24"/>
              </w:rPr>
              <w:t>mrcl) :</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40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270"/>
              <w:jc w:val="right"/>
              <w:rPr>
                <w:rFonts w:ascii="Times New Roman" w:hAnsi="Times New Roman"/>
                <w:color w:val="000000"/>
                <w:spacing w:val="-10"/>
                <w:sz w:val="24"/>
              </w:rPr>
            </w:pPr>
            <w:r>
              <w:rPr>
                <w:rFonts w:ascii="Times New Roman" w:hAnsi="Times New Roman"/>
                <w:color w:val="000000"/>
                <w:spacing w:val="-10"/>
                <w:sz w:val="24"/>
              </w:rPr>
              <w:t>15.101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4"/>
                <w:sz w:val="24"/>
              </w:rPr>
            </w:pPr>
            <w:r>
              <w:rPr>
                <w:rFonts w:ascii="Times New Roman" w:hAnsi="Times New Roman"/>
                <w:color w:val="000000"/>
                <w:spacing w:val="-4"/>
                <w:sz w:val="24"/>
              </w:rPr>
              <w:t>In lime mortar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808"/>
              </w:tabs>
              <w:rPr>
                <w:rFonts w:ascii="Times New Roman" w:hAnsi="Times New Roman"/>
                <w:color w:val="000000"/>
                <w:spacing w:val="-10"/>
                <w:sz w:val="24"/>
              </w:rPr>
            </w:pPr>
            <w:r>
              <w:rPr>
                <w:rFonts w:ascii="Times New Roman" w:hAnsi="Times New Roman"/>
                <w:color w:val="000000"/>
                <w:spacing w:val="-10"/>
                <w:sz w:val="24"/>
              </w:rPr>
              <w:t>112.00</w:t>
            </w:r>
          </w:p>
        </w:tc>
      </w:tr>
      <w:tr w:rsidR="00FE2850" w:rsidTr="004D2427">
        <w:trPr>
          <w:trHeight w:hRule="exact" w:val="55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270"/>
              <w:jc w:val="right"/>
              <w:rPr>
                <w:rFonts w:ascii="Times New Roman" w:hAnsi="Times New Roman"/>
                <w:color w:val="000000"/>
                <w:spacing w:val="-10"/>
                <w:sz w:val="24"/>
              </w:rPr>
            </w:pPr>
            <w:r>
              <w:rPr>
                <w:rFonts w:ascii="Times New Roman" w:hAnsi="Times New Roman"/>
                <w:color w:val="000000"/>
                <w:spacing w:val="-10"/>
                <w:sz w:val="24"/>
              </w:rPr>
              <w:t>15.102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4"/>
                <w:sz w:val="24"/>
              </w:rPr>
            </w:pPr>
            <w:r>
              <w:rPr>
                <w:rFonts w:ascii="Times New Roman" w:hAnsi="Times New Roman"/>
                <w:color w:val="000000"/>
                <w:spacing w:val="-4"/>
                <w:sz w:val="24"/>
              </w:rPr>
              <w:t>In cement mortar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808"/>
              </w:tabs>
              <w:rPr>
                <w:rFonts w:ascii="Times New Roman" w:hAnsi="Times New Roman"/>
                <w:color w:val="000000"/>
                <w:spacing w:val="-10"/>
                <w:sz w:val="24"/>
              </w:rPr>
            </w:pPr>
            <w:r>
              <w:rPr>
                <w:rFonts w:ascii="Times New Roman" w:hAnsi="Times New Roman"/>
                <w:color w:val="000000"/>
                <w:spacing w:val="-10"/>
                <w:sz w:val="24"/>
              </w:rPr>
              <w:t>162.00</w:t>
            </w:r>
          </w:p>
        </w:tc>
      </w:tr>
      <w:tr w:rsidR="00FE2850" w:rsidTr="004D2427">
        <w:trPr>
          <w:trHeight w:hRule="exact" w:val="1132"/>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lastRenderedPageBreak/>
              <w:t>15.11</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Dismantling tile/ Kota stone/ Marble / Granite work in </w:t>
            </w:r>
            <w:r>
              <w:rPr>
                <w:rFonts w:ascii="Times New Roman" w:hAnsi="Times New Roman"/>
                <w:color w:val="000000"/>
                <w:spacing w:val="-8"/>
                <w:sz w:val="24"/>
              </w:rPr>
              <w:t xml:space="preserve">floors/walls and roofs laid in cement mortar including stacking </w:t>
            </w:r>
            <w:r>
              <w:rPr>
                <w:rFonts w:ascii="Times New Roman" w:hAnsi="Times New Roman"/>
                <w:color w:val="000000"/>
                <w:spacing w:val="-6"/>
                <w:sz w:val="24"/>
              </w:rPr>
              <w:t>material within 50 metres lead.</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42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15.11.1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5"/>
                <w:sz w:val="24"/>
              </w:rPr>
            </w:pPr>
            <w:r>
              <w:rPr>
                <w:rFonts w:ascii="Times New Roman" w:hAnsi="Times New Roman"/>
                <w:color w:val="000000"/>
                <w:spacing w:val="-5"/>
                <w:sz w:val="24"/>
              </w:rPr>
              <w:t>For thickness of tiles 10 mm In 25 mm</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808"/>
              </w:tabs>
              <w:rPr>
                <w:rFonts w:ascii="Times New Roman" w:hAnsi="Times New Roman"/>
                <w:color w:val="000000"/>
                <w:spacing w:val="-10"/>
                <w:sz w:val="24"/>
              </w:rPr>
            </w:pPr>
            <w:r>
              <w:rPr>
                <w:rFonts w:ascii="Times New Roman" w:hAnsi="Times New Roman"/>
                <w:color w:val="000000"/>
                <w:spacing w:val="-10"/>
                <w:sz w:val="24"/>
              </w:rPr>
              <w:t>17.00</w:t>
            </w:r>
          </w:p>
        </w:tc>
      </w:tr>
      <w:tr w:rsidR="00FE2850" w:rsidTr="004D2427">
        <w:trPr>
          <w:trHeight w:hRule="exact" w:val="848"/>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15.11.2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For thickness of tiles above 25 mm and upto 40 </w:t>
            </w:r>
            <w:r>
              <w:rPr>
                <w:rFonts w:ascii="Times New Roman" w:hAnsi="Times New Roman"/>
                <w:color w:val="000000"/>
                <w:spacing w:val="-10"/>
                <w:sz w:val="24"/>
              </w:rPr>
              <w:t>mm</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808"/>
              </w:tabs>
              <w:rPr>
                <w:rFonts w:ascii="Times New Roman" w:hAnsi="Times New Roman"/>
                <w:color w:val="000000"/>
                <w:spacing w:val="-10"/>
                <w:sz w:val="24"/>
              </w:rPr>
            </w:pPr>
            <w:r>
              <w:rPr>
                <w:rFonts w:ascii="Times New Roman" w:hAnsi="Times New Roman"/>
                <w:color w:val="000000"/>
                <w:spacing w:val="-10"/>
                <w:sz w:val="24"/>
              </w:rPr>
              <w:t>26.00</w:t>
            </w:r>
          </w:p>
        </w:tc>
      </w:tr>
      <w:tr w:rsidR="00FE2850" w:rsidTr="004D2427">
        <w:trPr>
          <w:trHeight w:hRule="exact" w:val="735"/>
        </w:trPr>
        <w:tc>
          <w:tcPr>
            <w:tcW w:w="968"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1112</w:t>
            </w:r>
          </w:p>
        </w:tc>
        <w:tc>
          <w:tcPr>
            <w:tcW w:w="1230" w:type="dxa"/>
            <w:vMerge w:val="restart"/>
            <w:tcBorders>
              <w:top w:val="single" w:sz="6" w:space="0" w:color="000000"/>
              <w:left w:val="single" w:sz="6" w:space="0" w:color="000000"/>
              <w:bottom w:val="none" w:sz="0" w:space="0" w:color="000000"/>
              <w:right w:val="none" w:sz="0" w:space="0" w:color="000000"/>
            </w:tcBorders>
          </w:tcPr>
          <w:p w:rsidR="00FE2850" w:rsidRDefault="00FE2850" w:rsidP="004D2427">
            <w:pPr>
              <w:ind w:left="108"/>
              <w:jc w:val="both"/>
              <w:rPr>
                <w:rFonts w:ascii="Times New Roman" w:hAnsi="Times New Roman"/>
                <w:color w:val="000000"/>
                <w:spacing w:val="-11"/>
                <w:sz w:val="24"/>
              </w:rPr>
            </w:pPr>
            <w:r>
              <w:rPr>
                <w:rFonts w:ascii="Times New Roman" w:hAnsi="Times New Roman"/>
                <w:color w:val="000000"/>
                <w:spacing w:val="-11"/>
                <w:sz w:val="24"/>
              </w:rPr>
              <w:t xml:space="preserve">Dismantling </w:t>
            </w:r>
            <w:r>
              <w:rPr>
                <w:rFonts w:ascii="Times New Roman" w:hAnsi="Times New Roman"/>
                <w:color w:val="000000"/>
                <w:spacing w:val="-40"/>
                <w:sz w:val="24"/>
              </w:rPr>
              <w:t xml:space="preserve">including stacking </w:t>
            </w:r>
            <w:r>
              <w:rPr>
                <w:rFonts w:ascii="Times New Roman" w:hAnsi="Times New Roman"/>
                <w:color w:val="000000"/>
                <w:spacing w:val="-19"/>
                <w:sz w:val="24"/>
              </w:rPr>
              <w:t>unserviceable</w:t>
            </w:r>
          </w:p>
        </w:tc>
        <w:tc>
          <w:tcPr>
            <w:tcW w:w="4830" w:type="dxa"/>
            <w:tcBorders>
              <w:top w:val="single" w:sz="6" w:space="0" w:color="000000"/>
              <w:left w:val="none" w:sz="0" w:space="0" w:color="000000"/>
              <w:bottom w:val="single" w:sz="6" w:space="0" w:color="000000"/>
              <w:right w:val="single" w:sz="6" w:space="0" w:color="000000"/>
            </w:tcBorders>
          </w:tcPr>
          <w:p w:rsidR="00FE2850" w:rsidRDefault="00FE2850" w:rsidP="004D2427">
            <w:pPr>
              <w:tabs>
                <w:tab w:val="left" w:pos="873"/>
                <w:tab w:val="left" w:pos="2358"/>
                <w:tab w:val="right" w:pos="4725"/>
              </w:tabs>
              <w:spacing w:line="272" w:lineRule="exact"/>
              <w:ind w:right="90"/>
              <w:jc w:val="right"/>
              <w:rPr>
                <w:rFonts w:ascii="Times New Roman" w:hAnsi="Times New Roman"/>
                <w:color w:val="000000"/>
                <w:spacing w:val="-10"/>
                <w:sz w:val="24"/>
              </w:rPr>
            </w:pPr>
            <w:r>
              <w:rPr>
                <w:rFonts w:ascii="Times New Roman" w:hAnsi="Times New Roman"/>
                <w:color w:val="000000"/>
                <w:spacing w:val="-10"/>
                <w:sz w:val="24"/>
              </w:rPr>
              <w:t>stone</w:t>
            </w:r>
            <w:r>
              <w:rPr>
                <w:rFonts w:ascii="Times New Roman" w:hAnsi="Times New Roman"/>
                <w:color w:val="000000"/>
                <w:spacing w:val="-10"/>
                <w:sz w:val="24"/>
              </w:rPr>
              <w:tab/>
            </w:r>
            <w:r>
              <w:rPr>
                <w:rFonts w:ascii="Times New Roman" w:hAnsi="Times New Roman"/>
                <w:color w:val="000000"/>
                <w:sz w:val="24"/>
              </w:rPr>
              <w:t>slab flooring</w:t>
            </w:r>
            <w:r>
              <w:rPr>
                <w:rFonts w:ascii="Times New Roman" w:hAnsi="Times New Roman"/>
                <w:color w:val="000000"/>
                <w:sz w:val="24"/>
              </w:rPr>
              <w:tab/>
            </w:r>
            <w:r>
              <w:rPr>
                <w:rFonts w:ascii="Times New Roman" w:hAnsi="Times New Roman"/>
                <w:color w:val="000000"/>
                <w:spacing w:val="-32"/>
                <w:sz w:val="24"/>
              </w:rPr>
              <w:t>laid</w:t>
            </w:r>
            <w:r>
              <w:rPr>
                <w:rFonts w:ascii="Times New Roman" w:hAnsi="Times New Roman"/>
                <w:color w:val="000000"/>
                <w:spacing w:val="-32"/>
                <w:sz w:val="24"/>
              </w:rPr>
              <w:tab/>
            </w:r>
            <w:r>
              <w:rPr>
                <w:rFonts w:ascii="Times New Roman" w:hAnsi="Times New Roman"/>
                <w:color w:val="000000"/>
                <w:spacing w:val="11"/>
                <w:sz w:val="24"/>
              </w:rPr>
              <w:t>m cement mortar</w:t>
            </w:r>
          </w:p>
          <w:p w:rsidR="00FE2850" w:rsidRDefault="00FE2850" w:rsidP="004D2427">
            <w:pPr>
              <w:spacing w:line="211" w:lineRule="exact"/>
              <w:ind w:left="180" w:right="108" w:firstLine="576"/>
              <w:rPr>
                <w:rFonts w:ascii="Times New Roman" w:hAnsi="Times New Roman"/>
                <w:color w:val="000000"/>
                <w:spacing w:val="2"/>
                <w:sz w:val="24"/>
              </w:rPr>
            </w:pPr>
            <w:r>
              <w:rPr>
                <w:rFonts w:ascii="Times New Roman" w:hAnsi="Times New Roman"/>
                <w:color w:val="000000"/>
                <w:spacing w:val="2"/>
                <w:sz w:val="24"/>
              </w:rPr>
              <w:t xml:space="preserve">of serviceable material and disposal of </w:t>
            </w:r>
            <w:r>
              <w:rPr>
                <w:rFonts w:ascii="Times New Roman" w:hAnsi="Times New Roman"/>
                <w:color w:val="000000"/>
                <w:spacing w:val="-6"/>
                <w:sz w:val="24"/>
              </w:rPr>
              <w:t>material within 50 metres lead</w:t>
            </w:r>
          </w:p>
        </w:tc>
        <w:tc>
          <w:tcPr>
            <w:tcW w:w="1230"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tabs>
                <w:tab w:val="decimal" w:pos="808"/>
              </w:tabs>
              <w:rPr>
                <w:rFonts w:ascii="Times New Roman" w:hAnsi="Times New Roman"/>
                <w:color w:val="000000"/>
                <w:spacing w:val="-10"/>
                <w:sz w:val="24"/>
              </w:rPr>
            </w:pPr>
            <w:r>
              <w:rPr>
                <w:rFonts w:ascii="Times New Roman" w:hAnsi="Times New Roman"/>
                <w:color w:val="000000"/>
                <w:spacing w:val="-10"/>
                <w:sz w:val="24"/>
              </w:rPr>
              <w:t>64.00</w:t>
            </w:r>
          </w:p>
        </w:tc>
      </w:tr>
      <w:tr w:rsidR="00FE2850" w:rsidTr="004D2427">
        <w:trPr>
          <w:trHeight w:hRule="exact" w:val="390"/>
        </w:trPr>
        <w:tc>
          <w:tcPr>
            <w:tcW w:w="968" w:type="dxa"/>
            <w:vMerge/>
            <w:tcBorders>
              <w:top w:val="none" w:sz="0" w:space="0" w:color="000000"/>
              <w:left w:val="single" w:sz="6" w:space="0" w:color="000000"/>
              <w:bottom w:val="single" w:sz="6" w:space="0" w:color="000000"/>
              <w:right w:val="single" w:sz="6" w:space="0" w:color="000000"/>
            </w:tcBorders>
          </w:tcPr>
          <w:p w:rsidR="00FE2850" w:rsidRDefault="00FE2850" w:rsidP="004D2427"/>
        </w:tc>
        <w:tc>
          <w:tcPr>
            <w:tcW w:w="1230" w:type="dxa"/>
            <w:vMerge/>
            <w:tcBorders>
              <w:top w:val="none" w:sz="0" w:space="0" w:color="000000"/>
              <w:left w:val="single" w:sz="6" w:space="0" w:color="000000"/>
              <w:bottom w:val="single" w:sz="6" w:space="0" w:color="000000"/>
              <w:right w:val="none" w:sz="0" w:space="0" w:color="000000"/>
            </w:tcBorders>
          </w:tcPr>
          <w:p w:rsidR="00FE2850" w:rsidRDefault="00FE2850" w:rsidP="004D2427"/>
        </w:tc>
        <w:tc>
          <w:tcPr>
            <w:tcW w:w="4830" w:type="dxa"/>
            <w:tcBorders>
              <w:top w:val="single" w:sz="6" w:space="0" w:color="000000"/>
              <w:left w:val="none" w:sz="0"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vMerge/>
            <w:tcBorders>
              <w:top w:val="none" w:sz="0" w:space="0" w:color="000000"/>
              <w:left w:val="single" w:sz="6" w:space="0" w:color="000000"/>
              <w:bottom w:val="single" w:sz="6" w:space="0" w:color="000000"/>
              <w:right w:val="single" w:sz="6" w:space="0" w:color="000000"/>
            </w:tcBorders>
          </w:tcPr>
          <w:p w:rsidR="00FE2850" w:rsidRDefault="00FE2850" w:rsidP="004D2427"/>
        </w:tc>
        <w:tc>
          <w:tcPr>
            <w:tcW w:w="1552" w:type="dxa"/>
            <w:vMerge/>
            <w:tcBorders>
              <w:top w:val="none" w:sz="0" w:space="0" w:color="000000"/>
              <w:left w:val="single" w:sz="6" w:space="0" w:color="000000"/>
              <w:bottom w:val="single" w:sz="6" w:space="0" w:color="000000"/>
              <w:right w:val="single" w:sz="6" w:space="0" w:color="000000"/>
            </w:tcBorders>
          </w:tcPr>
          <w:p w:rsidR="00FE2850" w:rsidRDefault="00FE2850" w:rsidP="004D2427"/>
        </w:tc>
      </w:tr>
      <w:tr w:rsidR="00FE2850" w:rsidTr="004D2427">
        <w:trPr>
          <w:trHeight w:hRule="exact" w:val="187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15.13</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Taking out existing CC interlocking paver blocks from </w:t>
            </w:r>
            <w:r>
              <w:rPr>
                <w:rFonts w:ascii="Times New Roman" w:hAnsi="Times New Roman"/>
                <w:color w:val="000000"/>
                <w:spacing w:val="-1"/>
                <w:sz w:val="24"/>
              </w:rPr>
              <w:t xml:space="preserve">footpath/ central verge, including removal of rubbish </w:t>
            </w:r>
            <w:r>
              <w:rPr>
                <w:rFonts w:ascii="Times New Roman" w:hAnsi="Times New Roman"/>
                <w:i/>
                <w:color w:val="000000"/>
                <w:spacing w:val="9"/>
                <w:w w:val="95"/>
                <w:sz w:val="24"/>
              </w:rPr>
              <w:t xml:space="preserve">etc., </w:t>
            </w:r>
            <w:r>
              <w:rPr>
                <w:rFonts w:ascii="Times New Roman" w:hAnsi="Times New Roman"/>
                <w:color w:val="000000"/>
                <w:spacing w:val="-5"/>
                <w:sz w:val="24"/>
              </w:rPr>
              <w:t xml:space="preserve">disposal of unserviceable material to the damping ground for </w:t>
            </w:r>
            <w:r>
              <w:rPr>
                <w:rFonts w:ascii="Times New Roman" w:hAnsi="Times New Roman"/>
                <w:color w:val="000000"/>
                <w:spacing w:val="3"/>
                <w:sz w:val="24"/>
              </w:rPr>
              <w:t xml:space="preserve">which payment shall be made separately and stacking of </w:t>
            </w:r>
            <w:r>
              <w:rPr>
                <w:rFonts w:ascii="Times New Roman" w:hAnsi="Times New Roman"/>
                <w:color w:val="000000"/>
                <w:spacing w:val="-3"/>
                <w:sz w:val="24"/>
              </w:rPr>
              <w:t xml:space="preserve">serviceable material within 50 metre lead as pa direction of </w:t>
            </w:r>
            <w:r>
              <w:rPr>
                <w:rFonts w:ascii="Times New Roman" w:hAnsi="Times New Roman"/>
                <w:color w:val="000000"/>
                <w:spacing w:val="-6"/>
                <w:sz w:val="24"/>
              </w:rPr>
              <w:t>Engineer-in-charge.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31,00</w:t>
            </w:r>
          </w:p>
        </w:tc>
      </w:tr>
      <w:tr w:rsidR="00FE2850" w:rsidTr="004D2427">
        <w:trPr>
          <w:trHeight w:hRule="exact" w:val="1132"/>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15.14</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Dismantling doors, windows and clerestory windows (steel or </w:t>
            </w:r>
            <w:r>
              <w:rPr>
                <w:rFonts w:ascii="Times New Roman" w:hAnsi="Times New Roman"/>
                <w:color w:val="000000"/>
                <w:spacing w:val="-5"/>
                <w:sz w:val="24"/>
              </w:rPr>
              <w:t xml:space="preserve">wood) shutter including chowkhats, architrave, holdfasts etc. </w:t>
            </w:r>
            <w:r>
              <w:rPr>
                <w:rFonts w:ascii="Times New Roman" w:hAnsi="Times New Roman"/>
                <w:color w:val="000000"/>
                <w:spacing w:val="-4"/>
                <w:sz w:val="24"/>
              </w:rPr>
              <w:t>complete and stacking within 50 metres lead :</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533"/>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15.14.1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6"/>
                <w:sz w:val="24"/>
              </w:rPr>
            </w:pPr>
            <w:r>
              <w:rPr>
                <w:rFonts w:ascii="Times New Roman" w:hAnsi="Times New Roman"/>
                <w:color w:val="000000"/>
                <w:spacing w:val="-6"/>
                <w:sz w:val="24"/>
              </w:rPr>
              <w:t>Of area 3 sq. metres and below</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808"/>
              </w:tabs>
              <w:rPr>
                <w:rFonts w:ascii="Times New Roman" w:hAnsi="Times New Roman"/>
                <w:color w:val="000000"/>
                <w:spacing w:val="-10"/>
                <w:sz w:val="24"/>
              </w:rPr>
            </w:pPr>
            <w:r>
              <w:rPr>
                <w:rFonts w:ascii="Times New Roman" w:hAnsi="Times New Roman"/>
                <w:color w:val="000000"/>
                <w:spacing w:val="-10"/>
                <w:sz w:val="24"/>
              </w:rPr>
              <w:t>85.00</w:t>
            </w:r>
          </w:p>
        </w:tc>
      </w:tr>
      <w:tr w:rsidR="00FE2850" w:rsidTr="004D2427">
        <w:trPr>
          <w:trHeight w:hRule="exact" w:val="54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15,14.2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6"/>
                <w:sz w:val="24"/>
              </w:rPr>
            </w:pPr>
            <w:r>
              <w:rPr>
                <w:rFonts w:ascii="Times New Roman" w:hAnsi="Times New Roman"/>
                <w:color w:val="000000"/>
                <w:spacing w:val="-6"/>
                <w:sz w:val="24"/>
              </w:rPr>
              <w:t>Of area beyond 3 sq. metres</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808"/>
              </w:tabs>
              <w:rPr>
                <w:rFonts w:ascii="Times New Roman" w:hAnsi="Times New Roman"/>
                <w:color w:val="000000"/>
                <w:spacing w:val="-10"/>
                <w:sz w:val="24"/>
              </w:rPr>
            </w:pPr>
            <w:r>
              <w:rPr>
                <w:rFonts w:ascii="Times New Roman" w:hAnsi="Times New Roman"/>
                <w:color w:val="000000"/>
                <w:spacing w:val="-10"/>
                <w:sz w:val="24"/>
              </w:rPr>
              <w:t>117.00</w:t>
            </w:r>
          </w:p>
        </w:tc>
      </w:tr>
      <w:tr w:rsidR="00FE2850" w:rsidTr="004D2427">
        <w:trPr>
          <w:trHeight w:hRule="exact" w:val="84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15.15</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Taking out doors, windows and clerestory window shutters </w:t>
            </w:r>
            <w:r>
              <w:rPr>
                <w:rFonts w:ascii="Times New Roman" w:hAnsi="Times New Roman"/>
                <w:color w:val="000000"/>
                <w:spacing w:val="-5"/>
                <w:sz w:val="24"/>
              </w:rPr>
              <w:t>(steel or wood) including stacking within 50 metres lead</w:t>
            </w:r>
            <w:r>
              <w:rPr>
                <w:rFonts w:ascii="Times New Roman" w:hAnsi="Times New Roman"/>
                <w:color w:val="000000"/>
                <w:spacing w:val="5"/>
                <w:sz w:val="24"/>
                <w:vertAlign w:val="superscript"/>
              </w:rPr>
              <w:t>.</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532"/>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15.15.1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6"/>
                <w:sz w:val="24"/>
              </w:rPr>
            </w:pPr>
            <w:r>
              <w:rPr>
                <w:rFonts w:ascii="Times New Roman" w:hAnsi="Times New Roman"/>
                <w:color w:val="000000"/>
                <w:spacing w:val="-6"/>
                <w:sz w:val="24"/>
              </w:rPr>
              <w:t>Of area 3 sq, metres and below</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33,00</w:t>
            </w:r>
          </w:p>
        </w:tc>
      </w:tr>
    </w:tbl>
    <w:p w:rsidR="000305F0" w:rsidRDefault="000305F0" w:rsidP="000305F0">
      <w:pPr>
        <w:jc w:val="center"/>
        <w:rPr>
          <w:rFonts w:ascii="Times New Roman" w:hAnsi="Times New Roman" w:cs="Times New Roman"/>
        </w:rPr>
      </w:pPr>
      <w:r>
        <w:t>Page No.272</w:t>
      </w:r>
    </w:p>
    <w:p w:rsidR="000305F0" w:rsidRDefault="000305F0" w:rsidP="000305F0">
      <w:pPr>
        <w:jc w:val="center"/>
        <w:rPr>
          <w:rFonts w:ascii="Times New Roman" w:hAnsi="Times New Roman"/>
          <w:color w:val="000000"/>
          <w:sz w:val="24"/>
        </w:rPr>
      </w:pPr>
    </w:p>
    <w:tbl>
      <w:tblPr>
        <w:tblW w:w="0" w:type="auto"/>
        <w:tblInd w:w="15" w:type="dxa"/>
        <w:tblLayout w:type="fixed"/>
        <w:tblCellMar>
          <w:left w:w="0" w:type="dxa"/>
          <w:right w:w="0" w:type="dxa"/>
        </w:tblCellMar>
        <w:tblLook w:val="04A0"/>
      </w:tblPr>
      <w:tblGrid>
        <w:gridCol w:w="968"/>
        <w:gridCol w:w="1230"/>
        <w:gridCol w:w="4830"/>
        <w:gridCol w:w="1230"/>
        <w:gridCol w:w="1552"/>
      </w:tblGrid>
      <w:tr w:rsidR="00FE2850" w:rsidTr="004D2427">
        <w:trPr>
          <w:trHeight w:hRule="exact" w:val="69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z w:val="24"/>
              </w:rPr>
            </w:pPr>
            <w:r>
              <w:rPr>
                <w:rFonts w:ascii="Times New Roman" w:hAnsi="Times New Roman"/>
                <w:color w:val="000000"/>
                <w:sz w:val="24"/>
              </w:rPr>
              <w:t>Description</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2"/>
                <w:sz w:val="24"/>
              </w:rPr>
            </w:pPr>
            <w:r>
              <w:rPr>
                <w:rFonts w:ascii="Times New Roman" w:hAnsi="Times New Roman"/>
                <w:color w:val="000000"/>
                <w:spacing w:val="2"/>
                <w:sz w:val="24"/>
              </w:rPr>
              <w:t>Rite (m Rs.)</w:t>
            </w:r>
          </w:p>
        </w:tc>
      </w:tr>
      <w:tr w:rsidR="00FE2850" w:rsidTr="004D2427">
        <w:trPr>
          <w:trHeight w:hRule="exact" w:val="21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58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15.15.2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6"/>
                <w:sz w:val="24"/>
              </w:rPr>
            </w:pPr>
            <w:r>
              <w:rPr>
                <w:rFonts w:ascii="Times New Roman" w:hAnsi="Times New Roman"/>
                <w:color w:val="000000"/>
                <w:spacing w:val="-6"/>
                <w:sz w:val="24"/>
              </w:rPr>
              <w:t>Of area beyond 3 sq. metres</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44.00</w:t>
            </w:r>
          </w:p>
        </w:tc>
      </w:tr>
      <w:tr w:rsidR="00FE2850" w:rsidTr="004D2427">
        <w:trPr>
          <w:trHeight w:hRule="exact" w:val="1013"/>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9"/>
              </w:tabs>
              <w:rPr>
                <w:rFonts w:ascii="Times New Roman" w:hAnsi="Times New Roman"/>
                <w:color w:val="000000"/>
                <w:spacing w:val="-10"/>
                <w:sz w:val="24"/>
              </w:rPr>
            </w:pPr>
            <w:r>
              <w:rPr>
                <w:rFonts w:ascii="Times New Roman" w:hAnsi="Times New Roman"/>
                <w:color w:val="000000"/>
                <w:spacing w:val="-10"/>
                <w:sz w:val="24"/>
              </w:rPr>
              <w:t>15.16</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Dismantling wood work in frames, trusses, purlins and rafters </w:t>
            </w:r>
            <w:r>
              <w:rPr>
                <w:rFonts w:ascii="Times New Roman" w:hAnsi="Times New Roman"/>
                <w:color w:val="000000"/>
                <w:spacing w:val="-8"/>
                <w:sz w:val="24"/>
              </w:rPr>
              <w:t xml:space="preserve">upto 10 mares span and 5 metres height including stacking the </w:t>
            </w:r>
            <w:r>
              <w:rPr>
                <w:rFonts w:ascii="Times New Roman" w:hAnsi="Times New Roman"/>
                <w:color w:val="000000"/>
                <w:spacing w:val="-6"/>
                <w:sz w:val="24"/>
              </w:rPr>
              <w:t>material within 50 metres lead:</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66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15.16.1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imes New Roman" w:hAnsi="Times New Roman"/>
                <w:color w:val="000000"/>
                <w:spacing w:val="5"/>
                <w:sz w:val="24"/>
              </w:rPr>
            </w:pPr>
            <w:r>
              <w:rPr>
                <w:rFonts w:ascii="Times New Roman" w:hAnsi="Times New Roman"/>
                <w:color w:val="000000"/>
                <w:spacing w:val="5"/>
                <w:sz w:val="24"/>
              </w:rPr>
              <w:t xml:space="preserve">Of sectional area 40 square centimetres and </w:t>
            </w:r>
            <w:r>
              <w:rPr>
                <w:rFonts w:ascii="Times New Roman" w:hAnsi="Times New Roman"/>
                <w:color w:val="000000"/>
                <w:spacing w:val="-10"/>
                <w:sz w:val="24"/>
              </w:rPr>
              <w:t>above.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arm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1023.00</w:t>
            </w:r>
          </w:p>
        </w:tc>
      </w:tr>
      <w:tr w:rsidR="00FE2850" w:rsidTr="004D2427">
        <w:trPr>
          <w:trHeight w:hRule="exact" w:val="54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15,16,2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5"/>
                <w:sz w:val="24"/>
              </w:rPr>
            </w:pPr>
            <w:r>
              <w:rPr>
                <w:rFonts w:ascii="Times New Roman" w:hAnsi="Times New Roman"/>
                <w:color w:val="000000"/>
                <w:spacing w:val="-5"/>
                <w:sz w:val="24"/>
              </w:rPr>
              <w:t>Of sectional area below 40 square centimetres.</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4.10</w:t>
            </w:r>
          </w:p>
        </w:tc>
      </w:tr>
      <w:tr w:rsidR="00FE2850" w:rsidTr="004D2427">
        <w:trPr>
          <w:trHeight w:hRule="exact" w:val="91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9"/>
              </w:tabs>
              <w:rPr>
                <w:rFonts w:ascii="Times New Roman" w:hAnsi="Times New Roman"/>
                <w:color w:val="000000"/>
                <w:spacing w:val="-10"/>
                <w:sz w:val="24"/>
              </w:rPr>
            </w:pPr>
            <w:r>
              <w:rPr>
                <w:rFonts w:ascii="Times New Roman" w:hAnsi="Times New Roman"/>
                <w:color w:val="000000"/>
                <w:spacing w:val="-10"/>
                <w:sz w:val="24"/>
              </w:rPr>
              <w:t>15.17</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8"/>
                <w:sz w:val="24"/>
              </w:rPr>
            </w:pPr>
            <w:r>
              <w:rPr>
                <w:rFonts w:ascii="Times New Roman" w:hAnsi="Times New Roman"/>
                <w:color w:val="000000"/>
                <w:spacing w:val="-8"/>
                <w:sz w:val="24"/>
              </w:rPr>
              <w:t xml:space="preserve">Extra </w:t>
            </w:r>
            <w:r>
              <w:rPr>
                <w:rFonts w:ascii="Times New Roman" w:hAnsi="Times New Roman"/>
                <w:b/>
                <w:color w:val="000000"/>
                <w:spacing w:val="2"/>
                <w:w w:val="110"/>
                <w:sz w:val="24"/>
              </w:rPr>
              <w:t xml:space="preserve">for </w:t>
            </w:r>
            <w:r>
              <w:rPr>
                <w:rFonts w:ascii="Times New Roman" w:hAnsi="Times New Roman"/>
                <w:color w:val="000000"/>
                <w:spacing w:val="-8"/>
                <w:sz w:val="24"/>
              </w:rPr>
              <w:t xml:space="preserve">dismantling trusses, rafters, purlins etc. of wood work </w:t>
            </w:r>
            <w:r>
              <w:rPr>
                <w:rFonts w:ascii="Times New Roman" w:hAnsi="Times New Roman"/>
                <w:color w:val="000000"/>
                <w:spacing w:val="-4"/>
                <w:sz w:val="24"/>
              </w:rPr>
              <w:t xml:space="preserve">for every additional span of one </w:t>
            </w:r>
            <w:r>
              <w:rPr>
                <w:rFonts w:ascii="Times New Roman" w:hAnsi="Times New Roman"/>
                <w:i/>
                <w:color w:val="000000"/>
                <w:spacing w:val="6"/>
                <w:sz w:val="24"/>
              </w:rPr>
              <w:t xml:space="preserve">metre </w:t>
            </w:r>
            <w:r>
              <w:rPr>
                <w:rFonts w:ascii="Times New Roman" w:hAnsi="Times New Roman"/>
                <w:color w:val="000000"/>
                <w:spacing w:val="-4"/>
                <w:sz w:val="24"/>
              </w:rPr>
              <w:t xml:space="preserve">or part thereof beyond </w:t>
            </w:r>
            <w:r>
              <w:rPr>
                <w:rFonts w:ascii="Times New Roman" w:hAnsi="Times New Roman"/>
                <w:color w:val="000000"/>
                <w:spacing w:val="-10"/>
                <w:sz w:val="24"/>
              </w:rPr>
              <w:t>10 metres .</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78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15.17.1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imes New Roman" w:hAnsi="Times New Roman"/>
                <w:color w:val="000000"/>
                <w:spacing w:val="5"/>
                <w:sz w:val="24"/>
              </w:rPr>
            </w:pPr>
            <w:r>
              <w:rPr>
                <w:rFonts w:ascii="Times New Roman" w:hAnsi="Times New Roman"/>
                <w:color w:val="000000"/>
                <w:spacing w:val="5"/>
                <w:sz w:val="24"/>
              </w:rPr>
              <w:t xml:space="preserve">Of sectional area 40 square ceniimetres and </w:t>
            </w:r>
            <w:r>
              <w:rPr>
                <w:rFonts w:ascii="Times New Roman" w:hAnsi="Times New Roman"/>
                <w:color w:val="000000"/>
                <w:spacing w:val="-10"/>
                <w:sz w:val="24"/>
              </w:rPr>
              <w:t>above,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 xml:space="preserve">cum </w:t>
            </w:r>
            <w:r>
              <w:rPr>
                <w:rFonts w:ascii="Times New Roman" w:hAnsi="Times New Roman"/>
                <w:i/>
                <w:color w:val="000000"/>
                <w:sz w:val="24"/>
              </w:rPr>
              <w:t xml:space="preserve">pa </w:t>
            </w:r>
            <w:r>
              <w:rPr>
                <w:rFonts w:ascii="Times New Roman" w:hAnsi="Times New Roman"/>
                <w:i/>
                <w:color w:val="000000"/>
                <w:sz w:val="24"/>
              </w:rPr>
              <w:br/>
            </w:r>
            <w:r>
              <w:rPr>
                <w:rFonts w:ascii="Times New Roman" w:hAnsi="Times New Roman"/>
                <w:color w:val="000000"/>
                <w:spacing w:val="-10"/>
                <w:sz w:val="24"/>
              </w:rPr>
              <w:t>meter span</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151.00</w:t>
            </w:r>
          </w:p>
        </w:tc>
      </w:tr>
      <w:tr w:rsidR="00FE2850" w:rsidTr="004D2427">
        <w:trPr>
          <w:trHeight w:hRule="exact" w:val="682"/>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15.17.2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5"/>
                <w:sz w:val="24"/>
              </w:rPr>
            </w:pPr>
            <w:r>
              <w:rPr>
                <w:rFonts w:ascii="Times New Roman" w:hAnsi="Times New Roman"/>
                <w:color w:val="000000"/>
                <w:spacing w:val="-5"/>
                <w:sz w:val="24"/>
              </w:rPr>
              <w:t>Of sectional arca below 40 square centimetres.</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 xml:space="preserve">cunt pa </w:t>
            </w:r>
            <w:r>
              <w:rPr>
                <w:rFonts w:ascii="Times New Roman" w:hAnsi="Times New Roman"/>
                <w:color w:val="000000"/>
                <w:spacing w:val="-10"/>
                <w:sz w:val="24"/>
              </w:rPr>
              <w:br/>
              <w:t>meter span</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0.45</w:t>
            </w:r>
          </w:p>
        </w:tc>
      </w:tr>
      <w:tr w:rsidR="00FE2850" w:rsidTr="004D2427">
        <w:trPr>
          <w:trHeight w:hRule="exact" w:val="94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9"/>
              </w:tabs>
              <w:rPr>
                <w:rFonts w:ascii="Times New Roman" w:hAnsi="Times New Roman"/>
                <w:color w:val="000000"/>
                <w:spacing w:val="-10"/>
                <w:sz w:val="24"/>
              </w:rPr>
            </w:pPr>
            <w:r>
              <w:rPr>
                <w:rFonts w:ascii="Times New Roman" w:hAnsi="Times New Roman"/>
                <w:color w:val="000000"/>
                <w:spacing w:val="-10"/>
                <w:sz w:val="24"/>
              </w:rPr>
              <w:t>15.18</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Extra for dismantling trusses, rafters, purlins </w:t>
            </w:r>
            <w:r>
              <w:rPr>
                <w:rFonts w:ascii="Times New Roman" w:hAnsi="Times New Roman"/>
                <w:i/>
                <w:color w:val="000000"/>
                <w:spacing w:val="3"/>
                <w:sz w:val="24"/>
              </w:rPr>
              <w:t xml:space="preserve">etc. </w:t>
            </w:r>
            <w:r>
              <w:rPr>
                <w:rFonts w:ascii="Times New Roman" w:hAnsi="Times New Roman"/>
                <w:color w:val="000000"/>
                <w:spacing w:val="-7"/>
                <w:sz w:val="24"/>
              </w:rPr>
              <w:t xml:space="preserve">of wood work </w:t>
            </w:r>
            <w:r>
              <w:rPr>
                <w:rFonts w:ascii="Times New Roman" w:hAnsi="Times New Roman"/>
                <w:color w:val="000000"/>
                <w:spacing w:val="-4"/>
                <w:sz w:val="24"/>
              </w:rPr>
              <w:t xml:space="preserve">for every additional height of one metre or part thereof beyond </w:t>
            </w:r>
            <w:r>
              <w:rPr>
                <w:rFonts w:ascii="Times New Roman" w:hAnsi="Times New Roman"/>
                <w:color w:val="000000"/>
                <w:spacing w:val="-10"/>
                <w:sz w:val="24"/>
              </w:rPr>
              <w:t>5 metres :</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90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15,18,1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imes New Roman" w:hAnsi="Times New Roman"/>
                <w:color w:val="000000"/>
                <w:spacing w:val="5"/>
                <w:sz w:val="24"/>
              </w:rPr>
            </w:pPr>
            <w:r>
              <w:rPr>
                <w:rFonts w:ascii="Times New Roman" w:hAnsi="Times New Roman"/>
                <w:color w:val="000000"/>
                <w:spacing w:val="5"/>
                <w:sz w:val="24"/>
              </w:rPr>
              <w:t xml:space="preserve">Of sectional area 40 square centimetres and </w:t>
            </w:r>
            <w:r>
              <w:rPr>
                <w:rFonts w:ascii="Times New Roman" w:hAnsi="Times New Roman"/>
                <w:color w:val="000000"/>
                <w:spacing w:val="-10"/>
                <w:sz w:val="24"/>
              </w:rPr>
              <w:t>above.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 xml:space="preserve">cum per </w:t>
            </w:r>
            <w:r>
              <w:rPr>
                <w:rFonts w:ascii="Times New Roman" w:hAnsi="Times New Roman"/>
                <w:color w:val="000000"/>
                <w:spacing w:val="-10"/>
                <w:sz w:val="24"/>
              </w:rPr>
              <w:br/>
              <w:t>muter</w:t>
            </w:r>
          </w:p>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heiftht</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213.00</w:t>
            </w:r>
          </w:p>
        </w:tc>
      </w:tr>
      <w:tr w:rsidR="00FE2850" w:rsidTr="004D2427">
        <w:trPr>
          <w:trHeight w:hRule="exact" w:val="953"/>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15,182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5"/>
                <w:sz w:val="24"/>
              </w:rPr>
            </w:pPr>
            <w:r>
              <w:rPr>
                <w:rFonts w:ascii="Times New Roman" w:hAnsi="Times New Roman"/>
                <w:color w:val="000000"/>
                <w:spacing w:val="-5"/>
                <w:sz w:val="24"/>
              </w:rPr>
              <w:t>Of sectional arca below 40 square centimetres.</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 xml:space="preserve">cum per </w:t>
            </w:r>
            <w:r>
              <w:rPr>
                <w:rFonts w:ascii="Times New Roman" w:hAnsi="Times New Roman"/>
                <w:color w:val="000000"/>
                <w:spacing w:val="-10"/>
                <w:sz w:val="24"/>
              </w:rPr>
              <w:br/>
              <w:t>muter</w:t>
            </w:r>
          </w:p>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heiftht</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0,80</w:t>
            </w:r>
          </w:p>
        </w:tc>
      </w:tr>
      <w:tr w:rsidR="00FE2850" w:rsidTr="004D2427">
        <w:trPr>
          <w:trHeight w:hRule="exact" w:val="742"/>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9"/>
              </w:tabs>
              <w:rPr>
                <w:rFonts w:ascii="Times New Roman" w:hAnsi="Times New Roman"/>
                <w:color w:val="000000"/>
                <w:spacing w:val="-10"/>
                <w:sz w:val="24"/>
              </w:rPr>
            </w:pPr>
            <w:r>
              <w:rPr>
                <w:rFonts w:ascii="Times New Roman" w:hAnsi="Times New Roman"/>
                <w:color w:val="000000"/>
                <w:spacing w:val="-10"/>
                <w:sz w:val="24"/>
              </w:rPr>
              <w:t>15.19</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tabs>
                <w:tab w:val="left" w:pos="1494"/>
                <w:tab w:val="left" w:pos="2151"/>
                <w:tab w:val="left" w:pos="2889"/>
                <w:tab w:val="left" w:pos="3303"/>
                <w:tab w:val="left" w:pos="4104"/>
                <w:tab w:val="right" w:pos="5940"/>
              </w:tabs>
              <w:ind w:left="112"/>
              <w:rPr>
                <w:rFonts w:ascii="Times New Roman" w:hAnsi="Times New Roman"/>
                <w:color w:val="000000"/>
                <w:spacing w:val="-10"/>
                <w:sz w:val="24"/>
              </w:rPr>
            </w:pPr>
            <w:r>
              <w:rPr>
                <w:rFonts w:ascii="Times New Roman" w:hAnsi="Times New Roman"/>
                <w:color w:val="000000"/>
                <w:spacing w:val="-10"/>
                <w:sz w:val="24"/>
              </w:rPr>
              <w:t>Dismantling</w:t>
            </w:r>
            <w:r>
              <w:rPr>
                <w:rFonts w:ascii="Times New Roman" w:hAnsi="Times New Roman"/>
                <w:color w:val="000000"/>
                <w:spacing w:val="-10"/>
                <w:sz w:val="24"/>
              </w:rPr>
              <w:tab/>
            </w:r>
            <w:r>
              <w:rPr>
                <w:rFonts w:ascii="Times New Roman" w:hAnsi="Times New Roman"/>
                <w:color w:val="000000"/>
                <w:spacing w:val="-20"/>
                <w:sz w:val="24"/>
              </w:rPr>
              <w:t>steel</w:t>
            </w:r>
            <w:r>
              <w:rPr>
                <w:rFonts w:ascii="Times New Roman" w:hAnsi="Times New Roman"/>
                <w:color w:val="000000"/>
                <w:spacing w:val="-20"/>
                <w:sz w:val="24"/>
              </w:rPr>
              <w:tab/>
            </w:r>
            <w:r>
              <w:rPr>
                <w:rFonts w:ascii="Times New Roman" w:hAnsi="Times New Roman"/>
                <w:color w:val="000000"/>
                <w:spacing w:val="-10"/>
                <w:sz w:val="24"/>
              </w:rPr>
              <w:t>work</w:t>
            </w:r>
            <w:r>
              <w:rPr>
                <w:rFonts w:ascii="Times New Roman" w:hAnsi="Times New Roman"/>
                <w:color w:val="000000"/>
                <w:spacing w:val="-10"/>
                <w:sz w:val="24"/>
              </w:rPr>
              <w:tab/>
              <w:t>in</w:t>
            </w:r>
            <w:r>
              <w:rPr>
                <w:rFonts w:ascii="Times New Roman" w:hAnsi="Times New Roman"/>
                <w:color w:val="000000"/>
                <w:spacing w:val="-10"/>
                <w:sz w:val="24"/>
              </w:rPr>
              <w:tab/>
              <w:t>single</w:t>
            </w:r>
            <w:r>
              <w:rPr>
                <w:rFonts w:ascii="Times New Roman" w:hAnsi="Times New Roman"/>
                <w:color w:val="000000"/>
                <w:spacing w:val="-10"/>
                <w:sz w:val="24"/>
              </w:rPr>
              <w:tab/>
              <w:t>sections</w:t>
            </w:r>
            <w:r>
              <w:rPr>
                <w:rFonts w:ascii="Times New Roman" w:hAnsi="Times New Roman"/>
                <w:color w:val="000000"/>
                <w:spacing w:val="-10"/>
                <w:sz w:val="24"/>
              </w:rPr>
              <w:tab/>
              <w:t>including</w:t>
            </w:r>
          </w:p>
          <w:p w:rsidR="00FE2850" w:rsidRDefault="00FE2850" w:rsidP="004D2427">
            <w:pPr>
              <w:ind w:left="112"/>
              <w:rPr>
                <w:rFonts w:ascii="Times New Roman" w:hAnsi="Times New Roman"/>
                <w:color w:val="000000"/>
                <w:spacing w:val="-4"/>
                <w:sz w:val="24"/>
              </w:rPr>
            </w:pPr>
            <w:r>
              <w:rPr>
                <w:rFonts w:ascii="Times New Roman" w:hAnsi="Times New Roman"/>
                <w:color w:val="000000"/>
                <w:spacing w:val="-4"/>
                <w:sz w:val="24"/>
              </w:rPr>
              <w:t>dismembering and stacking within 50 metes lead in:</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52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15.19.1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z w:val="24"/>
              </w:rPr>
            </w:pPr>
            <w:r>
              <w:rPr>
                <w:rFonts w:ascii="Times New Roman" w:hAnsi="Times New Roman"/>
                <w:color w:val="000000"/>
                <w:sz w:val="24"/>
              </w:rPr>
              <w:t>RS. Joists</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0.80</w:t>
            </w:r>
          </w:p>
        </w:tc>
      </w:tr>
      <w:tr w:rsidR="00FE2850" w:rsidTr="004D2427">
        <w:trPr>
          <w:trHeight w:hRule="exact" w:val="608"/>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15.19.2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5"/>
                <w:sz w:val="24"/>
              </w:rPr>
            </w:pPr>
            <w:r>
              <w:rPr>
                <w:rFonts w:ascii="Times New Roman" w:hAnsi="Times New Roman"/>
                <w:color w:val="000000"/>
                <w:spacing w:val="-5"/>
                <w:sz w:val="24"/>
              </w:rPr>
              <w:t>Channels, angles, tees and flats</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0.55</w:t>
            </w:r>
          </w:p>
        </w:tc>
      </w:tr>
      <w:tr w:rsidR="00FE2850" w:rsidTr="003A3042">
        <w:trPr>
          <w:trHeight w:hRule="exact" w:val="144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9"/>
              </w:tabs>
              <w:rPr>
                <w:rFonts w:ascii="Times New Roman" w:hAnsi="Times New Roman"/>
                <w:color w:val="000000"/>
                <w:spacing w:val="-10"/>
                <w:sz w:val="24"/>
              </w:rPr>
            </w:pPr>
            <w:r>
              <w:rPr>
                <w:rFonts w:ascii="Times New Roman" w:hAnsi="Times New Roman"/>
                <w:color w:val="000000"/>
                <w:spacing w:val="-10"/>
                <w:sz w:val="24"/>
              </w:rPr>
              <w:t>15.20</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Dismantling steel work in built up sections with span upto 10 </w:t>
            </w:r>
            <w:r>
              <w:rPr>
                <w:rFonts w:ascii="Times New Roman" w:hAnsi="Times New Roman"/>
                <w:color w:val="000000"/>
                <w:spacing w:val="-2"/>
                <w:sz w:val="24"/>
              </w:rPr>
              <w:t xml:space="preserve">meter and hieght 5 meter in angles, tees, flats and channels </w:t>
            </w:r>
            <w:r>
              <w:rPr>
                <w:rFonts w:ascii="Times New Roman" w:hAnsi="Times New Roman"/>
                <w:color w:val="000000"/>
                <w:spacing w:val="-3"/>
                <w:sz w:val="24"/>
              </w:rPr>
              <w:t xml:space="preserve">including all gusset plates, bolts, nuts, cutting rivets, welding </w:t>
            </w:r>
            <w:r>
              <w:rPr>
                <w:rFonts w:ascii="Times New Roman" w:hAnsi="Times New Roman"/>
                <w:color w:val="000000"/>
                <w:spacing w:val="-2"/>
                <w:sz w:val="24"/>
              </w:rPr>
              <w:t xml:space="preserve">etc. including dismembering and stacking within 50mertres </w:t>
            </w:r>
            <w:r>
              <w:rPr>
                <w:rFonts w:ascii="Times New Roman" w:hAnsi="Times New Roman"/>
                <w:color w:val="000000"/>
                <w:spacing w:val="-10"/>
                <w:sz w:val="24"/>
              </w:rPr>
              <w:t>lead_</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1,30</w:t>
            </w:r>
          </w:p>
        </w:tc>
      </w:tr>
      <w:tr w:rsidR="00FE2850" w:rsidTr="004D2427">
        <w:trPr>
          <w:trHeight w:hRule="exact" w:val="1358"/>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9"/>
              </w:tabs>
              <w:rPr>
                <w:rFonts w:ascii="Times New Roman" w:hAnsi="Times New Roman"/>
                <w:color w:val="000000"/>
                <w:spacing w:val="-10"/>
                <w:sz w:val="24"/>
              </w:rPr>
            </w:pPr>
            <w:r>
              <w:rPr>
                <w:rFonts w:ascii="Times New Roman" w:hAnsi="Times New Roman"/>
                <w:color w:val="000000"/>
                <w:spacing w:val="-10"/>
                <w:sz w:val="24"/>
              </w:rPr>
              <w:t>15.21</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z w:val="24"/>
              </w:rPr>
            </w:pPr>
            <w:r>
              <w:rPr>
                <w:rFonts w:ascii="Times New Roman" w:hAnsi="Times New Roman"/>
                <w:color w:val="000000"/>
                <w:sz w:val="24"/>
              </w:rPr>
              <w:t xml:space="preserve">Dismantling steel work manually/ by mechanical means in </w:t>
            </w:r>
            <w:r>
              <w:rPr>
                <w:rFonts w:ascii="Times New Roman" w:hAnsi="Times New Roman"/>
                <w:color w:val="000000"/>
                <w:spacing w:val="-5"/>
                <w:sz w:val="24"/>
              </w:rPr>
              <w:t xml:space="preserve">built up sections with span upto 10 meter and hieght 5 meter </w:t>
            </w:r>
            <w:r>
              <w:rPr>
                <w:rFonts w:ascii="Times New Roman" w:hAnsi="Times New Roman"/>
                <w:color w:val="000000"/>
                <w:spacing w:val="-2"/>
                <w:sz w:val="24"/>
              </w:rPr>
              <w:t xml:space="preserve">without dismembering and stacking within 50 metres lead as </w:t>
            </w:r>
            <w:r>
              <w:rPr>
                <w:rFonts w:ascii="Times New Roman" w:hAnsi="Times New Roman"/>
                <w:color w:val="000000"/>
                <w:spacing w:val="-3"/>
                <w:sz w:val="24"/>
              </w:rPr>
              <w:t>pa direction of Engineer-in-charge.</w:t>
            </w:r>
          </w:p>
        </w:tc>
        <w:tc>
          <w:tcPr>
            <w:tcW w:w="1230" w:type="dxa"/>
            <w:tcBorders>
              <w:top w:val="single" w:sz="6" w:space="0" w:color="000000"/>
              <w:left w:val="single" w:sz="6" w:space="0" w:color="000000"/>
              <w:bottom w:val="single" w:sz="6" w:space="0" w:color="000000"/>
              <w:right w:val="single" w:sz="6" w:space="0" w:color="000000"/>
            </w:tcBorders>
            <w:textDirection w:val="tbRlV"/>
            <w:vAlign w:val="center"/>
          </w:tcPr>
          <w:p w:rsidR="00FE2850" w:rsidRDefault="00FE2850" w:rsidP="004D2427">
            <w:pPr>
              <w:ind w:left="36"/>
              <w:rPr>
                <w:rFonts w:ascii="Verdana" w:hAnsi="Verdana"/>
                <w:i/>
                <w:color w:val="000000"/>
                <w:sz w:val="35"/>
              </w:rPr>
            </w:pPr>
            <w:r>
              <w:rPr>
                <w:rFonts w:ascii="Verdana" w:hAnsi="Verdana"/>
                <w:i/>
                <w:color w:val="000000"/>
                <w:sz w:val="35"/>
              </w:rPr>
              <w:t>2</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0.90</w:t>
            </w:r>
          </w:p>
        </w:tc>
      </w:tr>
      <w:tr w:rsidR="00FE2850" w:rsidTr="004D2427">
        <w:trPr>
          <w:trHeight w:hRule="exact" w:val="1042"/>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9"/>
              </w:tabs>
              <w:rPr>
                <w:rFonts w:ascii="Times New Roman" w:hAnsi="Times New Roman"/>
                <w:color w:val="000000"/>
                <w:spacing w:val="-10"/>
                <w:sz w:val="24"/>
              </w:rPr>
            </w:pPr>
            <w:r>
              <w:rPr>
                <w:rFonts w:ascii="Times New Roman" w:hAnsi="Times New Roman"/>
                <w:color w:val="000000"/>
                <w:spacing w:val="-10"/>
                <w:sz w:val="24"/>
              </w:rPr>
              <w:t>15.22</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Extra fir dismantling trusses, rafters, purling etc. of steel work </w:t>
            </w:r>
            <w:r>
              <w:rPr>
                <w:rFonts w:ascii="Times New Roman" w:hAnsi="Times New Roman"/>
                <w:color w:val="000000"/>
                <w:spacing w:val="-3"/>
                <w:sz w:val="24"/>
              </w:rPr>
              <w:t xml:space="preserve">for </w:t>
            </w:r>
            <w:r>
              <w:rPr>
                <w:rFonts w:ascii="Times New Roman" w:hAnsi="Times New Roman"/>
                <w:i/>
                <w:color w:val="000000"/>
                <w:spacing w:val="7"/>
                <w:sz w:val="24"/>
              </w:rPr>
              <w:t xml:space="preserve">every </w:t>
            </w:r>
            <w:r>
              <w:rPr>
                <w:rFonts w:ascii="Times New Roman" w:hAnsi="Times New Roman"/>
                <w:color w:val="000000"/>
                <w:spacing w:val="-3"/>
                <w:sz w:val="24"/>
              </w:rPr>
              <w:t xml:space="preserve">additional span of one metre or part thereof beyond </w:t>
            </w:r>
            <w:r>
              <w:rPr>
                <w:rFonts w:ascii="Times New Roman" w:hAnsi="Times New Roman"/>
                <w:color w:val="000000"/>
                <w:spacing w:val="-10"/>
                <w:sz w:val="24"/>
              </w:rPr>
              <w:t>10 metres</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 xml:space="preserve">Kg per </w:t>
            </w:r>
            <w:r>
              <w:rPr>
                <w:rFonts w:ascii="Times New Roman" w:hAnsi="Times New Roman"/>
                <w:color w:val="000000"/>
                <w:spacing w:val="-10"/>
                <w:sz w:val="24"/>
              </w:rPr>
              <w:br/>
              <w:t>meter span</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020</w:t>
            </w:r>
          </w:p>
        </w:tc>
      </w:tr>
    </w:tbl>
    <w:p w:rsidR="00FE2850" w:rsidRPr="000305F0" w:rsidRDefault="000305F0" w:rsidP="000305F0">
      <w:pPr>
        <w:jc w:val="center"/>
        <w:rPr>
          <w:rFonts w:ascii="Times New Roman" w:hAnsi="Times New Roman" w:cs="Times New Roman"/>
        </w:rPr>
      </w:pPr>
      <w:r>
        <w:t>Page No.273</w:t>
      </w:r>
    </w:p>
    <w:p w:rsidR="00FE2850" w:rsidRDefault="00FE2850" w:rsidP="00FE2850">
      <w:pPr>
        <w:rPr>
          <w:rFonts w:ascii="Times New Roman" w:hAnsi="Times New Roman"/>
          <w:color w:val="000000"/>
          <w:sz w:val="24"/>
        </w:rPr>
      </w:pPr>
    </w:p>
    <w:tbl>
      <w:tblPr>
        <w:tblW w:w="0" w:type="auto"/>
        <w:tblInd w:w="15" w:type="dxa"/>
        <w:tblLayout w:type="fixed"/>
        <w:tblCellMar>
          <w:left w:w="0" w:type="dxa"/>
          <w:right w:w="0" w:type="dxa"/>
        </w:tblCellMar>
        <w:tblLook w:val="0000"/>
      </w:tblPr>
      <w:tblGrid>
        <w:gridCol w:w="968"/>
        <w:gridCol w:w="1230"/>
        <w:gridCol w:w="4830"/>
        <w:gridCol w:w="1230"/>
        <w:gridCol w:w="1552"/>
      </w:tblGrid>
      <w:tr w:rsidR="00FE2850" w:rsidTr="004D2427">
        <w:trPr>
          <w:trHeight w:hRule="exact" w:val="69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right="2430"/>
              <w:jc w:val="right"/>
              <w:rPr>
                <w:rFonts w:ascii="Times New Roman" w:hAnsi="Times New Roman"/>
                <w:color w:val="000000"/>
                <w:sz w:val="24"/>
              </w:rPr>
            </w:pPr>
            <w:r>
              <w:rPr>
                <w:rFonts w:ascii="Times New Roman" w:hAnsi="Times New Roman"/>
                <w:color w:val="000000"/>
                <w:sz w:val="24"/>
              </w:rPr>
              <w:t>Description</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2"/>
                <w:sz w:val="24"/>
              </w:rPr>
            </w:pPr>
            <w:r>
              <w:rPr>
                <w:rFonts w:ascii="Times New Roman" w:hAnsi="Times New Roman"/>
                <w:color w:val="000000"/>
                <w:spacing w:val="2"/>
                <w:sz w:val="24"/>
              </w:rPr>
              <w:t>Rite (m Rs.)</w:t>
            </w:r>
          </w:p>
        </w:tc>
      </w:tr>
      <w:tr w:rsidR="00FE2850" w:rsidTr="004D2427">
        <w:trPr>
          <w:trHeight w:hRule="exact" w:val="21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1088"/>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1523</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Extra Sr dismantling trusses, rafters, purling </w:t>
            </w:r>
            <w:r>
              <w:rPr>
                <w:rFonts w:ascii="Times New Roman" w:hAnsi="Times New Roman"/>
                <w:i/>
                <w:color w:val="000000"/>
                <w:spacing w:val="4"/>
                <w:w w:val="95"/>
                <w:sz w:val="24"/>
              </w:rPr>
              <w:t xml:space="preserve">etc. </w:t>
            </w:r>
            <w:r>
              <w:rPr>
                <w:rFonts w:ascii="Times New Roman" w:hAnsi="Times New Roman"/>
                <w:color w:val="000000"/>
                <w:spacing w:val="-6"/>
                <w:sz w:val="24"/>
              </w:rPr>
              <w:t xml:space="preserve">of </w:t>
            </w:r>
            <w:r>
              <w:rPr>
                <w:rFonts w:ascii="Times New Roman" w:hAnsi="Times New Roman"/>
                <w:b/>
                <w:color w:val="000000"/>
                <w:spacing w:val="-6"/>
                <w:w w:val="125"/>
                <w:sz w:val="23"/>
              </w:rPr>
              <w:t xml:space="preserve">steel </w:t>
            </w:r>
            <w:r>
              <w:rPr>
                <w:rFonts w:ascii="Times New Roman" w:hAnsi="Times New Roman"/>
                <w:color w:val="000000"/>
                <w:spacing w:val="-6"/>
                <w:sz w:val="24"/>
              </w:rPr>
              <w:t xml:space="preserve">work </w:t>
            </w:r>
            <w:r>
              <w:rPr>
                <w:rFonts w:ascii="Times New Roman" w:hAnsi="Times New Roman"/>
                <w:color w:val="000000"/>
                <w:spacing w:val="-4"/>
                <w:sz w:val="24"/>
              </w:rPr>
              <w:t xml:space="preserve">for every additional height of one metre or part thereof beyond </w:t>
            </w:r>
            <w:r>
              <w:rPr>
                <w:rFonts w:ascii="Times New Roman" w:hAnsi="Times New Roman"/>
                <w:color w:val="000000"/>
                <w:spacing w:val="-10"/>
                <w:sz w:val="24"/>
              </w:rPr>
              <w:t>5 metres.</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 xml:space="preserve">Kg per </w:t>
            </w:r>
            <w:r>
              <w:rPr>
                <w:rFonts w:ascii="Times New Roman" w:hAnsi="Times New Roman"/>
                <w:color w:val="000000"/>
                <w:spacing w:val="-10"/>
                <w:sz w:val="24"/>
              </w:rPr>
              <w:br/>
              <w:t xml:space="preserve">meter </w:t>
            </w:r>
            <w:r>
              <w:rPr>
                <w:rFonts w:ascii="Times New Roman" w:hAnsi="Times New Roman"/>
                <w:color w:val="000000"/>
                <w:spacing w:val="-10"/>
                <w:sz w:val="24"/>
              </w:rPr>
              <w:br/>
              <w:t>height</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0_20</w:t>
            </w:r>
          </w:p>
        </w:tc>
      </w:tr>
      <w:tr w:rsidR="00FE2850" w:rsidTr="004D2427">
        <w:trPr>
          <w:trHeight w:hRule="exact" w:val="742"/>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8"/>
              </w:tabs>
              <w:rPr>
                <w:rFonts w:ascii="Times New Roman" w:hAnsi="Times New Roman"/>
                <w:color w:val="000000"/>
                <w:spacing w:val="-10"/>
                <w:sz w:val="24"/>
              </w:rPr>
            </w:pPr>
            <w:r>
              <w:rPr>
                <w:rFonts w:ascii="Times New Roman" w:hAnsi="Times New Roman"/>
                <w:color w:val="000000"/>
                <w:spacing w:val="-10"/>
                <w:sz w:val="24"/>
              </w:rPr>
              <w:t>15.24</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Extra for masking of structural steel work required to be re- </w:t>
            </w:r>
            <w:r>
              <w:rPr>
                <w:rFonts w:ascii="Times New Roman" w:hAnsi="Times New Roman"/>
                <w:color w:val="000000"/>
                <w:spacing w:val="-10"/>
                <w:sz w:val="24"/>
              </w:rPr>
              <w:t>erected.</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1.00</w:t>
            </w:r>
          </w:p>
        </w:tc>
      </w:tr>
      <w:tr w:rsidR="00FE2850" w:rsidTr="004D2427">
        <w:trPr>
          <w:trHeight w:hRule="exact" w:val="75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1525</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imes New Roman" w:hAnsi="Times New Roman"/>
                <w:color w:val="000000"/>
                <w:spacing w:val="-6"/>
                <w:sz w:val="24"/>
              </w:rPr>
            </w:pPr>
            <w:r>
              <w:rPr>
                <w:rFonts w:ascii="Times New Roman" w:hAnsi="Times New Roman"/>
                <w:color w:val="000000"/>
                <w:spacing w:val="-6"/>
                <w:sz w:val="24"/>
              </w:rPr>
              <w:t xml:space="preserve">Removal of old Tatfett i/c disposal as directed by Engineer in </w:t>
            </w:r>
            <w:r>
              <w:rPr>
                <w:rFonts w:ascii="Times New Roman" w:hAnsi="Times New Roman"/>
                <w:color w:val="000000"/>
                <w:spacing w:val="-10"/>
                <w:sz w:val="24"/>
              </w:rPr>
              <w:t>charge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per sqm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8.70</w:t>
            </w:r>
          </w:p>
        </w:tc>
      </w:tr>
      <w:tr w:rsidR="00FE2850" w:rsidTr="004D2427">
        <w:trPr>
          <w:trHeight w:hRule="exact" w:val="1088"/>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8"/>
              </w:tabs>
              <w:rPr>
                <w:rFonts w:ascii="Times New Roman" w:hAnsi="Times New Roman"/>
                <w:color w:val="000000"/>
                <w:spacing w:val="-10"/>
                <w:sz w:val="24"/>
              </w:rPr>
            </w:pPr>
            <w:r>
              <w:rPr>
                <w:rFonts w:ascii="Times New Roman" w:hAnsi="Times New Roman"/>
                <w:color w:val="000000"/>
                <w:spacing w:val="-10"/>
                <w:sz w:val="24"/>
              </w:rPr>
              <w:t>15.26</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Demolishing brick tile covering in terracing including stacking of serviceable material and disposal of =serviceable material </w:t>
            </w:r>
            <w:r>
              <w:rPr>
                <w:rFonts w:ascii="Times New Roman" w:hAnsi="Times New Roman"/>
                <w:color w:val="000000"/>
                <w:spacing w:val="-6"/>
                <w:sz w:val="24"/>
              </w:rPr>
              <w:t>within 50 metres lead.</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24.00</w:t>
            </w:r>
          </w:p>
        </w:tc>
      </w:tr>
      <w:tr w:rsidR="00FE2850" w:rsidTr="004D2427">
        <w:trPr>
          <w:trHeight w:hRule="exact" w:val="88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8"/>
              </w:tabs>
              <w:rPr>
                <w:rFonts w:ascii="Times New Roman" w:hAnsi="Times New Roman"/>
                <w:color w:val="000000"/>
                <w:spacing w:val="-10"/>
                <w:sz w:val="24"/>
              </w:rPr>
            </w:pPr>
            <w:r>
              <w:rPr>
                <w:rFonts w:ascii="Times New Roman" w:hAnsi="Times New Roman"/>
                <w:color w:val="000000"/>
                <w:spacing w:val="-10"/>
                <w:sz w:val="24"/>
              </w:rPr>
              <w:t>15.27</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imes New Roman" w:hAnsi="Times New Roman"/>
                <w:color w:val="000000"/>
                <w:spacing w:val="-5"/>
                <w:sz w:val="24"/>
              </w:rPr>
            </w:pPr>
            <w:r>
              <w:rPr>
                <w:rFonts w:ascii="Times New Roman" w:hAnsi="Times New Roman"/>
                <w:color w:val="000000"/>
                <w:spacing w:val="-5"/>
                <w:sz w:val="24"/>
              </w:rPr>
              <w:t xml:space="preserve">Dismantling roofing including ridges, hips valleys and gutters </w:t>
            </w:r>
            <w:r>
              <w:rPr>
                <w:rFonts w:ascii="Times New Roman" w:hAnsi="Times New Roman"/>
                <w:color w:val="000000"/>
                <w:spacing w:val="-4"/>
                <w:sz w:val="24"/>
              </w:rPr>
              <w:t>de., and stacking the material within 50 metres lead of.</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42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1527.1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90"/>
              <w:rPr>
                <w:rFonts w:ascii="Times New Roman" w:hAnsi="Times New Roman"/>
                <w:color w:val="000000"/>
                <w:spacing w:val="-10"/>
                <w:sz w:val="24"/>
              </w:rPr>
            </w:pPr>
            <w:r>
              <w:rPr>
                <w:rFonts w:ascii="Times New Roman" w:hAnsi="Times New Roman"/>
                <w:color w:val="000000"/>
                <w:spacing w:val="-10"/>
                <w:sz w:val="24"/>
              </w:rPr>
              <w:t>G.S . Sheet</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39.00</w:t>
            </w:r>
          </w:p>
        </w:tc>
      </w:tr>
      <w:tr w:rsidR="00FE2850" w:rsidTr="004D2427">
        <w:trPr>
          <w:trHeight w:hRule="exact" w:val="61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1527.2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90"/>
              <w:rPr>
                <w:rFonts w:ascii="Times New Roman" w:hAnsi="Times New Roman"/>
                <w:color w:val="000000"/>
                <w:spacing w:val="-4"/>
                <w:sz w:val="24"/>
              </w:rPr>
            </w:pPr>
            <w:r>
              <w:rPr>
                <w:rFonts w:ascii="Times New Roman" w:hAnsi="Times New Roman"/>
                <w:color w:val="000000"/>
                <w:spacing w:val="-4"/>
                <w:sz w:val="24"/>
              </w:rPr>
              <w:t>Asbestos/ Nom asbestos sheet</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18.00</w:t>
            </w:r>
          </w:p>
        </w:tc>
      </w:tr>
      <w:tr w:rsidR="00FE2850" w:rsidTr="004D2427">
        <w:trPr>
          <w:trHeight w:hRule="exact" w:val="145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1528</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Dismantling stone slab roofing </w:t>
            </w:r>
            <w:r>
              <w:rPr>
                <w:rFonts w:ascii="Times New Roman" w:hAnsi="Times New Roman"/>
                <w:b/>
                <w:i/>
                <w:color w:val="000000"/>
                <w:spacing w:val="4"/>
                <w:w w:val="95"/>
                <w:sz w:val="24"/>
              </w:rPr>
              <w:t xml:space="preserve">over </w:t>
            </w:r>
            <w:r>
              <w:rPr>
                <w:rFonts w:ascii="Times New Roman" w:hAnsi="Times New Roman"/>
                <w:color w:val="000000"/>
                <w:spacing w:val="-6"/>
                <w:sz w:val="24"/>
              </w:rPr>
              <w:t xml:space="preserve">wooden kinks or R.C.C. </w:t>
            </w:r>
            <w:r>
              <w:rPr>
                <w:rFonts w:ascii="Times New Roman" w:hAnsi="Times New Roman"/>
                <w:color w:val="000000"/>
                <w:spacing w:val="7"/>
                <w:sz w:val="24"/>
              </w:rPr>
              <w:t xml:space="preserve">battens (dismantling karries and battens to be paid for </w:t>
            </w:r>
            <w:r>
              <w:rPr>
                <w:rFonts w:ascii="Times New Roman" w:hAnsi="Times New Roman"/>
                <w:color w:val="000000"/>
                <w:sz w:val="24"/>
              </w:rPr>
              <w:t xml:space="preserve">separately) including stacking of serviceable material and </w:t>
            </w:r>
            <w:r>
              <w:rPr>
                <w:rFonts w:ascii="Times New Roman" w:hAnsi="Times New Roman"/>
                <w:color w:val="000000"/>
                <w:spacing w:val="-3"/>
                <w:sz w:val="24"/>
              </w:rPr>
              <w:t>disposal of unserviceabk material within 50 metres lead.</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636.00</w:t>
            </w:r>
          </w:p>
        </w:tc>
      </w:tr>
      <w:tr w:rsidR="00FE2850" w:rsidTr="004D2427">
        <w:trPr>
          <w:trHeight w:hRule="exact" w:val="735"/>
        </w:trPr>
        <w:tc>
          <w:tcPr>
            <w:tcW w:w="968"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1529</w:t>
            </w:r>
          </w:p>
        </w:tc>
        <w:tc>
          <w:tcPr>
            <w:tcW w:w="1230" w:type="dxa"/>
            <w:vMerge w:val="restart"/>
            <w:tcBorders>
              <w:top w:val="single" w:sz="6" w:space="0" w:color="000000"/>
              <w:left w:val="single" w:sz="6" w:space="0" w:color="000000"/>
              <w:bottom w:val="none" w:sz="0" w:space="0" w:color="000000"/>
              <w:right w:val="none" w:sz="0" w:space="0" w:color="000000"/>
            </w:tcBorders>
          </w:tcPr>
          <w:p w:rsidR="00FE2850" w:rsidRDefault="00FE2850" w:rsidP="004D2427">
            <w:pPr>
              <w:ind w:left="108"/>
              <w:rPr>
                <w:rFonts w:ascii="Times New Roman" w:hAnsi="Times New Roman"/>
                <w:color w:val="000000"/>
                <w:spacing w:val="-11"/>
                <w:sz w:val="24"/>
              </w:rPr>
            </w:pPr>
            <w:r>
              <w:rPr>
                <w:rFonts w:ascii="Times New Roman" w:hAnsi="Times New Roman"/>
                <w:color w:val="000000"/>
                <w:spacing w:val="-11"/>
                <w:sz w:val="24"/>
              </w:rPr>
              <w:t xml:space="preserve">Dismantling </w:t>
            </w:r>
            <w:r>
              <w:rPr>
                <w:rFonts w:ascii="Times New Roman" w:hAnsi="Times New Roman"/>
                <w:color w:val="000000"/>
                <w:spacing w:val="-10"/>
                <w:sz w:val="24"/>
              </w:rPr>
              <w:t xml:space="preserve">including </w:t>
            </w:r>
            <w:r>
              <w:rPr>
                <w:rFonts w:ascii="Times New Roman" w:hAnsi="Times New Roman"/>
                <w:color w:val="000000"/>
                <w:spacing w:val="-19"/>
                <w:sz w:val="24"/>
              </w:rPr>
              <w:t>unserviceable</w:t>
            </w:r>
          </w:p>
        </w:tc>
        <w:tc>
          <w:tcPr>
            <w:tcW w:w="4830" w:type="dxa"/>
            <w:tcBorders>
              <w:top w:val="single" w:sz="6" w:space="0" w:color="000000"/>
              <w:left w:val="none" w:sz="0" w:space="0" w:color="000000"/>
              <w:bottom w:val="single" w:sz="6" w:space="0" w:color="000000"/>
              <w:right w:val="single" w:sz="6" w:space="0" w:color="000000"/>
            </w:tcBorders>
          </w:tcPr>
          <w:p w:rsidR="00FE2850" w:rsidRDefault="00FE2850" w:rsidP="004D2427">
            <w:pPr>
              <w:spacing w:before="36" w:line="231" w:lineRule="exact"/>
              <w:ind w:left="72" w:right="108"/>
              <w:rPr>
                <w:rFonts w:ascii="Times New Roman" w:hAnsi="Times New Roman"/>
                <w:color w:val="000000"/>
                <w:spacing w:val="-3"/>
                <w:sz w:val="24"/>
              </w:rPr>
            </w:pPr>
            <w:r>
              <w:rPr>
                <w:rFonts w:ascii="Times New Roman" w:hAnsi="Times New Roman"/>
                <w:color w:val="000000"/>
                <w:spacing w:val="-3"/>
                <w:sz w:val="24"/>
              </w:rPr>
              <w:t xml:space="preserve">tiled roofing with battens boarding S. complete stacking of serviceable material and disposal of </w:t>
            </w:r>
            <w:r>
              <w:rPr>
                <w:rFonts w:ascii="Times New Roman" w:hAnsi="Times New Roman"/>
                <w:color w:val="000000"/>
                <w:spacing w:val="-6"/>
                <w:sz w:val="24"/>
              </w:rPr>
              <w:t>material within 50 metres lead</w:t>
            </w:r>
          </w:p>
        </w:tc>
        <w:tc>
          <w:tcPr>
            <w:tcW w:w="1230"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50.00</w:t>
            </w:r>
          </w:p>
        </w:tc>
      </w:tr>
      <w:tr w:rsidR="00FE2850" w:rsidTr="004D2427">
        <w:trPr>
          <w:trHeight w:hRule="exact" w:val="405"/>
        </w:trPr>
        <w:tc>
          <w:tcPr>
            <w:tcW w:w="968" w:type="dxa"/>
            <w:vMerge/>
            <w:tcBorders>
              <w:top w:val="none" w:sz="0" w:space="0" w:color="000000"/>
              <w:left w:val="single" w:sz="6" w:space="0" w:color="000000"/>
              <w:bottom w:val="single" w:sz="6" w:space="0" w:color="000000"/>
              <w:right w:val="single" w:sz="6" w:space="0" w:color="000000"/>
            </w:tcBorders>
          </w:tcPr>
          <w:p w:rsidR="00FE2850" w:rsidRDefault="00FE2850" w:rsidP="004D2427"/>
        </w:tc>
        <w:tc>
          <w:tcPr>
            <w:tcW w:w="1230" w:type="dxa"/>
            <w:vMerge/>
            <w:tcBorders>
              <w:top w:val="none" w:sz="0" w:space="0" w:color="000000"/>
              <w:left w:val="single" w:sz="6" w:space="0" w:color="000000"/>
              <w:bottom w:val="single" w:sz="6" w:space="0" w:color="000000"/>
              <w:right w:val="none" w:sz="0" w:space="0" w:color="000000"/>
            </w:tcBorders>
          </w:tcPr>
          <w:p w:rsidR="00FE2850" w:rsidRDefault="00FE2850" w:rsidP="004D2427"/>
        </w:tc>
        <w:tc>
          <w:tcPr>
            <w:tcW w:w="4830" w:type="dxa"/>
            <w:tcBorders>
              <w:top w:val="single" w:sz="6" w:space="0" w:color="000000"/>
              <w:left w:val="none" w:sz="0"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vMerge/>
            <w:tcBorders>
              <w:top w:val="none" w:sz="0" w:space="0" w:color="000000"/>
              <w:left w:val="single" w:sz="6" w:space="0" w:color="000000"/>
              <w:bottom w:val="single" w:sz="6" w:space="0" w:color="000000"/>
              <w:right w:val="single" w:sz="6" w:space="0" w:color="000000"/>
            </w:tcBorders>
          </w:tcPr>
          <w:p w:rsidR="00FE2850" w:rsidRDefault="00FE2850" w:rsidP="004D2427"/>
        </w:tc>
        <w:tc>
          <w:tcPr>
            <w:tcW w:w="1552" w:type="dxa"/>
            <w:vMerge/>
            <w:tcBorders>
              <w:top w:val="none" w:sz="0" w:space="0" w:color="000000"/>
              <w:left w:val="single" w:sz="6" w:space="0" w:color="000000"/>
              <w:bottom w:val="single" w:sz="6" w:space="0" w:color="000000"/>
              <w:right w:val="single" w:sz="6" w:space="0" w:color="000000"/>
            </w:tcBorders>
          </w:tcPr>
          <w:p w:rsidR="00FE2850" w:rsidRDefault="00FE2850" w:rsidP="004D2427"/>
        </w:tc>
      </w:tr>
      <w:tr w:rsidR="00FE2850" w:rsidTr="004D2427">
        <w:trPr>
          <w:trHeight w:hRule="exact" w:val="465"/>
        </w:trPr>
        <w:tc>
          <w:tcPr>
            <w:tcW w:w="968"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tabs>
                <w:tab w:val="decimal" w:pos="498"/>
              </w:tabs>
              <w:rPr>
                <w:rFonts w:ascii="Times New Roman" w:hAnsi="Times New Roman"/>
                <w:color w:val="000000"/>
                <w:spacing w:val="-10"/>
                <w:sz w:val="24"/>
              </w:rPr>
            </w:pPr>
            <w:r>
              <w:rPr>
                <w:rFonts w:ascii="Times New Roman" w:hAnsi="Times New Roman"/>
                <w:color w:val="000000"/>
                <w:spacing w:val="-10"/>
                <w:sz w:val="24"/>
              </w:rPr>
              <w:t>15.30</w:t>
            </w:r>
          </w:p>
        </w:tc>
        <w:tc>
          <w:tcPr>
            <w:tcW w:w="1230" w:type="dxa"/>
            <w:vMerge w:val="restart"/>
            <w:tcBorders>
              <w:top w:val="single" w:sz="6" w:space="0" w:color="000000"/>
              <w:left w:val="single" w:sz="6" w:space="0" w:color="000000"/>
              <w:bottom w:val="none" w:sz="0" w:space="0" w:color="000000"/>
              <w:right w:val="none" w:sz="0" w:space="0" w:color="000000"/>
            </w:tcBorders>
          </w:tcPr>
          <w:p w:rsidR="00FE2850" w:rsidRDefault="00FE2850" w:rsidP="004D2427">
            <w:pPr>
              <w:ind w:left="108"/>
              <w:rPr>
                <w:rFonts w:ascii="Times New Roman" w:hAnsi="Times New Roman"/>
                <w:color w:val="000000"/>
                <w:spacing w:val="-11"/>
                <w:sz w:val="24"/>
              </w:rPr>
            </w:pPr>
            <w:r>
              <w:rPr>
                <w:rFonts w:ascii="Times New Roman" w:hAnsi="Times New Roman"/>
                <w:color w:val="000000"/>
                <w:spacing w:val="-11"/>
                <w:sz w:val="24"/>
              </w:rPr>
              <w:t xml:space="preserve">Dismantling </w:t>
            </w:r>
            <w:r>
              <w:rPr>
                <w:rFonts w:ascii="Times New Roman" w:hAnsi="Times New Roman"/>
                <w:color w:val="000000"/>
                <w:spacing w:val="-28"/>
                <w:sz w:val="24"/>
              </w:rPr>
              <w:t>stacking within</w:t>
            </w:r>
          </w:p>
        </w:tc>
        <w:tc>
          <w:tcPr>
            <w:tcW w:w="4830" w:type="dxa"/>
            <w:tcBorders>
              <w:top w:val="single" w:sz="6" w:space="0" w:color="000000"/>
              <w:left w:val="none" w:sz="0" w:space="0" w:color="000000"/>
              <w:bottom w:val="single" w:sz="6" w:space="0" w:color="000000"/>
              <w:right w:val="single" w:sz="6" w:space="0" w:color="000000"/>
            </w:tcBorders>
            <w:vAlign w:val="center"/>
          </w:tcPr>
          <w:p w:rsidR="00FE2850" w:rsidRDefault="00FE2850" w:rsidP="004D2427">
            <w:pPr>
              <w:spacing w:line="211" w:lineRule="exact"/>
              <w:ind w:left="324" w:right="108" w:hanging="180"/>
              <w:rPr>
                <w:rFonts w:ascii="Times New Roman" w:hAnsi="Times New Roman"/>
                <w:color w:val="000000"/>
                <w:spacing w:val="5"/>
                <w:sz w:val="24"/>
              </w:rPr>
            </w:pPr>
            <w:r>
              <w:rPr>
                <w:rFonts w:ascii="Times New Roman" w:hAnsi="Times New Roman"/>
                <w:color w:val="000000"/>
                <w:spacing w:val="5"/>
                <w:sz w:val="24"/>
              </w:rPr>
              <w:t xml:space="preserve">wooden bullies in posts and struts including </w:t>
            </w:r>
            <w:r>
              <w:rPr>
                <w:rFonts w:ascii="Times New Roman" w:hAnsi="Times New Roman"/>
                <w:color w:val="000000"/>
                <w:sz w:val="24"/>
              </w:rPr>
              <w:t>50 metes lead</w:t>
            </w:r>
          </w:p>
        </w:tc>
        <w:tc>
          <w:tcPr>
            <w:tcW w:w="1230"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52"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5,00</w:t>
            </w:r>
          </w:p>
        </w:tc>
      </w:tr>
      <w:tr w:rsidR="00FE2850" w:rsidTr="004D2427">
        <w:trPr>
          <w:trHeight w:hRule="exact" w:val="390"/>
        </w:trPr>
        <w:tc>
          <w:tcPr>
            <w:tcW w:w="968" w:type="dxa"/>
            <w:vMerge/>
            <w:tcBorders>
              <w:top w:val="none" w:sz="0" w:space="0" w:color="000000"/>
              <w:left w:val="single" w:sz="6" w:space="0" w:color="000000"/>
              <w:bottom w:val="single" w:sz="6" w:space="0" w:color="000000"/>
              <w:right w:val="single" w:sz="6" w:space="0" w:color="000000"/>
            </w:tcBorders>
          </w:tcPr>
          <w:p w:rsidR="00FE2850" w:rsidRDefault="00FE2850" w:rsidP="004D2427"/>
        </w:tc>
        <w:tc>
          <w:tcPr>
            <w:tcW w:w="1230" w:type="dxa"/>
            <w:vMerge/>
            <w:tcBorders>
              <w:top w:val="none" w:sz="0" w:space="0" w:color="000000"/>
              <w:left w:val="single" w:sz="6" w:space="0" w:color="000000"/>
              <w:bottom w:val="single" w:sz="6" w:space="0" w:color="000000"/>
              <w:right w:val="none" w:sz="0" w:space="0" w:color="000000"/>
            </w:tcBorders>
          </w:tcPr>
          <w:p w:rsidR="00FE2850" w:rsidRDefault="00FE2850" w:rsidP="004D2427"/>
        </w:tc>
        <w:tc>
          <w:tcPr>
            <w:tcW w:w="4830" w:type="dxa"/>
            <w:tcBorders>
              <w:top w:val="single" w:sz="6" w:space="0" w:color="000000"/>
              <w:left w:val="none" w:sz="0"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vMerge/>
            <w:tcBorders>
              <w:top w:val="none" w:sz="0" w:space="0" w:color="000000"/>
              <w:left w:val="single" w:sz="6" w:space="0" w:color="000000"/>
              <w:bottom w:val="single" w:sz="6" w:space="0" w:color="000000"/>
              <w:right w:val="single" w:sz="6" w:space="0" w:color="000000"/>
            </w:tcBorders>
          </w:tcPr>
          <w:p w:rsidR="00FE2850" w:rsidRDefault="00FE2850" w:rsidP="004D2427"/>
        </w:tc>
        <w:tc>
          <w:tcPr>
            <w:tcW w:w="1552" w:type="dxa"/>
            <w:vMerge/>
            <w:tcBorders>
              <w:top w:val="none" w:sz="0" w:space="0" w:color="000000"/>
              <w:left w:val="single" w:sz="6" w:space="0" w:color="000000"/>
              <w:bottom w:val="single" w:sz="6" w:space="0" w:color="000000"/>
              <w:right w:val="single" w:sz="6" w:space="0" w:color="000000"/>
            </w:tcBorders>
          </w:tcPr>
          <w:p w:rsidR="00FE2850" w:rsidRDefault="00FE2850" w:rsidP="004D2427"/>
        </w:tc>
      </w:tr>
      <w:tr w:rsidR="00FE2850" w:rsidTr="004D2427">
        <w:trPr>
          <w:trHeight w:hRule="exact" w:val="102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8"/>
              </w:tabs>
              <w:rPr>
                <w:rFonts w:ascii="Times New Roman" w:hAnsi="Times New Roman"/>
                <w:color w:val="000000"/>
                <w:spacing w:val="-10"/>
                <w:sz w:val="24"/>
              </w:rPr>
            </w:pPr>
            <w:r>
              <w:rPr>
                <w:rFonts w:ascii="Times New Roman" w:hAnsi="Times New Roman"/>
                <w:color w:val="000000"/>
                <w:spacing w:val="-10"/>
                <w:sz w:val="24"/>
              </w:rPr>
              <w:t>15.31</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Dismantling and stacking within 50 metres lead, fencing posts </w:t>
            </w:r>
            <w:r>
              <w:rPr>
                <w:rFonts w:ascii="Times New Roman" w:hAnsi="Times New Roman"/>
                <w:color w:val="000000"/>
                <w:spacing w:val="-3"/>
                <w:sz w:val="24"/>
              </w:rPr>
              <w:t xml:space="preserve">or struts including all earth work and dismantling of concrete </w:t>
            </w:r>
            <w:r>
              <w:rPr>
                <w:rFonts w:ascii="Times New Roman" w:hAnsi="Times New Roman"/>
                <w:color w:val="000000"/>
                <w:spacing w:val="6"/>
                <w:sz w:val="24"/>
              </w:rPr>
              <w:t>de. in base of</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54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15,31.1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90"/>
              <w:rPr>
                <w:rFonts w:ascii="Times New Roman" w:hAnsi="Times New Roman"/>
                <w:color w:val="000000"/>
                <w:spacing w:val="-2"/>
                <w:sz w:val="24"/>
              </w:rPr>
            </w:pPr>
            <w:r>
              <w:rPr>
                <w:rFonts w:ascii="Times New Roman" w:hAnsi="Times New Roman"/>
                <w:color w:val="000000"/>
                <w:spacing w:val="-2"/>
                <w:sz w:val="24"/>
              </w:rPr>
              <w:t>T' or `I.' iron or pipe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73,00</w:t>
            </w:r>
          </w:p>
        </w:tc>
      </w:tr>
      <w:tr w:rsidR="00FE2850" w:rsidTr="004D2427">
        <w:trPr>
          <w:trHeight w:hRule="exact" w:val="52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15.31.2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90"/>
              <w:rPr>
                <w:rFonts w:ascii="Times New Roman" w:hAnsi="Times New Roman"/>
                <w:color w:val="000000"/>
                <w:spacing w:val="-10"/>
                <w:sz w:val="24"/>
              </w:rPr>
            </w:pPr>
            <w:r>
              <w:rPr>
                <w:rFonts w:ascii="Times New Roman" w:hAnsi="Times New Roman"/>
                <w:color w:val="000000"/>
                <w:spacing w:val="-10"/>
                <w:sz w:val="24"/>
              </w:rPr>
              <w:t>R_C.C.</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87.00</w:t>
            </w:r>
          </w:p>
        </w:tc>
      </w:tr>
      <w:tr w:rsidR="00FE2850" w:rsidTr="004D2427">
        <w:trPr>
          <w:trHeight w:hRule="exact" w:val="1087"/>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8"/>
              </w:tabs>
              <w:rPr>
                <w:rFonts w:ascii="Times New Roman" w:hAnsi="Times New Roman"/>
                <w:color w:val="000000"/>
                <w:spacing w:val="-10"/>
                <w:sz w:val="24"/>
              </w:rPr>
            </w:pPr>
            <w:r>
              <w:rPr>
                <w:rFonts w:ascii="Times New Roman" w:hAnsi="Times New Roman"/>
                <w:color w:val="000000"/>
                <w:spacing w:val="-10"/>
                <w:sz w:val="24"/>
              </w:rPr>
              <w:t>15.32</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Cutting bellies or wooden posts of fencing at the point of </w:t>
            </w:r>
            <w:r>
              <w:rPr>
                <w:rFonts w:ascii="Times New Roman" w:hAnsi="Times New Roman"/>
                <w:color w:val="000000"/>
                <w:spacing w:val="3"/>
                <w:sz w:val="24"/>
              </w:rPr>
              <w:t xml:space="preserve">projection above the concrete or ground and stacking the </w:t>
            </w:r>
            <w:r>
              <w:rPr>
                <w:rFonts w:ascii="Times New Roman" w:hAnsi="Times New Roman"/>
                <w:color w:val="000000"/>
                <w:spacing w:val="-6"/>
                <w:sz w:val="24"/>
              </w:rPr>
              <w:t>same within 50 metres lead.</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8.00</w:t>
            </w:r>
          </w:p>
        </w:tc>
      </w:tr>
      <w:tr w:rsidR="00FE2850" w:rsidTr="004D2427">
        <w:trPr>
          <w:trHeight w:hRule="exact" w:val="82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1533</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Dismantling barbed wire or flexible wire rope in fencing </w:t>
            </w:r>
            <w:r>
              <w:rPr>
                <w:rFonts w:ascii="Times New Roman" w:hAnsi="Times New Roman"/>
                <w:color w:val="000000"/>
                <w:spacing w:val="-5"/>
                <w:sz w:val="24"/>
              </w:rPr>
              <w:t>including making rolls and stacking within 50 metres Iced.</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Kg</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right="532"/>
              <w:jc w:val="right"/>
              <w:rPr>
                <w:rFonts w:ascii="Times New Roman" w:hAnsi="Times New Roman"/>
                <w:color w:val="000000"/>
                <w:spacing w:val="-10"/>
                <w:sz w:val="24"/>
              </w:rPr>
            </w:pPr>
            <w:r>
              <w:rPr>
                <w:rFonts w:ascii="Times New Roman" w:hAnsi="Times New Roman"/>
                <w:color w:val="000000"/>
                <w:spacing w:val="-10"/>
                <w:sz w:val="24"/>
              </w:rPr>
              <w:t>9.00</w:t>
            </w:r>
          </w:p>
        </w:tc>
      </w:tr>
      <w:tr w:rsidR="00FE2850" w:rsidTr="004D2427">
        <w:trPr>
          <w:trHeight w:hRule="exact" w:val="106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1534</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Dismantling wooden trellis work excluding frames but </w:t>
            </w:r>
            <w:r>
              <w:rPr>
                <w:rFonts w:ascii="Times New Roman" w:hAnsi="Times New Roman"/>
                <w:color w:val="000000"/>
                <w:spacing w:val="-3"/>
                <w:sz w:val="24"/>
              </w:rPr>
              <w:t xml:space="preserve">including stadcing the serviceable material within 50 metres </w:t>
            </w:r>
            <w:r>
              <w:rPr>
                <w:rFonts w:ascii="Times New Roman" w:hAnsi="Times New Roman"/>
                <w:color w:val="000000"/>
                <w:spacing w:val="-10"/>
                <w:sz w:val="24"/>
              </w:rPr>
              <w:t>lead_</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31C51" w:rsidP="004D2427">
            <w:pPr>
              <w:ind w:right="532"/>
              <w:jc w:val="right"/>
              <w:rPr>
                <w:rFonts w:ascii="Times New Roman" w:hAnsi="Times New Roman"/>
                <w:color w:val="000000"/>
                <w:spacing w:val="-10"/>
                <w:sz w:val="24"/>
              </w:rPr>
            </w:pPr>
            <w:r>
              <w:rPr>
                <w:rFonts w:ascii="Times New Roman" w:hAnsi="Times New Roman"/>
                <w:noProof/>
                <w:color w:val="000000"/>
                <w:spacing w:val="-10"/>
                <w:sz w:val="24"/>
                <w:lang w:bidi="hi-IN"/>
              </w:rPr>
              <w:pict>
                <v:shape id="_x0000_s1065" type="#_x0000_t202" style="position:absolute;left:0;text-align:left;margin-left:44.55pt;margin-top:72.9pt;width:81.2pt;height:22.75pt;z-index:251688960;mso-position-horizontal-relative:text;mso-position-vertical-relative:text" filled="f" stroked="f">
                  <v:textbox style="mso-next-textbox:#_x0000_s1065">
                    <w:txbxContent>
                      <w:p w:rsidR="006A17B0" w:rsidRDefault="006A17B0" w:rsidP="000305F0">
                        <w:pPr>
                          <w:jc w:val="center"/>
                          <w:rPr>
                            <w:rFonts w:ascii="Times New Roman" w:hAnsi="Times New Roman" w:cs="Times New Roman"/>
                          </w:rPr>
                        </w:pPr>
                        <w:r>
                          <w:t>Page No.274</w:t>
                        </w:r>
                      </w:p>
                      <w:p w:rsidR="006A17B0" w:rsidRDefault="006A17B0" w:rsidP="000305F0"/>
                    </w:txbxContent>
                  </v:textbox>
                </v:shape>
              </w:pict>
            </w:r>
            <w:r w:rsidR="00FE2850">
              <w:rPr>
                <w:rFonts w:ascii="Times New Roman" w:hAnsi="Times New Roman"/>
                <w:color w:val="000000"/>
                <w:spacing w:val="-10"/>
                <w:sz w:val="24"/>
              </w:rPr>
              <w:t>15.00</w:t>
            </w:r>
          </w:p>
        </w:tc>
      </w:tr>
    </w:tbl>
    <w:p w:rsidR="00FE2850" w:rsidRDefault="00FE2850" w:rsidP="00FE2850">
      <w:pPr>
        <w:rPr>
          <w:rFonts w:ascii="Times New Roman" w:hAnsi="Times New Roman"/>
          <w:color w:val="000000"/>
          <w:sz w:val="24"/>
        </w:rPr>
      </w:pPr>
    </w:p>
    <w:tbl>
      <w:tblPr>
        <w:tblW w:w="0" w:type="auto"/>
        <w:tblInd w:w="15" w:type="dxa"/>
        <w:tblLayout w:type="fixed"/>
        <w:tblCellMar>
          <w:left w:w="0" w:type="dxa"/>
          <w:right w:w="0" w:type="dxa"/>
        </w:tblCellMar>
        <w:tblLook w:val="04A0"/>
      </w:tblPr>
      <w:tblGrid>
        <w:gridCol w:w="968"/>
        <w:gridCol w:w="1230"/>
        <w:gridCol w:w="4830"/>
        <w:gridCol w:w="1230"/>
        <w:gridCol w:w="1552"/>
      </w:tblGrid>
      <w:tr w:rsidR="00FE2850" w:rsidTr="004D2427">
        <w:trPr>
          <w:trHeight w:hRule="exact" w:val="69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z w:val="24"/>
              </w:rPr>
            </w:pPr>
            <w:r>
              <w:rPr>
                <w:rFonts w:ascii="Times New Roman" w:hAnsi="Times New Roman"/>
                <w:color w:val="000000"/>
                <w:sz w:val="24"/>
              </w:rPr>
              <w:t>Description</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2"/>
                <w:sz w:val="24"/>
              </w:rPr>
            </w:pPr>
            <w:r>
              <w:rPr>
                <w:rFonts w:ascii="Times New Roman" w:hAnsi="Times New Roman"/>
                <w:color w:val="000000"/>
                <w:spacing w:val="2"/>
                <w:sz w:val="24"/>
              </w:rPr>
              <w:t>Rite (m Rs.)</w:t>
            </w:r>
          </w:p>
        </w:tc>
      </w:tr>
      <w:tr w:rsidR="00FE2850" w:rsidTr="004D2427">
        <w:trPr>
          <w:trHeight w:hRule="exact" w:val="21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1073"/>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1535</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Dismantling expanded metal or I.R.C. fabrics with necessary </w:t>
            </w:r>
            <w:r>
              <w:rPr>
                <w:rFonts w:ascii="Times New Roman" w:hAnsi="Times New Roman"/>
                <w:color w:val="000000"/>
                <w:spacing w:val="6"/>
                <w:sz w:val="24"/>
              </w:rPr>
              <w:t xml:space="preserve">battens and beading including stacking the serviceable </w:t>
            </w:r>
            <w:r>
              <w:rPr>
                <w:rFonts w:ascii="Times New Roman" w:hAnsi="Times New Roman"/>
                <w:color w:val="000000"/>
                <w:spacing w:val="-6"/>
                <w:sz w:val="24"/>
              </w:rPr>
              <w:t>material within 50 metres lead.</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sum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18.00</w:t>
            </w:r>
          </w:p>
        </w:tc>
      </w:tr>
      <w:tr w:rsidR="00FE2850" w:rsidTr="004D2427">
        <w:trPr>
          <w:trHeight w:hRule="exact" w:val="99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7"/>
              </w:tabs>
              <w:rPr>
                <w:rFonts w:ascii="Times New Roman" w:hAnsi="Times New Roman"/>
                <w:color w:val="000000"/>
                <w:spacing w:val="-10"/>
                <w:sz w:val="24"/>
              </w:rPr>
            </w:pPr>
            <w:r>
              <w:rPr>
                <w:rFonts w:ascii="Times New Roman" w:hAnsi="Times New Roman"/>
                <w:color w:val="000000"/>
                <w:spacing w:val="-10"/>
                <w:sz w:val="24"/>
              </w:rPr>
              <w:t>15.36</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tabs>
                <w:tab w:val="left" w:pos="3457"/>
                <w:tab w:val="left" w:pos="3832"/>
                <w:tab w:val="left" w:pos="4567"/>
                <w:tab w:val="right" w:pos="5955"/>
              </w:tabs>
              <w:ind w:left="108"/>
              <w:rPr>
                <w:rFonts w:ascii="Times New Roman" w:hAnsi="Times New Roman"/>
                <w:color w:val="000000"/>
                <w:spacing w:val="1"/>
                <w:sz w:val="24"/>
              </w:rPr>
            </w:pPr>
            <w:r>
              <w:rPr>
                <w:rFonts w:ascii="Times New Roman" w:hAnsi="Times New Roman"/>
                <w:color w:val="000000"/>
                <w:spacing w:val="1"/>
                <w:sz w:val="24"/>
              </w:rPr>
              <w:t>Dismantling wooden boardings</w:t>
            </w:r>
            <w:r>
              <w:rPr>
                <w:rFonts w:ascii="Times New Roman" w:hAnsi="Times New Roman"/>
                <w:color w:val="000000"/>
                <w:spacing w:val="1"/>
                <w:sz w:val="24"/>
              </w:rPr>
              <w:tab/>
            </w:r>
            <w:r>
              <w:rPr>
                <w:rFonts w:ascii="Times New Roman" w:hAnsi="Times New Roman"/>
                <w:color w:val="000000"/>
                <w:spacing w:val="-10"/>
                <w:sz w:val="24"/>
              </w:rPr>
              <w:t>in</w:t>
            </w:r>
            <w:r>
              <w:rPr>
                <w:rFonts w:ascii="Times New Roman" w:hAnsi="Times New Roman"/>
                <w:color w:val="000000"/>
                <w:spacing w:val="-10"/>
                <w:sz w:val="24"/>
              </w:rPr>
              <w:tab/>
            </w:r>
            <w:r>
              <w:rPr>
                <w:rFonts w:ascii="Times New Roman" w:hAnsi="Times New Roman"/>
                <w:b/>
                <w:color w:val="000000"/>
                <w:spacing w:val="-8"/>
              </w:rPr>
              <w:t>lining</w:t>
            </w:r>
            <w:r>
              <w:rPr>
                <w:rFonts w:ascii="Times New Roman" w:hAnsi="Times New Roman"/>
                <w:b/>
                <w:color w:val="000000"/>
                <w:spacing w:val="-8"/>
              </w:rPr>
              <w:tab/>
            </w:r>
            <w:r>
              <w:rPr>
                <w:rFonts w:ascii="Times New Roman" w:hAnsi="Times New Roman"/>
                <w:color w:val="000000"/>
                <w:spacing w:val="-10"/>
                <w:sz w:val="24"/>
              </w:rPr>
              <w:t>of walls</w:t>
            </w:r>
            <w:r>
              <w:rPr>
                <w:rFonts w:ascii="Times New Roman" w:hAnsi="Times New Roman"/>
                <w:color w:val="000000"/>
                <w:spacing w:val="-10"/>
                <w:sz w:val="24"/>
              </w:rPr>
              <w:tab/>
              <w:t>and</w:t>
            </w:r>
          </w:p>
          <w:p w:rsidR="00FE2850" w:rsidRDefault="00FE2850" w:rsidP="004D2427">
            <w:pPr>
              <w:tabs>
                <w:tab w:val="left" w:pos="1252"/>
                <w:tab w:val="left" w:pos="2362"/>
                <w:tab w:val="left" w:pos="3457"/>
                <w:tab w:val="left" w:pos="4567"/>
                <w:tab w:val="right" w:pos="5955"/>
              </w:tabs>
              <w:ind w:left="108" w:right="108"/>
              <w:rPr>
                <w:rFonts w:ascii="Times New Roman" w:hAnsi="Times New Roman"/>
                <w:color w:val="000000"/>
                <w:spacing w:val="-12"/>
                <w:sz w:val="24"/>
              </w:rPr>
            </w:pPr>
            <w:r>
              <w:rPr>
                <w:rFonts w:ascii="Times New Roman" w:hAnsi="Times New Roman"/>
                <w:color w:val="000000"/>
                <w:spacing w:val="-12"/>
                <w:sz w:val="24"/>
              </w:rPr>
              <w:t>partitions,</w:t>
            </w:r>
            <w:r>
              <w:rPr>
                <w:rFonts w:ascii="Times New Roman" w:hAnsi="Times New Roman"/>
                <w:color w:val="000000"/>
                <w:spacing w:val="-12"/>
                <w:sz w:val="24"/>
              </w:rPr>
              <w:tab/>
            </w:r>
            <w:r>
              <w:rPr>
                <w:rFonts w:ascii="Times New Roman" w:hAnsi="Times New Roman"/>
                <w:color w:val="000000"/>
                <w:spacing w:val="-14"/>
                <w:sz w:val="24"/>
              </w:rPr>
              <w:t>exchuling</w:t>
            </w:r>
            <w:r>
              <w:rPr>
                <w:rFonts w:ascii="Times New Roman" w:hAnsi="Times New Roman"/>
                <w:color w:val="000000"/>
                <w:spacing w:val="-14"/>
                <w:sz w:val="24"/>
              </w:rPr>
              <w:tab/>
            </w:r>
            <w:r>
              <w:rPr>
                <w:rFonts w:ascii="Times New Roman" w:hAnsi="Times New Roman"/>
                <w:color w:val="000000"/>
                <w:spacing w:val="-22"/>
                <w:sz w:val="24"/>
              </w:rPr>
              <w:t>supporting</w:t>
            </w:r>
            <w:r>
              <w:rPr>
                <w:rFonts w:ascii="Times New Roman" w:hAnsi="Times New Roman"/>
                <w:color w:val="000000"/>
                <w:spacing w:val="-22"/>
                <w:sz w:val="24"/>
              </w:rPr>
              <w:tab/>
            </w:r>
            <w:r>
              <w:rPr>
                <w:rFonts w:ascii="Times New Roman" w:hAnsi="Times New Roman"/>
                <w:color w:val="000000"/>
                <w:spacing w:val="-10"/>
                <w:sz w:val="24"/>
              </w:rPr>
              <w:t>members</w:t>
            </w:r>
            <w:r>
              <w:rPr>
                <w:rFonts w:ascii="Times New Roman" w:hAnsi="Times New Roman"/>
                <w:color w:val="000000"/>
                <w:spacing w:val="-10"/>
                <w:sz w:val="24"/>
              </w:rPr>
              <w:tab/>
              <w:t>but</w:t>
            </w:r>
            <w:r>
              <w:rPr>
                <w:rFonts w:ascii="Times New Roman" w:hAnsi="Times New Roman"/>
                <w:color w:val="000000"/>
                <w:spacing w:val="-10"/>
                <w:sz w:val="24"/>
              </w:rPr>
              <w:tab/>
              <w:t xml:space="preserve">including </w:t>
            </w:r>
            <w:r>
              <w:rPr>
                <w:rFonts w:ascii="Times New Roman" w:hAnsi="Times New Roman"/>
                <w:color w:val="000000"/>
                <w:spacing w:val="-10"/>
                <w:sz w:val="24"/>
              </w:rPr>
              <w:br/>
            </w:r>
            <w:r>
              <w:rPr>
                <w:rFonts w:ascii="Times New Roman" w:hAnsi="Times New Roman"/>
                <w:color w:val="000000"/>
                <w:spacing w:val="-6"/>
                <w:sz w:val="24"/>
              </w:rPr>
              <w:t>stacking within 50 metres lead -</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45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15.36.1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6"/>
                <w:sz w:val="24"/>
              </w:rPr>
            </w:pPr>
            <w:r>
              <w:rPr>
                <w:rFonts w:ascii="Times New Roman" w:hAnsi="Times New Roman"/>
                <w:color w:val="000000"/>
                <w:spacing w:val="-6"/>
                <w:sz w:val="24"/>
              </w:rPr>
              <w:t>Upto 10 mm thick</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15.00</w:t>
            </w:r>
          </w:p>
        </w:tc>
      </w:tr>
      <w:tr w:rsidR="00FE2850" w:rsidTr="004D2427">
        <w:trPr>
          <w:trHeight w:hRule="exact" w:val="45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15.36.2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2"/>
                <w:sz w:val="24"/>
              </w:rPr>
            </w:pPr>
            <w:r>
              <w:rPr>
                <w:rFonts w:ascii="Times New Roman" w:hAnsi="Times New Roman"/>
                <w:color w:val="000000"/>
                <w:spacing w:val="2"/>
                <w:sz w:val="24"/>
              </w:rPr>
              <w:t>Thickness above 10 = upto 25 mm</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19.00</w:t>
            </w:r>
          </w:p>
        </w:tc>
      </w:tr>
      <w:tr w:rsidR="00FE2850" w:rsidTr="004D2427">
        <w:trPr>
          <w:trHeight w:hRule="exact" w:val="58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15,363</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6"/>
                <w:sz w:val="24"/>
              </w:rPr>
            </w:pPr>
            <w:r>
              <w:rPr>
                <w:rFonts w:ascii="Times New Roman" w:hAnsi="Times New Roman"/>
                <w:color w:val="000000"/>
                <w:spacing w:val="-6"/>
                <w:sz w:val="24"/>
              </w:rPr>
              <w:t>Thickness above 25 mm upto 40 mm</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517"/>
              <w:rPr>
                <w:rFonts w:ascii="Times New Roman" w:hAnsi="Times New Roman"/>
                <w:color w:val="000000"/>
                <w:spacing w:val="-10"/>
                <w:sz w:val="24"/>
              </w:rPr>
            </w:pPr>
            <w:r>
              <w:rPr>
                <w:rFonts w:ascii="Times New Roman" w:hAnsi="Times New Roman"/>
                <w:color w:val="000000"/>
                <w:spacing w:val="-10"/>
                <w:sz w:val="24"/>
              </w:rPr>
              <w:t>22,00</w:t>
            </w:r>
          </w:p>
        </w:tc>
      </w:tr>
      <w:tr w:rsidR="00FE2850" w:rsidTr="004D2427">
        <w:trPr>
          <w:trHeight w:hRule="exact" w:val="69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1537</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imes New Roman" w:hAnsi="Times New Roman"/>
                <w:color w:val="000000"/>
                <w:spacing w:val="-5"/>
                <w:sz w:val="24"/>
              </w:rPr>
            </w:pPr>
            <w:r>
              <w:rPr>
                <w:rFonts w:ascii="Times New Roman" w:hAnsi="Times New Roman"/>
                <w:color w:val="000000"/>
                <w:spacing w:val="-5"/>
                <w:sz w:val="24"/>
              </w:rPr>
              <w:t>Dismaraling precast concrete oi stone slabs in walls, partition walls etc. including stacking within 50 metres lead:</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427"/>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15,37.1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6"/>
                <w:sz w:val="24"/>
              </w:rPr>
            </w:pPr>
            <w:r>
              <w:rPr>
                <w:rFonts w:ascii="Times New Roman" w:hAnsi="Times New Roman"/>
                <w:color w:val="000000"/>
                <w:spacing w:val="-6"/>
                <w:sz w:val="24"/>
              </w:rPr>
              <w:t>Thickness upto 40 mm</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517"/>
              <w:rPr>
                <w:rFonts w:ascii="Times New Roman" w:hAnsi="Times New Roman"/>
                <w:color w:val="000000"/>
                <w:spacing w:val="-10"/>
                <w:sz w:val="24"/>
              </w:rPr>
            </w:pPr>
            <w:r>
              <w:rPr>
                <w:rFonts w:ascii="Times New Roman" w:hAnsi="Times New Roman"/>
                <w:color w:val="000000"/>
                <w:spacing w:val="-10"/>
                <w:sz w:val="24"/>
              </w:rPr>
              <w:t>69,00</w:t>
            </w:r>
          </w:p>
        </w:tc>
      </w:tr>
      <w:tr w:rsidR="00FE2850" w:rsidTr="004D2427">
        <w:trPr>
          <w:trHeight w:hRule="exact" w:val="488"/>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15.37.2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6"/>
                <w:sz w:val="24"/>
              </w:rPr>
            </w:pPr>
            <w:r>
              <w:rPr>
                <w:rFonts w:ascii="Times New Roman" w:hAnsi="Times New Roman"/>
                <w:color w:val="000000"/>
                <w:spacing w:val="-6"/>
                <w:sz w:val="24"/>
              </w:rPr>
              <w:t>Thickness above 40 mm upto 75 mm</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104.00</w:t>
            </w:r>
          </w:p>
        </w:tc>
      </w:tr>
      <w:tr w:rsidR="00FE2850" w:rsidTr="004D2427">
        <w:trPr>
          <w:trHeight w:hRule="exact" w:val="114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1538</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Dismantling cant asbestos or other hard board ceiling or </w:t>
            </w:r>
            <w:r>
              <w:rPr>
                <w:rFonts w:ascii="Times New Roman" w:hAnsi="Times New Roman"/>
                <w:color w:val="000000"/>
                <w:spacing w:val="-7"/>
                <w:sz w:val="24"/>
              </w:rPr>
              <w:t xml:space="preserve">partition walls including stacking of serviceable materials and </w:t>
            </w:r>
            <w:r>
              <w:rPr>
                <w:rFonts w:ascii="Times New Roman" w:hAnsi="Times New Roman"/>
                <w:color w:val="000000"/>
                <w:spacing w:val="1"/>
                <w:sz w:val="24"/>
              </w:rPr>
              <w:t xml:space="preserve">disposal of </w:t>
            </w:r>
            <w:r>
              <w:rPr>
                <w:rFonts w:ascii="Times New Roman" w:hAnsi="Times New Roman"/>
                <w:b/>
                <w:color w:val="000000"/>
                <w:spacing w:val="-19"/>
                <w:sz w:val="20"/>
              </w:rPr>
              <w:t xml:space="preserve">=CP&amp; </w:t>
            </w:r>
            <w:r>
              <w:rPr>
                <w:rFonts w:ascii="Times New Roman" w:hAnsi="Times New Roman"/>
                <w:color w:val="000000"/>
                <w:spacing w:val="1"/>
                <w:sz w:val="24"/>
              </w:rPr>
              <w:t>cable materials within 50 mama lead_</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13.00</w:t>
            </w:r>
          </w:p>
        </w:tc>
      </w:tr>
      <w:tr w:rsidR="00FE2850" w:rsidTr="004D2427">
        <w:trPr>
          <w:trHeight w:hRule="exact" w:val="75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7"/>
              </w:tabs>
              <w:rPr>
                <w:rFonts w:ascii="Times New Roman" w:hAnsi="Times New Roman"/>
                <w:color w:val="000000"/>
                <w:spacing w:val="-10"/>
                <w:sz w:val="24"/>
              </w:rPr>
            </w:pPr>
            <w:r>
              <w:rPr>
                <w:rFonts w:ascii="Times New Roman" w:hAnsi="Times New Roman"/>
                <w:color w:val="000000"/>
                <w:spacing w:val="-10"/>
                <w:sz w:val="24"/>
              </w:rPr>
              <w:t>15.39</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imes New Roman" w:hAnsi="Times New Roman"/>
                <w:color w:val="000000"/>
                <w:spacing w:val="-6"/>
                <w:sz w:val="24"/>
              </w:rPr>
            </w:pPr>
            <w:r>
              <w:rPr>
                <w:rFonts w:ascii="Times New Roman" w:hAnsi="Times New Roman"/>
                <w:color w:val="000000"/>
                <w:spacing w:val="-6"/>
                <w:sz w:val="24"/>
              </w:rPr>
              <w:t xml:space="preserve">Dismantling C.I. or asbestos rain water pipe with fittings and </w:t>
            </w:r>
            <w:r>
              <w:rPr>
                <w:rFonts w:ascii="Times New Roman" w:hAnsi="Times New Roman"/>
                <w:color w:val="000000"/>
                <w:spacing w:val="-4"/>
                <w:sz w:val="24"/>
              </w:rPr>
              <w:t>clamps including stacking the material within 50 metes lead -</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427"/>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1539.1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8"/>
                <w:sz w:val="24"/>
              </w:rPr>
            </w:pPr>
            <w:r>
              <w:rPr>
                <w:rFonts w:ascii="Times New Roman" w:hAnsi="Times New Roman"/>
                <w:color w:val="000000"/>
                <w:spacing w:val="-8"/>
                <w:sz w:val="24"/>
              </w:rPr>
              <w:t>75 to 80 mm din pipe.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517"/>
              <w:rPr>
                <w:rFonts w:ascii="Times New Roman" w:hAnsi="Times New Roman"/>
                <w:color w:val="000000"/>
                <w:spacing w:val="-10"/>
                <w:sz w:val="24"/>
              </w:rPr>
            </w:pPr>
            <w:r>
              <w:rPr>
                <w:rFonts w:ascii="Times New Roman" w:hAnsi="Times New Roman"/>
                <w:color w:val="000000"/>
                <w:spacing w:val="-10"/>
                <w:sz w:val="24"/>
              </w:rPr>
              <w:t>18,00</w:t>
            </w:r>
          </w:p>
        </w:tc>
      </w:tr>
      <w:tr w:rsidR="00FE2850" w:rsidTr="004D2427">
        <w:trPr>
          <w:trHeight w:hRule="exact" w:val="43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15.39.2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100 mm din pipe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19.00</w:t>
            </w:r>
          </w:p>
        </w:tc>
      </w:tr>
      <w:tr w:rsidR="00FE2850" w:rsidTr="004D2427">
        <w:trPr>
          <w:trHeight w:hRule="exact" w:val="518"/>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15.39.3</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150 ram clia pipe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19.00</w:t>
            </w:r>
          </w:p>
        </w:tc>
      </w:tr>
      <w:tr w:rsidR="00FE2850" w:rsidTr="004D2427">
        <w:trPr>
          <w:trHeight w:hRule="exact" w:val="1252"/>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7"/>
              </w:tabs>
              <w:rPr>
                <w:rFonts w:ascii="Times New Roman" w:hAnsi="Times New Roman"/>
                <w:color w:val="000000"/>
                <w:spacing w:val="-10"/>
                <w:sz w:val="24"/>
              </w:rPr>
            </w:pPr>
            <w:r>
              <w:rPr>
                <w:rFonts w:ascii="Times New Roman" w:hAnsi="Times New Roman"/>
                <w:color w:val="000000"/>
                <w:spacing w:val="-10"/>
                <w:sz w:val="24"/>
              </w:rPr>
              <w:t>15.4-0</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Dismantling G.I. pipes {external work) including excavation </w:t>
            </w:r>
            <w:r>
              <w:rPr>
                <w:rFonts w:ascii="Times New Roman" w:hAnsi="Times New Roman"/>
                <w:color w:val="000000"/>
                <w:spacing w:val="-5"/>
                <w:sz w:val="24"/>
              </w:rPr>
              <w:t xml:space="preserve">and refilling trenches after taking out the pipes manually/ by </w:t>
            </w:r>
            <w:r>
              <w:rPr>
                <w:rFonts w:ascii="Times New Roman" w:hAnsi="Times New Roman"/>
                <w:color w:val="000000"/>
                <w:spacing w:val="-7"/>
                <w:sz w:val="24"/>
              </w:rPr>
              <w:t xml:space="preserve">mechanical means including stacking of pipes within 50 metres </w:t>
            </w:r>
            <w:r>
              <w:rPr>
                <w:rFonts w:ascii="Times New Roman" w:hAnsi="Times New Roman"/>
                <w:color w:val="000000"/>
                <w:spacing w:val="-5"/>
                <w:sz w:val="24"/>
              </w:rPr>
              <w:t>lead as per direction of Engineer-in-charge :</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413"/>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15.40.1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8"/>
                <w:sz w:val="24"/>
              </w:rPr>
            </w:pPr>
            <w:r>
              <w:rPr>
                <w:rFonts w:ascii="Times New Roman" w:hAnsi="Times New Roman"/>
                <w:color w:val="000000"/>
                <w:spacing w:val="-8"/>
                <w:sz w:val="24"/>
              </w:rPr>
              <w:t>15 mm to 40 mm nominal bore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40.00</w:t>
            </w:r>
          </w:p>
        </w:tc>
      </w:tr>
      <w:tr w:rsidR="00FE2850" w:rsidTr="004D2427">
        <w:trPr>
          <w:trHeight w:hRule="exact" w:val="57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15.40.2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6"/>
                <w:sz w:val="24"/>
              </w:rPr>
            </w:pPr>
            <w:r>
              <w:rPr>
                <w:rFonts w:ascii="Times New Roman" w:hAnsi="Times New Roman"/>
                <w:color w:val="000000"/>
                <w:spacing w:val="-6"/>
                <w:sz w:val="24"/>
              </w:rPr>
              <w:t>Above 40 ram nominal bore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47.00</w:t>
            </w:r>
          </w:p>
        </w:tc>
      </w:tr>
      <w:tr w:rsidR="00FE2850" w:rsidTr="004D2427">
        <w:trPr>
          <w:trHeight w:hRule="exact" w:val="151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7"/>
              </w:tabs>
              <w:rPr>
                <w:rFonts w:ascii="Times New Roman" w:hAnsi="Times New Roman"/>
                <w:color w:val="000000"/>
                <w:spacing w:val="-10"/>
                <w:sz w:val="24"/>
              </w:rPr>
            </w:pPr>
            <w:r>
              <w:rPr>
                <w:rFonts w:ascii="Times New Roman" w:hAnsi="Times New Roman"/>
                <w:color w:val="000000"/>
                <w:spacing w:val="-10"/>
                <w:sz w:val="24"/>
              </w:rPr>
              <w:t>15.41</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Dismantling C.I. pipes including owavation and refilling </w:t>
            </w:r>
            <w:r>
              <w:rPr>
                <w:rFonts w:ascii="Times New Roman" w:hAnsi="Times New Roman"/>
                <w:color w:val="000000"/>
                <w:spacing w:val="-3"/>
                <w:sz w:val="24"/>
              </w:rPr>
              <w:t xml:space="preserve">trenches after taking out the pipes manually/ by mechanical </w:t>
            </w:r>
            <w:r>
              <w:rPr>
                <w:rFonts w:ascii="Times New Roman" w:hAnsi="Times New Roman"/>
                <w:color w:val="000000"/>
                <w:spacing w:val="2"/>
                <w:sz w:val="24"/>
              </w:rPr>
              <w:t xml:space="preserve">means, breaking lead caulked joints, melting of lead and </w:t>
            </w:r>
            <w:r>
              <w:rPr>
                <w:rFonts w:ascii="Times New Roman" w:hAnsi="Times New Roman"/>
                <w:color w:val="000000"/>
                <w:spacing w:val="-7"/>
                <w:sz w:val="24"/>
              </w:rPr>
              <w:t xml:space="preserve">making into blocks including stacking of pipes and lead at site </w:t>
            </w:r>
            <w:r>
              <w:rPr>
                <w:rFonts w:ascii="Times New Roman" w:hAnsi="Times New Roman"/>
                <w:color w:val="000000"/>
                <w:spacing w:val="-5"/>
                <w:sz w:val="24"/>
              </w:rPr>
              <w:t>within 50 metre lead as per direction of Engineer-in-charge: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412"/>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 xml:space="preserve">15 </w:t>
            </w:r>
            <w:r>
              <w:rPr>
                <w:rFonts w:ascii="Times New Roman" w:hAnsi="Times New Roman"/>
                <w:i/>
                <w:color w:val="000000"/>
                <w:w w:val="85"/>
                <w:sz w:val="24"/>
              </w:rPr>
              <w:t>41.1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6"/>
                <w:sz w:val="24"/>
              </w:rPr>
            </w:pPr>
            <w:r>
              <w:rPr>
                <w:rFonts w:ascii="Times New Roman" w:hAnsi="Times New Roman"/>
                <w:color w:val="000000"/>
                <w:spacing w:val="-6"/>
                <w:sz w:val="24"/>
              </w:rPr>
              <w:t>Upto 150 mm diameter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114.00</w:t>
            </w:r>
          </w:p>
        </w:tc>
      </w:tr>
      <w:tr w:rsidR="00FE2850" w:rsidTr="004D2427">
        <w:trPr>
          <w:trHeight w:hRule="exact" w:val="42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1541.2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6"/>
                <w:sz w:val="24"/>
              </w:rPr>
            </w:pPr>
            <w:r>
              <w:rPr>
                <w:rFonts w:ascii="Times New Roman" w:hAnsi="Times New Roman"/>
                <w:color w:val="000000"/>
                <w:spacing w:val="-6"/>
                <w:sz w:val="24"/>
              </w:rPr>
              <w:t>Above 150 mm Ea unto 300 mm din.</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153.00</w:t>
            </w:r>
          </w:p>
        </w:tc>
      </w:tr>
      <w:tr w:rsidR="00FE2850" w:rsidTr="004D2427">
        <w:trPr>
          <w:trHeight w:hRule="exact" w:val="57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10"/>
                <w:sz w:val="24"/>
              </w:rPr>
            </w:pPr>
            <w:r>
              <w:rPr>
                <w:rFonts w:ascii="Times New Roman" w:hAnsi="Times New Roman"/>
                <w:color w:val="000000"/>
                <w:spacing w:val="-10"/>
                <w:sz w:val="24"/>
              </w:rPr>
              <w:t>1541.3</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color w:val="000000"/>
                <w:spacing w:val="-6"/>
                <w:sz w:val="24"/>
              </w:rPr>
            </w:pPr>
            <w:r>
              <w:rPr>
                <w:rFonts w:ascii="Times New Roman" w:hAnsi="Times New Roman"/>
                <w:color w:val="000000"/>
                <w:spacing w:val="-6"/>
                <w:sz w:val="24"/>
              </w:rPr>
              <w:t>Above 300 mm diameter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198.00</w:t>
            </w:r>
          </w:p>
        </w:tc>
      </w:tr>
    </w:tbl>
    <w:p w:rsidR="00FE2850" w:rsidRDefault="00FE2850" w:rsidP="00FE2850">
      <w:pPr>
        <w:rPr>
          <w:rFonts w:ascii="Times New Roman" w:hAnsi="Times New Roman"/>
          <w:color w:val="000000"/>
          <w:sz w:val="24"/>
        </w:rPr>
      </w:pPr>
    </w:p>
    <w:p w:rsidR="00FE2850" w:rsidRPr="00D475E3" w:rsidRDefault="00D475E3" w:rsidP="00D475E3">
      <w:pPr>
        <w:jc w:val="center"/>
        <w:rPr>
          <w:rFonts w:ascii="Times New Roman" w:hAnsi="Times New Roman" w:cs="Times New Roman"/>
        </w:rPr>
      </w:pPr>
      <w:r>
        <w:t>Page No.275</w:t>
      </w:r>
    </w:p>
    <w:tbl>
      <w:tblPr>
        <w:tblW w:w="0" w:type="auto"/>
        <w:tblInd w:w="15" w:type="dxa"/>
        <w:tblLayout w:type="fixed"/>
        <w:tblCellMar>
          <w:left w:w="0" w:type="dxa"/>
          <w:right w:w="0" w:type="dxa"/>
        </w:tblCellMar>
        <w:tblLook w:val="04A0"/>
      </w:tblPr>
      <w:tblGrid>
        <w:gridCol w:w="968"/>
        <w:gridCol w:w="1230"/>
        <w:gridCol w:w="4830"/>
        <w:gridCol w:w="1230"/>
        <w:gridCol w:w="1552"/>
      </w:tblGrid>
      <w:tr w:rsidR="00FE2850" w:rsidTr="004D2427">
        <w:trPr>
          <w:trHeight w:hRule="exact" w:val="69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right="2430"/>
              <w:jc w:val="right"/>
              <w:rPr>
                <w:rFonts w:ascii="Times New Roman" w:hAnsi="Times New Roman"/>
                <w:b/>
                <w:color w:val="000000"/>
                <w:spacing w:val="-10"/>
                <w:sz w:val="24"/>
              </w:rPr>
            </w:pPr>
            <w:r>
              <w:rPr>
                <w:rFonts w:ascii="Times New Roman" w:hAnsi="Times New Roman"/>
                <w:b/>
                <w:color w:val="000000"/>
                <w:spacing w:val="-10"/>
                <w:sz w:val="24"/>
              </w:rPr>
              <w:t>Description</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2"/>
                <w:sz w:val="24"/>
              </w:rPr>
            </w:pPr>
            <w:r>
              <w:rPr>
                <w:rFonts w:ascii="Times New Roman" w:hAnsi="Times New Roman"/>
                <w:b/>
                <w:color w:val="000000"/>
                <w:spacing w:val="-2"/>
                <w:sz w:val="24"/>
              </w:rPr>
              <w:t xml:space="preserve">Rite </w:t>
            </w:r>
            <w:r>
              <w:rPr>
                <w:rFonts w:ascii="Times New Roman" w:hAnsi="Times New Roman"/>
                <w:b/>
                <w:color w:val="000000"/>
                <w:spacing w:val="8"/>
                <w:sz w:val="23"/>
              </w:rPr>
              <w:t xml:space="preserve">(m </w:t>
            </w:r>
            <w:r>
              <w:rPr>
                <w:rFonts w:ascii="Times New Roman" w:hAnsi="Times New Roman"/>
                <w:b/>
                <w:color w:val="000000"/>
                <w:spacing w:val="-2"/>
                <w:sz w:val="24"/>
              </w:rPr>
              <w:t>Rs.)</w:t>
            </w:r>
          </w:p>
        </w:tc>
      </w:tr>
      <w:tr w:rsidR="00FE2850" w:rsidTr="004D2427">
        <w:trPr>
          <w:trHeight w:hRule="exact" w:val="21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728"/>
        </w:trPr>
        <w:tc>
          <w:tcPr>
            <w:tcW w:w="968"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tabs>
                <w:tab w:val="decimal" w:pos="499"/>
              </w:tabs>
              <w:rPr>
                <w:rFonts w:ascii="Times New Roman" w:hAnsi="Times New Roman"/>
                <w:b/>
                <w:color w:val="000000"/>
                <w:spacing w:val="-10"/>
                <w:sz w:val="24"/>
              </w:rPr>
            </w:pPr>
            <w:r>
              <w:rPr>
                <w:rFonts w:ascii="Times New Roman" w:hAnsi="Times New Roman"/>
                <w:b/>
                <w:color w:val="000000"/>
                <w:spacing w:val="-10"/>
                <w:sz w:val="24"/>
              </w:rPr>
              <w:t>15.42</w:t>
            </w:r>
          </w:p>
        </w:tc>
        <w:tc>
          <w:tcPr>
            <w:tcW w:w="1230" w:type="dxa"/>
            <w:vMerge w:val="restart"/>
            <w:tcBorders>
              <w:top w:val="single" w:sz="6" w:space="0" w:color="000000"/>
              <w:left w:val="single" w:sz="6" w:space="0" w:color="000000"/>
              <w:bottom w:val="none" w:sz="0" w:space="0" w:color="000000"/>
              <w:right w:val="none" w:sz="0" w:space="0" w:color="000000"/>
            </w:tcBorders>
          </w:tcPr>
          <w:p w:rsidR="00FE2850" w:rsidRDefault="00FE2850" w:rsidP="004D2427">
            <w:pPr>
              <w:ind w:left="108"/>
              <w:rPr>
                <w:rFonts w:ascii="Times New Roman" w:hAnsi="Times New Roman"/>
                <w:b/>
                <w:color w:val="000000"/>
                <w:spacing w:val="-8"/>
                <w:sz w:val="24"/>
              </w:rPr>
            </w:pPr>
            <w:r>
              <w:rPr>
                <w:rFonts w:ascii="Times New Roman" w:hAnsi="Times New Roman"/>
                <w:b/>
                <w:color w:val="000000"/>
                <w:spacing w:val="-8"/>
                <w:sz w:val="24"/>
              </w:rPr>
              <w:t xml:space="preserve">Taking out </w:t>
            </w:r>
            <w:r>
              <w:rPr>
                <w:rFonts w:ascii="Times New Roman" w:hAnsi="Times New Roman"/>
                <w:b/>
                <w:color w:val="000000"/>
                <w:spacing w:val="-15"/>
                <w:sz w:val="24"/>
              </w:rPr>
              <w:t xml:space="preserve">manholes of </w:t>
            </w:r>
            <w:r>
              <w:rPr>
                <w:rFonts w:ascii="Times New Roman" w:hAnsi="Times New Roman"/>
                <w:b/>
                <w:color w:val="000000"/>
                <w:spacing w:val="-44"/>
                <w:sz w:val="24"/>
              </w:rPr>
              <w:t xml:space="preserve">work mamiAlly/ </w:t>
            </w:r>
            <w:r>
              <w:rPr>
                <w:rFonts w:ascii="Times New Roman" w:hAnsi="Times New Roman"/>
                <w:b/>
                <w:color w:val="000000"/>
                <w:spacing w:val="-10"/>
                <w:sz w:val="24"/>
              </w:rPr>
              <w:t xml:space="preserve">materials </w:t>
            </w:r>
            <w:r>
              <w:rPr>
                <w:rFonts w:ascii="Times New Roman" w:hAnsi="Times New Roman"/>
                <w:b/>
                <w:color w:val="000000"/>
                <w:spacing w:val="-39"/>
                <w:sz w:val="24"/>
              </w:rPr>
              <w:t xml:space="preserve">materials within </w:t>
            </w:r>
            <w:r>
              <w:rPr>
                <w:rFonts w:ascii="Times New Roman" w:hAnsi="Times New Roman"/>
                <w:b/>
                <w:color w:val="000000"/>
                <w:spacing w:val="-10"/>
                <w:sz w:val="24"/>
              </w:rPr>
              <w:t>charge.</w:t>
            </w:r>
          </w:p>
        </w:tc>
        <w:tc>
          <w:tcPr>
            <w:tcW w:w="4830" w:type="dxa"/>
            <w:tcBorders>
              <w:top w:val="single" w:sz="6" w:space="0" w:color="000000"/>
              <w:left w:val="none" w:sz="0" w:space="0" w:color="000000"/>
              <w:bottom w:val="single" w:sz="6" w:space="0" w:color="000000"/>
              <w:right w:val="single" w:sz="6" w:space="0" w:color="000000"/>
            </w:tcBorders>
            <w:vAlign w:val="center"/>
          </w:tcPr>
          <w:p w:rsidR="00FE2850" w:rsidRDefault="00FE2850" w:rsidP="004D2427">
            <w:pPr>
              <w:spacing w:line="231" w:lineRule="exact"/>
              <w:jc w:val="right"/>
              <w:rPr>
                <w:rFonts w:ascii="Times New Roman" w:hAnsi="Times New Roman"/>
                <w:b/>
                <w:color w:val="000000"/>
                <w:sz w:val="24"/>
              </w:rPr>
            </w:pPr>
            <w:r>
              <w:rPr>
                <w:rFonts w:ascii="Times New Roman" w:hAnsi="Times New Roman"/>
                <w:b/>
                <w:color w:val="000000"/>
                <w:sz w:val="24"/>
              </w:rPr>
              <w:t xml:space="preserve">C.I. cover with frame from R.C.C. top slab of </w:t>
            </w:r>
            <w:r>
              <w:rPr>
                <w:rFonts w:ascii="Times New Roman" w:hAnsi="Times New Roman"/>
                <w:b/>
                <w:color w:val="000000"/>
                <w:sz w:val="24"/>
              </w:rPr>
              <w:br/>
            </w:r>
            <w:r>
              <w:rPr>
                <w:rFonts w:ascii="Times New Roman" w:hAnsi="Times New Roman"/>
                <w:b/>
                <w:color w:val="000000"/>
                <w:spacing w:val="-3"/>
                <w:sz w:val="24"/>
              </w:rPr>
              <w:t xml:space="preserve">various sizes including demolishing of R.C.C. </w:t>
            </w:r>
            <w:r>
              <w:rPr>
                <w:rFonts w:ascii="Times New Roman" w:hAnsi="Times New Roman"/>
                <w:b/>
                <w:color w:val="000000"/>
                <w:spacing w:val="-3"/>
                <w:sz w:val="24"/>
              </w:rPr>
              <w:br/>
            </w:r>
            <w:r>
              <w:rPr>
                <w:rFonts w:ascii="Times New Roman" w:hAnsi="Times New Roman"/>
                <w:b/>
                <w:color w:val="000000"/>
                <w:spacing w:val="-5"/>
                <w:sz w:val="24"/>
              </w:rPr>
              <w:t>by mechanical means and stacking of useful</w:t>
            </w:r>
          </w:p>
        </w:tc>
        <w:tc>
          <w:tcPr>
            <w:tcW w:w="1230"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552"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tabs>
                <w:tab w:val="decimal" w:pos="810"/>
              </w:tabs>
              <w:rPr>
                <w:rFonts w:ascii="Times New Roman" w:hAnsi="Times New Roman"/>
                <w:b/>
                <w:color w:val="000000"/>
                <w:spacing w:val="-10"/>
                <w:sz w:val="24"/>
              </w:rPr>
            </w:pPr>
            <w:r>
              <w:rPr>
                <w:rFonts w:ascii="Times New Roman" w:hAnsi="Times New Roman"/>
                <w:b/>
                <w:color w:val="000000"/>
                <w:spacing w:val="-10"/>
                <w:sz w:val="24"/>
              </w:rPr>
              <w:t>174.00</w:t>
            </w:r>
          </w:p>
        </w:tc>
      </w:tr>
      <w:tr w:rsidR="00FE2850" w:rsidTr="004D2427">
        <w:trPr>
          <w:trHeight w:hRule="exact" w:val="1042"/>
        </w:trPr>
        <w:tc>
          <w:tcPr>
            <w:tcW w:w="968" w:type="dxa"/>
            <w:vMerge/>
            <w:tcBorders>
              <w:top w:val="none" w:sz="0" w:space="0" w:color="000000"/>
              <w:left w:val="single" w:sz="6" w:space="0" w:color="000000"/>
              <w:bottom w:val="single" w:sz="6" w:space="0" w:color="000000"/>
              <w:right w:val="single" w:sz="6" w:space="0" w:color="000000"/>
            </w:tcBorders>
          </w:tcPr>
          <w:p w:rsidR="00FE2850" w:rsidRDefault="00FE2850" w:rsidP="004D2427"/>
        </w:tc>
        <w:tc>
          <w:tcPr>
            <w:tcW w:w="1230" w:type="dxa"/>
            <w:vMerge/>
            <w:tcBorders>
              <w:top w:val="none" w:sz="0" w:space="0" w:color="000000"/>
              <w:left w:val="single" w:sz="6" w:space="0" w:color="000000"/>
              <w:bottom w:val="single" w:sz="6" w:space="0" w:color="000000"/>
              <w:right w:val="none" w:sz="0" w:space="0" w:color="000000"/>
            </w:tcBorders>
          </w:tcPr>
          <w:p w:rsidR="00FE2850" w:rsidRDefault="00FE2850" w:rsidP="004D2427"/>
        </w:tc>
        <w:tc>
          <w:tcPr>
            <w:tcW w:w="4830" w:type="dxa"/>
            <w:tcBorders>
              <w:top w:val="single" w:sz="6" w:space="0" w:color="000000"/>
              <w:left w:val="none" w:sz="0" w:space="0" w:color="000000"/>
              <w:bottom w:val="single" w:sz="6" w:space="0" w:color="000000"/>
              <w:right w:val="single" w:sz="6" w:space="0" w:color="000000"/>
            </w:tcBorders>
          </w:tcPr>
          <w:p w:rsidR="00FE2850" w:rsidRDefault="00FE2850" w:rsidP="004D2427">
            <w:pPr>
              <w:tabs>
                <w:tab w:val="left" w:pos="639"/>
                <w:tab w:val="left" w:pos="1206"/>
                <w:tab w:val="right" w:pos="4710"/>
              </w:tabs>
              <w:ind w:right="90"/>
              <w:jc w:val="right"/>
              <w:rPr>
                <w:rFonts w:ascii="Times New Roman" w:hAnsi="Times New Roman"/>
                <w:b/>
                <w:color w:val="000000"/>
                <w:spacing w:val="-16"/>
                <w:sz w:val="24"/>
              </w:rPr>
            </w:pPr>
            <w:r>
              <w:rPr>
                <w:rFonts w:ascii="Times New Roman" w:hAnsi="Times New Roman"/>
                <w:b/>
                <w:color w:val="000000"/>
                <w:spacing w:val="-16"/>
                <w:sz w:val="24"/>
              </w:rPr>
              <w:t>near</w:t>
            </w:r>
            <w:r>
              <w:rPr>
                <w:rFonts w:ascii="Times New Roman" w:hAnsi="Times New Roman"/>
                <w:b/>
                <w:color w:val="000000"/>
                <w:spacing w:val="-16"/>
                <w:sz w:val="24"/>
              </w:rPr>
              <w:tab/>
            </w:r>
            <w:r>
              <w:rPr>
                <w:rFonts w:ascii="Times New Roman" w:hAnsi="Times New Roman"/>
                <w:b/>
                <w:color w:val="000000"/>
                <w:spacing w:val="-10"/>
                <w:sz w:val="24"/>
              </w:rPr>
              <w:t>the</w:t>
            </w:r>
            <w:r>
              <w:rPr>
                <w:rFonts w:ascii="Times New Roman" w:hAnsi="Times New Roman"/>
                <w:b/>
                <w:color w:val="000000"/>
                <w:spacing w:val="-10"/>
                <w:sz w:val="24"/>
              </w:rPr>
              <w:tab/>
            </w:r>
            <w:r>
              <w:rPr>
                <w:rFonts w:ascii="Times New Roman" w:hAnsi="Times New Roman"/>
                <w:b/>
                <w:color w:val="000000"/>
                <w:spacing w:val="-14"/>
                <w:sz w:val="24"/>
              </w:rPr>
              <w:t>site</w:t>
            </w:r>
            <w:r>
              <w:rPr>
                <w:rFonts w:ascii="Times New Roman" w:hAnsi="Times New Roman"/>
                <w:b/>
                <w:color w:val="000000"/>
                <w:spacing w:val="-14"/>
                <w:sz w:val="24"/>
              </w:rPr>
              <w:tab/>
            </w:r>
            <w:r>
              <w:rPr>
                <w:rFonts w:ascii="Times New Roman" w:hAnsi="Times New Roman"/>
                <w:b/>
                <w:color w:val="000000"/>
                <w:spacing w:val="-4"/>
                <w:sz w:val="24"/>
              </w:rPr>
              <w:t>and disposal of unserviceable</w:t>
            </w:r>
          </w:p>
          <w:p w:rsidR="00FE2850" w:rsidRDefault="00FE2850" w:rsidP="004D2427">
            <w:pPr>
              <w:ind w:right="90"/>
              <w:jc w:val="right"/>
              <w:rPr>
                <w:rFonts w:ascii="Times New Roman" w:hAnsi="Times New Roman"/>
                <w:b/>
                <w:color w:val="000000"/>
                <w:spacing w:val="-10"/>
                <w:sz w:val="24"/>
              </w:rPr>
            </w:pPr>
            <w:r>
              <w:rPr>
                <w:rFonts w:ascii="Times New Roman" w:hAnsi="Times New Roman"/>
                <w:b/>
                <w:color w:val="000000"/>
                <w:spacing w:val="-10"/>
                <w:sz w:val="24"/>
              </w:rPr>
              <w:t>50 metres lead as per direction of Engineer-in-</w:t>
            </w:r>
          </w:p>
        </w:tc>
        <w:tc>
          <w:tcPr>
            <w:tcW w:w="1230" w:type="dxa"/>
            <w:vMerge/>
            <w:tcBorders>
              <w:top w:val="none" w:sz="0" w:space="0" w:color="000000"/>
              <w:left w:val="single" w:sz="6" w:space="0" w:color="000000"/>
              <w:bottom w:val="single" w:sz="6" w:space="0" w:color="000000"/>
              <w:right w:val="single" w:sz="6" w:space="0" w:color="000000"/>
            </w:tcBorders>
          </w:tcPr>
          <w:p w:rsidR="00FE2850" w:rsidRDefault="00FE2850" w:rsidP="004D2427"/>
        </w:tc>
        <w:tc>
          <w:tcPr>
            <w:tcW w:w="1552" w:type="dxa"/>
            <w:vMerge/>
            <w:tcBorders>
              <w:top w:val="none" w:sz="0" w:space="0" w:color="000000"/>
              <w:left w:val="single" w:sz="6" w:space="0" w:color="000000"/>
              <w:bottom w:val="single" w:sz="6" w:space="0" w:color="000000"/>
              <w:right w:val="single" w:sz="6" w:space="0" w:color="000000"/>
            </w:tcBorders>
          </w:tcPr>
          <w:p w:rsidR="00FE2850" w:rsidRDefault="00FE2850" w:rsidP="004D2427"/>
        </w:tc>
      </w:tr>
      <w:tr w:rsidR="00FE2850" w:rsidTr="004D2427">
        <w:trPr>
          <w:trHeight w:hRule="exact" w:val="1733"/>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9"/>
              </w:tabs>
              <w:rPr>
                <w:rFonts w:ascii="Times New Roman" w:hAnsi="Times New Roman"/>
                <w:b/>
                <w:color w:val="000000"/>
                <w:spacing w:val="-10"/>
                <w:sz w:val="24"/>
              </w:rPr>
            </w:pPr>
            <w:r>
              <w:rPr>
                <w:rFonts w:ascii="Times New Roman" w:hAnsi="Times New Roman"/>
                <w:b/>
                <w:color w:val="000000"/>
                <w:spacing w:val="-10"/>
                <w:sz w:val="24"/>
              </w:rPr>
              <w:t>15.43</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b/>
                <w:color w:val="000000"/>
                <w:spacing w:val="-5"/>
                <w:sz w:val="24"/>
              </w:rPr>
            </w:pPr>
            <w:r>
              <w:rPr>
                <w:rFonts w:ascii="Times New Roman" w:hAnsi="Times New Roman"/>
                <w:b/>
                <w:color w:val="000000"/>
                <w:spacing w:val="-5"/>
                <w:sz w:val="24"/>
              </w:rPr>
              <w:t xml:space="preserve">Taking out C.I. cover with frame from R.C.C. top slab of </w:t>
            </w:r>
            <w:r>
              <w:rPr>
                <w:rFonts w:ascii="Times New Roman" w:hAnsi="Times New Roman"/>
                <w:b/>
                <w:color w:val="000000"/>
                <w:spacing w:val="-12"/>
                <w:sz w:val="24"/>
              </w:rPr>
              <w:t xml:space="preserve">inspection chambers of various sizes including demolishing of </w:t>
            </w:r>
            <w:r>
              <w:rPr>
                <w:rFonts w:ascii="Times New Roman" w:hAnsi="Times New Roman"/>
                <w:b/>
                <w:color w:val="000000"/>
                <w:spacing w:val="-11"/>
                <w:sz w:val="24"/>
              </w:rPr>
              <w:t xml:space="preserve">R.C.C. work manually/ by mechanical means and stacking of </w:t>
            </w:r>
            <w:r>
              <w:rPr>
                <w:rFonts w:ascii="Times New Roman" w:hAnsi="Times New Roman"/>
                <w:b/>
                <w:color w:val="000000"/>
                <w:spacing w:val="-8"/>
                <w:sz w:val="24"/>
              </w:rPr>
              <w:t xml:space="preserve">useful materials near the site and disposal of unserviceable </w:t>
            </w:r>
            <w:r>
              <w:rPr>
                <w:rFonts w:ascii="Times New Roman" w:hAnsi="Times New Roman"/>
                <w:b/>
                <w:color w:val="000000"/>
                <w:spacing w:val="-15"/>
                <w:sz w:val="24"/>
              </w:rPr>
              <w:t>materials within 50 metres lead as per direction of Engineer-in</w:t>
            </w:r>
            <w:r>
              <w:rPr>
                <w:rFonts w:ascii="Times New Roman" w:hAnsi="Times New Roman"/>
                <w:b/>
                <w:color w:val="000000"/>
                <w:spacing w:val="-15"/>
                <w:sz w:val="24"/>
              </w:rPr>
              <w:softHyphen/>
            </w:r>
            <w:r>
              <w:rPr>
                <w:rFonts w:ascii="Times New Roman" w:hAnsi="Times New Roman"/>
                <w:b/>
                <w:color w:val="000000"/>
                <w:spacing w:val="-10"/>
                <w:sz w:val="24"/>
              </w:rPr>
              <w:t>charge.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810"/>
              </w:tabs>
              <w:rPr>
                <w:rFonts w:ascii="Times New Roman" w:hAnsi="Times New Roman"/>
                <w:b/>
                <w:color w:val="000000"/>
                <w:spacing w:val="-10"/>
                <w:sz w:val="24"/>
              </w:rPr>
            </w:pPr>
            <w:r>
              <w:rPr>
                <w:rFonts w:ascii="Times New Roman" w:hAnsi="Times New Roman"/>
                <w:b/>
                <w:color w:val="000000"/>
                <w:spacing w:val="-10"/>
                <w:sz w:val="24"/>
              </w:rPr>
              <w:t>103.00</w:t>
            </w:r>
          </w:p>
        </w:tc>
      </w:tr>
      <w:tr w:rsidR="00FE2850" w:rsidTr="004D2427">
        <w:trPr>
          <w:trHeight w:hRule="exact" w:val="1312"/>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9"/>
              </w:tabs>
              <w:rPr>
                <w:rFonts w:ascii="Times New Roman" w:hAnsi="Times New Roman"/>
                <w:b/>
                <w:color w:val="000000"/>
                <w:spacing w:val="-10"/>
                <w:sz w:val="24"/>
              </w:rPr>
            </w:pPr>
            <w:r>
              <w:rPr>
                <w:rFonts w:ascii="Times New Roman" w:hAnsi="Times New Roman"/>
                <w:b/>
                <w:color w:val="000000"/>
                <w:spacing w:val="-10"/>
                <w:sz w:val="24"/>
              </w:rPr>
              <w:lastRenderedPageBreak/>
              <w:t>15.44</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b/>
                <w:color w:val="000000"/>
                <w:spacing w:val="-4"/>
                <w:sz w:val="24"/>
              </w:rPr>
            </w:pPr>
            <w:r>
              <w:rPr>
                <w:rFonts w:ascii="Times New Roman" w:hAnsi="Times New Roman"/>
                <w:b/>
                <w:color w:val="000000"/>
                <w:spacing w:val="-4"/>
                <w:sz w:val="24"/>
              </w:rPr>
              <w:t xml:space="preserve">Dinntling of road gully chamber of various sizes including </w:t>
            </w:r>
            <w:r>
              <w:rPr>
                <w:rFonts w:ascii="Times New Roman" w:hAnsi="Times New Roman"/>
                <w:b/>
                <w:color w:val="000000"/>
                <w:spacing w:val="-8"/>
                <w:sz w:val="24"/>
              </w:rPr>
              <w:t xml:space="preserve">Cl glaring with frame including stacking of useful materials </w:t>
            </w:r>
            <w:r>
              <w:rPr>
                <w:rFonts w:ascii="Times New Roman" w:hAnsi="Times New Roman"/>
                <w:b/>
                <w:color w:val="000000"/>
                <w:spacing w:val="-2"/>
                <w:sz w:val="23"/>
              </w:rPr>
              <w:t xml:space="preserve">near </w:t>
            </w:r>
            <w:r>
              <w:rPr>
                <w:rFonts w:ascii="Times New Roman" w:hAnsi="Times New Roman"/>
                <w:b/>
                <w:color w:val="000000"/>
                <w:spacing w:val="-12"/>
                <w:sz w:val="24"/>
              </w:rPr>
              <w:t xml:space="preserve">the site and disposal of unserviceabk materials within 50 </w:t>
            </w:r>
            <w:r>
              <w:rPr>
                <w:rFonts w:ascii="Times New Roman" w:hAnsi="Times New Roman"/>
                <w:b/>
                <w:color w:val="000000"/>
                <w:spacing w:val="-10"/>
                <w:sz w:val="24"/>
              </w:rPr>
              <w:t>metres lead including refilling the excavated gap.</w:t>
            </w:r>
          </w:p>
        </w:tc>
        <w:tc>
          <w:tcPr>
            <w:tcW w:w="1230" w:type="dxa"/>
            <w:tcBorders>
              <w:top w:val="single" w:sz="6" w:space="0" w:color="000000"/>
              <w:left w:val="single" w:sz="6" w:space="0" w:color="000000"/>
              <w:bottom w:val="single" w:sz="6" w:space="0" w:color="000000"/>
              <w:right w:val="single" w:sz="6" w:space="0" w:color="000000"/>
            </w:tcBorders>
            <w:textDirection w:val="tbRlV"/>
            <w:vAlign w:val="center"/>
          </w:tcPr>
          <w:p w:rsidR="00FE2850" w:rsidRDefault="00FE2850" w:rsidP="004D2427">
            <w:pPr>
              <w:ind w:left="36"/>
              <w:rPr>
                <w:rFonts w:ascii="Times New Roman" w:hAnsi="Times New Roman"/>
                <w:color w:val="000000"/>
                <w:sz w:val="62"/>
              </w:rPr>
            </w:pPr>
            <w:r>
              <w:rPr>
                <w:rFonts w:ascii="Times New Roman" w:hAnsi="Times New Roman"/>
                <w:color w:val="000000"/>
                <w:sz w:val="62"/>
              </w:rPr>
              <w:t>I</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810"/>
              </w:tabs>
              <w:rPr>
                <w:rFonts w:ascii="Times New Roman" w:hAnsi="Times New Roman"/>
                <w:b/>
                <w:color w:val="000000"/>
                <w:spacing w:val="-10"/>
                <w:sz w:val="24"/>
              </w:rPr>
            </w:pPr>
            <w:r>
              <w:rPr>
                <w:rFonts w:ascii="Times New Roman" w:hAnsi="Times New Roman"/>
                <w:b/>
                <w:color w:val="000000"/>
                <w:spacing w:val="-10"/>
                <w:sz w:val="24"/>
              </w:rPr>
              <w:t>236.00</w:t>
            </w:r>
          </w:p>
        </w:tc>
      </w:tr>
      <w:tr w:rsidR="00FE2850" w:rsidTr="004D2427">
        <w:trPr>
          <w:trHeight w:hRule="exact" w:val="103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9"/>
              </w:tabs>
              <w:rPr>
                <w:rFonts w:ascii="Times New Roman" w:hAnsi="Times New Roman"/>
                <w:b/>
                <w:color w:val="000000"/>
                <w:spacing w:val="-10"/>
                <w:sz w:val="24"/>
              </w:rPr>
            </w:pPr>
            <w:r>
              <w:rPr>
                <w:rFonts w:ascii="Times New Roman" w:hAnsi="Times New Roman"/>
                <w:b/>
                <w:color w:val="000000"/>
                <w:spacing w:val="-10"/>
                <w:sz w:val="24"/>
              </w:rPr>
              <w:t>15.45</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b/>
                <w:color w:val="000000"/>
                <w:spacing w:val="-12"/>
                <w:sz w:val="24"/>
              </w:rPr>
            </w:pPr>
            <w:r>
              <w:rPr>
                <w:rFonts w:ascii="Times New Roman" w:hAnsi="Times New Roman"/>
                <w:b/>
                <w:color w:val="000000"/>
                <w:spacing w:val="-12"/>
                <w:sz w:val="24"/>
              </w:rPr>
              <w:t xml:space="preserve">Dismantling of flushing cistern of all types (C.I./PVCAntrious </w:t>
            </w:r>
            <w:r>
              <w:rPr>
                <w:rFonts w:ascii="Times New Roman" w:hAnsi="Times New Roman"/>
                <w:b/>
                <w:color w:val="000000"/>
                <w:spacing w:val="-13"/>
                <w:sz w:val="24"/>
              </w:rPr>
              <w:t xml:space="preserve">China) including stacking of usefid materials near the site and </w:t>
            </w:r>
            <w:r>
              <w:rPr>
                <w:rFonts w:ascii="Times New Roman" w:hAnsi="Times New Roman"/>
                <w:b/>
                <w:color w:val="000000"/>
                <w:spacing w:val="-10"/>
                <w:sz w:val="24"/>
              </w:rPr>
              <w:t>disposal of unserviceable materiels within 50 metres lead.</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223 00</w:t>
            </w:r>
          </w:p>
        </w:tc>
      </w:tr>
      <w:tr w:rsidR="00FE2850" w:rsidTr="004D2427">
        <w:trPr>
          <w:trHeight w:hRule="exact" w:val="788"/>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9"/>
              </w:tabs>
              <w:rPr>
                <w:rFonts w:ascii="Times New Roman" w:hAnsi="Times New Roman"/>
                <w:b/>
                <w:color w:val="000000"/>
                <w:spacing w:val="-10"/>
                <w:sz w:val="24"/>
              </w:rPr>
            </w:pPr>
            <w:r>
              <w:rPr>
                <w:rFonts w:ascii="Times New Roman" w:hAnsi="Times New Roman"/>
                <w:b/>
                <w:color w:val="000000"/>
                <w:spacing w:val="-10"/>
                <w:sz w:val="24"/>
              </w:rPr>
              <w:t>15.46</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imes New Roman" w:hAnsi="Times New Roman"/>
                <w:b/>
                <w:color w:val="000000"/>
                <w:spacing w:val="-8"/>
                <w:sz w:val="24"/>
              </w:rPr>
            </w:pPr>
            <w:r>
              <w:rPr>
                <w:rFonts w:ascii="Times New Roman" w:hAnsi="Times New Roman"/>
                <w:b/>
                <w:color w:val="000000"/>
                <w:spacing w:val="-8"/>
                <w:sz w:val="24"/>
              </w:rPr>
              <w:t xml:space="preserve">Dismantling of CL sluice valve including stacking of useful </w:t>
            </w:r>
            <w:r>
              <w:rPr>
                <w:rFonts w:ascii="Times New Roman" w:hAnsi="Times New Roman"/>
                <w:b/>
                <w:color w:val="000000"/>
                <w:spacing w:val="-6"/>
                <w:sz w:val="24"/>
              </w:rPr>
              <w:t>materials within a lead of 50 mitts</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40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b/>
                <w:color w:val="000000"/>
                <w:spacing w:val="-10"/>
                <w:sz w:val="24"/>
              </w:rPr>
            </w:pPr>
            <w:r>
              <w:rPr>
                <w:rFonts w:ascii="Times New Roman" w:hAnsi="Times New Roman"/>
                <w:b/>
                <w:color w:val="000000"/>
                <w:spacing w:val="-10"/>
                <w:sz w:val="24"/>
              </w:rPr>
              <w:t>15.46.1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90"/>
              <w:rPr>
                <w:rFonts w:ascii="Times New Roman" w:hAnsi="Times New Roman"/>
                <w:b/>
                <w:color w:val="000000"/>
                <w:spacing w:val="-10"/>
                <w:sz w:val="24"/>
              </w:rPr>
            </w:pPr>
            <w:r>
              <w:rPr>
                <w:rFonts w:ascii="Times New Roman" w:hAnsi="Times New Roman"/>
                <w:b/>
                <w:color w:val="000000"/>
                <w:spacing w:val="-10"/>
                <w:sz w:val="24"/>
              </w:rPr>
              <w:t>Upto 150 mm diameter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810"/>
              </w:tabs>
              <w:rPr>
                <w:rFonts w:ascii="Times New Roman" w:hAnsi="Times New Roman"/>
                <w:b/>
                <w:color w:val="000000"/>
                <w:spacing w:val="-10"/>
                <w:sz w:val="24"/>
              </w:rPr>
            </w:pPr>
            <w:r>
              <w:rPr>
                <w:rFonts w:ascii="Times New Roman" w:hAnsi="Times New Roman"/>
                <w:b/>
                <w:color w:val="000000"/>
                <w:spacing w:val="-10"/>
                <w:sz w:val="24"/>
              </w:rPr>
              <w:t>83.00</w:t>
            </w:r>
          </w:p>
        </w:tc>
      </w:tr>
      <w:tr w:rsidR="00FE2850" w:rsidTr="004D2427">
        <w:trPr>
          <w:trHeight w:hRule="exact" w:val="57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b/>
                <w:color w:val="000000"/>
                <w:spacing w:val="-10"/>
                <w:sz w:val="24"/>
              </w:rPr>
            </w:pPr>
            <w:r>
              <w:rPr>
                <w:rFonts w:ascii="Times New Roman" w:hAnsi="Times New Roman"/>
                <w:b/>
                <w:color w:val="000000"/>
                <w:spacing w:val="-10"/>
                <w:sz w:val="24"/>
              </w:rPr>
              <w:t>1546.2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90"/>
              <w:rPr>
                <w:rFonts w:ascii="Times New Roman" w:hAnsi="Times New Roman"/>
                <w:b/>
                <w:color w:val="000000"/>
                <w:spacing w:val="-10"/>
                <w:sz w:val="24"/>
              </w:rPr>
            </w:pPr>
            <w:r>
              <w:rPr>
                <w:rFonts w:ascii="Times New Roman" w:hAnsi="Times New Roman"/>
                <w:b/>
                <w:color w:val="000000"/>
                <w:spacing w:val="-10"/>
                <w:sz w:val="24"/>
              </w:rPr>
              <w:t>Above 150 mm diameter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810"/>
              </w:tabs>
              <w:rPr>
                <w:rFonts w:ascii="Times New Roman" w:hAnsi="Times New Roman"/>
                <w:b/>
                <w:color w:val="000000"/>
                <w:spacing w:val="-10"/>
                <w:sz w:val="24"/>
              </w:rPr>
            </w:pPr>
            <w:r>
              <w:rPr>
                <w:rFonts w:ascii="Times New Roman" w:hAnsi="Times New Roman"/>
                <w:b/>
                <w:color w:val="000000"/>
                <w:spacing w:val="-10"/>
                <w:sz w:val="24"/>
              </w:rPr>
              <w:t>276.00</w:t>
            </w:r>
          </w:p>
        </w:tc>
      </w:tr>
      <w:tr w:rsidR="00FE2850" w:rsidTr="004D2427">
        <w:trPr>
          <w:trHeight w:hRule="exact" w:val="75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9"/>
              </w:tabs>
              <w:rPr>
                <w:rFonts w:ascii="Times New Roman" w:hAnsi="Times New Roman"/>
                <w:b/>
                <w:color w:val="000000"/>
                <w:spacing w:val="-10"/>
                <w:sz w:val="24"/>
              </w:rPr>
            </w:pPr>
            <w:r>
              <w:rPr>
                <w:rFonts w:ascii="Times New Roman" w:hAnsi="Times New Roman"/>
                <w:b/>
                <w:color w:val="000000"/>
                <w:spacing w:val="-10"/>
                <w:sz w:val="24"/>
              </w:rPr>
              <w:t>15.47</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imes New Roman" w:hAnsi="Times New Roman"/>
                <w:b/>
                <w:color w:val="000000"/>
                <w:spacing w:val="-5"/>
                <w:sz w:val="24"/>
              </w:rPr>
            </w:pPr>
            <w:r>
              <w:rPr>
                <w:rFonts w:ascii="Times New Roman" w:hAnsi="Times New Roman"/>
                <w:b/>
                <w:color w:val="000000"/>
                <w:spacing w:val="-5"/>
                <w:sz w:val="24"/>
              </w:rPr>
              <w:t xml:space="preserve">Dismantling of spindle fire hydrant including stacking of </w:t>
            </w:r>
            <w:r>
              <w:rPr>
                <w:rFonts w:ascii="Times New Roman" w:hAnsi="Times New Roman"/>
                <w:b/>
                <w:color w:val="000000"/>
                <w:spacing w:val="-11"/>
                <w:sz w:val="24"/>
              </w:rPr>
              <w:t>usefial materials within 50 metres lead.</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810"/>
              </w:tabs>
              <w:rPr>
                <w:rFonts w:ascii="Times New Roman" w:hAnsi="Times New Roman"/>
                <w:b/>
                <w:color w:val="000000"/>
                <w:spacing w:val="-10"/>
                <w:sz w:val="24"/>
              </w:rPr>
            </w:pPr>
            <w:r>
              <w:rPr>
                <w:rFonts w:ascii="Times New Roman" w:hAnsi="Times New Roman"/>
                <w:b/>
                <w:color w:val="000000"/>
                <w:spacing w:val="-10"/>
                <w:sz w:val="24"/>
              </w:rPr>
              <w:t>163.00</w:t>
            </w:r>
          </w:p>
        </w:tc>
      </w:tr>
      <w:tr w:rsidR="00FE2850" w:rsidTr="004D2427">
        <w:trPr>
          <w:trHeight w:hRule="exact" w:val="727"/>
        </w:trPr>
        <w:tc>
          <w:tcPr>
            <w:tcW w:w="968"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tabs>
                <w:tab w:val="decimal" w:pos="499"/>
              </w:tabs>
              <w:rPr>
                <w:rFonts w:ascii="Times New Roman" w:hAnsi="Times New Roman"/>
                <w:b/>
                <w:color w:val="000000"/>
                <w:spacing w:val="-10"/>
                <w:sz w:val="24"/>
              </w:rPr>
            </w:pPr>
            <w:r>
              <w:rPr>
                <w:rFonts w:ascii="Times New Roman" w:hAnsi="Times New Roman"/>
                <w:b/>
                <w:color w:val="000000"/>
                <w:spacing w:val="-10"/>
                <w:sz w:val="24"/>
              </w:rPr>
              <w:t>15.48</w:t>
            </w:r>
          </w:p>
        </w:tc>
        <w:tc>
          <w:tcPr>
            <w:tcW w:w="1230" w:type="dxa"/>
            <w:vMerge w:val="restart"/>
            <w:tcBorders>
              <w:top w:val="single" w:sz="6" w:space="0" w:color="000000"/>
              <w:left w:val="single" w:sz="6" w:space="0" w:color="000000"/>
              <w:bottom w:val="none" w:sz="0" w:space="0" w:color="000000"/>
              <w:right w:val="none" w:sz="0" w:space="0" w:color="000000"/>
            </w:tcBorders>
          </w:tcPr>
          <w:p w:rsidR="00FE2850" w:rsidRDefault="00FE2850" w:rsidP="004D2427">
            <w:pPr>
              <w:ind w:left="108"/>
              <w:jc w:val="both"/>
              <w:rPr>
                <w:rFonts w:ascii="Times New Roman" w:hAnsi="Times New Roman"/>
                <w:b/>
                <w:color w:val="000000"/>
                <w:spacing w:val="-16"/>
                <w:sz w:val="24"/>
              </w:rPr>
            </w:pPr>
            <w:r>
              <w:rPr>
                <w:rFonts w:ascii="Times New Roman" w:hAnsi="Times New Roman"/>
                <w:b/>
                <w:color w:val="000000"/>
                <w:spacing w:val="-16"/>
                <w:sz w:val="24"/>
              </w:rPr>
              <w:t xml:space="preserve">Dismantling </w:t>
            </w:r>
            <w:r>
              <w:rPr>
                <w:rFonts w:ascii="Times New Roman" w:hAnsi="Times New Roman"/>
                <w:b/>
                <w:color w:val="000000"/>
                <w:spacing w:val="-14"/>
                <w:sz w:val="24"/>
              </w:rPr>
              <w:t xml:space="preserve">cleaning the </w:t>
            </w:r>
            <w:r>
              <w:rPr>
                <w:rFonts w:ascii="Times New Roman" w:hAnsi="Times New Roman"/>
                <w:b/>
                <w:color w:val="000000"/>
                <w:spacing w:val="-20"/>
                <w:sz w:val="24"/>
              </w:rPr>
              <w:t>the dumping</w:t>
            </w:r>
          </w:p>
        </w:tc>
        <w:tc>
          <w:tcPr>
            <w:tcW w:w="4830" w:type="dxa"/>
            <w:tcBorders>
              <w:top w:val="single" w:sz="6" w:space="0" w:color="000000"/>
              <w:left w:val="none" w:sz="0" w:space="0" w:color="000000"/>
              <w:bottom w:val="single" w:sz="6" w:space="0" w:color="000000"/>
              <w:right w:val="single" w:sz="6" w:space="0" w:color="000000"/>
            </w:tcBorders>
          </w:tcPr>
          <w:p w:rsidR="00FE2850" w:rsidRDefault="00FE2850" w:rsidP="004D2427">
            <w:pPr>
              <w:spacing w:before="36" w:line="228" w:lineRule="exact"/>
              <w:ind w:left="36" w:right="108" w:firstLine="108"/>
              <w:jc w:val="both"/>
              <w:rPr>
                <w:rFonts w:ascii="Times New Roman" w:hAnsi="Times New Roman"/>
                <w:b/>
                <w:color w:val="000000"/>
                <w:spacing w:val="-2"/>
                <w:sz w:val="24"/>
              </w:rPr>
            </w:pPr>
            <w:r>
              <w:rPr>
                <w:rFonts w:ascii="Times New Roman" w:hAnsi="Times New Roman"/>
                <w:b/>
                <w:color w:val="000000"/>
                <w:spacing w:val="-2"/>
                <w:sz w:val="24"/>
              </w:rPr>
              <w:t xml:space="preserve">old plaster or skirting raking out joints and </w:t>
            </w:r>
            <w:r>
              <w:rPr>
                <w:rFonts w:ascii="Times New Roman" w:hAnsi="Times New Roman"/>
                <w:b/>
                <w:color w:val="000000"/>
                <w:spacing w:val="-14"/>
                <w:sz w:val="24"/>
              </w:rPr>
              <w:t xml:space="preserve">surface for plaster including disposal of rubbish to </w:t>
            </w:r>
            <w:r>
              <w:rPr>
                <w:rFonts w:ascii="Times New Roman" w:hAnsi="Times New Roman"/>
                <w:b/>
                <w:color w:val="000000"/>
                <w:spacing w:val="-10"/>
                <w:sz w:val="24"/>
              </w:rPr>
              <w:t xml:space="preserve">ground within 50 </w:t>
            </w:r>
            <w:r>
              <w:rPr>
                <w:rFonts w:ascii="Times New Roman" w:hAnsi="Times New Roman"/>
                <w:b/>
                <w:color w:val="000000"/>
                <w:sz w:val="23"/>
              </w:rPr>
              <w:t xml:space="preserve">maim </w:t>
            </w:r>
            <w:r>
              <w:rPr>
                <w:rFonts w:ascii="Times New Roman" w:hAnsi="Times New Roman"/>
                <w:b/>
                <w:color w:val="000000"/>
                <w:spacing w:val="-10"/>
                <w:sz w:val="24"/>
              </w:rPr>
              <w:t>lead</w:t>
            </w:r>
          </w:p>
        </w:tc>
        <w:tc>
          <w:tcPr>
            <w:tcW w:w="1230"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552"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tabs>
                <w:tab w:val="decimal" w:pos="810"/>
              </w:tabs>
              <w:rPr>
                <w:rFonts w:ascii="Times New Roman" w:hAnsi="Times New Roman"/>
                <w:b/>
                <w:color w:val="000000"/>
                <w:spacing w:val="-10"/>
                <w:sz w:val="24"/>
              </w:rPr>
            </w:pPr>
            <w:r>
              <w:rPr>
                <w:rFonts w:ascii="Times New Roman" w:hAnsi="Times New Roman"/>
                <w:b/>
                <w:color w:val="000000"/>
                <w:spacing w:val="-10"/>
                <w:sz w:val="24"/>
              </w:rPr>
              <w:t>13.00</w:t>
            </w:r>
          </w:p>
        </w:tc>
      </w:tr>
      <w:tr w:rsidR="00FE2850" w:rsidTr="004D2427">
        <w:trPr>
          <w:trHeight w:hRule="exact" w:val="293"/>
        </w:trPr>
        <w:tc>
          <w:tcPr>
            <w:tcW w:w="968" w:type="dxa"/>
            <w:vMerge/>
            <w:tcBorders>
              <w:top w:val="none" w:sz="0" w:space="0" w:color="000000"/>
              <w:left w:val="single" w:sz="6" w:space="0" w:color="000000"/>
              <w:bottom w:val="single" w:sz="6" w:space="0" w:color="000000"/>
              <w:right w:val="single" w:sz="6" w:space="0" w:color="000000"/>
            </w:tcBorders>
          </w:tcPr>
          <w:p w:rsidR="00FE2850" w:rsidRDefault="00FE2850" w:rsidP="004D2427"/>
        </w:tc>
        <w:tc>
          <w:tcPr>
            <w:tcW w:w="1230" w:type="dxa"/>
            <w:vMerge/>
            <w:tcBorders>
              <w:top w:val="none" w:sz="0" w:space="0" w:color="000000"/>
              <w:left w:val="single" w:sz="6" w:space="0" w:color="000000"/>
              <w:bottom w:val="single" w:sz="6" w:space="0" w:color="000000"/>
              <w:right w:val="none" w:sz="0" w:space="0" w:color="000000"/>
            </w:tcBorders>
          </w:tcPr>
          <w:p w:rsidR="00FE2850" w:rsidRDefault="00FE2850" w:rsidP="004D2427"/>
        </w:tc>
        <w:tc>
          <w:tcPr>
            <w:tcW w:w="4830" w:type="dxa"/>
            <w:tcBorders>
              <w:top w:val="single" w:sz="6" w:space="0" w:color="000000"/>
              <w:left w:val="none" w:sz="0"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vMerge/>
            <w:tcBorders>
              <w:top w:val="none" w:sz="0" w:space="0" w:color="000000"/>
              <w:left w:val="single" w:sz="6" w:space="0" w:color="000000"/>
              <w:bottom w:val="single" w:sz="6" w:space="0" w:color="000000"/>
              <w:right w:val="single" w:sz="6" w:space="0" w:color="000000"/>
            </w:tcBorders>
          </w:tcPr>
          <w:p w:rsidR="00FE2850" w:rsidRDefault="00FE2850" w:rsidP="004D2427"/>
        </w:tc>
        <w:tc>
          <w:tcPr>
            <w:tcW w:w="1552" w:type="dxa"/>
            <w:vMerge/>
            <w:tcBorders>
              <w:top w:val="none" w:sz="0" w:space="0" w:color="000000"/>
              <w:left w:val="single" w:sz="6" w:space="0" w:color="000000"/>
              <w:bottom w:val="single" w:sz="6" w:space="0" w:color="000000"/>
              <w:right w:val="single" w:sz="6" w:space="0" w:color="000000"/>
            </w:tcBorders>
          </w:tcPr>
          <w:p w:rsidR="00FE2850" w:rsidRDefault="00FE2850" w:rsidP="004D2427"/>
        </w:tc>
      </w:tr>
      <w:tr w:rsidR="00FE2850" w:rsidTr="004D2427">
        <w:trPr>
          <w:trHeight w:hRule="exact" w:val="148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499"/>
              </w:tabs>
              <w:rPr>
                <w:rFonts w:ascii="Times New Roman" w:hAnsi="Times New Roman"/>
                <w:b/>
                <w:color w:val="000000"/>
                <w:spacing w:val="-10"/>
                <w:sz w:val="24"/>
              </w:rPr>
            </w:pPr>
            <w:r>
              <w:rPr>
                <w:rFonts w:ascii="Times New Roman" w:hAnsi="Times New Roman"/>
                <w:b/>
                <w:color w:val="000000"/>
                <w:spacing w:val="-10"/>
                <w:sz w:val="24"/>
              </w:rPr>
              <w:t>15.49</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b/>
                <w:color w:val="000000"/>
                <w:spacing w:val="-10"/>
                <w:sz w:val="24"/>
              </w:rPr>
            </w:pPr>
            <w:r>
              <w:rPr>
                <w:rFonts w:ascii="Times New Roman" w:hAnsi="Times New Roman"/>
                <w:b/>
                <w:color w:val="000000"/>
                <w:spacing w:val="-10"/>
                <w:sz w:val="24"/>
              </w:rPr>
              <w:t xml:space="preserve">Dismantling akminiam/ Gypsum partitions, doors, windows, </w:t>
            </w:r>
            <w:r>
              <w:rPr>
                <w:rFonts w:ascii="Times New Roman" w:hAnsi="Times New Roman"/>
                <w:b/>
                <w:color w:val="000000"/>
                <w:spacing w:val="8"/>
                <w:sz w:val="24"/>
              </w:rPr>
              <w:t xml:space="preserve">fixed glazing and false ceiling including disposal of </w:t>
            </w:r>
            <w:r>
              <w:rPr>
                <w:rFonts w:ascii="Times New Roman" w:hAnsi="Times New Roman"/>
                <w:b/>
                <w:color w:val="000000"/>
                <w:spacing w:val="-6"/>
                <w:sz w:val="24"/>
              </w:rPr>
              <w:t xml:space="preserve">unserviceable surplus material and sticking of serviceable </w:t>
            </w:r>
            <w:r>
              <w:rPr>
                <w:rFonts w:ascii="Times New Roman" w:hAnsi="Times New Roman"/>
                <w:b/>
                <w:color w:val="000000"/>
                <w:spacing w:val="-10"/>
                <w:sz w:val="24"/>
              </w:rPr>
              <w:t>material with in SO meters lead as directed by Engineer-in</w:t>
            </w:r>
            <w:r>
              <w:rPr>
                <w:rFonts w:ascii="Times New Roman" w:hAnsi="Times New Roman"/>
                <w:b/>
                <w:color w:val="000000"/>
                <w:spacing w:val="-10"/>
                <w:sz w:val="24"/>
              </w:rPr>
              <w:softHyphen/>
              <w:t>charge.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810"/>
              </w:tabs>
              <w:rPr>
                <w:rFonts w:ascii="Times New Roman" w:hAnsi="Times New Roman"/>
                <w:b/>
                <w:color w:val="000000"/>
                <w:spacing w:val="-10"/>
                <w:sz w:val="24"/>
              </w:rPr>
            </w:pPr>
            <w:r>
              <w:rPr>
                <w:rFonts w:ascii="Times New Roman" w:hAnsi="Times New Roman"/>
                <w:b/>
                <w:color w:val="000000"/>
                <w:spacing w:val="-10"/>
                <w:sz w:val="24"/>
              </w:rPr>
              <w:t>13.00</w:t>
            </w:r>
          </w:p>
        </w:tc>
      </w:tr>
      <w:tr w:rsidR="00FE2850" w:rsidTr="004D2427">
        <w:trPr>
          <w:trHeight w:hRule="exact" w:val="120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1550</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imes New Roman" w:hAnsi="Times New Roman"/>
                <w:b/>
                <w:color w:val="000000"/>
                <w:spacing w:val="-11"/>
                <w:sz w:val="24"/>
              </w:rPr>
            </w:pPr>
            <w:r>
              <w:rPr>
                <w:rFonts w:ascii="Times New Roman" w:hAnsi="Times New Roman"/>
                <w:b/>
                <w:color w:val="000000"/>
                <w:spacing w:val="-11"/>
                <w:sz w:val="24"/>
              </w:rPr>
              <w:t xml:space="preserve">Dismantling of old S.W. pipes including breaking of joints and </w:t>
            </w:r>
            <w:r>
              <w:rPr>
                <w:rFonts w:ascii="Times New Roman" w:hAnsi="Times New Roman"/>
                <w:b/>
                <w:color w:val="000000"/>
                <w:spacing w:val="-7"/>
                <w:sz w:val="24"/>
              </w:rPr>
              <w:t xml:space="preserve">bed concrete stacking of usefil materials near the site within </w:t>
            </w:r>
            <w:r>
              <w:rPr>
                <w:rFonts w:ascii="Times New Roman" w:hAnsi="Times New Roman"/>
                <w:b/>
                <w:color w:val="000000"/>
                <w:spacing w:val="1"/>
                <w:sz w:val="24"/>
              </w:rPr>
              <w:t xml:space="preserve">50 m lead and disposal of unserviceable materials into </w:t>
            </w:r>
            <w:r>
              <w:rPr>
                <w:rFonts w:ascii="Times New Roman" w:hAnsi="Times New Roman"/>
                <w:b/>
                <w:color w:val="000000"/>
                <w:spacing w:val="-14"/>
                <w:sz w:val="24"/>
              </w:rPr>
              <w:t>municipal dumps:</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r>
      <w:tr w:rsidR="00FE2850" w:rsidTr="004D2427">
        <w:trPr>
          <w:trHeight w:hRule="exact" w:val="49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b/>
                <w:color w:val="000000"/>
                <w:spacing w:val="-10"/>
                <w:sz w:val="24"/>
              </w:rPr>
            </w:pPr>
            <w:r>
              <w:rPr>
                <w:rFonts w:ascii="Times New Roman" w:hAnsi="Times New Roman"/>
                <w:b/>
                <w:color w:val="000000"/>
                <w:spacing w:val="-10"/>
                <w:sz w:val="24"/>
              </w:rPr>
              <w:t>15.50.1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90"/>
              <w:rPr>
                <w:rFonts w:ascii="Times New Roman" w:hAnsi="Times New Roman"/>
                <w:b/>
                <w:color w:val="000000"/>
                <w:spacing w:val="-10"/>
                <w:sz w:val="24"/>
              </w:rPr>
            </w:pPr>
            <w:r>
              <w:rPr>
                <w:rFonts w:ascii="Times New Roman" w:hAnsi="Times New Roman"/>
                <w:b/>
                <w:color w:val="000000"/>
                <w:spacing w:val="-10"/>
                <w:sz w:val="24"/>
              </w:rPr>
              <w:t>100 mm diameter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muter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tabs>
                <w:tab w:val="decimal" w:pos="810"/>
              </w:tabs>
              <w:rPr>
                <w:rFonts w:ascii="Times New Roman" w:hAnsi="Times New Roman"/>
                <w:b/>
                <w:color w:val="000000"/>
                <w:spacing w:val="-10"/>
                <w:sz w:val="24"/>
              </w:rPr>
            </w:pPr>
            <w:r>
              <w:rPr>
                <w:rFonts w:ascii="Times New Roman" w:hAnsi="Times New Roman"/>
                <w:b/>
                <w:color w:val="000000"/>
                <w:spacing w:val="-10"/>
                <w:sz w:val="24"/>
              </w:rPr>
              <w:t>21.00</w:t>
            </w:r>
          </w:p>
        </w:tc>
      </w:tr>
      <w:tr w:rsidR="00FE2850" w:rsidTr="004D2427">
        <w:trPr>
          <w:trHeight w:hRule="exact" w:val="49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b/>
                <w:color w:val="000000"/>
                <w:spacing w:val="-10"/>
                <w:sz w:val="24"/>
              </w:rPr>
            </w:pPr>
            <w:r>
              <w:rPr>
                <w:rFonts w:ascii="Times New Roman" w:hAnsi="Times New Roman"/>
                <w:b/>
                <w:color w:val="000000"/>
                <w:spacing w:val="-10"/>
                <w:sz w:val="24"/>
              </w:rPr>
              <w:t>15,50,2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90"/>
              <w:rPr>
                <w:rFonts w:ascii="Times New Roman" w:hAnsi="Times New Roman"/>
                <w:b/>
                <w:color w:val="000000"/>
                <w:spacing w:val="-10"/>
                <w:sz w:val="24"/>
              </w:rPr>
            </w:pPr>
            <w:r>
              <w:rPr>
                <w:rFonts w:ascii="Times New Roman" w:hAnsi="Times New Roman"/>
                <w:b/>
                <w:color w:val="000000"/>
                <w:spacing w:val="-10"/>
                <w:sz w:val="24"/>
              </w:rPr>
              <w:t>150 mm diameter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23,00</w:t>
            </w:r>
          </w:p>
        </w:tc>
      </w:tr>
      <w:tr w:rsidR="00FE2850" w:rsidTr="004D2427">
        <w:trPr>
          <w:trHeight w:hRule="exact" w:val="49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b/>
                <w:color w:val="000000"/>
                <w:spacing w:val="-10"/>
                <w:sz w:val="24"/>
              </w:rPr>
            </w:pPr>
            <w:r>
              <w:rPr>
                <w:rFonts w:ascii="Times New Roman" w:hAnsi="Times New Roman"/>
                <w:b/>
                <w:color w:val="000000"/>
                <w:spacing w:val="-10"/>
                <w:sz w:val="24"/>
              </w:rPr>
              <w:t>15,50,3</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90"/>
              <w:rPr>
                <w:rFonts w:ascii="Times New Roman" w:hAnsi="Times New Roman"/>
                <w:b/>
                <w:color w:val="000000"/>
                <w:spacing w:val="-10"/>
                <w:sz w:val="24"/>
              </w:rPr>
            </w:pPr>
            <w:r>
              <w:rPr>
                <w:rFonts w:ascii="Times New Roman" w:hAnsi="Times New Roman"/>
                <w:b/>
                <w:color w:val="000000"/>
                <w:spacing w:val="-10"/>
                <w:sz w:val="24"/>
              </w:rPr>
              <w:t>200 mm diameter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25,00</w:t>
            </w:r>
          </w:p>
        </w:tc>
      </w:tr>
      <w:tr w:rsidR="00FE2850" w:rsidTr="004D2427">
        <w:trPr>
          <w:trHeight w:hRule="exact" w:val="502"/>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imes New Roman" w:hAnsi="Times New Roman"/>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imes New Roman" w:hAnsi="Times New Roman"/>
                <w:b/>
                <w:color w:val="000000"/>
                <w:spacing w:val="-10"/>
                <w:sz w:val="24"/>
              </w:rPr>
            </w:pPr>
            <w:r>
              <w:rPr>
                <w:rFonts w:ascii="Times New Roman" w:hAnsi="Times New Roman"/>
                <w:b/>
                <w:color w:val="000000"/>
                <w:spacing w:val="-10"/>
                <w:sz w:val="24"/>
              </w:rPr>
              <w:t>15,50,4</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90"/>
              <w:rPr>
                <w:rFonts w:ascii="Times New Roman" w:hAnsi="Times New Roman"/>
                <w:b/>
                <w:color w:val="000000"/>
                <w:spacing w:val="-10"/>
                <w:sz w:val="24"/>
              </w:rPr>
            </w:pPr>
            <w:r>
              <w:rPr>
                <w:rFonts w:ascii="Times New Roman" w:hAnsi="Times New Roman"/>
                <w:b/>
                <w:color w:val="000000"/>
                <w:spacing w:val="-10"/>
                <w:sz w:val="24"/>
              </w:rPr>
              <w:t>250 mm diameter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imes New Roman" w:hAnsi="Times New Roman"/>
                <w:b/>
                <w:color w:val="000000"/>
                <w:spacing w:val="-10"/>
                <w:sz w:val="24"/>
              </w:rPr>
            </w:pPr>
            <w:r>
              <w:rPr>
                <w:rFonts w:ascii="Times New Roman" w:hAnsi="Times New Roman"/>
                <w:b/>
                <w:color w:val="000000"/>
                <w:spacing w:val="-10"/>
                <w:sz w:val="24"/>
              </w:rPr>
              <w:t>26,00</w:t>
            </w:r>
          </w:p>
        </w:tc>
      </w:tr>
    </w:tbl>
    <w:p w:rsidR="005930EE" w:rsidRPr="00D475E3" w:rsidRDefault="005930EE" w:rsidP="005930EE">
      <w:pPr>
        <w:jc w:val="center"/>
        <w:rPr>
          <w:rFonts w:ascii="Times New Roman" w:hAnsi="Times New Roman" w:cs="Times New Roman"/>
        </w:rPr>
      </w:pPr>
      <w:r>
        <w:t>Page No.276</w:t>
      </w:r>
    </w:p>
    <w:tbl>
      <w:tblPr>
        <w:tblW w:w="0" w:type="auto"/>
        <w:tblInd w:w="15" w:type="dxa"/>
        <w:tblLayout w:type="fixed"/>
        <w:tblCellMar>
          <w:left w:w="0" w:type="dxa"/>
          <w:right w:w="0" w:type="dxa"/>
        </w:tblCellMar>
        <w:tblLook w:val="04A0"/>
      </w:tblPr>
      <w:tblGrid>
        <w:gridCol w:w="968"/>
        <w:gridCol w:w="1230"/>
        <w:gridCol w:w="4830"/>
        <w:gridCol w:w="1230"/>
        <w:gridCol w:w="1552"/>
      </w:tblGrid>
      <w:tr w:rsidR="00FE2850" w:rsidTr="004D2427">
        <w:trPr>
          <w:trHeight w:hRule="exact" w:val="69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5930EE">
            <w:pPr>
              <w:spacing w:line="268" w:lineRule="auto"/>
              <w:rPr>
                <w:rFonts w:ascii="Tahoma" w:hAnsi="Tahoma"/>
                <w:b/>
                <w:color w:val="000000"/>
                <w:spacing w:val="-10"/>
                <w:sz w:val="20"/>
              </w:rPr>
            </w:pPr>
            <w:r>
              <w:rPr>
                <w:rFonts w:ascii="Tahoma" w:hAnsi="Tahoma"/>
                <w:b/>
                <w:color w:val="000000"/>
                <w:spacing w:val="-10"/>
                <w:sz w:val="20"/>
              </w:rPr>
              <w:t xml:space="preserve">Item </w:t>
            </w:r>
            <w:r>
              <w:rPr>
                <w:rFonts w:ascii="Tahoma" w:hAnsi="Tahoma"/>
                <w:b/>
                <w:color w:val="000000"/>
                <w:spacing w:val="-10"/>
                <w:sz w:val="20"/>
              </w:rPr>
              <w:br/>
              <w:t>No.</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right="2415"/>
              <w:jc w:val="right"/>
              <w:rPr>
                <w:rFonts w:ascii="Tahoma" w:hAnsi="Tahoma"/>
                <w:b/>
                <w:color w:val="000000"/>
                <w:spacing w:val="-4"/>
                <w:sz w:val="20"/>
              </w:rPr>
            </w:pPr>
            <w:r>
              <w:rPr>
                <w:rFonts w:ascii="Tahoma" w:hAnsi="Tahoma"/>
                <w:b/>
                <w:color w:val="000000"/>
                <w:spacing w:val="-4"/>
                <w:sz w:val="20"/>
              </w:rPr>
              <w:t>Description</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Unit</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z w:val="20"/>
              </w:rPr>
            </w:pPr>
            <w:r>
              <w:rPr>
                <w:rFonts w:ascii="Tahoma" w:hAnsi="Tahoma"/>
                <w:b/>
                <w:color w:val="000000"/>
                <w:sz w:val="20"/>
              </w:rPr>
              <w:t>Rite (m Rs.)</w:t>
            </w:r>
          </w:p>
        </w:tc>
      </w:tr>
      <w:tr w:rsidR="00FE2850" w:rsidTr="004D2427">
        <w:trPr>
          <w:trHeight w:hRule="exact" w:val="21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r>
      <w:tr w:rsidR="00FE2850" w:rsidTr="004D2427">
        <w:trPr>
          <w:trHeight w:hRule="exact" w:val="49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b/>
                <w:color w:val="000000"/>
                <w:spacing w:val="-10"/>
                <w:sz w:val="20"/>
              </w:rPr>
            </w:pPr>
            <w:r>
              <w:rPr>
                <w:rFonts w:ascii="Tahoma" w:hAnsi="Tahoma"/>
                <w:b/>
                <w:color w:val="000000"/>
                <w:spacing w:val="-10"/>
                <w:sz w:val="20"/>
              </w:rPr>
              <w:t>15.50.5</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b/>
                <w:color w:val="000000"/>
                <w:spacing w:val="-10"/>
                <w:sz w:val="20"/>
              </w:rPr>
            </w:pPr>
            <w:r>
              <w:rPr>
                <w:rFonts w:ascii="Tahoma" w:hAnsi="Tahoma"/>
                <w:b/>
                <w:color w:val="000000"/>
                <w:spacing w:val="-10"/>
                <w:sz w:val="20"/>
              </w:rPr>
              <w:t>300 mm diameter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meter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28.00</w:t>
            </w:r>
          </w:p>
        </w:tc>
      </w:tr>
      <w:tr w:rsidR="00FE2850" w:rsidTr="004D2427">
        <w:trPr>
          <w:trHeight w:hRule="exact" w:val="49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b/>
                <w:color w:val="000000"/>
                <w:spacing w:val="-10"/>
                <w:sz w:val="20"/>
              </w:rPr>
            </w:pPr>
            <w:r>
              <w:rPr>
                <w:rFonts w:ascii="Tahoma" w:hAnsi="Tahoma"/>
                <w:b/>
                <w:color w:val="000000"/>
                <w:spacing w:val="-10"/>
                <w:sz w:val="20"/>
              </w:rPr>
              <w:t>15.50.6</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b/>
                <w:color w:val="000000"/>
                <w:spacing w:val="-10"/>
                <w:sz w:val="20"/>
              </w:rPr>
            </w:pPr>
            <w:r>
              <w:rPr>
                <w:rFonts w:ascii="Tahoma" w:hAnsi="Tahoma"/>
                <w:b/>
                <w:color w:val="000000"/>
                <w:spacing w:val="-10"/>
                <w:sz w:val="20"/>
              </w:rPr>
              <w:t>350 mm diameter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meter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32.00</w:t>
            </w:r>
          </w:p>
        </w:tc>
      </w:tr>
      <w:tr w:rsidR="00FE2850" w:rsidTr="004D2427">
        <w:trPr>
          <w:trHeight w:hRule="exact" w:val="49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b/>
                <w:color w:val="000000"/>
                <w:spacing w:val="-10"/>
                <w:sz w:val="20"/>
              </w:rPr>
            </w:pPr>
            <w:r>
              <w:rPr>
                <w:rFonts w:ascii="Tahoma" w:hAnsi="Tahoma"/>
                <w:b/>
                <w:color w:val="000000"/>
                <w:spacing w:val="-10"/>
                <w:sz w:val="20"/>
              </w:rPr>
              <w:t>15.50.7</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b/>
                <w:color w:val="000000"/>
                <w:sz w:val="20"/>
              </w:rPr>
            </w:pPr>
            <w:r>
              <w:rPr>
                <w:rFonts w:ascii="Tahoma" w:hAnsi="Tahoma"/>
                <w:b/>
                <w:color w:val="000000"/>
                <w:sz w:val="20"/>
              </w:rPr>
              <w:t>400 rum diming</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meter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35.00</w:t>
            </w:r>
          </w:p>
        </w:tc>
      </w:tr>
      <w:tr w:rsidR="00FE2850" w:rsidTr="004D2427">
        <w:trPr>
          <w:trHeight w:hRule="exact" w:val="57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b/>
                <w:color w:val="000000"/>
                <w:spacing w:val="-10"/>
                <w:sz w:val="20"/>
              </w:rPr>
            </w:pPr>
            <w:r>
              <w:rPr>
                <w:rFonts w:ascii="Tahoma" w:hAnsi="Tahoma"/>
                <w:b/>
                <w:color w:val="000000"/>
                <w:spacing w:val="-10"/>
                <w:sz w:val="20"/>
              </w:rPr>
              <w:t>15.50.8</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b/>
                <w:color w:val="000000"/>
                <w:spacing w:val="-10"/>
                <w:sz w:val="20"/>
              </w:rPr>
            </w:pPr>
            <w:r>
              <w:rPr>
                <w:rFonts w:ascii="Tahoma" w:hAnsi="Tahoma"/>
                <w:b/>
                <w:color w:val="000000"/>
                <w:spacing w:val="-10"/>
                <w:sz w:val="20"/>
              </w:rPr>
              <w:t>440 mm diameter</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meter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36.00</w:t>
            </w:r>
          </w:p>
        </w:tc>
      </w:tr>
      <w:tr w:rsidR="00FE2850" w:rsidTr="004D2427">
        <w:trPr>
          <w:trHeight w:hRule="exact" w:val="1343"/>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15.51</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jc w:val="both"/>
              <w:rPr>
                <w:rFonts w:ascii="Tahoma" w:hAnsi="Tahoma"/>
                <w:b/>
                <w:color w:val="000000"/>
                <w:spacing w:val="-6"/>
                <w:sz w:val="20"/>
              </w:rPr>
            </w:pPr>
            <w:r>
              <w:rPr>
                <w:rFonts w:ascii="Tahoma" w:hAnsi="Tahoma"/>
                <w:b/>
                <w:color w:val="000000"/>
                <w:spacing w:val="-6"/>
                <w:sz w:val="20"/>
              </w:rPr>
              <w:t xml:space="preserve">Dismantling of manhole including R.C.C. top slab, C.I. cover </w:t>
            </w:r>
            <w:r>
              <w:rPr>
                <w:rFonts w:ascii="Tahoma" w:hAnsi="Tahoma"/>
                <w:b/>
                <w:color w:val="000000"/>
                <w:spacing w:val="-9"/>
                <w:sz w:val="20"/>
              </w:rPr>
              <w:t xml:space="preserve">with frame including stadcing of useful materials near the site </w:t>
            </w:r>
            <w:r>
              <w:rPr>
                <w:rFonts w:ascii="Tahoma" w:hAnsi="Tahoma"/>
                <w:b/>
                <w:color w:val="000000"/>
                <w:spacing w:val="-10"/>
                <w:sz w:val="20"/>
              </w:rPr>
              <w:t xml:space="preserve">and disposal of unserviceable materials into municipal dumps </w:t>
            </w:r>
            <w:r>
              <w:rPr>
                <w:rFonts w:ascii="Tahoma" w:hAnsi="Tahoma"/>
                <w:b/>
                <w:color w:val="000000"/>
                <w:spacing w:val="-6"/>
                <w:sz w:val="20"/>
              </w:rPr>
              <w:t>within 50 m lead :</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r>
      <w:tr w:rsidR="00FE2850" w:rsidTr="004D2427">
        <w:trPr>
          <w:trHeight w:hRule="exact" w:val="58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b/>
                <w:color w:val="000000"/>
                <w:spacing w:val="-10"/>
                <w:sz w:val="20"/>
              </w:rPr>
            </w:pPr>
            <w:r>
              <w:rPr>
                <w:rFonts w:ascii="Tahoma" w:hAnsi="Tahoma"/>
                <w:b/>
                <w:color w:val="000000"/>
                <w:spacing w:val="-10"/>
                <w:sz w:val="20"/>
              </w:rPr>
              <w:t>15.51.1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b/>
                <w:color w:val="000000"/>
                <w:spacing w:val="-11"/>
                <w:sz w:val="20"/>
              </w:rPr>
            </w:pPr>
            <w:r>
              <w:rPr>
                <w:rFonts w:ascii="Tahoma" w:hAnsi="Tahoma"/>
                <w:b/>
                <w:color w:val="000000"/>
                <w:spacing w:val="-11"/>
                <w:sz w:val="20"/>
              </w:rPr>
              <w:t>Rectangular manhole 90x80 em and 45 can deep</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each</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611,00</w:t>
            </w:r>
          </w:p>
        </w:tc>
      </w:tr>
      <w:tr w:rsidR="00FE2850" w:rsidTr="004D2427">
        <w:trPr>
          <w:trHeight w:hRule="exact" w:val="210"/>
        </w:trPr>
        <w:tc>
          <w:tcPr>
            <w:tcW w:w="968"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rPr>
                <w:rFonts w:ascii="Tahoma" w:hAnsi="Tahoma"/>
                <w:color w:val="000000"/>
                <w:sz w:val="20"/>
              </w:rPr>
            </w:pPr>
          </w:p>
        </w:tc>
        <w:tc>
          <w:tcPr>
            <w:tcW w:w="1230"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ind w:left="112"/>
              <w:rPr>
                <w:rFonts w:ascii="Tahoma" w:hAnsi="Tahoma"/>
                <w:b/>
                <w:color w:val="000000"/>
                <w:spacing w:val="-10"/>
                <w:sz w:val="20"/>
              </w:rPr>
            </w:pPr>
            <w:r>
              <w:rPr>
                <w:rFonts w:ascii="Tahoma" w:hAnsi="Tahoma"/>
                <w:b/>
                <w:color w:val="000000"/>
                <w:spacing w:val="-10"/>
                <w:sz w:val="20"/>
              </w:rPr>
              <w:t>15.51.2</w:t>
            </w:r>
          </w:p>
        </w:tc>
        <w:tc>
          <w:tcPr>
            <w:tcW w:w="4830" w:type="dxa"/>
            <w:tcBorders>
              <w:top w:val="single" w:sz="6" w:space="0" w:color="000000"/>
              <w:left w:val="single" w:sz="6" w:space="0" w:color="000000"/>
              <w:bottom w:val="single" w:sz="6" w:space="0" w:color="000000"/>
              <w:right w:val="single" w:sz="6" w:space="0" w:color="000000"/>
            </w:tcBorders>
            <w:vAlign w:val="center"/>
          </w:tcPr>
          <w:p w:rsidR="00FE2850" w:rsidRDefault="00FE2850" w:rsidP="004D2427">
            <w:pPr>
              <w:ind w:left="112"/>
              <w:rPr>
                <w:rFonts w:ascii="Tahoma" w:hAnsi="Tahoma"/>
                <w:b/>
                <w:color w:val="000000"/>
                <w:spacing w:val="-12"/>
                <w:sz w:val="20"/>
              </w:rPr>
            </w:pPr>
            <w:r>
              <w:rPr>
                <w:rFonts w:ascii="Tahoma" w:hAnsi="Tahoma"/>
                <w:b/>
                <w:color w:val="000000"/>
                <w:spacing w:val="-12"/>
                <w:sz w:val="20"/>
              </w:rPr>
              <w:t xml:space="preserve">Rectangular manhole </w:t>
            </w:r>
            <w:r>
              <w:rPr>
                <w:rFonts w:ascii="Tahoma" w:hAnsi="Tahoma"/>
                <w:b/>
                <w:color w:val="000000"/>
                <w:spacing w:val="-12"/>
                <w:sz w:val="21"/>
              </w:rPr>
              <w:t xml:space="preserve">120X90 can </w:t>
            </w:r>
            <w:r>
              <w:rPr>
                <w:rFonts w:ascii="Tahoma" w:hAnsi="Tahoma"/>
                <w:b/>
                <w:color w:val="000000"/>
                <w:spacing w:val="-12"/>
                <w:sz w:val="20"/>
              </w:rPr>
              <w:t>and 40 cm deep</w:t>
            </w:r>
          </w:p>
        </w:tc>
        <w:tc>
          <w:tcPr>
            <w:tcW w:w="1230"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each</w:t>
            </w:r>
          </w:p>
        </w:tc>
        <w:tc>
          <w:tcPr>
            <w:tcW w:w="1552" w:type="dxa"/>
            <w:vMerge w:val="restart"/>
            <w:tcBorders>
              <w:top w:val="single" w:sz="6" w:space="0" w:color="000000"/>
              <w:left w:val="single" w:sz="6" w:space="0" w:color="000000"/>
              <w:bottom w:val="none" w:sz="0"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1069.00</w:t>
            </w:r>
          </w:p>
        </w:tc>
      </w:tr>
      <w:tr w:rsidR="00FE2850" w:rsidTr="004D2427">
        <w:trPr>
          <w:trHeight w:hRule="exact" w:val="382"/>
        </w:trPr>
        <w:tc>
          <w:tcPr>
            <w:tcW w:w="968" w:type="dxa"/>
            <w:vMerge/>
            <w:tcBorders>
              <w:top w:val="none" w:sz="0" w:space="0" w:color="000000"/>
              <w:left w:val="single" w:sz="6" w:space="0" w:color="000000"/>
              <w:bottom w:val="single" w:sz="6" w:space="0" w:color="000000"/>
              <w:right w:val="single" w:sz="6" w:space="0" w:color="000000"/>
            </w:tcBorders>
          </w:tcPr>
          <w:p w:rsidR="00FE2850" w:rsidRDefault="00FE2850" w:rsidP="004D2427"/>
        </w:tc>
        <w:tc>
          <w:tcPr>
            <w:tcW w:w="1230" w:type="dxa"/>
            <w:vMerge/>
            <w:tcBorders>
              <w:top w:val="none" w:sz="0" w:space="0" w:color="000000"/>
              <w:left w:val="single" w:sz="6" w:space="0" w:color="000000"/>
              <w:bottom w:val="single" w:sz="6" w:space="0" w:color="000000"/>
              <w:right w:val="single" w:sz="6" w:space="0" w:color="000000"/>
            </w:tcBorders>
          </w:tcPr>
          <w:p w:rsidR="00FE2850" w:rsidRDefault="00FE2850" w:rsidP="004D2427"/>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vMerge/>
            <w:tcBorders>
              <w:top w:val="none" w:sz="0" w:space="0" w:color="000000"/>
              <w:left w:val="single" w:sz="6" w:space="0" w:color="000000"/>
              <w:bottom w:val="single" w:sz="6" w:space="0" w:color="000000"/>
              <w:right w:val="single" w:sz="6" w:space="0" w:color="000000"/>
            </w:tcBorders>
          </w:tcPr>
          <w:p w:rsidR="00FE2850" w:rsidRDefault="00FE2850" w:rsidP="004D2427"/>
        </w:tc>
        <w:tc>
          <w:tcPr>
            <w:tcW w:w="1552" w:type="dxa"/>
            <w:vMerge/>
            <w:tcBorders>
              <w:top w:val="none" w:sz="0" w:space="0" w:color="000000"/>
              <w:left w:val="single" w:sz="6" w:space="0" w:color="000000"/>
              <w:bottom w:val="single" w:sz="6" w:space="0" w:color="000000"/>
              <w:right w:val="single" w:sz="6" w:space="0" w:color="000000"/>
            </w:tcBorders>
          </w:tcPr>
          <w:p w:rsidR="00FE2850" w:rsidRDefault="00FE2850" w:rsidP="004D2427"/>
        </w:tc>
      </w:tr>
      <w:tr w:rsidR="00FE2850" w:rsidTr="004D2427">
        <w:trPr>
          <w:trHeight w:hRule="exact" w:val="713"/>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b/>
                <w:color w:val="000000"/>
                <w:spacing w:val="-10"/>
                <w:sz w:val="20"/>
              </w:rPr>
            </w:pPr>
            <w:r>
              <w:rPr>
                <w:rFonts w:ascii="Tahoma" w:hAnsi="Tahoma"/>
                <w:b/>
                <w:color w:val="000000"/>
                <w:spacing w:val="-10"/>
                <w:sz w:val="20"/>
              </w:rPr>
              <w:t>15.51.3</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ahoma" w:hAnsi="Tahoma"/>
                <w:b/>
                <w:color w:val="000000"/>
                <w:spacing w:val="-7"/>
                <w:sz w:val="20"/>
              </w:rPr>
            </w:pPr>
            <w:r>
              <w:rPr>
                <w:rFonts w:ascii="Tahoma" w:hAnsi="Tahoma"/>
                <w:b/>
                <w:color w:val="000000"/>
                <w:spacing w:val="-7"/>
                <w:sz w:val="20"/>
              </w:rPr>
              <w:t xml:space="preserve">Rectangular arch type manhole 140x90cm and </w:t>
            </w:r>
            <w:r>
              <w:rPr>
                <w:rFonts w:ascii="Tahoma" w:hAnsi="Tahoma"/>
                <w:b/>
                <w:color w:val="000000"/>
                <w:spacing w:val="-10"/>
                <w:sz w:val="20"/>
              </w:rPr>
              <w:t>2.45m deep</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each</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2023.00</w:t>
            </w:r>
          </w:p>
        </w:tc>
      </w:tr>
      <w:tr w:rsidR="00FE2850" w:rsidTr="004D2427">
        <w:trPr>
          <w:trHeight w:hRule="exact" w:val="84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b/>
                <w:color w:val="000000"/>
                <w:spacing w:val="-10"/>
                <w:sz w:val="20"/>
              </w:rPr>
            </w:pPr>
            <w:r>
              <w:rPr>
                <w:rFonts w:ascii="Tahoma" w:hAnsi="Tahoma"/>
                <w:b/>
                <w:color w:val="000000"/>
                <w:spacing w:val="-10"/>
                <w:sz w:val="20"/>
              </w:rPr>
              <w:t>1531.4</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ahoma" w:hAnsi="Tahoma"/>
                <w:b/>
                <w:color w:val="000000"/>
                <w:spacing w:val="-6"/>
                <w:sz w:val="20"/>
              </w:rPr>
            </w:pPr>
            <w:r>
              <w:rPr>
                <w:rFonts w:ascii="Tahoma" w:hAnsi="Tahoma"/>
                <w:b/>
                <w:color w:val="000000"/>
                <w:spacing w:val="-6"/>
                <w:sz w:val="20"/>
              </w:rPr>
              <w:t xml:space="preserve">Circular manhole 122 cm diameter and 1,68 in </w:t>
            </w:r>
            <w:r>
              <w:rPr>
                <w:rFonts w:ascii="Tahoma" w:hAnsi="Tahoma"/>
                <w:b/>
                <w:color w:val="000000"/>
                <w:spacing w:val="-10"/>
                <w:sz w:val="20"/>
              </w:rPr>
              <w:t>deep</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each</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1553.00</w:t>
            </w:r>
          </w:p>
        </w:tc>
      </w:tr>
      <w:tr w:rsidR="00FE2850" w:rsidTr="004D2427">
        <w:trPr>
          <w:trHeight w:hRule="exact" w:val="51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1552</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b/>
                <w:color w:val="000000"/>
                <w:spacing w:val="-11"/>
                <w:sz w:val="20"/>
              </w:rPr>
            </w:pPr>
            <w:r>
              <w:rPr>
                <w:rFonts w:ascii="Tahoma" w:hAnsi="Tahoma"/>
                <w:b/>
                <w:color w:val="000000"/>
                <w:spacing w:val="-11"/>
                <w:sz w:val="20"/>
              </w:rPr>
              <w:t xml:space="preserve">Extra </w:t>
            </w:r>
            <w:r>
              <w:rPr>
                <w:rFonts w:ascii="Tahoma" w:hAnsi="Tahoma"/>
                <w:b/>
                <w:color w:val="000000"/>
                <w:spacing w:val="-11"/>
                <w:sz w:val="21"/>
              </w:rPr>
              <w:t xml:space="preserve">for </w:t>
            </w:r>
            <w:r>
              <w:rPr>
                <w:rFonts w:ascii="Tahoma" w:hAnsi="Tahoma"/>
                <w:b/>
                <w:color w:val="000000"/>
                <w:spacing w:val="-11"/>
                <w:sz w:val="20"/>
              </w:rPr>
              <w:t>depth of manholes diqmPridrid:</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r>
      <w:tr w:rsidR="00FE2850" w:rsidTr="004D2427">
        <w:trPr>
          <w:trHeight w:hRule="exact" w:val="76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b/>
                <w:color w:val="000000"/>
                <w:spacing w:val="-10"/>
                <w:sz w:val="20"/>
              </w:rPr>
            </w:pPr>
            <w:r>
              <w:rPr>
                <w:rFonts w:ascii="Tahoma" w:hAnsi="Tahoma"/>
                <w:b/>
                <w:color w:val="000000"/>
                <w:spacing w:val="-10"/>
                <w:sz w:val="20"/>
              </w:rPr>
              <w:t>15.52.1</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spacing w:line="264" w:lineRule="auto"/>
              <w:ind w:left="108" w:right="144"/>
              <w:rPr>
                <w:rFonts w:ascii="Tahoma" w:hAnsi="Tahoma"/>
                <w:b/>
                <w:color w:val="000000"/>
                <w:spacing w:val="-7"/>
                <w:sz w:val="20"/>
              </w:rPr>
            </w:pPr>
            <w:r>
              <w:rPr>
                <w:rFonts w:ascii="Tahoma" w:hAnsi="Tahoma"/>
                <w:b/>
                <w:color w:val="000000"/>
                <w:spacing w:val="-7"/>
                <w:sz w:val="20"/>
              </w:rPr>
              <w:t xml:space="preserve">Rectangular manhole 90x20 cm and beyond 45 </w:t>
            </w:r>
            <w:r>
              <w:rPr>
                <w:rFonts w:ascii="Tahoma" w:hAnsi="Tahoma"/>
                <w:b/>
                <w:color w:val="000000"/>
                <w:spacing w:val="-10"/>
                <w:sz w:val="20"/>
              </w:rPr>
              <w:t>cm depth</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muter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486.00</w:t>
            </w:r>
          </w:p>
        </w:tc>
      </w:tr>
      <w:tr w:rsidR="00FE2850" w:rsidTr="004D2427">
        <w:trPr>
          <w:trHeight w:hRule="exact" w:val="735"/>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b/>
                <w:color w:val="000000"/>
                <w:spacing w:val="-10"/>
                <w:sz w:val="20"/>
              </w:rPr>
            </w:pPr>
            <w:r>
              <w:rPr>
                <w:rFonts w:ascii="Tahoma" w:hAnsi="Tahoma"/>
                <w:b/>
                <w:color w:val="000000"/>
                <w:spacing w:val="-10"/>
                <w:sz w:val="20"/>
              </w:rPr>
              <w:t>15.52.2</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ahoma" w:hAnsi="Tahoma"/>
                <w:b/>
                <w:color w:val="000000"/>
                <w:spacing w:val="-10"/>
                <w:sz w:val="20"/>
              </w:rPr>
            </w:pPr>
            <w:r>
              <w:rPr>
                <w:rFonts w:ascii="Tahoma" w:hAnsi="Tahoma"/>
                <w:b/>
                <w:color w:val="000000"/>
                <w:spacing w:val="-10"/>
                <w:sz w:val="20"/>
              </w:rPr>
              <w:t xml:space="preserve">Rectangular manhole 1202[90 cm and beyond </w:t>
            </w:r>
            <w:r>
              <w:rPr>
                <w:rFonts w:ascii="Tahoma" w:hAnsi="Tahoma"/>
                <w:color w:val="000000"/>
                <w:spacing w:val="-10"/>
                <w:sz w:val="21"/>
              </w:rPr>
              <w:t xml:space="preserve">90 </w:t>
            </w:r>
            <w:r>
              <w:rPr>
                <w:rFonts w:ascii="Tahoma" w:hAnsi="Tahoma"/>
                <w:b/>
                <w:color w:val="000000"/>
                <w:spacing w:val="-10"/>
                <w:sz w:val="20"/>
              </w:rPr>
              <w:t>cm depth</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color w:val="000000"/>
                <w:spacing w:val="-10"/>
                <w:sz w:val="21"/>
              </w:rPr>
            </w:pPr>
            <w:r>
              <w:rPr>
                <w:rFonts w:ascii="Tahoma" w:hAnsi="Tahoma"/>
                <w:color w:val="000000"/>
                <w:spacing w:val="-10"/>
                <w:sz w:val="21"/>
              </w:rPr>
              <w:t>meter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579.00</w:t>
            </w:r>
          </w:p>
        </w:tc>
      </w:tr>
      <w:tr w:rsidR="00FE2850" w:rsidTr="004D2427">
        <w:trPr>
          <w:trHeight w:hRule="exact" w:val="75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b/>
                <w:color w:val="000000"/>
                <w:spacing w:val="-10"/>
                <w:sz w:val="20"/>
              </w:rPr>
            </w:pPr>
            <w:r>
              <w:rPr>
                <w:rFonts w:ascii="Tahoma" w:hAnsi="Tahoma"/>
                <w:b/>
                <w:color w:val="000000"/>
                <w:spacing w:val="-10"/>
                <w:sz w:val="20"/>
              </w:rPr>
              <w:t>15.52.3</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ahoma" w:hAnsi="Tahoma"/>
                <w:b/>
                <w:color w:val="000000"/>
                <w:spacing w:val="-8"/>
                <w:sz w:val="20"/>
              </w:rPr>
            </w:pPr>
            <w:r>
              <w:rPr>
                <w:rFonts w:ascii="Tahoma" w:hAnsi="Tahoma"/>
                <w:b/>
                <w:color w:val="000000"/>
                <w:spacing w:val="-8"/>
                <w:sz w:val="20"/>
              </w:rPr>
              <w:t xml:space="preserve">Rectangular arch type manhole 140x90 cm and </w:t>
            </w:r>
            <w:r>
              <w:rPr>
                <w:rFonts w:ascii="Tahoma" w:hAnsi="Tahoma"/>
                <w:b/>
                <w:color w:val="000000"/>
                <w:spacing w:val="-10"/>
                <w:sz w:val="20"/>
              </w:rPr>
              <w:t>beyond 2.45m deep (upto 4.25 m depth).</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muter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468.00</w:t>
            </w:r>
          </w:p>
        </w:tc>
      </w:tr>
      <w:tr w:rsidR="00FE2850" w:rsidTr="004D2427">
        <w:trPr>
          <w:trHeight w:hRule="exact" w:val="840"/>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rPr>
                <w:rFonts w:ascii="Tahoma" w:hAnsi="Tahoma"/>
                <w:color w:val="000000"/>
                <w:sz w:val="20"/>
              </w:rPr>
            </w:pP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12"/>
              <w:rPr>
                <w:rFonts w:ascii="Tahoma" w:hAnsi="Tahoma"/>
                <w:b/>
                <w:color w:val="000000"/>
                <w:spacing w:val="-10"/>
                <w:sz w:val="20"/>
              </w:rPr>
            </w:pPr>
            <w:r>
              <w:rPr>
                <w:rFonts w:ascii="Tahoma" w:hAnsi="Tahoma"/>
                <w:b/>
                <w:color w:val="000000"/>
                <w:spacing w:val="-10"/>
                <w:sz w:val="20"/>
              </w:rPr>
              <w:t>15.52.4</w:t>
            </w:r>
          </w:p>
        </w:tc>
        <w:tc>
          <w:tcPr>
            <w:tcW w:w="4830" w:type="dxa"/>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108"/>
              <w:rPr>
                <w:rFonts w:ascii="Tahoma" w:hAnsi="Tahoma"/>
                <w:b/>
                <w:color w:val="000000"/>
                <w:spacing w:val="-7"/>
                <w:sz w:val="20"/>
              </w:rPr>
            </w:pPr>
            <w:r>
              <w:rPr>
                <w:rFonts w:ascii="Tahoma" w:hAnsi="Tahoma"/>
                <w:b/>
                <w:color w:val="000000"/>
                <w:spacing w:val="-7"/>
                <w:sz w:val="20"/>
              </w:rPr>
              <w:t xml:space="preserve">Circular manhole 122 cm diameter and beycmd </w:t>
            </w:r>
            <w:r>
              <w:rPr>
                <w:rFonts w:ascii="Tahoma" w:hAnsi="Tahoma"/>
                <w:b/>
                <w:color w:val="000000"/>
                <w:spacing w:val="-10"/>
                <w:sz w:val="20"/>
              </w:rPr>
              <w:t>1.6S m deep (upto 2.29 m depth)</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muter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322.00</w:t>
            </w:r>
          </w:p>
        </w:tc>
      </w:tr>
      <w:tr w:rsidR="00FE2850" w:rsidTr="004D2427">
        <w:trPr>
          <w:trHeight w:hRule="exact" w:val="1597"/>
        </w:trPr>
        <w:tc>
          <w:tcPr>
            <w:tcW w:w="968"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1553</w:t>
            </w:r>
          </w:p>
        </w:tc>
        <w:tc>
          <w:tcPr>
            <w:tcW w:w="6060" w:type="dxa"/>
            <w:gridSpan w:val="2"/>
            <w:tcBorders>
              <w:top w:val="single" w:sz="6" w:space="0" w:color="000000"/>
              <w:left w:val="single" w:sz="6" w:space="0" w:color="000000"/>
              <w:bottom w:val="single" w:sz="6" w:space="0" w:color="000000"/>
              <w:right w:val="single" w:sz="6" w:space="0" w:color="000000"/>
            </w:tcBorders>
          </w:tcPr>
          <w:p w:rsidR="00FE2850" w:rsidRDefault="00FE2850" w:rsidP="004D2427">
            <w:pPr>
              <w:ind w:left="108" w:right="72"/>
              <w:jc w:val="both"/>
              <w:rPr>
                <w:rFonts w:ascii="Tahoma" w:hAnsi="Tahoma"/>
                <w:b/>
                <w:color w:val="000000"/>
                <w:spacing w:val="-5"/>
                <w:sz w:val="20"/>
              </w:rPr>
            </w:pPr>
            <w:r>
              <w:rPr>
                <w:rFonts w:ascii="Tahoma" w:hAnsi="Tahoma"/>
                <w:b/>
                <w:color w:val="000000"/>
                <w:spacing w:val="-5"/>
                <w:sz w:val="20"/>
              </w:rPr>
              <w:t xml:space="preserve">Taking out existing kerb stones of all types from footpath/ </w:t>
            </w:r>
            <w:r>
              <w:rPr>
                <w:rFonts w:ascii="Tahoma" w:hAnsi="Tahoma"/>
                <w:color w:val="000000"/>
                <w:spacing w:val="-4"/>
                <w:sz w:val="21"/>
              </w:rPr>
              <w:t xml:space="preserve">central </w:t>
            </w:r>
            <w:r>
              <w:rPr>
                <w:rFonts w:ascii="Tahoma" w:hAnsi="Tahoma"/>
                <w:b/>
                <w:color w:val="000000"/>
                <w:spacing w:val="-4"/>
                <w:sz w:val="20"/>
              </w:rPr>
              <w:t xml:space="preserve">verge, including removal of mortar etc., disposal of </w:t>
            </w:r>
            <w:r>
              <w:rPr>
                <w:rFonts w:ascii="Tahoma" w:hAnsi="Tahoma"/>
                <w:b/>
                <w:color w:val="000000"/>
                <w:spacing w:val="-10"/>
                <w:sz w:val="20"/>
              </w:rPr>
              <w:t xml:space="preserve">unscrviccabk material to the damping ground and stacking of </w:t>
            </w:r>
            <w:r>
              <w:rPr>
                <w:rFonts w:ascii="Tahoma" w:hAnsi="Tahoma"/>
                <w:color w:val="000000"/>
                <w:spacing w:val="-5"/>
                <w:sz w:val="21"/>
              </w:rPr>
              <w:t xml:space="preserve">serviceable material </w:t>
            </w:r>
            <w:r>
              <w:rPr>
                <w:rFonts w:ascii="Tahoma" w:hAnsi="Tahoma"/>
                <w:b/>
                <w:color w:val="000000"/>
                <w:spacing w:val="-5"/>
                <w:sz w:val="20"/>
              </w:rPr>
              <w:t xml:space="preserve">within 50 metre lead as pm direction of </w:t>
            </w:r>
            <w:r>
              <w:rPr>
                <w:rFonts w:ascii="Tahoma" w:hAnsi="Tahoma"/>
                <w:b/>
                <w:color w:val="000000"/>
                <w:spacing w:val="-8"/>
                <w:sz w:val="20"/>
              </w:rPr>
              <w:t>Enginem-in- Charge.</w:t>
            </w:r>
          </w:p>
        </w:tc>
        <w:tc>
          <w:tcPr>
            <w:tcW w:w="1230"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muter</w:t>
            </w:r>
          </w:p>
        </w:tc>
        <w:tc>
          <w:tcPr>
            <w:tcW w:w="1552" w:type="dxa"/>
            <w:tcBorders>
              <w:top w:val="single" w:sz="6" w:space="0" w:color="000000"/>
              <w:left w:val="single" w:sz="6" w:space="0" w:color="000000"/>
              <w:bottom w:val="single" w:sz="6" w:space="0" w:color="000000"/>
              <w:right w:val="single" w:sz="6" w:space="0" w:color="000000"/>
            </w:tcBorders>
          </w:tcPr>
          <w:p w:rsidR="00FE2850" w:rsidRDefault="00FE2850" w:rsidP="004D2427">
            <w:pPr>
              <w:jc w:val="center"/>
              <w:rPr>
                <w:rFonts w:ascii="Tahoma" w:hAnsi="Tahoma"/>
                <w:b/>
                <w:color w:val="000000"/>
                <w:spacing w:val="-10"/>
                <w:sz w:val="20"/>
              </w:rPr>
            </w:pPr>
            <w:r>
              <w:rPr>
                <w:rFonts w:ascii="Tahoma" w:hAnsi="Tahoma"/>
                <w:b/>
                <w:color w:val="000000"/>
                <w:spacing w:val="-10"/>
                <w:sz w:val="20"/>
              </w:rPr>
              <w:t>9.00</w:t>
            </w:r>
          </w:p>
        </w:tc>
      </w:tr>
    </w:tbl>
    <w:p w:rsidR="00FE2850" w:rsidRDefault="00FE2850" w:rsidP="00FE2850">
      <w:pPr>
        <w:rPr>
          <w:rFonts w:ascii="Times New Roman" w:hAnsi="Times New Roman"/>
          <w:color w:val="000000"/>
          <w:sz w:val="24"/>
        </w:rPr>
      </w:pPr>
    </w:p>
    <w:p w:rsidR="00A25A72" w:rsidRDefault="00A25A72" w:rsidP="00B523C4">
      <w:pPr>
        <w:rPr>
          <w:rFonts w:ascii="Times New Roman" w:hAnsi="Times New Roman" w:cs="Times New Roman"/>
        </w:rPr>
      </w:pPr>
    </w:p>
    <w:p w:rsidR="005930EE" w:rsidRDefault="005930EE" w:rsidP="005930EE">
      <w:pPr>
        <w:jc w:val="center"/>
      </w:pPr>
      <w:r>
        <w:t>Page No.277</w:t>
      </w:r>
    </w:p>
    <w:p w:rsidR="005930EE" w:rsidRDefault="005930EE" w:rsidP="005930EE">
      <w:pPr>
        <w:jc w:val="center"/>
      </w:pPr>
    </w:p>
    <w:p w:rsidR="005930EE" w:rsidRDefault="005930EE" w:rsidP="005930EE">
      <w:pPr>
        <w:jc w:val="center"/>
      </w:pPr>
    </w:p>
    <w:p w:rsidR="005930EE" w:rsidRDefault="005930EE" w:rsidP="005930EE">
      <w:pPr>
        <w:jc w:val="center"/>
      </w:pPr>
    </w:p>
    <w:p w:rsidR="005930EE" w:rsidRDefault="005930EE" w:rsidP="005930EE">
      <w:pPr>
        <w:jc w:val="center"/>
      </w:pPr>
    </w:p>
    <w:p w:rsidR="005930EE" w:rsidRDefault="005930EE" w:rsidP="005930EE">
      <w:pPr>
        <w:jc w:val="center"/>
      </w:pPr>
    </w:p>
    <w:p w:rsidR="005930EE" w:rsidRPr="00D475E3" w:rsidRDefault="005930EE" w:rsidP="005930EE">
      <w:pPr>
        <w:jc w:val="center"/>
        <w:rPr>
          <w:rFonts w:ascii="Times New Roman" w:hAnsi="Times New Roman" w:cs="Times New Roman"/>
        </w:rPr>
      </w:pPr>
    </w:p>
    <w:p w:rsidR="006672C3" w:rsidRDefault="006672C3" w:rsidP="00B523C4">
      <w:pPr>
        <w:rPr>
          <w:rFonts w:ascii="Times New Roman" w:hAnsi="Times New Roman" w:cs="Times New Roman"/>
        </w:rPr>
      </w:pPr>
    </w:p>
    <w:tbl>
      <w:tblPr>
        <w:tblW w:w="0" w:type="auto"/>
        <w:tblInd w:w="15" w:type="dxa"/>
        <w:tblLayout w:type="fixed"/>
        <w:tblCellMar>
          <w:left w:w="0" w:type="dxa"/>
          <w:right w:w="0" w:type="dxa"/>
        </w:tblCellMar>
        <w:tblLook w:val="04A0"/>
      </w:tblPr>
      <w:tblGrid>
        <w:gridCol w:w="968"/>
        <w:gridCol w:w="1125"/>
        <w:gridCol w:w="5160"/>
        <w:gridCol w:w="1117"/>
        <w:gridCol w:w="1425"/>
        <w:tblGridChange w:id="1387">
          <w:tblGrid>
            <w:gridCol w:w="115"/>
            <w:gridCol w:w="853"/>
            <w:gridCol w:w="115"/>
            <w:gridCol w:w="1010"/>
            <w:gridCol w:w="115"/>
            <w:gridCol w:w="5045"/>
            <w:gridCol w:w="115"/>
            <w:gridCol w:w="1002"/>
            <w:gridCol w:w="115"/>
            <w:gridCol w:w="1310"/>
            <w:gridCol w:w="115"/>
          </w:tblGrid>
        </w:tblGridChange>
      </w:tblGrid>
      <w:tr w:rsidR="00A81C07" w:rsidTr="004D2427">
        <w:trPr>
          <w:trHeight w:hRule="exact" w:val="683"/>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Description</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Rate (in </w:t>
            </w:r>
            <w:r>
              <w:rPr>
                <w:rFonts w:ascii="Times New Roman" w:hAnsi="Times New Roman"/>
                <w:b/>
                <w:color w:val="000000"/>
                <w:spacing w:val="-10"/>
                <w:sz w:val="24"/>
              </w:rPr>
              <w:br/>
              <w:t>Rs.)</w:t>
            </w:r>
          </w:p>
        </w:tc>
      </w:tr>
      <w:tr w:rsidR="00A81C07" w:rsidTr="004D2427">
        <w:trPr>
          <w:trHeight w:hRule="exact" w:val="33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2047"/>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16,1</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108" w:right="108"/>
              <w:jc w:val="both"/>
              <w:rPr>
                <w:rFonts w:ascii="Times New Roman" w:hAnsi="Times New Roman"/>
                <w:b/>
                <w:color w:val="000000"/>
                <w:spacing w:val="-7"/>
                <w:sz w:val="24"/>
              </w:rPr>
            </w:pPr>
            <w:r>
              <w:rPr>
                <w:rFonts w:ascii="Times New Roman" w:hAnsi="Times New Roman"/>
                <w:b/>
                <w:color w:val="000000"/>
                <w:spacing w:val="-7"/>
                <w:sz w:val="24"/>
              </w:rPr>
              <w:t xml:space="preserve">Boring/drilling </w:t>
            </w:r>
            <w:r>
              <w:rPr>
                <w:rFonts w:ascii="Times New Roman" w:hAnsi="Times New Roman"/>
                <w:color w:val="000000"/>
                <w:spacing w:val="-7"/>
                <w:w w:val="105"/>
                <w:sz w:val="25"/>
              </w:rPr>
              <w:t xml:space="preserve">bore </w:t>
            </w:r>
            <w:r>
              <w:rPr>
                <w:rFonts w:ascii="Times New Roman" w:hAnsi="Times New Roman"/>
                <w:b/>
                <w:color w:val="000000"/>
                <w:spacing w:val="-7"/>
                <w:sz w:val="24"/>
              </w:rPr>
              <w:t xml:space="preserve">well of required dia perfectly vertical to </w:t>
            </w:r>
            <w:r>
              <w:rPr>
                <w:rFonts w:ascii="Times New Roman" w:hAnsi="Times New Roman"/>
                <w:b/>
                <w:color w:val="000000"/>
                <w:spacing w:val="-12"/>
                <w:sz w:val="24"/>
              </w:rPr>
              <w:t xml:space="preserve">receive casing/ strainer pipe, by suitable method prescribed in IS: 2800 (part I), including collecting samples from different strata, </w:t>
            </w:r>
            <w:r>
              <w:rPr>
                <w:rFonts w:ascii="Times New Roman" w:hAnsi="Times New Roman"/>
                <w:b/>
                <w:color w:val="000000"/>
                <w:spacing w:val="-15"/>
                <w:sz w:val="24"/>
              </w:rPr>
              <w:t xml:space="preserve">preparing and submitting strata chart/bore log, including hire and </w:t>
            </w:r>
            <w:r>
              <w:rPr>
                <w:rFonts w:ascii="Times New Roman" w:hAnsi="Times New Roman"/>
                <w:b/>
                <w:color w:val="000000"/>
                <w:spacing w:val="-13"/>
                <w:sz w:val="24"/>
              </w:rPr>
              <w:t xml:space="preserve">miming charges of all equipments, tools, plants and machineries </w:t>
            </w:r>
            <w:r>
              <w:rPr>
                <w:rFonts w:ascii="Times New Roman" w:hAnsi="Times New Roman"/>
                <w:b/>
                <w:color w:val="000000"/>
                <w:spacing w:val="-16"/>
                <w:sz w:val="24"/>
              </w:rPr>
              <w:t>required for the job, all complete as per direction of Engineer —in-</w:t>
            </w:r>
            <w:r>
              <w:rPr>
                <w:rFonts w:ascii="Times New Roman" w:hAnsi="Times New Roman"/>
                <w:b/>
                <w:color w:val="000000"/>
                <w:spacing w:val="-11"/>
                <w:sz w:val="24"/>
              </w:rPr>
              <w:t>charge, upto 90 metre depth below ground level_</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42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16.1.1</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6"/>
                <w:sz w:val="24"/>
              </w:rPr>
            </w:pPr>
            <w:r>
              <w:rPr>
                <w:rFonts w:ascii="Times New Roman" w:hAnsi="Times New Roman"/>
                <w:b/>
                <w:color w:val="000000"/>
                <w:spacing w:val="-6"/>
                <w:sz w:val="24"/>
              </w:rPr>
              <w:t>All types of soil</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413"/>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16.111</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4"/>
                <w:sz w:val="24"/>
              </w:rPr>
            </w:pPr>
            <w:r>
              <w:rPr>
                <w:rFonts w:ascii="Times New Roman" w:hAnsi="Times New Roman"/>
                <w:b/>
                <w:color w:val="000000"/>
                <w:spacing w:val="-14"/>
                <w:sz w:val="24"/>
              </w:rPr>
              <w:t>100 ram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75"/>
              </w:tabs>
              <w:rPr>
                <w:rFonts w:ascii="Times New Roman" w:hAnsi="Times New Roman"/>
                <w:b/>
                <w:color w:val="000000"/>
                <w:spacing w:val="-10"/>
                <w:sz w:val="24"/>
              </w:rPr>
            </w:pPr>
            <w:r>
              <w:rPr>
                <w:rFonts w:ascii="Times New Roman" w:hAnsi="Times New Roman"/>
                <w:b/>
                <w:color w:val="000000"/>
                <w:spacing w:val="-10"/>
                <w:sz w:val="24"/>
              </w:rPr>
              <w:t>378.00</w:t>
            </w:r>
          </w:p>
        </w:tc>
      </w:tr>
      <w:tr w:rsidR="00A81C07" w:rsidTr="004D2427">
        <w:trPr>
          <w:trHeight w:hRule="exact" w:val="42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6"/>
                <w:sz w:val="24"/>
              </w:rPr>
            </w:pPr>
            <w:r>
              <w:rPr>
                <w:rFonts w:ascii="Times New Roman" w:hAnsi="Times New Roman"/>
                <w:b/>
                <w:color w:val="000000"/>
                <w:spacing w:val="-6"/>
                <w:sz w:val="24"/>
              </w:rPr>
              <w:t>16111</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150 mm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muter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75"/>
              </w:tabs>
              <w:rPr>
                <w:rFonts w:ascii="Times New Roman" w:hAnsi="Times New Roman"/>
                <w:b/>
                <w:color w:val="000000"/>
                <w:spacing w:val="-10"/>
                <w:sz w:val="24"/>
              </w:rPr>
            </w:pPr>
            <w:r>
              <w:rPr>
                <w:rFonts w:ascii="Times New Roman" w:hAnsi="Times New Roman"/>
                <w:b/>
                <w:color w:val="000000"/>
                <w:spacing w:val="-10"/>
                <w:sz w:val="24"/>
              </w:rPr>
              <w:t>413.00</w:t>
            </w:r>
          </w:p>
        </w:tc>
      </w:tr>
      <w:tr w:rsidR="00A81C07" w:rsidTr="004D2427">
        <w:trPr>
          <w:trHeight w:hRule="exact" w:val="42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16.1.1.3</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200 mm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451,00</w:t>
            </w:r>
          </w:p>
        </w:tc>
      </w:tr>
      <w:tr w:rsidR="00A81C07" w:rsidTr="004D2427">
        <w:trPr>
          <w:trHeight w:hRule="exact" w:val="412"/>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16.1.2</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Rocky strata including Boulders,</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B417DC">
        <w:tblPrEx>
          <w:tblW w:w="0" w:type="auto"/>
          <w:tblInd w:w="15" w:type="dxa"/>
          <w:tblLayout w:type="fixed"/>
          <w:tblCellMar>
            <w:left w:w="0" w:type="dxa"/>
            <w:right w:w="0" w:type="dxa"/>
          </w:tblCellMar>
          <w:tblPrExChange w:id="1388" w:author="Admin" w:date="2017-02-13T13:11:00Z">
            <w:tblPrEx>
              <w:tblW w:w="0" w:type="auto"/>
              <w:tblInd w:w="15" w:type="dxa"/>
              <w:tblLayout w:type="fixed"/>
              <w:tblCellMar>
                <w:left w:w="0" w:type="dxa"/>
                <w:right w:w="0" w:type="dxa"/>
              </w:tblCellMar>
            </w:tblPrEx>
          </w:tblPrExChange>
        </w:tblPrEx>
        <w:trPr>
          <w:trHeight w:hRule="exact" w:val="261"/>
          <w:trPrChange w:id="1389" w:author="Admin" w:date="2017-02-13T13:11:00Z">
            <w:trPr>
              <w:gridBefore w:val="1"/>
              <w:trHeight w:hRule="exact" w:val="413"/>
            </w:trPr>
          </w:trPrChange>
        </w:trPr>
        <w:tc>
          <w:tcPr>
            <w:tcW w:w="968" w:type="dxa"/>
            <w:tcBorders>
              <w:top w:val="single" w:sz="6" w:space="0" w:color="000000"/>
              <w:left w:val="single" w:sz="6" w:space="0" w:color="000000"/>
              <w:bottom w:val="single" w:sz="6" w:space="0" w:color="000000"/>
              <w:right w:val="single" w:sz="6" w:space="0" w:color="000000"/>
            </w:tcBorders>
            <w:tcPrChange w:id="1390" w:author="Admin" w:date="2017-02-13T13:11:00Z">
              <w:tcPr>
                <w:tcW w:w="968" w:type="dxa"/>
                <w:gridSpan w:val="2"/>
                <w:tcBorders>
                  <w:top w:val="single" w:sz="6" w:space="0" w:color="000000"/>
                  <w:left w:val="single" w:sz="6" w:space="0" w:color="000000"/>
                  <w:bottom w:val="single" w:sz="6" w:space="0" w:color="000000"/>
                  <w:right w:val="single" w:sz="6" w:space="0" w:color="000000"/>
                </w:tcBorders>
              </w:tcPr>
            </w:tcPrChange>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Change w:id="1391" w:author="Admin" w:date="2017-02-13T13:11:00Z">
              <w:tcPr>
                <w:tcW w:w="1125" w:type="dxa"/>
                <w:gridSpan w:val="2"/>
                <w:tcBorders>
                  <w:top w:val="single" w:sz="6" w:space="0" w:color="000000"/>
                  <w:left w:val="single" w:sz="6" w:space="0" w:color="000000"/>
                  <w:bottom w:val="single" w:sz="6" w:space="0" w:color="000000"/>
                  <w:right w:val="single" w:sz="6" w:space="0" w:color="000000"/>
                </w:tcBorders>
              </w:tcPr>
            </w:tcPrChange>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16.1.2.1</w:t>
            </w:r>
          </w:p>
        </w:tc>
        <w:tc>
          <w:tcPr>
            <w:tcW w:w="5160" w:type="dxa"/>
            <w:tcBorders>
              <w:top w:val="single" w:sz="6" w:space="0" w:color="000000"/>
              <w:left w:val="single" w:sz="6" w:space="0" w:color="000000"/>
              <w:bottom w:val="single" w:sz="6" w:space="0" w:color="000000"/>
              <w:right w:val="single" w:sz="6" w:space="0" w:color="000000"/>
            </w:tcBorders>
            <w:tcPrChange w:id="1392" w:author="Admin" w:date="2017-02-13T13:11:00Z">
              <w:tcPr>
                <w:tcW w:w="5160" w:type="dxa"/>
                <w:gridSpan w:val="2"/>
                <w:tcBorders>
                  <w:top w:val="single" w:sz="6" w:space="0" w:color="000000"/>
                  <w:left w:val="single" w:sz="6" w:space="0" w:color="000000"/>
                  <w:bottom w:val="single" w:sz="6" w:space="0" w:color="000000"/>
                  <w:right w:val="single" w:sz="6" w:space="0" w:color="000000"/>
                </w:tcBorders>
              </w:tcPr>
            </w:tcPrChange>
          </w:tcPr>
          <w:p w:rsidR="00A81C07" w:rsidRDefault="00A81C07" w:rsidP="004D2427">
            <w:pPr>
              <w:ind w:left="112"/>
              <w:rPr>
                <w:rFonts w:ascii="Times New Roman" w:hAnsi="Times New Roman"/>
                <w:b/>
                <w:color w:val="000000"/>
                <w:spacing w:val="-14"/>
                <w:sz w:val="24"/>
              </w:rPr>
            </w:pPr>
            <w:r>
              <w:rPr>
                <w:rFonts w:ascii="Times New Roman" w:hAnsi="Times New Roman"/>
                <w:b/>
                <w:color w:val="000000"/>
                <w:spacing w:val="-14"/>
                <w:sz w:val="24"/>
              </w:rPr>
              <w:t>100 ram dia.</w:t>
            </w:r>
          </w:p>
        </w:tc>
        <w:tc>
          <w:tcPr>
            <w:tcW w:w="1117" w:type="dxa"/>
            <w:tcBorders>
              <w:top w:val="single" w:sz="6" w:space="0" w:color="000000"/>
              <w:left w:val="single" w:sz="6" w:space="0" w:color="000000"/>
              <w:bottom w:val="single" w:sz="6" w:space="0" w:color="000000"/>
              <w:right w:val="single" w:sz="6" w:space="0" w:color="000000"/>
            </w:tcBorders>
            <w:tcPrChange w:id="1393" w:author="Admin" w:date="2017-02-13T13:11:00Z">
              <w:tcPr>
                <w:tcW w:w="1117" w:type="dxa"/>
                <w:gridSpan w:val="2"/>
                <w:tcBorders>
                  <w:top w:val="single" w:sz="6" w:space="0" w:color="000000"/>
                  <w:left w:val="single" w:sz="6" w:space="0" w:color="000000"/>
                  <w:bottom w:val="single" w:sz="6" w:space="0" w:color="000000"/>
                  <w:right w:val="single" w:sz="6" w:space="0" w:color="000000"/>
                </w:tcBorders>
              </w:tcPr>
            </w:tcPrChange>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Change w:id="1394" w:author="Admin" w:date="2017-02-13T13:11:00Z">
              <w:tcPr>
                <w:tcW w:w="1425" w:type="dxa"/>
                <w:gridSpan w:val="2"/>
                <w:tcBorders>
                  <w:top w:val="single" w:sz="6" w:space="0" w:color="000000"/>
                  <w:left w:val="single" w:sz="6" w:space="0" w:color="000000"/>
                  <w:bottom w:val="single" w:sz="6" w:space="0" w:color="000000"/>
                  <w:right w:val="single" w:sz="6" w:space="0" w:color="000000"/>
                </w:tcBorders>
              </w:tcPr>
            </w:tcPrChange>
          </w:tcPr>
          <w:p w:rsidR="00A81C07" w:rsidRDefault="00A81C07" w:rsidP="004D2427">
            <w:pPr>
              <w:tabs>
                <w:tab w:val="decimal" w:pos="775"/>
              </w:tabs>
              <w:rPr>
                <w:rFonts w:ascii="Times New Roman" w:hAnsi="Times New Roman"/>
                <w:b/>
                <w:color w:val="000000"/>
                <w:spacing w:val="-10"/>
                <w:sz w:val="24"/>
              </w:rPr>
            </w:pPr>
            <w:r>
              <w:rPr>
                <w:rFonts w:ascii="Times New Roman" w:hAnsi="Times New Roman"/>
                <w:b/>
                <w:color w:val="000000"/>
                <w:spacing w:val="-10"/>
                <w:sz w:val="24"/>
              </w:rPr>
              <w:t>554.00</w:t>
            </w:r>
          </w:p>
        </w:tc>
      </w:tr>
      <w:tr w:rsidR="00A81C07" w:rsidTr="004D2427">
        <w:trPr>
          <w:trHeight w:hRule="exact" w:val="42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6"/>
                <w:sz w:val="24"/>
              </w:rPr>
            </w:pPr>
            <w:r>
              <w:rPr>
                <w:rFonts w:ascii="Times New Roman" w:hAnsi="Times New Roman"/>
                <w:b/>
                <w:color w:val="000000"/>
                <w:spacing w:val="-6"/>
                <w:sz w:val="24"/>
              </w:rPr>
              <w:t>16121</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150 tom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muter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75"/>
              </w:tabs>
              <w:rPr>
                <w:rFonts w:ascii="Times New Roman" w:hAnsi="Times New Roman"/>
                <w:b/>
                <w:color w:val="000000"/>
                <w:spacing w:val="-10"/>
                <w:sz w:val="24"/>
              </w:rPr>
            </w:pPr>
            <w:r>
              <w:rPr>
                <w:rFonts w:ascii="Times New Roman" w:hAnsi="Times New Roman"/>
                <w:b/>
                <w:color w:val="000000"/>
                <w:spacing w:val="-10"/>
                <w:sz w:val="24"/>
              </w:rPr>
              <w:t>625.00</w:t>
            </w:r>
          </w:p>
        </w:tc>
      </w:tr>
      <w:tr w:rsidR="00A81C07" w:rsidTr="004D2427">
        <w:trPr>
          <w:trHeight w:hRule="exact" w:val="42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16.1.23</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200 mm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muter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75"/>
              </w:tabs>
              <w:rPr>
                <w:rFonts w:ascii="Times New Roman" w:hAnsi="Times New Roman"/>
                <w:b/>
                <w:color w:val="000000"/>
                <w:spacing w:val="-10"/>
                <w:sz w:val="24"/>
              </w:rPr>
            </w:pPr>
            <w:r>
              <w:rPr>
                <w:rFonts w:ascii="Times New Roman" w:hAnsi="Times New Roman"/>
                <w:b/>
                <w:color w:val="000000"/>
                <w:spacing w:val="-10"/>
                <w:sz w:val="24"/>
              </w:rPr>
              <w:t>690.00</w:t>
            </w:r>
          </w:p>
        </w:tc>
      </w:tr>
      <w:tr w:rsidR="00A81C07" w:rsidTr="004D2427">
        <w:trPr>
          <w:trHeight w:hRule="exact" w:val="198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16,2</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108" w:right="108"/>
              <w:jc w:val="both"/>
              <w:rPr>
                <w:rFonts w:ascii="Times New Roman" w:hAnsi="Times New Roman"/>
                <w:b/>
                <w:color w:val="000000"/>
                <w:spacing w:val="-7"/>
                <w:sz w:val="24"/>
              </w:rPr>
            </w:pPr>
            <w:r>
              <w:rPr>
                <w:rFonts w:ascii="Times New Roman" w:hAnsi="Times New Roman"/>
                <w:b/>
                <w:color w:val="000000"/>
                <w:spacing w:val="-7"/>
                <w:sz w:val="24"/>
              </w:rPr>
              <w:t xml:space="preserve">Boring/drilling bore well of required dia perfectly vertical to </w:t>
            </w:r>
            <w:r>
              <w:rPr>
                <w:rFonts w:ascii="Times New Roman" w:hAnsi="Times New Roman"/>
                <w:b/>
                <w:color w:val="000000"/>
                <w:spacing w:val="-12"/>
                <w:sz w:val="24"/>
              </w:rPr>
              <w:t xml:space="preserve">receive casing/ strainer pipe, by suitable method prescribed in IS: 2800 (part 1), including collecting samples from different strata, </w:t>
            </w:r>
            <w:r>
              <w:rPr>
                <w:rFonts w:ascii="Times New Roman" w:hAnsi="Times New Roman"/>
                <w:b/>
                <w:color w:val="000000"/>
                <w:spacing w:val="-15"/>
                <w:sz w:val="24"/>
              </w:rPr>
              <w:t xml:space="preserve">preparing and submitting strata chart/bore log, including hire and </w:t>
            </w:r>
            <w:r>
              <w:rPr>
                <w:rFonts w:ascii="Times New Roman" w:hAnsi="Times New Roman"/>
                <w:b/>
                <w:color w:val="000000"/>
                <w:spacing w:val="-13"/>
                <w:sz w:val="24"/>
              </w:rPr>
              <w:t xml:space="preserve">miming charges of all equipments, tools, plants and machineries </w:t>
            </w:r>
            <w:r>
              <w:rPr>
                <w:rFonts w:ascii="Times New Roman" w:hAnsi="Times New Roman"/>
                <w:b/>
                <w:color w:val="000000"/>
                <w:spacing w:val="-16"/>
                <w:sz w:val="24"/>
              </w:rPr>
              <w:t>required for the job, an complete as per direction of Engineer —in-</w:t>
            </w:r>
            <w:r>
              <w:rPr>
                <w:rFonts w:ascii="Times New Roman" w:hAnsi="Times New Roman"/>
                <w:b/>
                <w:color w:val="000000"/>
                <w:spacing w:val="-10"/>
                <w:sz w:val="24"/>
              </w:rPr>
              <w:t>charge, beyond 90 metre depth below ground level.</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43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162.1</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6"/>
                <w:sz w:val="24"/>
              </w:rPr>
            </w:pPr>
            <w:r>
              <w:rPr>
                <w:rFonts w:ascii="Times New Roman" w:hAnsi="Times New Roman"/>
                <w:b/>
                <w:color w:val="000000"/>
                <w:spacing w:val="-6"/>
                <w:sz w:val="24"/>
              </w:rPr>
              <w:t>All types of soil</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43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162.1.1</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100 mm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muter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75"/>
              </w:tabs>
              <w:rPr>
                <w:rFonts w:ascii="Times New Roman" w:hAnsi="Times New Roman"/>
                <w:b/>
                <w:color w:val="000000"/>
                <w:spacing w:val="-10"/>
                <w:sz w:val="24"/>
              </w:rPr>
            </w:pPr>
            <w:r>
              <w:rPr>
                <w:rFonts w:ascii="Times New Roman" w:hAnsi="Times New Roman"/>
                <w:b/>
                <w:color w:val="000000"/>
                <w:spacing w:val="-10"/>
                <w:sz w:val="24"/>
              </w:rPr>
              <w:t>385.00</w:t>
            </w:r>
          </w:p>
        </w:tc>
      </w:tr>
      <w:tr w:rsidR="00A81C07" w:rsidTr="004D2427">
        <w:trPr>
          <w:trHeight w:hRule="exact" w:val="43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16.2.1.2</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4"/>
                <w:sz w:val="24"/>
              </w:rPr>
            </w:pPr>
            <w:r>
              <w:rPr>
                <w:rFonts w:ascii="Times New Roman" w:hAnsi="Times New Roman"/>
                <w:b/>
                <w:color w:val="000000"/>
                <w:spacing w:val="-14"/>
                <w:sz w:val="24"/>
              </w:rPr>
              <w:t>150 ram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428,00</w:t>
            </w:r>
          </w:p>
        </w:tc>
      </w:tr>
      <w:tr w:rsidR="00A81C07" w:rsidTr="00833E06">
        <w:tblPrEx>
          <w:tblW w:w="0" w:type="auto"/>
          <w:tblInd w:w="15" w:type="dxa"/>
          <w:tblLayout w:type="fixed"/>
          <w:tblCellMar>
            <w:left w:w="0" w:type="dxa"/>
            <w:right w:w="0" w:type="dxa"/>
          </w:tblCellMar>
          <w:tblPrExChange w:id="1395" w:author="Admin" w:date="2016-02-08T16:20:00Z">
            <w:tblPrEx>
              <w:tblW w:w="0" w:type="auto"/>
              <w:tblInd w:w="15" w:type="dxa"/>
              <w:tblLayout w:type="fixed"/>
              <w:tblCellMar>
                <w:left w:w="0" w:type="dxa"/>
                <w:right w:w="0" w:type="dxa"/>
              </w:tblCellMar>
            </w:tblPrEx>
          </w:tblPrExChange>
        </w:tblPrEx>
        <w:trPr>
          <w:trHeight w:hRule="exact" w:val="333"/>
          <w:trPrChange w:id="1396" w:author="Admin" w:date="2016-02-08T16:20:00Z">
            <w:trPr>
              <w:gridAfter w:val="0"/>
              <w:trHeight w:hRule="exact" w:val="427"/>
            </w:trPr>
          </w:trPrChange>
        </w:trPr>
        <w:tc>
          <w:tcPr>
            <w:tcW w:w="968" w:type="dxa"/>
            <w:tcBorders>
              <w:top w:val="single" w:sz="6" w:space="0" w:color="000000"/>
              <w:left w:val="single" w:sz="6" w:space="0" w:color="000000"/>
              <w:bottom w:val="single" w:sz="6" w:space="0" w:color="000000"/>
              <w:right w:val="single" w:sz="6" w:space="0" w:color="000000"/>
            </w:tcBorders>
            <w:tcPrChange w:id="1397" w:author="Admin" w:date="2016-02-08T16:20:00Z">
              <w:tcPr>
                <w:tcW w:w="968" w:type="dxa"/>
                <w:gridSpan w:val="2"/>
                <w:tcBorders>
                  <w:top w:val="single" w:sz="6" w:space="0" w:color="000000"/>
                  <w:left w:val="single" w:sz="6" w:space="0" w:color="000000"/>
                  <w:bottom w:val="single" w:sz="6" w:space="0" w:color="000000"/>
                  <w:right w:val="single" w:sz="6" w:space="0" w:color="000000"/>
                </w:tcBorders>
              </w:tcPr>
            </w:tcPrChange>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Change w:id="1398" w:author="Admin" w:date="2016-02-08T16:20:00Z">
              <w:tcPr>
                <w:tcW w:w="1125" w:type="dxa"/>
                <w:gridSpan w:val="2"/>
                <w:tcBorders>
                  <w:top w:val="single" w:sz="6" w:space="0" w:color="000000"/>
                  <w:left w:val="single" w:sz="6" w:space="0" w:color="000000"/>
                  <w:bottom w:val="single" w:sz="6" w:space="0" w:color="000000"/>
                  <w:right w:val="single" w:sz="6" w:space="0" w:color="000000"/>
                </w:tcBorders>
              </w:tcPr>
            </w:tcPrChange>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16.213</w:t>
            </w:r>
          </w:p>
        </w:tc>
        <w:tc>
          <w:tcPr>
            <w:tcW w:w="5160" w:type="dxa"/>
            <w:tcBorders>
              <w:top w:val="single" w:sz="6" w:space="0" w:color="000000"/>
              <w:left w:val="single" w:sz="6" w:space="0" w:color="000000"/>
              <w:bottom w:val="single" w:sz="6" w:space="0" w:color="000000"/>
              <w:right w:val="single" w:sz="6" w:space="0" w:color="000000"/>
            </w:tcBorders>
            <w:tcPrChange w:id="1399" w:author="Admin" w:date="2016-02-08T16:20:00Z">
              <w:tcPr>
                <w:tcW w:w="5160" w:type="dxa"/>
                <w:gridSpan w:val="2"/>
                <w:tcBorders>
                  <w:top w:val="single" w:sz="6" w:space="0" w:color="000000"/>
                  <w:left w:val="single" w:sz="6" w:space="0" w:color="000000"/>
                  <w:bottom w:val="single" w:sz="6" w:space="0" w:color="000000"/>
                  <w:right w:val="single" w:sz="6" w:space="0" w:color="000000"/>
                </w:tcBorders>
              </w:tcPr>
            </w:tcPrChange>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200 ram dia.</w:t>
            </w:r>
          </w:p>
        </w:tc>
        <w:tc>
          <w:tcPr>
            <w:tcW w:w="1117" w:type="dxa"/>
            <w:tcBorders>
              <w:top w:val="single" w:sz="6" w:space="0" w:color="000000"/>
              <w:left w:val="single" w:sz="6" w:space="0" w:color="000000"/>
              <w:bottom w:val="single" w:sz="6" w:space="0" w:color="000000"/>
              <w:right w:val="single" w:sz="6" w:space="0" w:color="000000"/>
            </w:tcBorders>
            <w:tcPrChange w:id="1400" w:author="Admin" w:date="2016-02-08T16:20:00Z">
              <w:tcPr>
                <w:tcW w:w="1117" w:type="dxa"/>
                <w:gridSpan w:val="2"/>
                <w:tcBorders>
                  <w:top w:val="single" w:sz="6" w:space="0" w:color="000000"/>
                  <w:left w:val="single" w:sz="6" w:space="0" w:color="000000"/>
                  <w:bottom w:val="single" w:sz="6" w:space="0" w:color="000000"/>
                  <w:right w:val="single" w:sz="6" w:space="0" w:color="000000"/>
                </w:tcBorders>
              </w:tcPr>
            </w:tcPrChange>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Change w:id="1401" w:author="Admin" w:date="2016-02-08T16:20:00Z">
              <w:tcPr>
                <w:tcW w:w="1425" w:type="dxa"/>
                <w:gridSpan w:val="2"/>
                <w:tcBorders>
                  <w:top w:val="single" w:sz="6" w:space="0" w:color="000000"/>
                  <w:left w:val="single" w:sz="6" w:space="0" w:color="000000"/>
                  <w:bottom w:val="single" w:sz="6" w:space="0" w:color="000000"/>
                  <w:right w:val="single" w:sz="6" w:space="0" w:color="000000"/>
                </w:tcBorders>
              </w:tcPr>
            </w:tcPrChange>
          </w:tcPr>
          <w:p w:rsidR="00A81C07" w:rsidRDefault="00A81C07" w:rsidP="004D2427">
            <w:pPr>
              <w:tabs>
                <w:tab w:val="decimal" w:pos="775"/>
              </w:tabs>
              <w:rPr>
                <w:rFonts w:ascii="Times New Roman" w:hAnsi="Times New Roman"/>
                <w:b/>
                <w:color w:val="000000"/>
                <w:spacing w:val="-10"/>
                <w:sz w:val="24"/>
              </w:rPr>
            </w:pPr>
            <w:r>
              <w:rPr>
                <w:rFonts w:ascii="Times New Roman" w:hAnsi="Times New Roman"/>
                <w:b/>
                <w:color w:val="000000"/>
                <w:spacing w:val="-10"/>
                <w:sz w:val="24"/>
              </w:rPr>
              <w:t>495.00</w:t>
            </w:r>
          </w:p>
        </w:tc>
      </w:tr>
      <w:tr w:rsidR="00A81C07" w:rsidTr="004D2427">
        <w:trPr>
          <w:trHeight w:hRule="exact" w:val="43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162.2</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Rocky strata including Boulders.</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428"/>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162.2.1</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4"/>
                <w:sz w:val="24"/>
              </w:rPr>
            </w:pPr>
            <w:r>
              <w:rPr>
                <w:rFonts w:ascii="Times New Roman" w:hAnsi="Times New Roman"/>
                <w:b/>
                <w:color w:val="000000"/>
                <w:spacing w:val="-14"/>
                <w:sz w:val="24"/>
              </w:rPr>
              <w:t>100 ram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75"/>
              </w:tabs>
              <w:rPr>
                <w:rFonts w:ascii="Times New Roman" w:hAnsi="Times New Roman"/>
                <w:b/>
                <w:color w:val="000000"/>
                <w:spacing w:val="-10"/>
                <w:sz w:val="24"/>
              </w:rPr>
            </w:pPr>
            <w:r>
              <w:rPr>
                <w:rFonts w:ascii="Times New Roman" w:hAnsi="Times New Roman"/>
                <w:b/>
                <w:color w:val="000000"/>
                <w:spacing w:val="-10"/>
                <w:sz w:val="24"/>
              </w:rPr>
              <w:t>572.00</w:t>
            </w:r>
          </w:p>
        </w:tc>
      </w:tr>
      <w:tr w:rsidR="00A81C07" w:rsidTr="004D2427">
        <w:trPr>
          <w:trHeight w:hRule="exact" w:val="43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162.22</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150 mm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muter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75"/>
              </w:tabs>
              <w:rPr>
                <w:rFonts w:ascii="Times New Roman" w:hAnsi="Times New Roman"/>
                <w:b/>
                <w:color w:val="000000"/>
                <w:spacing w:val="-10"/>
                <w:sz w:val="24"/>
              </w:rPr>
            </w:pPr>
            <w:r>
              <w:rPr>
                <w:rFonts w:ascii="Times New Roman" w:hAnsi="Times New Roman"/>
                <w:b/>
                <w:color w:val="000000"/>
                <w:spacing w:val="-10"/>
                <w:sz w:val="24"/>
              </w:rPr>
              <w:t>656.00</w:t>
            </w:r>
          </w:p>
        </w:tc>
      </w:tr>
      <w:tr w:rsidR="00A81C07" w:rsidTr="004D2427">
        <w:trPr>
          <w:trHeight w:hRule="exact" w:val="52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162.2.3</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4"/>
                <w:sz w:val="24"/>
              </w:rPr>
            </w:pPr>
            <w:r>
              <w:rPr>
                <w:rFonts w:ascii="Times New Roman" w:hAnsi="Times New Roman"/>
                <w:b/>
                <w:color w:val="000000"/>
                <w:spacing w:val="-14"/>
                <w:sz w:val="24"/>
              </w:rPr>
              <w:t>200 nom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muter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75"/>
              </w:tabs>
              <w:rPr>
                <w:rFonts w:ascii="Times New Roman" w:hAnsi="Times New Roman"/>
                <w:b/>
                <w:color w:val="000000"/>
                <w:spacing w:val="-10"/>
                <w:sz w:val="24"/>
              </w:rPr>
            </w:pPr>
            <w:r>
              <w:rPr>
                <w:rFonts w:ascii="Times New Roman" w:hAnsi="Times New Roman"/>
                <w:b/>
                <w:color w:val="000000"/>
                <w:spacing w:val="-10"/>
                <w:sz w:val="24"/>
              </w:rPr>
              <w:t>716.00</w:t>
            </w:r>
          </w:p>
        </w:tc>
      </w:tr>
      <w:tr w:rsidR="00A81C07" w:rsidTr="004D2427">
        <w:trPr>
          <w:trHeight w:hRule="exact" w:val="1492"/>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16.3</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108" w:right="108"/>
              <w:jc w:val="both"/>
              <w:rPr>
                <w:rFonts w:ascii="Times New Roman" w:hAnsi="Times New Roman"/>
                <w:b/>
                <w:color w:val="000000"/>
                <w:spacing w:val="-11"/>
                <w:sz w:val="24"/>
              </w:rPr>
            </w:pPr>
            <w:r>
              <w:rPr>
                <w:rFonts w:ascii="Times New Roman" w:hAnsi="Times New Roman"/>
                <w:b/>
                <w:color w:val="000000"/>
                <w:spacing w:val="-11"/>
                <w:sz w:val="24"/>
              </w:rPr>
              <w:t xml:space="preserve">Supplying, assembling, lowering and fixing in vertical position in bore well, unplaatitized PVC medium well easing (CM) pipe of </w:t>
            </w:r>
            <w:r>
              <w:rPr>
                <w:rFonts w:ascii="Times New Roman" w:hAnsi="Times New Roman"/>
                <w:b/>
                <w:color w:val="000000"/>
                <w:spacing w:val="-8"/>
                <w:sz w:val="24"/>
              </w:rPr>
              <w:t xml:space="preserve">required dia, conforming to IS: 12818, including required hire </w:t>
            </w:r>
            <w:r>
              <w:rPr>
                <w:rFonts w:ascii="Times New Roman" w:hAnsi="Times New Roman"/>
                <w:b/>
                <w:color w:val="000000"/>
                <w:spacing w:val="-9"/>
                <w:sz w:val="24"/>
              </w:rPr>
              <w:t xml:space="preserve">and labour charges, fittings and accessories etc. all complete, for </w:t>
            </w:r>
            <w:r>
              <w:rPr>
                <w:rFonts w:ascii="Times New Roman" w:hAnsi="Times New Roman"/>
                <w:b/>
                <w:color w:val="000000"/>
                <w:spacing w:val="-11"/>
                <w:sz w:val="24"/>
              </w:rPr>
              <w:t>all depths, as per direction of Engineer-in-charge.</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45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16.3.1</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3"/>
                <w:sz w:val="24"/>
              </w:rPr>
            </w:pPr>
            <w:r>
              <w:rPr>
                <w:rFonts w:ascii="Times New Roman" w:hAnsi="Times New Roman"/>
                <w:b/>
                <w:color w:val="000000"/>
                <w:spacing w:val="-13"/>
                <w:sz w:val="24"/>
              </w:rPr>
              <w:t>100 mm nominal dia. (minimum wall thickness 5mm)</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75"/>
              </w:tabs>
              <w:rPr>
                <w:rFonts w:ascii="Times New Roman" w:hAnsi="Times New Roman"/>
                <w:b/>
                <w:color w:val="000000"/>
                <w:spacing w:val="-10"/>
                <w:sz w:val="24"/>
              </w:rPr>
            </w:pPr>
            <w:r>
              <w:rPr>
                <w:rFonts w:ascii="Times New Roman" w:hAnsi="Times New Roman"/>
                <w:b/>
                <w:color w:val="000000"/>
                <w:spacing w:val="-10"/>
                <w:sz w:val="24"/>
              </w:rPr>
              <w:t>376.00</w:t>
            </w:r>
          </w:p>
        </w:tc>
      </w:tr>
      <w:tr w:rsidR="00A81C07" w:rsidTr="004D2427">
        <w:trPr>
          <w:trHeight w:hRule="exact" w:val="443"/>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16.3.2</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3"/>
                <w:sz w:val="24"/>
              </w:rPr>
            </w:pPr>
            <w:r>
              <w:rPr>
                <w:rFonts w:ascii="Times New Roman" w:hAnsi="Times New Roman"/>
                <w:b/>
                <w:color w:val="000000"/>
                <w:spacing w:val="-13"/>
                <w:sz w:val="24"/>
              </w:rPr>
              <w:t>150 mm nominal dia(minimum wall thickness 7 5mm)</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75"/>
              </w:tabs>
              <w:rPr>
                <w:rFonts w:ascii="Times New Roman" w:hAnsi="Times New Roman"/>
                <w:b/>
                <w:color w:val="000000"/>
                <w:spacing w:val="-10"/>
                <w:sz w:val="24"/>
              </w:rPr>
            </w:pPr>
            <w:r>
              <w:rPr>
                <w:rFonts w:ascii="Times New Roman" w:hAnsi="Times New Roman"/>
                <w:b/>
                <w:color w:val="000000"/>
                <w:spacing w:val="-10"/>
                <w:sz w:val="24"/>
              </w:rPr>
              <w:t>423.00</w:t>
            </w:r>
          </w:p>
        </w:tc>
      </w:tr>
      <w:tr w:rsidR="00A81C07" w:rsidTr="004D2427">
        <w:trPr>
          <w:trHeight w:hRule="exact" w:val="502"/>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0"/>
                <w:sz w:val="24"/>
              </w:rPr>
            </w:pPr>
            <w:r>
              <w:rPr>
                <w:rFonts w:ascii="Times New Roman" w:hAnsi="Times New Roman"/>
                <w:b/>
                <w:color w:val="000000"/>
                <w:spacing w:val="-10"/>
                <w:sz w:val="24"/>
              </w:rPr>
              <w:t>16.3.3</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112"/>
              <w:rPr>
                <w:rFonts w:ascii="Times New Roman" w:hAnsi="Times New Roman"/>
                <w:b/>
                <w:color w:val="000000"/>
                <w:spacing w:val="-12"/>
                <w:sz w:val="24"/>
              </w:rPr>
            </w:pPr>
            <w:r>
              <w:rPr>
                <w:rFonts w:ascii="Times New Roman" w:hAnsi="Times New Roman"/>
                <w:b/>
                <w:color w:val="000000"/>
                <w:spacing w:val="-12"/>
                <w:sz w:val="24"/>
              </w:rPr>
              <w:t>200 mm nominal dia(minimum wall thickness 10mm)</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b/>
                <w:color w:val="000000"/>
                <w:spacing w:val="-10"/>
                <w:sz w:val="24"/>
              </w:rPr>
            </w:pPr>
            <w:r>
              <w:rPr>
                <w:rFonts w:ascii="Times New Roman" w:hAnsi="Times New Roman"/>
                <w:b/>
                <w:color w:val="000000"/>
                <w:spacing w:val="-10"/>
                <w:sz w:val="24"/>
              </w:rPr>
              <w:t>muter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75"/>
              </w:tabs>
              <w:rPr>
                <w:rFonts w:ascii="Times New Roman" w:hAnsi="Times New Roman"/>
                <w:b/>
                <w:color w:val="000000"/>
                <w:spacing w:val="-10"/>
                <w:sz w:val="24"/>
              </w:rPr>
            </w:pPr>
            <w:r>
              <w:rPr>
                <w:rFonts w:ascii="Times New Roman" w:hAnsi="Times New Roman"/>
                <w:b/>
                <w:color w:val="000000"/>
                <w:spacing w:val="-10"/>
                <w:sz w:val="24"/>
              </w:rPr>
              <w:t>559.00</w:t>
            </w:r>
          </w:p>
        </w:tc>
      </w:tr>
    </w:tbl>
    <w:p w:rsidR="005930EE" w:rsidRDefault="005930EE" w:rsidP="005930EE">
      <w:pPr>
        <w:jc w:val="center"/>
        <w:sectPr w:rsidR="005930EE" w:rsidSect="00A81C07">
          <w:type w:val="continuous"/>
          <w:pgSz w:w="11918" w:h="16854"/>
          <w:pgMar w:top="546" w:right="1098" w:bottom="978" w:left="940" w:header="720" w:footer="720" w:gutter="0"/>
          <w:cols w:space="720"/>
        </w:sectPr>
      </w:pPr>
      <w:r>
        <w:t>Page No.281</w:t>
      </w:r>
    </w:p>
    <w:tbl>
      <w:tblPr>
        <w:tblW w:w="0" w:type="auto"/>
        <w:tblInd w:w="15" w:type="dxa"/>
        <w:tblLayout w:type="fixed"/>
        <w:tblCellMar>
          <w:left w:w="0" w:type="dxa"/>
          <w:right w:w="0" w:type="dxa"/>
        </w:tblCellMar>
        <w:tblLook w:val="04A0"/>
      </w:tblPr>
      <w:tblGrid>
        <w:gridCol w:w="968"/>
        <w:gridCol w:w="1125"/>
        <w:gridCol w:w="5160"/>
        <w:gridCol w:w="1117"/>
        <w:gridCol w:w="1425"/>
      </w:tblGrid>
      <w:tr w:rsidR="00A81C07" w:rsidTr="004D2427">
        <w:trPr>
          <w:trHeight w:hRule="exact" w:val="69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64"/>
                <w:sz w:val="24"/>
              </w:rPr>
            </w:pPr>
            <w:r>
              <w:rPr>
                <w:rFonts w:ascii="Times New Roman" w:hAnsi="Times New Roman"/>
                <w:color w:val="000000"/>
                <w:spacing w:val="64"/>
                <w:sz w:val="24"/>
              </w:rPr>
              <w:lastRenderedPageBreak/>
              <w:t xml:space="preserve">I= </w:t>
            </w:r>
            <w:r>
              <w:rPr>
                <w:rFonts w:ascii="Times New Roman" w:hAnsi="Times New Roman"/>
                <w:color w:val="000000"/>
                <w:spacing w:val="64"/>
                <w:sz w:val="24"/>
              </w:rPr>
              <w:br/>
            </w:r>
            <w:r>
              <w:rPr>
                <w:rFonts w:ascii="Times New Roman" w:hAnsi="Times New Roman"/>
                <w:color w:val="000000"/>
                <w:spacing w:val="-10"/>
                <w:sz w:val="24"/>
              </w:rPr>
              <w:t>Na</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z w:val="24"/>
              </w:rPr>
            </w:pPr>
            <w:r>
              <w:rPr>
                <w:rFonts w:ascii="Times New Roman" w:hAnsi="Times New Roman"/>
                <w:color w:val="000000"/>
                <w:sz w:val="24"/>
              </w:rPr>
              <w:t>Description</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A81C07" w:rsidTr="004D2427">
        <w:trPr>
          <w:trHeight w:hRule="exact" w:val="323"/>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153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16.4</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Supplying, assembling, lowering and fixing in vertical position in </w:t>
            </w:r>
            <w:r>
              <w:rPr>
                <w:rFonts w:ascii="Times New Roman" w:hAnsi="Times New Roman"/>
                <w:color w:val="000000"/>
                <w:spacing w:val="-4"/>
                <w:sz w:val="24"/>
              </w:rPr>
              <w:t xml:space="preserve">bore well unplasticinx1 PVC medium well screen (RMS) pipes </w:t>
            </w:r>
            <w:r>
              <w:rPr>
                <w:rFonts w:ascii="Times New Roman" w:hAnsi="Times New Roman"/>
                <w:color w:val="000000"/>
                <w:spacing w:val="-1"/>
                <w:sz w:val="24"/>
              </w:rPr>
              <w:t xml:space="preserve">with ills, conforming to IS: 12818, including hire and labour </w:t>
            </w:r>
            <w:r>
              <w:rPr>
                <w:rFonts w:ascii="Times New Roman" w:hAnsi="Times New Roman"/>
                <w:color w:val="000000"/>
                <w:spacing w:val="6"/>
                <w:sz w:val="24"/>
              </w:rPr>
              <w:t xml:space="preserve">charges, fittings and accessories etc. all complete, for all </w:t>
            </w:r>
            <w:r>
              <w:rPr>
                <w:rFonts w:ascii="Times New Roman" w:hAnsi="Times New Roman"/>
                <w:color w:val="000000"/>
                <w:sz w:val="24"/>
              </w:rPr>
              <w:t>depths, as per direction of Engineer-in-charge.</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40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16.4.1</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6"/>
                <w:sz w:val="24"/>
              </w:rPr>
            </w:pPr>
            <w:r>
              <w:rPr>
                <w:rFonts w:ascii="Times New Roman" w:hAnsi="Times New Roman"/>
                <w:color w:val="000000"/>
                <w:spacing w:val="-6"/>
                <w:sz w:val="24"/>
              </w:rPr>
              <w:t>100 ram nominal size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muter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446.00</w:t>
            </w:r>
          </w:p>
        </w:tc>
      </w:tr>
      <w:tr w:rsidR="00A81C07" w:rsidTr="004D2427">
        <w:trPr>
          <w:trHeight w:hRule="exact" w:val="397"/>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16.4.2</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6"/>
                <w:sz w:val="24"/>
              </w:rPr>
            </w:pPr>
            <w:r>
              <w:rPr>
                <w:rFonts w:ascii="Times New Roman" w:hAnsi="Times New Roman"/>
                <w:color w:val="000000"/>
                <w:spacing w:val="-6"/>
                <w:sz w:val="24"/>
              </w:rPr>
              <w:t>150 ram nominal size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551,00</w:t>
            </w:r>
          </w:p>
        </w:tc>
      </w:tr>
      <w:tr w:rsidR="00A81C07" w:rsidTr="004D2427">
        <w:trPr>
          <w:trHeight w:hRule="exact" w:val="698"/>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16.4.3</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8"/>
                <w:sz w:val="24"/>
              </w:rPr>
            </w:pPr>
            <w:r>
              <w:rPr>
                <w:rFonts w:ascii="Times New Roman" w:hAnsi="Times New Roman"/>
                <w:color w:val="000000"/>
                <w:spacing w:val="-8"/>
                <w:sz w:val="24"/>
              </w:rPr>
              <w:t>200 ram nominal size dia_</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878.00</w:t>
            </w:r>
          </w:p>
        </w:tc>
      </w:tr>
      <w:tr w:rsidR="00A81C07" w:rsidTr="004D2427">
        <w:trPr>
          <w:trHeight w:hRule="exact" w:val="2452"/>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lastRenderedPageBreak/>
              <w:t>16,5</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Supplying, assembling, lowering and fixing in vertical position in bore well, ERW (Electric Resistance Welded) FE 410 mild steel </w:t>
            </w:r>
            <w:r>
              <w:rPr>
                <w:rFonts w:ascii="Times New Roman" w:hAnsi="Times New Roman"/>
                <w:color w:val="000000"/>
                <w:spacing w:val="-6"/>
                <w:sz w:val="24"/>
              </w:rPr>
              <w:t xml:space="preserve">screwed and socketed/ plain ended casing pipes of required die, </w:t>
            </w:r>
            <w:r>
              <w:rPr>
                <w:rFonts w:ascii="Times New Roman" w:hAnsi="Times New Roman"/>
                <w:color w:val="000000"/>
                <w:spacing w:val="-9"/>
                <w:sz w:val="24"/>
              </w:rPr>
              <w:t xml:space="preserve">conforming to IS: 4270, of reputed and approved make, including </w:t>
            </w:r>
            <w:r>
              <w:rPr>
                <w:rFonts w:ascii="Times New Roman" w:hAnsi="Times New Roman"/>
                <w:color w:val="000000"/>
                <w:spacing w:val="1"/>
                <w:sz w:val="24"/>
              </w:rPr>
              <w:t xml:space="preserve">painted with outside surface with two coats of anticorrosive </w:t>
            </w:r>
            <w:r>
              <w:rPr>
                <w:rFonts w:ascii="Times New Roman" w:hAnsi="Times New Roman"/>
                <w:color w:val="000000"/>
                <w:spacing w:val="-7"/>
                <w:sz w:val="24"/>
              </w:rPr>
              <w:t xml:space="preserve">paint of approved brand and mararfacture, including required hire </w:t>
            </w:r>
            <w:r>
              <w:rPr>
                <w:rFonts w:ascii="Times New Roman" w:hAnsi="Times New Roman"/>
                <w:color w:val="000000"/>
                <w:spacing w:val="-6"/>
                <w:sz w:val="24"/>
              </w:rPr>
              <w:t xml:space="preserve">and labour charges, finings and accessories, all complete, for all </w:t>
            </w:r>
            <w:r>
              <w:rPr>
                <w:rFonts w:ascii="Times New Roman" w:hAnsi="Times New Roman"/>
                <w:color w:val="000000"/>
                <w:spacing w:val="-5"/>
                <w:sz w:val="24"/>
              </w:rPr>
              <w:t>depths, as per direction of Engineer- in-charge.</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728"/>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16.5.1</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72" w:right="108" w:firstLine="72"/>
              <w:rPr>
                <w:rFonts w:ascii="Times New Roman" w:hAnsi="Times New Roman"/>
                <w:color w:val="000000"/>
                <w:spacing w:val="3"/>
                <w:sz w:val="24"/>
              </w:rPr>
            </w:pPr>
            <w:r>
              <w:rPr>
                <w:rFonts w:ascii="Times New Roman" w:hAnsi="Times New Roman"/>
                <w:color w:val="000000"/>
                <w:spacing w:val="3"/>
                <w:sz w:val="24"/>
              </w:rPr>
              <w:t xml:space="preserve">100 mm nominal the din having minimum wall </w:t>
            </w:r>
            <w:r>
              <w:rPr>
                <w:rFonts w:ascii="Times New Roman" w:hAnsi="Times New Roman"/>
                <w:color w:val="000000"/>
                <w:spacing w:val="10"/>
                <w:sz w:val="24"/>
              </w:rPr>
              <w:t>thickness 4 50 =</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795.00</w:t>
            </w:r>
          </w:p>
        </w:tc>
      </w:tr>
      <w:tr w:rsidR="00A81C07" w:rsidTr="004D2427">
        <w:trPr>
          <w:trHeight w:hRule="exact" w:val="73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163.2</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72" w:right="108" w:firstLine="72"/>
              <w:rPr>
                <w:rFonts w:ascii="Times New Roman" w:hAnsi="Times New Roman"/>
                <w:color w:val="000000"/>
                <w:spacing w:val="3"/>
                <w:sz w:val="24"/>
              </w:rPr>
            </w:pPr>
            <w:r>
              <w:rPr>
                <w:rFonts w:ascii="Times New Roman" w:hAnsi="Times New Roman"/>
                <w:color w:val="000000"/>
                <w:spacing w:val="3"/>
                <w:sz w:val="24"/>
              </w:rPr>
              <w:t xml:space="preserve">150 mm nominal the din having minimum wall </w:t>
            </w:r>
            <w:r>
              <w:rPr>
                <w:rFonts w:ascii="Times New Roman" w:hAnsi="Times New Roman"/>
                <w:color w:val="000000"/>
                <w:spacing w:val="-6"/>
                <w:sz w:val="24"/>
              </w:rPr>
              <w:t>thickness 4 85 mm</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muter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1191.00</w:t>
            </w:r>
          </w:p>
        </w:tc>
      </w:tr>
      <w:tr w:rsidR="00A81C07" w:rsidTr="004D2427">
        <w:trPr>
          <w:trHeight w:hRule="exact" w:val="85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16.5.3</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72" w:right="108"/>
              <w:rPr>
                <w:rFonts w:ascii="Times New Roman" w:hAnsi="Times New Roman"/>
                <w:color w:val="000000"/>
                <w:spacing w:val="3"/>
                <w:sz w:val="24"/>
              </w:rPr>
            </w:pPr>
            <w:r>
              <w:rPr>
                <w:rFonts w:ascii="Times New Roman" w:hAnsi="Times New Roman"/>
                <w:color w:val="000000"/>
                <w:spacing w:val="3"/>
                <w:sz w:val="24"/>
              </w:rPr>
              <w:t xml:space="preserve">200 mm nominal size dia having minimum wall </w:t>
            </w:r>
            <w:r>
              <w:rPr>
                <w:rFonts w:ascii="Times New Roman" w:hAnsi="Times New Roman"/>
                <w:color w:val="000000"/>
                <w:spacing w:val="-6"/>
                <w:sz w:val="24"/>
              </w:rPr>
              <w:t>thickness 5 40 mm</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1611.00</w:t>
            </w:r>
          </w:p>
        </w:tc>
      </w:tr>
      <w:tr w:rsidR="00A81C07" w:rsidTr="004D2427">
        <w:trPr>
          <w:trHeight w:hRule="exact" w:val="295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16,6</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Supplying, assembling, lowering and fixing in vertical position in </w:t>
            </w:r>
            <w:r>
              <w:rPr>
                <w:rFonts w:ascii="Times New Roman" w:hAnsi="Times New Roman"/>
                <w:color w:val="000000"/>
                <w:spacing w:val="1"/>
                <w:sz w:val="24"/>
              </w:rPr>
              <w:t xml:space="preserve">bore well, ERW (Electric Resistance Welded) FE 410 plain </w:t>
            </w:r>
            <w:r>
              <w:rPr>
                <w:rFonts w:ascii="Times New Roman" w:hAnsi="Times New Roman"/>
                <w:color w:val="000000"/>
                <w:spacing w:val="-6"/>
                <w:sz w:val="24"/>
              </w:rPr>
              <w:t xml:space="preserve">slotted (having slot of size 1,613.2 mm) mild steel threaded and </w:t>
            </w:r>
            <w:r>
              <w:rPr>
                <w:rFonts w:ascii="Times New Roman" w:hAnsi="Times New Roman"/>
                <w:color w:val="000000"/>
                <w:spacing w:val="4"/>
                <w:sz w:val="24"/>
              </w:rPr>
              <w:t xml:space="preserve">socketed /plain bevel ended pipe (type A) of required dia, </w:t>
            </w:r>
            <w:r>
              <w:rPr>
                <w:rFonts w:ascii="Times New Roman" w:hAnsi="Times New Roman"/>
                <w:color w:val="000000"/>
                <w:spacing w:val="-3"/>
                <w:sz w:val="24"/>
              </w:rPr>
              <w:t xml:space="preserve">conforming to IS: 8110, of reputed and approved make, having wall thickness not less than 5.441 mm, including painted with </w:t>
            </w:r>
            <w:r>
              <w:rPr>
                <w:rFonts w:ascii="Times New Roman" w:hAnsi="Times New Roman"/>
                <w:color w:val="000000"/>
                <w:spacing w:val="-9"/>
                <w:sz w:val="24"/>
              </w:rPr>
              <w:t xml:space="preserve">outside surface with two coats of anticorrosive bitumestic paint of </w:t>
            </w:r>
            <w:r>
              <w:rPr>
                <w:rFonts w:ascii="Times New Roman" w:hAnsi="Times New Roman"/>
                <w:color w:val="000000"/>
                <w:spacing w:val="1"/>
                <w:sz w:val="24"/>
              </w:rPr>
              <w:t xml:space="preserve">approved brand and manufacture, including hire and labour </w:t>
            </w:r>
            <w:r>
              <w:rPr>
                <w:rFonts w:ascii="Times New Roman" w:hAnsi="Times New Roman"/>
                <w:color w:val="000000"/>
                <w:spacing w:val="-2"/>
                <w:sz w:val="24"/>
              </w:rPr>
              <w:t xml:space="preserve">charges, finings and accessories, all complete, for all depths, as </w:t>
            </w:r>
            <w:r>
              <w:rPr>
                <w:rFonts w:ascii="Times New Roman" w:hAnsi="Times New Roman"/>
                <w:color w:val="000000"/>
                <w:spacing w:val="-8"/>
                <w:sz w:val="24"/>
              </w:rPr>
              <w:t>per direction of Engineer —in-charge.</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39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vAlign w:val="center"/>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16.6.1</w:t>
            </w:r>
          </w:p>
        </w:tc>
        <w:tc>
          <w:tcPr>
            <w:tcW w:w="5160" w:type="dxa"/>
            <w:tcBorders>
              <w:top w:val="single" w:sz="6" w:space="0" w:color="000000"/>
              <w:left w:val="single" w:sz="6" w:space="0" w:color="000000"/>
              <w:bottom w:val="single" w:sz="6" w:space="0" w:color="000000"/>
              <w:right w:val="single" w:sz="6" w:space="0" w:color="000000"/>
            </w:tcBorders>
            <w:vAlign w:val="center"/>
          </w:tcPr>
          <w:p w:rsidR="00A81C07" w:rsidRDefault="00A81C07" w:rsidP="004D2427">
            <w:pPr>
              <w:ind w:left="97"/>
              <w:rPr>
                <w:rFonts w:ascii="Times New Roman" w:hAnsi="Times New Roman"/>
                <w:color w:val="000000"/>
                <w:spacing w:val="-8"/>
                <w:sz w:val="24"/>
              </w:rPr>
            </w:pPr>
            <w:r>
              <w:rPr>
                <w:rFonts w:ascii="Times New Roman" w:hAnsi="Times New Roman"/>
                <w:color w:val="000000"/>
                <w:spacing w:val="-8"/>
                <w:sz w:val="24"/>
              </w:rPr>
              <w:t>100 mm nominal size dia.</w:t>
            </w:r>
          </w:p>
        </w:tc>
        <w:tc>
          <w:tcPr>
            <w:tcW w:w="1117" w:type="dxa"/>
            <w:tcBorders>
              <w:top w:val="single" w:sz="6" w:space="0" w:color="000000"/>
              <w:left w:val="single" w:sz="6" w:space="0" w:color="000000"/>
              <w:bottom w:val="single" w:sz="6" w:space="0" w:color="000000"/>
              <w:right w:val="single" w:sz="6" w:space="0" w:color="000000"/>
            </w:tcBorders>
            <w:vAlign w:val="center"/>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muter</w:t>
            </w:r>
          </w:p>
        </w:tc>
        <w:tc>
          <w:tcPr>
            <w:tcW w:w="1425" w:type="dxa"/>
            <w:tcBorders>
              <w:top w:val="single" w:sz="6" w:space="0" w:color="000000"/>
              <w:left w:val="single" w:sz="6" w:space="0" w:color="000000"/>
              <w:bottom w:val="single" w:sz="6" w:space="0" w:color="000000"/>
              <w:right w:val="single" w:sz="6" w:space="0" w:color="000000"/>
            </w:tcBorders>
            <w:vAlign w:val="center"/>
          </w:tcPr>
          <w:p w:rsidR="00A81C07" w:rsidRDefault="00A81C07"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855.00</w:t>
            </w:r>
          </w:p>
        </w:tc>
      </w:tr>
      <w:tr w:rsidR="00A81C07" w:rsidTr="004D2427">
        <w:trPr>
          <w:trHeight w:hRule="exact" w:val="382"/>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16.6.2</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150 ram nominal size die..</w:t>
            </w:r>
          </w:p>
        </w:tc>
        <w:tc>
          <w:tcPr>
            <w:tcW w:w="1117" w:type="dxa"/>
            <w:tcBorders>
              <w:top w:val="single" w:sz="6" w:space="0" w:color="000000"/>
              <w:left w:val="single" w:sz="6" w:space="0" w:color="000000"/>
              <w:bottom w:val="single" w:sz="6" w:space="0" w:color="000000"/>
              <w:right w:val="single" w:sz="6" w:space="0" w:color="000000"/>
            </w:tcBorders>
            <w:vAlign w:val="center"/>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1271.00</w:t>
            </w:r>
          </w:p>
        </w:tc>
      </w:tr>
      <w:tr w:rsidR="00A81C07" w:rsidTr="004D2427">
        <w:trPr>
          <w:trHeight w:hRule="exact" w:val="608"/>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16.6.3</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6"/>
                <w:sz w:val="24"/>
              </w:rPr>
            </w:pPr>
            <w:r>
              <w:rPr>
                <w:rFonts w:ascii="Times New Roman" w:hAnsi="Times New Roman"/>
                <w:color w:val="000000"/>
                <w:spacing w:val="-6"/>
                <w:sz w:val="24"/>
              </w:rPr>
              <w:t>200 ram nominal size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1691.00</w:t>
            </w:r>
          </w:p>
        </w:tc>
      </w:tr>
      <w:tr w:rsidR="00A81C07" w:rsidTr="004D2427">
        <w:trPr>
          <w:trHeight w:hRule="exact" w:val="1387"/>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16.7</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Gravel packing in tubewell construction in accordance with IS: </w:t>
            </w:r>
            <w:r>
              <w:rPr>
                <w:rFonts w:ascii="Times New Roman" w:hAnsi="Times New Roman"/>
                <w:color w:val="000000"/>
                <w:spacing w:val="3"/>
                <w:sz w:val="24"/>
              </w:rPr>
              <w:t xml:space="preserve">4097, Mc tiding providing gravel fine/ medium/ coarse, in </w:t>
            </w:r>
            <w:r>
              <w:rPr>
                <w:rFonts w:ascii="Times New Roman" w:hAnsi="Times New Roman"/>
                <w:color w:val="000000"/>
                <w:spacing w:val="7"/>
                <w:sz w:val="24"/>
              </w:rPr>
              <w:t xml:space="preserve">required grading and sizes as per actual requirement, all </w:t>
            </w:r>
            <w:r>
              <w:rPr>
                <w:rFonts w:ascii="Times New Roman" w:hAnsi="Times New Roman"/>
                <w:color w:val="000000"/>
                <w:spacing w:val="-3"/>
                <w:sz w:val="24"/>
              </w:rPr>
              <w:t>complete as per direction of Engineer-in-charge.</w:t>
            </w:r>
          </w:p>
        </w:tc>
        <w:tc>
          <w:tcPr>
            <w:tcW w:w="1117" w:type="dxa"/>
            <w:tcBorders>
              <w:top w:val="single" w:sz="6" w:space="0" w:color="000000"/>
              <w:left w:val="single" w:sz="6" w:space="0" w:color="000000"/>
              <w:bottom w:val="single" w:sz="6" w:space="0" w:color="000000"/>
              <w:right w:val="single" w:sz="6" w:space="0" w:color="000000"/>
            </w:tcBorders>
            <w:textDirection w:val="tbRlV"/>
            <w:vAlign w:val="center"/>
          </w:tcPr>
          <w:p w:rsidR="00A81C07" w:rsidRDefault="00A81C07" w:rsidP="004D2427">
            <w:pPr>
              <w:ind w:left="108"/>
              <w:rPr>
                <w:rFonts w:ascii="Arial" w:hAnsi="Arial"/>
                <w:color w:val="000000"/>
                <w:spacing w:val="-106"/>
                <w:sz w:val="53"/>
              </w:rPr>
            </w:pPr>
            <w:r>
              <w:rPr>
                <w:rFonts w:ascii="Arial" w:hAnsi="Arial"/>
                <w:color w:val="000000"/>
                <w:spacing w:val="-106"/>
                <w:sz w:val="53"/>
              </w:rPr>
              <w:t>N</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99"/>
              </w:tabs>
              <w:rPr>
                <w:rFonts w:ascii="Times New Roman" w:hAnsi="Times New Roman"/>
                <w:color w:val="000000"/>
                <w:spacing w:val="-10"/>
                <w:sz w:val="24"/>
              </w:rPr>
            </w:pPr>
            <w:r>
              <w:rPr>
                <w:rFonts w:ascii="Times New Roman" w:hAnsi="Times New Roman"/>
                <w:color w:val="000000"/>
                <w:spacing w:val="-10"/>
                <w:sz w:val="24"/>
              </w:rPr>
              <w:t>947.00</w:t>
            </w:r>
          </w:p>
        </w:tc>
      </w:tr>
    </w:tbl>
    <w:p w:rsidR="00A81C07" w:rsidRDefault="00A81C07" w:rsidP="00A81C07">
      <w:pPr>
        <w:rPr>
          <w:rFonts w:ascii="Times New Roman" w:hAnsi="Times New Roman"/>
          <w:color w:val="000000"/>
          <w:sz w:val="24"/>
        </w:rPr>
      </w:pPr>
    </w:p>
    <w:p w:rsidR="005930EE" w:rsidRDefault="005930EE" w:rsidP="005930EE">
      <w:pPr>
        <w:jc w:val="center"/>
        <w:sectPr w:rsidR="005930EE" w:rsidSect="00A81C07">
          <w:type w:val="continuous"/>
          <w:pgSz w:w="11918" w:h="16854"/>
          <w:pgMar w:top="546" w:right="1098" w:bottom="978" w:left="940" w:header="720" w:footer="720" w:gutter="0"/>
          <w:cols w:space="720"/>
        </w:sectPr>
      </w:pPr>
      <w:r>
        <w:t>Page No.282</w:t>
      </w:r>
    </w:p>
    <w:tbl>
      <w:tblPr>
        <w:tblW w:w="0" w:type="auto"/>
        <w:tblInd w:w="15" w:type="dxa"/>
        <w:tblLayout w:type="fixed"/>
        <w:tblCellMar>
          <w:left w:w="0" w:type="dxa"/>
          <w:right w:w="0" w:type="dxa"/>
        </w:tblCellMar>
        <w:tblLook w:val="0000"/>
      </w:tblPr>
      <w:tblGrid>
        <w:gridCol w:w="968"/>
        <w:gridCol w:w="1125"/>
        <w:gridCol w:w="5160"/>
        <w:gridCol w:w="1117"/>
        <w:gridCol w:w="1425"/>
      </w:tblGrid>
      <w:tr w:rsidR="00A81C07" w:rsidTr="004D2427">
        <w:trPr>
          <w:trHeight w:hRule="exact" w:val="69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lastRenderedPageBreak/>
              <w:t xml:space="preserve">Item </w:t>
            </w:r>
            <w:r>
              <w:rPr>
                <w:rFonts w:ascii="Times New Roman" w:hAnsi="Times New Roman"/>
                <w:color w:val="000000"/>
                <w:spacing w:val="-10"/>
                <w:sz w:val="24"/>
              </w:rPr>
              <w:br/>
              <w:t>No.</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z w:val="24"/>
              </w:rPr>
            </w:pPr>
            <w:r>
              <w:rPr>
                <w:rFonts w:ascii="Times New Roman" w:hAnsi="Times New Roman"/>
                <w:color w:val="000000"/>
                <w:sz w:val="24"/>
              </w:rPr>
              <w:t>Description</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A81C07" w:rsidTr="004D2427">
        <w:trPr>
          <w:trHeight w:hRule="exact" w:val="323"/>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2760"/>
        </w:trPr>
        <w:tc>
          <w:tcPr>
            <w:tcW w:w="968" w:type="dxa"/>
            <w:vMerge w:val="restart"/>
            <w:tcBorders>
              <w:top w:val="single" w:sz="6" w:space="0" w:color="000000"/>
              <w:left w:val="single" w:sz="6" w:space="0" w:color="000000"/>
              <w:bottom w:val="none" w:sz="0"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16.8</w:t>
            </w:r>
          </w:p>
        </w:tc>
        <w:tc>
          <w:tcPr>
            <w:tcW w:w="1125" w:type="dxa"/>
            <w:vMerge w:val="restart"/>
            <w:tcBorders>
              <w:top w:val="single" w:sz="6" w:space="0" w:color="000000"/>
              <w:left w:val="single" w:sz="6" w:space="0" w:color="000000"/>
              <w:bottom w:val="none" w:sz="0" w:space="0" w:color="000000"/>
              <w:right w:val="none" w:sz="0" w:space="0" w:color="000000"/>
            </w:tcBorders>
          </w:tcPr>
          <w:p w:rsidR="00A81C07" w:rsidRDefault="00A81C07" w:rsidP="004D2427">
            <w:pPr>
              <w:ind w:left="97"/>
              <w:rPr>
                <w:rFonts w:ascii="Times New Roman" w:hAnsi="Times New Roman"/>
                <w:color w:val="000000"/>
                <w:spacing w:val="-28"/>
                <w:sz w:val="24"/>
              </w:rPr>
            </w:pPr>
            <w:r>
              <w:rPr>
                <w:rFonts w:ascii="Times New Roman" w:hAnsi="Times New Roman"/>
                <w:color w:val="000000"/>
                <w:spacing w:val="-28"/>
                <w:sz w:val="24"/>
              </w:rPr>
              <w:t>Development</w:t>
            </w:r>
          </w:p>
          <w:p w:rsidR="00A81C07" w:rsidRDefault="00A81C07" w:rsidP="004D2427">
            <w:pPr>
              <w:spacing w:before="180"/>
              <w:ind w:left="97"/>
              <w:jc w:val="both"/>
              <w:rPr>
                <w:rFonts w:ascii="Times New Roman" w:hAnsi="Times New Roman"/>
                <w:color w:val="000000"/>
                <w:spacing w:val="-21"/>
                <w:sz w:val="24"/>
              </w:rPr>
            </w:pPr>
            <w:r>
              <w:rPr>
                <w:rFonts w:ascii="Times New Roman" w:hAnsi="Times New Roman"/>
                <w:color w:val="000000"/>
                <w:spacing w:val="-21"/>
                <w:sz w:val="24"/>
              </w:rPr>
              <w:t xml:space="preserve">without sand </w:t>
            </w:r>
            <w:r>
              <w:rPr>
                <w:rFonts w:ascii="Times New Roman" w:hAnsi="Times New Roman"/>
                <w:color w:val="000000"/>
                <w:spacing w:val="-10"/>
                <w:sz w:val="24"/>
              </w:rPr>
              <w:t xml:space="preserve">required </w:t>
            </w:r>
            <w:r>
              <w:rPr>
                <w:rFonts w:ascii="Times New Roman" w:hAnsi="Times New Roman"/>
                <w:color w:val="000000"/>
                <w:spacing w:val="-24"/>
                <w:sz w:val="24"/>
              </w:rPr>
              <w:t xml:space="preserve">required time </w:t>
            </w:r>
            <w:r>
              <w:rPr>
                <w:rFonts w:ascii="Times New Roman" w:hAnsi="Times New Roman"/>
                <w:color w:val="000000"/>
                <w:spacing w:val="-20"/>
                <w:sz w:val="24"/>
              </w:rPr>
              <w:t xml:space="preserve">by "V' notch </w:t>
            </w:r>
            <w:r>
              <w:rPr>
                <w:rFonts w:ascii="Times New Roman" w:hAnsi="Times New Roman"/>
                <w:color w:val="000000"/>
                <w:spacing w:val="-5"/>
                <w:sz w:val="24"/>
              </w:rPr>
              <w:t xml:space="preserve">static level </w:t>
            </w:r>
            <w:r>
              <w:rPr>
                <w:rFonts w:ascii="Times New Roman" w:hAnsi="Times New Roman"/>
                <w:color w:val="000000"/>
                <w:spacing w:val="-10"/>
                <w:sz w:val="24"/>
              </w:rPr>
              <w:t xml:space="preserve">collecting </w:t>
            </w:r>
            <w:r>
              <w:rPr>
                <w:rFonts w:ascii="Times New Roman" w:hAnsi="Times New Roman"/>
                <w:color w:val="000000"/>
                <w:spacing w:val="-7"/>
                <w:sz w:val="24"/>
              </w:rPr>
              <w:t xml:space="preserve">laboratory, </w:t>
            </w:r>
            <w:r>
              <w:rPr>
                <w:rFonts w:ascii="Times New Roman" w:hAnsi="Times New Roman"/>
                <w:color w:val="000000"/>
                <w:spacing w:val="-10"/>
                <w:sz w:val="24"/>
              </w:rPr>
              <w:t xml:space="preserve">including </w:t>
            </w:r>
            <w:r>
              <w:rPr>
                <w:rFonts w:ascii="Times New Roman" w:hAnsi="Times New Roman"/>
                <w:color w:val="000000"/>
                <w:spacing w:val="-10"/>
                <w:sz w:val="24"/>
              </w:rPr>
              <w:lastRenderedPageBreak/>
              <w:t>accessories in-charge.</w:t>
            </w:r>
          </w:p>
        </w:tc>
        <w:tc>
          <w:tcPr>
            <w:tcW w:w="5160" w:type="dxa"/>
            <w:tcBorders>
              <w:top w:val="single" w:sz="6" w:space="0" w:color="000000"/>
              <w:left w:val="none" w:sz="0" w:space="0" w:color="000000"/>
              <w:bottom w:val="single" w:sz="6" w:space="0" w:color="000000"/>
              <w:right w:val="single" w:sz="6" w:space="0" w:color="000000"/>
            </w:tcBorders>
          </w:tcPr>
          <w:p w:rsidR="00A81C07" w:rsidRDefault="00A81C07" w:rsidP="004D2427">
            <w:pPr>
              <w:spacing w:line="253" w:lineRule="exact"/>
              <w:jc w:val="center"/>
              <w:rPr>
                <w:rFonts w:ascii="Times New Roman" w:hAnsi="Times New Roman"/>
                <w:color w:val="000000"/>
                <w:spacing w:val="292"/>
                <w:sz w:val="24"/>
              </w:rPr>
            </w:pPr>
            <w:r>
              <w:rPr>
                <w:rFonts w:ascii="Times New Roman" w:hAnsi="Times New Roman"/>
                <w:color w:val="000000"/>
                <w:spacing w:val="292"/>
                <w:sz w:val="24"/>
              </w:rPr>
              <w:lastRenderedPageBreak/>
              <w:t>and is 11189,</w:t>
            </w:r>
          </w:p>
          <w:p w:rsidR="00A81C07" w:rsidRDefault="00A81C07" w:rsidP="004D2427">
            <w:pPr>
              <w:spacing w:before="216" w:line="8" w:lineRule="exact"/>
              <w:ind w:right="90"/>
              <w:jc w:val="right"/>
              <w:rPr>
                <w:rFonts w:ascii="Times New Roman" w:hAnsi="Times New Roman"/>
                <w:color w:val="000000"/>
                <w:spacing w:val="1"/>
                <w:sz w:val="24"/>
              </w:rPr>
            </w:pPr>
            <w:r>
              <w:rPr>
                <w:rFonts w:ascii="Times New Roman" w:hAnsi="Times New Roman"/>
                <w:color w:val="000000"/>
                <w:spacing w:val="1"/>
                <w:sz w:val="24"/>
              </w:rPr>
              <w:t>of tube well in accordance with IS : 2800 (part I)</w:t>
            </w:r>
          </w:p>
          <w:p w:rsidR="00A81C07" w:rsidRDefault="00A81C07" w:rsidP="004D2427">
            <w:pPr>
              <w:spacing w:line="263" w:lineRule="exact"/>
              <w:ind w:right="90"/>
              <w:jc w:val="right"/>
              <w:rPr>
                <w:rFonts w:ascii="Times New Roman" w:hAnsi="Times New Roman"/>
                <w:color w:val="000000"/>
                <w:spacing w:val="-1"/>
                <w:sz w:val="24"/>
              </w:rPr>
            </w:pPr>
            <w:r>
              <w:rPr>
                <w:rFonts w:ascii="Times New Roman" w:hAnsi="Times New Roman"/>
                <w:color w:val="000000"/>
                <w:spacing w:val="-1"/>
                <w:sz w:val="24"/>
              </w:rPr>
              <w:t>to establish maximum rate of usable water yield</w:t>
            </w:r>
          </w:p>
          <w:p w:rsidR="00A81C07" w:rsidRDefault="00A81C07" w:rsidP="004D2427">
            <w:pPr>
              <w:tabs>
                <w:tab w:val="right" w:pos="2070"/>
                <w:tab w:val="left" w:pos="2362"/>
                <w:tab w:val="left" w:pos="3757"/>
                <w:tab w:val="right" w:pos="5055"/>
              </w:tabs>
              <w:spacing w:line="263" w:lineRule="exact"/>
              <w:ind w:right="90"/>
              <w:jc w:val="right"/>
              <w:rPr>
                <w:rFonts w:ascii="Times New Roman" w:hAnsi="Times New Roman"/>
                <w:color w:val="000000"/>
                <w:spacing w:val="-10"/>
                <w:sz w:val="24"/>
              </w:rPr>
            </w:pPr>
            <w:r>
              <w:rPr>
                <w:rFonts w:ascii="Times New Roman" w:hAnsi="Times New Roman"/>
                <w:color w:val="000000"/>
                <w:spacing w:val="-10"/>
                <w:sz w:val="24"/>
              </w:rPr>
              <w:t>content</w:t>
            </w:r>
            <w:r>
              <w:rPr>
                <w:rFonts w:ascii="Times New Roman" w:hAnsi="Times New Roman"/>
                <w:color w:val="000000"/>
                <w:spacing w:val="-10"/>
                <w:sz w:val="24"/>
              </w:rPr>
              <w:tab/>
              <w:t>(beyond</w:t>
            </w:r>
            <w:r>
              <w:rPr>
                <w:rFonts w:ascii="Times New Roman" w:hAnsi="Times New Roman"/>
                <w:color w:val="000000"/>
                <w:spacing w:val="-10"/>
                <w:sz w:val="24"/>
              </w:rPr>
              <w:tab/>
              <w:t>permissible</w:t>
            </w:r>
            <w:r>
              <w:rPr>
                <w:rFonts w:ascii="Times New Roman" w:hAnsi="Times New Roman"/>
                <w:color w:val="000000"/>
                <w:spacing w:val="-10"/>
                <w:sz w:val="24"/>
              </w:rPr>
              <w:tab/>
            </w:r>
            <w:r>
              <w:rPr>
                <w:rFonts w:ascii="Times New Roman" w:hAnsi="Times New Roman"/>
                <w:color w:val="000000"/>
                <w:spacing w:val="-14"/>
                <w:sz w:val="24"/>
              </w:rPr>
              <w:t>limit),</w:t>
            </w:r>
            <w:r>
              <w:rPr>
                <w:rFonts w:ascii="Times New Roman" w:hAnsi="Times New Roman"/>
                <w:color w:val="000000"/>
                <w:spacing w:val="-14"/>
                <w:sz w:val="24"/>
              </w:rPr>
              <w:tab/>
            </w:r>
            <w:r>
              <w:rPr>
                <w:rFonts w:ascii="Times New Roman" w:hAnsi="Times New Roman"/>
                <w:color w:val="000000"/>
                <w:spacing w:val="-10"/>
                <w:sz w:val="24"/>
              </w:rPr>
              <w:t>with</w:t>
            </w:r>
          </w:p>
          <w:p w:rsidR="00A81C07" w:rsidRDefault="00A81C07" w:rsidP="004D2427">
            <w:pPr>
              <w:tabs>
                <w:tab w:val="right" w:pos="5055"/>
              </w:tabs>
              <w:spacing w:line="263" w:lineRule="exact"/>
              <w:ind w:right="90"/>
              <w:jc w:val="right"/>
              <w:rPr>
                <w:rFonts w:ascii="Times New Roman" w:hAnsi="Times New Roman"/>
                <w:color w:val="000000"/>
                <w:spacing w:val="-16"/>
                <w:sz w:val="24"/>
              </w:rPr>
            </w:pPr>
            <w:r>
              <w:rPr>
                <w:rFonts w:ascii="Times New Roman" w:hAnsi="Times New Roman"/>
                <w:color w:val="000000"/>
                <w:spacing w:val="-16"/>
                <w:sz w:val="24"/>
              </w:rPr>
              <w:t>capacity</w:t>
            </w:r>
            <w:r>
              <w:rPr>
                <w:rFonts w:ascii="Times New Roman" w:hAnsi="Times New Roman"/>
                <w:color w:val="000000"/>
                <w:spacing w:val="-16"/>
                <w:sz w:val="24"/>
              </w:rPr>
              <w:tab/>
            </w:r>
            <w:r>
              <w:rPr>
                <w:rFonts w:ascii="Times New Roman" w:hAnsi="Times New Roman"/>
                <w:color w:val="000000"/>
                <w:spacing w:val="-3"/>
                <w:sz w:val="24"/>
              </w:rPr>
              <w:t>air compressor, miming the compressor for</w:t>
            </w:r>
          </w:p>
          <w:p w:rsidR="00A81C07" w:rsidRDefault="00A81C07" w:rsidP="004D2427">
            <w:pPr>
              <w:spacing w:line="263" w:lineRule="exact"/>
              <w:ind w:right="90"/>
              <w:jc w:val="right"/>
              <w:rPr>
                <w:rFonts w:ascii="Times New Roman" w:hAnsi="Times New Roman"/>
                <w:color w:val="000000"/>
                <w:spacing w:val="-2"/>
                <w:sz w:val="24"/>
              </w:rPr>
            </w:pPr>
            <w:r>
              <w:rPr>
                <w:rFonts w:ascii="Times New Roman" w:hAnsi="Times New Roman"/>
                <w:color w:val="000000"/>
                <w:spacing w:val="-2"/>
                <w:sz w:val="24"/>
              </w:rPr>
              <w:t>till wall is filly developed, measuring yield of well</w:t>
            </w:r>
          </w:p>
          <w:p w:rsidR="00A81C07" w:rsidRDefault="00A81C07" w:rsidP="004D2427">
            <w:pPr>
              <w:spacing w:line="265" w:lineRule="exact"/>
              <w:ind w:left="72" w:right="108" w:firstLine="252"/>
              <w:jc w:val="both"/>
              <w:rPr>
                <w:rFonts w:ascii="Times New Roman" w:hAnsi="Times New Roman"/>
                <w:color w:val="000000"/>
                <w:spacing w:val="-6"/>
                <w:sz w:val="24"/>
              </w:rPr>
            </w:pPr>
            <w:r>
              <w:rPr>
                <w:rFonts w:ascii="Times New Roman" w:hAnsi="Times New Roman"/>
                <w:color w:val="000000"/>
                <w:spacing w:val="-6"/>
                <w:sz w:val="24"/>
              </w:rPr>
              <w:t xml:space="preserve">method or any other approved method, measuring </w:t>
            </w:r>
            <w:r>
              <w:rPr>
                <w:rFonts w:ascii="Times New Roman" w:hAnsi="Times New Roman"/>
                <w:color w:val="000000"/>
                <w:spacing w:val="2"/>
                <w:sz w:val="24"/>
              </w:rPr>
              <w:t xml:space="preserve">and draw down </w:t>
            </w:r>
            <w:r>
              <w:rPr>
                <w:rFonts w:ascii="Times New Roman" w:hAnsi="Times New Roman"/>
                <w:i/>
                <w:color w:val="000000"/>
                <w:spacing w:val="12"/>
                <w:w w:val="95"/>
                <w:sz w:val="24"/>
              </w:rPr>
              <w:t xml:space="preserve">etc. </w:t>
            </w:r>
            <w:r>
              <w:rPr>
                <w:rFonts w:ascii="Times New Roman" w:hAnsi="Times New Roman"/>
                <w:color w:val="000000"/>
                <w:spacing w:val="2"/>
                <w:sz w:val="24"/>
              </w:rPr>
              <w:t xml:space="preserve">by </w:t>
            </w:r>
            <w:r>
              <w:rPr>
                <w:rFonts w:ascii="Times New Roman" w:hAnsi="Times New Roman"/>
                <w:b/>
                <w:color w:val="000000"/>
                <w:spacing w:val="12"/>
                <w:sz w:val="23"/>
              </w:rPr>
              <w:t xml:space="preserve">dap </w:t>
            </w:r>
            <w:r>
              <w:rPr>
                <w:rFonts w:ascii="Times New Roman" w:hAnsi="Times New Roman"/>
                <w:color w:val="000000"/>
                <w:spacing w:val="2"/>
                <w:sz w:val="24"/>
              </w:rPr>
              <w:t xml:space="preserve">draw down method, </w:t>
            </w:r>
            <w:r>
              <w:rPr>
                <w:rFonts w:ascii="Times New Roman" w:hAnsi="Times New Roman"/>
                <w:b/>
                <w:color w:val="000000"/>
                <w:spacing w:val="11"/>
                <w:sz w:val="23"/>
              </w:rPr>
              <w:t xml:space="preserve">water </w:t>
            </w:r>
            <w:r>
              <w:rPr>
                <w:rFonts w:ascii="Times New Roman" w:hAnsi="Times New Roman"/>
                <w:color w:val="000000"/>
                <w:spacing w:val="11"/>
                <w:sz w:val="24"/>
              </w:rPr>
              <w:t>samples and getting tested in approved</w:t>
            </w:r>
          </w:p>
          <w:p w:rsidR="00A81C07" w:rsidRDefault="00A81C07" w:rsidP="004D2427">
            <w:pPr>
              <w:tabs>
                <w:tab w:val="left" w:pos="750"/>
                <w:tab w:val="left" w:pos="2070"/>
                <w:tab w:val="left" w:pos="2512"/>
                <w:tab w:val="left" w:pos="3637"/>
                <w:tab w:val="right" w:pos="5055"/>
              </w:tabs>
              <w:spacing w:line="265" w:lineRule="exact"/>
              <w:ind w:right="108" w:firstLine="252"/>
              <w:rPr>
                <w:rFonts w:ascii="Times New Roman" w:hAnsi="Times New Roman"/>
                <w:color w:val="000000"/>
                <w:spacing w:val="-60"/>
                <w:sz w:val="24"/>
              </w:rPr>
            </w:pPr>
            <w:r>
              <w:rPr>
                <w:rFonts w:ascii="Times New Roman" w:hAnsi="Times New Roman"/>
                <w:color w:val="000000"/>
                <w:spacing w:val="-60"/>
                <w:sz w:val="24"/>
              </w:rPr>
              <w:t>We</w:t>
            </w:r>
            <w:r>
              <w:rPr>
                <w:rFonts w:ascii="Times New Roman" w:hAnsi="Times New Roman"/>
                <w:color w:val="000000"/>
                <w:spacing w:val="-60"/>
                <w:sz w:val="24"/>
              </w:rPr>
              <w:tab/>
            </w:r>
            <w:r>
              <w:rPr>
                <w:rFonts w:ascii="Times New Roman" w:hAnsi="Times New Roman"/>
                <w:color w:val="000000"/>
                <w:spacing w:val="-12"/>
                <w:sz w:val="24"/>
              </w:rPr>
              <w:t>disinfection</w:t>
            </w:r>
            <w:r>
              <w:rPr>
                <w:rFonts w:ascii="Times New Roman" w:hAnsi="Times New Roman"/>
                <w:color w:val="000000"/>
                <w:spacing w:val="-12"/>
                <w:sz w:val="24"/>
              </w:rPr>
              <w:tab/>
            </w:r>
            <w:r>
              <w:rPr>
                <w:rFonts w:ascii="Times New Roman" w:hAnsi="Times New Roman"/>
                <w:color w:val="000000"/>
                <w:spacing w:val="-10"/>
                <w:sz w:val="24"/>
              </w:rPr>
              <w:t>of</w:t>
            </w:r>
            <w:r>
              <w:rPr>
                <w:rFonts w:ascii="Times New Roman" w:hAnsi="Times New Roman"/>
                <w:color w:val="000000"/>
                <w:spacing w:val="-10"/>
                <w:sz w:val="24"/>
              </w:rPr>
              <w:tab/>
              <w:t>tubewell,</w:t>
            </w:r>
            <w:r>
              <w:rPr>
                <w:rFonts w:ascii="Times New Roman" w:hAnsi="Times New Roman"/>
                <w:color w:val="000000"/>
                <w:spacing w:val="-10"/>
                <w:sz w:val="24"/>
              </w:rPr>
              <w:tab/>
              <w:t>all</w:t>
            </w:r>
            <w:r>
              <w:rPr>
                <w:rFonts w:ascii="Times New Roman" w:hAnsi="Times New Roman"/>
                <w:color w:val="000000"/>
                <w:spacing w:val="-10"/>
                <w:sz w:val="24"/>
              </w:rPr>
              <w:tab/>
              <w:t xml:space="preserve">complete, </w:t>
            </w:r>
            <w:r>
              <w:rPr>
                <w:rFonts w:ascii="Times New Roman" w:hAnsi="Times New Roman"/>
                <w:color w:val="000000"/>
                <w:spacing w:val="-10"/>
                <w:sz w:val="24"/>
              </w:rPr>
              <w:br/>
            </w:r>
            <w:r>
              <w:rPr>
                <w:rFonts w:ascii="Times New Roman" w:hAnsi="Times New Roman"/>
                <w:color w:val="000000"/>
                <w:spacing w:val="-1"/>
                <w:sz w:val="24"/>
              </w:rPr>
              <w:t>hire and labour charges of air compressor, tools and</w:t>
            </w:r>
          </w:p>
        </w:tc>
        <w:tc>
          <w:tcPr>
            <w:tcW w:w="1117" w:type="dxa"/>
            <w:vMerge w:val="restart"/>
            <w:tcBorders>
              <w:top w:val="single" w:sz="6" w:space="0" w:color="000000"/>
              <w:left w:val="single" w:sz="6" w:space="0" w:color="000000"/>
              <w:bottom w:val="none" w:sz="0"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hour</w:t>
            </w:r>
          </w:p>
        </w:tc>
        <w:tc>
          <w:tcPr>
            <w:tcW w:w="1425" w:type="dxa"/>
            <w:vMerge w:val="restart"/>
            <w:tcBorders>
              <w:top w:val="single" w:sz="6" w:space="0" w:color="000000"/>
              <w:left w:val="single" w:sz="6" w:space="0" w:color="000000"/>
              <w:bottom w:val="none" w:sz="0" w:space="0" w:color="000000"/>
              <w:right w:val="single" w:sz="6" w:space="0" w:color="000000"/>
            </w:tcBorders>
          </w:tcPr>
          <w:p w:rsidR="00A81C07" w:rsidRDefault="00A81C07" w:rsidP="004D2427">
            <w:pPr>
              <w:tabs>
                <w:tab w:val="decimal" w:pos="793"/>
              </w:tabs>
              <w:rPr>
                <w:rFonts w:ascii="Times New Roman" w:hAnsi="Times New Roman"/>
                <w:color w:val="000000"/>
                <w:spacing w:val="-10"/>
                <w:sz w:val="24"/>
              </w:rPr>
            </w:pPr>
            <w:r>
              <w:rPr>
                <w:rFonts w:ascii="Times New Roman" w:hAnsi="Times New Roman"/>
                <w:color w:val="000000"/>
                <w:spacing w:val="-10"/>
                <w:sz w:val="24"/>
              </w:rPr>
              <w:t>478.00</w:t>
            </w:r>
          </w:p>
        </w:tc>
      </w:tr>
      <w:tr w:rsidR="00A81C07" w:rsidTr="004D2427">
        <w:trPr>
          <w:trHeight w:hRule="exact" w:val="735"/>
        </w:trPr>
        <w:tc>
          <w:tcPr>
            <w:tcW w:w="968" w:type="dxa"/>
            <w:vMerge/>
            <w:tcBorders>
              <w:top w:val="none" w:sz="0" w:space="0" w:color="000000"/>
              <w:left w:val="single" w:sz="6" w:space="0" w:color="000000"/>
              <w:bottom w:val="single" w:sz="6" w:space="0" w:color="000000"/>
              <w:right w:val="single" w:sz="6" w:space="0" w:color="000000"/>
            </w:tcBorders>
          </w:tcPr>
          <w:p w:rsidR="00A81C07" w:rsidRDefault="00A81C07" w:rsidP="004D2427"/>
        </w:tc>
        <w:tc>
          <w:tcPr>
            <w:tcW w:w="1125" w:type="dxa"/>
            <w:vMerge/>
            <w:tcBorders>
              <w:top w:val="none" w:sz="0" w:space="0" w:color="000000"/>
              <w:left w:val="single" w:sz="6" w:space="0" w:color="000000"/>
              <w:bottom w:val="single" w:sz="6" w:space="0" w:color="000000"/>
              <w:right w:val="none" w:sz="0" w:space="0" w:color="000000"/>
            </w:tcBorders>
          </w:tcPr>
          <w:p w:rsidR="00A81C07" w:rsidRDefault="00A81C07" w:rsidP="004D2427"/>
        </w:tc>
        <w:tc>
          <w:tcPr>
            <w:tcW w:w="5160" w:type="dxa"/>
            <w:tcBorders>
              <w:top w:val="single" w:sz="6" w:space="0" w:color="000000"/>
              <w:left w:val="none" w:sz="0" w:space="0" w:color="000000"/>
              <w:bottom w:val="single" w:sz="6" w:space="0" w:color="000000"/>
              <w:right w:val="single" w:sz="6" w:space="0" w:color="000000"/>
            </w:tcBorders>
          </w:tcPr>
          <w:p w:rsidR="00A81C07" w:rsidRDefault="00A81C07" w:rsidP="004D2427">
            <w:pPr>
              <w:ind w:left="90"/>
              <w:rPr>
                <w:rFonts w:ascii="Times New Roman" w:hAnsi="Times New Roman"/>
                <w:color w:val="000000"/>
                <w:spacing w:val="-4"/>
                <w:sz w:val="24"/>
              </w:rPr>
            </w:pPr>
            <w:r>
              <w:rPr>
                <w:rFonts w:ascii="Times New Roman" w:hAnsi="Times New Roman"/>
                <w:color w:val="000000"/>
                <w:spacing w:val="-4"/>
                <w:sz w:val="24"/>
              </w:rPr>
              <w:t>etc., all as per requirement and direction of Engineer-</w:t>
            </w:r>
          </w:p>
        </w:tc>
        <w:tc>
          <w:tcPr>
            <w:tcW w:w="1117" w:type="dxa"/>
            <w:vMerge/>
            <w:tcBorders>
              <w:top w:val="none" w:sz="0" w:space="0" w:color="000000"/>
              <w:left w:val="single" w:sz="6" w:space="0" w:color="000000"/>
              <w:bottom w:val="single" w:sz="6" w:space="0" w:color="000000"/>
              <w:right w:val="single" w:sz="6" w:space="0" w:color="000000"/>
            </w:tcBorders>
          </w:tcPr>
          <w:p w:rsidR="00A81C07" w:rsidRDefault="00A81C07" w:rsidP="004D2427"/>
        </w:tc>
        <w:tc>
          <w:tcPr>
            <w:tcW w:w="1425" w:type="dxa"/>
            <w:vMerge/>
            <w:tcBorders>
              <w:top w:val="none" w:sz="0" w:space="0" w:color="000000"/>
              <w:left w:val="single" w:sz="6" w:space="0" w:color="000000"/>
              <w:bottom w:val="single" w:sz="6" w:space="0" w:color="000000"/>
              <w:right w:val="single" w:sz="6" w:space="0" w:color="000000"/>
            </w:tcBorders>
          </w:tcPr>
          <w:p w:rsidR="00A81C07" w:rsidRDefault="00A81C07" w:rsidP="004D2427"/>
        </w:tc>
      </w:tr>
      <w:tr w:rsidR="00A81C07" w:rsidTr="004D2427">
        <w:trPr>
          <w:trHeight w:hRule="exact" w:val="106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lastRenderedPageBreak/>
              <w:t>16,9</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Providing and fixing suitable size threaded mild steel cap or spot </w:t>
            </w:r>
            <w:r>
              <w:rPr>
                <w:rFonts w:ascii="Times New Roman" w:hAnsi="Times New Roman"/>
                <w:color w:val="000000"/>
                <w:spacing w:val="4"/>
                <w:sz w:val="24"/>
              </w:rPr>
              <w:t xml:space="preserve">welded plate to the top of bore well housing/ casing pipe, </w:t>
            </w:r>
            <w:r>
              <w:rPr>
                <w:rFonts w:ascii="Times New Roman" w:hAnsi="Times New Roman"/>
                <w:color w:val="000000"/>
                <w:spacing w:val="-5"/>
                <w:sz w:val="24"/>
              </w:rPr>
              <w:t>removable as per requirement, all complete for borewell of,</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40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16.9.1</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0"/>
              <w:rPr>
                <w:rFonts w:ascii="Times New Roman" w:hAnsi="Times New Roman"/>
                <w:color w:val="000000"/>
                <w:spacing w:val="-10"/>
                <w:sz w:val="24"/>
              </w:rPr>
            </w:pPr>
            <w:r>
              <w:rPr>
                <w:rFonts w:ascii="Times New Roman" w:hAnsi="Times New Roman"/>
                <w:color w:val="000000"/>
                <w:spacing w:val="-10"/>
                <w:sz w:val="24"/>
              </w:rPr>
              <w:t>100 mm dis.</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tcBorders>
              <w:top w:val="single" w:sz="6" w:space="0" w:color="000000"/>
              <w:left w:val="single" w:sz="6" w:space="0" w:color="000000"/>
              <w:bottom w:val="single" w:sz="6" w:space="0" w:color="000000"/>
              <w:right w:val="single" w:sz="6" w:space="0" w:color="000000"/>
            </w:tcBorders>
            <w:vAlign w:val="center"/>
          </w:tcPr>
          <w:p w:rsidR="00A81C07" w:rsidRDefault="00A81C07" w:rsidP="004D2427">
            <w:pPr>
              <w:tabs>
                <w:tab w:val="decimal" w:pos="793"/>
              </w:tabs>
              <w:rPr>
                <w:rFonts w:ascii="Times New Roman" w:hAnsi="Times New Roman"/>
                <w:color w:val="000000"/>
                <w:spacing w:val="-10"/>
                <w:sz w:val="24"/>
              </w:rPr>
            </w:pPr>
            <w:r>
              <w:rPr>
                <w:rFonts w:ascii="Times New Roman" w:hAnsi="Times New Roman"/>
                <w:color w:val="000000"/>
                <w:spacing w:val="-10"/>
                <w:sz w:val="24"/>
              </w:rPr>
              <w:t>244.00</w:t>
            </w:r>
          </w:p>
        </w:tc>
      </w:tr>
      <w:tr w:rsidR="00A81C07" w:rsidTr="004D2427">
        <w:trPr>
          <w:trHeight w:hRule="exact" w:val="40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16.9.2</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0"/>
              <w:rPr>
                <w:rFonts w:ascii="Times New Roman" w:hAnsi="Times New Roman"/>
                <w:color w:val="000000"/>
                <w:spacing w:val="-10"/>
                <w:sz w:val="24"/>
              </w:rPr>
            </w:pPr>
            <w:r>
              <w:rPr>
                <w:rFonts w:ascii="Times New Roman" w:hAnsi="Times New Roman"/>
                <w:color w:val="000000"/>
                <w:spacing w:val="-10"/>
                <w:sz w:val="24"/>
              </w:rPr>
              <w:t>150 mm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366,00</w:t>
            </w:r>
          </w:p>
        </w:tc>
      </w:tr>
      <w:tr w:rsidR="00A81C07" w:rsidTr="004D2427">
        <w:trPr>
          <w:trHeight w:hRule="exact" w:val="472"/>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16.9.3</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0"/>
              <w:rPr>
                <w:rFonts w:ascii="Times New Roman" w:hAnsi="Times New Roman"/>
                <w:color w:val="000000"/>
                <w:spacing w:val="-10"/>
                <w:sz w:val="24"/>
              </w:rPr>
            </w:pPr>
            <w:r>
              <w:rPr>
                <w:rFonts w:ascii="Times New Roman" w:hAnsi="Times New Roman"/>
                <w:color w:val="000000"/>
                <w:spacing w:val="-10"/>
                <w:sz w:val="24"/>
              </w:rPr>
              <w:t>200 mm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488,00</w:t>
            </w:r>
          </w:p>
        </w:tc>
      </w:tr>
      <w:tr w:rsidR="00A81C07" w:rsidTr="004D2427">
        <w:trPr>
          <w:trHeight w:hRule="exact" w:val="106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16.10</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spacing w:line="230" w:lineRule="auto"/>
              <w:ind w:left="108" w:right="108"/>
              <w:jc w:val="both"/>
              <w:rPr>
                <w:rFonts w:ascii="Times New Roman" w:hAnsi="Times New Roman"/>
                <w:color w:val="000000"/>
                <w:spacing w:val="-7"/>
                <w:sz w:val="24"/>
              </w:rPr>
            </w:pPr>
            <w:r>
              <w:rPr>
                <w:rFonts w:ascii="Times New Roman" w:hAnsi="Times New Roman"/>
                <w:color w:val="000000"/>
                <w:spacing w:val="-7"/>
                <w:sz w:val="24"/>
              </w:rPr>
              <w:t xml:space="preserve">Providing and fixing M.S. clamp of required dia made of 100 x10 </w:t>
            </w:r>
            <w:r>
              <w:rPr>
                <w:rFonts w:ascii="Times New Roman" w:hAnsi="Times New Roman"/>
                <w:color w:val="000000"/>
                <w:spacing w:val="-4"/>
                <w:sz w:val="24"/>
              </w:rPr>
              <w:t xml:space="preserve">mm flat to the top of casing/ housing pipe of tubewell as per IS: </w:t>
            </w:r>
            <w:r>
              <w:rPr>
                <w:rFonts w:ascii="Times New Roman" w:hAnsi="Times New Roman"/>
                <w:color w:val="000000"/>
                <w:spacing w:val="-6"/>
                <w:sz w:val="24"/>
              </w:rPr>
              <w:t xml:space="preserve">UN (part 1), including necessary bolts and nuts of required size </w:t>
            </w:r>
            <w:r>
              <w:rPr>
                <w:rFonts w:ascii="Times New Roman" w:hAnsi="Times New Roman"/>
                <w:color w:val="000000"/>
                <w:spacing w:val="-10"/>
                <w:sz w:val="24"/>
              </w:rPr>
              <w:t>complete.</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398"/>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16.10.1</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0"/>
              <w:rPr>
                <w:rFonts w:ascii="Times New Roman" w:hAnsi="Times New Roman"/>
                <w:color w:val="000000"/>
                <w:spacing w:val="-10"/>
                <w:sz w:val="24"/>
              </w:rPr>
            </w:pPr>
            <w:r>
              <w:rPr>
                <w:rFonts w:ascii="Times New Roman" w:hAnsi="Times New Roman"/>
                <w:color w:val="000000"/>
                <w:spacing w:val="-10"/>
                <w:sz w:val="24"/>
              </w:rPr>
              <w:t>100 ram clamp.</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93"/>
              </w:tabs>
              <w:rPr>
                <w:rFonts w:ascii="Times New Roman" w:hAnsi="Times New Roman"/>
                <w:color w:val="000000"/>
                <w:spacing w:val="-12"/>
                <w:sz w:val="24"/>
              </w:rPr>
            </w:pPr>
            <w:r>
              <w:rPr>
                <w:rFonts w:ascii="Times New Roman" w:hAnsi="Times New Roman"/>
                <w:color w:val="000000"/>
                <w:spacing w:val="-12"/>
                <w:sz w:val="24"/>
              </w:rPr>
              <w:t>11368.00</w:t>
            </w:r>
          </w:p>
        </w:tc>
      </w:tr>
      <w:tr w:rsidR="00A81C07" w:rsidTr="004D2427">
        <w:trPr>
          <w:trHeight w:hRule="exact" w:val="40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16.10.2</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0"/>
              <w:rPr>
                <w:rFonts w:ascii="Times New Roman" w:hAnsi="Times New Roman"/>
                <w:color w:val="000000"/>
                <w:spacing w:val="-10"/>
                <w:sz w:val="24"/>
              </w:rPr>
            </w:pPr>
            <w:r>
              <w:rPr>
                <w:rFonts w:ascii="Times New Roman" w:hAnsi="Times New Roman"/>
                <w:color w:val="000000"/>
                <w:spacing w:val="-10"/>
                <w:sz w:val="24"/>
              </w:rPr>
              <w:t>150 ram clamp.</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93"/>
              </w:tabs>
              <w:rPr>
                <w:rFonts w:ascii="Times New Roman" w:hAnsi="Times New Roman"/>
                <w:color w:val="000000"/>
                <w:spacing w:val="-10"/>
                <w:sz w:val="24"/>
              </w:rPr>
            </w:pPr>
            <w:r>
              <w:rPr>
                <w:rFonts w:ascii="Times New Roman" w:hAnsi="Times New Roman"/>
                <w:color w:val="000000"/>
                <w:spacing w:val="-10"/>
                <w:sz w:val="24"/>
              </w:rPr>
              <w:t>1129.00</w:t>
            </w:r>
          </w:p>
        </w:tc>
      </w:tr>
      <w:tr w:rsidR="00A81C07" w:rsidTr="004D2427">
        <w:trPr>
          <w:trHeight w:hRule="exact" w:val="52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16.10.3</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0"/>
              <w:rPr>
                <w:rFonts w:ascii="Times New Roman" w:hAnsi="Times New Roman"/>
                <w:color w:val="000000"/>
                <w:spacing w:val="-10"/>
                <w:sz w:val="24"/>
              </w:rPr>
            </w:pPr>
            <w:r>
              <w:rPr>
                <w:rFonts w:ascii="Times New Roman" w:hAnsi="Times New Roman"/>
                <w:color w:val="000000"/>
                <w:spacing w:val="-10"/>
                <w:sz w:val="24"/>
              </w:rPr>
              <w:t>200 mm clamp,</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93"/>
              </w:tabs>
              <w:rPr>
                <w:rFonts w:ascii="Times New Roman" w:hAnsi="Times New Roman"/>
                <w:color w:val="000000"/>
                <w:spacing w:val="-10"/>
                <w:sz w:val="24"/>
              </w:rPr>
            </w:pPr>
            <w:r>
              <w:rPr>
                <w:rFonts w:ascii="Times New Roman" w:hAnsi="Times New Roman"/>
                <w:color w:val="000000"/>
                <w:spacing w:val="-10"/>
                <w:sz w:val="24"/>
              </w:rPr>
              <w:t>1281.00</w:t>
            </w:r>
          </w:p>
        </w:tc>
      </w:tr>
      <w:tr w:rsidR="00A81C07" w:rsidTr="004D2427">
        <w:trPr>
          <w:trHeight w:hRule="exact" w:val="81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16.11</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108" w:right="108"/>
              <w:rPr>
                <w:rFonts w:ascii="Times New Roman" w:hAnsi="Times New Roman"/>
                <w:color w:val="000000"/>
                <w:spacing w:val="-9"/>
                <w:sz w:val="24"/>
              </w:rPr>
            </w:pPr>
            <w:r>
              <w:rPr>
                <w:rFonts w:ascii="Times New Roman" w:hAnsi="Times New Roman"/>
                <w:color w:val="000000"/>
                <w:spacing w:val="-9"/>
                <w:sz w:val="24"/>
              </w:rPr>
              <w:t xml:space="preserve">Providing and fixing Bail plug/ Bottom plug of required dia to the </w:t>
            </w:r>
            <w:r>
              <w:rPr>
                <w:rFonts w:ascii="Times New Roman" w:hAnsi="Times New Roman"/>
                <w:color w:val="000000"/>
                <w:spacing w:val="-5"/>
                <w:sz w:val="24"/>
              </w:rPr>
              <w:t>bottom of pipe assembly of tubewell as per 15:2800 (part I).</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40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16,11,1</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0"/>
              <w:rPr>
                <w:rFonts w:ascii="Times New Roman" w:hAnsi="Times New Roman"/>
                <w:color w:val="000000"/>
                <w:spacing w:val="-10"/>
                <w:sz w:val="24"/>
              </w:rPr>
            </w:pPr>
            <w:r>
              <w:rPr>
                <w:rFonts w:ascii="Times New Roman" w:hAnsi="Times New Roman"/>
                <w:color w:val="000000"/>
                <w:spacing w:val="-10"/>
                <w:sz w:val="24"/>
              </w:rPr>
              <w:t>100 mm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196,00</w:t>
            </w:r>
          </w:p>
        </w:tc>
      </w:tr>
      <w:tr w:rsidR="00A81C07" w:rsidTr="004D2427">
        <w:trPr>
          <w:trHeight w:hRule="exact" w:val="397"/>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16.112</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0"/>
              <w:rPr>
                <w:rFonts w:ascii="Times New Roman" w:hAnsi="Times New Roman"/>
                <w:color w:val="000000"/>
                <w:spacing w:val="-10"/>
                <w:sz w:val="24"/>
              </w:rPr>
            </w:pPr>
            <w:r>
              <w:rPr>
                <w:rFonts w:ascii="Times New Roman" w:hAnsi="Times New Roman"/>
                <w:color w:val="000000"/>
                <w:spacing w:val="-10"/>
                <w:sz w:val="24"/>
              </w:rPr>
              <w:t>150 mm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242,00</w:t>
            </w:r>
          </w:p>
        </w:tc>
      </w:tr>
      <w:tr w:rsidR="00A81C07" w:rsidTr="004D2427">
        <w:trPr>
          <w:trHeight w:hRule="exact" w:val="55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16.11.3</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0"/>
              <w:rPr>
                <w:rFonts w:ascii="Times New Roman" w:hAnsi="Times New Roman"/>
                <w:color w:val="000000"/>
                <w:spacing w:val="-10"/>
                <w:sz w:val="24"/>
              </w:rPr>
            </w:pPr>
            <w:r>
              <w:rPr>
                <w:rFonts w:ascii="Times New Roman" w:hAnsi="Times New Roman"/>
                <w:color w:val="000000"/>
                <w:spacing w:val="-10"/>
                <w:sz w:val="24"/>
              </w:rPr>
              <w:t>200 mm dia</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93"/>
              </w:tabs>
              <w:rPr>
                <w:rFonts w:ascii="Times New Roman" w:hAnsi="Times New Roman"/>
                <w:color w:val="000000"/>
                <w:spacing w:val="-10"/>
                <w:sz w:val="24"/>
              </w:rPr>
            </w:pPr>
            <w:r>
              <w:rPr>
                <w:rFonts w:ascii="Times New Roman" w:hAnsi="Times New Roman"/>
                <w:color w:val="000000"/>
                <w:spacing w:val="-10"/>
                <w:sz w:val="24"/>
              </w:rPr>
              <w:t>265.00</w:t>
            </w:r>
          </w:p>
        </w:tc>
      </w:tr>
      <w:tr w:rsidR="00A81C07" w:rsidTr="004D2427">
        <w:trPr>
          <w:trHeight w:hRule="exact" w:val="115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16.12</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Boring with 100 mm diameter casing pipe for hand pump/ tube </w:t>
            </w:r>
            <w:r>
              <w:rPr>
                <w:rFonts w:ascii="Times New Roman" w:hAnsi="Times New Roman"/>
                <w:color w:val="000000"/>
                <w:spacing w:val="-2"/>
                <w:sz w:val="24"/>
              </w:rPr>
              <w:t xml:space="preserve">well in all soils except ordinary hard rocks requiring blasting </w:t>
            </w:r>
            <w:r>
              <w:rPr>
                <w:rFonts w:ascii="Times New Roman" w:hAnsi="Times New Roman"/>
                <w:color w:val="000000"/>
                <w:spacing w:val="-5"/>
                <w:sz w:val="24"/>
              </w:rPr>
              <w:t>including lowering the casing pipe.</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428"/>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16.12.1</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0"/>
              <w:rPr>
                <w:rFonts w:ascii="Times New Roman" w:hAnsi="Times New Roman"/>
                <w:color w:val="000000"/>
                <w:spacing w:val="-6"/>
                <w:sz w:val="24"/>
              </w:rPr>
            </w:pPr>
            <w:r>
              <w:rPr>
                <w:rFonts w:ascii="Times New Roman" w:hAnsi="Times New Roman"/>
                <w:color w:val="000000"/>
                <w:spacing w:val="-6"/>
                <w:sz w:val="24"/>
              </w:rPr>
              <w:t>Upto 6 metres depth.</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93"/>
              </w:tabs>
              <w:rPr>
                <w:rFonts w:ascii="Times New Roman" w:hAnsi="Times New Roman"/>
                <w:color w:val="000000"/>
                <w:spacing w:val="-10"/>
                <w:sz w:val="24"/>
              </w:rPr>
            </w:pPr>
            <w:r>
              <w:rPr>
                <w:rFonts w:ascii="Times New Roman" w:hAnsi="Times New Roman"/>
                <w:color w:val="000000"/>
                <w:spacing w:val="-10"/>
                <w:sz w:val="24"/>
              </w:rPr>
              <w:t>236.00</w:t>
            </w:r>
          </w:p>
        </w:tc>
      </w:tr>
      <w:tr w:rsidR="00A81C07" w:rsidTr="004D2427">
        <w:trPr>
          <w:trHeight w:hRule="exact" w:val="43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16.122</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0"/>
              <w:rPr>
                <w:rFonts w:ascii="Times New Roman" w:hAnsi="Times New Roman"/>
                <w:color w:val="000000"/>
                <w:spacing w:val="-6"/>
                <w:sz w:val="24"/>
              </w:rPr>
            </w:pPr>
            <w:r>
              <w:rPr>
                <w:rFonts w:ascii="Times New Roman" w:hAnsi="Times New Roman"/>
                <w:color w:val="000000"/>
                <w:spacing w:val="-6"/>
                <w:sz w:val="24"/>
              </w:rPr>
              <w:t>Beyond 6 m and upto 12 m depth.</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93"/>
              </w:tabs>
              <w:rPr>
                <w:rFonts w:ascii="Times New Roman" w:hAnsi="Times New Roman"/>
                <w:color w:val="000000"/>
                <w:spacing w:val="-10"/>
                <w:sz w:val="24"/>
              </w:rPr>
            </w:pPr>
            <w:r>
              <w:rPr>
                <w:rFonts w:ascii="Times New Roman" w:hAnsi="Times New Roman"/>
                <w:color w:val="000000"/>
                <w:spacing w:val="-10"/>
                <w:sz w:val="24"/>
              </w:rPr>
              <w:t>280.00</w:t>
            </w:r>
          </w:p>
        </w:tc>
      </w:tr>
      <w:tr w:rsidR="00A81C07" w:rsidTr="004D2427">
        <w:trPr>
          <w:trHeight w:hRule="exact" w:val="607"/>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1612.3</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0"/>
              <w:rPr>
                <w:rFonts w:ascii="Times New Roman" w:hAnsi="Times New Roman"/>
                <w:color w:val="000000"/>
                <w:spacing w:val="-8"/>
                <w:sz w:val="24"/>
              </w:rPr>
            </w:pPr>
            <w:r>
              <w:rPr>
                <w:rFonts w:ascii="Times New Roman" w:hAnsi="Times New Roman"/>
                <w:color w:val="000000"/>
                <w:spacing w:val="-8"/>
                <w:sz w:val="24"/>
              </w:rPr>
              <w:t>Beyond 12 m and upto 18 m depth_</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93"/>
              </w:tabs>
              <w:rPr>
                <w:rFonts w:ascii="Times New Roman" w:hAnsi="Times New Roman"/>
                <w:color w:val="000000"/>
                <w:spacing w:val="-10"/>
                <w:sz w:val="24"/>
              </w:rPr>
            </w:pPr>
            <w:r>
              <w:rPr>
                <w:rFonts w:ascii="Times New Roman" w:hAnsi="Times New Roman"/>
                <w:color w:val="000000"/>
                <w:spacing w:val="-10"/>
                <w:sz w:val="24"/>
              </w:rPr>
              <w:t>326.00</w:t>
            </w:r>
          </w:p>
        </w:tc>
      </w:tr>
      <w:tr w:rsidR="00A81C07" w:rsidTr="004D2427">
        <w:trPr>
          <w:trHeight w:hRule="exact" w:val="713"/>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16.13</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108" w:right="108"/>
              <w:rPr>
                <w:rFonts w:ascii="Times New Roman" w:hAnsi="Times New Roman"/>
                <w:color w:val="000000"/>
                <w:spacing w:val="-5"/>
                <w:sz w:val="24"/>
              </w:rPr>
            </w:pPr>
            <w:r>
              <w:rPr>
                <w:rFonts w:ascii="Times New Roman" w:hAnsi="Times New Roman"/>
                <w:color w:val="000000"/>
                <w:spacing w:val="-5"/>
                <w:sz w:val="24"/>
              </w:rPr>
              <w:t>Providing and placing in position filters of 40 mm diameter G.I. pipe with brass strainer of approved quality.</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562"/>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16.13,1</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0"/>
              <w:rPr>
                <w:rFonts w:ascii="Times New Roman" w:hAnsi="Times New Roman"/>
                <w:color w:val="000000"/>
                <w:spacing w:val="-6"/>
                <w:sz w:val="24"/>
              </w:rPr>
            </w:pPr>
            <w:r>
              <w:rPr>
                <w:rFonts w:ascii="Times New Roman" w:hAnsi="Times New Roman"/>
                <w:color w:val="000000"/>
                <w:spacing w:val="-6"/>
                <w:sz w:val="24"/>
              </w:rPr>
              <w:t>Filter of 32 mm dia meter</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F31C51" w:rsidP="004D2427">
            <w:pPr>
              <w:jc w:val="center"/>
              <w:rPr>
                <w:rFonts w:ascii="Times New Roman" w:hAnsi="Times New Roman"/>
                <w:color w:val="000000"/>
                <w:spacing w:val="-10"/>
                <w:sz w:val="24"/>
              </w:rPr>
            </w:pPr>
            <w:r>
              <w:rPr>
                <w:rFonts w:ascii="Times New Roman" w:hAnsi="Times New Roman"/>
                <w:noProof/>
                <w:color w:val="000000"/>
                <w:spacing w:val="-10"/>
                <w:sz w:val="24"/>
                <w:lang w:bidi="hi-IN"/>
              </w:rPr>
              <w:pict>
                <v:shape id="_x0000_s1066" type="#_x0000_t202" style="position:absolute;left:0;text-align:left;margin-left:36.1pt;margin-top:45pt;width:81.2pt;height:22.75pt;z-index:251689984;mso-position-horizontal-relative:text;mso-position-vertical-relative:text" filled="f" stroked="f">
                  <v:textbox style="mso-next-textbox:#_x0000_s1066">
                    <w:txbxContent>
                      <w:p w:rsidR="006A17B0" w:rsidRDefault="006A17B0" w:rsidP="00A872F2">
                        <w:pPr>
                          <w:jc w:val="center"/>
                          <w:rPr>
                            <w:rFonts w:ascii="Times New Roman" w:hAnsi="Times New Roman" w:cs="Times New Roman"/>
                          </w:rPr>
                        </w:pPr>
                        <w:r>
                          <w:t>Page No.283</w:t>
                        </w:r>
                      </w:p>
                      <w:p w:rsidR="006A17B0" w:rsidRDefault="006A17B0" w:rsidP="00A872F2"/>
                    </w:txbxContent>
                  </v:textbox>
                </v:shape>
              </w:pict>
            </w:r>
            <w:r w:rsidR="00A81C07">
              <w:rPr>
                <w:rFonts w:ascii="Times New Roman" w:hAnsi="Times New Roman"/>
                <w:color w:val="000000"/>
                <w:spacing w:val="-10"/>
                <w:sz w:val="24"/>
              </w:rPr>
              <w:t>545,00</w:t>
            </w:r>
          </w:p>
        </w:tc>
      </w:tr>
      <w:tr w:rsidR="00A81C07" w:rsidTr="004D2427">
        <w:trPr>
          <w:trHeight w:hRule="exact" w:val="69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z w:val="24"/>
              </w:rPr>
            </w:pPr>
            <w:r>
              <w:rPr>
                <w:rFonts w:ascii="Times New Roman" w:hAnsi="Times New Roman"/>
                <w:color w:val="000000"/>
                <w:sz w:val="24"/>
              </w:rPr>
              <w:t>Description</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A81C07" w:rsidTr="004D2427">
        <w:trPr>
          <w:trHeight w:hRule="exact" w:val="323"/>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106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489"/>
              </w:tabs>
              <w:rPr>
                <w:rFonts w:ascii="Times New Roman" w:hAnsi="Times New Roman"/>
                <w:color w:val="000000"/>
                <w:spacing w:val="-10"/>
                <w:sz w:val="24"/>
              </w:rPr>
            </w:pPr>
            <w:r>
              <w:rPr>
                <w:rFonts w:ascii="Times New Roman" w:hAnsi="Times New Roman"/>
                <w:color w:val="000000"/>
                <w:spacing w:val="-10"/>
                <w:sz w:val="24"/>
              </w:rPr>
              <w:t>16.14</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Providing and fixing to filter and lowering to proper levels 40 </w:t>
            </w:r>
            <w:r>
              <w:rPr>
                <w:rFonts w:ascii="Times New Roman" w:hAnsi="Times New Roman"/>
                <w:color w:val="000000"/>
                <w:spacing w:val="-2"/>
                <w:sz w:val="24"/>
              </w:rPr>
              <w:t xml:space="preserve">mm 0,1, pipe for tube well including cleaning and priming the </w:t>
            </w:r>
            <w:r>
              <w:rPr>
                <w:rFonts w:ascii="Times New Roman" w:hAnsi="Times New Roman"/>
                <w:color w:val="000000"/>
                <w:spacing w:val="-10"/>
                <w:sz w:val="24"/>
              </w:rPr>
              <w:t>tube well.</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r>
      <w:tr w:rsidR="00A81C07" w:rsidTr="004D2427">
        <w:trPr>
          <w:trHeight w:hRule="exact" w:val="555"/>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rPr>
                <w:rFonts w:ascii="Times New Roman" w:hAnsi="Times New Roman"/>
                <w:color w:val="000000"/>
                <w:sz w:val="20"/>
              </w:rPr>
            </w:pPr>
          </w:p>
        </w:tc>
        <w:tc>
          <w:tcPr>
            <w:tcW w:w="1125" w:type="dxa"/>
            <w:tcBorders>
              <w:top w:val="single" w:sz="6" w:space="0" w:color="000000"/>
              <w:left w:val="single" w:sz="6" w:space="0" w:color="000000"/>
              <w:bottom w:val="single" w:sz="6" w:space="0" w:color="000000"/>
              <w:right w:val="single" w:sz="6" w:space="0" w:color="000000"/>
            </w:tcBorders>
          </w:tcPr>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16.14,1</w:t>
            </w:r>
          </w:p>
        </w:tc>
        <w:tc>
          <w:tcPr>
            <w:tcW w:w="5160" w:type="dxa"/>
            <w:tcBorders>
              <w:top w:val="single" w:sz="6" w:space="0" w:color="000000"/>
              <w:left w:val="single" w:sz="6" w:space="0" w:color="000000"/>
              <w:bottom w:val="single" w:sz="6" w:space="0" w:color="000000"/>
              <w:right w:val="single" w:sz="6" w:space="0" w:color="000000"/>
            </w:tcBorders>
          </w:tcPr>
          <w:p w:rsidR="00A81C07" w:rsidRDefault="00A81C07" w:rsidP="004D2427">
            <w:pPr>
              <w:ind w:right="2685"/>
              <w:jc w:val="right"/>
              <w:rPr>
                <w:rFonts w:ascii="Times New Roman" w:hAnsi="Times New Roman"/>
                <w:color w:val="000000"/>
                <w:spacing w:val="-5"/>
                <w:sz w:val="24"/>
              </w:rPr>
            </w:pPr>
            <w:r>
              <w:rPr>
                <w:rFonts w:ascii="Times New Roman" w:hAnsi="Times New Roman"/>
                <w:color w:val="000000"/>
                <w:spacing w:val="-5"/>
                <w:sz w:val="24"/>
              </w:rPr>
              <w:t>Filter of 32 min dia meter</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386,00</w:t>
            </w:r>
          </w:p>
        </w:tc>
      </w:tr>
      <w:tr w:rsidR="00A81C07" w:rsidTr="004D2427">
        <w:trPr>
          <w:trHeight w:hRule="exact" w:val="105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16,15</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108" w:right="72"/>
              <w:jc w:val="both"/>
              <w:rPr>
                <w:rFonts w:ascii="Times New Roman" w:hAnsi="Times New Roman"/>
                <w:color w:val="000000"/>
                <w:spacing w:val="-7"/>
                <w:sz w:val="24"/>
              </w:rPr>
            </w:pPr>
            <w:r>
              <w:rPr>
                <w:rFonts w:ascii="Times New Roman" w:hAnsi="Times New Roman"/>
                <w:color w:val="000000"/>
                <w:spacing w:val="-7"/>
                <w:sz w:val="24"/>
              </w:rPr>
              <w:t xml:space="preserve">Providing and placing in position hand pump of India mark II of </w:t>
            </w:r>
            <w:r>
              <w:rPr>
                <w:rFonts w:ascii="Times New Roman" w:hAnsi="Times New Roman"/>
                <w:color w:val="000000"/>
                <w:spacing w:val="-6"/>
                <w:sz w:val="24"/>
              </w:rPr>
              <w:t xml:space="preserve">approved quality for 40 mm diametcr G I pipe complete with all </w:t>
            </w:r>
            <w:r>
              <w:rPr>
                <w:rFonts w:ascii="Times New Roman" w:hAnsi="Times New Roman"/>
                <w:color w:val="000000"/>
                <w:spacing w:val="-10"/>
                <w:sz w:val="24"/>
              </w:rPr>
              <w:t>accessories,</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841,00</w:t>
            </w:r>
          </w:p>
        </w:tc>
      </w:tr>
      <w:tr w:rsidR="00A81C07" w:rsidTr="004D2427">
        <w:trPr>
          <w:trHeight w:hRule="exact" w:val="129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489"/>
              </w:tabs>
              <w:rPr>
                <w:rFonts w:ascii="Times New Roman" w:hAnsi="Times New Roman"/>
                <w:color w:val="000000"/>
                <w:spacing w:val="-10"/>
                <w:sz w:val="24"/>
              </w:rPr>
            </w:pPr>
            <w:r>
              <w:rPr>
                <w:rFonts w:ascii="Times New Roman" w:hAnsi="Times New Roman"/>
                <w:color w:val="000000"/>
                <w:spacing w:val="-10"/>
                <w:sz w:val="24"/>
              </w:rPr>
              <w:lastRenderedPageBreak/>
              <w:t>16.16</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2"/>
                <w:sz w:val="24"/>
              </w:rPr>
            </w:pPr>
            <w:r>
              <w:rPr>
                <w:rFonts w:ascii="Times New Roman" w:hAnsi="Times New Roman"/>
                <w:color w:val="000000"/>
                <w:spacing w:val="-2"/>
                <w:sz w:val="24"/>
              </w:rPr>
              <w:t xml:space="preserve">Supplying, filling, spreading and leveling stone boulders of size </w:t>
            </w:r>
            <w:r>
              <w:rPr>
                <w:rFonts w:ascii="Times New Roman" w:hAnsi="Times New Roman"/>
                <w:color w:val="000000"/>
                <w:spacing w:val="-2"/>
                <w:sz w:val="24"/>
              </w:rPr>
              <w:br/>
            </w:r>
            <w:r>
              <w:rPr>
                <w:rFonts w:ascii="Times New Roman" w:hAnsi="Times New Roman"/>
                <w:color w:val="000000"/>
                <w:spacing w:val="-5"/>
                <w:sz w:val="24"/>
              </w:rPr>
              <w:t xml:space="preserve">range 5 cm to 20 cm, in recharge pit, in the required thickness, for </w:t>
            </w:r>
            <w:r>
              <w:rPr>
                <w:rFonts w:ascii="Times New Roman" w:hAnsi="Times New Roman"/>
                <w:color w:val="000000"/>
                <w:spacing w:val="-5"/>
                <w:sz w:val="24"/>
              </w:rPr>
              <w:br/>
            </w:r>
            <w:r>
              <w:rPr>
                <w:rFonts w:ascii="Times New Roman" w:hAnsi="Times New Roman"/>
                <w:color w:val="000000"/>
                <w:spacing w:val="2"/>
                <w:sz w:val="24"/>
              </w:rPr>
              <w:t>all leads and lifts, all complete as per direction of Enginca-in-</w:t>
            </w:r>
          </w:p>
          <w:p w:rsidR="00A81C07" w:rsidRDefault="00A81C07" w:rsidP="004D2427">
            <w:pPr>
              <w:ind w:left="97"/>
              <w:rPr>
                <w:rFonts w:ascii="Times New Roman" w:hAnsi="Times New Roman"/>
                <w:color w:val="000000"/>
                <w:spacing w:val="-10"/>
                <w:sz w:val="24"/>
              </w:rPr>
            </w:pPr>
            <w:r>
              <w:rPr>
                <w:rFonts w:ascii="Times New Roman" w:hAnsi="Times New Roman"/>
                <w:color w:val="000000"/>
                <w:spacing w:val="-10"/>
                <w:sz w:val="24"/>
              </w:rPr>
              <w:t>charge.</w:t>
            </w:r>
          </w:p>
        </w:tc>
        <w:tc>
          <w:tcPr>
            <w:tcW w:w="1117" w:type="dxa"/>
            <w:tcBorders>
              <w:top w:val="single" w:sz="6" w:space="0" w:color="000000"/>
              <w:left w:val="single" w:sz="6" w:space="0" w:color="000000"/>
              <w:bottom w:val="single" w:sz="6" w:space="0" w:color="000000"/>
              <w:right w:val="single" w:sz="6" w:space="0" w:color="000000"/>
            </w:tcBorders>
            <w:textDirection w:val="tbRlV"/>
            <w:vAlign w:val="center"/>
          </w:tcPr>
          <w:p w:rsidR="00A81C07" w:rsidRDefault="00A872F2" w:rsidP="004D2427">
            <w:pPr>
              <w:ind w:left="108"/>
              <w:rPr>
                <w:rFonts w:ascii="Arial" w:hAnsi="Arial"/>
                <w:color w:val="000000"/>
                <w:w w:val="40"/>
                <w:sz w:val="52"/>
              </w:rPr>
            </w:pPr>
            <w:r>
              <w:rPr>
                <w:rFonts w:ascii="Arial" w:hAnsi="Arial"/>
                <w:color w:val="000000"/>
                <w:w w:val="40"/>
                <w:sz w:val="52"/>
              </w:rPr>
              <w:t>Cum</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76"/>
              </w:tabs>
              <w:rPr>
                <w:rFonts w:ascii="Times New Roman" w:hAnsi="Times New Roman"/>
                <w:color w:val="000000"/>
                <w:spacing w:val="-10"/>
                <w:sz w:val="24"/>
              </w:rPr>
            </w:pPr>
            <w:r>
              <w:rPr>
                <w:rFonts w:ascii="Times New Roman" w:hAnsi="Times New Roman"/>
                <w:color w:val="000000"/>
                <w:spacing w:val="-10"/>
                <w:sz w:val="24"/>
              </w:rPr>
              <w:t>760.00</w:t>
            </w:r>
          </w:p>
        </w:tc>
      </w:tr>
      <w:tr w:rsidR="00A81C07" w:rsidTr="004D2427">
        <w:trPr>
          <w:trHeight w:hRule="exact" w:val="135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16,17</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108" w:right="72"/>
              <w:jc w:val="both"/>
              <w:rPr>
                <w:rFonts w:ascii="Times New Roman" w:hAnsi="Times New Roman"/>
                <w:color w:val="000000"/>
                <w:spacing w:val="-5"/>
                <w:sz w:val="24"/>
              </w:rPr>
            </w:pPr>
            <w:r>
              <w:rPr>
                <w:rFonts w:ascii="Times New Roman" w:hAnsi="Times New Roman"/>
                <w:color w:val="000000"/>
                <w:spacing w:val="-5"/>
                <w:sz w:val="24"/>
              </w:rPr>
              <w:t>Supplying, filling, spreading and leveling gravels of si</w:t>
            </w:r>
            <w:r>
              <w:rPr>
                <w:rFonts w:ascii="Times New Roman" w:hAnsi="Times New Roman"/>
                <w:color w:val="000000"/>
                <w:spacing w:val="5"/>
                <w:w w:val="115"/>
                <w:sz w:val="24"/>
                <w:vertAlign w:val="subscript"/>
              </w:rPr>
              <w:t>z</w:t>
            </w:r>
            <w:r>
              <w:rPr>
                <w:rFonts w:ascii="Times New Roman" w:hAnsi="Times New Roman"/>
                <w:color w:val="000000"/>
                <w:spacing w:val="-5"/>
                <w:sz w:val="24"/>
              </w:rPr>
              <w:t xml:space="preserve">e range 5 </w:t>
            </w:r>
            <w:r>
              <w:rPr>
                <w:rFonts w:ascii="Times New Roman" w:hAnsi="Times New Roman"/>
                <w:color w:val="000000"/>
                <w:spacing w:val="1"/>
                <w:sz w:val="24"/>
              </w:rPr>
              <w:t xml:space="preserve">mm to 10 mm, in the recharge pit, over the existing layer of </w:t>
            </w:r>
            <w:r>
              <w:rPr>
                <w:rFonts w:ascii="Times New Roman" w:hAnsi="Times New Roman"/>
                <w:color w:val="000000"/>
                <w:spacing w:val="-5"/>
                <w:sz w:val="24"/>
              </w:rPr>
              <w:t xml:space="preserve">boulders, in required thickness, for all leads and lifts, all complete </w:t>
            </w:r>
            <w:r>
              <w:rPr>
                <w:rFonts w:ascii="Times New Roman" w:hAnsi="Times New Roman"/>
                <w:color w:val="000000"/>
                <w:spacing w:val="-6"/>
                <w:sz w:val="24"/>
              </w:rPr>
              <w:t>as per direction of Engineer-in-charge.</w:t>
            </w:r>
          </w:p>
        </w:tc>
        <w:tc>
          <w:tcPr>
            <w:tcW w:w="1117" w:type="dxa"/>
            <w:tcBorders>
              <w:top w:val="single" w:sz="6" w:space="0" w:color="000000"/>
              <w:left w:val="single" w:sz="6" w:space="0" w:color="000000"/>
              <w:bottom w:val="single" w:sz="6" w:space="0" w:color="000000"/>
              <w:right w:val="single" w:sz="6" w:space="0" w:color="000000"/>
            </w:tcBorders>
            <w:textDirection w:val="tbRlV"/>
            <w:vAlign w:val="center"/>
          </w:tcPr>
          <w:p w:rsidR="00A81C07" w:rsidRDefault="00A872F2" w:rsidP="004D2427">
            <w:pPr>
              <w:ind w:left="108"/>
              <w:rPr>
                <w:rFonts w:ascii="Arial" w:hAnsi="Arial"/>
                <w:color w:val="000000"/>
                <w:w w:val="40"/>
                <w:sz w:val="52"/>
              </w:rPr>
            </w:pPr>
            <w:r>
              <w:rPr>
                <w:rFonts w:ascii="Arial" w:hAnsi="Arial"/>
                <w:color w:val="000000"/>
                <w:w w:val="40"/>
                <w:sz w:val="52"/>
              </w:rPr>
              <w:t>Cum</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877,00</w:t>
            </w:r>
          </w:p>
        </w:tc>
      </w:tr>
      <w:tr w:rsidR="00A81C07" w:rsidTr="004D2427">
        <w:trPr>
          <w:trHeight w:hRule="exact" w:val="1357"/>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489"/>
              </w:tabs>
              <w:rPr>
                <w:rFonts w:ascii="Times New Roman" w:hAnsi="Times New Roman"/>
                <w:color w:val="000000"/>
                <w:spacing w:val="-10"/>
                <w:sz w:val="24"/>
              </w:rPr>
            </w:pPr>
            <w:r>
              <w:rPr>
                <w:rFonts w:ascii="Times New Roman" w:hAnsi="Times New Roman"/>
                <w:color w:val="000000"/>
                <w:spacing w:val="-10"/>
                <w:sz w:val="24"/>
              </w:rPr>
              <w:t>16.18</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Supplying, filling, spreading and leveling coarse sand of size </w:t>
            </w:r>
            <w:r>
              <w:rPr>
                <w:rFonts w:ascii="Times New Roman" w:hAnsi="Times New Roman"/>
                <w:color w:val="000000"/>
                <w:spacing w:val="-7"/>
                <w:sz w:val="24"/>
              </w:rPr>
              <w:t xml:space="preserve">range 1.5 mm to 2 mm in recharge pit, in required thickness over </w:t>
            </w:r>
            <w:r>
              <w:rPr>
                <w:rFonts w:ascii="Times New Roman" w:hAnsi="Times New Roman"/>
                <w:color w:val="000000"/>
                <w:spacing w:val="-8"/>
                <w:sz w:val="24"/>
              </w:rPr>
              <w:t xml:space="preserve">grind layer, for all leads and lifts, all complete as per direction of </w:t>
            </w:r>
            <w:r>
              <w:rPr>
                <w:rFonts w:ascii="Times New Roman" w:hAnsi="Times New Roman"/>
                <w:color w:val="000000"/>
                <w:spacing w:val="-6"/>
                <w:sz w:val="24"/>
              </w:rPr>
              <w:t>Engineer-in-charge,</w:t>
            </w:r>
          </w:p>
        </w:tc>
        <w:tc>
          <w:tcPr>
            <w:tcW w:w="1117" w:type="dxa"/>
            <w:tcBorders>
              <w:top w:val="single" w:sz="6" w:space="0" w:color="000000"/>
              <w:left w:val="single" w:sz="6" w:space="0" w:color="000000"/>
              <w:bottom w:val="single" w:sz="6" w:space="0" w:color="000000"/>
              <w:right w:val="single" w:sz="6" w:space="0" w:color="000000"/>
            </w:tcBorders>
            <w:textDirection w:val="tbRlV"/>
            <w:vAlign w:val="center"/>
          </w:tcPr>
          <w:p w:rsidR="00A81C07" w:rsidRDefault="00A872F2" w:rsidP="004D2427">
            <w:pPr>
              <w:ind w:left="108"/>
              <w:rPr>
                <w:rFonts w:ascii="Arial" w:hAnsi="Arial"/>
                <w:color w:val="000000"/>
                <w:w w:val="40"/>
                <w:sz w:val="52"/>
              </w:rPr>
            </w:pPr>
            <w:r>
              <w:rPr>
                <w:rFonts w:ascii="Arial" w:hAnsi="Arial"/>
                <w:color w:val="000000"/>
                <w:w w:val="40"/>
                <w:sz w:val="52"/>
              </w:rPr>
              <w:t xml:space="preserve">Cum </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76"/>
              </w:tabs>
              <w:rPr>
                <w:rFonts w:ascii="Times New Roman" w:hAnsi="Times New Roman"/>
                <w:color w:val="000000"/>
                <w:spacing w:val="-10"/>
                <w:sz w:val="24"/>
              </w:rPr>
            </w:pPr>
            <w:r>
              <w:rPr>
                <w:rFonts w:ascii="Times New Roman" w:hAnsi="Times New Roman"/>
                <w:color w:val="000000"/>
                <w:spacing w:val="-10"/>
                <w:sz w:val="24"/>
              </w:rPr>
              <w:t>819.00</w:t>
            </w:r>
          </w:p>
        </w:tc>
      </w:tr>
      <w:tr w:rsidR="00A81C07" w:rsidTr="004D2427">
        <w:trPr>
          <w:trHeight w:hRule="exact" w:val="2370"/>
        </w:trPr>
        <w:tc>
          <w:tcPr>
            <w:tcW w:w="968"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489"/>
              </w:tabs>
              <w:rPr>
                <w:rFonts w:ascii="Times New Roman" w:hAnsi="Times New Roman"/>
                <w:color w:val="000000"/>
                <w:spacing w:val="-10"/>
                <w:sz w:val="24"/>
              </w:rPr>
            </w:pPr>
            <w:r>
              <w:rPr>
                <w:rFonts w:ascii="Times New Roman" w:hAnsi="Times New Roman"/>
                <w:color w:val="000000"/>
                <w:spacing w:val="-10"/>
                <w:sz w:val="24"/>
              </w:rPr>
              <w:t>16.19</w:t>
            </w:r>
          </w:p>
        </w:tc>
        <w:tc>
          <w:tcPr>
            <w:tcW w:w="6285" w:type="dxa"/>
            <w:gridSpan w:val="2"/>
            <w:tcBorders>
              <w:top w:val="single" w:sz="6" w:space="0" w:color="000000"/>
              <w:left w:val="single" w:sz="6" w:space="0" w:color="000000"/>
              <w:bottom w:val="single" w:sz="6" w:space="0" w:color="000000"/>
              <w:right w:val="single" w:sz="6" w:space="0" w:color="000000"/>
            </w:tcBorders>
          </w:tcPr>
          <w:p w:rsidR="00A81C07" w:rsidRDefault="00A81C07"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Providing and fixing factory made precast RCC perforated </w:t>
            </w:r>
            <w:r>
              <w:rPr>
                <w:rFonts w:ascii="Times New Roman" w:hAnsi="Times New Roman"/>
                <w:color w:val="000000"/>
                <w:spacing w:val="-4"/>
                <w:sz w:val="24"/>
              </w:rPr>
              <w:t xml:space="preserve">drain covers, having concrete of strength not less than M-25, of </w:t>
            </w:r>
            <w:r>
              <w:rPr>
                <w:rFonts w:ascii="Times New Roman" w:hAnsi="Times New Roman"/>
                <w:color w:val="000000"/>
                <w:spacing w:val="3"/>
                <w:sz w:val="24"/>
              </w:rPr>
              <w:t xml:space="preserve">size 1000 x 450x50 mm, reinforced with 8 mm dia four no </w:t>
            </w:r>
            <w:r>
              <w:rPr>
                <w:rFonts w:ascii="Times New Roman" w:hAnsi="Times New Roman"/>
                <w:color w:val="000000"/>
                <w:spacing w:val="8"/>
                <w:sz w:val="24"/>
              </w:rPr>
              <w:t xml:space="preserve">longitudinal and 9 nos moss sectional T.M.T. hoop ban, </w:t>
            </w:r>
            <w:r>
              <w:rPr>
                <w:rFonts w:ascii="Times New Roman" w:hAnsi="Times New Roman"/>
                <w:color w:val="000000"/>
                <w:spacing w:val="3"/>
                <w:sz w:val="24"/>
              </w:rPr>
              <w:t xml:space="preserve">including providing 50 mm dia perforations 000 to 125 mm </w:t>
            </w:r>
            <w:r>
              <w:rPr>
                <w:rFonts w:ascii="Times New Roman" w:hAnsi="Times New Roman"/>
                <w:i/>
                <w:color w:val="000000"/>
                <w:spacing w:val="14"/>
                <w:sz w:val="24"/>
              </w:rPr>
              <w:t xml:space="preserve">de, </w:t>
            </w:r>
            <w:r>
              <w:rPr>
                <w:rFonts w:ascii="Times New Roman" w:hAnsi="Times New Roman"/>
                <w:color w:val="000000"/>
                <w:spacing w:val="4"/>
                <w:sz w:val="24"/>
              </w:rPr>
              <w:t xml:space="preserve">including providing edge binding with MS. flats of size </w:t>
            </w:r>
            <w:r>
              <w:rPr>
                <w:rFonts w:ascii="Times New Roman" w:hAnsi="Times New Roman"/>
                <w:color w:val="000000"/>
                <w:spacing w:val="2"/>
                <w:sz w:val="24"/>
              </w:rPr>
              <w:t>50 m=14 mm complete, an as per direction of Engineer-in</w:t>
            </w:r>
            <w:r>
              <w:rPr>
                <w:rFonts w:ascii="Times New Roman" w:hAnsi="Times New Roman"/>
                <w:color w:val="000000"/>
                <w:spacing w:val="2"/>
                <w:sz w:val="24"/>
              </w:rPr>
              <w:softHyphen/>
            </w:r>
            <w:r>
              <w:rPr>
                <w:rFonts w:ascii="Times New Roman" w:hAnsi="Times New Roman"/>
                <w:color w:val="000000"/>
                <w:spacing w:val="-10"/>
                <w:sz w:val="24"/>
              </w:rPr>
              <w:t>charge</w:t>
            </w:r>
          </w:p>
        </w:tc>
        <w:tc>
          <w:tcPr>
            <w:tcW w:w="1117" w:type="dxa"/>
            <w:tcBorders>
              <w:top w:val="single" w:sz="6" w:space="0" w:color="000000"/>
              <w:left w:val="single" w:sz="6" w:space="0" w:color="000000"/>
              <w:bottom w:val="single" w:sz="6" w:space="0" w:color="000000"/>
              <w:right w:val="single" w:sz="6" w:space="0" w:color="000000"/>
            </w:tcBorders>
          </w:tcPr>
          <w:p w:rsidR="00A81C07" w:rsidRDefault="00A81C07"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tcBorders>
              <w:top w:val="single" w:sz="6" w:space="0" w:color="000000"/>
              <w:left w:val="single" w:sz="6" w:space="0" w:color="000000"/>
              <w:bottom w:val="single" w:sz="6" w:space="0" w:color="000000"/>
              <w:right w:val="single" w:sz="6" w:space="0" w:color="000000"/>
            </w:tcBorders>
          </w:tcPr>
          <w:p w:rsidR="00A81C07" w:rsidRDefault="00A81C07" w:rsidP="004D2427">
            <w:pPr>
              <w:tabs>
                <w:tab w:val="decimal" w:pos="776"/>
              </w:tabs>
              <w:rPr>
                <w:rFonts w:ascii="Times New Roman" w:hAnsi="Times New Roman"/>
                <w:color w:val="000000"/>
                <w:spacing w:val="-10"/>
                <w:sz w:val="24"/>
              </w:rPr>
            </w:pPr>
            <w:r>
              <w:rPr>
                <w:rFonts w:ascii="Times New Roman" w:hAnsi="Times New Roman"/>
                <w:color w:val="000000"/>
                <w:spacing w:val="-10"/>
                <w:sz w:val="24"/>
              </w:rPr>
              <w:t>959.00</w:t>
            </w:r>
          </w:p>
        </w:tc>
      </w:tr>
    </w:tbl>
    <w:p w:rsidR="00A81C07" w:rsidRDefault="00A81C07" w:rsidP="00A81C07">
      <w:pPr>
        <w:rPr>
          <w:rFonts w:ascii="Times New Roman" w:hAnsi="Times New Roman"/>
          <w:color w:val="000000"/>
          <w:sz w:val="24"/>
        </w:rPr>
      </w:pPr>
    </w:p>
    <w:p w:rsidR="006672C3" w:rsidRDefault="006672C3" w:rsidP="00B523C4">
      <w:pPr>
        <w:rPr>
          <w:rFonts w:ascii="Times New Roman" w:hAnsi="Times New Roman" w:cs="Times New Roman"/>
        </w:rPr>
      </w:pPr>
    </w:p>
    <w:p w:rsidR="00A872F2" w:rsidRDefault="00A872F2" w:rsidP="00B523C4">
      <w:pPr>
        <w:rPr>
          <w:rFonts w:ascii="Times New Roman" w:hAnsi="Times New Roman" w:cs="Times New Roman"/>
        </w:rPr>
      </w:pPr>
    </w:p>
    <w:p w:rsidR="00A872F2" w:rsidRDefault="00A872F2" w:rsidP="00B523C4">
      <w:pPr>
        <w:rPr>
          <w:rFonts w:ascii="Times New Roman" w:hAnsi="Times New Roman" w:cs="Times New Roman"/>
        </w:rPr>
      </w:pPr>
    </w:p>
    <w:p w:rsidR="00A872F2" w:rsidRDefault="00A872F2" w:rsidP="00A872F2">
      <w:pPr>
        <w:jc w:val="center"/>
        <w:rPr>
          <w:rFonts w:ascii="Times New Roman" w:hAnsi="Times New Roman" w:cs="Times New Roman"/>
        </w:rPr>
      </w:pPr>
      <w:r>
        <w:t>Page No.284</w:t>
      </w:r>
    </w:p>
    <w:p w:rsidR="00A872F2" w:rsidRDefault="00A872F2" w:rsidP="00B523C4">
      <w:pPr>
        <w:rPr>
          <w:rFonts w:ascii="Times New Roman" w:hAnsi="Times New Roman" w:cs="Times New Roman"/>
        </w:rPr>
      </w:pPr>
    </w:p>
    <w:p w:rsidR="00A872F2" w:rsidRDefault="00A872F2" w:rsidP="00B523C4">
      <w:pPr>
        <w:rPr>
          <w:rFonts w:ascii="Times New Roman" w:hAnsi="Times New Roman" w:cs="Times New Roman"/>
        </w:rPr>
      </w:pPr>
    </w:p>
    <w:p w:rsidR="00A872F2" w:rsidRDefault="00A872F2" w:rsidP="00B523C4">
      <w:pPr>
        <w:rPr>
          <w:rFonts w:ascii="Times New Roman" w:hAnsi="Times New Roman" w:cs="Times New Roman"/>
        </w:rPr>
      </w:pPr>
    </w:p>
    <w:p w:rsidR="00A872F2" w:rsidRDefault="00A872F2" w:rsidP="00B523C4">
      <w:pPr>
        <w:rPr>
          <w:rFonts w:ascii="Times New Roman" w:hAnsi="Times New Roman" w:cs="Times New Roman"/>
        </w:rPr>
      </w:pPr>
    </w:p>
    <w:p w:rsidR="00A872F2" w:rsidRDefault="00A872F2" w:rsidP="00B523C4">
      <w:pPr>
        <w:rPr>
          <w:rFonts w:ascii="Times New Roman" w:hAnsi="Times New Roman" w:cs="Times New Roman"/>
        </w:rPr>
      </w:pPr>
    </w:p>
    <w:p w:rsidR="00A872F2" w:rsidRDefault="00A872F2" w:rsidP="00B523C4">
      <w:pPr>
        <w:rPr>
          <w:rFonts w:ascii="Times New Roman" w:hAnsi="Times New Roman" w:cs="Times New Roman"/>
        </w:rPr>
      </w:pPr>
    </w:p>
    <w:p w:rsidR="00A872F2" w:rsidRDefault="00A872F2" w:rsidP="00B523C4">
      <w:pPr>
        <w:rPr>
          <w:rFonts w:ascii="Times New Roman" w:hAnsi="Times New Roman" w:cs="Times New Roman"/>
        </w:rPr>
      </w:pPr>
    </w:p>
    <w:p w:rsidR="00A872F2" w:rsidRDefault="00A872F2" w:rsidP="00B523C4">
      <w:pPr>
        <w:rPr>
          <w:rFonts w:ascii="Times New Roman" w:hAnsi="Times New Roman" w:cs="Times New Roman"/>
        </w:rPr>
      </w:pPr>
    </w:p>
    <w:p w:rsidR="00A872F2" w:rsidRDefault="00A872F2" w:rsidP="00B523C4">
      <w:pPr>
        <w:rPr>
          <w:rFonts w:ascii="Times New Roman" w:hAnsi="Times New Roman" w:cs="Times New Roman"/>
        </w:rPr>
      </w:pPr>
    </w:p>
    <w:p w:rsidR="00A872F2" w:rsidRDefault="00A872F2" w:rsidP="00B523C4">
      <w:pPr>
        <w:rPr>
          <w:rFonts w:ascii="Times New Roman" w:hAnsi="Times New Roman" w:cs="Times New Roman"/>
        </w:rPr>
      </w:pPr>
    </w:p>
    <w:p w:rsidR="00A872F2" w:rsidRDefault="00A872F2" w:rsidP="00B523C4">
      <w:pPr>
        <w:rPr>
          <w:rFonts w:ascii="Times New Roman" w:hAnsi="Times New Roman" w:cs="Times New Roman"/>
        </w:rPr>
      </w:pPr>
    </w:p>
    <w:p w:rsidR="00A872F2" w:rsidRDefault="00A872F2" w:rsidP="00B523C4">
      <w:pPr>
        <w:rPr>
          <w:rFonts w:ascii="Times New Roman" w:hAnsi="Times New Roman" w:cs="Times New Roman"/>
        </w:rPr>
      </w:pPr>
    </w:p>
    <w:p w:rsidR="00A872F2" w:rsidRDefault="00A872F2" w:rsidP="00B523C4">
      <w:pPr>
        <w:rPr>
          <w:rFonts w:ascii="Times New Roman" w:hAnsi="Times New Roman" w:cs="Times New Roman"/>
        </w:rPr>
      </w:pPr>
    </w:p>
    <w:p w:rsidR="00A872F2" w:rsidRDefault="00A872F2" w:rsidP="00B523C4">
      <w:pPr>
        <w:rPr>
          <w:rFonts w:ascii="Times New Roman" w:hAnsi="Times New Roman" w:cs="Times New Roman"/>
        </w:rPr>
      </w:pPr>
    </w:p>
    <w:p w:rsidR="00A872F2" w:rsidRDefault="00A872F2" w:rsidP="00B523C4">
      <w:pPr>
        <w:rPr>
          <w:rFonts w:ascii="Times New Roman" w:hAnsi="Times New Roman" w:cs="Times New Roman"/>
        </w:rPr>
      </w:pPr>
    </w:p>
    <w:p w:rsidR="00A872F2" w:rsidRDefault="00A872F2" w:rsidP="00B523C4">
      <w:pPr>
        <w:rPr>
          <w:rFonts w:ascii="Times New Roman" w:hAnsi="Times New Roman" w:cs="Times New Roman"/>
        </w:rPr>
      </w:pPr>
    </w:p>
    <w:tbl>
      <w:tblPr>
        <w:tblW w:w="0" w:type="auto"/>
        <w:tblInd w:w="15" w:type="dxa"/>
        <w:tblLayout w:type="fixed"/>
        <w:tblCellMar>
          <w:left w:w="0" w:type="dxa"/>
          <w:right w:w="0" w:type="dxa"/>
        </w:tblCellMar>
        <w:tblLook w:val="04A0"/>
      </w:tblPr>
      <w:tblGrid>
        <w:gridCol w:w="923"/>
        <w:gridCol w:w="1275"/>
        <w:gridCol w:w="5310"/>
        <w:gridCol w:w="982"/>
        <w:gridCol w:w="1245"/>
      </w:tblGrid>
      <w:tr w:rsidR="00E6226D" w:rsidTr="004D2427">
        <w:trPr>
          <w:trHeight w:hRule="exact" w:val="69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right="2700"/>
              <w:jc w:val="right"/>
              <w:rPr>
                <w:rFonts w:ascii="Times New Roman" w:hAnsi="Times New Roman"/>
                <w:color w:val="000000"/>
                <w:sz w:val="24"/>
              </w:rPr>
            </w:pPr>
            <w:r>
              <w:rPr>
                <w:rFonts w:ascii="Times New Roman" w:hAnsi="Times New Roman"/>
                <w:color w:val="000000"/>
                <w:sz w:val="24"/>
              </w:rPr>
              <w:t>Description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E6226D" w:rsidTr="004D2427">
        <w:trPr>
          <w:trHeight w:hRule="exact" w:val="27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186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240"/>
              <w:jc w:val="right"/>
              <w:rPr>
                <w:rFonts w:ascii="Times New Roman" w:hAnsi="Times New Roman"/>
                <w:color w:val="000000"/>
                <w:spacing w:val="-10"/>
                <w:sz w:val="24"/>
              </w:rPr>
            </w:pPr>
            <w:r>
              <w:rPr>
                <w:rFonts w:ascii="Times New Roman" w:hAnsi="Times New Roman"/>
                <w:color w:val="000000"/>
                <w:spacing w:val="-10"/>
                <w:sz w:val="24"/>
              </w:rPr>
              <w:t>171</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water closet squatting pan (Indian type W.C. </w:t>
            </w:r>
            <w:r>
              <w:rPr>
                <w:rFonts w:ascii="Times New Roman" w:hAnsi="Times New Roman"/>
                <w:color w:val="000000"/>
                <w:spacing w:val="-2"/>
                <w:sz w:val="24"/>
              </w:rPr>
              <w:t xml:space="preserve">pan) with 100mm sand cast Inn P or S trap, uPVC P or S trap, 10 litre low level white P.V.C. flushing cistern, including flush pipe, </w:t>
            </w:r>
            <w:r>
              <w:rPr>
                <w:rFonts w:ascii="Times New Roman" w:hAnsi="Times New Roman"/>
                <w:color w:val="000000"/>
                <w:spacing w:val="-4"/>
                <w:sz w:val="24"/>
              </w:rPr>
              <w:t xml:space="preserve">with manually controlled device (handle lever) conforming to IS : 7231, with all fittings and fixtures complete including cutting and </w:t>
            </w:r>
            <w:r>
              <w:rPr>
                <w:rFonts w:ascii="Times New Roman" w:hAnsi="Times New Roman"/>
                <w:color w:val="000000"/>
                <w:spacing w:val="-6"/>
                <w:sz w:val="24"/>
              </w:rPr>
              <w:t>making good the walls and floors wherever required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72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6"/>
                <w:sz w:val="24"/>
              </w:rPr>
            </w:pPr>
            <w:r>
              <w:rPr>
                <w:rFonts w:ascii="Times New Roman" w:hAnsi="Times New Roman"/>
                <w:color w:val="000000"/>
                <w:spacing w:val="-6"/>
                <w:sz w:val="24"/>
              </w:rPr>
              <w:t>White Vitreous china Orissa pattern W.C. pan of size 580x440mm with integral type foot rests.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2995,00</w:t>
            </w:r>
          </w:p>
        </w:tc>
      </w:tr>
      <w:tr w:rsidR="00E6226D" w:rsidTr="004D2427">
        <w:trPr>
          <w:trHeight w:hRule="exact" w:val="111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Stainless Steel AlS1-304(18/8) Orissa pattern W.C. pan </w:t>
            </w:r>
            <w:r>
              <w:rPr>
                <w:rFonts w:ascii="Times New Roman" w:hAnsi="Times New Roman"/>
                <w:color w:val="000000"/>
                <w:sz w:val="24"/>
              </w:rPr>
              <w:t xml:space="preserve">of size 585x480 mm with flush pipe and integrated </w:t>
            </w:r>
            <w:r>
              <w:rPr>
                <w:rFonts w:ascii="Times New Roman" w:hAnsi="Times New Roman"/>
                <w:color w:val="000000"/>
                <w:spacing w:val="-6"/>
                <w:sz w:val="24"/>
              </w:rPr>
              <w:t>type foot rests.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46"/>
              </w:tabs>
              <w:rPr>
                <w:rFonts w:ascii="Times New Roman" w:hAnsi="Times New Roman"/>
                <w:color w:val="000000"/>
                <w:spacing w:val="-10"/>
                <w:sz w:val="24"/>
              </w:rPr>
            </w:pPr>
            <w:r>
              <w:rPr>
                <w:rFonts w:ascii="Times New Roman" w:hAnsi="Times New Roman"/>
                <w:color w:val="000000"/>
                <w:spacing w:val="-10"/>
                <w:sz w:val="24"/>
              </w:rPr>
              <w:t>7031.00</w:t>
            </w:r>
          </w:p>
        </w:tc>
      </w:tr>
      <w:tr w:rsidR="00E6226D" w:rsidTr="004D2427">
        <w:trPr>
          <w:trHeight w:hRule="exact" w:val="1260"/>
        </w:trPr>
        <w:tc>
          <w:tcPr>
            <w:tcW w:w="923"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ind w:right="240"/>
              <w:jc w:val="right"/>
              <w:rPr>
                <w:rFonts w:ascii="Times New Roman" w:hAnsi="Times New Roman"/>
                <w:color w:val="000000"/>
                <w:spacing w:val="-10"/>
                <w:sz w:val="24"/>
              </w:rPr>
            </w:pPr>
            <w:r>
              <w:rPr>
                <w:rFonts w:ascii="Times New Roman" w:hAnsi="Times New Roman"/>
                <w:color w:val="000000"/>
                <w:spacing w:val="-10"/>
                <w:sz w:val="24"/>
              </w:rPr>
              <w:t>172</w:t>
            </w:r>
          </w:p>
        </w:tc>
        <w:tc>
          <w:tcPr>
            <w:tcW w:w="1275" w:type="dxa"/>
            <w:vMerge w:val="restart"/>
            <w:tcBorders>
              <w:top w:val="single" w:sz="6" w:space="0" w:color="000000"/>
              <w:left w:val="single" w:sz="6" w:space="0" w:color="000000"/>
              <w:bottom w:val="none" w:sz="0" w:space="0" w:color="000000"/>
              <w:right w:val="none" w:sz="0" w:space="0" w:color="000000"/>
            </w:tcBorders>
          </w:tcPr>
          <w:p w:rsidR="00E6226D" w:rsidRDefault="00E6226D" w:rsidP="004D2427">
            <w:pPr>
              <w:ind w:left="108"/>
              <w:jc w:val="both"/>
              <w:rPr>
                <w:rFonts w:ascii="Times New Roman" w:hAnsi="Times New Roman"/>
                <w:color w:val="000000"/>
                <w:spacing w:val="-19"/>
                <w:sz w:val="24"/>
              </w:rPr>
            </w:pPr>
            <w:r>
              <w:rPr>
                <w:rFonts w:ascii="Times New Roman" w:hAnsi="Times New Roman"/>
                <w:color w:val="000000"/>
                <w:spacing w:val="-19"/>
                <w:sz w:val="24"/>
              </w:rPr>
              <w:t xml:space="preserve">Providing and </w:t>
            </w:r>
            <w:r>
              <w:rPr>
                <w:rFonts w:ascii="Times New Roman" w:hAnsi="Times New Roman"/>
                <w:color w:val="000000"/>
                <w:spacing w:val="-26"/>
                <w:sz w:val="24"/>
              </w:rPr>
              <w:t xml:space="preserve">(European type </w:t>
            </w:r>
            <w:r>
              <w:rPr>
                <w:rFonts w:ascii="Times New Roman" w:hAnsi="Times New Roman"/>
                <w:color w:val="000000"/>
                <w:spacing w:val="-25"/>
                <w:sz w:val="24"/>
              </w:rPr>
              <w:t xml:space="preserve">P.V.C. fl"ching </w:t>
            </w:r>
            <w:r>
              <w:rPr>
                <w:rFonts w:ascii="Times New Roman" w:hAnsi="Times New Roman"/>
                <w:color w:val="000000"/>
                <w:spacing w:val="-33"/>
                <w:sz w:val="24"/>
              </w:rPr>
              <w:t xml:space="preserve">controlled device </w:t>
            </w:r>
            <w:r>
              <w:rPr>
                <w:rFonts w:ascii="Times New Roman" w:hAnsi="Times New Roman"/>
                <w:color w:val="000000"/>
                <w:spacing w:val="-10"/>
                <w:sz w:val="24"/>
              </w:rPr>
              <w:t xml:space="preserve">fittings and </w:t>
            </w:r>
            <w:r>
              <w:rPr>
                <w:rFonts w:ascii="Times New Roman" w:hAnsi="Times New Roman"/>
                <w:color w:val="000000"/>
                <w:spacing w:val="-26"/>
                <w:sz w:val="24"/>
              </w:rPr>
              <w:t>walls and floors</w:t>
            </w:r>
          </w:p>
        </w:tc>
        <w:tc>
          <w:tcPr>
            <w:tcW w:w="5310" w:type="dxa"/>
            <w:tcBorders>
              <w:top w:val="single" w:sz="6" w:space="0" w:color="000000"/>
              <w:left w:val="none" w:sz="0" w:space="0" w:color="000000"/>
              <w:bottom w:val="single" w:sz="6" w:space="0" w:color="000000"/>
              <w:right w:val="single" w:sz="6" w:space="0" w:color="000000"/>
            </w:tcBorders>
          </w:tcPr>
          <w:p w:rsidR="00E6226D" w:rsidRDefault="00E6226D" w:rsidP="004D2427">
            <w:pPr>
              <w:spacing w:line="268" w:lineRule="exact"/>
              <w:ind w:right="105"/>
              <w:jc w:val="right"/>
              <w:rPr>
                <w:rFonts w:ascii="Times New Roman" w:hAnsi="Times New Roman"/>
                <w:color w:val="000000"/>
                <w:spacing w:val="-3"/>
                <w:sz w:val="24"/>
              </w:rPr>
            </w:pPr>
            <w:r>
              <w:rPr>
                <w:rFonts w:ascii="Times New Roman" w:hAnsi="Times New Roman"/>
                <w:color w:val="000000"/>
                <w:spacing w:val="-3"/>
                <w:sz w:val="24"/>
              </w:rPr>
              <w:t>fixing white vitreous china pedestal type water closet</w:t>
            </w:r>
          </w:p>
          <w:p w:rsidR="00E6226D" w:rsidRDefault="00E6226D" w:rsidP="004D2427">
            <w:pPr>
              <w:spacing w:line="271" w:lineRule="exact"/>
              <w:ind w:right="105"/>
              <w:jc w:val="right"/>
              <w:rPr>
                <w:rFonts w:ascii="Times New Roman" w:hAnsi="Times New Roman"/>
                <w:color w:val="000000"/>
                <w:spacing w:val="-3"/>
                <w:sz w:val="24"/>
              </w:rPr>
            </w:pPr>
            <w:r>
              <w:rPr>
                <w:rFonts w:ascii="Times New Roman" w:hAnsi="Times New Roman"/>
                <w:color w:val="000000"/>
                <w:spacing w:val="-3"/>
                <w:sz w:val="24"/>
              </w:rPr>
              <w:t>W.C. pan) with seat and lid, 10 litre low level white</w:t>
            </w:r>
          </w:p>
          <w:p w:rsidR="00E6226D" w:rsidRDefault="00E6226D" w:rsidP="004D2427">
            <w:pPr>
              <w:tabs>
                <w:tab w:val="left" w:pos="1431"/>
                <w:tab w:val="left" w:pos="2484"/>
                <w:tab w:val="left" w:pos="3753"/>
                <w:tab w:val="right" w:pos="5205"/>
              </w:tabs>
              <w:spacing w:line="260" w:lineRule="exact"/>
              <w:ind w:right="105"/>
              <w:jc w:val="right"/>
              <w:rPr>
                <w:rFonts w:ascii="Times New Roman" w:hAnsi="Times New Roman"/>
                <w:color w:val="000000"/>
                <w:spacing w:val="-10"/>
                <w:sz w:val="24"/>
              </w:rPr>
            </w:pPr>
            <w:r>
              <w:rPr>
                <w:rFonts w:ascii="Times New Roman" w:hAnsi="Times New Roman"/>
                <w:color w:val="000000"/>
                <w:spacing w:val="-10"/>
                <w:sz w:val="24"/>
              </w:rPr>
              <w:t>cistern,</w:t>
            </w:r>
            <w:r>
              <w:rPr>
                <w:rFonts w:ascii="Times New Roman" w:hAnsi="Times New Roman"/>
                <w:color w:val="000000"/>
                <w:spacing w:val="-10"/>
                <w:sz w:val="24"/>
              </w:rPr>
              <w:tab/>
            </w:r>
            <w:r>
              <w:rPr>
                <w:rFonts w:ascii="Times New Roman" w:hAnsi="Times New Roman"/>
                <w:color w:val="000000"/>
                <w:spacing w:val="-16"/>
                <w:sz w:val="24"/>
              </w:rPr>
              <w:t>including</w:t>
            </w:r>
            <w:r>
              <w:rPr>
                <w:rFonts w:ascii="Times New Roman" w:hAnsi="Times New Roman"/>
                <w:color w:val="000000"/>
                <w:spacing w:val="-16"/>
                <w:sz w:val="24"/>
              </w:rPr>
              <w:tab/>
            </w:r>
            <w:r>
              <w:rPr>
                <w:rFonts w:ascii="Times New Roman" w:hAnsi="Times New Roman"/>
                <w:color w:val="000000"/>
                <w:spacing w:val="-10"/>
                <w:sz w:val="24"/>
              </w:rPr>
              <w:t>flush pipe,</w:t>
            </w:r>
            <w:r>
              <w:rPr>
                <w:rFonts w:ascii="Times New Roman" w:hAnsi="Times New Roman"/>
                <w:color w:val="000000"/>
                <w:spacing w:val="-10"/>
                <w:sz w:val="24"/>
              </w:rPr>
              <w:tab/>
            </w:r>
            <w:r>
              <w:rPr>
                <w:rFonts w:ascii="Times New Roman" w:hAnsi="Times New Roman"/>
                <w:color w:val="000000"/>
                <w:spacing w:val="-38"/>
                <w:sz w:val="24"/>
              </w:rPr>
              <w:t>with</w:t>
            </w:r>
            <w:r>
              <w:rPr>
                <w:rFonts w:ascii="Times New Roman" w:hAnsi="Times New Roman"/>
                <w:color w:val="000000"/>
                <w:spacing w:val="-38"/>
                <w:sz w:val="24"/>
              </w:rPr>
              <w:tab/>
            </w:r>
            <w:r>
              <w:rPr>
                <w:rFonts w:ascii="Times New Roman" w:hAnsi="Times New Roman"/>
                <w:color w:val="000000"/>
                <w:spacing w:val="-10"/>
                <w:sz w:val="24"/>
              </w:rPr>
              <w:t>manually</w:t>
            </w:r>
          </w:p>
          <w:p w:rsidR="00E6226D" w:rsidRDefault="00E6226D" w:rsidP="004D2427">
            <w:pPr>
              <w:spacing w:line="211" w:lineRule="exact"/>
              <w:ind w:right="108" w:firstLine="540"/>
              <w:rPr>
                <w:rFonts w:ascii="Times New Roman" w:hAnsi="Times New Roman"/>
                <w:color w:val="000000"/>
                <w:spacing w:val="-4"/>
                <w:sz w:val="24"/>
              </w:rPr>
            </w:pPr>
            <w:r>
              <w:rPr>
                <w:rFonts w:ascii="Times New Roman" w:hAnsi="Times New Roman"/>
                <w:color w:val="000000"/>
                <w:spacing w:val="-4"/>
                <w:sz w:val="24"/>
              </w:rPr>
              <w:t xml:space="preserve">(handle lever), conforming to IS : 7231, with all </w:t>
            </w:r>
            <w:r>
              <w:rPr>
                <w:rFonts w:ascii="Times New Roman" w:hAnsi="Times New Roman"/>
                <w:color w:val="000000"/>
                <w:spacing w:val="-7"/>
                <w:sz w:val="24"/>
              </w:rPr>
              <w:t>fixtures complete including cutting and molting good the</w:t>
            </w:r>
          </w:p>
        </w:tc>
        <w:tc>
          <w:tcPr>
            <w:tcW w:w="982"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rPr>
                <w:rFonts w:ascii="Times New Roman" w:hAnsi="Times New Roman"/>
                <w:color w:val="000000"/>
                <w:sz w:val="20"/>
              </w:rPr>
            </w:pPr>
          </w:p>
        </w:tc>
        <w:tc>
          <w:tcPr>
            <w:tcW w:w="1245"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570"/>
        </w:trPr>
        <w:tc>
          <w:tcPr>
            <w:tcW w:w="923" w:type="dxa"/>
            <w:vMerge/>
            <w:tcBorders>
              <w:top w:val="none" w:sz="0" w:space="0" w:color="000000"/>
              <w:left w:val="single" w:sz="6" w:space="0" w:color="000000"/>
              <w:bottom w:val="single" w:sz="6" w:space="0" w:color="000000"/>
              <w:right w:val="single" w:sz="6" w:space="0" w:color="000000"/>
            </w:tcBorders>
          </w:tcPr>
          <w:p w:rsidR="00E6226D" w:rsidRDefault="00E6226D" w:rsidP="004D2427"/>
        </w:tc>
        <w:tc>
          <w:tcPr>
            <w:tcW w:w="1275" w:type="dxa"/>
            <w:vMerge/>
            <w:tcBorders>
              <w:top w:val="none" w:sz="0" w:space="0" w:color="000000"/>
              <w:left w:val="single" w:sz="6" w:space="0" w:color="000000"/>
              <w:bottom w:val="single" w:sz="6" w:space="0" w:color="000000"/>
              <w:right w:val="none" w:sz="0" w:space="0" w:color="000000"/>
            </w:tcBorders>
          </w:tcPr>
          <w:p w:rsidR="00E6226D" w:rsidRDefault="00E6226D" w:rsidP="004D2427"/>
        </w:tc>
        <w:tc>
          <w:tcPr>
            <w:tcW w:w="5310" w:type="dxa"/>
            <w:tcBorders>
              <w:top w:val="single" w:sz="6" w:space="0" w:color="000000"/>
              <w:left w:val="none" w:sz="0" w:space="0" w:color="000000"/>
              <w:bottom w:val="single" w:sz="6" w:space="0" w:color="000000"/>
              <w:right w:val="single" w:sz="6" w:space="0" w:color="000000"/>
            </w:tcBorders>
          </w:tcPr>
          <w:p w:rsidR="00E6226D" w:rsidRDefault="00E6226D" w:rsidP="004D2427">
            <w:pPr>
              <w:ind w:right="3165"/>
              <w:jc w:val="right"/>
              <w:rPr>
                <w:rFonts w:ascii="Times New Roman" w:hAnsi="Times New Roman"/>
                <w:color w:val="000000"/>
                <w:spacing w:val="-6"/>
                <w:sz w:val="24"/>
              </w:rPr>
            </w:pPr>
            <w:r>
              <w:rPr>
                <w:rFonts w:ascii="Times New Roman" w:hAnsi="Times New Roman"/>
                <w:color w:val="000000"/>
                <w:spacing w:val="-6"/>
                <w:sz w:val="24"/>
              </w:rPr>
              <w:t>wherever required :</w:t>
            </w:r>
          </w:p>
        </w:tc>
        <w:tc>
          <w:tcPr>
            <w:tcW w:w="982" w:type="dxa"/>
            <w:vMerge/>
            <w:tcBorders>
              <w:top w:val="none" w:sz="0" w:space="0" w:color="000000"/>
              <w:left w:val="single" w:sz="6" w:space="0" w:color="000000"/>
              <w:bottom w:val="single" w:sz="6" w:space="0" w:color="000000"/>
              <w:right w:val="single" w:sz="6" w:space="0" w:color="000000"/>
            </w:tcBorders>
          </w:tcPr>
          <w:p w:rsidR="00E6226D" w:rsidRDefault="00E6226D" w:rsidP="004D2427"/>
        </w:tc>
        <w:tc>
          <w:tcPr>
            <w:tcW w:w="1245" w:type="dxa"/>
            <w:vMerge/>
            <w:tcBorders>
              <w:top w:val="none" w:sz="0" w:space="0" w:color="000000"/>
              <w:left w:val="single" w:sz="6" w:space="0" w:color="000000"/>
              <w:bottom w:val="single" w:sz="6" w:space="0" w:color="000000"/>
              <w:right w:val="single" w:sz="6" w:space="0" w:color="000000"/>
            </w:tcBorders>
          </w:tcPr>
          <w:p w:rsidR="00E6226D" w:rsidRDefault="00E6226D" w:rsidP="004D2427"/>
        </w:tc>
      </w:tr>
      <w:tr w:rsidR="00E6226D" w:rsidTr="004D2427">
        <w:trPr>
          <w:trHeight w:hRule="exact" w:val="78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4"/>
                <w:sz w:val="24"/>
              </w:rPr>
            </w:pPr>
            <w:r>
              <w:rPr>
                <w:rFonts w:ascii="Times New Roman" w:hAnsi="Times New Roman"/>
                <w:color w:val="000000"/>
                <w:spacing w:val="-4"/>
                <w:sz w:val="24"/>
              </w:rPr>
              <w:t xml:space="preserve">W.C. pan with ISI marked white solid plastic scat and </w:t>
            </w:r>
            <w:r>
              <w:rPr>
                <w:rFonts w:ascii="Times New Roman" w:hAnsi="Times New Roman"/>
                <w:color w:val="000000"/>
                <w:spacing w:val="-10"/>
                <w:sz w:val="24"/>
              </w:rPr>
              <w:t>lid</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46"/>
              </w:tabs>
              <w:rPr>
                <w:rFonts w:ascii="Times New Roman" w:hAnsi="Times New Roman"/>
                <w:color w:val="000000"/>
                <w:spacing w:val="-10"/>
                <w:sz w:val="24"/>
              </w:rPr>
            </w:pPr>
            <w:r>
              <w:rPr>
                <w:rFonts w:ascii="Times New Roman" w:hAnsi="Times New Roman"/>
                <w:color w:val="000000"/>
                <w:spacing w:val="-10"/>
                <w:sz w:val="24"/>
              </w:rPr>
              <w:t>3036.00</w:t>
            </w:r>
          </w:p>
        </w:tc>
      </w:tr>
      <w:tr w:rsidR="00E6226D" w:rsidTr="004D2427">
        <w:trPr>
          <w:trHeight w:hRule="exact" w:val="57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WC, pan with ISI marked black solid plastic seat and </w:t>
            </w:r>
            <w:r>
              <w:rPr>
                <w:rFonts w:ascii="Times New Roman" w:hAnsi="Times New Roman"/>
                <w:color w:val="000000"/>
                <w:spacing w:val="-10"/>
                <w:sz w:val="24"/>
              </w:rPr>
              <w:t>lid</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3013,00</w:t>
            </w:r>
          </w:p>
        </w:tc>
      </w:tr>
      <w:tr w:rsidR="00E6226D" w:rsidTr="004D2427">
        <w:trPr>
          <w:trHeight w:hRule="exact" w:val="237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240"/>
              <w:jc w:val="right"/>
              <w:rPr>
                <w:rFonts w:ascii="Times New Roman" w:hAnsi="Times New Roman"/>
                <w:color w:val="000000"/>
                <w:spacing w:val="-10"/>
                <w:sz w:val="24"/>
              </w:rPr>
            </w:pPr>
            <w:r>
              <w:rPr>
                <w:rFonts w:ascii="Times New Roman" w:hAnsi="Times New Roman"/>
                <w:color w:val="000000"/>
                <w:spacing w:val="-10"/>
                <w:sz w:val="24"/>
              </w:rPr>
              <w:t>173</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8"/>
                <w:sz w:val="24"/>
              </w:rPr>
            </w:pPr>
            <w:r>
              <w:rPr>
                <w:rFonts w:ascii="Times New Roman" w:hAnsi="Times New Roman"/>
                <w:color w:val="000000"/>
                <w:spacing w:val="-8"/>
                <w:sz w:val="24"/>
              </w:rPr>
              <w:t xml:space="preserve">Providing and fixing white vitreous china pedestal type water closet </w:t>
            </w:r>
            <w:r>
              <w:rPr>
                <w:rFonts w:ascii="Times New Roman" w:hAnsi="Times New Roman"/>
                <w:color w:val="000000"/>
                <w:spacing w:val="-4"/>
                <w:sz w:val="24"/>
              </w:rPr>
              <w:t xml:space="preserve">(European type) with scat and lid, 10 litre low level white vitreous </w:t>
            </w:r>
            <w:r>
              <w:rPr>
                <w:rFonts w:ascii="Times New Roman" w:hAnsi="Times New Roman"/>
                <w:color w:val="000000"/>
                <w:spacing w:val="7"/>
                <w:sz w:val="24"/>
              </w:rPr>
              <w:t xml:space="preserve">china flushing cistern and C.P. flush bend with fittings and </w:t>
            </w:r>
            <w:r>
              <w:rPr>
                <w:rFonts w:ascii="Times New Roman" w:hAnsi="Times New Roman"/>
                <w:color w:val="000000"/>
                <w:spacing w:val="-4"/>
                <w:sz w:val="24"/>
              </w:rPr>
              <w:t xml:space="preserve">C.I.brackets, 40mm flush baud, overflow arrangement with specials </w:t>
            </w:r>
            <w:r>
              <w:rPr>
                <w:rFonts w:ascii="Times New Roman" w:hAnsi="Times New Roman"/>
                <w:color w:val="000000"/>
                <w:spacing w:val="6"/>
                <w:sz w:val="24"/>
              </w:rPr>
              <w:t xml:space="preserve">of standard make and mosquito proof coupling of approved </w:t>
            </w:r>
            <w:r>
              <w:rPr>
                <w:rFonts w:ascii="Times New Roman" w:hAnsi="Times New Roman"/>
                <w:color w:val="000000"/>
                <w:spacing w:val="4"/>
                <w:sz w:val="24"/>
              </w:rPr>
              <w:t xml:space="preserve">municipal design complete including painting of fittings and </w:t>
            </w:r>
            <w:r>
              <w:rPr>
                <w:rFonts w:ascii="Times New Roman" w:hAnsi="Times New Roman"/>
                <w:color w:val="000000"/>
                <w:spacing w:val="-3"/>
                <w:sz w:val="24"/>
              </w:rPr>
              <w:t xml:space="preserve">brackets, crating and making good the walls and floors wherever </w:t>
            </w:r>
            <w:r>
              <w:rPr>
                <w:rFonts w:ascii="Times New Roman" w:hAnsi="Times New Roman"/>
                <w:color w:val="000000"/>
                <w:spacing w:val="-10"/>
                <w:sz w:val="24"/>
              </w:rPr>
              <w:t>required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54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17.3.1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spacing w:line="235" w:lineRule="auto"/>
              <w:ind w:left="108" w:right="108"/>
              <w:rPr>
                <w:rFonts w:ascii="Times New Roman" w:hAnsi="Times New Roman"/>
                <w:color w:val="000000"/>
                <w:spacing w:val="-5"/>
                <w:sz w:val="24"/>
              </w:rPr>
            </w:pPr>
            <w:r>
              <w:rPr>
                <w:rFonts w:ascii="Times New Roman" w:hAnsi="Times New Roman"/>
                <w:color w:val="000000"/>
                <w:spacing w:val="-5"/>
                <w:sz w:val="24"/>
              </w:rPr>
              <w:t xml:space="preserve">W.C. pan with ISI marked white solid plastic seat and </w:t>
            </w:r>
            <w:r>
              <w:rPr>
                <w:rFonts w:ascii="Times New Roman" w:hAnsi="Times New Roman"/>
                <w:color w:val="000000"/>
                <w:spacing w:val="-10"/>
                <w:sz w:val="24"/>
              </w:rPr>
              <w:t>lid_</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46"/>
              </w:tabs>
              <w:rPr>
                <w:rFonts w:ascii="Times New Roman" w:hAnsi="Times New Roman"/>
                <w:color w:val="000000"/>
                <w:spacing w:val="-10"/>
                <w:sz w:val="24"/>
              </w:rPr>
            </w:pPr>
            <w:r>
              <w:rPr>
                <w:rFonts w:ascii="Times New Roman" w:hAnsi="Times New Roman"/>
                <w:color w:val="000000"/>
                <w:spacing w:val="-10"/>
                <w:sz w:val="24"/>
              </w:rPr>
              <w:t>4613.00</w:t>
            </w:r>
          </w:p>
        </w:tc>
      </w:tr>
      <w:tr w:rsidR="00E6226D" w:rsidTr="004D2427">
        <w:trPr>
          <w:trHeight w:hRule="exact" w:val="62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17.3.2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5"/>
                <w:sz w:val="24"/>
              </w:rPr>
            </w:pPr>
            <w:r>
              <w:rPr>
                <w:rFonts w:ascii="Times New Roman" w:hAnsi="Times New Roman"/>
                <w:color w:val="000000"/>
                <w:spacing w:val="-5"/>
                <w:sz w:val="24"/>
              </w:rPr>
              <w:t xml:space="preserve">W.C. pan with ISI marked black solid plastic seat and </w:t>
            </w:r>
            <w:r>
              <w:rPr>
                <w:rFonts w:ascii="Times New Roman" w:hAnsi="Times New Roman"/>
                <w:color w:val="000000"/>
                <w:spacing w:val="-10"/>
                <w:sz w:val="24"/>
              </w:rPr>
              <w:t>lid.</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46"/>
              </w:tabs>
              <w:rPr>
                <w:rFonts w:ascii="Times New Roman" w:hAnsi="Times New Roman"/>
                <w:color w:val="000000"/>
                <w:spacing w:val="-10"/>
                <w:sz w:val="24"/>
              </w:rPr>
            </w:pPr>
            <w:r>
              <w:rPr>
                <w:rFonts w:ascii="Times New Roman" w:hAnsi="Times New Roman"/>
                <w:color w:val="000000"/>
                <w:spacing w:val="-10"/>
                <w:sz w:val="24"/>
              </w:rPr>
              <w:t>4590.00</w:t>
            </w:r>
          </w:p>
        </w:tc>
      </w:tr>
      <w:tr w:rsidR="00E6226D" w:rsidTr="004D2427">
        <w:trPr>
          <w:trHeight w:hRule="exact" w:val="249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240"/>
              <w:jc w:val="right"/>
              <w:rPr>
                <w:rFonts w:ascii="Times New Roman" w:hAnsi="Times New Roman"/>
                <w:color w:val="000000"/>
                <w:spacing w:val="-10"/>
                <w:sz w:val="24"/>
              </w:rPr>
            </w:pPr>
            <w:r>
              <w:rPr>
                <w:rFonts w:ascii="Times New Roman" w:hAnsi="Times New Roman"/>
                <w:color w:val="000000"/>
                <w:spacing w:val="-10"/>
                <w:sz w:val="24"/>
              </w:rPr>
              <w:t>17.4</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Providing and fixing vitreous china dual purpose closet suitable for </w:t>
            </w:r>
            <w:r>
              <w:rPr>
                <w:rFonts w:ascii="Times New Roman" w:hAnsi="Times New Roman"/>
                <w:color w:val="000000"/>
                <w:spacing w:val="-2"/>
                <w:sz w:val="24"/>
              </w:rPr>
              <w:t xml:space="preserve">use as squatting pan or European type water closet (Anglo Indian </w:t>
            </w:r>
            <w:r>
              <w:rPr>
                <w:rFonts w:ascii="Times New Roman" w:hAnsi="Times New Roman"/>
                <w:color w:val="000000"/>
                <w:spacing w:val="-5"/>
                <w:sz w:val="24"/>
              </w:rPr>
              <w:t xml:space="preserve">W.0 pan) with seat and lid fixed with CP, brass hinges and rubber buffers, 10 litre low level flushing cistern with fitting and brackets, </w:t>
            </w:r>
            <w:r>
              <w:rPr>
                <w:rFonts w:ascii="Times New Roman" w:hAnsi="Times New Roman"/>
                <w:color w:val="000000"/>
                <w:spacing w:val="-4"/>
                <w:sz w:val="24"/>
              </w:rPr>
              <w:t xml:space="preserve">40mm flush bald, 20mm over flow pipe, with specials of standard make and mosquito proof coupling of approved municipal design </w:t>
            </w:r>
            <w:r>
              <w:rPr>
                <w:rFonts w:ascii="Times New Roman" w:hAnsi="Times New Roman"/>
                <w:color w:val="000000"/>
                <w:spacing w:val="-3"/>
                <w:sz w:val="24"/>
              </w:rPr>
              <w:t xml:space="preserve">complete, including painting of fittings and brackets, cutting and </w:t>
            </w:r>
            <w:r>
              <w:rPr>
                <w:rFonts w:ascii="Times New Roman" w:hAnsi="Times New Roman"/>
                <w:color w:val="000000"/>
                <w:spacing w:val="-6"/>
                <w:sz w:val="24"/>
              </w:rPr>
              <w:t>making good the walls and floors wherever required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11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17.4.1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White vitreous china dual purpose WC pan with white </w:t>
            </w:r>
            <w:r>
              <w:rPr>
                <w:rFonts w:ascii="Times New Roman" w:hAnsi="Times New Roman"/>
                <w:color w:val="000000"/>
                <w:spacing w:val="7"/>
                <w:sz w:val="24"/>
              </w:rPr>
              <w:t xml:space="preserve">solid plastic seat and lid with 10 liter low level </w:t>
            </w:r>
            <w:r>
              <w:rPr>
                <w:rFonts w:ascii="Times New Roman" w:hAnsi="Times New Roman"/>
                <w:color w:val="000000"/>
                <w:spacing w:val="-6"/>
                <w:sz w:val="24"/>
              </w:rPr>
              <w:t>flushing cistern i/c C.P. flush bend.</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46"/>
              </w:tabs>
              <w:rPr>
                <w:rFonts w:ascii="Times New Roman" w:hAnsi="Times New Roman"/>
                <w:color w:val="000000"/>
                <w:spacing w:val="-10"/>
                <w:sz w:val="24"/>
              </w:rPr>
            </w:pPr>
            <w:r>
              <w:rPr>
                <w:rFonts w:ascii="Times New Roman" w:hAnsi="Times New Roman"/>
                <w:color w:val="000000"/>
                <w:spacing w:val="-10"/>
                <w:sz w:val="24"/>
              </w:rPr>
              <w:t>5120.00</w:t>
            </w:r>
          </w:p>
        </w:tc>
      </w:tr>
    </w:tbl>
    <w:p w:rsidR="00E6226D" w:rsidRDefault="00E6226D" w:rsidP="00E6226D">
      <w:pPr>
        <w:spacing w:after="50" w:line="20" w:lineRule="exact"/>
      </w:pPr>
    </w:p>
    <w:p w:rsidR="00E6226D" w:rsidRDefault="00E6226D" w:rsidP="00E6226D"/>
    <w:p w:rsidR="00A872F2" w:rsidRPr="00A872F2" w:rsidRDefault="00A872F2" w:rsidP="00A872F2">
      <w:pPr>
        <w:jc w:val="center"/>
        <w:rPr>
          <w:rFonts w:ascii="Times New Roman" w:hAnsi="Times New Roman" w:cs="Times New Roman"/>
        </w:rPr>
        <w:sectPr w:rsidR="00A872F2" w:rsidRPr="00A872F2" w:rsidSect="005930EE">
          <w:type w:val="continuous"/>
          <w:pgSz w:w="11918" w:h="16854"/>
          <w:pgMar w:top="540" w:right="1144" w:bottom="306" w:left="934" w:header="720" w:footer="720" w:gutter="0"/>
          <w:cols w:space="720"/>
        </w:sectPr>
      </w:pPr>
      <w:r>
        <w:t>Page No.290</w:t>
      </w:r>
    </w:p>
    <w:tbl>
      <w:tblPr>
        <w:tblW w:w="0" w:type="auto"/>
        <w:tblInd w:w="15" w:type="dxa"/>
        <w:tblLayout w:type="fixed"/>
        <w:tblCellMar>
          <w:left w:w="0" w:type="dxa"/>
          <w:right w:w="0" w:type="dxa"/>
        </w:tblCellMar>
        <w:tblLook w:val="04A0"/>
      </w:tblPr>
      <w:tblGrid>
        <w:gridCol w:w="923"/>
        <w:gridCol w:w="1275"/>
        <w:gridCol w:w="5310"/>
        <w:gridCol w:w="982"/>
        <w:gridCol w:w="1245"/>
        <w:gridCol w:w="8"/>
        <w:tblGridChange w:id="1402">
          <w:tblGrid>
            <w:gridCol w:w="115"/>
            <w:gridCol w:w="808"/>
            <w:gridCol w:w="115"/>
            <w:gridCol w:w="1275"/>
            <w:gridCol w:w="5195"/>
            <w:gridCol w:w="115"/>
            <w:gridCol w:w="867"/>
            <w:gridCol w:w="115"/>
            <w:gridCol w:w="1130"/>
            <w:gridCol w:w="115"/>
            <w:gridCol w:w="8"/>
          </w:tblGrid>
        </w:tblGridChange>
      </w:tblGrid>
      <w:tr w:rsidR="00E6226D" w:rsidTr="004D2427">
        <w:trPr>
          <w:gridAfter w:val="1"/>
          <w:wAfter w:w="8" w:type="dxa"/>
          <w:trHeight w:hRule="exact" w:val="69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lastRenderedPageBreak/>
              <w:t xml:space="preserve">Item </w:t>
            </w:r>
            <w:r>
              <w:rPr>
                <w:rFonts w:ascii="Times New Roman" w:hAnsi="Times New Roman"/>
                <w:b/>
                <w:color w:val="000000"/>
                <w:spacing w:val="-10"/>
                <w:sz w:val="24"/>
              </w:rPr>
              <w:br/>
              <w:t>No.</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right="2685"/>
              <w:jc w:val="right"/>
              <w:rPr>
                <w:rFonts w:ascii="Times New Roman" w:hAnsi="Times New Roman"/>
                <w:b/>
                <w:color w:val="000000"/>
                <w:spacing w:val="-10"/>
                <w:sz w:val="24"/>
              </w:rPr>
            </w:pPr>
            <w:r>
              <w:rPr>
                <w:rFonts w:ascii="Times New Roman" w:hAnsi="Times New Roman"/>
                <w:b/>
                <w:color w:val="000000"/>
                <w:spacing w:val="-10"/>
                <w:sz w:val="24"/>
              </w:rPr>
              <w:t>Description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Rate (in </w:t>
            </w:r>
            <w:r>
              <w:rPr>
                <w:rFonts w:ascii="Times New Roman" w:hAnsi="Times New Roman"/>
                <w:b/>
                <w:color w:val="000000"/>
                <w:spacing w:val="-10"/>
                <w:sz w:val="24"/>
              </w:rPr>
              <w:br/>
              <w:t>Rs.)</w:t>
            </w:r>
          </w:p>
        </w:tc>
      </w:tr>
      <w:tr w:rsidR="00E6226D" w:rsidTr="004D2427">
        <w:trPr>
          <w:gridAfter w:val="1"/>
          <w:wAfter w:w="8" w:type="dxa"/>
          <w:trHeight w:hRule="exact" w:val="27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gridAfter w:val="1"/>
          <w:wAfter w:w="8" w:type="dxa"/>
          <w:trHeight w:hRule="exact" w:val="176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173</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6"/>
                <w:sz w:val="24"/>
              </w:rPr>
            </w:pPr>
            <w:r>
              <w:rPr>
                <w:rFonts w:ascii="Times New Roman" w:hAnsi="Times New Roman"/>
                <w:b/>
                <w:color w:val="000000"/>
                <w:spacing w:val="-6"/>
                <w:sz w:val="24"/>
              </w:rPr>
              <w:t xml:space="preserve">Providing and fixing white vitreous china extended wall mounting </w:t>
            </w:r>
            <w:r>
              <w:rPr>
                <w:rFonts w:ascii="Times New Roman" w:hAnsi="Times New Roman"/>
                <w:b/>
                <w:color w:val="000000"/>
                <w:spacing w:val="-6"/>
                <w:sz w:val="24"/>
              </w:rPr>
              <w:br/>
              <w:t xml:space="preserve">water closet of the 780x370x690 mm of appmved shape inchidin,g </w:t>
            </w:r>
            <w:r>
              <w:rPr>
                <w:rFonts w:ascii="Times New Roman" w:hAnsi="Times New Roman"/>
                <w:b/>
                <w:color w:val="000000"/>
                <w:spacing w:val="-6"/>
                <w:sz w:val="24"/>
              </w:rPr>
              <w:br/>
            </w:r>
            <w:r>
              <w:rPr>
                <w:rFonts w:ascii="Times New Roman" w:hAnsi="Times New Roman"/>
                <w:b/>
                <w:color w:val="000000"/>
                <w:spacing w:val="-3"/>
                <w:sz w:val="24"/>
              </w:rPr>
              <w:t>providing and fixing white vitreous china cistern with dual flush</w:t>
            </w:r>
          </w:p>
          <w:p w:rsidR="00E6226D" w:rsidRDefault="00E6226D" w:rsidP="004D2427">
            <w:pPr>
              <w:tabs>
                <w:tab w:val="right" w:pos="6465"/>
              </w:tabs>
              <w:ind w:left="112"/>
              <w:rPr>
                <w:rFonts w:ascii="Times New Roman" w:hAnsi="Times New Roman"/>
                <w:b/>
                <w:color w:val="000000"/>
                <w:spacing w:val="-4"/>
                <w:sz w:val="24"/>
              </w:rPr>
            </w:pPr>
            <w:r>
              <w:rPr>
                <w:rFonts w:ascii="Times New Roman" w:hAnsi="Times New Roman"/>
                <w:b/>
                <w:color w:val="000000"/>
                <w:spacing w:val="-4"/>
                <w:sz w:val="24"/>
              </w:rPr>
              <w:t>fitting, of flushing capacity 3 litre/6 litre (adjustable to 4</w:t>
            </w:r>
            <w:r>
              <w:rPr>
                <w:rFonts w:ascii="Times New Roman" w:hAnsi="Times New Roman"/>
                <w:b/>
                <w:color w:val="000000"/>
                <w:spacing w:val="-4"/>
                <w:sz w:val="24"/>
              </w:rPr>
              <w:tab/>
            </w:r>
            <w:r>
              <w:rPr>
                <w:rFonts w:ascii="Times New Roman" w:hAnsi="Times New Roman"/>
                <w:b/>
                <w:color w:val="000000"/>
                <w:spacing w:val="-10"/>
                <w:sz w:val="24"/>
              </w:rPr>
              <w:t>litrei8</w:t>
            </w:r>
          </w:p>
          <w:p w:rsidR="00E6226D" w:rsidRDefault="00E6226D" w:rsidP="004D2427">
            <w:pPr>
              <w:tabs>
                <w:tab w:val="right" w:pos="6465"/>
              </w:tabs>
              <w:ind w:left="112"/>
              <w:rPr>
                <w:rFonts w:ascii="Times New Roman" w:hAnsi="Times New Roman"/>
                <w:b/>
                <w:color w:val="000000"/>
                <w:spacing w:val="-8"/>
                <w:sz w:val="24"/>
              </w:rPr>
            </w:pPr>
            <w:r>
              <w:rPr>
                <w:rFonts w:ascii="Times New Roman" w:hAnsi="Times New Roman"/>
                <w:b/>
                <w:color w:val="000000"/>
                <w:spacing w:val="-8"/>
                <w:sz w:val="24"/>
              </w:rPr>
              <w:t>hires), including scat cover</w:t>
            </w:r>
            <w:r>
              <w:rPr>
                <w:rFonts w:ascii="Times New Roman" w:hAnsi="Times New Roman"/>
                <w:b/>
                <w:color w:val="000000"/>
                <w:spacing w:val="-8"/>
                <w:sz w:val="24"/>
              </w:rPr>
              <w:tab/>
            </w:r>
            <w:r>
              <w:rPr>
                <w:rFonts w:ascii="Times New Roman" w:hAnsi="Times New Roman"/>
                <w:b/>
                <w:color w:val="000000"/>
                <w:spacing w:val="-3"/>
                <w:sz w:val="24"/>
              </w:rPr>
              <w:t>and cistern fillings, nuts, bolts and</w:t>
            </w:r>
          </w:p>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gasket etc complete.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68"/>
              </w:tabs>
              <w:rPr>
                <w:rFonts w:ascii="Times New Roman" w:hAnsi="Times New Roman"/>
                <w:b/>
                <w:color w:val="000000"/>
                <w:spacing w:val="-10"/>
                <w:sz w:val="24"/>
              </w:rPr>
            </w:pPr>
            <w:r>
              <w:rPr>
                <w:rFonts w:ascii="Times New Roman" w:hAnsi="Times New Roman"/>
                <w:b/>
                <w:color w:val="000000"/>
                <w:spacing w:val="-10"/>
                <w:sz w:val="24"/>
              </w:rPr>
              <w:t>10761.00</w:t>
            </w:r>
          </w:p>
        </w:tc>
      </w:tr>
      <w:tr w:rsidR="00E6226D" w:rsidTr="004D2427">
        <w:trPr>
          <w:gridAfter w:val="1"/>
          <w:wAfter w:w="8" w:type="dxa"/>
          <w:trHeight w:hRule="exact" w:val="179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529"/>
              </w:tabs>
              <w:rPr>
                <w:rFonts w:ascii="Times New Roman" w:hAnsi="Times New Roman"/>
                <w:b/>
                <w:color w:val="000000"/>
                <w:spacing w:val="-10"/>
                <w:sz w:val="24"/>
              </w:rPr>
            </w:pPr>
            <w:r>
              <w:rPr>
                <w:rFonts w:ascii="Times New Roman" w:hAnsi="Times New Roman"/>
                <w:b/>
                <w:color w:val="000000"/>
                <w:spacing w:val="-10"/>
                <w:sz w:val="24"/>
              </w:rPr>
              <w:lastRenderedPageBreak/>
              <w:t>17.6</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8"/>
                <w:sz w:val="24"/>
              </w:rPr>
            </w:pPr>
            <w:r>
              <w:rPr>
                <w:rFonts w:ascii="Times New Roman" w:hAnsi="Times New Roman"/>
                <w:b/>
                <w:color w:val="000000"/>
                <w:spacing w:val="-8"/>
                <w:sz w:val="24"/>
              </w:rPr>
              <w:t xml:space="preserve">Providing and fixing white vitreous china flat bark or wall comer </w:t>
            </w:r>
            <w:r>
              <w:rPr>
                <w:rFonts w:ascii="Times New Roman" w:hAnsi="Times New Roman"/>
                <w:b/>
                <w:color w:val="000000"/>
                <w:spacing w:val="12"/>
                <w:sz w:val="24"/>
              </w:rPr>
              <w:t xml:space="preserve">type lipped front urinal basin of 430x260x350mm and </w:t>
            </w:r>
            <w:r>
              <w:rPr>
                <w:rFonts w:ascii="Times New Roman" w:hAnsi="Times New Roman"/>
                <w:b/>
                <w:color w:val="000000"/>
                <w:spacing w:val="-9"/>
                <w:sz w:val="24"/>
              </w:rPr>
              <w:t xml:space="preserve">340x410x265mm sizes respectively with automatic flushing cistern </w:t>
            </w:r>
            <w:r>
              <w:rPr>
                <w:rFonts w:ascii="Times New Roman" w:hAnsi="Times New Roman"/>
                <w:b/>
                <w:color w:val="000000"/>
                <w:spacing w:val="-11"/>
                <w:sz w:val="24"/>
              </w:rPr>
              <w:t xml:space="preserve">with standard flush pipc and C P brass sprcadens with brass unions </w:t>
            </w:r>
            <w:r>
              <w:rPr>
                <w:rFonts w:ascii="Times New Roman" w:hAnsi="Times New Roman"/>
                <w:b/>
                <w:color w:val="000000"/>
                <w:spacing w:val="-12"/>
                <w:sz w:val="24"/>
              </w:rPr>
              <w:t xml:space="preserve">and al clamps complete, including painting of fittings and brackets, </w:t>
            </w:r>
            <w:r>
              <w:rPr>
                <w:rFonts w:ascii="Times New Roman" w:hAnsi="Times New Roman"/>
                <w:b/>
                <w:color w:val="000000"/>
                <w:spacing w:val="-11"/>
                <w:sz w:val="24"/>
              </w:rPr>
              <w:t>cutting and making good the walls and floors wherever required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gridAfter w:val="1"/>
          <w:wAfter w:w="8" w:type="dxa"/>
          <w:trHeight w:hRule="exact" w:val="69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4"/>
                <w:sz w:val="24"/>
              </w:rPr>
            </w:pPr>
            <w:r>
              <w:rPr>
                <w:rFonts w:ascii="Times New Roman" w:hAnsi="Times New Roman"/>
                <w:b/>
                <w:color w:val="000000"/>
                <w:spacing w:val="-14"/>
                <w:sz w:val="24"/>
              </w:rPr>
              <w:t>17 ,6, 1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10"/>
                <w:sz w:val="24"/>
              </w:rPr>
            </w:pPr>
            <w:r>
              <w:rPr>
                <w:rFonts w:ascii="Times New Roman" w:hAnsi="Times New Roman"/>
                <w:b/>
                <w:color w:val="000000"/>
                <w:spacing w:val="-10"/>
                <w:sz w:val="24"/>
              </w:rPr>
              <w:t>One urinal basin with 5 litre white P.V.C. automatic flushing cistern.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2754,00</w:t>
            </w:r>
          </w:p>
        </w:tc>
      </w:tr>
      <w:tr w:rsidR="00E6226D" w:rsidTr="004D2427">
        <w:trPr>
          <w:gridAfter w:val="1"/>
          <w:wAfter w:w="8" w:type="dxa"/>
          <w:trHeight w:hRule="exact" w:val="75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9"/>
                <w:sz w:val="24"/>
              </w:rPr>
            </w:pPr>
            <w:r>
              <w:rPr>
                <w:rFonts w:ascii="Times New Roman" w:hAnsi="Times New Roman"/>
                <w:b/>
                <w:color w:val="000000"/>
                <w:spacing w:val="-9"/>
                <w:sz w:val="24"/>
              </w:rPr>
              <w:t xml:space="preserve">Range of two urinal basins with 5 litre white P.V.C. </w:t>
            </w:r>
            <w:r>
              <w:rPr>
                <w:rFonts w:ascii="Times New Roman" w:hAnsi="Times New Roman"/>
                <w:b/>
                <w:color w:val="000000"/>
                <w:spacing w:val="-10"/>
                <w:sz w:val="24"/>
              </w:rPr>
              <w:t>automatic flushing cistern.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68"/>
              </w:tabs>
              <w:rPr>
                <w:rFonts w:ascii="Times New Roman" w:hAnsi="Times New Roman"/>
                <w:b/>
                <w:color w:val="000000"/>
                <w:spacing w:val="-10"/>
                <w:sz w:val="24"/>
              </w:rPr>
            </w:pPr>
            <w:r>
              <w:rPr>
                <w:rFonts w:ascii="Times New Roman" w:hAnsi="Times New Roman"/>
                <w:b/>
                <w:color w:val="000000"/>
                <w:spacing w:val="-10"/>
                <w:sz w:val="24"/>
              </w:rPr>
              <w:t>4458.00</w:t>
            </w:r>
          </w:p>
        </w:tc>
      </w:tr>
      <w:tr w:rsidR="00E6226D" w:rsidTr="004D2427">
        <w:trPr>
          <w:gridAfter w:val="1"/>
          <w:wAfter w:w="8" w:type="dxa"/>
          <w:trHeight w:hRule="exact" w:val="71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17,6,3</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14"/>
                <w:sz w:val="24"/>
              </w:rPr>
            </w:pPr>
            <w:r>
              <w:rPr>
                <w:rFonts w:ascii="Times New Roman" w:hAnsi="Times New Roman"/>
                <w:b/>
                <w:color w:val="000000"/>
                <w:spacing w:val="-14"/>
                <w:sz w:val="24"/>
              </w:rPr>
              <w:t xml:space="preserve">Range of three urinal basins with 101itre white P.V.C. </w:t>
            </w:r>
            <w:r>
              <w:rPr>
                <w:rFonts w:ascii="Times New Roman" w:hAnsi="Times New Roman"/>
                <w:b/>
                <w:color w:val="000000"/>
                <w:spacing w:val="-10"/>
                <w:sz w:val="24"/>
              </w:rPr>
              <w:t>automatic flushing cistern.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6312,00</w:t>
            </w:r>
          </w:p>
        </w:tc>
      </w:tr>
      <w:tr w:rsidR="00E6226D" w:rsidTr="004D2427">
        <w:trPr>
          <w:gridAfter w:val="1"/>
          <w:wAfter w:w="8" w:type="dxa"/>
          <w:trHeight w:hRule="exact" w:val="85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17.6.4</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12"/>
                <w:sz w:val="24"/>
              </w:rPr>
            </w:pPr>
            <w:r>
              <w:rPr>
                <w:rFonts w:ascii="Times New Roman" w:hAnsi="Times New Roman"/>
                <w:b/>
                <w:color w:val="000000"/>
                <w:spacing w:val="-12"/>
                <w:sz w:val="24"/>
              </w:rPr>
              <w:t xml:space="preserve">Range of four urinal basins with 10 litre white P.V.C. </w:t>
            </w:r>
            <w:r>
              <w:rPr>
                <w:rFonts w:ascii="Times New Roman" w:hAnsi="Times New Roman"/>
                <w:b/>
                <w:color w:val="000000"/>
                <w:spacing w:val="-10"/>
                <w:sz w:val="24"/>
              </w:rPr>
              <w:t>automatic flushing cistern.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68"/>
              </w:tabs>
              <w:rPr>
                <w:rFonts w:ascii="Times New Roman" w:hAnsi="Times New Roman"/>
                <w:b/>
                <w:color w:val="000000"/>
                <w:spacing w:val="-10"/>
                <w:sz w:val="24"/>
              </w:rPr>
            </w:pPr>
            <w:r>
              <w:rPr>
                <w:rFonts w:ascii="Times New Roman" w:hAnsi="Times New Roman"/>
                <w:b/>
                <w:color w:val="000000"/>
                <w:spacing w:val="-10"/>
                <w:sz w:val="24"/>
              </w:rPr>
              <w:t>8384.00</w:t>
            </w:r>
          </w:p>
        </w:tc>
      </w:tr>
      <w:tr w:rsidR="00E6226D" w:rsidTr="002B481F">
        <w:tblPrEx>
          <w:tblW w:w="0" w:type="auto"/>
          <w:tblInd w:w="15" w:type="dxa"/>
          <w:tblLayout w:type="fixed"/>
          <w:tblCellMar>
            <w:left w:w="0" w:type="dxa"/>
            <w:right w:w="0" w:type="dxa"/>
          </w:tblCellMar>
          <w:tblPrExChange w:id="1403" w:author="xds" w:date="2015-04-07T02:32:00Z">
            <w:tblPrEx>
              <w:tblW w:w="0" w:type="auto"/>
              <w:tblInd w:w="15" w:type="dxa"/>
              <w:tblLayout w:type="fixed"/>
              <w:tblCellMar>
                <w:left w:w="0" w:type="dxa"/>
                <w:right w:w="0" w:type="dxa"/>
              </w:tblCellMar>
            </w:tblPrEx>
          </w:tblPrExChange>
        </w:tblPrEx>
        <w:trPr>
          <w:gridAfter w:val="1"/>
          <w:wAfter w:w="8" w:type="dxa"/>
          <w:trHeight w:hRule="exact" w:val="2085"/>
          <w:trPrChange w:id="1404" w:author="xds" w:date="2015-04-07T02:32:00Z">
            <w:trPr>
              <w:gridAfter w:val="1"/>
              <w:wAfter w:w="8" w:type="dxa"/>
              <w:trHeight w:hRule="exact" w:val="2055"/>
            </w:trPr>
          </w:trPrChange>
        </w:trPr>
        <w:tc>
          <w:tcPr>
            <w:tcW w:w="923" w:type="dxa"/>
            <w:tcBorders>
              <w:top w:val="single" w:sz="6" w:space="0" w:color="000000"/>
              <w:left w:val="single" w:sz="6" w:space="0" w:color="000000"/>
              <w:bottom w:val="single" w:sz="6" w:space="0" w:color="000000"/>
              <w:right w:val="single" w:sz="6" w:space="0" w:color="000000"/>
            </w:tcBorders>
            <w:tcPrChange w:id="1405" w:author="xds" w:date="2015-04-07T02:32:00Z">
              <w:tcPr>
                <w:tcW w:w="923" w:type="dxa"/>
                <w:gridSpan w:val="2"/>
                <w:tcBorders>
                  <w:top w:val="single" w:sz="6" w:space="0" w:color="000000"/>
                  <w:left w:val="single" w:sz="6" w:space="0" w:color="000000"/>
                  <w:bottom w:val="single" w:sz="6" w:space="0" w:color="000000"/>
                  <w:right w:val="single" w:sz="6" w:space="0" w:color="000000"/>
                </w:tcBorders>
              </w:tcPr>
            </w:tcPrChange>
          </w:tcPr>
          <w:p w:rsidR="00E6226D" w:rsidRDefault="00E6226D" w:rsidP="004D2427">
            <w:pPr>
              <w:tabs>
                <w:tab w:val="decimal" w:pos="529"/>
              </w:tabs>
              <w:rPr>
                <w:rFonts w:ascii="Times New Roman" w:hAnsi="Times New Roman"/>
                <w:b/>
                <w:color w:val="000000"/>
                <w:spacing w:val="-10"/>
                <w:sz w:val="24"/>
              </w:rPr>
            </w:pPr>
            <w:r>
              <w:rPr>
                <w:rFonts w:ascii="Times New Roman" w:hAnsi="Times New Roman"/>
                <w:b/>
                <w:color w:val="000000"/>
                <w:spacing w:val="-10"/>
                <w:sz w:val="24"/>
              </w:rPr>
              <w:t>17.7</w:t>
            </w:r>
          </w:p>
        </w:tc>
        <w:tc>
          <w:tcPr>
            <w:tcW w:w="6585" w:type="dxa"/>
            <w:gridSpan w:val="2"/>
            <w:tcBorders>
              <w:top w:val="single" w:sz="6" w:space="0" w:color="000000"/>
              <w:left w:val="single" w:sz="6" w:space="0" w:color="000000"/>
              <w:bottom w:val="single" w:sz="6" w:space="0" w:color="000000"/>
              <w:right w:val="single" w:sz="6" w:space="0" w:color="000000"/>
            </w:tcBorders>
            <w:tcPrChange w:id="1406" w:author="xds" w:date="2015-04-07T02:32:00Z">
              <w:tcPr>
                <w:tcW w:w="6585" w:type="dxa"/>
                <w:gridSpan w:val="3"/>
                <w:tcBorders>
                  <w:top w:val="single" w:sz="6" w:space="0" w:color="000000"/>
                  <w:left w:val="single" w:sz="6" w:space="0" w:color="000000"/>
                  <w:bottom w:val="single" w:sz="6" w:space="0" w:color="000000"/>
                  <w:right w:val="single" w:sz="6" w:space="0" w:color="000000"/>
                </w:tcBorders>
              </w:tcPr>
            </w:tcPrChange>
          </w:tcPr>
          <w:p w:rsidR="00E6226D" w:rsidRDefault="00E6226D" w:rsidP="004D2427">
            <w:pPr>
              <w:ind w:left="108" w:right="108"/>
              <w:jc w:val="both"/>
              <w:rPr>
                <w:rFonts w:ascii="Times New Roman" w:hAnsi="Times New Roman"/>
                <w:b/>
                <w:color w:val="000000"/>
                <w:spacing w:val="-12"/>
                <w:sz w:val="24"/>
              </w:rPr>
            </w:pPr>
            <w:r>
              <w:rPr>
                <w:rFonts w:ascii="Times New Roman" w:hAnsi="Times New Roman"/>
                <w:b/>
                <w:color w:val="000000"/>
                <w:spacing w:val="-12"/>
                <w:sz w:val="24"/>
              </w:rPr>
              <w:t xml:space="preserve">Providing and fixing white vitreous china flat back half stall urinal of </w:t>
            </w:r>
            <w:r>
              <w:rPr>
                <w:rFonts w:ascii="Times New Roman" w:hAnsi="Times New Roman"/>
                <w:b/>
                <w:color w:val="000000"/>
                <w:spacing w:val="-7"/>
                <w:sz w:val="24"/>
              </w:rPr>
              <w:t xml:space="preserve">size 580x380x350mm with white PVC automatic flushing cistern, with fittings, standard size C.P. brass flush pipe, spreaders with </w:t>
            </w:r>
            <w:r>
              <w:rPr>
                <w:rFonts w:ascii="Times New Roman" w:hAnsi="Times New Roman"/>
                <w:b/>
                <w:color w:val="000000"/>
                <w:spacing w:val="-8"/>
                <w:sz w:val="24"/>
              </w:rPr>
              <w:t xml:space="preserve">unions and clamps (all in C.P. brass) with waste filling as per IS : </w:t>
            </w:r>
            <w:r>
              <w:rPr>
                <w:rFonts w:ascii="Times New Roman" w:hAnsi="Times New Roman"/>
                <w:b/>
                <w:color w:val="000000"/>
                <w:spacing w:val="-13"/>
                <w:sz w:val="24"/>
              </w:rPr>
              <w:t xml:space="preserve">2556, C.I. trap with outlet grating and other couplings in C.P, brass </w:t>
            </w:r>
            <w:r>
              <w:rPr>
                <w:rFonts w:ascii="Times New Roman" w:hAnsi="Times New Roman"/>
                <w:b/>
                <w:color w:val="000000"/>
                <w:spacing w:val="-11"/>
                <w:sz w:val="24"/>
              </w:rPr>
              <w:t xml:space="preserve">including painting of fittings and cutting and making good the walls </w:t>
            </w:r>
            <w:r>
              <w:rPr>
                <w:rFonts w:ascii="Times New Roman" w:hAnsi="Times New Roman"/>
                <w:b/>
                <w:color w:val="000000"/>
                <w:spacing w:val="-10"/>
                <w:sz w:val="24"/>
              </w:rPr>
              <w:t>and floors wherever required</w:t>
            </w:r>
          </w:p>
        </w:tc>
        <w:tc>
          <w:tcPr>
            <w:tcW w:w="982" w:type="dxa"/>
            <w:tcBorders>
              <w:top w:val="single" w:sz="6" w:space="0" w:color="000000"/>
              <w:left w:val="single" w:sz="6" w:space="0" w:color="000000"/>
              <w:bottom w:val="single" w:sz="6" w:space="0" w:color="000000"/>
              <w:right w:val="single" w:sz="6" w:space="0" w:color="000000"/>
            </w:tcBorders>
            <w:tcPrChange w:id="1407" w:author="xds" w:date="2015-04-07T02:32:00Z">
              <w:tcPr>
                <w:tcW w:w="982" w:type="dxa"/>
                <w:gridSpan w:val="2"/>
                <w:tcBorders>
                  <w:top w:val="single" w:sz="6" w:space="0" w:color="000000"/>
                  <w:left w:val="single" w:sz="6" w:space="0" w:color="000000"/>
                  <w:bottom w:val="single" w:sz="6" w:space="0" w:color="000000"/>
                  <w:right w:val="single" w:sz="6" w:space="0" w:color="000000"/>
                </w:tcBorders>
              </w:tcPr>
            </w:tcPrChange>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Change w:id="1408" w:author="xds" w:date="2015-04-07T02:32:00Z">
              <w:tcPr>
                <w:tcW w:w="1245" w:type="dxa"/>
                <w:gridSpan w:val="2"/>
                <w:tcBorders>
                  <w:top w:val="single" w:sz="6" w:space="0" w:color="000000"/>
                  <w:left w:val="single" w:sz="6" w:space="0" w:color="000000"/>
                  <w:bottom w:val="single" w:sz="6" w:space="0" w:color="000000"/>
                  <w:right w:val="single" w:sz="6" w:space="0" w:color="000000"/>
                </w:tcBorders>
              </w:tcPr>
            </w:tcPrChange>
          </w:tcPr>
          <w:p w:rsidR="00E6226D" w:rsidRDefault="00E6226D" w:rsidP="004D2427">
            <w:pPr>
              <w:rPr>
                <w:rFonts w:ascii="Times New Roman" w:hAnsi="Times New Roman"/>
                <w:color w:val="000000"/>
                <w:sz w:val="20"/>
              </w:rPr>
            </w:pPr>
          </w:p>
        </w:tc>
      </w:tr>
      <w:tr w:rsidR="00E6226D" w:rsidTr="004D2427">
        <w:trPr>
          <w:gridAfter w:val="1"/>
          <w:wAfter w:w="8" w:type="dxa"/>
          <w:trHeight w:hRule="exact" w:val="71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17.7.1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8"/>
                <w:sz w:val="24"/>
              </w:rPr>
            </w:pPr>
            <w:r>
              <w:rPr>
                <w:rFonts w:ascii="Times New Roman" w:hAnsi="Times New Roman"/>
                <w:b/>
                <w:color w:val="000000"/>
                <w:spacing w:val="-8"/>
                <w:sz w:val="24"/>
              </w:rPr>
              <w:t xml:space="preserve">Single half stall urinal with 5 litre P.V.C. automatic </w:t>
            </w:r>
            <w:r>
              <w:rPr>
                <w:rFonts w:ascii="Times New Roman" w:hAnsi="Times New Roman"/>
                <w:b/>
                <w:color w:val="000000"/>
                <w:spacing w:val="-10"/>
                <w:sz w:val="24"/>
              </w:rPr>
              <w:t>flushing cistern.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68"/>
              </w:tabs>
              <w:rPr>
                <w:rFonts w:ascii="Times New Roman" w:hAnsi="Times New Roman"/>
                <w:b/>
                <w:color w:val="000000"/>
                <w:spacing w:val="-10"/>
                <w:sz w:val="24"/>
              </w:rPr>
            </w:pPr>
            <w:r>
              <w:rPr>
                <w:rFonts w:ascii="Times New Roman" w:hAnsi="Times New Roman"/>
                <w:b/>
                <w:color w:val="000000"/>
                <w:spacing w:val="-10"/>
                <w:sz w:val="24"/>
              </w:rPr>
              <w:t>5567.00</w:t>
            </w:r>
          </w:p>
        </w:tc>
      </w:tr>
      <w:tr w:rsidR="00E6226D" w:rsidTr="004D2427">
        <w:trPr>
          <w:gridAfter w:val="1"/>
          <w:wAfter w:w="8" w:type="dxa"/>
          <w:trHeight w:hRule="exact" w:val="71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17,7,2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spacing w:line="216" w:lineRule="auto"/>
              <w:ind w:left="108" w:right="108"/>
              <w:rPr>
                <w:rFonts w:ascii="Times New Roman" w:hAnsi="Times New Roman"/>
                <w:b/>
                <w:color w:val="000000"/>
                <w:spacing w:val="-3"/>
                <w:sz w:val="24"/>
              </w:rPr>
            </w:pPr>
            <w:r>
              <w:rPr>
                <w:rFonts w:ascii="Times New Roman" w:hAnsi="Times New Roman"/>
                <w:b/>
                <w:color w:val="000000"/>
                <w:spacing w:val="-3"/>
                <w:sz w:val="24"/>
              </w:rPr>
              <w:t xml:space="preserve">Range of two half stall urinals with 5 litre P.V.C. </w:t>
            </w:r>
            <w:r>
              <w:rPr>
                <w:rFonts w:ascii="Times New Roman" w:hAnsi="Times New Roman"/>
                <w:b/>
                <w:color w:val="000000"/>
                <w:spacing w:val="-8"/>
                <w:sz w:val="24"/>
              </w:rPr>
              <w:t>aromatic flushing cistern.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8660,00</w:t>
            </w:r>
          </w:p>
        </w:tc>
      </w:tr>
      <w:tr w:rsidR="00E6226D" w:rsidTr="004D2427">
        <w:trPr>
          <w:gridAfter w:val="1"/>
          <w:wAfter w:w="8" w:type="dxa"/>
          <w:trHeight w:hRule="exact" w:val="71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17.7.3</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8"/>
                <w:sz w:val="24"/>
              </w:rPr>
            </w:pPr>
            <w:r>
              <w:rPr>
                <w:rFonts w:ascii="Times New Roman" w:hAnsi="Times New Roman"/>
                <w:b/>
                <w:color w:val="000000"/>
                <w:spacing w:val="-8"/>
                <w:sz w:val="24"/>
              </w:rPr>
              <w:t xml:space="preserve">Range of three half stall urinals with 10 litre P.V.C. </w:t>
            </w:r>
            <w:r>
              <w:rPr>
                <w:rFonts w:ascii="Times New Roman" w:hAnsi="Times New Roman"/>
                <w:b/>
                <w:color w:val="000000"/>
                <w:spacing w:val="-10"/>
                <w:sz w:val="24"/>
              </w:rPr>
              <w:t>automatic flushing cistcm.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68"/>
              </w:tabs>
              <w:rPr>
                <w:rFonts w:ascii="Times New Roman" w:hAnsi="Times New Roman"/>
                <w:b/>
                <w:color w:val="000000"/>
                <w:spacing w:val="-10"/>
                <w:sz w:val="24"/>
              </w:rPr>
            </w:pPr>
            <w:r>
              <w:rPr>
                <w:rFonts w:ascii="Times New Roman" w:hAnsi="Times New Roman"/>
                <w:b/>
                <w:color w:val="000000"/>
                <w:spacing w:val="-10"/>
                <w:sz w:val="24"/>
              </w:rPr>
              <w:t>12764.00</w:t>
            </w:r>
          </w:p>
        </w:tc>
      </w:tr>
      <w:tr w:rsidR="00E6226D" w:rsidTr="004D2427">
        <w:trPr>
          <w:gridAfter w:val="1"/>
          <w:wAfter w:w="8" w:type="dxa"/>
          <w:trHeight w:hRule="exact" w:val="71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17.7.4</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5"/>
                <w:sz w:val="24"/>
              </w:rPr>
            </w:pPr>
            <w:r>
              <w:rPr>
                <w:rFonts w:ascii="Times New Roman" w:hAnsi="Times New Roman"/>
                <w:b/>
                <w:color w:val="000000"/>
                <w:spacing w:val="-5"/>
                <w:sz w:val="24"/>
              </w:rPr>
              <w:t xml:space="preserve">Range of four half stall minas with 10 litre P.V.C. </w:t>
            </w:r>
            <w:r>
              <w:rPr>
                <w:rFonts w:ascii="Times New Roman" w:hAnsi="Times New Roman"/>
                <w:b/>
                <w:color w:val="000000"/>
                <w:spacing w:val="-10"/>
                <w:sz w:val="24"/>
              </w:rPr>
              <w:t>automatic flushing cistern.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68"/>
              </w:tabs>
              <w:rPr>
                <w:rFonts w:ascii="Times New Roman" w:hAnsi="Times New Roman"/>
                <w:b/>
                <w:color w:val="000000"/>
                <w:spacing w:val="-10"/>
                <w:sz w:val="24"/>
              </w:rPr>
            </w:pPr>
            <w:r>
              <w:rPr>
                <w:rFonts w:ascii="Times New Roman" w:hAnsi="Times New Roman"/>
                <w:b/>
                <w:color w:val="000000"/>
                <w:spacing w:val="-10"/>
                <w:sz w:val="24"/>
              </w:rPr>
              <w:t>15547.00</w:t>
            </w:r>
          </w:p>
        </w:tc>
      </w:tr>
      <w:tr w:rsidR="00E6226D" w:rsidTr="004D2427">
        <w:trPr>
          <w:gridAfter w:val="1"/>
          <w:wAfter w:w="8" w:type="dxa"/>
          <w:trHeight w:hRule="exact" w:val="201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529"/>
              </w:tabs>
              <w:rPr>
                <w:rFonts w:ascii="Times New Roman" w:hAnsi="Times New Roman"/>
                <w:b/>
                <w:color w:val="000000"/>
                <w:spacing w:val="-10"/>
                <w:sz w:val="24"/>
              </w:rPr>
            </w:pPr>
            <w:r>
              <w:rPr>
                <w:rFonts w:ascii="Times New Roman" w:hAnsi="Times New Roman"/>
                <w:b/>
                <w:color w:val="000000"/>
                <w:spacing w:val="-10"/>
                <w:sz w:val="24"/>
              </w:rPr>
              <w:t>17.8</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8"/>
                <w:sz w:val="24"/>
              </w:rPr>
            </w:pPr>
            <w:r>
              <w:rPr>
                <w:rFonts w:ascii="Times New Roman" w:hAnsi="Times New Roman"/>
                <w:b/>
                <w:color w:val="000000"/>
                <w:spacing w:val="-8"/>
                <w:sz w:val="24"/>
              </w:rPr>
              <w:t xml:space="preserve">Providing and fixing one piece construction white vitreous china squatting plate with an integral longitudinal flushing pipe, white </w:t>
            </w:r>
            <w:r>
              <w:rPr>
                <w:rFonts w:ascii="Times New Roman" w:hAnsi="Times New Roman"/>
                <w:b/>
                <w:color w:val="000000"/>
                <w:spacing w:val="-10"/>
                <w:sz w:val="24"/>
              </w:rPr>
              <w:t xml:space="preserve">P.V.C. automatic flushing cistern, with fittings, standard size G.I. / </w:t>
            </w:r>
            <w:r>
              <w:rPr>
                <w:rFonts w:ascii="Times New Roman" w:hAnsi="Times New Roman"/>
                <w:b/>
                <w:color w:val="000000"/>
                <w:spacing w:val="-13"/>
                <w:sz w:val="24"/>
              </w:rPr>
              <w:t xml:space="preserve">PVC flush pipe for back and front flush with standard spreader pipes </w:t>
            </w:r>
            <w:r>
              <w:rPr>
                <w:rFonts w:ascii="Times New Roman" w:hAnsi="Times New Roman"/>
                <w:b/>
                <w:color w:val="000000"/>
                <w:spacing w:val="-12"/>
                <w:sz w:val="24"/>
              </w:rPr>
              <w:t xml:space="preserve">with fittings, al clamps and C.P. brass coupling complete including </w:t>
            </w:r>
            <w:r>
              <w:rPr>
                <w:rFonts w:ascii="Times New Roman" w:hAnsi="Times New Roman"/>
                <w:b/>
                <w:color w:val="000000"/>
                <w:spacing w:val="-11"/>
                <w:sz w:val="24"/>
              </w:rPr>
              <w:t xml:space="preserve">painting of fittings and cutting and making good the walls and floors </w:t>
            </w:r>
            <w:r>
              <w:rPr>
                <w:rFonts w:ascii="Times New Roman" w:hAnsi="Times New Roman"/>
                <w:b/>
                <w:color w:val="000000"/>
                <w:spacing w:val="-8"/>
                <w:sz w:val="24"/>
              </w:rPr>
              <w:t>etc. wherever rewired</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gridAfter w:val="1"/>
          <w:wAfter w:w="8" w:type="dxa"/>
          <w:trHeight w:hRule="exact" w:val="72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17.8.1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right" w:pos="5205"/>
              </w:tabs>
              <w:ind w:left="127"/>
              <w:rPr>
                <w:rFonts w:ascii="Times New Roman" w:hAnsi="Times New Roman"/>
                <w:b/>
                <w:color w:val="000000"/>
                <w:spacing w:val="-7"/>
                <w:sz w:val="24"/>
              </w:rPr>
            </w:pPr>
            <w:r>
              <w:rPr>
                <w:rFonts w:ascii="Times New Roman" w:hAnsi="Times New Roman"/>
                <w:b/>
                <w:color w:val="000000"/>
                <w:spacing w:val="-7"/>
                <w:sz w:val="24"/>
              </w:rPr>
              <w:t>Single squatting plate with 5 hire P.V.C.</w:t>
            </w:r>
            <w:r>
              <w:rPr>
                <w:rFonts w:ascii="Times New Roman" w:hAnsi="Times New Roman"/>
                <w:b/>
                <w:color w:val="000000"/>
                <w:spacing w:val="-7"/>
                <w:sz w:val="24"/>
              </w:rPr>
              <w:tab/>
            </w:r>
            <w:r>
              <w:rPr>
                <w:rFonts w:ascii="Times New Roman" w:hAnsi="Times New Roman"/>
                <w:b/>
                <w:color w:val="000000"/>
                <w:spacing w:val="-12"/>
                <w:sz w:val="24"/>
              </w:rPr>
              <w:t>automatic</w:t>
            </w:r>
          </w:p>
          <w:p w:rsidR="00E6226D" w:rsidRDefault="00E6226D" w:rsidP="004D2427">
            <w:pPr>
              <w:ind w:left="127"/>
              <w:rPr>
                <w:rFonts w:ascii="Times New Roman" w:hAnsi="Times New Roman"/>
                <w:b/>
                <w:color w:val="000000"/>
                <w:spacing w:val="-10"/>
                <w:sz w:val="24"/>
              </w:rPr>
            </w:pPr>
            <w:r>
              <w:rPr>
                <w:rFonts w:ascii="Times New Roman" w:hAnsi="Times New Roman"/>
                <w:b/>
                <w:color w:val="000000"/>
                <w:spacing w:val="-10"/>
                <w:sz w:val="24"/>
              </w:rPr>
              <w:t>flushing cistern.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F31C51" w:rsidP="004D2427">
            <w:pPr>
              <w:tabs>
                <w:tab w:val="decimal" w:pos="768"/>
              </w:tabs>
              <w:rPr>
                <w:rFonts w:ascii="Times New Roman" w:hAnsi="Times New Roman"/>
                <w:b/>
                <w:color w:val="000000"/>
                <w:spacing w:val="-10"/>
                <w:sz w:val="24"/>
              </w:rPr>
            </w:pPr>
            <w:r>
              <w:rPr>
                <w:rFonts w:ascii="Times New Roman" w:hAnsi="Times New Roman"/>
                <w:b/>
                <w:noProof/>
                <w:color w:val="000000"/>
                <w:spacing w:val="-10"/>
                <w:sz w:val="24"/>
                <w:lang w:bidi="hi-IN"/>
              </w:rPr>
              <w:pict>
                <v:shape id="_x0000_s1067" type="#_x0000_t202" style="position:absolute;margin-left:24.8pt;margin-top:45.8pt;width:81.2pt;height:22.75pt;z-index:251691008;mso-position-horizontal-relative:text;mso-position-vertical-relative:text" filled="f" stroked="f">
                  <v:textbox style="mso-next-textbox:#_x0000_s1067">
                    <w:txbxContent>
                      <w:p w:rsidR="006A17B0" w:rsidRDefault="006A17B0" w:rsidP="00A872F2">
                        <w:pPr>
                          <w:jc w:val="center"/>
                          <w:rPr>
                            <w:rFonts w:ascii="Times New Roman" w:hAnsi="Times New Roman" w:cs="Times New Roman"/>
                          </w:rPr>
                        </w:pPr>
                        <w:r>
                          <w:t>Page No.291</w:t>
                        </w:r>
                      </w:p>
                      <w:p w:rsidR="006A17B0" w:rsidRDefault="006A17B0" w:rsidP="00A872F2"/>
                    </w:txbxContent>
                  </v:textbox>
                </v:shape>
              </w:pict>
            </w:r>
            <w:r w:rsidR="00E6226D">
              <w:rPr>
                <w:rFonts w:ascii="Times New Roman" w:hAnsi="Times New Roman"/>
                <w:b/>
                <w:color w:val="000000"/>
                <w:spacing w:val="-10"/>
                <w:sz w:val="24"/>
              </w:rPr>
              <w:t>3478.00</w:t>
            </w:r>
          </w:p>
        </w:tc>
      </w:tr>
      <w:tr w:rsidR="00E6226D" w:rsidTr="004D2427">
        <w:trPr>
          <w:gridAfter w:val="1"/>
          <w:wAfter w:w="8" w:type="dxa"/>
          <w:trHeight w:hRule="exact" w:val="69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z w:val="24"/>
              </w:rPr>
            </w:pPr>
            <w:r>
              <w:rPr>
                <w:rFonts w:ascii="Times New Roman" w:hAnsi="Times New Roman"/>
                <w:color w:val="000000"/>
                <w:sz w:val="24"/>
              </w:rPr>
              <w:t>Description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E6226D" w:rsidTr="004D2427">
        <w:trPr>
          <w:gridAfter w:val="1"/>
          <w:wAfter w:w="8" w:type="dxa"/>
          <w:trHeight w:hRule="exact" w:val="27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gridAfter w:val="1"/>
          <w:wAfter w:w="8" w:type="dxa"/>
          <w:trHeight w:hRule="exact" w:val="72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17.8.2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Range of two squatting plates with 5 litre P.V.C. </w:t>
            </w:r>
            <w:r>
              <w:rPr>
                <w:rFonts w:ascii="Times New Roman" w:hAnsi="Times New Roman"/>
                <w:color w:val="000000"/>
                <w:spacing w:val="-6"/>
                <w:sz w:val="24"/>
              </w:rPr>
              <w:t>automatic fhishing cistern.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202"/>
              <w:jc w:val="right"/>
              <w:rPr>
                <w:rFonts w:ascii="Times New Roman" w:hAnsi="Times New Roman"/>
                <w:color w:val="000000"/>
                <w:spacing w:val="-10"/>
                <w:sz w:val="24"/>
              </w:rPr>
            </w:pPr>
            <w:r>
              <w:rPr>
                <w:rFonts w:ascii="Times New Roman" w:hAnsi="Times New Roman"/>
                <w:color w:val="000000"/>
                <w:spacing w:val="-10"/>
                <w:sz w:val="24"/>
              </w:rPr>
              <w:t>5128,00</w:t>
            </w:r>
          </w:p>
        </w:tc>
      </w:tr>
      <w:tr w:rsidR="00E6226D" w:rsidTr="004D2427">
        <w:trPr>
          <w:gridAfter w:val="1"/>
          <w:wAfter w:w="8" w:type="dxa"/>
          <w:trHeight w:hRule="exact" w:val="72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17.8.3</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Range of three squatting plates with 10 litre P.V.C. </w:t>
            </w:r>
            <w:r>
              <w:rPr>
                <w:rFonts w:ascii="Times New Roman" w:hAnsi="Times New Roman"/>
                <w:color w:val="000000"/>
                <w:spacing w:val="-6"/>
                <w:sz w:val="24"/>
              </w:rPr>
              <w:t>automatic fleshing cistern.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202"/>
              <w:jc w:val="right"/>
              <w:rPr>
                <w:rFonts w:ascii="Times New Roman" w:hAnsi="Times New Roman"/>
                <w:color w:val="000000"/>
                <w:spacing w:val="-10"/>
                <w:sz w:val="24"/>
              </w:rPr>
            </w:pPr>
            <w:r>
              <w:rPr>
                <w:rFonts w:ascii="Times New Roman" w:hAnsi="Times New Roman"/>
                <w:color w:val="000000"/>
                <w:spacing w:val="-10"/>
                <w:sz w:val="24"/>
              </w:rPr>
              <w:t>7151.00</w:t>
            </w:r>
          </w:p>
        </w:tc>
      </w:tr>
      <w:tr w:rsidR="00E6226D" w:rsidTr="004D2427">
        <w:trPr>
          <w:gridAfter w:val="1"/>
          <w:wAfter w:w="8" w:type="dxa"/>
          <w:trHeight w:hRule="exact" w:val="78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17.8.4</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z w:val="24"/>
              </w:rPr>
            </w:pPr>
            <w:r>
              <w:rPr>
                <w:rFonts w:ascii="Times New Roman" w:hAnsi="Times New Roman"/>
                <w:color w:val="000000"/>
                <w:sz w:val="24"/>
              </w:rPr>
              <w:t xml:space="preserve">Range of four squatting plates with 10 litre P.V.C. </w:t>
            </w:r>
            <w:r>
              <w:rPr>
                <w:rFonts w:ascii="Times New Roman" w:hAnsi="Times New Roman"/>
                <w:color w:val="000000"/>
                <w:spacing w:val="-6"/>
                <w:sz w:val="24"/>
              </w:rPr>
              <w:t>automatic flushing cistern.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202"/>
              <w:jc w:val="right"/>
              <w:rPr>
                <w:rFonts w:ascii="Times New Roman" w:hAnsi="Times New Roman"/>
                <w:color w:val="000000"/>
                <w:spacing w:val="-10"/>
                <w:sz w:val="24"/>
              </w:rPr>
            </w:pPr>
            <w:r>
              <w:rPr>
                <w:rFonts w:ascii="Times New Roman" w:hAnsi="Times New Roman"/>
                <w:color w:val="000000"/>
                <w:spacing w:val="-10"/>
                <w:sz w:val="24"/>
              </w:rPr>
              <w:t>8689.00</w:t>
            </w:r>
          </w:p>
        </w:tc>
      </w:tr>
      <w:tr w:rsidR="00E6226D" w:rsidTr="004D2427">
        <w:trPr>
          <w:gridAfter w:val="1"/>
          <w:wAfter w:w="8" w:type="dxa"/>
          <w:trHeight w:hRule="exact" w:val="10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195"/>
              <w:jc w:val="right"/>
              <w:rPr>
                <w:rFonts w:ascii="Times New Roman" w:hAnsi="Times New Roman"/>
                <w:color w:val="000000"/>
                <w:spacing w:val="-10"/>
                <w:sz w:val="24"/>
              </w:rPr>
            </w:pPr>
            <w:r>
              <w:rPr>
                <w:rFonts w:ascii="Times New Roman" w:hAnsi="Times New Roman"/>
                <w:color w:val="000000"/>
                <w:spacing w:val="-10"/>
                <w:sz w:val="24"/>
              </w:rPr>
              <w:lastRenderedPageBreak/>
              <w:t>17.9</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Providing and fixing white vitreous china water less urinal of size </w:t>
            </w:r>
            <w:r>
              <w:rPr>
                <w:rFonts w:ascii="Times New Roman" w:hAnsi="Times New Roman"/>
                <w:color w:val="000000"/>
                <w:spacing w:val="-8"/>
                <w:sz w:val="24"/>
              </w:rPr>
              <w:t xml:space="preserve">600x330x315 mm having antibacterial /germs </w:t>
            </w:r>
            <w:r>
              <w:rPr>
                <w:rFonts w:ascii="Times New Roman" w:hAnsi="Times New Roman"/>
                <w:b/>
                <w:i/>
                <w:color w:val="000000"/>
                <w:spacing w:val="2"/>
                <w:sz w:val="24"/>
              </w:rPr>
              <w:t xml:space="preserve">free ceramic </w:t>
            </w:r>
            <w:r>
              <w:rPr>
                <w:rFonts w:ascii="Times New Roman" w:hAnsi="Times New Roman"/>
                <w:color w:val="000000"/>
                <w:spacing w:val="-8"/>
                <w:sz w:val="24"/>
              </w:rPr>
              <w:t xml:space="preserve">surface, </w:t>
            </w:r>
            <w:r>
              <w:rPr>
                <w:rFonts w:ascii="Times New Roman" w:hAnsi="Times New Roman"/>
                <w:color w:val="000000"/>
                <w:spacing w:val="-4"/>
                <w:sz w:val="24"/>
              </w:rPr>
              <w:t>fixed with cartridge having debris catcher and hygiene scat</w:t>
            </w:r>
          </w:p>
        </w:tc>
        <w:tc>
          <w:tcPr>
            <w:tcW w:w="982" w:type="dxa"/>
            <w:tcBorders>
              <w:top w:val="single" w:sz="6" w:space="0" w:color="000000"/>
              <w:left w:val="single" w:sz="6" w:space="0" w:color="000000"/>
              <w:bottom w:val="single" w:sz="6" w:space="0" w:color="000000"/>
              <w:right w:val="single" w:sz="6" w:space="0" w:color="000000"/>
            </w:tcBorders>
            <w:textDirection w:val="tbRlV"/>
            <w:vAlign w:val="center"/>
          </w:tcPr>
          <w:p w:rsidR="00E6226D" w:rsidRDefault="00A872F2" w:rsidP="004D2427">
            <w:pPr>
              <w:ind w:left="36"/>
              <w:rPr>
                <w:rFonts w:ascii="Times New Roman" w:hAnsi="Times New Roman"/>
                <w:color w:val="000000"/>
                <w:w w:val="95"/>
                <w:sz w:val="62"/>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202"/>
              <w:jc w:val="right"/>
              <w:rPr>
                <w:rFonts w:ascii="Times New Roman" w:hAnsi="Times New Roman"/>
                <w:color w:val="000000"/>
                <w:spacing w:val="-10"/>
                <w:sz w:val="24"/>
              </w:rPr>
            </w:pPr>
            <w:r>
              <w:rPr>
                <w:rFonts w:ascii="Times New Roman" w:hAnsi="Times New Roman"/>
                <w:color w:val="000000"/>
                <w:spacing w:val="-10"/>
                <w:sz w:val="24"/>
              </w:rPr>
              <w:t>23676.00</w:t>
            </w:r>
          </w:p>
        </w:tc>
      </w:tr>
      <w:tr w:rsidR="00E6226D" w:rsidTr="004D2427">
        <w:trPr>
          <w:gridAfter w:val="1"/>
          <w:wAfter w:w="8" w:type="dxa"/>
          <w:trHeight w:hRule="exact" w:val="167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195"/>
              <w:jc w:val="right"/>
              <w:rPr>
                <w:rFonts w:ascii="Times New Roman" w:hAnsi="Times New Roman"/>
                <w:color w:val="000000"/>
                <w:spacing w:val="-10"/>
                <w:sz w:val="24"/>
              </w:rPr>
            </w:pPr>
            <w:r>
              <w:rPr>
                <w:rFonts w:ascii="Times New Roman" w:hAnsi="Times New Roman"/>
                <w:color w:val="000000"/>
                <w:spacing w:val="-10"/>
                <w:sz w:val="24"/>
              </w:rPr>
              <w:t>1710</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Providing and fixing white vitreous china battery based infrared </w:t>
            </w:r>
            <w:r>
              <w:rPr>
                <w:rFonts w:ascii="Times New Roman" w:hAnsi="Times New Roman"/>
                <w:color w:val="000000"/>
                <w:spacing w:val="-3"/>
                <w:sz w:val="24"/>
              </w:rPr>
              <w:t xml:space="preserve">sensor operated urinal of approx. size 610 x 390 x 370 mm having </w:t>
            </w:r>
            <w:r>
              <w:rPr>
                <w:rFonts w:ascii="Times New Roman" w:hAnsi="Times New Roman"/>
                <w:color w:val="000000"/>
                <w:spacing w:val="-7"/>
                <w:sz w:val="24"/>
              </w:rPr>
              <w:t xml:space="preserve">pm and post flushing with water ( 250 ml and 500 ml consumption), </w:t>
            </w:r>
            <w:r>
              <w:rPr>
                <w:rFonts w:ascii="Times New Roman" w:hAnsi="Times New Roman"/>
                <w:color w:val="000000"/>
                <w:spacing w:val="-1"/>
                <w:sz w:val="24"/>
              </w:rPr>
              <w:t xml:space="preserve">having water inlet from back side, including fixing to wall with </w:t>
            </w:r>
            <w:r>
              <w:rPr>
                <w:rFonts w:ascii="Times New Roman" w:hAnsi="Times New Roman"/>
                <w:color w:val="000000"/>
                <w:spacing w:val="-5"/>
                <w:sz w:val="24"/>
              </w:rPr>
              <w:t xml:space="preserve">suitable brackets all as per manufacturers specification and direction </w:t>
            </w:r>
            <w:r>
              <w:rPr>
                <w:rFonts w:ascii="Times New Roman" w:hAnsi="Times New Roman"/>
                <w:color w:val="000000"/>
                <w:spacing w:val="-2"/>
                <w:sz w:val="24"/>
              </w:rPr>
              <w:t>of Engines-in-charge.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202"/>
              <w:jc w:val="right"/>
              <w:rPr>
                <w:rFonts w:ascii="Times New Roman" w:hAnsi="Times New Roman"/>
                <w:color w:val="000000"/>
                <w:spacing w:val="-10"/>
                <w:sz w:val="24"/>
              </w:rPr>
            </w:pPr>
            <w:r>
              <w:rPr>
                <w:rFonts w:ascii="Times New Roman" w:hAnsi="Times New Roman"/>
                <w:color w:val="000000"/>
                <w:spacing w:val="-10"/>
                <w:sz w:val="24"/>
              </w:rPr>
              <w:t>17985.00</w:t>
            </w:r>
          </w:p>
        </w:tc>
      </w:tr>
      <w:tr w:rsidR="00E6226D" w:rsidTr="004D2427">
        <w:trPr>
          <w:gridAfter w:val="1"/>
          <w:wAfter w:w="8" w:type="dxa"/>
          <w:trHeight w:hRule="exact" w:val="13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195"/>
              <w:jc w:val="right"/>
              <w:rPr>
                <w:rFonts w:ascii="Times New Roman" w:hAnsi="Times New Roman"/>
                <w:color w:val="000000"/>
                <w:spacing w:val="-10"/>
                <w:sz w:val="24"/>
              </w:rPr>
            </w:pPr>
            <w:r>
              <w:rPr>
                <w:rFonts w:ascii="Times New Roman" w:hAnsi="Times New Roman"/>
                <w:color w:val="000000"/>
                <w:spacing w:val="-10"/>
                <w:sz w:val="24"/>
              </w:rPr>
              <w:t>17.11</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Providing and fixing wash basin with C.I. brackets, 15 mm C.P. </w:t>
            </w:r>
            <w:r>
              <w:rPr>
                <w:rFonts w:ascii="Times New Roman" w:hAnsi="Times New Roman"/>
                <w:color w:val="000000"/>
                <w:spacing w:val="5"/>
                <w:sz w:val="24"/>
              </w:rPr>
              <w:t xml:space="preserve">brass pillar taps,32 mm C.P. bran waste of standard pattern, </w:t>
            </w:r>
            <w:r>
              <w:rPr>
                <w:rFonts w:ascii="Times New Roman" w:hAnsi="Times New Roman"/>
                <w:color w:val="000000"/>
                <w:spacing w:val="-5"/>
                <w:sz w:val="24"/>
              </w:rPr>
              <w:t xml:space="preserve">including painting of fittings and brackets, cutting and making good </w:t>
            </w:r>
            <w:r>
              <w:rPr>
                <w:rFonts w:ascii="Times New Roman" w:hAnsi="Times New Roman"/>
                <w:color w:val="000000"/>
                <w:spacing w:val="-6"/>
                <w:sz w:val="24"/>
              </w:rPr>
              <w:t>the walls wherever require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gridAfter w:val="1"/>
          <w:wAfter w:w="8" w:type="dxa"/>
          <w:trHeight w:hRule="exact" w:val="465"/>
        </w:trPr>
        <w:tc>
          <w:tcPr>
            <w:tcW w:w="923"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rPr>
                <w:rFonts w:ascii="Times New Roman" w:hAnsi="Times New Roman"/>
                <w:color w:val="000000"/>
                <w:sz w:val="20"/>
              </w:rPr>
            </w:pPr>
          </w:p>
        </w:tc>
        <w:tc>
          <w:tcPr>
            <w:tcW w:w="1275"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17.11.1</w:t>
            </w:r>
          </w:p>
        </w:tc>
        <w:tc>
          <w:tcPr>
            <w:tcW w:w="5310" w:type="dxa"/>
            <w:tcBorders>
              <w:top w:val="single" w:sz="6" w:space="0" w:color="000000"/>
              <w:left w:val="single" w:sz="6" w:space="0" w:color="000000"/>
              <w:bottom w:val="single" w:sz="6" w:space="0" w:color="000000"/>
              <w:right w:val="single" w:sz="6" w:space="0" w:color="000000"/>
            </w:tcBorders>
            <w:vAlign w:val="center"/>
          </w:tcPr>
          <w:p w:rsidR="00E6226D" w:rsidRDefault="00E6226D" w:rsidP="004D2427">
            <w:pPr>
              <w:spacing w:line="215" w:lineRule="exact"/>
              <w:ind w:left="108" w:right="108"/>
              <w:rPr>
                <w:rFonts w:ascii="Times New Roman" w:hAnsi="Times New Roman"/>
                <w:color w:val="000000"/>
                <w:spacing w:val="-4"/>
                <w:sz w:val="24"/>
              </w:rPr>
            </w:pPr>
            <w:r>
              <w:rPr>
                <w:rFonts w:ascii="Times New Roman" w:hAnsi="Times New Roman"/>
                <w:color w:val="000000"/>
                <w:spacing w:val="-4"/>
                <w:sz w:val="24"/>
              </w:rPr>
              <w:t xml:space="preserve">White Vitreous China Wash basin size 630x450 mm </w:t>
            </w:r>
            <w:r>
              <w:rPr>
                <w:rFonts w:ascii="Times New Roman" w:hAnsi="Times New Roman"/>
                <w:color w:val="000000"/>
                <w:spacing w:val="-6"/>
                <w:sz w:val="24"/>
              </w:rPr>
              <w:t>wide a pair of 15 mm C.P. brass pillar taps</w:t>
            </w:r>
          </w:p>
        </w:tc>
        <w:tc>
          <w:tcPr>
            <w:tcW w:w="982"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ind w:right="202"/>
              <w:jc w:val="right"/>
              <w:rPr>
                <w:rFonts w:ascii="Times New Roman" w:hAnsi="Times New Roman"/>
                <w:color w:val="000000"/>
                <w:spacing w:val="-10"/>
                <w:sz w:val="24"/>
              </w:rPr>
            </w:pPr>
            <w:r>
              <w:rPr>
                <w:rFonts w:ascii="Times New Roman" w:hAnsi="Times New Roman"/>
                <w:color w:val="000000"/>
                <w:spacing w:val="-10"/>
                <w:sz w:val="24"/>
              </w:rPr>
              <w:t>2460.00</w:t>
            </w:r>
          </w:p>
        </w:tc>
      </w:tr>
      <w:tr w:rsidR="00E6226D" w:rsidTr="004D2427">
        <w:trPr>
          <w:gridAfter w:val="1"/>
          <w:wAfter w:w="8" w:type="dxa"/>
          <w:trHeight w:hRule="exact" w:val="263"/>
        </w:trPr>
        <w:tc>
          <w:tcPr>
            <w:tcW w:w="923" w:type="dxa"/>
            <w:vMerge/>
            <w:tcBorders>
              <w:top w:val="none" w:sz="0" w:space="0" w:color="000000"/>
              <w:left w:val="single" w:sz="6" w:space="0" w:color="000000"/>
              <w:bottom w:val="single" w:sz="6" w:space="0" w:color="000000"/>
              <w:right w:val="single" w:sz="6" w:space="0" w:color="000000"/>
            </w:tcBorders>
          </w:tcPr>
          <w:p w:rsidR="00E6226D" w:rsidRDefault="00E6226D" w:rsidP="004D2427"/>
        </w:tc>
        <w:tc>
          <w:tcPr>
            <w:tcW w:w="1275" w:type="dxa"/>
            <w:vMerge/>
            <w:tcBorders>
              <w:top w:val="none" w:sz="0" w:space="0" w:color="000000"/>
              <w:left w:val="single" w:sz="6" w:space="0" w:color="000000"/>
              <w:bottom w:val="single" w:sz="6" w:space="0" w:color="000000"/>
              <w:right w:val="single" w:sz="6" w:space="0" w:color="000000"/>
            </w:tcBorders>
          </w:tcPr>
          <w:p w:rsidR="00E6226D" w:rsidRDefault="00E6226D" w:rsidP="004D2427"/>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982" w:type="dxa"/>
            <w:vMerge/>
            <w:tcBorders>
              <w:top w:val="none" w:sz="0" w:space="0" w:color="000000"/>
              <w:left w:val="single" w:sz="6" w:space="0" w:color="000000"/>
              <w:bottom w:val="single" w:sz="6" w:space="0" w:color="000000"/>
              <w:right w:val="single" w:sz="6" w:space="0" w:color="000000"/>
            </w:tcBorders>
          </w:tcPr>
          <w:p w:rsidR="00E6226D" w:rsidRDefault="00E6226D" w:rsidP="004D2427"/>
        </w:tc>
        <w:tc>
          <w:tcPr>
            <w:tcW w:w="1245" w:type="dxa"/>
            <w:vMerge/>
            <w:tcBorders>
              <w:top w:val="none" w:sz="0" w:space="0" w:color="000000"/>
              <w:left w:val="single" w:sz="6" w:space="0" w:color="000000"/>
              <w:bottom w:val="single" w:sz="6" w:space="0" w:color="000000"/>
              <w:right w:val="single" w:sz="6" w:space="0" w:color="000000"/>
            </w:tcBorders>
          </w:tcPr>
          <w:p w:rsidR="00E6226D" w:rsidRDefault="00E6226D" w:rsidP="004D2427"/>
        </w:tc>
      </w:tr>
      <w:tr w:rsidR="00E6226D" w:rsidTr="004D2427">
        <w:trPr>
          <w:gridAfter w:val="1"/>
          <w:wAfter w:w="8" w:type="dxa"/>
          <w:trHeight w:hRule="exact" w:val="72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White Vitreous China Wash basin size 630x450 mm </w:t>
            </w:r>
            <w:r>
              <w:rPr>
                <w:rFonts w:ascii="Times New Roman" w:hAnsi="Times New Roman"/>
                <w:color w:val="000000"/>
                <w:spacing w:val="-5"/>
                <w:sz w:val="24"/>
              </w:rPr>
              <w:t>with a single 15 mm C.P. brass pillar tap.</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202"/>
              <w:jc w:val="right"/>
              <w:rPr>
                <w:rFonts w:ascii="Times New Roman" w:hAnsi="Times New Roman"/>
                <w:color w:val="000000"/>
                <w:spacing w:val="-10"/>
                <w:sz w:val="24"/>
              </w:rPr>
            </w:pPr>
            <w:r>
              <w:rPr>
                <w:rFonts w:ascii="Times New Roman" w:hAnsi="Times New Roman"/>
                <w:color w:val="000000"/>
                <w:spacing w:val="-10"/>
                <w:sz w:val="24"/>
              </w:rPr>
              <w:t>2187.00</w:t>
            </w:r>
          </w:p>
        </w:tc>
      </w:tr>
      <w:tr w:rsidR="00E6226D" w:rsidTr="004D2427">
        <w:trPr>
          <w:gridAfter w:val="1"/>
          <w:wAfter w:w="8" w:type="dxa"/>
          <w:trHeight w:hRule="exact" w:val="465"/>
        </w:trPr>
        <w:tc>
          <w:tcPr>
            <w:tcW w:w="923"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rPr>
                <w:rFonts w:ascii="Times New Roman" w:hAnsi="Times New Roman"/>
                <w:color w:val="000000"/>
                <w:sz w:val="20"/>
              </w:rPr>
            </w:pPr>
          </w:p>
        </w:tc>
        <w:tc>
          <w:tcPr>
            <w:tcW w:w="1275"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17.11.3</w:t>
            </w:r>
          </w:p>
        </w:tc>
        <w:tc>
          <w:tcPr>
            <w:tcW w:w="5310" w:type="dxa"/>
            <w:tcBorders>
              <w:top w:val="single" w:sz="6" w:space="0" w:color="000000"/>
              <w:left w:val="single" w:sz="6" w:space="0" w:color="000000"/>
              <w:bottom w:val="single" w:sz="6" w:space="0" w:color="000000"/>
              <w:right w:val="single" w:sz="6" w:space="0" w:color="000000"/>
            </w:tcBorders>
            <w:vAlign w:val="center"/>
          </w:tcPr>
          <w:p w:rsidR="00E6226D" w:rsidRDefault="00E6226D" w:rsidP="004D2427">
            <w:pPr>
              <w:spacing w:line="215" w:lineRule="exact"/>
              <w:ind w:left="108" w:right="108"/>
              <w:rPr>
                <w:rFonts w:ascii="Times New Roman" w:hAnsi="Times New Roman"/>
                <w:color w:val="000000"/>
                <w:spacing w:val="-3"/>
                <w:sz w:val="24"/>
              </w:rPr>
            </w:pPr>
            <w:r>
              <w:rPr>
                <w:rFonts w:ascii="Times New Roman" w:hAnsi="Times New Roman"/>
                <w:color w:val="000000"/>
                <w:spacing w:val="-3"/>
                <w:sz w:val="24"/>
              </w:rPr>
              <w:t xml:space="preserve">White Vitreous China Wash basin size 550x400 mm </w:t>
            </w:r>
            <w:r>
              <w:rPr>
                <w:rFonts w:ascii="Times New Roman" w:hAnsi="Times New Roman"/>
                <w:color w:val="000000"/>
                <w:spacing w:val="-4"/>
                <w:sz w:val="24"/>
              </w:rPr>
              <w:t>with a pair of 15 mm C P brass pillar taps</w:t>
            </w:r>
          </w:p>
        </w:tc>
        <w:tc>
          <w:tcPr>
            <w:tcW w:w="982"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ind w:right="202"/>
              <w:jc w:val="right"/>
              <w:rPr>
                <w:rFonts w:ascii="Times New Roman" w:hAnsi="Times New Roman"/>
                <w:color w:val="000000"/>
                <w:spacing w:val="-10"/>
                <w:sz w:val="24"/>
              </w:rPr>
            </w:pPr>
            <w:r>
              <w:rPr>
                <w:rFonts w:ascii="Times New Roman" w:hAnsi="Times New Roman"/>
                <w:color w:val="000000"/>
                <w:spacing w:val="-10"/>
                <w:sz w:val="24"/>
              </w:rPr>
              <w:t>1938.00</w:t>
            </w:r>
          </w:p>
        </w:tc>
      </w:tr>
      <w:tr w:rsidR="00E6226D" w:rsidTr="004D2427">
        <w:trPr>
          <w:gridAfter w:val="1"/>
          <w:wAfter w:w="8" w:type="dxa"/>
          <w:trHeight w:hRule="exact" w:val="263"/>
        </w:trPr>
        <w:tc>
          <w:tcPr>
            <w:tcW w:w="923" w:type="dxa"/>
            <w:vMerge/>
            <w:tcBorders>
              <w:top w:val="none" w:sz="0" w:space="0" w:color="000000"/>
              <w:left w:val="single" w:sz="6" w:space="0" w:color="000000"/>
              <w:bottom w:val="single" w:sz="6" w:space="0" w:color="000000"/>
              <w:right w:val="single" w:sz="6" w:space="0" w:color="000000"/>
            </w:tcBorders>
          </w:tcPr>
          <w:p w:rsidR="00E6226D" w:rsidRDefault="00E6226D" w:rsidP="004D2427"/>
        </w:tc>
        <w:tc>
          <w:tcPr>
            <w:tcW w:w="1275" w:type="dxa"/>
            <w:vMerge/>
            <w:tcBorders>
              <w:top w:val="none" w:sz="0" w:space="0" w:color="000000"/>
              <w:left w:val="single" w:sz="6" w:space="0" w:color="000000"/>
              <w:bottom w:val="single" w:sz="6" w:space="0" w:color="000000"/>
              <w:right w:val="single" w:sz="6" w:space="0" w:color="000000"/>
            </w:tcBorders>
          </w:tcPr>
          <w:p w:rsidR="00E6226D" w:rsidRDefault="00E6226D" w:rsidP="004D2427"/>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982" w:type="dxa"/>
            <w:vMerge/>
            <w:tcBorders>
              <w:top w:val="none" w:sz="0" w:space="0" w:color="000000"/>
              <w:left w:val="single" w:sz="6" w:space="0" w:color="000000"/>
              <w:bottom w:val="single" w:sz="6" w:space="0" w:color="000000"/>
              <w:right w:val="single" w:sz="6" w:space="0" w:color="000000"/>
            </w:tcBorders>
          </w:tcPr>
          <w:p w:rsidR="00E6226D" w:rsidRDefault="00E6226D" w:rsidP="004D2427"/>
        </w:tc>
        <w:tc>
          <w:tcPr>
            <w:tcW w:w="1245" w:type="dxa"/>
            <w:vMerge/>
            <w:tcBorders>
              <w:top w:val="none" w:sz="0" w:space="0" w:color="000000"/>
              <w:left w:val="single" w:sz="6" w:space="0" w:color="000000"/>
              <w:bottom w:val="single" w:sz="6" w:space="0" w:color="000000"/>
              <w:right w:val="single" w:sz="6" w:space="0" w:color="000000"/>
            </w:tcBorders>
          </w:tcPr>
          <w:p w:rsidR="00E6226D" w:rsidRDefault="00E6226D" w:rsidP="004D2427"/>
        </w:tc>
      </w:tr>
      <w:tr w:rsidR="00E6226D" w:rsidTr="004D2427">
        <w:trPr>
          <w:gridAfter w:val="1"/>
          <w:wAfter w:w="8" w:type="dxa"/>
          <w:trHeight w:hRule="exact" w:val="7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17.11.4</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5"/>
                <w:sz w:val="24"/>
              </w:rPr>
            </w:pPr>
            <w:r>
              <w:rPr>
                <w:rFonts w:ascii="Times New Roman" w:hAnsi="Times New Roman"/>
                <w:color w:val="000000"/>
                <w:spacing w:val="5"/>
                <w:sz w:val="24"/>
              </w:rPr>
              <w:t xml:space="preserve">White Vitreous China Flat back wash basin size </w:t>
            </w:r>
            <w:r>
              <w:rPr>
                <w:rFonts w:ascii="Times New Roman" w:hAnsi="Times New Roman"/>
                <w:color w:val="000000"/>
                <w:spacing w:val="-6"/>
                <w:sz w:val="24"/>
              </w:rPr>
              <w:t>550x400 mm with single 15 mm C.P, brass pillar Up.</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202"/>
              <w:jc w:val="right"/>
              <w:rPr>
                <w:rFonts w:ascii="Times New Roman" w:hAnsi="Times New Roman"/>
                <w:color w:val="000000"/>
                <w:spacing w:val="-10"/>
                <w:sz w:val="24"/>
              </w:rPr>
            </w:pPr>
            <w:r>
              <w:rPr>
                <w:rFonts w:ascii="Times New Roman" w:hAnsi="Times New Roman"/>
                <w:color w:val="000000"/>
                <w:spacing w:val="-10"/>
                <w:sz w:val="24"/>
              </w:rPr>
              <w:t>1664.00</w:t>
            </w:r>
          </w:p>
        </w:tc>
      </w:tr>
      <w:tr w:rsidR="00E6226D" w:rsidTr="004D2427">
        <w:trPr>
          <w:gridAfter w:val="1"/>
          <w:wAfter w:w="8" w:type="dxa"/>
          <w:trHeight w:hRule="exact" w:val="72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17,11,5</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1"/>
                <w:sz w:val="24"/>
              </w:rPr>
            </w:pPr>
            <w:r>
              <w:rPr>
                <w:rFonts w:ascii="Times New Roman" w:hAnsi="Times New Roman"/>
                <w:color w:val="000000"/>
                <w:spacing w:val="1"/>
                <w:sz w:val="24"/>
              </w:rPr>
              <w:t xml:space="preserve">White Vitreous China Angle back wash basin size </w:t>
            </w:r>
            <w:r>
              <w:rPr>
                <w:rFonts w:ascii="Times New Roman" w:hAnsi="Times New Roman"/>
                <w:color w:val="000000"/>
                <w:spacing w:val="-4"/>
                <w:sz w:val="24"/>
              </w:rPr>
              <w:t>600x480 mm with single 15 mm C.P. bass pillar tap.</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202"/>
              <w:jc w:val="right"/>
              <w:rPr>
                <w:rFonts w:ascii="Times New Roman" w:hAnsi="Times New Roman"/>
                <w:color w:val="000000"/>
                <w:spacing w:val="-10"/>
                <w:sz w:val="24"/>
              </w:rPr>
            </w:pPr>
            <w:r>
              <w:rPr>
                <w:rFonts w:ascii="Times New Roman" w:hAnsi="Times New Roman"/>
                <w:color w:val="000000"/>
                <w:spacing w:val="-10"/>
                <w:sz w:val="24"/>
              </w:rPr>
              <w:t>1775,00</w:t>
            </w:r>
          </w:p>
        </w:tc>
      </w:tr>
      <w:tr w:rsidR="00E6226D" w:rsidTr="004D2427">
        <w:trPr>
          <w:gridAfter w:val="1"/>
          <w:wAfter w:w="8" w:type="dxa"/>
          <w:trHeight w:hRule="exact" w:val="72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17.11.6</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1"/>
                <w:sz w:val="24"/>
              </w:rPr>
            </w:pPr>
            <w:r>
              <w:rPr>
                <w:rFonts w:ascii="Times New Roman" w:hAnsi="Times New Roman"/>
                <w:color w:val="000000"/>
                <w:spacing w:val="1"/>
                <w:sz w:val="24"/>
              </w:rPr>
              <w:t xml:space="preserve">White Vitreous China Angle back wash basin size </w:t>
            </w:r>
            <w:r>
              <w:rPr>
                <w:rFonts w:ascii="Times New Roman" w:hAnsi="Times New Roman"/>
                <w:color w:val="000000"/>
                <w:spacing w:val="-6"/>
                <w:sz w:val="24"/>
              </w:rPr>
              <w:t>400x400 mm with single 15 mm C.P. brass pillar tap.</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202"/>
              <w:jc w:val="right"/>
              <w:rPr>
                <w:rFonts w:ascii="Times New Roman" w:hAnsi="Times New Roman"/>
                <w:color w:val="000000"/>
                <w:spacing w:val="-10"/>
                <w:sz w:val="24"/>
              </w:rPr>
            </w:pPr>
            <w:r>
              <w:rPr>
                <w:rFonts w:ascii="Times New Roman" w:hAnsi="Times New Roman"/>
                <w:color w:val="000000"/>
                <w:spacing w:val="-10"/>
                <w:sz w:val="24"/>
              </w:rPr>
              <w:t>1502.00</w:t>
            </w:r>
          </w:p>
        </w:tc>
      </w:tr>
      <w:tr w:rsidR="00E6226D" w:rsidTr="004D2427">
        <w:trPr>
          <w:gridAfter w:val="1"/>
          <w:wAfter w:w="8" w:type="dxa"/>
          <w:trHeight w:hRule="exact" w:val="72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17.11.7</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5"/>
                <w:sz w:val="24"/>
              </w:rPr>
            </w:pPr>
            <w:r>
              <w:rPr>
                <w:rFonts w:ascii="Times New Roman" w:hAnsi="Times New Roman"/>
                <w:color w:val="000000"/>
                <w:spacing w:val="5"/>
                <w:sz w:val="24"/>
              </w:rPr>
              <w:t xml:space="preserve">White Vitreous China Flat back wash basin size </w:t>
            </w:r>
            <w:r>
              <w:rPr>
                <w:rFonts w:ascii="Times New Roman" w:hAnsi="Times New Roman"/>
                <w:color w:val="000000"/>
                <w:spacing w:val="-4"/>
                <w:sz w:val="24"/>
              </w:rPr>
              <w:t>450x300 mm with single 15 mm C.P. bass pillar tap.</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202"/>
              <w:jc w:val="right"/>
              <w:rPr>
                <w:rFonts w:ascii="Times New Roman" w:hAnsi="Times New Roman"/>
                <w:color w:val="000000"/>
                <w:spacing w:val="-10"/>
                <w:sz w:val="24"/>
              </w:rPr>
            </w:pPr>
            <w:r>
              <w:rPr>
                <w:rFonts w:ascii="Times New Roman" w:hAnsi="Times New Roman"/>
                <w:color w:val="000000"/>
                <w:spacing w:val="-10"/>
                <w:sz w:val="24"/>
              </w:rPr>
              <w:t>1525.00</w:t>
            </w:r>
          </w:p>
        </w:tc>
      </w:tr>
      <w:tr w:rsidR="00E6226D" w:rsidTr="004D2427">
        <w:trPr>
          <w:gridAfter w:val="1"/>
          <w:wAfter w:w="8" w:type="dxa"/>
          <w:trHeight w:hRule="exact" w:val="104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17,11,8</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8"/>
                <w:sz w:val="24"/>
              </w:rPr>
            </w:pPr>
            <w:r>
              <w:rPr>
                <w:rFonts w:ascii="Times New Roman" w:hAnsi="Times New Roman"/>
                <w:color w:val="000000"/>
                <w:spacing w:val="-8"/>
                <w:sz w:val="24"/>
              </w:rPr>
              <w:t xml:space="preserve">White Vitreous China Surgeon type wash basin of size </w:t>
            </w:r>
            <w:r>
              <w:rPr>
                <w:rFonts w:ascii="Times New Roman" w:hAnsi="Times New Roman"/>
                <w:color w:val="000000"/>
                <w:spacing w:val="-1"/>
                <w:sz w:val="24"/>
              </w:rPr>
              <w:t xml:space="preserve">660x460 mm with a pair of 15 mm C.P. brass pillar </w:t>
            </w:r>
            <w:r>
              <w:rPr>
                <w:rFonts w:ascii="Times New Roman" w:hAnsi="Times New Roman"/>
                <w:color w:val="000000"/>
                <w:spacing w:val="-5"/>
                <w:sz w:val="24"/>
              </w:rPr>
              <w:t>taps with elbow operated lever ISI marked.</w:t>
            </w:r>
          </w:p>
        </w:tc>
        <w:tc>
          <w:tcPr>
            <w:tcW w:w="982" w:type="dxa"/>
            <w:tcBorders>
              <w:top w:val="single" w:sz="6" w:space="0" w:color="000000"/>
              <w:left w:val="single" w:sz="6" w:space="0" w:color="000000"/>
              <w:bottom w:val="single" w:sz="6" w:space="0" w:color="000000"/>
              <w:right w:val="single" w:sz="6" w:space="0" w:color="000000"/>
            </w:tcBorders>
            <w:textDirection w:val="tbRlV"/>
            <w:vAlign w:val="center"/>
          </w:tcPr>
          <w:p w:rsidR="00E6226D" w:rsidRDefault="00A872F2" w:rsidP="004D2427">
            <w:pPr>
              <w:ind w:left="36"/>
              <w:rPr>
                <w:rFonts w:ascii="Times New Roman" w:hAnsi="Times New Roman"/>
                <w:color w:val="000000"/>
                <w:w w:val="95"/>
                <w:sz w:val="62"/>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202"/>
              <w:jc w:val="right"/>
              <w:rPr>
                <w:rFonts w:ascii="Times New Roman" w:hAnsi="Times New Roman"/>
                <w:color w:val="000000"/>
                <w:spacing w:val="-10"/>
                <w:sz w:val="24"/>
              </w:rPr>
            </w:pPr>
            <w:r>
              <w:rPr>
                <w:rFonts w:ascii="Times New Roman" w:hAnsi="Times New Roman"/>
                <w:color w:val="000000"/>
                <w:spacing w:val="-10"/>
                <w:sz w:val="24"/>
              </w:rPr>
              <w:t>3761,00</w:t>
            </w:r>
          </w:p>
        </w:tc>
      </w:tr>
      <w:tr w:rsidR="00E6226D" w:rsidTr="004D2427">
        <w:trPr>
          <w:gridAfter w:val="1"/>
          <w:wAfter w:w="8" w:type="dxa"/>
          <w:trHeight w:hRule="exact" w:val="104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17.11.9</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8"/>
                <w:sz w:val="24"/>
              </w:rPr>
            </w:pPr>
            <w:r>
              <w:rPr>
                <w:rFonts w:ascii="Times New Roman" w:hAnsi="Times New Roman"/>
                <w:color w:val="000000"/>
                <w:spacing w:val="-8"/>
                <w:sz w:val="24"/>
              </w:rPr>
              <w:t xml:space="preserve">White Vitreous China Surgeon type wash basin of size </w:t>
            </w:r>
            <w:r>
              <w:rPr>
                <w:rFonts w:ascii="Times New Roman" w:hAnsi="Times New Roman"/>
                <w:color w:val="000000"/>
                <w:spacing w:val="-6"/>
                <w:sz w:val="24"/>
              </w:rPr>
              <w:t xml:space="preserve">660x460 mm with single 15 mm C.P. brass pillar taps </w:t>
            </w:r>
            <w:r>
              <w:rPr>
                <w:rFonts w:ascii="Times New Roman" w:hAnsi="Times New Roman"/>
                <w:color w:val="000000"/>
                <w:spacing w:val="-4"/>
                <w:sz w:val="24"/>
              </w:rPr>
              <w:t>with elbow operated levers ISI marked</w:t>
            </w:r>
          </w:p>
        </w:tc>
        <w:tc>
          <w:tcPr>
            <w:tcW w:w="982" w:type="dxa"/>
            <w:tcBorders>
              <w:top w:val="single" w:sz="6" w:space="0" w:color="000000"/>
              <w:left w:val="single" w:sz="6" w:space="0" w:color="000000"/>
              <w:bottom w:val="single" w:sz="6" w:space="0" w:color="000000"/>
              <w:right w:val="single" w:sz="6" w:space="0" w:color="000000"/>
            </w:tcBorders>
            <w:textDirection w:val="tbRlV"/>
            <w:vAlign w:val="center"/>
          </w:tcPr>
          <w:p w:rsidR="00E6226D" w:rsidRDefault="00A872F2" w:rsidP="004D2427">
            <w:pPr>
              <w:ind w:left="36"/>
              <w:rPr>
                <w:rFonts w:ascii="Times New Roman" w:hAnsi="Times New Roman"/>
                <w:color w:val="000000"/>
                <w:w w:val="95"/>
                <w:sz w:val="62"/>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ind w:right="202"/>
              <w:jc w:val="right"/>
              <w:rPr>
                <w:rFonts w:ascii="Times New Roman" w:hAnsi="Times New Roman"/>
                <w:color w:val="000000"/>
                <w:spacing w:val="-10"/>
                <w:sz w:val="24"/>
              </w:rPr>
            </w:pPr>
            <w:r>
              <w:rPr>
                <w:rFonts w:ascii="Times New Roman" w:hAnsi="Times New Roman"/>
                <w:color w:val="000000"/>
                <w:spacing w:val="-10"/>
                <w:sz w:val="24"/>
              </w:rPr>
              <w:t>2907.00</w:t>
            </w:r>
          </w:p>
        </w:tc>
      </w:tr>
      <w:tr w:rsidR="00E6226D" w:rsidTr="004D2427">
        <w:trPr>
          <w:gridAfter w:val="1"/>
          <w:wAfter w:w="8" w:type="dxa"/>
          <w:trHeight w:hRule="exact" w:val="75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17.11.10</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5"/>
                <w:sz w:val="24"/>
              </w:rPr>
            </w:pPr>
            <w:r>
              <w:rPr>
                <w:rFonts w:ascii="Times New Roman" w:hAnsi="Times New Roman"/>
                <w:color w:val="000000"/>
                <w:spacing w:val="-5"/>
                <w:sz w:val="24"/>
              </w:rPr>
              <w:t>Stainless Steel AISI-304(18/8) Round basin 405x355 mm with single 15 mm C.P. brass pillar tap</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F31C51" w:rsidP="004D2427">
            <w:pPr>
              <w:ind w:right="202"/>
              <w:jc w:val="right"/>
              <w:rPr>
                <w:rFonts w:ascii="Times New Roman" w:hAnsi="Times New Roman"/>
                <w:color w:val="000000"/>
                <w:spacing w:val="-10"/>
                <w:sz w:val="24"/>
              </w:rPr>
            </w:pPr>
            <w:r>
              <w:rPr>
                <w:rFonts w:ascii="Times New Roman" w:hAnsi="Times New Roman"/>
                <w:noProof/>
                <w:color w:val="000000"/>
                <w:spacing w:val="-10"/>
                <w:sz w:val="24"/>
                <w:lang w:bidi="hi-IN"/>
              </w:rPr>
              <w:pict>
                <v:shape id="_x0000_s1068" type="#_x0000_t202" style="position:absolute;left:0;text-align:left;margin-left:28.7pt;margin-top:44.25pt;width:81.2pt;height:22.75pt;z-index:251692032;mso-position-horizontal-relative:text;mso-position-vertical-relative:text" filled="f" stroked="f">
                  <v:textbox style="mso-next-textbox:#_x0000_s1068">
                    <w:txbxContent>
                      <w:p w:rsidR="006A17B0" w:rsidRDefault="006A17B0" w:rsidP="00A872F2">
                        <w:pPr>
                          <w:jc w:val="center"/>
                          <w:rPr>
                            <w:rFonts w:ascii="Times New Roman" w:hAnsi="Times New Roman" w:cs="Times New Roman"/>
                          </w:rPr>
                        </w:pPr>
                        <w:r>
                          <w:t>Page No.292</w:t>
                        </w:r>
                      </w:p>
                      <w:p w:rsidR="006A17B0" w:rsidRDefault="006A17B0" w:rsidP="00A872F2"/>
                    </w:txbxContent>
                  </v:textbox>
                </v:shape>
              </w:pict>
            </w:r>
            <w:r w:rsidR="00E6226D">
              <w:rPr>
                <w:rFonts w:ascii="Times New Roman" w:hAnsi="Times New Roman"/>
                <w:color w:val="000000"/>
                <w:spacing w:val="-10"/>
                <w:sz w:val="24"/>
              </w:rPr>
              <w:t>3308.00</w:t>
            </w:r>
          </w:p>
        </w:tc>
      </w:tr>
      <w:tr w:rsidR="00E6226D" w:rsidTr="004D2427">
        <w:trPr>
          <w:trHeight w:hRule="exact" w:val="69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z w:val="24"/>
              </w:rPr>
            </w:pPr>
            <w:r>
              <w:rPr>
                <w:rFonts w:ascii="Times New Roman" w:hAnsi="Times New Roman"/>
                <w:color w:val="000000"/>
                <w:sz w:val="24"/>
              </w:rPr>
              <w:t>Description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E6226D" w:rsidTr="004D2427">
        <w:trPr>
          <w:trHeight w:hRule="exact" w:val="27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74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17.11.11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Stainless Steel AISI-304(18/8) Wash basin 530x345 </w:t>
            </w:r>
            <w:r>
              <w:rPr>
                <w:rFonts w:ascii="Times New Roman" w:hAnsi="Times New Roman"/>
                <w:color w:val="000000"/>
                <w:spacing w:val="-5"/>
                <w:sz w:val="24"/>
              </w:rPr>
              <w:t>mm with single 15 mm C.P. brass pillar tap.</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2948,00</w:t>
            </w:r>
          </w:p>
        </w:tc>
      </w:tr>
      <w:tr w:rsidR="00E6226D" w:rsidTr="004D2427">
        <w:trPr>
          <w:trHeight w:hRule="exact" w:val="10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17.11.12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4"/>
                <w:sz w:val="24"/>
              </w:rPr>
            </w:pPr>
            <w:r>
              <w:rPr>
                <w:rFonts w:ascii="Times New Roman" w:hAnsi="Times New Roman"/>
                <w:color w:val="000000"/>
                <w:spacing w:val="4"/>
                <w:sz w:val="24"/>
              </w:rPr>
              <w:t xml:space="preserve">Oval shape wash basin </w:t>
            </w:r>
            <w:r>
              <w:rPr>
                <w:rFonts w:ascii="Times New Roman" w:hAnsi="Times New Roman"/>
                <w:i/>
                <w:color w:val="000000"/>
                <w:spacing w:val="4"/>
                <w:w w:val="105"/>
                <w:sz w:val="24"/>
              </w:rPr>
              <w:t xml:space="preserve">over </w:t>
            </w:r>
            <w:r>
              <w:rPr>
                <w:rFonts w:ascii="Times New Roman" w:hAnsi="Times New Roman"/>
                <w:color w:val="000000"/>
                <w:spacing w:val="4"/>
                <w:sz w:val="24"/>
              </w:rPr>
              <w:t xml:space="preserve">counter/ander counter </w:t>
            </w:r>
            <w:r>
              <w:rPr>
                <w:rFonts w:ascii="Times New Roman" w:hAnsi="Times New Roman"/>
                <w:color w:val="000000"/>
                <w:spacing w:val="4"/>
                <w:sz w:val="24"/>
              </w:rPr>
              <w:br/>
            </w:r>
            <w:r>
              <w:rPr>
                <w:rFonts w:ascii="Times New Roman" w:hAnsi="Times New Roman"/>
                <w:color w:val="000000"/>
                <w:spacing w:val="2"/>
                <w:sz w:val="24"/>
              </w:rPr>
              <w:t>with 15 mm C.P brass pillar tap (Counter to be paid</w:t>
            </w:r>
          </w:p>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WM)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45"/>
              </w:tabs>
              <w:rPr>
                <w:rFonts w:ascii="Times New Roman" w:hAnsi="Times New Roman"/>
                <w:color w:val="000000"/>
                <w:spacing w:val="-10"/>
                <w:sz w:val="24"/>
              </w:rPr>
            </w:pPr>
            <w:r>
              <w:rPr>
                <w:rFonts w:ascii="Times New Roman" w:hAnsi="Times New Roman"/>
                <w:color w:val="000000"/>
                <w:spacing w:val="-10"/>
                <w:sz w:val="24"/>
              </w:rPr>
              <w:t>7948.00</w:t>
            </w:r>
          </w:p>
        </w:tc>
      </w:tr>
      <w:tr w:rsidR="00E6226D" w:rsidTr="004D2427">
        <w:trPr>
          <w:trHeight w:hRule="exact" w:val="104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7"/>
              </w:tabs>
              <w:rPr>
                <w:rFonts w:ascii="Times New Roman" w:hAnsi="Times New Roman"/>
                <w:color w:val="000000"/>
                <w:spacing w:val="-10"/>
                <w:sz w:val="24"/>
              </w:rPr>
            </w:pPr>
            <w:r>
              <w:rPr>
                <w:rFonts w:ascii="Times New Roman" w:hAnsi="Times New Roman"/>
                <w:color w:val="000000"/>
                <w:spacing w:val="-10"/>
                <w:sz w:val="24"/>
              </w:rPr>
              <w:lastRenderedPageBreak/>
              <w:t>17.12</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Providing and fixing white vitreous china pedestal far wash basin </w:t>
            </w:r>
            <w:r>
              <w:rPr>
                <w:rFonts w:ascii="Times New Roman" w:hAnsi="Times New Roman"/>
                <w:color w:val="000000"/>
                <w:spacing w:val="2"/>
                <w:sz w:val="24"/>
              </w:rPr>
              <w:t xml:space="preserve">completely recessed at the back fat the reception of pipes and </w:t>
            </w:r>
            <w:r>
              <w:rPr>
                <w:rFonts w:ascii="Times New Roman" w:hAnsi="Times New Roman"/>
                <w:color w:val="000000"/>
                <w:sz w:val="24"/>
              </w:rPr>
              <w:t>fittings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45"/>
              </w:tabs>
              <w:rPr>
                <w:rFonts w:ascii="Times New Roman" w:hAnsi="Times New Roman"/>
                <w:color w:val="000000"/>
                <w:spacing w:val="-10"/>
                <w:sz w:val="24"/>
              </w:rPr>
            </w:pPr>
            <w:r>
              <w:rPr>
                <w:rFonts w:ascii="Times New Roman" w:hAnsi="Times New Roman"/>
                <w:color w:val="000000"/>
                <w:spacing w:val="-10"/>
                <w:sz w:val="24"/>
              </w:rPr>
              <w:t>1065.00</w:t>
            </w:r>
          </w:p>
        </w:tc>
      </w:tr>
      <w:tr w:rsidR="00E6226D" w:rsidTr="004D2427">
        <w:trPr>
          <w:trHeight w:hRule="exact" w:val="126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7"/>
              </w:tabs>
              <w:rPr>
                <w:rFonts w:ascii="Times New Roman" w:hAnsi="Times New Roman"/>
                <w:color w:val="000000"/>
                <w:spacing w:val="-10"/>
                <w:sz w:val="24"/>
              </w:rPr>
            </w:pPr>
            <w:r>
              <w:rPr>
                <w:rFonts w:ascii="Times New Roman" w:hAnsi="Times New Roman"/>
                <w:color w:val="000000"/>
                <w:spacing w:val="-10"/>
                <w:sz w:val="24"/>
              </w:rPr>
              <w:t>17.13</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Providing and fixing kitchen sink with CL brackets, C.P. brass chain </w:t>
            </w:r>
            <w:r>
              <w:rPr>
                <w:rFonts w:ascii="Times New Roman" w:hAnsi="Times New Roman"/>
                <w:color w:val="000000"/>
                <w:spacing w:val="1"/>
                <w:sz w:val="24"/>
              </w:rPr>
              <w:t xml:space="preserve">with rubber plug, 40 mm C.P. brass waste complete, including </w:t>
            </w:r>
            <w:r>
              <w:rPr>
                <w:rFonts w:ascii="Times New Roman" w:hAnsi="Times New Roman"/>
                <w:color w:val="000000"/>
                <w:spacing w:val="-11"/>
                <w:sz w:val="24"/>
              </w:rPr>
              <w:t xml:space="preserve">painting the fittings and </w:t>
            </w:r>
            <w:r>
              <w:rPr>
                <w:rFonts w:ascii="Times New Roman" w:hAnsi="Times New Roman"/>
                <w:b/>
                <w:i/>
                <w:color w:val="000000"/>
                <w:spacing w:val="-1"/>
                <w:sz w:val="24"/>
              </w:rPr>
              <w:t xml:space="preserve">brackds, cutting </w:t>
            </w:r>
            <w:r>
              <w:rPr>
                <w:rFonts w:ascii="Times New Roman" w:hAnsi="Times New Roman"/>
                <w:color w:val="000000"/>
                <w:spacing w:val="-11"/>
                <w:sz w:val="24"/>
              </w:rPr>
              <w:t xml:space="preserve">and making good the walls </w:t>
            </w:r>
            <w:r>
              <w:rPr>
                <w:rFonts w:ascii="Times New Roman" w:hAnsi="Times New Roman"/>
                <w:color w:val="000000"/>
                <w:spacing w:val="-6"/>
                <w:sz w:val="24"/>
              </w:rPr>
              <w:t>wherever required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78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17,13.1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left" w:pos="909"/>
                <w:tab w:val="left" w:pos="1728"/>
                <w:tab w:val="left" w:pos="2286"/>
                <w:tab w:val="left" w:pos="2898"/>
                <w:tab w:val="left" w:pos="3798"/>
                <w:tab w:val="left" w:pos="4419"/>
                <w:tab w:val="right" w:pos="5190"/>
              </w:tabs>
              <w:ind w:left="112"/>
              <w:rPr>
                <w:rFonts w:ascii="Times New Roman" w:hAnsi="Times New Roman"/>
                <w:color w:val="000000"/>
                <w:spacing w:val="-12"/>
                <w:sz w:val="24"/>
              </w:rPr>
            </w:pPr>
            <w:r>
              <w:rPr>
                <w:rFonts w:ascii="Times New Roman" w:hAnsi="Times New Roman"/>
                <w:color w:val="000000"/>
                <w:spacing w:val="-12"/>
                <w:sz w:val="24"/>
              </w:rPr>
              <w:t>White</w:t>
            </w:r>
            <w:r>
              <w:rPr>
                <w:rFonts w:ascii="Times New Roman" w:hAnsi="Times New Roman"/>
                <w:color w:val="000000"/>
                <w:spacing w:val="-12"/>
                <w:sz w:val="24"/>
              </w:rPr>
              <w:tab/>
            </w:r>
            <w:r>
              <w:rPr>
                <w:rFonts w:ascii="Times New Roman" w:hAnsi="Times New Roman"/>
                <w:color w:val="000000"/>
                <w:spacing w:val="-18"/>
                <w:sz w:val="24"/>
              </w:rPr>
              <w:t>glazed</w:t>
            </w:r>
            <w:r>
              <w:rPr>
                <w:rFonts w:ascii="Times New Roman" w:hAnsi="Times New Roman"/>
                <w:color w:val="000000"/>
                <w:spacing w:val="-18"/>
                <w:sz w:val="24"/>
              </w:rPr>
              <w:tab/>
            </w:r>
            <w:r>
              <w:rPr>
                <w:rFonts w:ascii="Times New Roman" w:hAnsi="Times New Roman"/>
                <w:color w:val="000000"/>
                <w:spacing w:val="-10"/>
                <w:sz w:val="24"/>
              </w:rPr>
              <w:t>fire</w:t>
            </w:r>
            <w:r>
              <w:rPr>
                <w:rFonts w:ascii="Times New Roman" w:hAnsi="Times New Roman"/>
                <w:color w:val="000000"/>
                <w:spacing w:val="-10"/>
                <w:sz w:val="24"/>
              </w:rPr>
              <w:tab/>
            </w:r>
            <w:r>
              <w:rPr>
                <w:rFonts w:ascii="Times New Roman" w:hAnsi="Times New Roman"/>
                <w:color w:val="000000"/>
                <w:spacing w:val="-12"/>
                <w:sz w:val="24"/>
              </w:rPr>
              <w:t>clay</w:t>
            </w:r>
            <w:r>
              <w:rPr>
                <w:rFonts w:ascii="Times New Roman" w:hAnsi="Times New Roman"/>
                <w:color w:val="000000"/>
                <w:spacing w:val="-12"/>
                <w:sz w:val="24"/>
              </w:rPr>
              <w:tab/>
            </w:r>
            <w:r>
              <w:rPr>
                <w:rFonts w:ascii="Times New Roman" w:hAnsi="Times New Roman"/>
                <w:color w:val="000000"/>
                <w:spacing w:val="-10"/>
                <w:sz w:val="24"/>
              </w:rPr>
              <w:t>kitchen</w:t>
            </w:r>
            <w:r>
              <w:rPr>
                <w:rFonts w:ascii="Times New Roman" w:hAnsi="Times New Roman"/>
                <w:color w:val="000000"/>
                <w:spacing w:val="-10"/>
                <w:sz w:val="24"/>
              </w:rPr>
              <w:tab/>
              <w:t>sink</w:t>
            </w:r>
            <w:r>
              <w:rPr>
                <w:rFonts w:ascii="Times New Roman" w:hAnsi="Times New Roman"/>
                <w:color w:val="000000"/>
                <w:spacing w:val="-10"/>
                <w:sz w:val="24"/>
              </w:rPr>
              <w:tab/>
              <w:t>of</w:t>
            </w:r>
            <w:r>
              <w:rPr>
                <w:rFonts w:ascii="Times New Roman" w:hAnsi="Times New Roman"/>
                <w:color w:val="000000"/>
                <w:spacing w:val="-10"/>
                <w:sz w:val="24"/>
              </w:rPr>
              <w:tab/>
              <w:t>size</w:t>
            </w:r>
          </w:p>
          <w:p w:rsidR="00E6226D" w:rsidRDefault="00E6226D" w:rsidP="004D2427">
            <w:pPr>
              <w:spacing w:line="194" w:lineRule="auto"/>
              <w:ind w:left="112"/>
              <w:rPr>
                <w:rFonts w:ascii="Times New Roman" w:hAnsi="Times New Roman"/>
                <w:color w:val="000000"/>
                <w:spacing w:val="-10"/>
                <w:sz w:val="24"/>
              </w:rPr>
            </w:pPr>
            <w:r>
              <w:rPr>
                <w:rFonts w:ascii="Times New Roman" w:hAnsi="Times New Roman"/>
                <w:color w:val="000000"/>
                <w:spacing w:val="-10"/>
                <w:sz w:val="24"/>
              </w:rPr>
              <w:t>600x4503[250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2492,00</w:t>
            </w:r>
          </w:p>
        </w:tc>
      </w:tr>
      <w:tr w:rsidR="00E6226D" w:rsidTr="004D2427">
        <w:trPr>
          <w:trHeight w:hRule="exact" w:val="115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7"/>
              </w:tabs>
              <w:rPr>
                <w:rFonts w:ascii="Times New Roman" w:hAnsi="Times New Roman"/>
                <w:color w:val="000000"/>
                <w:spacing w:val="-10"/>
                <w:sz w:val="24"/>
              </w:rPr>
            </w:pPr>
            <w:r>
              <w:rPr>
                <w:rFonts w:ascii="Times New Roman" w:hAnsi="Times New Roman"/>
                <w:color w:val="000000"/>
                <w:spacing w:val="-10"/>
                <w:sz w:val="24"/>
              </w:rPr>
              <w:t>17.14</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Providing and fixing Stainless Steel A ISI 304 (18/8) kitchen sink as </w:t>
            </w:r>
            <w:r>
              <w:rPr>
                <w:rFonts w:ascii="Times New Roman" w:hAnsi="Times New Roman"/>
                <w:color w:val="000000"/>
                <w:sz w:val="24"/>
              </w:rPr>
              <w:t xml:space="preserve">per IS 13983 with C.L brackets and stainless steel plug 40 mm </w:t>
            </w:r>
            <w:r>
              <w:rPr>
                <w:rFonts w:ascii="Times New Roman" w:hAnsi="Times New Roman"/>
                <w:color w:val="000000"/>
                <w:spacing w:val="-5"/>
                <w:sz w:val="24"/>
              </w:rPr>
              <w:t xml:space="preserve">including painting of fittings and brackets, cutting and making good </w:t>
            </w:r>
            <w:r>
              <w:rPr>
                <w:rFonts w:ascii="Times New Roman" w:hAnsi="Times New Roman"/>
                <w:color w:val="000000"/>
                <w:spacing w:val="-6"/>
                <w:sz w:val="24"/>
              </w:rPr>
              <w:t>the walls wherever required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17.14.1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6"/>
                <w:sz w:val="24"/>
              </w:rPr>
            </w:pPr>
            <w:r>
              <w:rPr>
                <w:rFonts w:ascii="Times New Roman" w:hAnsi="Times New Roman"/>
                <w:color w:val="000000"/>
                <w:spacing w:val="-6"/>
                <w:sz w:val="24"/>
              </w:rPr>
              <w:t>Kitchen sink with drain board</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17.14.1.1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510x1040 mm bowl depth 250mm_</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45"/>
              </w:tabs>
              <w:rPr>
                <w:rFonts w:ascii="Times New Roman" w:hAnsi="Times New Roman"/>
                <w:color w:val="000000"/>
                <w:spacing w:val="-10"/>
                <w:sz w:val="24"/>
              </w:rPr>
            </w:pPr>
            <w:r>
              <w:rPr>
                <w:rFonts w:ascii="Times New Roman" w:hAnsi="Times New Roman"/>
                <w:color w:val="000000"/>
                <w:spacing w:val="-10"/>
                <w:sz w:val="24"/>
              </w:rPr>
              <w:t>8074.00</w:t>
            </w:r>
          </w:p>
        </w:tc>
      </w:tr>
      <w:tr w:rsidR="00E6226D" w:rsidTr="004D2427">
        <w:trPr>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17.14.12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510x1040 mm bowl depth 225mm_</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45"/>
              </w:tabs>
              <w:rPr>
                <w:rFonts w:ascii="Times New Roman" w:hAnsi="Times New Roman"/>
                <w:color w:val="000000"/>
                <w:spacing w:val="-10"/>
                <w:sz w:val="24"/>
              </w:rPr>
            </w:pPr>
            <w:r>
              <w:rPr>
                <w:rFonts w:ascii="Times New Roman" w:hAnsi="Times New Roman"/>
                <w:color w:val="000000"/>
                <w:spacing w:val="-10"/>
                <w:sz w:val="24"/>
              </w:rPr>
              <w:t>7609.00</w:t>
            </w:r>
          </w:p>
        </w:tc>
      </w:tr>
      <w:tr w:rsidR="00E6226D" w:rsidTr="004D2427">
        <w:trPr>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17.14.1.3</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510x1040 mm bowl depth 200mm_</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45"/>
              </w:tabs>
              <w:rPr>
                <w:rFonts w:ascii="Times New Roman" w:hAnsi="Times New Roman"/>
                <w:color w:val="000000"/>
                <w:spacing w:val="-10"/>
                <w:sz w:val="24"/>
              </w:rPr>
            </w:pPr>
            <w:r>
              <w:rPr>
                <w:rFonts w:ascii="Times New Roman" w:hAnsi="Times New Roman"/>
                <w:color w:val="000000"/>
                <w:spacing w:val="-10"/>
                <w:sz w:val="24"/>
              </w:rPr>
              <w:t>7493.00</w:t>
            </w:r>
          </w:p>
        </w:tc>
      </w:tr>
      <w:tr w:rsidR="00E6226D" w:rsidTr="004D2427">
        <w:trPr>
          <w:trHeight w:hRule="exact" w:val="53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17,14.1.4</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5102[1040 mm bowl depth 178mm.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5286,00</w:t>
            </w:r>
          </w:p>
        </w:tc>
      </w:tr>
      <w:tr w:rsidR="00E6226D" w:rsidTr="004D2427">
        <w:trPr>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17,14.2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6"/>
                <w:sz w:val="24"/>
              </w:rPr>
            </w:pPr>
            <w:r>
              <w:rPr>
                <w:rFonts w:ascii="Times New Roman" w:hAnsi="Times New Roman"/>
                <w:color w:val="000000"/>
                <w:spacing w:val="-6"/>
                <w:sz w:val="24"/>
              </w:rPr>
              <w:t>Kitchen sink without drain board</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17,14.2.1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6102[510 mm bowl depth 200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4583,00</w:t>
            </w:r>
          </w:p>
        </w:tc>
      </w:tr>
      <w:tr w:rsidR="00E6226D" w:rsidTr="004D2427">
        <w:trPr>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17,14.2.2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8"/>
                <w:sz w:val="24"/>
              </w:rPr>
            </w:pPr>
            <w:r>
              <w:rPr>
                <w:rFonts w:ascii="Times New Roman" w:hAnsi="Times New Roman"/>
                <w:color w:val="000000"/>
                <w:spacing w:val="-8"/>
                <w:sz w:val="24"/>
              </w:rPr>
              <w:t>610x460 mm bowl depth 200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4351,00</w:t>
            </w:r>
          </w:p>
        </w:tc>
      </w:tr>
      <w:tr w:rsidR="00E6226D" w:rsidTr="004D2427">
        <w:trPr>
          <w:trHeight w:hRule="exact" w:val="195"/>
        </w:trPr>
        <w:tc>
          <w:tcPr>
            <w:tcW w:w="923"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rPr>
                <w:rFonts w:ascii="Times New Roman" w:hAnsi="Times New Roman"/>
                <w:color w:val="000000"/>
                <w:sz w:val="20"/>
              </w:rPr>
            </w:pPr>
          </w:p>
        </w:tc>
        <w:tc>
          <w:tcPr>
            <w:tcW w:w="1275"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17,142.3</w:t>
            </w:r>
          </w:p>
        </w:tc>
        <w:tc>
          <w:tcPr>
            <w:tcW w:w="5310"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ind w:left="112"/>
              <w:rPr>
                <w:rFonts w:ascii="Times New Roman" w:hAnsi="Times New Roman"/>
                <w:color w:val="000000"/>
                <w:spacing w:val="-6"/>
                <w:sz w:val="24"/>
              </w:rPr>
            </w:pPr>
            <w:r>
              <w:rPr>
                <w:rFonts w:ascii="Times New Roman" w:hAnsi="Times New Roman"/>
                <w:color w:val="000000"/>
                <w:spacing w:val="-6"/>
                <w:sz w:val="24"/>
              </w:rPr>
              <w:t>470x420 mm bawl depth 178 mm,</w:t>
            </w:r>
          </w:p>
        </w:tc>
        <w:tc>
          <w:tcPr>
            <w:tcW w:w="982"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53" w:type="dxa"/>
            <w:gridSpan w:val="2"/>
            <w:tcBorders>
              <w:top w:val="single" w:sz="6" w:space="0" w:color="000000"/>
              <w:left w:val="single" w:sz="6" w:space="0" w:color="000000"/>
              <w:bottom w:val="single" w:sz="6" w:space="0" w:color="000000"/>
              <w:right w:val="single" w:sz="6" w:space="0" w:color="000000"/>
            </w:tcBorders>
            <w:vAlign w:val="center"/>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3422 00</w:t>
            </w:r>
          </w:p>
        </w:tc>
      </w:tr>
      <w:tr w:rsidR="00E6226D" w:rsidTr="004D2427">
        <w:trPr>
          <w:trHeight w:hRule="exact" w:val="405"/>
        </w:trPr>
        <w:tc>
          <w:tcPr>
            <w:tcW w:w="923" w:type="dxa"/>
            <w:vMerge/>
            <w:tcBorders>
              <w:top w:val="none" w:sz="0" w:space="0" w:color="000000"/>
              <w:left w:val="single" w:sz="6" w:space="0" w:color="000000"/>
              <w:bottom w:val="single" w:sz="6" w:space="0" w:color="000000"/>
              <w:right w:val="single" w:sz="6" w:space="0" w:color="000000"/>
            </w:tcBorders>
          </w:tcPr>
          <w:p w:rsidR="00E6226D" w:rsidRDefault="00E6226D" w:rsidP="004D2427"/>
        </w:tc>
        <w:tc>
          <w:tcPr>
            <w:tcW w:w="1275" w:type="dxa"/>
            <w:vMerge/>
            <w:tcBorders>
              <w:top w:val="none" w:sz="0" w:space="0" w:color="000000"/>
              <w:left w:val="single" w:sz="6" w:space="0" w:color="000000"/>
              <w:bottom w:val="single" w:sz="6" w:space="0" w:color="000000"/>
              <w:right w:val="single" w:sz="6" w:space="0" w:color="000000"/>
            </w:tcBorders>
          </w:tcPr>
          <w:p w:rsidR="00E6226D" w:rsidRDefault="00E6226D" w:rsidP="004D2427"/>
        </w:tc>
        <w:tc>
          <w:tcPr>
            <w:tcW w:w="5310" w:type="dxa"/>
            <w:vMerge/>
            <w:tcBorders>
              <w:top w:val="none" w:sz="0" w:space="0" w:color="000000"/>
              <w:left w:val="single" w:sz="6" w:space="0" w:color="000000"/>
              <w:bottom w:val="single" w:sz="6" w:space="0" w:color="000000"/>
              <w:right w:val="single" w:sz="6" w:space="0" w:color="000000"/>
            </w:tcBorders>
          </w:tcPr>
          <w:p w:rsidR="00E6226D" w:rsidRDefault="00E6226D" w:rsidP="004D2427"/>
        </w:tc>
        <w:tc>
          <w:tcPr>
            <w:tcW w:w="982" w:type="dxa"/>
            <w:vMerge/>
            <w:tcBorders>
              <w:top w:val="none" w:sz="0" w:space="0" w:color="000000"/>
              <w:left w:val="single" w:sz="6" w:space="0" w:color="000000"/>
              <w:bottom w:val="single" w:sz="6" w:space="0" w:color="000000"/>
              <w:right w:val="single" w:sz="6" w:space="0" w:color="000000"/>
            </w:tcBorders>
          </w:tcPr>
          <w:p w:rsidR="00E6226D" w:rsidRDefault="00E6226D" w:rsidP="004D2427"/>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148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7"/>
              </w:tabs>
              <w:rPr>
                <w:rFonts w:ascii="Times New Roman" w:hAnsi="Times New Roman"/>
                <w:color w:val="000000"/>
                <w:spacing w:val="-10"/>
                <w:sz w:val="24"/>
              </w:rPr>
            </w:pPr>
            <w:r>
              <w:rPr>
                <w:rFonts w:ascii="Times New Roman" w:hAnsi="Times New Roman"/>
                <w:color w:val="000000"/>
                <w:spacing w:val="-10"/>
                <w:sz w:val="24"/>
              </w:rPr>
              <w:t>17.15</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Providing and fixing white vitreous china laboratory sink with C.I. </w:t>
            </w:r>
            <w:r>
              <w:rPr>
                <w:rFonts w:ascii="Times New Roman" w:hAnsi="Times New Roman"/>
                <w:color w:val="000000"/>
                <w:spacing w:val="-5"/>
                <w:sz w:val="24"/>
              </w:rPr>
              <w:t xml:space="preserve">brackets, C.P. </w:t>
            </w:r>
            <w:r>
              <w:rPr>
                <w:rFonts w:ascii="Times New Roman" w:hAnsi="Times New Roman"/>
                <w:i/>
                <w:color w:val="000000"/>
                <w:spacing w:val="5"/>
                <w:sz w:val="26"/>
              </w:rPr>
              <w:t xml:space="preserve">brass </w:t>
            </w:r>
            <w:r>
              <w:rPr>
                <w:rFonts w:ascii="Times New Roman" w:hAnsi="Times New Roman"/>
                <w:color w:val="000000"/>
                <w:spacing w:val="-5"/>
                <w:sz w:val="24"/>
              </w:rPr>
              <w:t xml:space="preserve">chain with rubber plug 40mm C.P brass waste </w:t>
            </w:r>
            <w:r>
              <w:rPr>
                <w:rFonts w:ascii="Times New Roman" w:hAnsi="Times New Roman"/>
                <w:color w:val="000000"/>
                <w:spacing w:val="-9"/>
                <w:sz w:val="24"/>
              </w:rPr>
              <w:t xml:space="preserve">and 40mm C.P. brass trap with necessary C.P. brass unions complete </w:t>
            </w:r>
            <w:r>
              <w:rPr>
                <w:rFonts w:ascii="Times New Roman" w:hAnsi="Times New Roman"/>
                <w:color w:val="000000"/>
                <w:spacing w:val="-5"/>
                <w:sz w:val="24"/>
              </w:rPr>
              <w:t xml:space="preserve">including painting of fittings and brackets, cutting and making good </w:t>
            </w:r>
            <w:r>
              <w:rPr>
                <w:rFonts w:ascii="Times New Roman" w:hAnsi="Times New Roman"/>
                <w:color w:val="000000"/>
                <w:spacing w:val="-6"/>
                <w:sz w:val="24"/>
              </w:rPr>
              <w:t>the wall whenever required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17,15.1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4"/>
                <w:sz w:val="24"/>
              </w:rPr>
            </w:pPr>
            <w:r>
              <w:rPr>
                <w:rFonts w:ascii="Times New Roman" w:hAnsi="Times New Roman"/>
                <w:color w:val="000000"/>
                <w:spacing w:val="-4"/>
                <w:sz w:val="24"/>
              </w:rPr>
              <w:t>Size 4502300x150mm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2341,00</w:t>
            </w:r>
          </w:p>
        </w:tc>
      </w:tr>
      <w:tr w:rsidR="00E6226D" w:rsidTr="004D2427">
        <w:trPr>
          <w:trHeight w:hRule="exact" w:val="54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17.15.2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4"/>
                <w:sz w:val="24"/>
              </w:rPr>
            </w:pPr>
            <w:r>
              <w:rPr>
                <w:rFonts w:ascii="Times New Roman" w:hAnsi="Times New Roman"/>
                <w:color w:val="000000"/>
                <w:spacing w:val="-4"/>
                <w:sz w:val="24"/>
              </w:rPr>
              <w:t>Size 600x450x200mm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53"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45"/>
              </w:tabs>
              <w:rPr>
                <w:rFonts w:ascii="Times New Roman" w:hAnsi="Times New Roman"/>
                <w:color w:val="000000"/>
                <w:spacing w:val="-10"/>
                <w:sz w:val="24"/>
              </w:rPr>
            </w:pPr>
            <w:r>
              <w:rPr>
                <w:rFonts w:ascii="Times New Roman" w:hAnsi="Times New Roman"/>
                <w:color w:val="000000"/>
                <w:spacing w:val="-10"/>
                <w:sz w:val="24"/>
              </w:rPr>
              <w:t>3328.00</w:t>
            </w:r>
          </w:p>
        </w:tc>
      </w:tr>
      <w:tr w:rsidR="00E6226D" w:rsidTr="004D2427">
        <w:trPr>
          <w:trHeight w:hRule="exact" w:val="997"/>
        </w:trPr>
        <w:tc>
          <w:tcPr>
            <w:tcW w:w="923" w:type="dxa"/>
            <w:tcBorders>
              <w:top w:val="single" w:sz="6" w:space="0" w:color="000000"/>
              <w:left w:val="single" w:sz="6" w:space="0" w:color="000000"/>
              <w:bottom w:val="single" w:sz="51" w:space="0" w:color="000000"/>
              <w:right w:val="single" w:sz="6" w:space="0" w:color="000000"/>
            </w:tcBorders>
          </w:tcPr>
          <w:p w:rsidR="00E6226D" w:rsidRDefault="00E6226D" w:rsidP="004D2427">
            <w:pPr>
              <w:tabs>
                <w:tab w:val="decimal" w:pos="467"/>
              </w:tabs>
              <w:rPr>
                <w:rFonts w:ascii="Times New Roman" w:hAnsi="Times New Roman"/>
                <w:color w:val="000000"/>
                <w:spacing w:val="-10"/>
                <w:sz w:val="24"/>
              </w:rPr>
            </w:pPr>
            <w:r>
              <w:rPr>
                <w:rFonts w:ascii="Times New Roman" w:hAnsi="Times New Roman"/>
                <w:color w:val="000000"/>
                <w:spacing w:val="-10"/>
                <w:sz w:val="24"/>
              </w:rPr>
              <w:t>17.16</w:t>
            </w:r>
          </w:p>
        </w:tc>
        <w:tc>
          <w:tcPr>
            <w:tcW w:w="6585" w:type="dxa"/>
            <w:gridSpan w:val="2"/>
            <w:tcBorders>
              <w:top w:val="single" w:sz="6" w:space="0" w:color="000000"/>
              <w:left w:val="single" w:sz="6" w:space="0" w:color="000000"/>
              <w:bottom w:val="single" w:sz="51" w:space="0" w:color="000000"/>
              <w:right w:val="single" w:sz="6" w:space="0" w:color="000000"/>
            </w:tcBorders>
          </w:tcPr>
          <w:p w:rsidR="00E6226D" w:rsidRDefault="00E6226D"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and fixing draining board with C.I. brackets including </w:t>
            </w:r>
            <w:r>
              <w:rPr>
                <w:rFonts w:ascii="Times New Roman" w:hAnsi="Times New Roman"/>
                <w:color w:val="000000"/>
                <w:spacing w:val="-6"/>
                <w:sz w:val="24"/>
              </w:rPr>
              <w:t xml:space="preserve">painting of brackets, cutting and making good the </w:t>
            </w:r>
            <w:r>
              <w:rPr>
                <w:rFonts w:ascii="Times New Roman" w:hAnsi="Times New Roman"/>
                <w:i/>
                <w:color w:val="000000"/>
                <w:spacing w:val="4"/>
                <w:sz w:val="26"/>
              </w:rPr>
              <w:t xml:space="preserve">walls </w:t>
            </w:r>
            <w:r>
              <w:rPr>
                <w:rFonts w:ascii="Times New Roman" w:hAnsi="Times New Roman"/>
                <w:color w:val="000000"/>
                <w:spacing w:val="-6"/>
                <w:sz w:val="24"/>
              </w:rPr>
              <w:t xml:space="preserve">wherever </w:t>
            </w:r>
            <w:r>
              <w:rPr>
                <w:rFonts w:ascii="Times New Roman" w:hAnsi="Times New Roman"/>
                <w:color w:val="000000"/>
                <w:spacing w:val="-10"/>
                <w:sz w:val="24"/>
              </w:rPr>
              <w:t>required :</w:t>
            </w:r>
          </w:p>
        </w:tc>
        <w:tc>
          <w:tcPr>
            <w:tcW w:w="982" w:type="dxa"/>
            <w:tcBorders>
              <w:top w:val="single" w:sz="6" w:space="0" w:color="000000"/>
              <w:left w:val="single" w:sz="6" w:space="0" w:color="000000"/>
              <w:bottom w:val="single" w:sz="51" w:space="0" w:color="000000"/>
              <w:right w:val="single" w:sz="6" w:space="0" w:color="000000"/>
            </w:tcBorders>
          </w:tcPr>
          <w:p w:rsidR="00E6226D" w:rsidRDefault="00E6226D" w:rsidP="004D2427">
            <w:pPr>
              <w:rPr>
                <w:rFonts w:ascii="Times New Roman" w:hAnsi="Times New Roman"/>
                <w:color w:val="000000"/>
                <w:sz w:val="20"/>
              </w:rPr>
            </w:pPr>
          </w:p>
        </w:tc>
        <w:tc>
          <w:tcPr>
            <w:tcW w:w="1253" w:type="dxa"/>
            <w:gridSpan w:val="2"/>
            <w:tcBorders>
              <w:top w:val="single" w:sz="6" w:space="0" w:color="000000"/>
              <w:left w:val="single" w:sz="6" w:space="0" w:color="000000"/>
              <w:bottom w:val="single" w:sz="51" w:space="0" w:color="000000"/>
              <w:right w:val="single" w:sz="6" w:space="0" w:color="000000"/>
            </w:tcBorders>
          </w:tcPr>
          <w:p w:rsidR="00E6226D" w:rsidRDefault="00F31C51" w:rsidP="004D2427">
            <w:pPr>
              <w:rPr>
                <w:rFonts w:ascii="Times New Roman" w:hAnsi="Times New Roman"/>
                <w:color w:val="000000"/>
                <w:sz w:val="20"/>
              </w:rPr>
            </w:pPr>
            <w:r w:rsidRPr="00F31C51">
              <w:rPr>
                <w:rFonts w:ascii="Times New Roman" w:hAnsi="Times New Roman"/>
                <w:noProof/>
                <w:color w:val="000000"/>
                <w:spacing w:val="-10"/>
                <w:sz w:val="24"/>
                <w:lang w:bidi="hi-IN"/>
              </w:rPr>
              <w:pict>
                <v:shape id="_x0000_s1069" type="#_x0000_t202" style="position:absolute;margin-left:50.35pt;margin-top:25.2pt;width:81.2pt;height:22.75pt;z-index:251693056;mso-position-horizontal-relative:text;mso-position-vertical-relative:text" filled="f" stroked="f">
                  <v:textbox style="mso-next-textbox:#_x0000_s1069">
                    <w:txbxContent>
                      <w:p w:rsidR="006A17B0" w:rsidRDefault="006A17B0" w:rsidP="00A872F2">
                        <w:pPr>
                          <w:jc w:val="center"/>
                          <w:rPr>
                            <w:rFonts w:ascii="Times New Roman" w:hAnsi="Times New Roman" w:cs="Times New Roman"/>
                          </w:rPr>
                        </w:pPr>
                        <w:r>
                          <w:t>Page No.293</w:t>
                        </w:r>
                      </w:p>
                      <w:p w:rsidR="006A17B0" w:rsidRDefault="006A17B0" w:rsidP="00A872F2"/>
                    </w:txbxContent>
                  </v:textbox>
                </v:shape>
              </w:pict>
            </w:r>
          </w:p>
        </w:tc>
      </w:tr>
      <w:tr w:rsidR="00E6226D" w:rsidTr="004D2427">
        <w:trPr>
          <w:trHeight w:hRule="exact" w:val="150"/>
        </w:trPr>
        <w:tc>
          <w:tcPr>
            <w:tcW w:w="923" w:type="dxa"/>
            <w:tcBorders>
              <w:top w:val="single" w:sz="51" w:space="0" w:color="000000"/>
              <w:left w:val="single" w:sz="6" w:space="0" w:color="000000"/>
              <w:bottom w:val="none" w:sz="0" w:space="0" w:color="000000"/>
              <w:right w:val="single" w:sz="6" w:space="0" w:color="000000"/>
            </w:tcBorders>
          </w:tcPr>
          <w:p w:rsidR="00E6226D" w:rsidRDefault="00E6226D" w:rsidP="004D2427">
            <w:pPr>
              <w:rPr>
                <w:rFonts w:ascii="Times New Roman" w:hAnsi="Times New Roman"/>
                <w:color w:val="000000"/>
                <w:sz w:val="20"/>
              </w:rPr>
            </w:pPr>
          </w:p>
        </w:tc>
        <w:tc>
          <w:tcPr>
            <w:tcW w:w="6585" w:type="dxa"/>
            <w:gridSpan w:val="2"/>
            <w:tcBorders>
              <w:top w:val="single" w:sz="51" w:space="0" w:color="000000"/>
              <w:left w:val="single" w:sz="6" w:space="0" w:color="000000"/>
              <w:bottom w:val="none" w:sz="0" w:space="0" w:color="000000"/>
              <w:right w:val="single" w:sz="6" w:space="0" w:color="000000"/>
            </w:tcBorders>
          </w:tcPr>
          <w:p w:rsidR="00E6226D" w:rsidRDefault="00E6226D" w:rsidP="004D2427">
            <w:pPr>
              <w:rPr>
                <w:rFonts w:ascii="Times New Roman" w:hAnsi="Times New Roman"/>
                <w:color w:val="000000"/>
                <w:sz w:val="20"/>
              </w:rPr>
            </w:pPr>
          </w:p>
        </w:tc>
        <w:tc>
          <w:tcPr>
            <w:tcW w:w="982" w:type="dxa"/>
            <w:tcBorders>
              <w:top w:val="single" w:sz="51" w:space="0" w:color="000000"/>
              <w:left w:val="single" w:sz="6" w:space="0" w:color="000000"/>
              <w:bottom w:val="none" w:sz="0" w:space="0" w:color="000000"/>
              <w:right w:val="single" w:sz="6" w:space="0" w:color="000000"/>
            </w:tcBorders>
          </w:tcPr>
          <w:p w:rsidR="00E6226D" w:rsidRDefault="00E6226D" w:rsidP="004D2427">
            <w:pPr>
              <w:rPr>
                <w:rFonts w:ascii="Times New Roman" w:hAnsi="Times New Roman"/>
                <w:color w:val="000000"/>
                <w:sz w:val="20"/>
              </w:rPr>
            </w:pPr>
          </w:p>
        </w:tc>
        <w:tc>
          <w:tcPr>
            <w:tcW w:w="1253" w:type="dxa"/>
            <w:gridSpan w:val="2"/>
            <w:tcBorders>
              <w:top w:val="single" w:sz="51" w:space="0" w:color="000000"/>
              <w:left w:val="single" w:sz="6" w:space="0" w:color="000000"/>
              <w:bottom w:val="none" w:sz="0"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150"/>
        </w:trPr>
        <w:tc>
          <w:tcPr>
            <w:tcW w:w="923" w:type="dxa"/>
            <w:tcBorders>
              <w:top w:val="single" w:sz="51" w:space="0" w:color="000000"/>
              <w:left w:val="single" w:sz="6" w:space="0" w:color="000000"/>
              <w:bottom w:val="none" w:sz="0" w:space="0" w:color="000000"/>
              <w:right w:val="single" w:sz="6" w:space="0" w:color="000000"/>
            </w:tcBorders>
          </w:tcPr>
          <w:p w:rsidR="00E6226D" w:rsidRPr="00C26EE1" w:rsidRDefault="00E6226D" w:rsidP="004D2427">
            <w:pPr>
              <w:rPr>
                <w:rFonts w:ascii="Times New Roman" w:hAnsi="Times New Roman"/>
                <w:color w:val="000000"/>
                <w:sz w:val="20"/>
              </w:rPr>
            </w:pPr>
            <w:r w:rsidRPr="00C26EE1">
              <w:rPr>
                <w:rFonts w:ascii="Times New Roman" w:hAnsi="Times New Roman"/>
                <w:color w:val="000000"/>
                <w:sz w:val="20"/>
              </w:rPr>
              <w:t xml:space="preserve">Item </w:t>
            </w:r>
            <w:r w:rsidRPr="00C26EE1">
              <w:rPr>
                <w:rFonts w:ascii="Times New Roman" w:hAnsi="Times New Roman"/>
                <w:color w:val="000000"/>
                <w:sz w:val="20"/>
              </w:rPr>
              <w:br/>
              <w:t>No.</w:t>
            </w:r>
          </w:p>
        </w:tc>
        <w:tc>
          <w:tcPr>
            <w:tcW w:w="6585" w:type="dxa"/>
            <w:gridSpan w:val="2"/>
            <w:tcBorders>
              <w:top w:val="single" w:sz="51" w:space="0" w:color="000000"/>
              <w:left w:val="single" w:sz="6" w:space="0" w:color="000000"/>
              <w:bottom w:val="none" w:sz="0" w:space="0" w:color="000000"/>
              <w:right w:val="single" w:sz="6" w:space="0" w:color="000000"/>
            </w:tcBorders>
          </w:tcPr>
          <w:p w:rsidR="00E6226D" w:rsidRPr="00C26EE1" w:rsidRDefault="00E6226D" w:rsidP="004D2427">
            <w:pPr>
              <w:rPr>
                <w:rFonts w:ascii="Times New Roman" w:hAnsi="Times New Roman"/>
                <w:color w:val="000000"/>
                <w:sz w:val="20"/>
              </w:rPr>
            </w:pPr>
            <w:r w:rsidRPr="00C26EE1">
              <w:rPr>
                <w:rFonts w:ascii="Times New Roman" w:hAnsi="Times New Roman"/>
                <w:color w:val="000000"/>
                <w:sz w:val="20"/>
              </w:rPr>
              <w:t>Description</w:t>
            </w:r>
          </w:p>
        </w:tc>
        <w:tc>
          <w:tcPr>
            <w:tcW w:w="982" w:type="dxa"/>
            <w:tcBorders>
              <w:top w:val="single" w:sz="51" w:space="0" w:color="000000"/>
              <w:left w:val="single" w:sz="6" w:space="0" w:color="000000"/>
              <w:bottom w:val="none" w:sz="0" w:space="0" w:color="000000"/>
              <w:right w:val="single" w:sz="6" w:space="0" w:color="000000"/>
            </w:tcBorders>
          </w:tcPr>
          <w:p w:rsidR="00E6226D" w:rsidRPr="00C26EE1" w:rsidRDefault="00E6226D" w:rsidP="004D2427">
            <w:pPr>
              <w:rPr>
                <w:rFonts w:ascii="Times New Roman" w:hAnsi="Times New Roman"/>
                <w:color w:val="000000"/>
                <w:sz w:val="20"/>
              </w:rPr>
            </w:pPr>
            <w:r w:rsidRPr="00C26EE1">
              <w:rPr>
                <w:rFonts w:ascii="Times New Roman" w:hAnsi="Times New Roman"/>
                <w:color w:val="000000"/>
                <w:sz w:val="20"/>
              </w:rPr>
              <w:t>Unit</w:t>
            </w:r>
          </w:p>
        </w:tc>
        <w:tc>
          <w:tcPr>
            <w:tcW w:w="1253" w:type="dxa"/>
            <w:gridSpan w:val="2"/>
            <w:tcBorders>
              <w:top w:val="single" w:sz="51" w:space="0" w:color="000000"/>
              <w:left w:val="single" w:sz="6" w:space="0" w:color="000000"/>
              <w:bottom w:val="none" w:sz="0" w:space="0" w:color="000000"/>
              <w:right w:val="single" w:sz="6" w:space="0" w:color="000000"/>
            </w:tcBorders>
          </w:tcPr>
          <w:p w:rsidR="00E6226D" w:rsidRPr="00C26EE1" w:rsidRDefault="00E6226D" w:rsidP="004D2427">
            <w:pPr>
              <w:rPr>
                <w:rFonts w:ascii="Times New Roman" w:hAnsi="Times New Roman"/>
                <w:color w:val="000000"/>
                <w:sz w:val="20"/>
              </w:rPr>
            </w:pPr>
            <w:r w:rsidRPr="00C26EE1">
              <w:rPr>
                <w:rFonts w:ascii="Times New Roman" w:hAnsi="Times New Roman"/>
                <w:color w:val="000000"/>
                <w:sz w:val="20"/>
              </w:rPr>
              <w:t xml:space="preserve">Rate (in </w:t>
            </w:r>
            <w:r w:rsidRPr="00C26EE1">
              <w:rPr>
                <w:rFonts w:ascii="Times New Roman" w:hAnsi="Times New Roman"/>
                <w:color w:val="000000"/>
                <w:sz w:val="20"/>
              </w:rPr>
              <w:br/>
              <w:t>Rs.)</w:t>
            </w:r>
          </w:p>
        </w:tc>
      </w:tr>
      <w:tr w:rsidR="00E6226D" w:rsidTr="004D2427">
        <w:trPr>
          <w:trHeight w:hRule="exact" w:val="150"/>
        </w:trPr>
        <w:tc>
          <w:tcPr>
            <w:tcW w:w="923" w:type="dxa"/>
            <w:tcBorders>
              <w:top w:val="single" w:sz="51" w:space="0" w:color="000000"/>
              <w:left w:val="single" w:sz="6" w:space="0" w:color="000000"/>
              <w:bottom w:val="none" w:sz="0" w:space="0" w:color="000000"/>
              <w:right w:val="single" w:sz="6" w:space="0" w:color="000000"/>
            </w:tcBorders>
          </w:tcPr>
          <w:p w:rsidR="00E6226D" w:rsidRDefault="00E6226D" w:rsidP="004D2427">
            <w:pPr>
              <w:rPr>
                <w:rFonts w:ascii="Times New Roman" w:hAnsi="Times New Roman"/>
                <w:color w:val="000000"/>
                <w:sz w:val="20"/>
              </w:rPr>
            </w:pPr>
          </w:p>
        </w:tc>
        <w:tc>
          <w:tcPr>
            <w:tcW w:w="6585" w:type="dxa"/>
            <w:gridSpan w:val="2"/>
            <w:tcBorders>
              <w:top w:val="single" w:sz="51" w:space="0" w:color="000000"/>
              <w:left w:val="single" w:sz="6" w:space="0" w:color="000000"/>
              <w:bottom w:val="none" w:sz="0" w:space="0" w:color="000000"/>
              <w:right w:val="single" w:sz="6" w:space="0" w:color="000000"/>
            </w:tcBorders>
          </w:tcPr>
          <w:p w:rsidR="00E6226D" w:rsidRDefault="00E6226D" w:rsidP="004D2427">
            <w:pPr>
              <w:rPr>
                <w:rFonts w:ascii="Times New Roman" w:hAnsi="Times New Roman"/>
                <w:color w:val="000000"/>
                <w:sz w:val="20"/>
              </w:rPr>
            </w:pPr>
          </w:p>
        </w:tc>
        <w:tc>
          <w:tcPr>
            <w:tcW w:w="982" w:type="dxa"/>
            <w:tcBorders>
              <w:top w:val="single" w:sz="51" w:space="0" w:color="000000"/>
              <w:left w:val="single" w:sz="6" w:space="0" w:color="000000"/>
              <w:bottom w:val="none" w:sz="0" w:space="0" w:color="000000"/>
              <w:right w:val="single" w:sz="6" w:space="0" w:color="000000"/>
            </w:tcBorders>
          </w:tcPr>
          <w:p w:rsidR="00E6226D" w:rsidRDefault="00E6226D" w:rsidP="004D2427">
            <w:pPr>
              <w:rPr>
                <w:rFonts w:ascii="Times New Roman" w:hAnsi="Times New Roman"/>
                <w:color w:val="000000"/>
                <w:sz w:val="20"/>
              </w:rPr>
            </w:pPr>
          </w:p>
        </w:tc>
        <w:tc>
          <w:tcPr>
            <w:tcW w:w="1253" w:type="dxa"/>
            <w:gridSpan w:val="2"/>
            <w:tcBorders>
              <w:top w:val="single" w:sz="51" w:space="0" w:color="000000"/>
              <w:left w:val="single" w:sz="6" w:space="0" w:color="000000"/>
              <w:bottom w:val="none" w:sz="0"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blPrEx>
          <w:tblLook w:val="0000"/>
        </w:tblPrEx>
        <w:trPr>
          <w:gridAfter w:val="1"/>
          <w:wAfter w:w="8" w:type="dxa"/>
          <w:trHeight w:hRule="exact" w:val="8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17.16.1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left" w:pos="873"/>
                <w:tab w:val="left" w:pos="1674"/>
                <w:tab w:val="left" w:pos="2196"/>
                <w:tab w:val="left" w:pos="2763"/>
                <w:tab w:val="left" w:pos="3726"/>
                <w:tab w:val="right" w:pos="5190"/>
              </w:tabs>
              <w:ind w:left="112"/>
              <w:rPr>
                <w:rFonts w:ascii="Times New Roman" w:hAnsi="Times New Roman"/>
                <w:color w:val="000000"/>
                <w:spacing w:val="-16"/>
                <w:sz w:val="24"/>
              </w:rPr>
            </w:pPr>
            <w:r>
              <w:rPr>
                <w:rFonts w:ascii="Times New Roman" w:hAnsi="Times New Roman"/>
                <w:color w:val="000000"/>
                <w:spacing w:val="-16"/>
                <w:sz w:val="24"/>
              </w:rPr>
              <w:t>White</w:t>
            </w:r>
            <w:r>
              <w:rPr>
                <w:rFonts w:ascii="Times New Roman" w:hAnsi="Times New Roman"/>
                <w:color w:val="000000"/>
                <w:spacing w:val="-16"/>
                <w:sz w:val="24"/>
              </w:rPr>
              <w:tab/>
            </w:r>
            <w:r>
              <w:rPr>
                <w:rFonts w:ascii="Times New Roman" w:hAnsi="Times New Roman"/>
                <w:color w:val="000000"/>
                <w:spacing w:val="-20"/>
                <w:sz w:val="24"/>
              </w:rPr>
              <w:t>glazed</w:t>
            </w:r>
            <w:r>
              <w:rPr>
                <w:rFonts w:ascii="Times New Roman" w:hAnsi="Times New Roman"/>
                <w:color w:val="000000"/>
                <w:spacing w:val="-20"/>
                <w:sz w:val="24"/>
              </w:rPr>
              <w:tab/>
            </w:r>
            <w:r>
              <w:rPr>
                <w:rFonts w:ascii="Times New Roman" w:hAnsi="Times New Roman"/>
                <w:color w:val="000000"/>
                <w:spacing w:val="-10"/>
                <w:sz w:val="24"/>
              </w:rPr>
              <w:t>fire</w:t>
            </w:r>
            <w:r>
              <w:rPr>
                <w:rFonts w:ascii="Times New Roman" w:hAnsi="Times New Roman"/>
                <w:color w:val="000000"/>
                <w:spacing w:val="-10"/>
                <w:sz w:val="24"/>
              </w:rPr>
              <w:tab/>
            </w:r>
            <w:r>
              <w:rPr>
                <w:rFonts w:ascii="Times New Roman" w:hAnsi="Times New Roman"/>
                <w:color w:val="000000"/>
                <w:spacing w:val="-20"/>
                <w:sz w:val="24"/>
              </w:rPr>
              <w:t>clay</w:t>
            </w:r>
            <w:r>
              <w:rPr>
                <w:rFonts w:ascii="Times New Roman" w:hAnsi="Times New Roman"/>
                <w:color w:val="000000"/>
                <w:spacing w:val="-20"/>
                <w:sz w:val="24"/>
              </w:rPr>
              <w:tab/>
            </w:r>
            <w:r>
              <w:rPr>
                <w:rFonts w:ascii="Times New Roman" w:hAnsi="Times New Roman"/>
                <w:color w:val="000000"/>
                <w:spacing w:val="-16"/>
                <w:sz w:val="24"/>
              </w:rPr>
              <w:t>draining</w:t>
            </w:r>
            <w:r>
              <w:rPr>
                <w:rFonts w:ascii="Times New Roman" w:hAnsi="Times New Roman"/>
                <w:color w:val="000000"/>
                <w:spacing w:val="-16"/>
                <w:sz w:val="24"/>
              </w:rPr>
              <w:tab/>
            </w:r>
            <w:r>
              <w:rPr>
                <w:rFonts w:ascii="Times New Roman" w:hAnsi="Times New Roman"/>
                <w:color w:val="000000"/>
                <w:spacing w:val="-12"/>
                <w:sz w:val="24"/>
              </w:rPr>
              <w:t>board</w:t>
            </w:r>
            <w:r>
              <w:rPr>
                <w:rFonts w:ascii="Times New Roman" w:hAnsi="Times New Roman"/>
                <w:color w:val="000000"/>
                <w:spacing w:val="-12"/>
                <w:sz w:val="24"/>
              </w:rPr>
              <w:tab/>
            </w:r>
            <w:r>
              <w:rPr>
                <w:rFonts w:ascii="Times New Roman" w:hAnsi="Times New Roman"/>
                <w:color w:val="000000"/>
                <w:spacing w:val="12"/>
                <w:sz w:val="24"/>
              </w:rPr>
              <w:t>of size</w:t>
            </w:r>
          </w:p>
          <w:p w:rsidR="00E6226D" w:rsidRDefault="00E6226D" w:rsidP="004D2427">
            <w:pPr>
              <w:spacing w:line="189" w:lineRule="auto"/>
              <w:ind w:left="112"/>
              <w:rPr>
                <w:rFonts w:ascii="Times New Roman" w:hAnsi="Times New Roman"/>
                <w:color w:val="000000"/>
                <w:spacing w:val="-10"/>
                <w:sz w:val="24"/>
              </w:rPr>
            </w:pPr>
            <w:r>
              <w:rPr>
                <w:rFonts w:ascii="Times New Roman" w:hAnsi="Times New Roman"/>
                <w:color w:val="000000"/>
                <w:spacing w:val="-10"/>
                <w:sz w:val="24"/>
              </w:rPr>
              <w:t>600x450x25mm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1043,00</w:t>
            </w:r>
          </w:p>
        </w:tc>
      </w:tr>
      <w:tr w:rsidR="00E6226D" w:rsidTr="004D2427">
        <w:tblPrEx>
          <w:tblLook w:val="0000"/>
        </w:tblPrEx>
        <w:trPr>
          <w:gridAfter w:val="1"/>
          <w:wAfter w:w="8" w:type="dxa"/>
          <w:trHeight w:hRule="exact" w:val="78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17,17</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7"/>
                <w:sz w:val="24"/>
              </w:rPr>
            </w:pPr>
            <w:r>
              <w:rPr>
                <w:rFonts w:ascii="Times New Roman" w:hAnsi="Times New Roman"/>
                <w:color w:val="000000"/>
                <w:spacing w:val="-7"/>
                <w:sz w:val="24"/>
              </w:rPr>
              <w:t xml:space="preserve">Providing and fixing white vitreous china water closet squatting pan </w:t>
            </w:r>
            <w:r>
              <w:rPr>
                <w:rFonts w:ascii="Times New Roman" w:hAnsi="Times New Roman"/>
                <w:color w:val="000000"/>
                <w:spacing w:val="-8"/>
                <w:sz w:val="24"/>
              </w:rPr>
              <w:t>(Indian type)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blPrEx>
          <w:tblLook w:val="0000"/>
        </w:tblPrEx>
        <w:trPr>
          <w:gridAfter w:val="1"/>
          <w:wAfter w:w="8" w:type="dxa"/>
          <w:trHeight w:hRule="exact" w:val="48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17.17.1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5"/>
                <w:sz w:val="24"/>
              </w:rPr>
            </w:pPr>
            <w:r>
              <w:rPr>
                <w:rFonts w:ascii="Times New Roman" w:hAnsi="Times New Roman"/>
                <w:color w:val="000000"/>
                <w:spacing w:val="-5"/>
                <w:sz w:val="24"/>
              </w:rPr>
              <w:t>Long pattern W.C. pan of size 580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1"/>
              </w:tabs>
              <w:rPr>
                <w:rFonts w:ascii="Times New Roman" w:hAnsi="Times New Roman"/>
                <w:color w:val="000000"/>
                <w:spacing w:val="-10"/>
                <w:sz w:val="24"/>
              </w:rPr>
            </w:pPr>
            <w:r>
              <w:rPr>
                <w:rFonts w:ascii="Times New Roman" w:hAnsi="Times New Roman"/>
                <w:color w:val="000000"/>
                <w:spacing w:val="-10"/>
                <w:sz w:val="24"/>
              </w:rPr>
              <w:t>765.00</w:t>
            </w:r>
          </w:p>
        </w:tc>
      </w:tr>
      <w:tr w:rsidR="00E6226D" w:rsidTr="004D2427">
        <w:tblPrEx>
          <w:tblLook w:val="0000"/>
        </w:tblPrEx>
        <w:trPr>
          <w:gridAfter w:val="1"/>
          <w:wAfter w:w="8" w:type="dxa"/>
          <w:trHeight w:hRule="exact" w:val="49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17.17.2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6"/>
                <w:sz w:val="24"/>
              </w:rPr>
            </w:pPr>
            <w:r>
              <w:rPr>
                <w:rFonts w:ascii="Times New Roman" w:hAnsi="Times New Roman"/>
                <w:color w:val="000000"/>
                <w:spacing w:val="-6"/>
                <w:sz w:val="24"/>
              </w:rPr>
              <w:t>Orissa pattern W.C. pan of size 580x440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1"/>
              </w:tabs>
              <w:rPr>
                <w:rFonts w:ascii="Times New Roman" w:hAnsi="Times New Roman"/>
                <w:color w:val="000000"/>
                <w:spacing w:val="-10"/>
                <w:sz w:val="24"/>
              </w:rPr>
            </w:pPr>
            <w:r>
              <w:rPr>
                <w:rFonts w:ascii="Times New Roman" w:hAnsi="Times New Roman"/>
                <w:color w:val="000000"/>
                <w:spacing w:val="-10"/>
                <w:sz w:val="24"/>
              </w:rPr>
              <w:t>1322.00</w:t>
            </w:r>
          </w:p>
        </w:tc>
      </w:tr>
      <w:tr w:rsidR="00E6226D" w:rsidTr="004D2427">
        <w:tblPrEx>
          <w:tblLook w:val="0000"/>
        </w:tblPrEx>
        <w:trPr>
          <w:gridAfter w:val="1"/>
          <w:wAfter w:w="8" w:type="dxa"/>
          <w:trHeight w:hRule="exact" w:val="51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color w:val="000000"/>
                <w:spacing w:val="-10"/>
                <w:sz w:val="24"/>
              </w:rPr>
            </w:pPr>
            <w:r>
              <w:rPr>
                <w:rFonts w:ascii="Times New Roman" w:hAnsi="Times New Roman"/>
                <w:color w:val="000000"/>
                <w:spacing w:val="-10"/>
                <w:sz w:val="24"/>
              </w:rPr>
              <w:lastRenderedPageBreak/>
              <w:t>17.18</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5"/>
                <w:sz w:val="24"/>
              </w:rPr>
            </w:pPr>
            <w:r>
              <w:rPr>
                <w:rFonts w:ascii="Times New Roman" w:hAnsi="Times New Roman"/>
                <w:color w:val="000000"/>
                <w:spacing w:val="-5"/>
                <w:sz w:val="24"/>
              </w:rPr>
              <w:t>Extra for using coloured W.C. pan instead of white W.C. pan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blPrEx>
          <w:tblLook w:val="0000"/>
        </w:tblPrEx>
        <w:trPr>
          <w:gridAfter w:val="1"/>
          <w:wAfter w:w="8" w:type="dxa"/>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17.18.1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6"/>
                <w:sz w:val="24"/>
              </w:rPr>
            </w:pPr>
            <w:r>
              <w:rPr>
                <w:rFonts w:ascii="Times New Roman" w:hAnsi="Times New Roman"/>
                <w:color w:val="000000"/>
                <w:spacing w:val="-6"/>
                <w:sz w:val="24"/>
              </w:rPr>
              <w:t>Orissa pattern W.C. pan 580x440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1"/>
              </w:tabs>
              <w:rPr>
                <w:rFonts w:ascii="Times New Roman" w:hAnsi="Times New Roman"/>
                <w:color w:val="000000"/>
                <w:spacing w:val="-10"/>
                <w:sz w:val="24"/>
              </w:rPr>
            </w:pPr>
            <w:r>
              <w:rPr>
                <w:rFonts w:ascii="Times New Roman" w:hAnsi="Times New Roman"/>
                <w:color w:val="000000"/>
                <w:spacing w:val="-10"/>
                <w:sz w:val="24"/>
              </w:rPr>
              <w:t>842.00</w:t>
            </w:r>
          </w:p>
        </w:tc>
      </w:tr>
      <w:tr w:rsidR="00E6226D" w:rsidTr="004D2427">
        <w:tblPrEx>
          <w:tblLook w:val="0000"/>
        </w:tblPrEx>
        <w:trPr>
          <w:gridAfter w:val="1"/>
          <w:wAfter w:w="8" w:type="dxa"/>
          <w:trHeight w:hRule="exact" w:val="77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color w:val="000000"/>
                <w:spacing w:val="-10"/>
                <w:sz w:val="24"/>
              </w:rPr>
            </w:pPr>
            <w:r>
              <w:rPr>
                <w:rFonts w:ascii="Times New Roman" w:hAnsi="Times New Roman"/>
                <w:color w:val="000000"/>
                <w:spacing w:val="-10"/>
                <w:sz w:val="24"/>
              </w:rPr>
              <w:t>17.19</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4"/>
                <w:sz w:val="24"/>
              </w:rPr>
            </w:pPr>
            <w:r>
              <w:rPr>
                <w:rFonts w:ascii="Times New Roman" w:hAnsi="Times New Roman"/>
                <w:color w:val="000000"/>
                <w:spacing w:val="-4"/>
                <w:sz w:val="24"/>
              </w:rPr>
              <w:t xml:space="preserve">Providing and fixing white vitreous china pedestal type (European </w:t>
            </w:r>
            <w:r>
              <w:rPr>
                <w:rFonts w:ascii="Times New Roman" w:hAnsi="Times New Roman"/>
                <w:color w:val="000000"/>
                <w:spacing w:val="-5"/>
                <w:sz w:val="24"/>
              </w:rPr>
              <w:t>type/ wash down type) water closet pan.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1"/>
              </w:tabs>
              <w:rPr>
                <w:rFonts w:ascii="Times New Roman" w:hAnsi="Times New Roman"/>
                <w:color w:val="000000"/>
                <w:spacing w:val="-10"/>
                <w:sz w:val="24"/>
              </w:rPr>
            </w:pPr>
            <w:r>
              <w:rPr>
                <w:rFonts w:ascii="Times New Roman" w:hAnsi="Times New Roman"/>
                <w:color w:val="000000"/>
                <w:spacing w:val="-10"/>
                <w:sz w:val="24"/>
              </w:rPr>
              <w:t>1235.00</w:t>
            </w:r>
          </w:p>
        </w:tc>
      </w:tr>
      <w:tr w:rsidR="00E6226D" w:rsidTr="004D2427">
        <w:tblPrEx>
          <w:tblLook w:val="0000"/>
        </w:tblPrEx>
        <w:trPr>
          <w:gridAfter w:val="1"/>
          <w:wAfter w:w="8" w:type="dxa"/>
          <w:trHeight w:hRule="exact" w:val="101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color w:val="000000"/>
                <w:spacing w:val="-10"/>
                <w:sz w:val="24"/>
              </w:rPr>
            </w:pPr>
            <w:r>
              <w:rPr>
                <w:rFonts w:ascii="Times New Roman" w:hAnsi="Times New Roman"/>
                <w:color w:val="000000"/>
                <w:spacing w:val="-10"/>
                <w:sz w:val="24"/>
              </w:rPr>
              <w:t>17.20</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z w:val="24"/>
              </w:rPr>
            </w:pPr>
            <w:r>
              <w:rPr>
                <w:rFonts w:ascii="Times New Roman" w:hAnsi="Times New Roman"/>
                <w:color w:val="000000"/>
                <w:sz w:val="24"/>
              </w:rPr>
              <w:t xml:space="preserve">Extra for using coloured pedestal type W.0 pan (European type) </w:t>
            </w:r>
            <w:r>
              <w:rPr>
                <w:rFonts w:ascii="Times New Roman" w:hAnsi="Times New Roman"/>
                <w:color w:val="000000"/>
                <w:spacing w:val="-6"/>
                <w:sz w:val="24"/>
              </w:rPr>
              <w:t xml:space="preserve">with low level cistern of same colour instead of white vitreous china </w:t>
            </w:r>
            <w:r>
              <w:rPr>
                <w:rFonts w:ascii="Times New Roman" w:hAnsi="Times New Roman"/>
                <w:color w:val="000000"/>
                <w:spacing w:val="-4"/>
                <w:sz w:val="24"/>
              </w:rPr>
              <w:t>W.0 pan and cistern.</w:t>
            </w:r>
          </w:p>
        </w:tc>
        <w:tc>
          <w:tcPr>
            <w:tcW w:w="982" w:type="dxa"/>
            <w:tcBorders>
              <w:top w:val="single" w:sz="6" w:space="0" w:color="000000"/>
              <w:left w:val="single" w:sz="6" w:space="0" w:color="000000"/>
              <w:bottom w:val="single" w:sz="6" w:space="0" w:color="000000"/>
              <w:right w:val="single" w:sz="6" w:space="0" w:color="000000"/>
            </w:tcBorders>
            <w:textDirection w:val="tbRlV"/>
            <w:vAlign w:val="center"/>
          </w:tcPr>
          <w:p w:rsidR="00E6226D" w:rsidRDefault="00E6226D" w:rsidP="004D2427">
            <w:pPr>
              <w:ind w:left="36"/>
              <w:rPr>
                <w:rFonts w:ascii="Verdana" w:hAnsi="Verdana"/>
                <w:color w:val="000000"/>
                <w:sz w:val="58"/>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1"/>
              </w:tabs>
              <w:rPr>
                <w:rFonts w:ascii="Times New Roman" w:hAnsi="Times New Roman"/>
                <w:color w:val="000000"/>
                <w:spacing w:val="-10"/>
                <w:sz w:val="24"/>
              </w:rPr>
            </w:pPr>
            <w:r>
              <w:rPr>
                <w:rFonts w:ascii="Times New Roman" w:hAnsi="Times New Roman"/>
                <w:color w:val="000000"/>
                <w:spacing w:val="-10"/>
                <w:sz w:val="24"/>
              </w:rPr>
              <w:t>1452.00</w:t>
            </w:r>
          </w:p>
        </w:tc>
      </w:tr>
      <w:tr w:rsidR="00E6226D" w:rsidTr="004D2427">
        <w:tblPrEx>
          <w:tblLook w:val="0000"/>
        </w:tblPrEx>
        <w:trPr>
          <w:gridAfter w:val="1"/>
          <w:wAfter w:w="8" w:type="dxa"/>
          <w:trHeight w:hRule="exact" w:val="78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color w:val="000000"/>
                <w:spacing w:val="-10"/>
                <w:sz w:val="24"/>
              </w:rPr>
            </w:pPr>
            <w:r>
              <w:rPr>
                <w:rFonts w:ascii="Times New Roman" w:hAnsi="Times New Roman"/>
                <w:color w:val="000000"/>
                <w:spacing w:val="-10"/>
                <w:sz w:val="24"/>
              </w:rPr>
              <w:t>17.21</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72"/>
              <w:rPr>
                <w:rFonts w:ascii="Times New Roman" w:hAnsi="Times New Roman"/>
                <w:color w:val="000000"/>
                <w:sz w:val="24"/>
              </w:rPr>
            </w:pPr>
            <w:r>
              <w:rPr>
                <w:rFonts w:ascii="Times New Roman" w:hAnsi="Times New Roman"/>
                <w:color w:val="000000"/>
                <w:sz w:val="24"/>
              </w:rPr>
              <w:t xml:space="preserve">Providing and fixing a pair of white vitreous china foot rests of </w:t>
            </w:r>
            <w:r>
              <w:rPr>
                <w:rFonts w:ascii="Times New Roman" w:hAnsi="Times New Roman"/>
                <w:color w:val="000000"/>
                <w:spacing w:val="-3"/>
                <w:sz w:val="24"/>
              </w:rPr>
              <w:t xml:space="preserve">standard pattern for squatting pan </w:t>
            </w:r>
            <w:r>
              <w:rPr>
                <w:rFonts w:ascii="Times New Roman" w:hAnsi="Times New Roman"/>
                <w:color w:val="000000"/>
                <w:spacing w:val="-3"/>
                <w:sz w:val="23"/>
              </w:rPr>
              <w:t xml:space="preserve">water </w:t>
            </w:r>
            <w:r>
              <w:rPr>
                <w:rFonts w:ascii="Times New Roman" w:hAnsi="Times New Roman"/>
                <w:color w:val="000000"/>
                <w:spacing w:val="-3"/>
                <w:sz w:val="24"/>
              </w:rPr>
              <w:t>closet</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blPrEx>
          <w:tblLook w:val="0000"/>
        </w:tblPrEx>
        <w:trPr>
          <w:gridAfter w:val="1"/>
          <w:wAfter w:w="8" w:type="dxa"/>
          <w:trHeight w:hRule="exact" w:val="51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17.21.1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250x130x30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pair</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1"/>
              </w:tabs>
              <w:rPr>
                <w:rFonts w:ascii="Times New Roman" w:hAnsi="Times New Roman"/>
                <w:color w:val="000000"/>
                <w:spacing w:val="-10"/>
                <w:sz w:val="24"/>
              </w:rPr>
            </w:pPr>
            <w:r>
              <w:rPr>
                <w:rFonts w:ascii="Times New Roman" w:hAnsi="Times New Roman"/>
                <w:color w:val="000000"/>
                <w:spacing w:val="-10"/>
                <w:sz w:val="24"/>
              </w:rPr>
              <w:t>200.00</w:t>
            </w:r>
          </w:p>
        </w:tc>
      </w:tr>
      <w:tr w:rsidR="00E6226D" w:rsidTr="004D2427">
        <w:tblPrEx>
          <w:tblLook w:val="0000"/>
        </w:tblPrEx>
        <w:trPr>
          <w:gridAfter w:val="1"/>
          <w:wAfter w:w="8" w:type="dxa"/>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1721.2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z w:val="24"/>
              </w:rPr>
            </w:pPr>
            <w:r>
              <w:rPr>
                <w:rFonts w:ascii="Times New Roman" w:hAnsi="Times New Roman"/>
                <w:color w:val="000000"/>
                <w:sz w:val="24"/>
              </w:rPr>
              <w:t>250x125x25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pair</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1"/>
              </w:tabs>
              <w:rPr>
                <w:rFonts w:ascii="Times New Roman" w:hAnsi="Times New Roman"/>
                <w:color w:val="000000"/>
                <w:spacing w:val="-10"/>
                <w:sz w:val="24"/>
              </w:rPr>
            </w:pPr>
            <w:r>
              <w:rPr>
                <w:rFonts w:ascii="Times New Roman" w:hAnsi="Times New Roman"/>
                <w:color w:val="000000"/>
                <w:spacing w:val="-10"/>
                <w:sz w:val="24"/>
              </w:rPr>
              <w:t>142.00</w:t>
            </w:r>
          </w:p>
        </w:tc>
      </w:tr>
      <w:tr w:rsidR="00E6226D" w:rsidTr="004D2427">
        <w:tblPrEx>
          <w:tblLook w:val="0000"/>
        </w:tblPrEx>
        <w:trPr>
          <w:gridAfter w:val="1"/>
          <w:wAfter w:w="8" w:type="dxa"/>
          <w:trHeight w:hRule="exact" w:val="102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color w:val="000000"/>
                <w:spacing w:val="-10"/>
                <w:sz w:val="24"/>
              </w:rPr>
            </w:pPr>
            <w:r>
              <w:rPr>
                <w:rFonts w:ascii="Times New Roman" w:hAnsi="Times New Roman"/>
                <w:color w:val="000000"/>
                <w:spacing w:val="-10"/>
                <w:sz w:val="24"/>
              </w:rPr>
              <w:t>17.22</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8"/>
                <w:sz w:val="24"/>
              </w:rPr>
            </w:pPr>
            <w:r>
              <w:rPr>
                <w:rFonts w:ascii="Times New Roman" w:hAnsi="Times New Roman"/>
                <w:color w:val="000000"/>
                <w:spacing w:val="-8"/>
                <w:sz w:val="24"/>
              </w:rPr>
              <w:t xml:space="preserve">Providing and fixing P .V.C. low level flushing Stem with manually </w:t>
            </w:r>
            <w:r>
              <w:rPr>
                <w:rFonts w:ascii="Times New Roman" w:hAnsi="Times New Roman"/>
                <w:color w:val="000000"/>
                <w:spacing w:val="-4"/>
                <w:sz w:val="24"/>
              </w:rPr>
              <w:t xml:space="preserve">controlled device (handle lever) conforming to IS : 7231, with all </w:t>
            </w:r>
            <w:r>
              <w:rPr>
                <w:rFonts w:ascii="Times New Roman" w:hAnsi="Times New Roman"/>
                <w:color w:val="000000"/>
                <w:spacing w:val="-6"/>
                <w:sz w:val="24"/>
              </w:rPr>
              <w:t>fillings and fixtures complete.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blPrEx>
          <w:tblLook w:val="0000"/>
        </w:tblPrEx>
        <w:trPr>
          <w:gridAfter w:val="1"/>
          <w:wAfter w:w="8" w:type="dxa"/>
          <w:trHeight w:hRule="exact" w:val="51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17,22,1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6"/>
                <w:sz w:val="24"/>
              </w:rPr>
            </w:pPr>
            <w:r>
              <w:rPr>
                <w:rFonts w:ascii="Times New Roman" w:hAnsi="Times New Roman"/>
                <w:color w:val="000000"/>
                <w:spacing w:val="-6"/>
                <w:sz w:val="24"/>
              </w:rPr>
              <w:t>10 litre capacity - White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945,00</w:t>
            </w:r>
          </w:p>
        </w:tc>
      </w:tr>
      <w:tr w:rsidR="00E6226D" w:rsidTr="004D2427">
        <w:tblPrEx>
          <w:tblLook w:val="0000"/>
        </w:tblPrEx>
        <w:trPr>
          <w:gridAfter w:val="1"/>
          <w:wAfter w:w="8" w:type="dxa"/>
          <w:trHeight w:hRule="exact" w:val="54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17,222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6"/>
                <w:sz w:val="24"/>
              </w:rPr>
            </w:pPr>
            <w:r>
              <w:rPr>
                <w:rFonts w:ascii="Times New Roman" w:hAnsi="Times New Roman"/>
                <w:color w:val="000000"/>
                <w:spacing w:val="-6"/>
                <w:sz w:val="24"/>
              </w:rPr>
              <w:t>10 litre capacity - coloured</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1037,00</w:t>
            </w:r>
          </w:p>
        </w:tc>
      </w:tr>
      <w:tr w:rsidR="00E6226D" w:rsidTr="004D2427">
        <w:tblPrEx>
          <w:tblLook w:val="0000"/>
        </w:tblPrEx>
        <w:trPr>
          <w:gridAfter w:val="1"/>
          <w:wAfter w:w="8" w:type="dxa"/>
          <w:trHeight w:hRule="exact" w:val="77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color w:val="000000"/>
                <w:spacing w:val="-10"/>
                <w:sz w:val="24"/>
              </w:rPr>
            </w:pPr>
            <w:r>
              <w:rPr>
                <w:rFonts w:ascii="Times New Roman" w:hAnsi="Times New Roman"/>
                <w:color w:val="000000"/>
                <w:spacing w:val="-10"/>
                <w:sz w:val="24"/>
              </w:rPr>
              <w:t>17.23</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72"/>
              <w:rPr>
                <w:rFonts w:ascii="Times New Roman" w:hAnsi="Times New Roman"/>
                <w:color w:val="000000"/>
                <w:spacing w:val="-1"/>
                <w:sz w:val="24"/>
              </w:rPr>
            </w:pPr>
            <w:r>
              <w:rPr>
                <w:rFonts w:ascii="Times New Roman" w:hAnsi="Times New Roman"/>
                <w:color w:val="000000"/>
                <w:spacing w:val="-1"/>
                <w:sz w:val="24"/>
              </w:rPr>
              <w:t xml:space="preserve">Providing and fixing controlled flush, low level cistern made of </w:t>
            </w:r>
            <w:r>
              <w:rPr>
                <w:rFonts w:ascii="Times New Roman" w:hAnsi="Times New Roman"/>
                <w:color w:val="000000"/>
                <w:spacing w:val="-5"/>
                <w:sz w:val="24"/>
              </w:rPr>
              <w:t>vitreous china with all fillings complete.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blPrEx>
          <w:tblLook w:val="0000"/>
        </w:tblPrEx>
        <w:trPr>
          <w:gridAfter w:val="1"/>
          <w:wAfter w:w="8" w:type="dxa"/>
          <w:trHeight w:hRule="exact" w:val="48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17.23.1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5"/>
                <w:sz w:val="24"/>
              </w:rPr>
            </w:pPr>
            <w:r>
              <w:rPr>
                <w:rFonts w:ascii="Times New Roman" w:hAnsi="Times New Roman"/>
                <w:color w:val="000000"/>
                <w:spacing w:val="-5"/>
                <w:sz w:val="24"/>
              </w:rPr>
              <w:t>10 litre (full flush) capacity-white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1"/>
              </w:tabs>
              <w:rPr>
                <w:rFonts w:ascii="Times New Roman" w:hAnsi="Times New Roman"/>
                <w:color w:val="000000"/>
                <w:spacing w:val="-10"/>
                <w:sz w:val="24"/>
              </w:rPr>
            </w:pPr>
            <w:r>
              <w:rPr>
                <w:rFonts w:ascii="Times New Roman" w:hAnsi="Times New Roman"/>
                <w:color w:val="000000"/>
                <w:spacing w:val="-10"/>
                <w:sz w:val="24"/>
              </w:rPr>
              <w:t>1615.00</w:t>
            </w:r>
          </w:p>
        </w:tc>
      </w:tr>
      <w:tr w:rsidR="00E6226D" w:rsidTr="004D2427">
        <w:tblPrEx>
          <w:tblLook w:val="0000"/>
        </w:tblPrEx>
        <w:trPr>
          <w:gridAfter w:val="1"/>
          <w:wAfter w:w="8" w:type="dxa"/>
          <w:trHeight w:hRule="exact" w:val="54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1723.2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5"/>
                <w:sz w:val="24"/>
              </w:rPr>
            </w:pPr>
            <w:r>
              <w:rPr>
                <w:rFonts w:ascii="Times New Roman" w:hAnsi="Times New Roman"/>
                <w:color w:val="000000"/>
                <w:spacing w:val="-5"/>
                <w:sz w:val="24"/>
              </w:rPr>
              <w:t>10 litre (full flush) capacity-coloured</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1"/>
              </w:tabs>
              <w:rPr>
                <w:rFonts w:ascii="Times New Roman" w:hAnsi="Times New Roman"/>
                <w:color w:val="000000"/>
                <w:spacing w:val="-10"/>
                <w:sz w:val="24"/>
              </w:rPr>
            </w:pPr>
            <w:r>
              <w:rPr>
                <w:rFonts w:ascii="Times New Roman" w:hAnsi="Times New Roman"/>
                <w:color w:val="000000"/>
                <w:spacing w:val="-10"/>
                <w:sz w:val="24"/>
              </w:rPr>
              <w:t>2146.00</w:t>
            </w:r>
          </w:p>
        </w:tc>
      </w:tr>
      <w:tr w:rsidR="00E6226D" w:rsidTr="004D2427">
        <w:tblPrEx>
          <w:tblLook w:val="0000"/>
        </w:tblPrEx>
        <w:trPr>
          <w:gridAfter w:val="1"/>
          <w:wAfter w:w="8" w:type="dxa"/>
          <w:trHeight w:hRule="exact" w:val="71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color w:val="000000"/>
                <w:spacing w:val="-10"/>
                <w:sz w:val="24"/>
              </w:rPr>
            </w:pPr>
            <w:r>
              <w:rPr>
                <w:rFonts w:ascii="Times New Roman" w:hAnsi="Times New Roman"/>
                <w:color w:val="000000"/>
                <w:spacing w:val="-10"/>
                <w:sz w:val="24"/>
              </w:rPr>
              <w:t>17.24</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7"/>
                <w:sz w:val="24"/>
              </w:rPr>
            </w:pPr>
            <w:r>
              <w:rPr>
                <w:rFonts w:ascii="Times New Roman" w:hAnsi="Times New Roman"/>
                <w:color w:val="000000"/>
                <w:spacing w:val="-7"/>
                <w:sz w:val="24"/>
              </w:rPr>
              <w:t xml:space="preserve">Providing and fixing solid plastic seat with lid for pedestal type W.C. </w:t>
            </w:r>
            <w:r>
              <w:rPr>
                <w:rFonts w:ascii="Times New Roman" w:hAnsi="Times New Roman"/>
                <w:color w:val="000000"/>
                <w:spacing w:val="-6"/>
                <w:sz w:val="24"/>
              </w:rPr>
              <w:t>pan complete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blPrEx>
          <w:tblLook w:val="0000"/>
        </w:tblPrEx>
        <w:trPr>
          <w:gridAfter w:val="1"/>
          <w:wAfter w:w="8" w:type="dxa"/>
          <w:trHeight w:hRule="exact" w:val="4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1724.1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4"/>
                <w:sz w:val="24"/>
              </w:rPr>
            </w:pPr>
            <w:r>
              <w:rPr>
                <w:rFonts w:ascii="Times New Roman" w:hAnsi="Times New Roman"/>
                <w:color w:val="000000"/>
                <w:spacing w:val="-4"/>
                <w:sz w:val="24"/>
              </w:rPr>
              <w:t>White solid plastic seat with lid</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1"/>
              </w:tabs>
              <w:rPr>
                <w:rFonts w:ascii="Times New Roman" w:hAnsi="Times New Roman"/>
                <w:color w:val="000000"/>
                <w:spacing w:val="-10"/>
                <w:sz w:val="24"/>
              </w:rPr>
            </w:pPr>
            <w:r>
              <w:rPr>
                <w:rFonts w:ascii="Times New Roman" w:hAnsi="Times New Roman"/>
                <w:color w:val="000000"/>
                <w:spacing w:val="-10"/>
                <w:sz w:val="24"/>
              </w:rPr>
              <w:t>456.00</w:t>
            </w:r>
          </w:p>
        </w:tc>
      </w:tr>
      <w:tr w:rsidR="00E6226D" w:rsidTr="004D2427">
        <w:tblPrEx>
          <w:tblLook w:val="0000"/>
        </w:tblPrEx>
        <w:trPr>
          <w:gridAfter w:val="1"/>
          <w:wAfter w:w="8" w:type="dxa"/>
          <w:trHeight w:hRule="exact" w:val="4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1724.2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5"/>
                <w:sz w:val="24"/>
              </w:rPr>
            </w:pPr>
            <w:r>
              <w:rPr>
                <w:rFonts w:ascii="Times New Roman" w:hAnsi="Times New Roman"/>
                <w:color w:val="000000"/>
                <w:spacing w:val="-5"/>
                <w:sz w:val="24"/>
              </w:rPr>
              <w:t>Black solid plastic seat with lid</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1"/>
              </w:tabs>
              <w:rPr>
                <w:rFonts w:ascii="Times New Roman" w:hAnsi="Times New Roman"/>
                <w:color w:val="000000"/>
                <w:spacing w:val="-10"/>
                <w:sz w:val="24"/>
              </w:rPr>
            </w:pPr>
            <w:r>
              <w:rPr>
                <w:rFonts w:ascii="Times New Roman" w:hAnsi="Times New Roman"/>
                <w:color w:val="000000"/>
                <w:spacing w:val="-10"/>
                <w:sz w:val="24"/>
              </w:rPr>
              <w:t>433.00</w:t>
            </w:r>
          </w:p>
        </w:tc>
      </w:tr>
      <w:tr w:rsidR="00E6226D" w:rsidTr="004D2427">
        <w:tblPrEx>
          <w:tblLook w:val="0000"/>
        </w:tblPrEx>
        <w:trPr>
          <w:gridAfter w:val="1"/>
          <w:wAfter w:w="8" w:type="dxa"/>
          <w:trHeight w:hRule="exact" w:val="61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17,243</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72"/>
              <w:rPr>
                <w:rFonts w:ascii="Times New Roman" w:hAnsi="Times New Roman"/>
                <w:color w:val="000000"/>
                <w:spacing w:val="-7"/>
                <w:sz w:val="24"/>
              </w:rPr>
            </w:pPr>
            <w:r>
              <w:rPr>
                <w:rFonts w:ascii="Times New Roman" w:hAnsi="Times New Roman"/>
                <w:color w:val="000000"/>
                <w:spacing w:val="-7"/>
                <w:sz w:val="24"/>
              </w:rPr>
              <w:t xml:space="preserve">Coloured (other than black and white) solid plastic seat </w:t>
            </w:r>
            <w:r>
              <w:rPr>
                <w:rFonts w:ascii="Times New Roman" w:hAnsi="Times New Roman"/>
                <w:color w:val="000000"/>
                <w:spacing w:val="-10"/>
                <w:sz w:val="24"/>
              </w:rPr>
              <w:t>with lid</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688,00</w:t>
            </w:r>
          </w:p>
        </w:tc>
      </w:tr>
      <w:tr w:rsidR="00E6226D" w:rsidTr="004D2427">
        <w:tblPrEx>
          <w:tblLook w:val="0000"/>
        </w:tblPrEx>
        <w:trPr>
          <w:gridAfter w:val="1"/>
          <w:wAfter w:w="8" w:type="dxa"/>
          <w:trHeight w:hRule="exact" w:val="75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17/5</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4"/>
                <w:sz w:val="24"/>
              </w:rPr>
            </w:pPr>
            <w:r>
              <w:rPr>
                <w:rFonts w:ascii="Times New Roman" w:hAnsi="Times New Roman"/>
                <w:color w:val="000000"/>
                <w:spacing w:val="-4"/>
                <w:sz w:val="24"/>
              </w:rPr>
              <w:t xml:space="preserve">Providing and fixing G.I. inlet comedic&amp; for flush pipe connecting </w:t>
            </w:r>
            <w:r>
              <w:rPr>
                <w:rFonts w:ascii="Times New Roman" w:hAnsi="Times New Roman"/>
                <w:color w:val="000000"/>
                <w:spacing w:val="-10"/>
                <w:sz w:val="24"/>
              </w:rPr>
              <w:t>with W. C. pan.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1"/>
              </w:tabs>
              <w:rPr>
                <w:rFonts w:ascii="Times New Roman" w:hAnsi="Times New Roman"/>
                <w:color w:val="000000"/>
                <w:spacing w:val="-10"/>
                <w:sz w:val="24"/>
              </w:rPr>
            </w:pPr>
            <w:r>
              <w:rPr>
                <w:rFonts w:ascii="Times New Roman" w:hAnsi="Times New Roman"/>
                <w:color w:val="000000"/>
                <w:spacing w:val="-10"/>
                <w:sz w:val="24"/>
              </w:rPr>
              <w:t>114.00</w:t>
            </w:r>
          </w:p>
        </w:tc>
      </w:tr>
    </w:tbl>
    <w:p w:rsidR="00E6226D" w:rsidRDefault="00E6226D" w:rsidP="00E6226D">
      <w:pPr>
        <w:rPr>
          <w:rFonts w:ascii="Times New Roman" w:hAnsi="Times New Roman"/>
          <w:color w:val="000000"/>
          <w:sz w:val="24"/>
        </w:rPr>
      </w:pPr>
    </w:p>
    <w:p w:rsidR="00E6226D" w:rsidRDefault="00E6226D" w:rsidP="00E6226D">
      <w:pPr>
        <w:rPr>
          <w:rFonts w:ascii="Times New Roman" w:hAnsi="Times New Roman"/>
          <w:color w:val="000000"/>
          <w:sz w:val="24"/>
        </w:rPr>
      </w:pPr>
    </w:p>
    <w:p w:rsidR="00A872F2" w:rsidRDefault="00A872F2" w:rsidP="00A872F2">
      <w:pPr>
        <w:jc w:val="center"/>
        <w:rPr>
          <w:rFonts w:ascii="Times New Roman" w:hAnsi="Times New Roman" w:cs="Times New Roman"/>
        </w:rPr>
      </w:pPr>
      <w:r>
        <w:t>Page No.2</w:t>
      </w:r>
      <w:r w:rsidR="000C500E">
        <w:t>94</w:t>
      </w:r>
    </w:p>
    <w:p w:rsidR="00E6226D" w:rsidRDefault="00E6226D" w:rsidP="00E6226D">
      <w:pPr>
        <w:rPr>
          <w:rFonts w:ascii="Times New Roman" w:hAnsi="Times New Roman"/>
          <w:color w:val="000000"/>
          <w:sz w:val="24"/>
        </w:rPr>
      </w:pPr>
    </w:p>
    <w:p w:rsidR="00E6226D" w:rsidRDefault="00E6226D" w:rsidP="00E6226D">
      <w:pPr>
        <w:rPr>
          <w:rFonts w:ascii="Times New Roman" w:hAnsi="Times New Roman"/>
          <w:color w:val="000000"/>
          <w:sz w:val="24"/>
        </w:rPr>
      </w:pPr>
    </w:p>
    <w:tbl>
      <w:tblPr>
        <w:tblW w:w="0" w:type="auto"/>
        <w:tblInd w:w="15" w:type="dxa"/>
        <w:tblLayout w:type="fixed"/>
        <w:tblCellMar>
          <w:left w:w="0" w:type="dxa"/>
          <w:right w:w="0" w:type="dxa"/>
        </w:tblCellMar>
        <w:tblLook w:val="04A0"/>
      </w:tblPr>
      <w:tblGrid>
        <w:gridCol w:w="923"/>
        <w:gridCol w:w="1275"/>
        <w:gridCol w:w="5310"/>
        <w:gridCol w:w="982"/>
        <w:gridCol w:w="1245"/>
      </w:tblGrid>
      <w:tr w:rsidR="00E6226D" w:rsidTr="004D2427">
        <w:trPr>
          <w:trHeight w:hRule="exact" w:val="69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 xml:space="preserve">Item </w:t>
            </w:r>
            <w:r>
              <w:rPr>
                <w:rFonts w:ascii="Times New Roman" w:hAnsi="Times New Roman"/>
                <w:b/>
                <w:color w:val="000000"/>
                <w:spacing w:val="-10"/>
                <w:sz w:val="23"/>
              </w:rPr>
              <w:br/>
              <w:t>No.</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right="2685"/>
              <w:jc w:val="right"/>
              <w:rPr>
                <w:rFonts w:ascii="Times New Roman" w:hAnsi="Times New Roman"/>
                <w:b/>
                <w:color w:val="000000"/>
                <w:sz w:val="23"/>
              </w:rPr>
            </w:pPr>
            <w:r>
              <w:rPr>
                <w:rFonts w:ascii="Times New Roman" w:hAnsi="Times New Roman"/>
                <w:b/>
                <w:color w:val="000000"/>
                <w:sz w:val="23"/>
              </w:rPr>
              <w:t>Description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Unit</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 xml:space="preserve">Rate (in </w:t>
            </w:r>
            <w:r>
              <w:rPr>
                <w:rFonts w:ascii="Times New Roman" w:hAnsi="Times New Roman"/>
                <w:b/>
                <w:color w:val="000000"/>
                <w:spacing w:val="-10"/>
                <w:sz w:val="23"/>
              </w:rPr>
              <w:br/>
              <w:t>Rs.)</w:t>
            </w:r>
          </w:p>
        </w:tc>
      </w:tr>
      <w:tr w:rsidR="00E6226D" w:rsidTr="004D2427">
        <w:trPr>
          <w:trHeight w:hRule="exact" w:val="27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105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b/>
                <w:color w:val="000000"/>
                <w:spacing w:val="-10"/>
                <w:sz w:val="23"/>
              </w:rPr>
            </w:pPr>
            <w:r>
              <w:rPr>
                <w:rFonts w:ascii="Times New Roman" w:hAnsi="Times New Roman"/>
                <w:b/>
                <w:color w:val="000000"/>
                <w:spacing w:val="-10"/>
                <w:sz w:val="23"/>
              </w:rPr>
              <w:t>17.26</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6"/>
                <w:sz w:val="23"/>
              </w:rPr>
            </w:pPr>
            <w:r>
              <w:rPr>
                <w:rFonts w:ascii="Times New Roman" w:hAnsi="Times New Roman"/>
                <w:b/>
                <w:color w:val="000000"/>
                <w:spacing w:val="-6"/>
                <w:sz w:val="23"/>
              </w:rPr>
              <w:t xml:space="preserve">Providing and fixing white vitreous china flat back or wall </w:t>
            </w:r>
            <w:r>
              <w:rPr>
                <w:rFonts w:ascii="Times New Roman" w:hAnsi="Times New Roman"/>
                <w:b/>
                <w:color w:val="000000"/>
                <w:spacing w:val="-6"/>
                <w:sz w:val="21"/>
              </w:rPr>
              <w:t xml:space="preserve">COMET </w:t>
            </w:r>
            <w:r>
              <w:rPr>
                <w:rFonts w:ascii="Times New Roman" w:hAnsi="Times New Roman"/>
                <w:b/>
                <w:color w:val="000000"/>
                <w:spacing w:val="20"/>
                <w:sz w:val="23"/>
              </w:rPr>
              <w:t xml:space="preserve">type lipped front urinal basin of 430x260x350mm or </w:t>
            </w:r>
            <w:r>
              <w:rPr>
                <w:rFonts w:ascii="Times New Roman" w:hAnsi="Times New Roman"/>
                <w:b/>
                <w:color w:val="000000"/>
                <w:spacing w:val="-4"/>
                <w:sz w:val="23"/>
              </w:rPr>
              <w:t>340x410x265mm sizes respectively.</w:t>
            </w:r>
          </w:p>
        </w:tc>
        <w:tc>
          <w:tcPr>
            <w:tcW w:w="982" w:type="dxa"/>
            <w:tcBorders>
              <w:top w:val="single" w:sz="6" w:space="0" w:color="000000"/>
              <w:left w:val="single" w:sz="6" w:space="0" w:color="000000"/>
              <w:bottom w:val="single" w:sz="6" w:space="0" w:color="000000"/>
              <w:right w:val="single" w:sz="6" w:space="0" w:color="000000"/>
            </w:tcBorders>
            <w:textDirection w:val="tbRlV"/>
            <w:vAlign w:val="center"/>
          </w:tcPr>
          <w:p w:rsidR="00E6226D" w:rsidRDefault="00E6226D" w:rsidP="004D2427">
            <w:pPr>
              <w:ind w:left="36"/>
              <w:rPr>
                <w:rFonts w:ascii="Verdana" w:hAnsi="Verdana"/>
                <w:color w:val="000000"/>
                <w:sz w:val="58"/>
              </w:rPr>
            </w:pPr>
            <w:r>
              <w:rPr>
                <w:rFonts w:ascii="Verdana" w:hAnsi="Verdana"/>
                <w:color w:val="000000"/>
                <w:sz w:val="58"/>
              </w:rPr>
              <w:t>I</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733,00</w:t>
            </w:r>
          </w:p>
        </w:tc>
      </w:tr>
      <w:tr w:rsidR="00E6226D" w:rsidTr="004D2427">
        <w:trPr>
          <w:trHeight w:hRule="exact" w:val="69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b/>
                <w:color w:val="000000"/>
                <w:spacing w:val="-10"/>
                <w:sz w:val="23"/>
              </w:rPr>
            </w:pPr>
            <w:r>
              <w:rPr>
                <w:rFonts w:ascii="Times New Roman" w:hAnsi="Times New Roman"/>
                <w:b/>
                <w:color w:val="000000"/>
                <w:spacing w:val="-10"/>
                <w:sz w:val="23"/>
              </w:rPr>
              <w:t>17.27</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72"/>
              <w:rPr>
                <w:rFonts w:ascii="Times New Roman" w:hAnsi="Times New Roman"/>
                <w:b/>
                <w:color w:val="000000"/>
                <w:spacing w:val="-8"/>
                <w:sz w:val="23"/>
              </w:rPr>
            </w:pPr>
            <w:r>
              <w:rPr>
                <w:rFonts w:ascii="Times New Roman" w:hAnsi="Times New Roman"/>
                <w:b/>
                <w:color w:val="000000"/>
                <w:spacing w:val="-8"/>
                <w:sz w:val="23"/>
              </w:rPr>
              <w:t xml:space="preserve">Providing and fixing white vitreous china fiat back half stall urinal of </w:t>
            </w:r>
            <w:r>
              <w:rPr>
                <w:rFonts w:ascii="Times New Roman" w:hAnsi="Times New Roman"/>
                <w:b/>
                <w:color w:val="000000"/>
                <w:spacing w:val="-4"/>
                <w:sz w:val="23"/>
              </w:rPr>
              <w:t>size 580a380x350mm.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0"/>
              </w:tabs>
              <w:rPr>
                <w:rFonts w:ascii="Times New Roman" w:hAnsi="Times New Roman"/>
                <w:b/>
                <w:color w:val="000000"/>
                <w:spacing w:val="-10"/>
                <w:sz w:val="23"/>
              </w:rPr>
            </w:pPr>
            <w:r>
              <w:rPr>
                <w:rFonts w:ascii="Times New Roman" w:hAnsi="Times New Roman"/>
                <w:b/>
                <w:color w:val="000000"/>
                <w:spacing w:val="-10"/>
                <w:sz w:val="23"/>
              </w:rPr>
              <w:t>2243.00</w:t>
            </w:r>
          </w:p>
        </w:tc>
      </w:tr>
      <w:tr w:rsidR="00E6226D" w:rsidTr="004D2427">
        <w:trPr>
          <w:trHeight w:hRule="exact" w:val="7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b/>
                <w:color w:val="000000"/>
                <w:spacing w:val="-10"/>
                <w:sz w:val="23"/>
              </w:rPr>
            </w:pPr>
            <w:r>
              <w:rPr>
                <w:rFonts w:ascii="Times New Roman" w:hAnsi="Times New Roman"/>
                <w:b/>
                <w:color w:val="000000"/>
                <w:spacing w:val="-10"/>
                <w:sz w:val="23"/>
              </w:rPr>
              <w:lastRenderedPageBreak/>
              <w:t>17.28</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10"/>
                <w:sz w:val="23"/>
              </w:rPr>
            </w:pPr>
            <w:r>
              <w:rPr>
                <w:rFonts w:ascii="Times New Roman" w:hAnsi="Times New Roman"/>
                <w:b/>
                <w:color w:val="000000"/>
                <w:spacing w:val="-10"/>
                <w:sz w:val="23"/>
              </w:rPr>
              <w:t xml:space="preserve">Providing and fixing white vitreous china squatting plate urinal with </w:t>
            </w:r>
            <w:r>
              <w:rPr>
                <w:rFonts w:ascii="Times New Roman" w:hAnsi="Times New Roman"/>
                <w:b/>
                <w:color w:val="000000"/>
                <w:spacing w:val="-7"/>
                <w:sz w:val="23"/>
              </w:rPr>
              <w:t>integral rim longitudinal flush pipe,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0"/>
              </w:tabs>
              <w:rPr>
                <w:rFonts w:ascii="Times New Roman" w:hAnsi="Times New Roman"/>
                <w:b/>
                <w:color w:val="000000"/>
                <w:spacing w:val="-10"/>
                <w:sz w:val="23"/>
              </w:rPr>
            </w:pPr>
            <w:r>
              <w:rPr>
                <w:rFonts w:ascii="Times New Roman" w:hAnsi="Times New Roman"/>
                <w:b/>
                <w:color w:val="000000"/>
                <w:spacing w:val="-10"/>
                <w:sz w:val="23"/>
              </w:rPr>
              <w:t>1564.00</w:t>
            </w:r>
          </w:p>
        </w:tc>
      </w:tr>
      <w:tr w:rsidR="00E6226D" w:rsidTr="004D2427">
        <w:trPr>
          <w:trHeight w:hRule="exact" w:val="75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17,29</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2"/>
                <w:sz w:val="23"/>
              </w:rPr>
            </w:pPr>
            <w:r>
              <w:rPr>
                <w:rFonts w:ascii="Times New Roman" w:hAnsi="Times New Roman"/>
                <w:b/>
                <w:color w:val="000000"/>
                <w:spacing w:val="-2"/>
                <w:sz w:val="23"/>
              </w:rPr>
              <w:t xml:space="preserve">Providing and fixing white vitreous china wash basin including </w:t>
            </w:r>
            <w:r>
              <w:rPr>
                <w:rFonts w:ascii="Times New Roman" w:hAnsi="Times New Roman"/>
                <w:b/>
                <w:color w:val="000000"/>
                <w:spacing w:val="-6"/>
                <w:sz w:val="23"/>
              </w:rPr>
              <w:t>making all connections but excluding the cost of fittings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51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1729.1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6"/>
                <w:sz w:val="23"/>
              </w:rPr>
            </w:pPr>
            <w:r>
              <w:rPr>
                <w:rFonts w:ascii="Times New Roman" w:hAnsi="Times New Roman"/>
                <w:b/>
                <w:color w:val="000000"/>
                <w:spacing w:val="-6"/>
                <w:sz w:val="23"/>
              </w:rPr>
              <w:t>Flat back wash basin of size 630x450mm.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0"/>
              </w:tabs>
              <w:rPr>
                <w:rFonts w:ascii="Times New Roman" w:hAnsi="Times New Roman"/>
                <w:b/>
                <w:color w:val="000000"/>
                <w:spacing w:val="-10"/>
                <w:sz w:val="23"/>
              </w:rPr>
            </w:pPr>
            <w:r>
              <w:rPr>
                <w:rFonts w:ascii="Times New Roman" w:hAnsi="Times New Roman"/>
                <w:b/>
                <w:color w:val="000000"/>
                <w:spacing w:val="-10"/>
                <w:sz w:val="23"/>
              </w:rPr>
              <w:t>1379.00</w:t>
            </w:r>
          </w:p>
        </w:tc>
      </w:tr>
      <w:tr w:rsidR="00E6226D" w:rsidTr="004D2427">
        <w:trPr>
          <w:trHeight w:hRule="exact" w:val="51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17.29.2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5"/>
                <w:sz w:val="23"/>
              </w:rPr>
            </w:pPr>
            <w:r>
              <w:rPr>
                <w:rFonts w:ascii="Times New Roman" w:hAnsi="Times New Roman"/>
                <w:b/>
                <w:color w:val="000000"/>
                <w:spacing w:val="-5"/>
                <w:sz w:val="23"/>
              </w:rPr>
              <w:t>Flat bask wash basin of size 559x400mm.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0"/>
              </w:tabs>
              <w:rPr>
                <w:rFonts w:ascii="Times New Roman" w:hAnsi="Times New Roman"/>
                <w:b/>
                <w:color w:val="000000"/>
                <w:spacing w:val="-10"/>
                <w:sz w:val="23"/>
              </w:rPr>
            </w:pPr>
            <w:r>
              <w:rPr>
                <w:rFonts w:ascii="Times New Roman" w:hAnsi="Times New Roman"/>
                <w:b/>
                <w:color w:val="000000"/>
                <w:spacing w:val="-10"/>
                <w:sz w:val="23"/>
              </w:rPr>
              <w:t>857.00</w:t>
            </w:r>
          </w:p>
        </w:tc>
      </w:tr>
      <w:tr w:rsidR="00E6226D" w:rsidTr="004D2427">
        <w:trPr>
          <w:trHeight w:hRule="exact" w:val="51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1729.3</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4"/>
                <w:sz w:val="23"/>
              </w:rPr>
            </w:pPr>
            <w:r>
              <w:rPr>
                <w:rFonts w:ascii="Times New Roman" w:hAnsi="Times New Roman"/>
                <w:b/>
                <w:color w:val="000000"/>
                <w:spacing w:val="-4"/>
                <w:sz w:val="23"/>
              </w:rPr>
              <w:t>Angle back wash basin of size 600x480mm.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0"/>
              </w:tabs>
              <w:rPr>
                <w:rFonts w:ascii="Times New Roman" w:hAnsi="Times New Roman"/>
                <w:b/>
                <w:color w:val="000000"/>
                <w:spacing w:val="-10"/>
                <w:sz w:val="23"/>
              </w:rPr>
            </w:pPr>
            <w:r>
              <w:rPr>
                <w:rFonts w:ascii="Times New Roman" w:hAnsi="Times New Roman"/>
                <w:b/>
                <w:color w:val="000000"/>
                <w:spacing w:val="-10"/>
                <w:sz w:val="23"/>
              </w:rPr>
              <w:t>967.00</w:t>
            </w:r>
          </w:p>
        </w:tc>
      </w:tr>
      <w:tr w:rsidR="00E6226D" w:rsidTr="004D2427">
        <w:trPr>
          <w:trHeight w:hRule="exact" w:val="51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1729.4</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4"/>
                <w:sz w:val="23"/>
              </w:rPr>
            </w:pPr>
            <w:r>
              <w:rPr>
                <w:rFonts w:ascii="Times New Roman" w:hAnsi="Times New Roman"/>
                <w:b/>
                <w:color w:val="000000"/>
                <w:spacing w:val="-4"/>
                <w:sz w:val="23"/>
              </w:rPr>
              <w:t>Angle back wash basin of size 400x400mm,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694,00</w:t>
            </w:r>
          </w:p>
        </w:tc>
      </w:tr>
      <w:tr w:rsidR="00E6226D" w:rsidTr="004D2427">
        <w:trPr>
          <w:trHeight w:hRule="exact" w:val="51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1729.5</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7"/>
                <w:sz w:val="23"/>
              </w:rPr>
            </w:pPr>
            <w:r>
              <w:rPr>
                <w:rFonts w:ascii="Times New Roman" w:hAnsi="Times New Roman"/>
                <w:b/>
                <w:color w:val="000000"/>
                <w:spacing w:val="-7"/>
                <w:sz w:val="23"/>
              </w:rPr>
              <w:t xml:space="preserve">Flat back wash basin of </w:t>
            </w:r>
            <w:r>
              <w:rPr>
                <w:rFonts w:ascii="Times New Roman" w:hAnsi="Times New Roman"/>
                <w:b/>
                <w:color w:val="000000"/>
                <w:spacing w:val="-7"/>
                <w:sz w:val="21"/>
              </w:rPr>
              <w:t xml:space="preserve">Size </w:t>
            </w:r>
            <w:r>
              <w:rPr>
                <w:rFonts w:ascii="Times New Roman" w:hAnsi="Times New Roman"/>
                <w:b/>
                <w:color w:val="000000"/>
                <w:spacing w:val="-7"/>
                <w:sz w:val="23"/>
              </w:rPr>
              <w:t>45 0x300mm.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717,00</w:t>
            </w:r>
          </w:p>
        </w:tc>
      </w:tr>
      <w:tr w:rsidR="00E6226D" w:rsidTr="004D2427">
        <w:trPr>
          <w:trHeight w:hRule="exact" w:val="63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1729.6</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6"/>
                <w:sz w:val="23"/>
              </w:rPr>
            </w:pPr>
            <w:r>
              <w:rPr>
                <w:rFonts w:ascii="Times New Roman" w:hAnsi="Times New Roman"/>
                <w:b/>
                <w:color w:val="000000"/>
                <w:spacing w:val="-6"/>
                <w:sz w:val="23"/>
              </w:rPr>
              <w:t>Surgeon type wash basin of size 660a460mm,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1519,00</w:t>
            </w:r>
          </w:p>
        </w:tc>
      </w:tr>
      <w:tr w:rsidR="00E6226D" w:rsidTr="004D2427">
        <w:trPr>
          <w:trHeight w:hRule="exact" w:val="8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b/>
                <w:color w:val="000000"/>
                <w:spacing w:val="-10"/>
                <w:sz w:val="23"/>
              </w:rPr>
            </w:pPr>
            <w:r>
              <w:rPr>
                <w:rFonts w:ascii="Times New Roman" w:hAnsi="Times New Roman"/>
                <w:b/>
                <w:color w:val="000000"/>
                <w:spacing w:val="-10"/>
                <w:sz w:val="23"/>
              </w:rPr>
              <w:t>17.30</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9"/>
                <w:sz w:val="23"/>
              </w:rPr>
            </w:pPr>
            <w:r>
              <w:rPr>
                <w:rFonts w:ascii="Times New Roman" w:hAnsi="Times New Roman"/>
                <w:b/>
                <w:color w:val="000000"/>
                <w:spacing w:val="-9"/>
                <w:sz w:val="23"/>
              </w:rPr>
              <w:t xml:space="preserve">Providing and fixing kitchen sink including making all comnectie®s </w:t>
            </w:r>
            <w:r>
              <w:rPr>
                <w:rFonts w:ascii="Times New Roman" w:hAnsi="Times New Roman"/>
                <w:b/>
                <w:color w:val="000000"/>
                <w:spacing w:val="-6"/>
                <w:sz w:val="23"/>
              </w:rPr>
              <w:t>excluding cost of fittin,gs,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58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17.30.1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5"/>
                <w:sz w:val="23"/>
              </w:rPr>
            </w:pPr>
            <w:r>
              <w:rPr>
                <w:rFonts w:ascii="Times New Roman" w:hAnsi="Times New Roman"/>
                <w:b/>
                <w:color w:val="000000"/>
                <w:spacing w:val="-5"/>
                <w:sz w:val="23"/>
              </w:rPr>
              <w:t>White glazed fire clay sink of size 600x450x250mm_</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0"/>
              </w:tabs>
              <w:rPr>
                <w:rFonts w:ascii="Times New Roman" w:hAnsi="Times New Roman"/>
                <w:b/>
                <w:color w:val="000000"/>
                <w:spacing w:val="-10"/>
                <w:sz w:val="23"/>
              </w:rPr>
            </w:pPr>
            <w:r>
              <w:rPr>
                <w:rFonts w:ascii="Times New Roman" w:hAnsi="Times New Roman"/>
                <w:b/>
                <w:color w:val="000000"/>
                <w:spacing w:val="-10"/>
                <w:sz w:val="23"/>
              </w:rPr>
              <w:t>1843.00</w:t>
            </w:r>
          </w:p>
        </w:tc>
      </w:tr>
      <w:tr w:rsidR="00E6226D" w:rsidTr="004D2427">
        <w:trPr>
          <w:trHeight w:hRule="exact" w:val="75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b/>
                <w:color w:val="000000"/>
                <w:spacing w:val="-10"/>
                <w:sz w:val="23"/>
              </w:rPr>
            </w:pPr>
            <w:r>
              <w:rPr>
                <w:rFonts w:ascii="Times New Roman" w:hAnsi="Times New Roman"/>
                <w:b/>
                <w:color w:val="000000"/>
                <w:spacing w:val="-10"/>
                <w:sz w:val="23"/>
              </w:rPr>
              <w:t>17.31</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9"/>
                <w:sz w:val="23"/>
              </w:rPr>
            </w:pPr>
            <w:r>
              <w:rPr>
                <w:rFonts w:ascii="Times New Roman" w:hAnsi="Times New Roman"/>
                <w:b/>
                <w:color w:val="000000"/>
                <w:spacing w:val="-9"/>
                <w:sz w:val="23"/>
              </w:rPr>
              <w:t xml:space="preserve">Providing and fixing white vitreous china laboratory sink including </w:t>
            </w:r>
            <w:r>
              <w:rPr>
                <w:rFonts w:ascii="Times New Roman" w:hAnsi="Times New Roman"/>
                <w:b/>
                <w:color w:val="000000"/>
                <w:spacing w:val="-6"/>
                <w:sz w:val="23"/>
              </w:rPr>
              <w:t>making all connections excluding cost of fittings: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2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4"/>
                <w:sz w:val="23"/>
              </w:rPr>
            </w:pPr>
            <w:r>
              <w:rPr>
                <w:rFonts w:ascii="Times New Roman" w:hAnsi="Times New Roman"/>
                <w:b/>
                <w:color w:val="000000"/>
                <w:spacing w:val="-4"/>
                <w:sz w:val="23"/>
              </w:rPr>
              <w:t>Size 450x300x150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1263,00</w:t>
            </w:r>
          </w:p>
        </w:tc>
      </w:tr>
      <w:tr w:rsidR="00E6226D" w:rsidTr="004D2427">
        <w:trPr>
          <w:trHeight w:hRule="exact" w:val="57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4"/>
                <w:sz w:val="23"/>
              </w:rPr>
            </w:pPr>
            <w:r>
              <w:rPr>
                <w:rFonts w:ascii="Times New Roman" w:hAnsi="Times New Roman"/>
                <w:b/>
                <w:color w:val="000000"/>
                <w:spacing w:val="-4"/>
                <w:sz w:val="23"/>
              </w:rPr>
              <w:t>Size 600x450x200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2250,00</w:t>
            </w:r>
          </w:p>
        </w:tc>
      </w:tr>
      <w:tr w:rsidR="00E6226D" w:rsidTr="004D2427">
        <w:trPr>
          <w:trHeight w:hRule="exact" w:val="51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b/>
                <w:color w:val="000000"/>
                <w:spacing w:val="-10"/>
                <w:sz w:val="23"/>
              </w:rPr>
            </w:pPr>
            <w:r>
              <w:rPr>
                <w:rFonts w:ascii="Times New Roman" w:hAnsi="Times New Roman"/>
                <w:b/>
                <w:color w:val="000000"/>
                <w:spacing w:val="-10"/>
                <w:sz w:val="23"/>
              </w:rPr>
              <w:t>17.32</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7"/>
                <w:sz w:val="23"/>
              </w:rPr>
            </w:pPr>
            <w:r>
              <w:rPr>
                <w:rFonts w:ascii="Times New Roman" w:hAnsi="Times New Roman"/>
                <w:b/>
                <w:color w:val="000000"/>
                <w:spacing w:val="-7"/>
                <w:sz w:val="23"/>
              </w:rPr>
              <w:t xml:space="preserve">Providing and fixing soil, </w:t>
            </w:r>
            <w:r>
              <w:rPr>
                <w:rFonts w:ascii="Times New Roman" w:hAnsi="Times New Roman"/>
                <w:b/>
                <w:i/>
                <w:color w:val="000000"/>
                <w:spacing w:val="-7"/>
                <w:sz w:val="26"/>
              </w:rPr>
              <w:t xml:space="preserve">waste </w:t>
            </w:r>
            <w:r>
              <w:rPr>
                <w:rFonts w:ascii="Times New Roman" w:hAnsi="Times New Roman"/>
                <w:b/>
                <w:color w:val="000000"/>
                <w:spacing w:val="-7"/>
                <w:sz w:val="23"/>
              </w:rPr>
              <w:t>and vent pipes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51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5"/>
                <w:sz w:val="23"/>
              </w:rPr>
            </w:pPr>
            <w:r>
              <w:rPr>
                <w:rFonts w:ascii="Times New Roman" w:hAnsi="Times New Roman"/>
                <w:b/>
                <w:color w:val="000000"/>
                <w:spacing w:val="-5"/>
                <w:sz w:val="23"/>
              </w:rPr>
              <w:t>100 mm dia Pipe minimum wall thickness 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51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6"/>
                <w:sz w:val="23"/>
              </w:rPr>
            </w:pPr>
            <w:r>
              <w:rPr>
                <w:rFonts w:ascii="Times New Roman" w:hAnsi="Times New Roman"/>
                <w:b/>
                <w:color w:val="000000"/>
                <w:spacing w:val="-6"/>
                <w:sz w:val="23"/>
              </w:rPr>
              <w:t>17.3211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7"/>
                <w:sz w:val="23"/>
              </w:rPr>
            </w:pPr>
            <w:r>
              <w:rPr>
                <w:rFonts w:ascii="Times New Roman" w:hAnsi="Times New Roman"/>
                <w:b/>
                <w:color w:val="000000"/>
                <w:spacing w:val="-7"/>
                <w:sz w:val="23"/>
              </w:rPr>
              <w:t xml:space="preserve">Sand cast iron </w:t>
            </w:r>
            <w:r>
              <w:rPr>
                <w:rFonts w:ascii="Times New Roman" w:hAnsi="Times New Roman"/>
                <w:b/>
                <w:color w:val="000000"/>
                <w:spacing w:val="-7"/>
                <w:sz w:val="21"/>
              </w:rPr>
              <w:t xml:space="preserve">S WAS </w:t>
            </w:r>
            <w:r>
              <w:rPr>
                <w:rFonts w:ascii="Times New Roman" w:hAnsi="Times New Roman"/>
                <w:b/>
                <w:color w:val="000000"/>
                <w:spacing w:val="-7"/>
                <w:sz w:val="23"/>
              </w:rPr>
              <w:t>pipe as per IS: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meter</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0"/>
              </w:tabs>
              <w:rPr>
                <w:rFonts w:ascii="Times New Roman" w:hAnsi="Times New Roman"/>
                <w:b/>
                <w:color w:val="000000"/>
                <w:spacing w:val="-10"/>
                <w:sz w:val="23"/>
              </w:rPr>
            </w:pPr>
            <w:r>
              <w:rPr>
                <w:rFonts w:ascii="Times New Roman" w:hAnsi="Times New Roman"/>
                <w:b/>
                <w:color w:val="000000"/>
                <w:spacing w:val="-10"/>
                <w:sz w:val="23"/>
              </w:rPr>
              <w:t>879.00</w:t>
            </w:r>
          </w:p>
        </w:tc>
      </w:tr>
      <w:tr w:rsidR="00E6226D" w:rsidTr="004D2427">
        <w:trPr>
          <w:trHeight w:hRule="exact" w:val="7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17.32.1.2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4"/>
                <w:sz w:val="23"/>
              </w:rPr>
            </w:pPr>
            <w:r>
              <w:rPr>
                <w:rFonts w:ascii="Times New Roman" w:hAnsi="Times New Roman"/>
                <w:b/>
                <w:color w:val="000000"/>
                <w:spacing w:val="4"/>
                <w:sz w:val="23"/>
              </w:rPr>
              <w:t xml:space="preserve">Centrifugally cast (spun) iron socket and spigot </w:t>
            </w:r>
            <w:r>
              <w:rPr>
                <w:rFonts w:ascii="Times New Roman" w:hAnsi="Times New Roman"/>
                <w:b/>
                <w:color w:val="000000"/>
                <w:spacing w:val="-9"/>
                <w:sz w:val="23"/>
              </w:rPr>
              <w:t>(SaruiS) pipe as per LS: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meter</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0"/>
              </w:tabs>
              <w:rPr>
                <w:rFonts w:ascii="Times New Roman" w:hAnsi="Times New Roman"/>
                <w:b/>
                <w:color w:val="000000"/>
                <w:spacing w:val="-10"/>
                <w:sz w:val="23"/>
              </w:rPr>
            </w:pPr>
            <w:r>
              <w:rPr>
                <w:rFonts w:ascii="Times New Roman" w:hAnsi="Times New Roman"/>
                <w:b/>
                <w:color w:val="000000"/>
                <w:spacing w:val="-10"/>
                <w:sz w:val="23"/>
              </w:rPr>
              <w:t>955.00</w:t>
            </w:r>
          </w:p>
        </w:tc>
      </w:tr>
      <w:tr w:rsidR="00E6226D" w:rsidTr="004D2427">
        <w:trPr>
          <w:trHeight w:hRule="exact" w:val="44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5"/>
                <w:sz w:val="23"/>
              </w:rPr>
            </w:pPr>
            <w:r>
              <w:rPr>
                <w:rFonts w:ascii="Times New Roman" w:hAnsi="Times New Roman"/>
                <w:b/>
                <w:color w:val="000000"/>
                <w:spacing w:val="-5"/>
                <w:sz w:val="23"/>
              </w:rPr>
              <w:t>75 mm dia Pipe minimum wall thickness 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5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17.32.2.1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7"/>
                <w:sz w:val="23"/>
              </w:rPr>
            </w:pPr>
            <w:r>
              <w:rPr>
                <w:rFonts w:ascii="Times New Roman" w:hAnsi="Times New Roman"/>
                <w:b/>
                <w:color w:val="000000"/>
                <w:spacing w:val="-7"/>
                <w:sz w:val="23"/>
              </w:rPr>
              <w:t>Sarni test iron SandS pipe as per IS: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meter</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0"/>
              </w:tabs>
              <w:rPr>
                <w:rFonts w:ascii="Times New Roman" w:hAnsi="Times New Roman"/>
                <w:b/>
                <w:color w:val="000000"/>
                <w:spacing w:val="-10"/>
                <w:sz w:val="23"/>
              </w:rPr>
            </w:pPr>
            <w:r>
              <w:rPr>
                <w:rFonts w:ascii="Times New Roman" w:hAnsi="Times New Roman"/>
                <w:b/>
                <w:color w:val="000000"/>
                <w:spacing w:val="-10"/>
                <w:sz w:val="23"/>
              </w:rPr>
              <w:t>717.00</w:t>
            </w:r>
          </w:p>
        </w:tc>
      </w:tr>
      <w:tr w:rsidR="00E6226D" w:rsidTr="004D2427">
        <w:trPr>
          <w:trHeight w:hRule="exact" w:val="64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17.32.22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44"/>
              <w:rPr>
                <w:rFonts w:ascii="Times New Roman" w:hAnsi="Times New Roman"/>
                <w:b/>
                <w:color w:val="000000"/>
                <w:spacing w:val="-10"/>
                <w:sz w:val="23"/>
              </w:rPr>
            </w:pPr>
            <w:r>
              <w:rPr>
                <w:rFonts w:ascii="Times New Roman" w:hAnsi="Times New Roman"/>
                <w:b/>
                <w:color w:val="000000"/>
                <w:spacing w:val="-10"/>
                <w:sz w:val="23"/>
              </w:rPr>
              <w:t>Centrifugally cast (spun) iron socketed pipe as per LS: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meter</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710"/>
              </w:tabs>
              <w:rPr>
                <w:rFonts w:ascii="Times New Roman" w:hAnsi="Times New Roman"/>
                <w:b/>
                <w:color w:val="000000"/>
                <w:spacing w:val="-10"/>
                <w:sz w:val="23"/>
              </w:rPr>
            </w:pPr>
            <w:r>
              <w:rPr>
                <w:rFonts w:ascii="Times New Roman" w:hAnsi="Times New Roman"/>
                <w:b/>
                <w:color w:val="000000"/>
                <w:spacing w:val="-10"/>
                <w:sz w:val="23"/>
              </w:rPr>
              <w:t>803.00</w:t>
            </w:r>
          </w:p>
        </w:tc>
      </w:tr>
      <w:tr w:rsidR="00E6226D" w:rsidTr="004D2427">
        <w:trPr>
          <w:trHeight w:hRule="exact" w:val="7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b/>
                <w:color w:val="000000"/>
                <w:spacing w:val="-10"/>
                <w:sz w:val="23"/>
              </w:rPr>
            </w:pPr>
            <w:r>
              <w:rPr>
                <w:rFonts w:ascii="Times New Roman" w:hAnsi="Times New Roman"/>
                <w:b/>
                <w:color w:val="000000"/>
                <w:spacing w:val="-10"/>
                <w:sz w:val="23"/>
              </w:rPr>
              <w:t>17.33</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5"/>
                <w:sz w:val="23"/>
              </w:rPr>
            </w:pPr>
            <w:r>
              <w:rPr>
                <w:rFonts w:ascii="Times New Roman" w:hAnsi="Times New Roman"/>
                <w:b/>
                <w:color w:val="000000"/>
                <w:spacing w:val="-5"/>
                <w:sz w:val="23"/>
              </w:rPr>
              <w:t xml:space="preserve">Providing and filling the joints with spun yarn cement slurry and </w:t>
            </w:r>
            <w:r>
              <w:rPr>
                <w:rFonts w:ascii="Times New Roman" w:hAnsi="Times New Roman"/>
                <w:b/>
                <w:color w:val="000000"/>
                <w:spacing w:val="-7"/>
                <w:sz w:val="23"/>
              </w:rPr>
              <w:t>Demean mortar 1:2 ( 1 cement : 2 sand) in S.C.IJ C.I. Pipes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bl>
    <w:p w:rsidR="00E6226D" w:rsidRDefault="00E6226D" w:rsidP="00E6226D">
      <w:pPr>
        <w:rPr>
          <w:rFonts w:ascii="Times New Roman" w:hAnsi="Times New Roman"/>
          <w:color w:val="000000"/>
          <w:sz w:val="24"/>
        </w:rPr>
      </w:pPr>
    </w:p>
    <w:p w:rsidR="00E6226D" w:rsidRPr="000C500E" w:rsidRDefault="000C500E" w:rsidP="000C500E">
      <w:pPr>
        <w:jc w:val="center"/>
        <w:rPr>
          <w:rFonts w:ascii="Times New Roman" w:hAnsi="Times New Roman" w:cs="Times New Roman"/>
        </w:rPr>
      </w:pPr>
      <w:r>
        <w:t>Page No.295</w:t>
      </w:r>
    </w:p>
    <w:tbl>
      <w:tblPr>
        <w:tblW w:w="0" w:type="auto"/>
        <w:tblInd w:w="8" w:type="dxa"/>
        <w:tblLayout w:type="fixed"/>
        <w:tblCellMar>
          <w:left w:w="0" w:type="dxa"/>
          <w:right w:w="0" w:type="dxa"/>
        </w:tblCellMar>
        <w:tblLook w:val="04A0"/>
      </w:tblPr>
      <w:tblGrid>
        <w:gridCol w:w="923"/>
        <w:gridCol w:w="1275"/>
        <w:gridCol w:w="5310"/>
        <w:gridCol w:w="982"/>
        <w:gridCol w:w="1245"/>
      </w:tblGrid>
      <w:tr w:rsidR="00E6226D" w:rsidTr="004D2427">
        <w:trPr>
          <w:trHeight w:hRule="exact" w:val="690"/>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 xml:space="preserve">Item </w:t>
            </w:r>
            <w:r>
              <w:rPr>
                <w:rFonts w:ascii="Times New Roman" w:hAnsi="Times New Roman"/>
                <w:b/>
                <w:color w:val="000000"/>
                <w:spacing w:val="-10"/>
                <w:sz w:val="23"/>
              </w:rPr>
              <w:br/>
              <w:t>No.</w:t>
            </w:r>
          </w:p>
        </w:tc>
        <w:tc>
          <w:tcPr>
            <w:tcW w:w="6585" w:type="dxa"/>
            <w:gridSpan w:val="2"/>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z w:val="23"/>
              </w:rPr>
            </w:pPr>
            <w:r>
              <w:rPr>
                <w:rFonts w:ascii="Times New Roman" w:hAnsi="Times New Roman"/>
                <w:b/>
                <w:color w:val="000000"/>
                <w:sz w:val="23"/>
              </w:rPr>
              <w:t>Description</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Unit</w:t>
            </w: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 xml:space="preserve">Rate (in </w:t>
            </w:r>
            <w:r>
              <w:rPr>
                <w:rFonts w:ascii="Times New Roman" w:hAnsi="Times New Roman"/>
                <w:b/>
                <w:color w:val="000000"/>
                <w:spacing w:val="-10"/>
                <w:sz w:val="23"/>
              </w:rPr>
              <w:br/>
              <w:t>Rs.)</w:t>
            </w:r>
          </w:p>
        </w:tc>
      </w:tr>
      <w:tr w:rsidR="00E6226D" w:rsidTr="004D2427">
        <w:trPr>
          <w:trHeight w:hRule="exact" w:val="278"/>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6585" w:type="dxa"/>
            <w:gridSpan w:val="2"/>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r>
      <w:tr w:rsidR="00E6226D" w:rsidTr="004D2427">
        <w:trPr>
          <w:trHeight w:hRule="exact" w:val="450"/>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17.33.1</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10"/>
                <w:sz w:val="23"/>
              </w:rPr>
            </w:pPr>
            <w:r>
              <w:rPr>
                <w:rFonts w:ascii="Times New Roman" w:hAnsi="Times New Roman"/>
                <w:b/>
                <w:color w:val="000000"/>
                <w:spacing w:val="-10"/>
                <w:sz w:val="23"/>
              </w:rPr>
              <w:t>75 mm dia pipe</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39.00</w:t>
            </w:r>
          </w:p>
        </w:tc>
      </w:tr>
      <w:tr w:rsidR="00E6226D" w:rsidTr="004D2427">
        <w:trPr>
          <w:trHeight w:hRule="exact" w:val="585"/>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17.33.2</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z w:val="23"/>
              </w:rPr>
            </w:pPr>
            <w:r>
              <w:rPr>
                <w:rFonts w:ascii="Times New Roman" w:hAnsi="Times New Roman"/>
                <w:b/>
                <w:color w:val="000000"/>
                <w:sz w:val="23"/>
              </w:rPr>
              <w:t>100 mm &amp; pipe</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46.00</w:t>
            </w:r>
          </w:p>
        </w:tc>
      </w:tr>
      <w:tr w:rsidR="00E6226D" w:rsidTr="004D2427">
        <w:trPr>
          <w:trHeight w:hRule="exact" w:val="1500"/>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lastRenderedPageBreak/>
              <w:t>17.34</w:t>
            </w:r>
          </w:p>
        </w:tc>
        <w:tc>
          <w:tcPr>
            <w:tcW w:w="6585" w:type="dxa"/>
            <w:gridSpan w:val="2"/>
            <w:tcBorders>
              <w:top w:val="single" w:sz="3" w:space="0" w:color="000000"/>
              <w:left w:val="single" w:sz="3" w:space="0" w:color="000000"/>
              <w:bottom w:val="single" w:sz="3" w:space="0" w:color="000000"/>
              <w:right w:val="single" w:sz="3" w:space="0" w:color="000000"/>
            </w:tcBorders>
          </w:tcPr>
          <w:p w:rsidR="00E6226D" w:rsidRDefault="00E6226D" w:rsidP="004D2427">
            <w:pPr>
              <w:ind w:left="108" w:right="108"/>
              <w:jc w:val="both"/>
              <w:rPr>
                <w:rFonts w:ascii="Times New Roman" w:hAnsi="Times New Roman"/>
                <w:b/>
                <w:color w:val="000000"/>
                <w:spacing w:val="-6"/>
                <w:sz w:val="23"/>
              </w:rPr>
            </w:pPr>
            <w:r>
              <w:rPr>
                <w:rFonts w:ascii="Times New Roman" w:hAnsi="Times New Roman"/>
                <w:b/>
                <w:color w:val="000000"/>
                <w:spacing w:val="-6"/>
                <w:sz w:val="23"/>
              </w:rPr>
              <w:t xml:space="preserve">Providing and fixing MS. holder-bat clamps of approved design to </w:t>
            </w:r>
            <w:r>
              <w:rPr>
                <w:rFonts w:ascii="Times New Roman" w:hAnsi="Times New Roman"/>
                <w:b/>
                <w:color w:val="000000"/>
                <w:spacing w:val="-4"/>
                <w:sz w:val="23"/>
              </w:rPr>
              <w:t xml:space="preserve">Sand Cast iron/cast iron (spun) pipe </w:t>
            </w:r>
            <w:r>
              <w:rPr>
                <w:rFonts w:ascii="Times New Roman" w:hAnsi="Times New Roman"/>
                <w:b/>
                <w:i/>
                <w:color w:val="000000"/>
                <w:spacing w:val="6"/>
                <w:sz w:val="23"/>
              </w:rPr>
              <w:t xml:space="preserve">embedded </w:t>
            </w:r>
            <w:r>
              <w:rPr>
                <w:rFonts w:ascii="Times New Roman" w:hAnsi="Times New Roman"/>
                <w:b/>
                <w:color w:val="000000"/>
                <w:spacing w:val="-4"/>
                <w:sz w:val="23"/>
              </w:rPr>
              <w:t xml:space="preserve">in and including </w:t>
            </w:r>
            <w:r>
              <w:rPr>
                <w:rFonts w:ascii="Times New Roman" w:hAnsi="Times New Roman"/>
                <w:b/>
                <w:color w:val="000000"/>
                <w:spacing w:val="-6"/>
                <w:sz w:val="23"/>
              </w:rPr>
              <w:t xml:space="preserve">cement concrete blocks 10x10x1Ocin of Cement Concrete 1:2:4 mix (1 cement : 2 sand : 4 graded stone aggregate 20mm nominal size) </w:t>
            </w:r>
            <w:r>
              <w:rPr>
                <w:rFonts w:ascii="Times New Roman" w:hAnsi="Times New Roman"/>
                <w:b/>
                <w:color w:val="000000"/>
                <w:spacing w:val="-5"/>
                <w:sz w:val="23"/>
              </w:rPr>
              <w:t xml:space="preserve">including </w:t>
            </w:r>
            <w:r>
              <w:rPr>
                <w:rFonts w:ascii="Times New Roman" w:hAnsi="Times New Roman"/>
                <w:b/>
                <w:color w:val="000000"/>
                <w:spacing w:val="5"/>
                <w:w w:val="110"/>
                <w:sz w:val="23"/>
              </w:rPr>
              <w:t xml:space="preserve">cod </w:t>
            </w:r>
            <w:r>
              <w:rPr>
                <w:rFonts w:ascii="Times New Roman" w:hAnsi="Times New Roman"/>
                <w:b/>
                <w:color w:val="000000"/>
                <w:spacing w:val="-5"/>
                <w:sz w:val="23"/>
              </w:rPr>
              <w:t>of cutting holes and making good the walls etc. :</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r>
      <w:tr w:rsidR="00E6226D" w:rsidTr="004D2427">
        <w:trPr>
          <w:trHeight w:hRule="exact" w:val="480"/>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17.34.1</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6"/>
                <w:sz w:val="23"/>
              </w:rPr>
            </w:pPr>
            <w:r>
              <w:rPr>
                <w:rFonts w:ascii="Times New Roman" w:hAnsi="Times New Roman"/>
                <w:b/>
                <w:color w:val="000000"/>
                <w:spacing w:val="6"/>
                <w:sz w:val="23"/>
              </w:rPr>
              <w:t>For 100 = dia. Pipe</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66.00</w:t>
            </w:r>
          </w:p>
        </w:tc>
      </w:tr>
      <w:tr w:rsidR="00E6226D" w:rsidTr="004D2427">
        <w:trPr>
          <w:trHeight w:hRule="exact" w:val="510"/>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17,34.2</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8"/>
                <w:sz w:val="23"/>
              </w:rPr>
            </w:pPr>
            <w:r>
              <w:rPr>
                <w:rFonts w:ascii="Times New Roman" w:hAnsi="Times New Roman"/>
                <w:b/>
                <w:color w:val="000000"/>
                <w:spacing w:val="-8"/>
                <w:sz w:val="23"/>
              </w:rPr>
              <w:t>For 75 mm dia. Pipe</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37.00</w:t>
            </w:r>
          </w:p>
        </w:tc>
      </w:tr>
      <w:tr w:rsidR="00E6226D" w:rsidTr="004D2427">
        <w:trPr>
          <w:trHeight w:hRule="exact" w:val="742"/>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17,35</w:t>
            </w:r>
          </w:p>
        </w:tc>
        <w:tc>
          <w:tcPr>
            <w:tcW w:w="6585" w:type="dxa"/>
            <w:gridSpan w:val="2"/>
            <w:tcBorders>
              <w:top w:val="single" w:sz="3" w:space="0" w:color="000000"/>
              <w:left w:val="single" w:sz="3" w:space="0" w:color="000000"/>
              <w:bottom w:val="single" w:sz="3" w:space="0" w:color="000000"/>
              <w:right w:val="single" w:sz="3" w:space="0" w:color="000000"/>
            </w:tcBorders>
          </w:tcPr>
          <w:p w:rsidR="00E6226D" w:rsidRDefault="00E6226D" w:rsidP="004D2427">
            <w:pPr>
              <w:ind w:left="108" w:right="108"/>
              <w:rPr>
                <w:rFonts w:ascii="Times New Roman" w:hAnsi="Times New Roman"/>
                <w:b/>
                <w:color w:val="000000"/>
                <w:spacing w:val="-2"/>
                <w:sz w:val="23"/>
              </w:rPr>
            </w:pPr>
            <w:r>
              <w:rPr>
                <w:rFonts w:ascii="Times New Roman" w:hAnsi="Times New Roman"/>
                <w:b/>
                <w:color w:val="000000"/>
                <w:spacing w:val="-2"/>
                <w:sz w:val="23"/>
              </w:rPr>
              <w:t xml:space="preserve">Providing and fixing bend of required degree with access door, </w:t>
            </w:r>
            <w:r>
              <w:rPr>
                <w:rFonts w:ascii="Times New Roman" w:hAnsi="Times New Roman"/>
                <w:b/>
                <w:color w:val="000000"/>
                <w:spacing w:val="-7"/>
                <w:sz w:val="23"/>
              </w:rPr>
              <w:t>insertion robber washer 3 mm thick, bolts and nuts complete.</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r>
      <w:tr w:rsidR="00E6226D" w:rsidTr="004D2427">
        <w:trPr>
          <w:trHeight w:hRule="exact" w:val="480"/>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17.35.1</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6"/>
                <w:sz w:val="23"/>
              </w:rPr>
            </w:pPr>
            <w:r>
              <w:rPr>
                <w:rFonts w:ascii="Times New Roman" w:hAnsi="Times New Roman"/>
                <w:b/>
                <w:color w:val="000000"/>
                <w:spacing w:val="-6"/>
                <w:sz w:val="23"/>
              </w:rPr>
              <w:t>100 mm dia minimum wall thickness 6 5mm</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r>
      <w:tr w:rsidR="00E6226D" w:rsidTr="004D2427">
        <w:trPr>
          <w:trHeight w:hRule="exact" w:val="480"/>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17.35.11</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5"/>
                <w:sz w:val="23"/>
              </w:rPr>
            </w:pPr>
            <w:r>
              <w:rPr>
                <w:rFonts w:ascii="Times New Roman" w:hAnsi="Times New Roman"/>
                <w:b/>
                <w:color w:val="000000"/>
                <w:spacing w:val="-5"/>
                <w:sz w:val="23"/>
              </w:rPr>
              <w:t>Sand test iron SandS as per IS - 1729</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364.00</w:t>
            </w:r>
          </w:p>
        </w:tc>
      </w:tr>
      <w:tr w:rsidR="00E6226D" w:rsidTr="004D2427">
        <w:trPr>
          <w:trHeight w:hRule="exact" w:val="480"/>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17.35.12</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6"/>
                <w:sz w:val="23"/>
              </w:rPr>
            </w:pPr>
            <w:r>
              <w:rPr>
                <w:rFonts w:ascii="Times New Roman" w:hAnsi="Times New Roman"/>
                <w:b/>
                <w:color w:val="000000"/>
                <w:spacing w:val="-6"/>
                <w:sz w:val="23"/>
              </w:rPr>
              <w:t>Sand cast iron San&amp; as per IS - 3989</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408.00</w:t>
            </w:r>
          </w:p>
        </w:tc>
      </w:tr>
      <w:tr w:rsidR="00E6226D" w:rsidTr="004D2427">
        <w:trPr>
          <w:trHeight w:hRule="exact" w:val="480"/>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17.35.2</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6"/>
                <w:sz w:val="23"/>
              </w:rPr>
            </w:pPr>
            <w:r>
              <w:rPr>
                <w:rFonts w:ascii="Times New Roman" w:hAnsi="Times New Roman"/>
                <w:b/>
                <w:color w:val="000000"/>
                <w:spacing w:val="-6"/>
                <w:sz w:val="23"/>
              </w:rPr>
              <w:t>75 mm dia minimum wall thickness 6.5mm</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r>
      <w:tr w:rsidR="00E6226D" w:rsidTr="004D2427">
        <w:trPr>
          <w:trHeight w:hRule="exact" w:val="480"/>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17.35.2.1</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4"/>
                <w:sz w:val="23"/>
              </w:rPr>
            </w:pPr>
            <w:r>
              <w:rPr>
                <w:rFonts w:ascii="Times New Roman" w:hAnsi="Times New Roman"/>
                <w:b/>
                <w:color w:val="000000"/>
                <w:spacing w:val="-4"/>
                <w:sz w:val="23"/>
              </w:rPr>
              <w:t>Sand test iron San&amp; as per IS - 1729</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294.00</w:t>
            </w:r>
          </w:p>
        </w:tc>
      </w:tr>
      <w:tr w:rsidR="00E6226D" w:rsidTr="004D2427">
        <w:trPr>
          <w:trHeight w:hRule="exact" w:val="585"/>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17.35.22</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2"/>
                <w:sz w:val="23"/>
              </w:rPr>
            </w:pPr>
            <w:r>
              <w:rPr>
                <w:rFonts w:ascii="Times New Roman" w:hAnsi="Times New Roman"/>
                <w:b/>
                <w:color w:val="000000"/>
                <w:spacing w:val="-2"/>
                <w:sz w:val="23"/>
              </w:rPr>
              <w:t>Sand test iron San&amp; as per IS- 3989</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341.00</w:t>
            </w:r>
          </w:p>
        </w:tc>
      </w:tr>
      <w:tr w:rsidR="00E6226D" w:rsidTr="004D2427">
        <w:trPr>
          <w:trHeight w:hRule="exact" w:val="488"/>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17.36</w:t>
            </w:r>
          </w:p>
        </w:tc>
        <w:tc>
          <w:tcPr>
            <w:tcW w:w="6585" w:type="dxa"/>
            <w:gridSpan w:val="2"/>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7"/>
                <w:sz w:val="23"/>
              </w:rPr>
            </w:pPr>
            <w:r>
              <w:rPr>
                <w:rFonts w:ascii="Times New Roman" w:hAnsi="Times New Roman"/>
                <w:b/>
                <w:color w:val="000000"/>
                <w:spacing w:val="-7"/>
                <w:sz w:val="23"/>
              </w:rPr>
              <w:t>Providing and fixing plain bend of required degree.</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r>
      <w:tr w:rsidR="00E6226D" w:rsidTr="004D2427">
        <w:trPr>
          <w:trHeight w:hRule="exact" w:val="502"/>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17.36.1</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6"/>
                <w:sz w:val="23"/>
              </w:rPr>
            </w:pPr>
            <w:r>
              <w:rPr>
                <w:rFonts w:ascii="Times New Roman" w:hAnsi="Times New Roman"/>
                <w:b/>
                <w:color w:val="000000"/>
                <w:spacing w:val="-6"/>
                <w:sz w:val="23"/>
              </w:rPr>
              <w:t>100 mm dia minimum wall thickness 6 5mm</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r>
      <w:tr w:rsidR="00E6226D" w:rsidTr="004D2427">
        <w:trPr>
          <w:trHeight w:hRule="exact" w:val="495"/>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17.36.1.1</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6"/>
                <w:sz w:val="23"/>
              </w:rPr>
            </w:pPr>
            <w:r>
              <w:rPr>
                <w:rFonts w:ascii="Times New Roman" w:hAnsi="Times New Roman"/>
                <w:b/>
                <w:color w:val="000000"/>
                <w:spacing w:val="-6"/>
                <w:sz w:val="23"/>
              </w:rPr>
              <w:t>Sand cast iron SandS as per IS - 1729</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445.00</w:t>
            </w:r>
          </w:p>
        </w:tc>
      </w:tr>
      <w:tr w:rsidR="00E6226D" w:rsidTr="004D2427">
        <w:trPr>
          <w:trHeight w:hRule="exact" w:val="495"/>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17.36.12</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6"/>
                <w:sz w:val="23"/>
              </w:rPr>
            </w:pPr>
            <w:r>
              <w:rPr>
                <w:rFonts w:ascii="Times New Roman" w:hAnsi="Times New Roman"/>
                <w:b/>
                <w:color w:val="000000"/>
                <w:spacing w:val="-6"/>
                <w:sz w:val="23"/>
              </w:rPr>
              <w:t>Sand test iron SandS as per IS : 3989</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346.00</w:t>
            </w:r>
          </w:p>
        </w:tc>
      </w:tr>
      <w:tr w:rsidR="00E6226D" w:rsidTr="004D2427">
        <w:trPr>
          <w:trHeight w:hRule="exact" w:val="495"/>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17.36.2</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6"/>
                <w:sz w:val="23"/>
              </w:rPr>
            </w:pPr>
            <w:r>
              <w:rPr>
                <w:rFonts w:ascii="Times New Roman" w:hAnsi="Times New Roman"/>
                <w:b/>
                <w:color w:val="000000"/>
                <w:spacing w:val="-6"/>
                <w:sz w:val="23"/>
              </w:rPr>
              <w:t>75 mm dia minimum wall thickness 6.5mm</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r>
      <w:tr w:rsidR="00E6226D" w:rsidTr="004D2427">
        <w:trPr>
          <w:trHeight w:hRule="exact" w:val="495"/>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17.36.2.1</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6"/>
                <w:sz w:val="23"/>
              </w:rPr>
            </w:pPr>
            <w:r>
              <w:rPr>
                <w:rFonts w:ascii="Times New Roman" w:hAnsi="Times New Roman"/>
                <w:b/>
                <w:color w:val="000000"/>
                <w:spacing w:val="-6"/>
                <w:sz w:val="23"/>
              </w:rPr>
              <w:t>Sand cast iron SandS as per IS -1729</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230.00</w:t>
            </w:r>
          </w:p>
        </w:tc>
      </w:tr>
      <w:tr w:rsidR="00E6226D" w:rsidTr="004D2427">
        <w:trPr>
          <w:trHeight w:hRule="exact" w:val="578"/>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17.36.22</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6"/>
                <w:sz w:val="23"/>
              </w:rPr>
            </w:pPr>
            <w:r>
              <w:rPr>
                <w:rFonts w:ascii="Times New Roman" w:hAnsi="Times New Roman"/>
                <w:b/>
                <w:color w:val="000000"/>
                <w:spacing w:val="-6"/>
                <w:sz w:val="23"/>
              </w:rPr>
              <w:t>Sand cast iron San&amp; as per IS - 3989</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259.00</w:t>
            </w:r>
          </w:p>
        </w:tc>
      </w:tr>
      <w:tr w:rsidR="00E6226D" w:rsidTr="004D2427">
        <w:trPr>
          <w:trHeight w:hRule="exact" w:val="412"/>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17,37</w:t>
            </w:r>
          </w:p>
        </w:tc>
        <w:tc>
          <w:tcPr>
            <w:tcW w:w="6585" w:type="dxa"/>
            <w:gridSpan w:val="2"/>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7"/>
                <w:sz w:val="23"/>
              </w:rPr>
            </w:pPr>
            <w:r>
              <w:rPr>
                <w:rFonts w:ascii="Times New Roman" w:hAnsi="Times New Roman"/>
                <w:b/>
                <w:color w:val="000000"/>
                <w:spacing w:val="-7"/>
                <w:sz w:val="23"/>
              </w:rPr>
              <w:t>Providing and fixing heel rest sanitary bend</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r>
      <w:tr w:rsidR="00E6226D" w:rsidTr="004D2427">
        <w:trPr>
          <w:trHeight w:hRule="exact" w:val="495"/>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17.37.1</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6"/>
                <w:sz w:val="23"/>
              </w:rPr>
            </w:pPr>
            <w:r>
              <w:rPr>
                <w:rFonts w:ascii="Times New Roman" w:hAnsi="Times New Roman"/>
                <w:b/>
                <w:color w:val="000000"/>
                <w:spacing w:val="-6"/>
                <w:sz w:val="23"/>
              </w:rPr>
              <w:t>100 mm dia minimum wall thickness 6 5mm</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r>
      <w:tr w:rsidR="00E6226D" w:rsidTr="004D2427">
        <w:trPr>
          <w:trHeight w:hRule="exact" w:val="495"/>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17.37.1.1</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5"/>
                <w:sz w:val="23"/>
              </w:rPr>
            </w:pPr>
            <w:r>
              <w:rPr>
                <w:rFonts w:ascii="Times New Roman" w:hAnsi="Times New Roman"/>
                <w:b/>
                <w:color w:val="000000"/>
                <w:spacing w:val="-5"/>
                <w:sz w:val="23"/>
              </w:rPr>
              <w:t>Sand test iron SandS as per IS - 1729</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329.00</w:t>
            </w:r>
          </w:p>
        </w:tc>
      </w:tr>
      <w:tr w:rsidR="00E6226D" w:rsidTr="004D2427">
        <w:trPr>
          <w:trHeight w:hRule="exact" w:val="495"/>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17.37.12</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5"/>
                <w:sz w:val="23"/>
              </w:rPr>
            </w:pPr>
            <w:r>
              <w:rPr>
                <w:rFonts w:ascii="Times New Roman" w:hAnsi="Times New Roman"/>
                <w:b/>
                <w:color w:val="000000"/>
                <w:spacing w:val="-5"/>
                <w:sz w:val="23"/>
              </w:rPr>
              <w:t>Sand test iron SandS as per IS - 3989</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387.00</w:t>
            </w:r>
          </w:p>
        </w:tc>
      </w:tr>
      <w:tr w:rsidR="00E6226D" w:rsidTr="004D2427">
        <w:trPr>
          <w:trHeight w:hRule="exact" w:val="495"/>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17.37.2</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6"/>
                <w:sz w:val="23"/>
              </w:rPr>
            </w:pPr>
            <w:r>
              <w:rPr>
                <w:rFonts w:ascii="Times New Roman" w:hAnsi="Times New Roman"/>
                <w:b/>
                <w:color w:val="000000"/>
                <w:spacing w:val="-6"/>
                <w:sz w:val="23"/>
              </w:rPr>
              <w:t>75 mm dia minimum wall thickness 6.5mm</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r>
      <w:tr w:rsidR="00E6226D" w:rsidTr="004D2427">
        <w:trPr>
          <w:trHeight w:hRule="exact" w:val="495"/>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17.37.2.1</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6"/>
                <w:sz w:val="23"/>
              </w:rPr>
            </w:pPr>
            <w:r>
              <w:rPr>
                <w:rFonts w:ascii="Times New Roman" w:hAnsi="Times New Roman"/>
                <w:b/>
                <w:color w:val="000000"/>
                <w:spacing w:val="-6"/>
                <w:sz w:val="23"/>
              </w:rPr>
              <w:t>Sand cast iron SandS as per IS - 1729</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288.00</w:t>
            </w:r>
          </w:p>
        </w:tc>
      </w:tr>
      <w:tr w:rsidR="00E6226D" w:rsidTr="004D2427">
        <w:trPr>
          <w:trHeight w:hRule="exact" w:val="555"/>
        </w:trPr>
        <w:tc>
          <w:tcPr>
            <w:tcW w:w="923" w:type="dxa"/>
            <w:tcBorders>
              <w:top w:val="single" w:sz="3" w:space="0" w:color="000000"/>
              <w:left w:val="single" w:sz="3" w:space="0" w:color="000000"/>
              <w:bottom w:val="single" w:sz="3" w:space="0" w:color="000000"/>
              <w:right w:val="single" w:sz="3" w:space="0" w:color="000000"/>
            </w:tcBorders>
          </w:tcPr>
          <w:p w:rsidR="00E6226D" w:rsidRDefault="00E6226D" w:rsidP="004D2427">
            <w:pPr>
              <w:rPr>
                <w:rFonts w:ascii="Times New Roman" w:hAnsi="Times New Roman"/>
                <w:color w:val="000000"/>
                <w:sz w:val="20"/>
              </w:rPr>
            </w:pPr>
          </w:p>
        </w:tc>
        <w:tc>
          <w:tcPr>
            <w:tcW w:w="1275"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12"/>
              <w:rPr>
                <w:rFonts w:ascii="Times New Roman" w:hAnsi="Times New Roman"/>
                <w:b/>
                <w:color w:val="000000"/>
                <w:spacing w:val="-10"/>
                <w:sz w:val="23"/>
              </w:rPr>
            </w:pPr>
            <w:r>
              <w:rPr>
                <w:rFonts w:ascii="Times New Roman" w:hAnsi="Times New Roman"/>
                <w:b/>
                <w:color w:val="000000"/>
                <w:spacing w:val="-10"/>
                <w:sz w:val="23"/>
              </w:rPr>
              <w:t>17.37.22</w:t>
            </w:r>
          </w:p>
        </w:tc>
        <w:tc>
          <w:tcPr>
            <w:tcW w:w="5310" w:type="dxa"/>
            <w:tcBorders>
              <w:top w:val="single" w:sz="3" w:space="0" w:color="000000"/>
              <w:left w:val="single" w:sz="3" w:space="0" w:color="000000"/>
              <w:bottom w:val="single" w:sz="3" w:space="0" w:color="000000"/>
              <w:right w:val="single" w:sz="3" w:space="0" w:color="000000"/>
            </w:tcBorders>
          </w:tcPr>
          <w:p w:rsidR="00E6226D" w:rsidRDefault="00E6226D" w:rsidP="004D2427">
            <w:pPr>
              <w:ind w:left="127"/>
              <w:rPr>
                <w:rFonts w:ascii="Times New Roman" w:hAnsi="Times New Roman"/>
                <w:b/>
                <w:color w:val="000000"/>
                <w:spacing w:val="-6"/>
                <w:sz w:val="23"/>
              </w:rPr>
            </w:pPr>
            <w:r>
              <w:rPr>
                <w:rFonts w:ascii="Times New Roman" w:hAnsi="Times New Roman"/>
                <w:b/>
                <w:color w:val="000000"/>
                <w:spacing w:val="-6"/>
                <w:sz w:val="23"/>
              </w:rPr>
              <w:t>Sand cast iron SandS as per IS - 3989</w:t>
            </w:r>
          </w:p>
        </w:tc>
        <w:tc>
          <w:tcPr>
            <w:tcW w:w="982"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245" w:type="dxa"/>
            <w:tcBorders>
              <w:top w:val="single" w:sz="3" w:space="0" w:color="000000"/>
              <w:left w:val="single" w:sz="3" w:space="0" w:color="000000"/>
              <w:bottom w:val="single" w:sz="3" w:space="0" w:color="000000"/>
              <w:right w:val="single" w:sz="3" w:space="0" w:color="000000"/>
            </w:tcBorders>
          </w:tcPr>
          <w:p w:rsidR="00E6226D" w:rsidRDefault="00E6226D" w:rsidP="004D2427">
            <w:pPr>
              <w:jc w:val="center"/>
              <w:rPr>
                <w:rFonts w:ascii="Times New Roman" w:hAnsi="Times New Roman"/>
                <w:b/>
                <w:color w:val="000000"/>
                <w:spacing w:val="-10"/>
                <w:sz w:val="23"/>
              </w:rPr>
            </w:pPr>
            <w:r>
              <w:rPr>
                <w:rFonts w:ascii="Times New Roman" w:hAnsi="Times New Roman"/>
                <w:b/>
                <w:color w:val="000000"/>
                <w:spacing w:val="-10"/>
                <w:sz w:val="23"/>
              </w:rPr>
              <w:t>329.00</w:t>
            </w:r>
          </w:p>
        </w:tc>
      </w:tr>
    </w:tbl>
    <w:p w:rsidR="00E6226D" w:rsidRPr="000C500E" w:rsidRDefault="000C500E" w:rsidP="000C500E">
      <w:pPr>
        <w:jc w:val="center"/>
        <w:rPr>
          <w:rFonts w:ascii="Times New Roman" w:hAnsi="Times New Roman" w:cs="Times New Roman"/>
        </w:rPr>
      </w:pPr>
      <w:r>
        <w:t>Page No.296</w:t>
      </w:r>
    </w:p>
    <w:tbl>
      <w:tblPr>
        <w:tblW w:w="0" w:type="auto"/>
        <w:tblInd w:w="15" w:type="dxa"/>
        <w:tblLayout w:type="fixed"/>
        <w:tblCellMar>
          <w:left w:w="0" w:type="dxa"/>
          <w:right w:w="0" w:type="dxa"/>
        </w:tblCellMar>
        <w:tblLook w:val="04A0"/>
      </w:tblPr>
      <w:tblGrid>
        <w:gridCol w:w="923"/>
        <w:gridCol w:w="1275"/>
        <w:gridCol w:w="5310"/>
        <w:gridCol w:w="982"/>
        <w:gridCol w:w="1245"/>
      </w:tblGrid>
      <w:tr w:rsidR="00E6226D" w:rsidTr="004D2427">
        <w:trPr>
          <w:trHeight w:hRule="exact" w:val="69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Rate (in </w:t>
            </w:r>
            <w:r>
              <w:rPr>
                <w:rFonts w:ascii="Times New Roman" w:hAnsi="Times New Roman"/>
                <w:b/>
                <w:color w:val="000000"/>
                <w:spacing w:val="-10"/>
                <w:sz w:val="24"/>
              </w:rPr>
              <w:br/>
              <w:t>Rs.)</w:t>
            </w:r>
          </w:p>
        </w:tc>
      </w:tr>
      <w:tr w:rsidR="00E6226D" w:rsidTr="004D2427">
        <w:trPr>
          <w:trHeight w:hRule="exact" w:val="27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104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1"/>
              </w:tabs>
              <w:rPr>
                <w:rFonts w:ascii="Times New Roman" w:hAnsi="Times New Roman"/>
                <w:b/>
                <w:color w:val="000000"/>
                <w:spacing w:val="-10"/>
                <w:sz w:val="24"/>
              </w:rPr>
            </w:pPr>
            <w:r>
              <w:rPr>
                <w:rFonts w:ascii="Times New Roman" w:hAnsi="Times New Roman"/>
                <w:b/>
                <w:color w:val="000000"/>
                <w:spacing w:val="-10"/>
                <w:sz w:val="24"/>
              </w:rPr>
              <w:t>17.38</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11"/>
                <w:sz w:val="24"/>
              </w:rPr>
            </w:pPr>
            <w:r>
              <w:rPr>
                <w:rFonts w:ascii="Times New Roman" w:hAnsi="Times New Roman"/>
                <w:b/>
                <w:color w:val="000000"/>
                <w:spacing w:val="-11"/>
                <w:sz w:val="24"/>
              </w:rPr>
              <w:t xml:space="preserve">Providing and fixing double equal junction of required degree with </w:t>
            </w:r>
            <w:r>
              <w:rPr>
                <w:rFonts w:ascii="Times New Roman" w:hAnsi="Times New Roman"/>
                <w:b/>
                <w:color w:val="000000"/>
                <w:spacing w:val="-9"/>
                <w:sz w:val="24"/>
              </w:rPr>
              <w:t xml:space="preserve">access door, insertion rubber washer 3 mm thick, bolts and mats </w:t>
            </w:r>
            <w:r>
              <w:rPr>
                <w:rFonts w:ascii="Times New Roman" w:hAnsi="Times New Roman"/>
                <w:b/>
                <w:color w:val="000000"/>
                <w:spacing w:val="-10"/>
                <w:sz w:val="24"/>
              </w:rPr>
              <w:t>complete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5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17.38.1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2"/>
                <w:sz w:val="24"/>
              </w:rPr>
            </w:pPr>
            <w:r>
              <w:rPr>
                <w:rFonts w:ascii="Times New Roman" w:hAnsi="Times New Roman"/>
                <w:b/>
                <w:color w:val="000000"/>
                <w:spacing w:val="-12"/>
                <w:sz w:val="24"/>
              </w:rPr>
              <w:t>100x100x100x100mm minimum wall thickness 6.5mm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17.38.1.1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9"/>
                <w:sz w:val="24"/>
              </w:rPr>
            </w:pPr>
            <w:r>
              <w:rPr>
                <w:rFonts w:ascii="Times New Roman" w:hAnsi="Times New Roman"/>
                <w:b/>
                <w:color w:val="000000"/>
                <w:spacing w:val="-9"/>
                <w:sz w:val="24"/>
              </w:rPr>
              <w:t>Sand cast iron San&amp; as per IS - 1729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pacing w:val="-10"/>
                <w:sz w:val="24"/>
              </w:rPr>
            </w:pPr>
            <w:r>
              <w:rPr>
                <w:rFonts w:ascii="Times New Roman" w:hAnsi="Times New Roman"/>
                <w:b/>
                <w:color w:val="000000"/>
                <w:spacing w:val="-10"/>
                <w:sz w:val="24"/>
              </w:rPr>
              <w:t>744.00</w:t>
            </w:r>
          </w:p>
        </w:tc>
      </w:tr>
      <w:tr w:rsidR="00E6226D" w:rsidTr="004D2427">
        <w:trPr>
          <w:trHeight w:hRule="exact" w:val="4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17.38.11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Sand cast iron 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pacing w:val="-10"/>
                <w:sz w:val="24"/>
              </w:rPr>
            </w:pPr>
            <w:r>
              <w:rPr>
                <w:rFonts w:ascii="Times New Roman" w:hAnsi="Times New Roman"/>
                <w:b/>
                <w:color w:val="000000"/>
                <w:spacing w:val="-10"/>
                <w:sz w:val="24"/>
              </w:rPr>
              <w:t>820.00</w:t>
            </w:r>
          </w:p>
        </w:tc>
      </w:tr>
      <w:tr w:rsidR="00E6226D" w:rsidTr="004D2427">
        <w:trPr>
          <w:trHeight w:hRule="exact" w:val="4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17.38.2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75x75x75x75 mm minimum wall thickness 6 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17,38.2.1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Sand cast iron SandS as per IS - 1729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590,00</w:t>
            </w:r>
          </w:p>
        </w:tc>
      </w:tr>
      <w:tr w:rsidR="00E6226D" w:rsidTr="004D2427">
        <w:trPr>
          <w:trHeight w:hRule="exact" w:val="61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17382.2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9"/>
                <w:sz w:val="24"/>
              </w:rPr>
            </w:pPr>
            <w:r>
              <w:rPr>
                <w:rFonts w:ascii="Times New Roman" w:hAnsi="Times New Roman"/>
                <w:b/>
                <w:color w:val="000000"/>
                <w:spacing w:val="-9"/>
                <w:sz w:val="24"/>
              </w:rPr>
              <w:t xml:space="preserve">Sand cast </w:t>
            </w:r>
            <w:r>
              <w:rPr>
                <w:rFonts w:ascii="Times New Roman" w:hAnsi="Times New Roman"/>
                <w:b/>
                <w:color w:val="000000"/>
                <w:spacing w:val="1"/>
                <w:sz w:val="21"/>
              </w:rPr>
              <w:t xml:space="preserve">UM </w:t>
            </w:r>
            <w:r>
              <w:rPr>
                <w:rFonts w:ascii="Times New Roman" w:hAnsi="Times New Roman"/>
                <w:b/>
                <w:color w:val="000000"/>
                <w:spacing w:val="-9"/>
                <w:sz w:val="24"/>
              </w:rPr>
              <w:t>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654,00</w:t>
            </w:r>
          </w:p>
        </w:tc>
      </w:tr>
      <w:tr w:rsidR="00E6226D" w:rsidTr="004D2427">
        <w:trPr>
          <w:trHeight w:hRule="exact" w:val="45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1"/>
              </w:tabs>
              <w:rPr>
                <w:rFonts w:ascii="Times New Roman" w:hAnsi="Times New Roman"/>
                <w:b/>
                <w:color w:val="000000"/>
                <w:spacing w:val="-10"/>
                <w:sz w:val="24"/>
              </w:rPr>
            </w:pPr>
            <w:r>
              <w:rPr>
                <w:rFonts w:ascii="Times New Roman" w:hAnsi="Times New Roman"/>
                <w:b/>
                <w:color w:val="000000"/>
                <w:spacing w:val="-10"/>
                <w:sz w:val="24"/>
              </w:rPr>
              <w:t>17.39</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Providing and fixing doable equal plain junction of required degree.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4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17.39.1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2"/>
                <w:sz w:val="24"/>
              </w:rPr>
            </w:pPr>
            <w:r>
              <w:rPr>
                <w:rFonts w:ascii="Times New Roman" w:hAnsi="Times New Roman"/>
                <w:b/>
                <w:color w:val="000000"/>
                <w:spacing w:val="-12"/>
                <w:sz w:val="24"/>
              </w:rPr>
              <w:t>100x100x100x100mm minimum wall thiclmess 6.5mm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1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17.39.1.1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Sand cast iron SandS as per IS - 1729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pacing w:val="-10"/>
                <w:sz w:val="24"/>
              </w:rPr>
            </w:pPr>
            <w:r>
              <w:rPr>
                <w:rFonts w:ascii="Times New Roman" w:hAnsi="Times New Roman"/>
                <w:b/>
                <w:color w:val="000000"/>
                <w:spacing w:val="-10"/>
                <w:sz w:val="24"/>
              </w:rPr>
              <w:t>666.00</w:t>
            </w:r>
          </w:p>
        </w:tc>
      </w:tr>
      <w:tr w:rsidR="00E6226D" w:rsidTr="004D2427">
        <w:trPr>
          <w:trHeight w:hRule="exact" w:val="42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17.39.12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9"/>
                <w:sz w:val="24"/>
              </w:rPr>
            </w:pPr>
            <w:r>
              <w:rPr>
                <w:rFonts w:ascii="Times New Roman" w:hAnsi="Times New Roman"/>
                <w:b/>
                <w:color w:val="000000"/>
                <w:spacing w:val="-9"/>
                <w:sz w:val="24"/>
              </w:rPr>
              <w:t>Sand cast iron San&amp;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pacing w:val="-10"/>
                <w:sz w:val="24"/>
              </w:rPr>
            </w:pPr>
            <w:r>
              <w:rPr>
                <w:rFonts w:ascii="Times New Roman" w:hAnsi="Times New Roman"/>
                <w:b/>
                <w:color w:val="000000"/>
                <w:spacing w:val="-10"/>
                <w:sz w:val="24"/>
              </w:rPr>
              <w:t>782.00</w:t>
            </w:r>
          </w:p>
        </w:tc>
      </w:tr>
      <w:tr w:rsidR="00E6226D" w:rsidTr="004D2427">
        <w:trPr>
          <w:trHeight w:hRule="exact" w:val="42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17.39.2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1"/>
                <w:sz w:val="24"/>
              </w:rPr>
            </w:pPr>
            <w:r>
              <w:rPr>
                <w:rFonts w:ascii="Times New Roman" w:hAnsi="Times New Roman"/>
                <w:b/>
                <w:color w:val="000000"/>
                <w:spacing w:val="-11"/>
                <w:sz w:val="24"/>
              </w:rPr>
              <w:t>75x75x75x75 mm minimum wall thickness 6.5mm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1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17,39.2.1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Sand cast iron SandS as per IS - 1729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434,00</w:t>
            </w:r>
          </w:p>
        </w:tc>
      </w:tr>
      <w:tr w:rsidR="00E6226D" w:rsidTr="004D2427">
        <w:trPr>
          <w:trHeight w:hRule="exact" w:val="56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17.39.22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Sand cast iron 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pacing w:val="-10"/>
                <w:sz w:val="24"/>
              </w:rPr>
            </w:pPr>
            <w:r>
              <w:rPr>
                <w:rFonts w:ascii="Times New Roman" w:hAnsi="Times New Roman"/>
                <w:b/>
                <w:color w:val="000000"/>
                <w:spacing w:val="-10"/>
                <w:sz w:val="24"/>
              </w:rPr>
              <w:t>573.00</w:t>
            </w:r>
          </w:p>
        </w:tc>
      </w:tr>
      <w:tr w:rsidR="00E6226D" w:rsidTr="004D2427">
        <w:trPr>
          <w:trHeight w:hRule="exact" w:val="98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17,40</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10"/>
                <w:sz w:val="24"/>
              </w:rPr>
            </w:pPr>
            <w:r>
              <w:rPr>
                <w:rFonts w:ascii="Times New Roman" w:hAnsi="Times New Roman"/>
                <w:b/>
                <w:color w:val="000000"/>
                <w:spacing w:val="-10"/>
                <w:sz w:val="24"/>
              </w:rPr>
              <w:t xml:space="preserve">Providing and fixing single equal junction of required degree with </w:t>
            </w:r>
            <w:r>
              <w:rPr>
                <w:rFonts w:ascii="Times New Roman" w:hAnsi="Times New Roman"/>
                <w:b/>
                <w:color w:val="000000"/>
                <w:spacing w:val="-9"/>
                <w:sz w:val="24"/>
              </w:rPr>
              <w:t xml:space="preserve">access door, insertion rubber washer 3 mm thick, bolts and mats </w:t>
            </w:r>
            <w:r>
              <w:rPr>
                <w:rFonts w:ascii="Times New Roman" w:hAnsi="Times New Roman"/>
                <w:b/>
                <w:color w:val="000000"/>
                <w:spacing w:val="-10"/>
                <w:sz w:val="24"/>
              </w:rPr>
              <w:t>complete.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5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17.40.1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1"/>
                <w:sz w:val="24"/>
              </w:rPr>
            </w:pPr>
            <w:r>
              <w:rPr>
                <w:rFonts w:ascii="Times New Roman" w:hAnsi="Times New Roman"/>
                <w:b/>
                <w:color w:val="000000"/>
                <w:spacing w:val="-11"/>
                <w:sz w:val="24"/>
              </w:rPr>
              <w:t>100x100x100 mm minimum wall thickness 6.5mm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17.40.1.1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9"/>
                <w:sz w:val="24"/>
              </w:rPr>
            </w:pPr>
            <w:r>
              <w:rPr>
                <w:rFonts w:ascii="Times New Roman" w:hAnsi="Times New Roman"/>
                <w:b/>
                <w:color w:val="000000"/>
                <w:spacing w:val="-9"/>
                <w:sz w:val="24"/>
              </w:rPr>
              <w:t>Sand cast iron SandS as per IS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pacing w:val="-10"/>
                <w:sz w:val="24"/>
              </w:rPr>
            </w:pPr>
            <w:r>
              <w:rPr>
                <w:rFonts w:ascii="Times New Roman" w:hAnsi="Times New Roman"/>
                <w:b/>
                <w:color w:val="000000"/>
                <w:spacing w:val="-10"/>
                <w:sz w:val="24"/>
              </w:rPr>
              <w:t>495.00</w:t>
            </w:r>
          </w:p>
        </w:tc>
      </w:tr>
      <w:tr w:rsidR="00E6226D" w:rsidTr="004D2427">
        <w:trPr>
          <w:trHeight w:hRule="exact" w:val="4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17.40.11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9"/>
                <w:sz w:val="24"/>
              </w:rPr>
            </w:pPr>
            <w:r>
              <w:rPr>
                <w:rFonts w:ascii="Times New Roman" w:hAnsi="Times New Roman"/>
                <w:b/>
                <w:color w:val="000000"/>
                <w:spacing w:val="-9"/>
                <w:sz w:val="24"/>
              </w:rPr>
              <w:t>Sand cast iron San&amp;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pacing w:val="-10"/>
                <w:sz w:val="24"/>
              </w:rPr>
            </w:pPr>
            <w:r>
              <w:rPr>
                <w:rFonts w:ascii="Times New Roman" w:hAnsi="Times New Roman"/>
                <w:b/>
                <w:color w:val="000000"/>
                <w:spacing w:val="-10"/>
                <w:sz w:val="24"/>
              </w:rPr>
              <w:t>640.00</w:t>
            </w:r>
          </w:p>
        </w:tc>
      </w:tr>
      <w:tr w:rsidR="00E6226D" w:rsidTr="004D2427">
        <w:trPr>
          <w:trHeight w:hRule="exact" w:val="4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17.40.2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2"/>
                <w:sz w:val="24"/>
              </w:rPr>
            </w:pPr>
            <w:r>
              <w:rPr>
                <w:rFonts w:ascii="Times New Roman" w:hAnsi="Times New Roman"/>
                <w:b/>
                <w:color w:val="000000"/>
                <w:spacing w:val="-12"/>
                <w:sz w:val="24"/>
              </w:rPr>
              <w:t>75x75x75 mm minimum wall thickness 6.5mm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17.40.2.1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7"/>
                <w:sz w:val="24"/>
              </w:rPr>
            </w:pPr>
            <w:r>
              <w:rPr>
                <w:rFonts w:ascii="Times New Roman" w:hAnsi="Times New Roman"/>
                <w:b/>
                <w:color w:val="000000"/>
                <w:spacing w:val="-7"/>
                <w:sz w:val="24"/>
              </w:rPr>
              <w:t>Sand cast iron San&amp; as per IS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pacing w:val="-10"/>
                <w:sz w:val="24"/>
              </w:rPr>
            </w:pPr>
            <w:r>
              <w:rPr>
                <w:rFonts w:ascii="Times New Roman" w:hAnsi="Times New Roman"/>
                <w:b/>
                <w:color w:val="000000"/>
                <w:spacing w:val="-10"/>
                <w:sz w:val="24"/>
              </w:rPr>
              <w:t>387.00</w:t>
            </w:r>
          </w:p>
        </w:tc>
      </w:tr>
      <w:tr w:rsidR="00E6226D" w:rsidTr="004D2427">
        <w:trPr>
          <w:trHeight w:hRule="exact" w:val="64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17,40.2.2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 xml:space="preserve">Sand cast irou SandS as per IS </w:t>
            </w:r>
            <w:r>
              <w:rPr>
                <w:rFonts w:ascii="Times New Roman" w:hAnsi="Times New Roman"/>
                <w:b/>
                <w:color w:val="000000"/>
                <w:sz w:val="21"/>
              </w:rPr>
              <w:t xml:space="preserve">- </w:t>
            </w:r>
            <w:r>
              <w:rPr>
                <w:rFonts w:ascii="Times New Roman" w:hAnsi="Times New Roman"/>
                <w:b/>
                <w:color w:val="000000"/>
                <w:spacing w:val="-10"/>
                <w:sz w:val="24"/>
              </w:rPr>
              <w:t>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533,00</w:t>
            </w:r>
          </w:p>
        </w:tc>
      </w:tr>
      <w:tr w:rsidR="00E6226D" w:rsidTr="004D2427">
        <w:trPr>
          <w:trHeight w:hRule="exact" w:val="53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1"/>
              </w:tabs>
              <w:rPr>
                <w:rFonts w:ascii="Times New Roman" w:hAnsi="Times New Roman"/>
                <w:b/>
                <w:color w:val="000000"/>
                <w:spacing w:val="-10"/>
                <w:sz w:val="24"/>
              </w:rPr>
            </w:pPr>
            <w:r>
              <w:rPr>
                <w:rFonts w:ascii="Times New Roman" w:hAnsi="Times New Roman"/>
                <w:b/>
                <w:color w:val="000000"/>
                <w:spacing w:val="-10"/>
                <w:sz w:val="24"/>
              </w:rPr>
              <w:t>17.41</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Providing and fixing single equal plain junction &amp;required degree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2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1"/>
                <w:sz w:val="24"/>
              </w:rPr>
            </w:pPr>
            <w:r>
              <w:rPr>
                <w:rFonts w:ascii="Times New Roman" w:hAnsi="Times New Roman"/>
                <w:b/>
                <w:color w:val="000000"/>
                <w:spacing w:val="-11"/>
                <w:sz w:val="24"/>
              </w:rPr>
              <w:t>100x100x100 min minimum wall thickness 6.5mm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17.41.1.1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9"/>
                <w:sz w:val="24"/>
              </w:rPr>
            </w:pPr>
            <w:r>
              <w:rPr>
                <w:rFonts w:ascii="Times New Roman" w:hAnsi="Times New Roman"/>
                <w:b/>
                <w:color w:val="000000"/>
                <w:spacing w:val="-9"/>
                <w:sz w:val="24"/>
              </w:rPr>
              <w:t>Sand cast iron SandS as per IS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pacing w:val="-10"/>
                <w:sz w:val="24"/>
              </w:rPr>
            </w:pPr>
            <w:r>
              <w:rPr>
                <w:rFonts w:ascii="Times New Roman" w:hAnsi="Times New Roman"/>
                <w:b/>
                <w:color w:val="000000"/>
                <w:spacing w:val="-10"/>
                <w:sz w:val="24"/>
              </w:rPr>
              <w:t>578.00</w:t>
            </w: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17.41.12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Sand cast iron 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pacing w:val="-10"/>
                <w:sz w:val="24"/>
              </w:rPr>
            </w:pPr>
            <w:r>
              <w:rPr>
                <w:rFonts w:ascii="Times New Roman" w:hAnsi="Times New Roman"/>
                <w:b/>
                <w:color w:val="000000"/>
                <w:spacing w:val="-10"/>
                <w:sz w:val="24"/>
              </w:rPr>
              <w:t>607.00</w:t>
            </w:r>
          </w:p>
        </w:tc>
      </w:tr>
      <w:tr w:rsidR="00E6226D" w:rsidTr="004D2427">
        <w:trPr>
          <w:trHeight w:hRule="exact" w:val="42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1"/>
                <w:sz w:val="24"/>
              </w:rPr>
            </w:pPr>
            <w:r>
              <w:rPr>
                <w:rFonts w:ascii="Times New Roman" w:hAnsi="Times New Roman"/>
                <w:b/>
                <w:color w:val="000000"/>
                <w:spacing w:val="-11"/>
                <w:sz w:val="24"/>
              </w:rPr>
              <w:t>75x75x75 mm minimum wall thickness 6 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1741.2.1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Sand test iron SandS as per IS - 1729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pacing w:val="-10"/>
                <w:sz w:val="24"/>
              </w:rPr>
            </w:pPr>
            <w:r>
              <w:rPr>
                <w:rFonts w:ascii="Times New Roman" w:hAnsi="Times New Roman"/>
                <w:b/>
                <w:color w:val="000000"/>
                <w:spacing w:val="-10"/>
                <w:sz w:val="24"/>
              </w:rPr>
              <w:t>352.00</w:t>
            </w:r>
          </w:p>
        </w:tc>
      </w:tr>
      <w:tr w:rsidR="00E6226D" w:rsidTr="004D2427">
        <w:trPr>
          <w:trHeight w:hRule="exact" w:val="58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1741.22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Sand test iron 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pacing w:val="-10"/>
                <w:sz w:val="24"/>
              </w:rPr>
            </w:pPr>
            <w:r>
              <w:rPr>
                <w:rFonts w:ascii="Times New Roman" w:hAnsi="Times New Roman"/>
                <w:b/>
                <w:color w:val="000000"/>
                <w:spacing w:val="-10"/>
                <w:sz w:val="24"/>
              </w:rPr>
              <w:t>428.00</w:t>
            </w:r>
          </w:p>
        </w:tc>
      </w:tr>
    </w:tbl>
    <w:p w:rsidR="00E6226D" w:rsidRPr="000C500E" w:rsidRDefault="000C500E" w:rsidP="000C500E">
      <w:pPr>
        <w:jc w:val="center"/>
        <w:rPr>
          <w:rFonts w:ascii="Times New Roman" w:hAnsi="Times New Roman" w:cs="Times New Roman"/>
        </w:rPr>
      </w:pPr>
      <w:r>
        <w:t>Page No.297</w:t>
      </w:r>
    </w:p>
    <w:tbl>
      <w:tblPr>
        <w:tblW w:w="0" w:type="auto"/>
        <w:tblInd w:w="15" w:type="dxa"/>
        <w:tblLayout w:type="fixed"/>
        <w:tblCellMar>
          <w:left w:w="0" w:type="dxa"/>
          <w:right w:w="0" w:type="dxa"/>
        </w:tblCellMar>
        <w:tblLook w:val="04A0"/>
      </w:tblPr>
      <w:tblGrid>
        <w:gridCol w:w="923"/>
        <w:gridCol w:w="1275"/>
        <w:gridCol w:w="5310"/>
        <w:gridCol w:w="982"/>
        <w:gridCol w:w="1245"/>
      </w:tblGrid>
      <w:tr w:rsidR="00E6226D" w:rsidTr="004D2427">
        <w:trPr>
          <w:trHeight w:hRule="exact" w:val="69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Rate (in </w:t>
            </w:r>
            <w:r>
              <w:rPr>
                <w:rFonts w:ascii="Times New Roman" w:hAnsi="Times New Roman"/>
                <w:b/>
                <w:color w:val="000000"/>
                <w:spacing w:val="-10"/>
                <w:sz w:val="24"/>
              </w:rPr>
              <w:br/>
              <w:t>Rs.)</w:t>
            </w:r>
          </w:p>
        </w:tc>
      </w:tr>
      <w:tr w:rsidR="00E6226D" w:rsidTr="004D2427">
        <w:trPr>
          <w:trHeight w:hRule="exact" w:val="27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105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4"/>
              </w:tabs>
              <w:rPr>
                <w:rFonts w:ascii="Times New Roman" w:hAnsi="Times New Roman"/>
                <w:b/>
                <w:color w:val="000000"/>
                <w:spacing w:val="-10"/>
                <w:sz w:val="24"/>
              </w:rPr>
            </w:pPr>
            <w:r>
              <w:rPr>
                <w:rFonts w:ascii="Times New Roman" w:hAnsi="Times New Roman"/>
                <w:b/>
                <w:color w:val="000000"/>
                <w:spacing w:val="-10"/>
                <w:sz w:val="24"/>
              </w:rPr>
              <w:t>17.42</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7"/>
                <w:sz w:val="24"/>
              </w:rPr>
            </w:pPr>
            <w:r>
              <w:rPr>
                <w:rFonts w:ascii="Times New Roman" w:hAnsi="Times New Roman"/>
                <w:b/>
                <w:color w:val="000000"/>
                <w:spacing w:val="-7"/>
                <w:sz w:val="24"/>
              </w:rPr>
              <w:t xml:space="preserve">Providing and fixing double unequal junction of required degree </w:t>
            </w:r>
            <w:r>
              <w:rPr>
                <w:rFonts w:ascii="Times New Roman" w:hAnsi="Times New Roman"/>
                <w:b/>
                <w:color w:val="000000"/>
                <w:spacing w:val="-14"/>
                <w:sz w:val="24"/>
              </w:rPr>
              <w:t xml:space="preserve">with access door, insertion rubber washer 3 mm </w:t>
            </w:r>
            <w:r>
              <w:rPr>
                <w:rFonts w:ascii="Times New Roman" w:hAnsi="Times New Roman"/>
                <w:i/>
                <w:color w:val="000000"/>
                <w:spacing w:val="-14"/>
                <w:sz w:val="23"/>
              </w:rPr>
              <w:t xml:space="preserve">thick, </w:t>
            </w:r>
            <w:r>
              <w:rPr>
                <w:rFonts w:ascii="Times New Roman" w:hAnsi="Times New Roman"/>
                <w:b/>
                <w:color w:val="000000"/>
                <w:spacing w:val="-14"/>
                <w:sz w:val="24"/>
              </w:rPr>
              <w:t xml:space="preserve">bolts and nuts </w:t>
            </w:r>
            <w:r>
              <w:rPr>
                <w:rFonts w:ascii="Times New Roman" w:hAnsi="Times New Roman"/>
                <w:b/>
                <w:color w:val="000000"/>
                <w:spacing w:val="-10"/>
                <w:sz w:val="24"/>
              </w:rPr>
              <w:t>complete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5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12"/>
                <w:sz w:val="24"/>
              </w:rPr>
            </w:pPr>
            <w:r>
              <w:rPr>
                <w:rFonts w:ascii="Times New Roman" w:hAnsi="Times New Roman"/>
                <w:b/>
                <w:color w:val="000000"/>
                <w:spacing w:val="-12"/>
                <w:sz w:val="24"/>
              </w:rPr>
              <w:t>100x100x75x75 ram minimum wall thickness 6 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17.42.11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10"/>
                <w:sz w:val="24"/>
              </w:rPr>
            </w:pPr>
            <w:r>
              <w:rPr>
                <w:rFonts w:ascii="Times New Roman" w:hAnsi="Times New Roman"/>
                <w:b/>
                <w:color w:val="000000"/>
                <w:spacing w:val="-10"/>
                <w:sz w:val="24"/>
              </w:rPr>
              <w:t>Sand cast iron SandS as per IS - 1729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745.00</w:t>
            </w:r>
          </w:p>
        </w:tc>
      </w:tr>
      <w:tr w:rsidR="00E6226D" w:rsidTr="004D2427">
        <w:trPr>
          <w:trHeight w:hRule="exact" w:val="56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17.42.12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7"/>
                <w:sz w:val="24"/>
              </w:rPr>
            </w:pPr>
            <w:r>
              <w:rPr>
                <w:rFonts w:ascii="Times New Roman" w:hAnsi="Times New Roman"/>
                <w:b/>
                <w:color w:val="000000"/>
                <w:spacing w:val="-7"/>
                <w:sz w:val="24"/>
              </w:rPr>
              <w:t>Sand cast free SandS as pa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1093.00</w:t>
            </w:r>
          </w:p>
        </w:tc>
      </w:tr>
      <w:tr w:rsidR="00E6226D" w:rsidTr="004D2427">
        <w:trPr>
          <w:trHeight w:hRule="exact" w:val="62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4"/>
              </w:tabs>
              <w:rPr>
                <w:rFonts w:ascii="Times New Roman" w:hAnsi="Times New Roman"/>
                <w:b/>
                <w:color w:val="000000"/>
                <w:spacing w:val="-10"/>
                <w:sz w:val="24"/>
              </w:rPr>
            </w:pPr>
            <w:r>
              <w:rPr>
                <w:rFonts w:ascii="Times New Roman" w:hAnsi="Times New Roman"/>
                <w:b/>
                <w:color w:val="000000"/>
                <w:spacing w:val="-10"/>
                <w:sz w:val="24"/>
              </w:rPr>
              <w:t>17.43</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7"/>
                <w:sz w:val="24"/>
              </w:rPr>
            </w:pPr>
            <w:r>
              <w:rPr>
                <w:rFonts w:ascii="Times New Roman" w:hAnsi="Times New Roman"/>
                <w:b/>
                <w:color w:val="000000"/>
                <w:spacing w:val="-7"/>
                <w:sz w:val="24"/>
              </w:rPr>
              <w:t xml:space="preserve">Providing and fixing double unequal plain junction of required </w:t>
            </w:r>
            <w:r>
              <w:rPr>
                <w:rFonts w:ascii="Times New Roman" w:hAnsi="Times New Roman"/>
                <w:b/>
                <w:color w:val="000000"/>
                <w:spacing w:val="-10"/>
                <w:sz w:val="24"/>
              </w:rPr>
              <w:t>degree: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0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17.43.1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11"/>
                <w:sz w:val="24"/>
              </w:rPr>
            </w:pPr>
            <w:r>
              <w:rPr>
                <w:rFonts w:ascii="Times New Roman" w:hAnsi="Times New Roman"/>
                <w:b/>
                <w:color w:val="000000"/>
                <w:spacing w:val="-11"/>
                <w:sz w:val="24"/>
              </w:rPr>
              <w:t>100r100x75x75 mm minimum wall thickness 6.5mm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17,43,1.1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10"/>
                <w:sz w:val="24"/>
              </w:rPr>
            </w:pPr>
            <w:r>
              <w:rPr>
                <w:rFonts w:ascii="Times New Roman" w:hAnsi="Times New Roman"/>
                <w:b/>
                <w:color w:val="000000"/>
                <w:spacing w:val="-10"/>
                <w:sz w:val="24"/>
              </w:rPr>
              <w:t>Sand cast iron Sands as per IS - 1729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724,00</w:t>
            </w:r>
          </w:p>
        </w:tc>
      </w:tr>
      <w:tr w:rsidR="00E6226D" w:rsidTr="004D2427">
        <w:trPr>
          <w:trHeight w:hRule="exact" w:val="64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17,43.1.2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10"/>
                <w:sz w:val="24"/>
              </w:rPr>
            </w:pPr>
            <w:r>
              <w:rPr>
                <w:rFonts w:ascii="Times New Roman" w:hAnsi="Times New Roman"/>
                <w:b/>
                <w:color w:val="000000"/>
                <w:spacing w:val="-10"/>
                <w:sz w:val="24"/>
              </w:rPr>
              <w:t>Sand cast iron 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1014,00</w:t>
            </w:r>
          </w:p>
        </w:tc>
      </w:tr>
      <w:tr w:rsidR="00E6226D" w:rsidTr="004D2427">
        <w:trPr>
          <w:trHeight w:hRule="exact" w:val="96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4"/>
              </w:tabs>
              <w:rPr>
                <w:rFonts w:ascii="Times New Roman" w:hAnsi="Times New Roman"/>
                <w:b/>
                <w:color w:val="000000"/>
                <w:spacing w:val="-10"/>
                <w:sz w:val="24"/>
              </w:rPr>
            </w:pPr>
            <w:r>
              <w:rPr>
                <w:rFonts w:ascii="Times New Roman" w:hAnsi="Times New Roman"/>
                <w:b/>
                <w:color w:val="000000"/>
                <w:spacing w:val="-10"/>
                <w:sz w:val="24"/>
              </w:rPr>
              <w:t>17.44</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13"/>
                <w:sz w:val="24"/>
              </w:rPr>
            </w:pPr>
            <w:r>
              <w:rPr>
                <w:rFonts w:ascii="Times New Roman" w:hAnsi="Times New Roman"/>
                <w:b/>
                <w:color w:val="000000"/>
                <w:spacing w:val="-13"/>
                <w:sz w:val="24"/>
              </w:rPr>
              <w:t xml:space="preserve">Providing and fixing single unequal *action of reclaimed degree with </w:t>
            </w:r>
            <w:r>
              <w:rPr>
                <w:rFonts w:ascii="Times New Roman" w:hAnsi="Times New Roman"/>
                <w:b/>
                <w:color w:val="000000"/>
                <w:spacing w:val="-9"/>
                <w:sz w:val="24"/>
              </w:rPr>
              <w:t xml:space="preserve">access door, imitation rubber washer 3 mm thick, bolts and nuts </w:t>
            </w:r>
            <w:r>
              <w:rPr>
                <w:rFonts w:ascii="Times New Roman" w:hAnsi="Times New Roman"/>
                <w:b/>
                <w:color w:val="000000"/>
                <w:spacing w:val="-10"/>
                <w:sz w:val="24"/>
              </w:rPr>
              <w:t>complete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17.44.1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12"/>
                <w:sz w:val="24"/>
              </w:rPr>
            </w:pPr>
            <w:r>
              <w:rPr>
                <w:rFonts w:ascii="Times New Roman" w:hAnsi="Times New Roman"/>
                <w:b/>
                <w:color w:val="000000"/>
                <w:spacing w:val="-12"/>
                <w:sz w:val="24"/>
              </w:rPr>
              <w:t>100r100x75 ram minimum wall thickness 6 5ram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 A4,1.1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10"/>
                <w:sz w:val="24"/>
              </w:rPr>
            </w:pPr>
            <w:r>
              <w:rPr>
                <w:rFonts w:ascii="Times New Roman" w:hAnsi="Times New Roman"/>
                <w:b/>
                <w:color w:val="000000"/>
                <w:spacing w:val="-10"/>
                <w:sz w:val="24"/>
              </w:rPr>
              <w:t>Sand cast iron SandS as per IS - 1729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541,00</w:t>
            </w:r>
          </w:p>
        </w:tc>
      </w:tr>
      <w:tr w:rsidR="00E6226D" w:rsidTr="004D2427">
        <w:trPr>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17,44,1.2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13"/>
                <w:sz w:val="24"/>
              </w:rPr>
            </w:pPr>
            <w:r>
              <w:rPr>
                <w:rFonts w:ascii="Times New Roman" w:hAnsi="Times New Roman"/>
                <w:b/>
                <w:color w:val="000000"/>
                <w:spacing w:val="-13"/>
                <w:sz w:val="24"/>
              </w:rPr>
              <w:t xml:space="preserve">Sand </w:t>
            </w:r>
            <w:r>
              <w:rPr>
                <w:rFonts w:ascii="Times New Roman" w:hAnsi="Times New Roman"/>
                <w:b/>
                <w:color w:val="000000"/>
                <w:spacing w:val="-3"/>
                <w:sz w:val="24"/>
              </w:rPr>
              <w:t xml:space="preserve">cast iron </w:t>
            </w:r>
            <w:r>
              <w:rPr>
                <w:rFonts w:ascii="Times New Roman" w:hAnsi="Times New Roman"/>
                <w:b/>
                <w:color w:val="000000"/>
                <w:spacing w:val="-13"/>
                <w:sz w:val="24"/>
              </w:rPr>
              <w:t>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832,00</w:t>
            </w:r>
          </w:p>
        </w:tc>
      </w:tr>
      <w:tr w:rsidR="00E6226D" w:rsidTr="004D2427">
        <w:trPr>
          <w:trHeight w:hRule="exact" w:val="53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17,45</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Providing and fixing single unequal plain junction of required degree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2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17.45.1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12"/>
                <w:sz w:val="24"/>
              </w:rPr>
            </w:pPr>
            <w:r>
              <w:rPr>
                <w:rFonts w:ascii="Times New Roman" w:hAnsi="Times New Roman"/>
                <w:b/>
                <w:color w:val="000000"/>
                <w:spacing w:val="-12"/>
                <w:sz w:val="24"/>
              </w:rPr>
              <w:t>100x100x75 ram minimum wall thickness 6 5ram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51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17.45.1.1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10"/>
                <w:sz w:val="24"/>
              </w:rPr>
            </w:pPr>
            <w:r>
              <w:rPr>
                <w:rFonts w:ascii="Times New Roman" w:hAnsi="Times New Roman"/>
                <w:b/>
                <w:color w:val="000000"/>
                <w:spacing w:val="-10"/>
                <w:sz w:val="24"/>
              </w:rPr>
              <w:t>Sand test iron SandS as per IS - 1729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491.00</w:t>
            </w:r>
          </w:p>
        </w:tc>
      </w:tr>
      <w:tr w:rsidR="00E6226D" w:rsidTr="004D2427">
        <w:trPr>
          <w:trHeight w:hRule="exact" w:val="67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17.45.1.2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8"/>
                <w:sz w:val="24"/>
              </w:rPr>
            </w:pPr>
            <w:r>
              <w:rPr>
                <w:rFonts w:ascii="Times New Roman" w:hAnsi="Times New Roman"/>
                <w:b/>
                <w:color w:val="000000"/>
                <w:spacing w:val="-8"/>
                <w:sz w:val="24"/>
              </w:rPr>
              <w:t>Sand cast free 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724.00</w:t>
            </w:r>
          </w:p>
        </w:tc>
      </w:tr>
      <w:tr w:rsidR="00E6226D" w:rsidTr="004D2427">
        <w:trPr>
          <w:trHeight w:hRule="exact" w:val="70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4"/>
              </w:tabs>
              <w:rPr>
                <w:rFonts w:ascii="Times New Roman" w:hAnsi="Times New Roman"/>
                <w:b/>
                <w:color w:val="000000"/>
                <w:spacing w:val="-10"/>
                <w:sz w:val="24"/>
              </w:rPr>
            </w:pPr>
            <w:r>
              <w:rPr>
                <w:rFonts w:ascii="Times New Roman" w:hAnsi="Times New Roman"/>
                <w:b/>
                <w:color w:val="000000"/>
                <w:spacing w:val="-10"/>
                <w:sz w:val="24"/>
              </w:rPr>
              <w:t>17.46</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11"/>
                <w:sz w:val="24"/>
              </w:rPr>
            </w:pPr>
            <w:r>
              <w:rPr>
                <w:rFonts w:ascii="Times New Roman" w:hAnsi="Times New Roman"/>
                <w:b/>
                <w:color w:val="000000"/>
                <w:spacing w:val="-11"/>
                <w:sz w:val="24"/>
              </w:rPr>
              <w:t xml:space="preserve">Providing and fixing double equal plain invert branch of required </w:t>
            </w:r>
            <w:r>
              <w:rPr>
                <w:rFonts w:ascii="Times New Roman" w:hAnsi="Times New Roman"/>
                <w:b/>
                <w:color w:val="000000"/>
                <w:spacing w:val="-10"/>
                <w:sz w:val="24"/>
              </w:rPr>
              <w:t>degree: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0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17.46.1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12"/>
                <w:sz w:val="24"/>
              </w:rPr>
            </w:pPr>
            <w:r>
              <w:rPr>
                <w:rFonts w:ascii="Times New Roman" w:hAnsi="Times New Roman"/>
                <w:b/>
                <w:color w:val="000000"/>
                <w:spacing w:val="-12"/>
                <w:sz w:val="24"/>
              </w:rPr>
              <w:t>100x100x100x100 mm minimum wall thickness 6.5mm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0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17.46.1.1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8"/>
                <w:sz w:val="24"/>
              </w:rPr>
            </w:pPr>
            <w:r>
              <w:rPr>
                <w:rFonts w:ascii="Times New Roman" w:hAnsi="Times New Roman"/>
                <w:b/>
                <w:color w:val="000000"/>
                <w:spacing w:val="-8"/>
                <w:sz w:val="24"/>
              </w:rPr>
              <w:t>Sand east free SandS as per IS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724.00</w:t>
            </w:r>
          </w:p>
        </w:tc>
      </w:tr>
      <w:tr w:rsidR="00E6226D" w:rsidTr="004D2427">
        <w:trPr>
          <w:trHeight w:hRule="exact" w:val="39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17,46,1.2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11"/>
                <w:sz w:val="24"/>
              </w:rPr>
            </w:pPr>
            <w:r>
              <w:rPr>
                <w:rFonts w:ascii="Times New Roman" w:hAnsi="Times New Roman"/>
                <w:b/>
                <w:color w:val="000000"/>
                <w:spacing w:val="-11"/>
                <w:sz w:val="24"/>
              </w:rPr>
              <w:t xml:space="preserve">Sand cast </w:t>
            </w:r>
            <w:r>
              <w:rPr>
                <w:rFonts w:ascii="Times New Roman" w:hAnsi="Times New Roman"/>
                <w:b/>
                <w:color w:val="000000"/>
                <w:spacing w:val="-1"/>
                <w:sz w:val="24"/>
              </w:rPr>
              <w:t xml:space="preserve">iron </w:t>
            </w:r>
            <w:r>
              <w:rPr>
                <w:rFonts w:ascii="Times New Roman" w:hAnsi="Times New Roman"/>
                <w:b/>
                <w:color w:val="000000"/>
                <w:spacing w:val="-11"/>
                <w:sz w:val="24"/>
              </w:rPr>
              <w:t>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700,00</w:t>
            </w:r>
          </w:p>
        </w:tc>
      </w:tr>
      <w:tr w:rsidR="00E6226D" w:rsidTr="004D2427">
        <w:trPr>
          <w:trHeight w:hRule="exact" w:val="39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17.46.2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11"/>
                <w:sz w:val="24"/>
              </w:rPr>
            </w:pPr>
            <w:r>
              <w:rPr>
                <w:rFonts w:ascii="Times New Roman" w:hAnsi="Times New Roman"/>
                <w:b/>
                <w:color w:val="000000"/>
                <w:spacing w:val="-11"/>
                <w:sz w:val="24"/>
              </w:rPr>
              <w:t>75x75x75x75 mm minimum wall thickness 6.5mm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0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17.46.2.1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8"/>
                <w:sz w:val="24"/>
              </w:rPr>
            </w:pPr>
            <w:r>
              <w:rPr>
                <w:rFonts w:ascii="Times New Roman" w:hAnsi="Times New Roman"/>
                <w:b/>
                <w:color w:val="000000"/>
                <w:spacing w:val="-8"/>
                <w:sz w:val="24"/>
              </w:rPr>
              <w:t>Sand east free San&amp; as per IS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544.00</w:t>
            </w:r>
          </w:p>
        </w:tc>
      </w:tr>
      <w:tr w:rsidR="00E6226D" w:rsidTr="004D2427">
        <w:trPr>
          <w:trHeight w:hRule="exact" w:val="48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17.46.22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10"/>
                <w:sz w:val="24"/>
              </w:rPr>
            </w:pPr>
            <w:r>
              <w:rPr>
                <w:rFonts w:ascii="Times New Roman" w:hAnsi="Times New Roman"/>
                <w:b/>
                <w:color w:val="000000"/>
                <w:spacing w:val="-10"/>
                <w:sz w:val="24"/>
              </w:rPr>
              <w:t>Sand east iron 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573.00</w:t>
            </w:r>
          </w:p>
        </w:tc>
      </w:tr>
      <w:tr w:rsidR="00E6226D" w:rsidTr="004D2427">
        <w:trPr>
          <w:trHeight w:hRule="exact" w:val="68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4"/>
              </w:tabs>
              <w:rPr>
                <w:rFonts w:ascii="Times New Roman" w:hAnsi="Times New Roman"/>
                <w:b/>
                <w:color w:val="000000"/>
                <w:spacing w:val="-10"/>
                <w:sz w:val="24"/>
              </w:rPr>
            </w:pPr>
            <w:r>
              <w:rPr>
                <w:rFonts w:ascii="Times New Roman" w:hAnsi="Times New Roman"/>
                <w:b/>
                <w:color w:val="000000"/>
                <w:spacing w:val="-10"/>
                <w:sz w:val="24"/>
              </w:rPr>
              <w:t>17.47</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9"/>
                <w:sz w:val="24"/>
              </w:rPr>
            </w:pPr>
            <w:r>
              <w:rPr>
                <w:rFonts w:ascii="Times New Roman" w:hAnsi="Times New Roman"/>
                <w:b/>
                <w:color w:val="000000"/>
                <w:spacing w:val="-9"/>
                <w:sz w:val="24"/>
              </w:rPr>
              <w:t xml:space="preserve">Providing and firing single equal plain invert branch of required </w:t>
            </w:r>
            <w:r>
              <w:rPr>
                <w:rFonts w:ascii="Times New Roman" w:hAnsi="Times New Roman"/>
                <w:b/>
                <w:color w:val="000000"/>
                <w:spacing w:val="-10"/>
                <w:sz w:val="24"/>
              </w:rPr>
              <w:t>degree: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1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17.47.1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11"/>
                <w:sz w:val="24"/>
              </w:rPr>
            </w:pPr>
            <w:r>
              <w:rPr>
                <w:rFonts w:ascii="Times New Roman" w:hAnsi="Times New Roman"/>
                <w:b/>
                <w:color w:val="000000"/>
                <w:spacing w:val="-11"/>
                <w:sz w:val="24"/>
              </w:rPr>
              <w:t>100x100x100 mm minimum wall thickness 6 5nim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2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17.47.1.1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9"/>
                <w:sz w:val="24"/>
              </w:rPr>
            </w:pPr>
            <w:r>
              <w:rPr>
                <w:rFonts w:ascii="Times New Roman" w:hAnsi="Times New Roman"/>
                <w:b/>
                <w:color w:val="000000"/>
                <w:spacing w:val="-9"/>
                <w:sz w:val="24"/>
              </w:rPr>
              <w:t>Sand east iron SandS as per IS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549.00</w:t>
            </w:r>
          </w:p>
        </w:tc>
      </w:tr>
      <w:tr w:rsidR="00E6226D" w:rsidTr="004D2427">
        <w:trPr>
          <w:trHeight w:hRule="exact" w:val="42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17,47,1.2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pacing w:val="-13"/>
                <w:sz w:val="24"/>
              </w:rPr>
            </w:pPr>
            <w:r>
              <w:rPr>
                <w:rFonts w:ascii="Times New Roman" w:hAnsi="Times New Roman"/>
                <w:b/>
                <w:color w:val="000000"/>
                <w:spacing w:val="-13"/>
                <w:sz w:val="24"/>
              </w:rPr>
              <w:t xml:space="preserve">Sand cast </w:t>
            </w:r>
            <w:r>
              <w:rPr>
                <w:rFonts w:ascii="Times New Roman" w:hAnsi="Times New Roman"/>
                <w:b/>
                <w:color w:val="000000"/>
                <w:spacing w:val="-3"/>
                <w:sz w:val="24"/>
              </w:rPr>
              <w:t xml:space="preserve">iron </w:t>
            </w:r>
            <w:r>
              <w:rPr>
                <w:rFonts w:ascii="Times New Roman" w:hAnsi="Times New Roman"/>
                <w:b/>
                <w:color w:val="000000"/>
                <w:spacing w:val="-13"/>
                <w:sz w:val="24"/>
              </w:rPr>
              <w:t>SancIS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549,00</w:t>
            </w:r>
          </w:p>
        </w:tc>
      </w:tr>
    </w:tbl>
    <w:p w:rsidR="00E6226D" w:rsidRPr="000C500E" w:rsidRDefault="000C500E" w:rsidP="000C500E">
      <w:pPr>
        <w:jc w:val="center"/>
        <w:rPr>
          <w:rFonts w:ascii="Times New Roman" w:hAnsi="Times New Roman" w:cs="Times New Roman"/>
        </w:rPr>
      </w:pPr>
      <w:r>
        <w:t>Page No.298</w:t>
      </w:r>
    </w:p>
    <w:tbl>
      <w:tblPr>
        <w:tblW w:w="0" w:type="auto"/>
        <w:tblInd w:w="15" w:type="dxa"/>
        <w:tblLayout w:type="fixed"/>
        <w:tblCellMar>
          <w:left w:w="0" w:type="dxa"/>
          <w:right w:w="0" w:type="dxa"/>
        </w:tblCellMar>
        <w:tblLook w:val="04A0"/>
      </w:tblPr>
      <w:tblGrid>
        <w:gridCol w:w="923"/>
        <w:gridCol w:w="1275"/>
        <w:gridCol w:w="5310"/>
        <w:gridCol w:w="982"/>
        <w:gridCol w:w="1245"/>
      </w:tblGrid>
      <w:tr w:rsidR="00E6226D" w:rsidTr="004D2427">
        <w:trPr>
          <w:trHeight w:hRule="exact" w:val="69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 xml:space="preserve">Item </w:t>
            </w:r>
            <w:r>
              <w:rPr>
                <w:rFonts w:ascii="Times New Roman" w:hAnsi="Times New Roman"/>
                <w:b/>
                <w:color w:val="000000"/>
                <w:sz w:val="24"/>
              </w:rPr>
              <w:br/>
              <w:t>No.</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Description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Unit</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 xml:space="preserve">Rate fin </w:t>
            </w:r>
            <w:r>
              <w:rPr>
                <w:rFonts w:ascii="Times New Roman" w:hAnsi="Times New Roman"/>
                <w:b/>
                <w:color w:val="000000"/>
                <w:sz w:val="24"/>
              </w:rPr>
              <w:br/>
              <w:t>Rs.)</w:t>
            </w:r>
          </w:p>
        </w:tc>
      </w:tr>
      <w:tr w:rsidR="00E6226D" w:rsidTr="004D2427">
        <w:trPr>
          <w:trHeight w:hRule="exact" w:val="27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2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17.47.2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1"/>
                <w:sz w:val="24"/>
              </w:rPr>
            </w:pPr>
            <w:r>
              <w:rPr>
                <w:rFonts w:ascii="Times New Roman" w:hAnsi="Times New Roman"/>
                <w:b/>
                <w:color w:val="000000"/>
                <w:spacing w:val="-11"/>
                <w:sz w:val="24"/>
              </w:rPr>
              <w:t>75x75x75 mm minimum wall thickness 6 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1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8"/>
                <w:sz w:val="24"/>
              </w:rPr>
            </w:pPr>
            <w:r>
              <w:rPr>
                <w:rFonts w:ascii="Times New Roman" w:hAnsi="Times New Roman"/>
                <w:b/>
                <w:color w:val="000000"/>
                <w:spacing w:val="-8"/>
                <w:sz w:val="24"/>
              </w:rPr>
              <w:t>17.47.2.1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Sand east iron SimdS as per IS - 1729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z w:val="24"/>
              </w:rPr>
            </w:pPr>
            <w:r>
              <w:rPr>
                <w:rFonts w:ascii="Times New Roman" w:hAnsi="Times New Roman"/>
                <w:b/>
                <w:color w:val="000000"/>
                <w:sz w:val="24"/>
              </w:rPr>
              <w:t>428.00</w:t>
            </w:r>
          </w:p>
        </w:tc>
      </w:tr>
      <w:tr w:rsidR="00E6226D" w:rsidTr="004D2427">
        <w:trPr>
          <w:trHeight w:hRule="exact" w:val="50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17.47.22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Sand cast iron 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z w:val="24"/>
              </w:rPr>
            </w:pPr>
            <w:r>
              <w:rPr>
                <w:rFonts w:ascii="Times New Roman" w:hAnsi="Times New Roman"/>
                <w:b/>
                <w:color w:val="000000"/>
                <w:sz w:val="24"/>
              </w:rPr>
              <w:t>434.00</w:t>
            </w:r>
          </w:p>
        </w:tc>
      </w:tr>
      <w:tr w:rsidR="00E6226D" w:rsidTr="004D2427">
        <w:trPr>
          <w:trHeight w:hRule="exact" w:val="66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1"/>
              </w:tabs>
              <w:rPr>
                <w:rFonts w:ascii="Times New Roman" w:hAnsi="Times New Roman"/>
                <w:b/>
                <w:color w:val="000000"/>
                <w:sz w:val="24"/>
              </w:rPr>
            </w:pPr>
            <w:r>
              <w:rPr>
                <w:rFonts w:ascii="Times New Roman" w:hAnsi="Times New Roman"/>
                <w:b/>
                <w:color w:val="000000"/>
                <w:sz w:val="24"/>
              </w:rPr>
              <w:t>17.48</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3"/>
                <w:sz w:val="24"/>
              </w:rPr>
            </w:pPr>
            <w:r>
              <w:rPr>
                <w:rFonts w:ascii="Times New Roman" w:hAnsi="Times New Roman"/>
                <w:b/>
                <w:color w:val="000000"/>
                <w:spacing w:val="-3"/>
                <w:sz w:val="24"/>
              </w:rPr>
              <w:t xml:space="preserve">Providing and fixing double unequal Salt branch of required </w:t>
            </w:r>
            <w:r>
              <w:rPr>
                <w:rFonts w:ascii="Times New Roman" w:hAnsi="Times New Roman"/>
                <w:b/>
                <w:color w:val="000000"/>
                <w:sz w:val="24"/>
              </w:rPr>
              <w:t>degree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2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17,48,1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7"/>
              </w:rPr>
            </w:pPr>
            <w:r>
              <w:rPr>
                <w:rFonts w:ascii="Times New Roman" w:hAnsi="Times New Roman"/>
                <w:b/>
                <w:color w:val="000000"/>
                <w:spacing w:val="-7"/>
              </w:rPr>
              <w:t xml:space="preserve">100x100x75x75 Iran </w:t>
            </w:r>
            <w:r>
              <w:rPr>
                <w:rFonts w:ascii="Times New Roman" w:hAnsi="Times New Roman"/>
                <w:b/>
                <w:color w:val="000000"/>
                <w:spacing w:val="-7"/>
                <w:sz w:val="24"/>
              </w:rPr>
              <w:t>minimum wall thickness 6 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1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8"/>
                <w:sz w:val="24"/>
              </w:rPr>
            </w:pPr>
            <w:r>
              <w:rPr>
                <w:rFonts w:ascii="Times New Roman" w:hAnsi="Times New Roman"/>
                <w:b/>
                <w:color w:val="000000"/>
                <w:spacing w:val="-8"/>
                <w:sz w:val="24"/>
              </w:rPr>
              <w:t>17,48.1.1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Sand cast iron SandS as per IS - 1729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724,00</w:t>
            </w:r>
          </w:p>
        </w:tc>
      </w:tr>
      <w:tr w:rsidR="00E6226D" w:rsidTr="004D2427">
        <w:trPr>
          <w:trHeight w:hRule="exact" w:val="60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1748.12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Sand cast iron 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z w:val="24"/>
              </w:rPr>
            </w:pPr>
            <w:r>
              <w:rPr>
                <w:rFonts w:ascii="Times New Roman" w:hAnsi="Times New Roman"/>
                <w:b/>
                <w:color w:val="000000"/>
                <w:sz w:val="24"/>
              </w:rPr>
              <w:t>927.00</w:t>
            </w:r>
          </w:p>
        </w:tc>
      </w:tr>
      <w:tr w:rsidR="00E6226D" w:rsidTr="004D2427">
        <w:trPr>
          <w:trHeight w:hRule="exact" w:val="69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17,49</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12"/>
                <w:sz w:val="24"/>
              </w:rPr>
            </w:pPr>
            <w:r>
              <w:rPr>
                <w:rFonts w:ascii="Times New Roman" w:hAnsi="Times New Roman"/>
                <w:b/>
                <w:color w:val="000000"/>
                <w:spacing w:val="-12"/>
                <w:sz w:val="24"/>
              </w:rPr>
              <w:t xml:space="preserve">Providing and fixing single unequal plain invert branch of required </w:t>
            </w:r>
            <w:r>
              <w:rPr>
                <w:rFonts w:ascii="Times New Roman" w:hAnsi="Times New Roman"/>
                <w:b/>
                <w:color w:val="000000"/>
                <w:sz w:val="24"/>
              </w:rPr>
              <w:t>degree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2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17.49.1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2"/>
                <w:sz w:val="24"/>
              </w:rPr>
            </w:pPr>
            <w:r>
              <w:rPr>
                <w:rFonts w:ascii="Times New Roman" w:hAnsi="Times New Roman"/>
                <w:b/>
                <w:color w:val="000000"/>
                <w:spacing w:val="-12"/>
                <w:sz w:val="24"/>
              </w:rPr>
              <w:t>100x100x75 rum minimum wall thickness 6 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2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17.4911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Sand cast iron SandS as per IS - 1729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z w:val="24"/>
              </w:rPr>
            </w:pPr>
            <w:r>
              <w:rPr>
                <w:rFonts w:ascii="Times New Roman" w:hAnsi="Times New Roman"/>
                <w:b/>
                <w:color w:val="000000"/>
                <w:sz w:val="24"/>
              </w:rPr>
              <w:t>636.00</w:t>
            </w:r>
          </w:p>
        </w:tc>
      </w:tr>
      <w:tr w:rsidR="00E6226D" w:rsidTr="004D2427">
        <w:trPr>
          <w:trHeight w:hRule="exact" w:val="61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17,4912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8"/>
                <w:sz w:val="24"/>
              </w:rPr>
            </w:pPr>
            <w:r>
              <w:rPr>
                <w:rFonts w:ascii="Times New Roman" w:hAnsi="Times New Roman"/>
                <w:b/>
                <w:color w:val="000000"/>
                <w:spacing w:val="-8"/>
                <w:sz w:val="24"/>
              </w:rPr>
              <w:t xml:space="preserve">Sand cast </w:t>
            </w:r>
            <w:r>
              <w:rPr>
                <w:rFonts w:ascii="Times New Roman" w:hAnsi="Times New Roman"/>
                <w:color w:val="000000"/>
                <w:spacing w:val="-8"/>
                <w:w w:val="105"/>
                <w:sz w:val="25"/>
              </w:rPr>
              <w:t xml:space="preserve">inn </w:t>
            </w:r>
            <w:r>
              <w:rPr>
                <w:rFonts w:ascii="Times New Roman" w:hAnsi="Times New Roman"/>
                <w:b/>
                <w:color w:val="000000"/>
                <w:spacing w:val="-8"/>
                <w:sz w:val="24"/>
              </w:rPr>
              <w:t>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695,00</w:t>
            </w:r>
          </w:p>
        </w:tc>
      </w:tr>
      <w:tr w:rsidR="00E6226D" w:rsidTr="004D2427">
        <w:trPr>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1"/>
              </w:tabs>
              <w:rPr>
                <w:rFonts w:ascii="Times New Roman" w:hAnsi="Times New Roman"/>
                <w:b/>
                <w:color w:val="000000"/>
                <w:sz w:val="24"/>
              </w:rPr>
            </w:pPr>
            <w:r>
              <w:rPr>
                <w:rFonts w:ascii="Times New Roman" w:hAnsi="Times New Roman"/>
                <w:b/>
                <w:color w:val="000000"/>
                <w:sz w:val="24"/>
              </w:rPr>
              <w:t>17.50</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Providing and faring sand cast iron SandS off seta as per IS: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17.50.1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6"/>
                <w:sz w:val="24"/>
              </w:rPr>
            </w:pPr>
            <w:r>
              <w:rPr>
                <w:rFonts w:ascii="Times New Roman" w:hAnsi="Times New Roman"/>
                <w:b/>
                <w:color w:val="000000"/>
                <w:spacing w:val="-6"/>
                <w:sz w:val="24"/>
              </w:rPr>
              <w:t>76 rom off seta</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8"/>
                <w:sz w:val="24"/>
              </w:rPr>
            </w:pPr>
            <w:r>
              <w:rPr>
                <w:rFonts w:ascii="Times New Roman" w:hAnsi="Times New Roman"/>
                <w:b/>
                <w:color w:val="000000"/>
                <w:spacing w:val="-8"/>
                <w:sz w:val="24"/>
              </w:rPr>
              <w:t>17.50.1.1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1"/>
                <w:sz w:val="24"/>
              </w:rPr>
            </w:pPr>
            <w:r>
              <w:rPr>
                <w:rFonts w:ascii="Times New Roman" w:hAnsi="Times New Roman"/>
                <w:b/>
                <w:color w:val="000000"/>
                <w:spacing w:val="-11"/>
                <w:sz w:val="24"/>
              </w:rPr>
              <w:t>With 75 mm dia. Pipe minimum wall thickness 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z w:val="24"/>
              </w:rPr>
            </w:pPr>
            <w:r>
              <w:rPr>
                <w:rFonts w:ascii="Times New Roman" w:hAnsi="Times New Roman"/>
                <w:b/>
                <w:color w:val="000000"/>
                <w:sz w:val="24"/>
              </w:rPr>
              <w:t>300.00</w:t>
            </w: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17,50,12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1"/>
                <w:sz w:val="24"/>
              </w:rPr>
            </w:pPr>
            <w:r>
              <w:rPr>
                <w:rFonts w:ascii="Times New Roman" w:hAnsi="Times New Roman"/>
                <w:b/>
                <w:color w:val="000000"/>
                <w:spacing w:val="-11"/>
                <w:sz w:val="24"/>
              </w:rPr>
              <w:t>With 100 mm dia. Pipe minimum wall thickness 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474,00</w:t>
            </w:r>
          </w:p>
        </w:tc>
      </w:tr>
      <w:tr w:rsidR="00E6226D" w:rsidTr="004D2427">
        <w:trPr>
          <w:trHeight w:hRule="exact" w:val="42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17,50,2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4"/>
                <w:sz w:val="24"/>
              </w:rPr>
            </w:pPr>
            <w:r>
              <w:rPr>
                <w:rFonts w:ascii="Times New Roman" w:hAnsi="Times New Roman"/>
                <w:b/>
                <w:color w:val="000000"/>
                <w:spacing w:val="-4"/>
                <w:sz w:val="24"/>
              </w:rPr>
              <w:t>114 mm offsets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8"/>
                <w:sz w:val="24"/>
              </w:rPr>
            </w:pPr>
            <w:r>
              <w:rPr>
                <w:rFonts w:ascii="Times New Roman" w:hAnsi="Times New Roman"/>
                <w:b/>
                <w:color w:val="000000"/>
                <w:spacing w:val="-8"/>
                <w:sz w:val="24"/>
              </w:rPr>
              <w:t>17.50.2.1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2"/>
                <w:sz w:val="24"/>
              </w:rPr>
            </w:pPr>
            <w:r>
              <w:rPr>
                <w:rFonts w:ascii="Times New Roman" w:hAnsi="Times New Roman"/>
                <w:b/>
                <w:color w:val="000000"/>
                <w:spacing w:val="-12"/>
                <w:sz w:val="24"/>
              </w:rPr>
              <w:t>With 75 mm die_ Pipe minimum wall thickness 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z w:val="24"/>
              </w:rPr>
            </w:pPr>
            <w:r>
              <w:rPr>
                <w:rFonts w:ascii="Times New Roman" w:hAnsi="Times New Roman"/>
                <w:b/>
                <w:color w:val="000000"/>
                <w:sz w:val="24"/>
              </w:rPr>
              <w:t>410.00</w:t>
            </w:r>
          </w:p>
        </w:tc>
      </w:tr>
      <w:tr w:rsidR="00E6226D" w:rsidTr="004D2427">
        <w:trPr>
          <w:trHeight w:hRule="exact" w:val="42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17.50.22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3"/>
                <w:sz w:val="24"/>
              </w:rPr>
            </w:pPr>
            <w:r>
              <w:rPr>
                <w:rFonts w:ascii="Times New Roman" w:hAnsi="Times New Roman"/>
                <w:b/>
                <w:color w:val="000000"/>
                <w:spacing w:val="-13"/>
                <w:sz w:val="24"/>
              </w:rPr>
              <w:t>With 100 mm dia. Pipe minimum wall Thickness 5ram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z w:val="24"/>
              </w:rPr>
            </w:pPr>
            <w:r>
              <w:rPr>
                <w:rFonts w:ascii="Times New Roman" w:hAnsi="Times New Roman"/>
                <w:b/>
                <w:color w:val="000000"/>
                <w:sz w:val="24"/>
              </w:rPr>
              <w:t>503.00</w:t>
            </w: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17.50.3</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2"/>
                <w:sz w:val="24"/>
              </w:rPr>
            </w:pPr>
            <w:r>
              <w:rPr>
                <w:rFonts w:ascii="Times New Roman" w:hAnsi="Times New Roman"/>
                <w:b/>
                <w:color w:val="000000"/>
                <w:spacing w:val="12"/>
                <w:sz w:val="24"/>
              </w:rPr>
              <w:t>152 = offsets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17.50.31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1"/>
                <w:sz w:val="24"/>
              </w:rPr>
            </w:pPr>
            <w:r>
              <w:rPr>
                <w:rFonts w:ascii="Times New Roman" w:hAnsi="Times New Roman"/>
                <w:b/>
                <w:color w:val="000000"/>
                <w:spacing w:val="-11"/>
                <w:sz w:val="24"/>
              </w:rPr>
              <w:t>With 75 mm dia. Pipe minimum wall thickness 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z w:val="24"/>
              </w:rPr>
            </w:pPr>
            <w:r>
              <w:rPr>
                <w:rFonts w:ascii="Times New Roman" w:hAnsi="Times New Roman"/>
                <w:b/>
                <w:color w:val="000000"/>
                <w:sz w:val="24"/>
              </w:rPr>
              <w:t>477.00</w:t>
            </w:r>
          </w:p>
        </w:tc>
      </w:tr>
      <w:tr w:rsidR="00E6226D" w:rsidTr="004D2427">
        <w:trPr>
          <w:trHeight w:hRule="exact" w:val="60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17,50,32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1"/>
                <w:sz w:val="24"/>
              </w:rPr>
            </w:pPr>
            <w:r>
              <w:rPr>
                <w:rFonts w:ascii="Times New Roman" w:hAnsi="Times New Roman"/>
                <w:b/>
                <w:color w:val="000000"/>
                <w:spacing w:val="-11"/>
                <w:sz w:val="24"/>
              </w:rPr>
              <w:t>With 100 mm dia. Pipe minimum wall thickness 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605,00</w:t>
            </w:r>
          </w:p>
        </w:tc>
      </w:tr>
      <w:tr w:rsidR="00E6226D" w:rsidTr="004D2427">
        <w:trPr>
          <w:trHeight w:hRule="exact" w:val="51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1"/>
              </w:tabs>
              <w:rPr>
                <w:rFonts w:ascii="Times New Roman" w:hAnsi="Times New Roman"/>
                <w:b/>
                <w:color w:val="000000"/>
                <w:sz w:val="24"/>
              </w:rPr>
            </w:pPr>
            <w:r>
              <w:rPr>
                <w:rFonts w:ascii="Times New Roman" w:hAnsi="Times New Roman"/>
                <w:b/>
                <w:color w:val="000000"/>
                <w:sz w:val="24"/>
              </w:rPr>
              <w:t>17.51</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9"/>
                <w:sz w:val="24"/>
              </w:rPr>
            </w:pPr>
            <w:r>
              <w:rPr>
                <w:rFonts w:ascii="Times New Roman" w:hAnsi="Times New Roman"/>
                <w:b/>
                <w:color w:val="000000"/>
                <w:spacing w:val="-9"/>
                <w:sz w:val="24"/>
              </w:rPr>
              <w:t>Providing and faring sand cast inn SandS off seta as per IS: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0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17.51.1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75 mm off seta</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39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8"/>
                <w:sz w:val="24"/>
              </w:rPr>
            </w:pPr>
            <w:r>
              <w:rPr>
                <w:rFonts w:ascii="Times New Roman" w:hAnsi="Times New Roman"/>
                <w:b/>
                <w:color w:val="000000"/>
                <w:spacing w:val="-8"/>
                <w:sz w:val="24"/>
              </w:rPr>
              <w:t>17,51,1.1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1"/>
                <w:sz w:val="24"/>
              </w:rPr>
            </w:pPr>
            <w:r>
              <w:rPr>
                <w:rFonts w:ascii="Times New Roman" w:hAnsi="Times New Roman"/>
                <w:b/>
                <w:color w:val="000000"/>
                <w:spacing w:val="-11"/>
                <w:sz w:val="24"/>
              </w:rPr>
              <w:t>With 75 mm die. Pipe minimum wall thickness 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312,00</w:t>
            </w:r>
          </w:p>
        </w:tc>
      </w:tr>
      <w:tr w:rsidR="00E6226D" w:rsidTr="004D2427">
        <w:trPr>
          <w:trHeight w:hRule="exact" w:val="39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17.51.12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3"/>
                <w:sz w:val="24"/>
              </w:rPr>
            </w:pPr>
            <w:r>
              <w:rPr>
                <w:rFonts w:ascii="Times New Roman" w:hAnsi="Times New Roman"/>
                <w:b/>
                <w:color w:val="000000"/>
                <w:spacing w:val="-13"/>
                <w:sz w:val="24"/>
              </w:rPr>
              <w:t>With 100 mm dia. Pipe minimum wall Thickness 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z w:val="24"/>
              </w:rPr>
            </w:pPr>
            <w:r>
              <w:rPr>
                <w:rFonts w:ascii="Times New Roman" w:hAnsi="Times New Roman"/>
                <w:b/>
                <w:color w:val="000000"/>
                <w:sz w:val="24"/>
              </w:rPr>
              <w:t>370.00</w:t>
            </w:r>
          </w:p>
        </w:tc>
      </w:tr>
      <w:tr w:rsidR="00E6226D" w:rsidTr="004D2427">
        <w:trPr>
          <w:trHeight w:hRule="exact" w:val="40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17.51.2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4"/>
                <w:sz w:val="24"/>
              </w:rPr>
            </w:pPr>
            <w:r>
              <w:rPr>
                <w:rFonts w:ascii="Times New Roman" w:hAnsi="Times New Roman"/>
                <w:b/>
                <w:color w:val="000000"/>
                <w:spacing w:val="-4"/>
                <w:sz w:val="24"/>
              </w:rPr>
              <w:t>150 mm offsets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0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8"/>
                <w:sz w:val="24"/>
              </w:rPr>
            </w:pPr>
            <w:r>
              <w:rPr>
                <w:rFonts w:ascii="Times New Roman" w:hAnsi="Times New Roman"/>
                <w:b/>
                <w:color w:val="000000"/>
                <w:spacing w:val="-8"/>
                <w:sz w:val="24"/>
              </w:rPr>
              <w:t>17.51.2.1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1"/>
                <w:sz w:val="24"/>
              </w:rPr>
            </w:pPr>
            <w:r>
              <w:rPr>
                <w:rFonts w:ascii="Times New Roman" w:hAnsi="Times New Roman"/>
                <w:b/>
                <w:color w:val="000000"/>
                <w:spacing w:val="-11"/>
                <w:sz w:val="24"/>
              </w:rPr>
              <w:t>With 75 mm dia. Pipe minimum wall thickness 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b/>
                <w:color w:val="000000"/>
                <w:sz w:val="24"/>
              </w:rPr>
            </w:pPr>
            <w:r>
              <w:rPr>
                <w:rFonts w:ascii="Times New Roman" w:hAnsi="Times New Roman"/>
                <w:b/>
                <w:color w:val="000000"/>
                <w:sz w:val="24"/>
              </w:rPr>
              <w:t>392.00</w:t>
            </w:r>
          </w:p>
        </w:tc>
      </w:tr>
      <w:tr w:rsidR="00E6226D" w:rsidTr="004D2427">
        <w:trPr>
          <w:trHeight w:hRule="exact" w:val="61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17,51,2.2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1"/>
                <w:sz w:val="24"/>
              </w:rPr>
            </w:pPr>
            <w:r>
              <w:rPr>
                <w:rFonts w:ascii="Times New Roman" w:hAnsi="Times New Roman"/>
                <w:b/>
                <w:color w:val="000000"/>
                <w:spacing w:val="-11"/>
                <w:sz w:val="24"/>
              </w:rPr>
              <w:t>With 100 mm dia. Pipe minimum wall thickness 5mm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z w:val="24"/>
              </w:rPr>
            </w:pPr>
            <w:r>
              <w:rPr>
                <w:rFonts w:ascii="Times New Roman" w:hAnsi="Times New Roman"/>
                <w:b/>
                <w:color w:val="000000"/>
                <w:sz w:val="24"/>
              </w:rPr>
              <w:t>508,00</w:t>
            </w:r>
          </w:p>
        </w:tc>
      </w:tr>
      <w:tr w:rsidR="00E6226D" w:rsidTr="004D2427">
        <w:trPr>
          <w:trHeight w:hRule="exact" w:val="78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1"/>
              </w:tabs>
              <w:rPr>
                <w:rFonts w:ascii="Times New Roman" w:hAnsi="Times New Roman"/>
                <w:b/>
                <w:color w:val="000000"/>
                <w:sz w:val="24"/>
              </w:rPr>
            </w:pPr>
            <w:r>
              <w:rPr>
                <w:rFonts w:ascii="Times New Roman" w:hAnsi="Times New Roman"/>
                <w:b/>
                <w:color w:val="000000"/>
                <w:sz w:val="24"/>
              </w:rPr>
              <w:t>17.52</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13"/>
                <w:sz w:val="24"/>
              </w:rPr>
            </w:pPr>
            <w:r>
              <w:rPr>
                <w:rFonts w:ascii="Times New Roman" w:hAnsi="Times New Roman"/>
                <w:b/>
                <w:color w:val="000000"/>
                <w:spacing w:val="-13"/>
                <w:sz w:val="24"/>
              </w:rPr>
              <w:t xml:space="preserve">Providing and fixing door piece, inserticai rubber washes 3mm thick, </w:t>
            </w:r>
            <w:r>
              <w:rPr>
                <w:rFonts w:ascii="Times New Roman" w:hAnsi="Times New Roman"/>
                <w:b/>
                <w:color w:val="000000"/>
                <w:spacing w:val="-10"/>
                <w:sz w:val="24"/>
              </w:rPr>
              <w:t>bolts and nuts complete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bl>
    <w:p w:rsidR="000C500E" w:rsidRDefault="000C500E" w:rsidP="000C500E">
      <w:pPr>
        <w:jc w:val="center"/>
        <w:rPr>
          <w:rFonts w:ascii="Times New Roman" w:hAnsi="Times New Roman" w:cs="Times New Roman"/>
        </w:rPr>
      </w:pPr>
      <w:r>
        <w:t>Page No.299</w:t>
      </w:r>
    </w:p>
    <w:p w:rsidR="00E6226D" w:rsidRDefault="00E6226D" w:rsidP="00E6226D">
      <w:pPr>
        <w:rPr>
          <w:rFonts w:ascii="Times New Roman" w:hAnsi="Times New Roman"/>
          <w:color w:val="000000"/>
          <w:sz w:val="24"/>
        </w:rPr>
      </w:pPr>
    </w:p>
    <w:tbl>
      <w:tblPr>
        <w:tblW w:w="0" w:type="auto"/>
        <w:tblInd w:w="15" w:type="dxa"/>
        <w:tblLayout w:type="fixed"/>
        <w:tblCellMar>
          <w:left w:w="0" w:type="dxa"/>
          <w:right w:w="0" w:type="dxa"/>
        </w:tblCellMar>
        <w:tblLook w:val="04A0"/>
      </w:tblPr>
      <w:tblGrid>
        <w:gridCol w:w="923"/>
        <w:gridCol w:w="1275"/>
        <w:gridCol w:w="5310"/>
        <w:gridCol w:w="982"/>
        <w:gridCol w:w="1245"/>
      </w:tblGrid>
      <w:tr w:rsidR="00E6226D" w:rsidTr="004D2427">
        <w:trPr>
          <w:trHeight w:hRule="exact" w:val="69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z w:val="24"/>
              </w:rPr>
            </w:pPr>
            <w:r>
              <w:rPr>
                <w:rFonts w:ascii="Times New Roman" w:hAnsi="Times New Roman"/>
                <w:color w:val="000000"/>
                <w:sz w:val="24"/>
              </w:rPr>
              <w:t>Description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r>
            <w:r>
              <w:rPr>
                <w:rFonts w:ascii="Times New Roman" w:hAnsi="Times New Roman"/>
                <w:color w:val="000000"/>
                <w:spacing w:val="-14"/>
                <w:sz w:val="24"/>
              </w:rPr>
              <w:t>ELL)</w:t>
            </w:r>
          </w:p>
        </w:tc>
      </w:tr>
      <w:tr w:rsidR="00E6226D" w:rsidTr="004D2427">
        <w:trPr>
          <w:trHeight w:hRule="exact" w:val="27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39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4"/>
                <w:sz w:val="24"/>
              </w:rPr>
            </w:pPr>
            <w:r>
              <w:rPr>
                <w:rFonts w:ascii="Times New Roman" w:hAnsi="Times New Roman"/>
                <w:color w:val="000000"/>
                <w:spacing w:val="4"/>
                <w:sz w:val="24"/>
              </w:rPr>
              <w:t>100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0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17,52,1,1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5"/>
                <w:sz w:val="24"/>
              </w:rPr>
            </w:pPr>
            <w:r>
              <w:rPr>
                <w:rFonts w:ascii="Times New Roman" w:hAnsi="Times New Roman"/>
                <w:color w:val="000000"/>
                <w:spacing w:val="-5"/>
                <w:sz w:val="24"/>
              </w:rPr>
              <w:t>Sand cast iron SandS as per IS - 1729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541,00</w:t>
            </w:r>
          </w:p>
        </w:tc>
      </w:tr>
      <w:tr w:rsidR="00E6226D" w:rsidTr="004D2427">
        <w:trPr>
          <w:trHeight w:hRule="exact" w:val="39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17,521,2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5"/>
                <w:sz w:val="24"/>
              </w:rPr>
            </w:pPr>
            <w:r>
              <w:rPr>
                <w:rFonts w:ascii="Times New Roman" w:hAnsi="Times New Roman"/>
                <w:color w:val="000000"/>
                <w:spacing w:val="-5"/>
                <w:sz w:val="24"/>
              </w:rPr>
              <w:t>Sand cast iron SandS as per IS - 3989</w:t>
            </w:r>
          </w:p>
        </w:tc>
        <w:tc>
          <w:tcPr>
            <w:tcW w:w="982" w:type="dxa"/>
            <w:tcBorders>
              <w:top w:val="single" w:sz="6" w:space="0" w:color="000000"/>
              <w:left w:val="single" w:sz="6" w:space="0" w:color="000000"/>
              <w:bottom w:val="single" w:sz="6" w:space="0" w:color="000000"/>
              <w:right w:val="single" w:sz="6" w:space="0" w:color="000000"/>
            </w:tcBorders>
            <w:vAlign w:val="center"/>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547,00</w:t>
            </w:r>
          </w:p>
        </w:tc>
      </w:tr>
      <w:tr w:rsidR="00E6226D" w:rsidTr="004D2427">
        <w:trPr>
          <w:trHeight w:hRule="exact" w:val="40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10"/>
                <w:sz w:val="24"/>
              </w:rPr>
            </w:pPr>
            <w:r>
              <w:rPr>
                <w:rFonts w:ascii="Times New Roman" w:hAnsi="Times New Roman"/>
                <w:color w:val="000000"/>
                <w:spacing w:val="-10"/>
                <w:sz w:val="24"/>
              </w:rPr>
              <w:t>75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17,52.2.1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6"/>
                <w:sz w:val="24"/>
              </w:rPr>
            </w:pPr>
            <w:r>
              <w:rPr>
                <w:rFonts w:ascii="Times New Roman" w:hAnsi="Times New Roman"/>
                <w:color w:val="000000"/>
                <w:spacing w:val="-6"/>
                <w:sz w:val="24"/>
              </w:rPr>
              <w:t xml:space="preserve">Sand cast </w:t>
            </w:r>
            <w:r>
              <w:rPr>
                <w:rFonts w:ascii="Times New Roman" w:hAnsi="Times New Roman"/>
                <w:color w:val="000000"/>
                <w:spacing w:val="4"/>
                <w:sz w:val="23"/>
              </w:rPr>
              <w:t xml:space="preserve">lite </w:t>
            </w:r>
            <w:r>
              <w:rPr>
                <w:rFonts w:ascii="Times New Roman" w:hAnsi="Times New Roman"/>
                <w:color w:val="000000"/>
                <w:spacing w:val="-6"/>
                <w:sz w:val="24"/>
              </w:rPr>
              <w:t>SancIS as per IS - 1729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387,00</w:t>
            </w:r>
          </w:p>
        </w:tc>
      </w:tr>
      <w:tr w:rsidR="00E6226D" w:rsidTr="004D2427">
        <w:trPr>
          <w:trHeight w:hRule="exact" w:val="57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17,522.2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6"/>
                <w:sz w:val="24"/>
              </w:rPr>
            </w:pPr>
            <w:r>
              <w:rPr>
                <w:rFonts w:ascii="Times New Roman" w:hAnsi="Times New Roman"/>
                <w:color w:val="000000"/>
                <w:spacing w:val="-6"/>
                <w:sz w:val="24"/>
              </w:rPr>
              <w:t>Sand cast Um 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387,00</w:t>
            </w:r>
          </w:p>
        </w:tc>
      </w:tr>
      <w:tr w:rsidR="00E6226D" w:rsidTr="004D2427">
        <w:trPr>
          <w:trHeight w:hRule="exact" w:val="48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1"/>
              </w:tabs>
              <w:rPr>
                <w:rFonts w:ascii="Times New Roman" w:hAnsi="Times New Roman"/>
                <w:color w:val="000000"/>
                <w:spacing w:val="-10"/>
                <w:sz w:val="24"/>
              </w:rPr>
            </w:pPr>
            <w:r>
              <w:rPr>
                <w:rFonts w:ascii="Times New Roman" w:hAnsi="Times New Roman"/>
                <w:color w:val="000000"/>
                <w:spacing w:val="-10"/>
                <w:sz w:val="24"/>
              </w:rPr>
              <w:t>17.53</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5"/>
                <w:sz w:val="24"/>
              </w:rPr>
            </w:pPr>
            <w:r>
              <w:rPr>
                <w:rFonts w:ascii="Times New Roman" w:hAnsi="Times New Roman"/>
                <w:color w:val="000000"/>
                <w:spacing w:val="-5"/>
                <w:sz w:val="24"/>
              </w:rPr>
              <w:t>Providing and fixing terminal guard:</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17.53.1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4"/>
                <w:sz w:val="24"/>
              </w:rPr>
            </w:pPr>
            <w:r>
              <w:rPr>
                <w:rFonts w:ascii="Times New Roman" w:hAnsi="Times New Roman"/>
                <w:color w:val="000000"/>
                <w:spacing w:val="4"/>
                <w:sz w:val="24"/>
              </w:rPr>
              <w:t>100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2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17,53.1.1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6"/>
                <w:sz w:val="24"/>
              </w:rPr>
            </w:pPr>
            <w:r>
              <w:rPr>
                <w:rFonts w:ascii="Times New Roman" w:hAnsi="Times New Roman"/>
                <w:color w:val="000000"/>
                <w:spacing w:val="-6"/>
                <w:sz w:val="24"/>
              </w:rPr>
              <w:t xml:space="preserve">Sand cast </w:t>
            </w:r>
            <w:r>
              <w:rPr>
                <w:rFonts w:ascii="Times New Roman" w:hAnsi="Times New Roman"/>
                <w:color w:val="000000"/>
                <w:spacing w:val="4"/>
                <w:sz w:val="23"/>
              </w:rPr>
              <w:t xml:space="preserve">iron </w:t>
            </w:r>
            <w:r>
              <w:rPr>
                <w:rFonts w:ascii="Times New Roman" w:hAnsi="Times New Roman"/>
                <w:color w:val="000000"/>
                <w:spacing w:val="-6"/>
                <w:sz w:val="24"/>
              </w:rPr>
              <w:t>SandS as per IS - 1729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259,00</w:t>
            </w: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17.53.12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5"/>
                <w:sz w:val="24"/>
              </w:rPr>
            </w:pPr>
            <w:r>
              <w:rPr>
                <w:rFonts w:ascii="Times New Roman" w:hAnsi="Times New Roman"/>
                <w:color w:val="000000"/>
                <w:spacing w:val="-5"/>
                <w:sz w:val="24"/>
              </w:rPr>
              <w:t>Sand cast iron 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480.00</w:t>
            </w:r>
          </w:p>
        </w:tc>
      </w:tr>
      <w:tr w:rsidR="00E6226D" w:rsidTr="004D2427">
        <w:trPr>
          <w:trHeight w:hRule="exact" w:val="42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17.53.2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10"/>
                <w:sz w:val="24"/>
              </w:rPr>
            </w:pPr>
            <w:r>
              <w:rPr>
                <w:rFonts w:ascii="Times New Roman" w:hAnsi="Times New Roman"/>
                <w:color w:val="000000"/>
                <w:spacing w:val="-10"/>
                <w:sz w:val="24"/>
              </w:rPr>
              <w:t>75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17.53.2.1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5"/>
                <w:sz w:val="24"/>
              </w:rPr>
            </w:pPr>
            <w:r>
              <w:rPr>
                <w:rFonts w:ascii="Times New Roman" w:hAnsi="Times New Roman"/>
                <w:color w:val="000000"/>
                <w:spacing w:val="-5"/>
                <w:sz w:val="24"/>
              </w:rPr>
              <w:t>Sand cast iron SandS as per IS - 1729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196.00</w:t>
            </w:r>
          </w:p>
        </w:tc>
      </w:tr>
      <w:tr w:rsidR="00E6226D" w:rsidTr="004D2427">
        <w:trPr>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17.53.22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5"/>
                <w:sz w:val="24"/>
              </w:rPr>
            </w:pPr>
            <w:r>
              <w:rPr>
                <w:rFonts w:ascii="Times New Roman" w:hAnsi="Times New Roman"/>
                <w:color w:val="000000"/>
                <w:spacing w:val="-5"/>
                <w:sz w:val="24"/>
              </w:rPr>
              <w:t>Sand cast iron 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439.00</w:t>
            </w:r>
          </w:p>
        </w:tc>
      </w:tr>
      <w:tr w:rsidR="00E6226D" w:rsidTr="004D2427">
        <w:trPr>
          <w:trHeight w:hRule="exact" w:val="48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1"/>
              </w:tabs>
              <w:rPr>
                <w:rFonts w:ascii="Times New Roman" w:hAnsi="Times New Roman"/>
                <w:color w:val="000000"/>
                <w:spacing w:val="-10"/>
                <w:sz w:val="24"/>
              </w:rPr>
            </w:pPr>
            <w:r>
              <w:rPr>
                <w:rFonts w:ascii="Times New Roman" w:hAnsi="Times New Roman"/>
                <w:color w:val="000000"/>
                <w:spacing w:val="-10"/>
                <w:sz w:val="24"/>
              </w:rPr>
              <w:t>17.54</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4"/>
                <w:sz w:val="24"/>
              </w:rPr>
            </w:pPr>
            <w:r>
              <w:rPr>
                <w:rFonts w:ascii="Times New Roman" w:hAnsi="Times New Roman"/>
                <w:color w:val="000000"/>
                <w:spacing w:val="-4"/>
                <w:sz w:val="24"/>
              </w:rPr>
              <w:t>Providing and fixing collar</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17.54.1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4"/>
                <w:sz w:val="24"/>
              </w:rPr>
            </w:pPr>
            <w:r>
              <w:rPr>
                <w:rFonts w:ascii="Times New Roman" w:hAnsi="Times New Roman"/>
                <w:color w:val="000000"/>
                <w:spacing w:val="4"/>
                <w:sz w:val="24"/>
              </w:rPr>
              <w:t>100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2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17,54.1.1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5"/>
                <w:sz w:val="24"/>
              </w:rPr>
            </w:pPr>
            <w:r>
              <w:rPr>
                <w:rFonts w:ascii="Times New Roman" w:hAnsi="Times New Roman"/>
                <w:color w:val="000000"/>
                <w:spacing w:val="-5"/>
                <w:sz w:val="24"/>
              </w:rPr>
              <w:t>Sand cast iron SandS as per IS - 1729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201,00</w:t>
            </w: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17,54.1.2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5"/>
                <w:sz w:val="24"/>
              </w:rPr>
            </w:pPr>
            <w:r>
              <w:rPr>
                <w:rFonts w:ascii="Times New Roman" w:hAnsi="Times New Roman"/>
                <w:color w:val="000000"/>
                <w:spacing w:val="-5"/>
                <w:sz w:val="24"/>
              </w:rPr>
              <w:t>Sand cast iron 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317,00</w:t>
            </w:r>
          </w:p>
        </w:tc>
      </w:tr>
      <w:tr w:rsidR="00E6226D" w:rsidTr="004D2427">
        <w:trPr>
          <w:trHeight w:hRule="exact" w:val="42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17,54.2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10"/>
                <w:sz w:val="24"/>
              </w:rPr>
            </w:pPr>
            <w:r>
              <w:rPr>
                <w:rFonts w:ascii="Times New Roman" w:hAnsi="Times New Roman"/>
                <w:color w:val="000000"/>
                <w:spacing w:val="-10"/>
                <w:sz w:val="24"/>
              </w:rPr>
              <w:t>75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17.54.21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4"/>
                <w:sz w:val="24"/>
              </w:rPr>
            </w:pPr>
            <w:r>
              <w:rPr>
                <w:rFonts w:ascii="Times New Roman" w:hAnsi="Times New Roman"/>
                <w:color w:val="000000"/>
                <w:spacing w:val="-4"/>
                <w:sz w:val="24"/>
              </w:rPr>
              <w:t xml:space="preserve">Sand </w:t>
            </w:r>
            <w:r>
              <w:rPr>
                <w:rFonts w:ascii="Times New Roman" w:hAnsi="Times New Roman"/>
                <w:i/>
                <w:color w:val="000000"/>
                <w:spacing w:val="-4"/>
                <w:sz w:val="24"/>
              </w:rPr>
              <w:t xml:space="preserve">cast </w:t>
            </w:r>
            <w:r>
              <w:rPr>
                <w:rFonts w:ascii="Times New Roman" w:hAnsi="Times New Roman"/>
                <w:color w:val="000000"/>
                <w:spacing w:val="-4"/>
                <w:sz w:val="24"/>
              </w:rPr>
              <w:t>iron SandS as per IS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149.00</w:t>
            </w:r>
          </w:p>
        </w:tc>
      </w:tr>
      <w:tr w:rsidR="00E6226D" w:rsidTr="004D2427">
        <w:trPr>
          <w:trHeight w:hRule="exact" w:val="63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17.54.22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5"/>
                <w:sz w:val="24"/>
              </w:rPr>
            </w:pPr>
            <w:r>
              <w:rPr>
                <w:rFonts w:ascii="Times New Roman" w:hAnsi="Times New Roman"/>
                <w:color w:val="000000"/>
                <w:spacing w:val="-5"/>
                <w:sz w:val="24"/>
              </w:rPr>
              <w:t>Sand cast iron SandS as per IS- 3989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219.00</w:t>
            </w:r>
          </w:p>
        </w:tc>
      </w:tr>
      <w:tr w:rsidR="00E6226D" w:rsidTr="004D2427">
        <w:trPr>
          <w:trHeight w:hRule="exact" w:val="72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1"/>
              </w:tabs>
              <w:rPr>
                <w:rFonts w:ascii="Times New Roman" w:hAnsi="Times New Roman"/>
                <w:color w:val="000000"/>
                <w:spacing w:val="-10"/>
                <w:sz w:val="24"/>
              </w:rPr>
            </w:pPr>
            <w:r>
              <w:rPr>
                <w:rFonts w:ascii="Times New Roman" w:hAnsi="Times New Roman"/>
                <w:color w:val="000000"/>
                <w:spacing w:val="-10"/>
                <w:sz w:val="24"/>
              </w:rPr>
              <w:t>17.55</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Providing lead caulked joints </w:t>
            </w:r>
            <w:r>
              <w:rPr>
                <w:rFonts w:ascii="Times New Roman" w:hAnsi="Times New Roman"/>
                <w:color w:val="000000"/>
                <w:spacing w:val="7"/>
              </w:rPr>
              <w:t xml:space="preserve">In </w:t>
            </w:r>
            <w:r>
              <w:rPr>
                <w:rFonts w:ascii="Times New Roman" w:hAnsi="Times New Roman"/>
                <w:color w:val="000000"/>
                <w:spacing w:val="-3"/>
                <w:sz w:val="24"/>
              </w:rPr>
              <w:t xml:space="preserve">sand cast iron/ centrifugally cast </w:t>
            </w:r>
            <w:r>
              <w:rPr>
                <w:rFonts w:ascii="Times New Roman" w:hAnsi="Times New Roman"/>
                <w:color w:val="000000"/>
                <w:spacing w:val="-5"/>
                <w:sz w:val="24"/>
              </w:rPr>
              <w:t>(spun) iron pipes and fittings of diameter:</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8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17.55.1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2"/>
                <w:sz w:val="24"/>
              </w:rPr>
            </w:pPr>
            <w:r>
              <w:rPr>
                <w:rFonts w:ascii="Times New Roman" w:hAnsi="Times New Roman"/>
                <w:color w:val="000000"/>
                <w:spacing w:val="2"/>
                <w:sz w:val="24"/>
              </w:rPr>
              <w:t>1()0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234.00</w:t>
            </w:r>
          </w:p>
        </w:tc>
      </w:tr>
      <w:tr w:rsidR="00E6226D" w:rsidTr="004D2427">
        <w:trPr>
          <w:trHeight w:hRule="exact" w:val="48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17.55.2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10"/>
                <w:sz w:val="24"/>
              </w:rPr>
            </w:pPr>
            <w:r>
              <w:rPr>
                <w:rFonts w:ascii="Times New Roman" w:hAnsi="Times New Roman"/>
                <w:color w:val="000000"/>
                <w:spacing w:val="-10"/>
                <w:sz w:val="24"/>
              </w:rPr>
              <w:t>75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201.00</w:t>
            </w:r>
          </w:p>
        </w:tc>
      </w:tr>
      <w:tr w:rsidR="00E6226D" w:rsidTr="004D2427">
        <w:trPr>
          <w:trHeight w:hRule="exact" w:val="69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1"/>
              </w:tabs>
              <w:rPr>
                <w:rFonts w:ascii="Times New Roman" w:hAnsi="Times New Roman"/>
                <w:color w:val="000000"/>
                <w:spacing w:val="-10"/>
                <w:sz w:val="24"/>
              </w:rPr>
            </w:pPr>
            <w:r>
              <w:rPr>
                <w:rFonts w:ascii="Times New Roman" w:hAnsi="Times New Roman"/>
                <w:color w:val="000000"/>
                <w:spacing w:val="-10"/>
                <w:sz w:val="24"/>
              </w:rPr>
              <w:t>17.56</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1"/>
                <w:sz w:val="24"/>
              </w:rPr>
            </w:pPr>
            <w:r>
              <w:rPr>
                <w:rFonts w:ascii="Times New Roman" w:hAnsi="Times New Roman"/>
                <w:color w:val="000000"/>
                <w:spacing w:val="1"/>
                <w:sz w:val="24"/>
              </w:rPr>
              <w:t xml:space="preserve">Providing and fixing M.S. stays and clamps for sand cast iron/ </w:t>
            </w:r>
            <w:r>
              <w:rPr>
                <w:rFonts w:ascii="Times New Roman" w:hAnsi="Times New Roman"/>
                <w:color w:val="000000"/>
                <w:spacing w:val="-4"/>
                <w:sz w:val="24"/>
              </w:rPr>
              <w:t>centrifugally cast (spin) iron pipes of diameter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5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17.56.1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10"/>
                <w:sz w:val="24"/>
              </w:rPr>
            </w:pPr>
            <w:r>
              <w:rPr>
                <w:rFonts w:ascii="Times New Roman" w:hAnsi="Times New Roman"/>
                <w:color w:val="000000"/>
                <w:spacing w:val="-10"/>
                <w:sz w:val="24"/>
              </w:rPr>
              <w:t>100mm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62.00</w:t>
            </w:r>
          </w:p>
        </w:tc>
      </w:tr>
      <w:tr w:rsidR="00E6226D" w:rsidTr="004D2427">
        <w:trPr>
          <w:trHeight w:hRule="exact" w:val="55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17.56.2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10"/>
                <w:sz w:val="24"/>
              </w:rPr>
            </w:pPr>
            <w:r>
              <w:rPr>
                <w:rFonts w:ascii="Times New Roman" w:hAnsi="Times New Roman"/>
                <w:color w:val="000000"/>
                <w:spacing w:val="-10"/>
                <w:sz w:val="24"/>
              </w:rPr>
              <w:t>75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50.00</w:t>
            </w:r>
          </w:p>
        </w:tc>
      </w:tr>
      <w:tr w:rsidR="00E6226D" w:rsidTr="004D2427">
        <w:trPr>
          <w:trHeight w:hRule="exact" w:val="104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1"/>
              </w:tabs>
              <w:rPr>
                <w:rFonts w:ascii="Times New Roman" w:hAnsi="Times New Roman"/>
                <w:color w:val="000000"/>
                <w:spacing w:val="-10"/>
                <w:sz w:val="24"/>
              </w:rPr>
            </w:pPr>
            <w:r>
              <w:rPr>
                <w:rFonts w:ascii="Times New Roman" w:hAnsi="Times New Roman"/>
                <w:color w:val="000000"/>
                <w:spacing w:val="-10"/>
                <w:sz w:val="24"/>
              </w:rPr>
              <w:t>17.57</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z w:val="24"/>
              </w:rPr>
            </w:pPr>
            <w:r>
              <w:rPr>
                <w:rFonts w:ascii="Times New Roman" w:hAnsi="Times New Roman"/>
                <w:color w:val="000000"/>
                <w:sz w:val="24"/>
              </w:rPr>
              <w:t xml:space="preserve">Providing and fixing trap of self cleansing design with screwed </w:t>
            </w:r>
            <w:r>
              <w:rPr>
                <w:rFonts w:ascii="Times New Roman" w:hAnsi="Times New Roman"/>
                <w:color w:val="000000"/>
                <w:spacing w:val="-8"/>
                <w:sz w:val="24"/>
              </w:rPr>
              <w:t xml:space="preserve">down ca hinged grating with or without </w:t>
            </w:r>
            <w:r>
              <w:rPr>
                <w:rFonts w:ascii="Times New Roman" w:hAnsi="Times New Roman"/>
                <w:i/>
                <w:color w:val="000000"/>
                <w:spacing w:val="-18"/>
                <w:w w:val="115"/>
                <w:sz w:val="24"/>
              </w:rPr>
              <w:t xml:space="preserve">vcnt </w:t>
            </w:r>
            <w:r>
              <w:rPr>
                <w:rFonts w:ascii="Times New Roman" w:hAnsi="Times New Roman"/>
                <w:color w:val="000000"/>
                <w:spacing w:val="-8"/>
                <w:sz w:val="24"/>
              </w:rPr>
              <w:t xml:space="preserve">ami complete, including </w:t>
            </w:r>
            <w:r>
              <w:rPr>
                <w:rFonts w:ascii="Times New Roman" w:hAnsi="Times New Roman"/>
                <w:color w:val="000000"/>
                <w:spacing w:val="-6"/>
                <w:sz w:val="24"/>
              </w:rPr>
              <w:t>cost of cutting and making good the walla and floors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5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17,57,1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6"/>
                <w:sz w:val="24"/>
              </w:rPr>
            </w:pPr>
            <w:r>
              <w:rPr>
                <w:rFonts w:ascii="Times New Roman" w:hAnsi="Times New Roman"/>
                <w:color w:val="000000"/>
                <w:spacing w:val="-6"/>
                <w:sz w:val="24"/>
              </w:rPr>
              <w:t>100 mm inlet and 100 mm outlet</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bl>
    <w:p w:rsidR="00E6226D" w:rsidRDefault="00E6226D" w:rsidP="00E6226D">
      <w:pPr>
        <w:rPr>
          <w:rFonts w:ascii="Times New Roman" w:hAnsi="Times New Roman"/>
          <w:color w:val="000000"/>
          <w:sz w:val="24"/>
        </w:rPr>
      </w:pPr>
    </w:p>
    <w:p w:rsidR="00E6226D" w:rsidRPr="000C500E" w:rsidRDefault="000C500E" w:rsidP="000C500E">
      <w:pPr>
        <w:jc w:val="center"/>
        <w:rPr>
          <w:rFonts w:ascii="Times New Roman" w:hAnsi="Times New Roman" w:cs="Times New Roman"/>
        </w:rPr>
      </w:pPr>
      <w:r>
        <w:t>Page No.300</w:t>
      </w:r>
    </w:p>
    <w:tbl>
      <w:tblPr>
        <w:tblW w:w="0" w:type="auto"/>
        <w:tblInd w:w="15" w:type="dxa"/>
        <w:tblLayout w:type="fixed"/>
        <w:tblCellMar>
          <w:left w:w="0" w:type="dxa"/>
          <w:right w:w="0" w:type="dxa"/>
        </w:tblCellMar>
        <w:tblLook w:val="04A0"/>
      </w:tblPr>
      <w:tblGrid>
        <w:gridCol w:w="923"/>
        <w:gridCol w:w="1275"/>
        <w:gridCol w:w="5310"/>
        <w:gridCol w:w="982"/>
        <w:gridCol w:w="1245"/>
      </w:tblGrid>
      <w:tr w:rsidR="00E6226D" w:rsidTr="004D2427">
        <w:trPr>
          <w:trHeight w:hRule="exact" w:val="69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z w:val="24"/>
              </w:rPr>
            </w:pPr>
            <w:r>
              <w:rPr>
                <w:rFonts w:ascii="Times New Roman" w:hAnsi="Times New Roman"/>
                <w:color w:val="000000"/>
                <w:sz w:val="24"/>
              </w:rPr>
              <w:t>Description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E6226D" w:rsidTr="004D2427">
        <w:trPr>
          <w:trHeight w:hRule="exact" w:val="27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5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17.57.11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4"/>
                <w:sz w:val="24"/>
              </w:rPr>
            </w:pPr>
            <w:r>
              <w:rPr>
                <w:rFonts w:ascii="Times New Roman" w:hAnsi="Times New Roman"/>
                <w:color w:val="000000"/>
                <w:spacing w:val="-4"/>
                <w:sz w:val="24"/>
              </w:rPr>
              <w:t>Sand cast iron SandS as per IS: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color w:val="000000"/>
                <w:spacing w:val="-10"/>
                <w:sz w:val="24"/>
              </w:rPr>
            </w:pPr>
            <w:r>
              <w:rPr>
                <w:rFonts w:ascii="Times New Roman" w:hAnsi="Times New Roman"/>
                <w:color w:val="000000"/>
                <w:spacing w:val="-10"/>
                <w:sz w:val="24"/>
              </w:rPr>
              <w:t>825.00</w:t>
            </w:r>
          </w:p>
        </w:tc>
      </w:tr>
      <w:tr w:rsidR="00E6226D" w:rsidTr="004D2427">
        <w:trPr>
          <w:trHeight w:hRule="exact" w:val="44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17.5712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2"/>
                <w:sz w:val="24"/>
              </w:rPr>
            </w:pPr>
            <w:r>
              <w:rPr>
                <w:rFonts w:ascii="Times New Roman" w:hAnsi="Times New Roman"/>
                <w:color w:val="000000"/>
                <w:spacing w:val="-2"/>
                <w:sz w:val="24"/>
              </w:rPr>
              <w:t>Sand Cast it= SandS as per IS: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610,00</w:t>
            </w:r>
          </w:p>
        </w:tc>
      </w:tr>
      <w:tr w:rsidR="00E6226D" w:rsidTr="004D2427">
        <w:trPr>
          <w:trHeight w:hRule="exact" w:val="45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17.57.2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4"/>
                <w:sz w:val="24"/>
              </w:rPr>
            </w:pPr>
            <w:r>
              <w:rPr>
                <w:rFonts w:ascii="Times New Roman" w:hAnsi="Times New Roman"/>
                <w:color w:val="000000"/>
                <w:spacing w:val="-4"/>
                <w:sz w:val="24"/>
              </w:rPr>
              <w:t>UN mm inlet and 75 tom outlet</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5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17.57.2.1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5"/>
                <w:sz w:val="24"/>
              </w:rPr>
            </w:pPr>
            <w:r>
              <w:rPr>
                <w:rFonts w:ascii="Times New Roman" w:hAnsi="Times New Roman"/>
                <w:color w:val="000000"/>
                <w:spacing w:val="-5"/>
                <w:sz w:val="24"/>
              </w:rPr>
              <w:t>Sand cast iron SandS as per IS - 3989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color w:val="000000"/>
                <w:spacing w:val="-10"/>
                <w:sz w:val="24"/>
              </w:rPr>
            </w:pPr>
            <w:r>
              <w:rPr>
                <w:rFonts w:ascii="Times New Roman" w:hAnsi="Times New Roman"/>
                <w:color w:val="000000"/>
                <w:spacing w:val="-10"/>
                <w:sz w:val="24"/>
              </w:rPr>
              <w:t>854.00</w:t>
            </w:r>
          </w:p>
        </w:tc>
      </w:tr>
      <w:tr w:rsidR="00E6226D" w:rsidTr="004D2427">
        <w:trPr>
          <w:trHeight w:hRule="exact" w:val="61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17.57.22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6"/>
                <w:sz w:val="24"/>
              </w:rPr>
            </w:pPr>
            <w:r>
              <w:rPr>
                <w:rFonts w:ascii="Times New Roman" w:hAnsi="Times New Roman"/>
                <w:color w:val="000000"/>
                <w:spacing w:val="-6"/>
                <w:sz w:val="24"/>
              </w:rPr>
              <w:t>Sand Cast iron SandS as per IS- 1729.</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color w:val="000000"/>
                <w:spacing w:val="-10"/>
                <w:sz w:val="24"/>
              </w:rPr>
            </w:pPr>
            <w:r>
              <w:rPr>
                <w:rFonts w:ascii="Times New Roman" w:hAnsi="Times New Roman"/>
                <w:color w:val="000000"/>
                <w:spacing w:val="-10"/>
                <w:sz w:val="24"/>
              </w:rPr>
              <w:t>540.00</w:t>
            </w:r>
          </w:p>
        </w:tc>
      </w:tr>
      <w:tr w:rsidR="00E6226D" w:rsidTr="004D2427">
        <w:trPr>
          <w:trHeight w:hRule="exact" w:val="13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17.58</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Providing and fixing =plasticised Rigid PVC soil and waste pipes conforming to IS: 13592 Type B including jointing with seal ring </w:t>
            </w:r>
            <w:r>
              <w:rPr>
                <w:rFonts w:ascii="Times New Roman" w:hAnsi="Times New Roman"/>
                <w:color w:val="000000"/>
                <w:spacing w:val="-5"/>
                <w:sz w:val="24"/>
              </w:rPr>
              <w:t>confirming to IS : 5382 leaving 10 mm gap for thermal expansion. Single socketed pipes for working pressure of 4 kg/Rem.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36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vAlign w:val="center"/>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17.58.1</w:t>
            </w:r>
          </w:p>
        </w:tc>
        <w:tc>
          <w:tcPr>
            <w:tcW w:w="5310" w:type="dxa"/>
            <w:tcBorders>
              <w:top w:val="single" w:sz="6" w:space="0" w:color="000000"/>
              <w:left w:val="single" w:sz="6" w:space="0" w:color="000000"/>
              <w:bottom w:val="single" w:sz="6" w:space="0" w:color="000000"/>
              <w:right w:val="single" w:sz="6" w:space="0" w:color="000000"/>
            </w:tcBorders>
            <w:vAlign w:val="center"/>
          </w:tcPr>
          <w:p w:rsidR="00E6226D" w:rsidRDefault="00E6226D" w:rsidP="004D2427">
            <w:pPr>
              <w:ind w:left="127"/>
              <w:rPr>
                <w:rFonts w:ascii="Times New Roman" w:hAnsi="Times New Roman"/>
                <w:color w:val="000000"/>
                <w:spacing w:val="-6"/>
                <w:sz w:val="24"/>
              </w:rPr>
            </w:pPr>
            <w:r>
              <w:rPr>
                <w:rFonts w:ascii="Times New Roman" w:hAnsi="Times New Roman"/>
                <w:color w:val="000000"/>
                <w:spacing w:val="-6"/>
                <w:sz w:val="24"/>
              </w:rPr>
              <w:t>75 mm diameter (minimum wall thickness 3.2mm)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vAlign w:val="center"/>
          </w:tcPr>
          <w:p w:rsidR="00E6226D" w:rsidRDefault="00E6226D" w:rsidP="004D2427">
            <w:pPr>
              <w:tabs>
                <w:tab w:val="decimal" w:pos="686"/>
              </w:tabs>
              <w:rPr>
                <w:rFonts w:ascii="Times New Roman" w:hAnsi="Times New Roman"/>
                <w:color w:val="000000"/>
                <w:spacing w:val="-10"/>
                <w:sz w:val="24"/>
              </w:rPr>
            </w:pPr>
            <w:r>
              <w:rPr>
                <w:rFonts w:ascii="Times New Roman" w:hAnsi="Times New Roman"/>
                <w:color w:val="000000"/>
                <w:spacing w:val="-10"/>
                <w:sz w:val="24"/>
              </w:rPr>
              <w:t>136.00</w:t>
            </w:r>
          </w:p>
        </w:tc>
      </w:tr>
      <w:tr w:rsidR="00E6226D" w:rsidTr="004D2427">
        <w:trPr>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17.58.2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1"/>
                <w:sz w:val="24"/>
              </w:rPr>
            </w:pPr>
            <w:r>
              <w:rPr>
                <w:rFonts w:ascii="Times New Roman" w:hAnsi="Times New Roman"/>
                <w:color w:val="000000"/>
                <w:spacing w:val="-1"/>
                <w:sz w:val="24"/>
              </w:rPr>
              <w:t>110 = diameter (minimum wall thickness 3.2mm)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color w:val="000000"/>
                <w:spacing w:val="-10"/>
                <w:sz w:val="24"/>
              </w:rPr>
            </w:pPr>
            <w:r>
              <w:rPr>
                <w:rFonts w:ascii="Times New Roman" w:hAnsi="Times New Roman"/>
                <w:color w:val="000000"/>
                <w:spacing w:val="-10"/>
                <w:sz w:val="24"/>
              </w:rPr>
              <w:t>238.00</w:t>
            </w:r>
          </w:p>
        </w:tc>
      </w:tr>
      <w:tr w:rsidR="00E6226D" w:rsidTr="004D2427">
        <w:trPr>
          <w:trHeight w:hRule="exact" w:val="131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17.59</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tabs>
                <w:tab w:val="left" w:pos="1224"/>
                <w:tab w:val="left" w:pos="1764"/>
                <w:tab w:val="left" w:pos="2493"/>
                <w:tab w:val="left" w:pos="4113"/>
                <w:tab w:val="left" w:pos="4761"/>
                <w:tab w:val="right" w:pos="6480"/>
              </w:tabs>
              <w:ind w:left="108"/>
              <w:rPr>
                <w:rFonts w:ascii="Times New Roman" w:hAnsi="Times New Roman"/>
                <w:color w:val="000000"/>
                <w:spacing w:val="-16"/>
                <w:sz w:val="24"/>
              </w:rPr>
            </w:pPr>
            <w:r>
              <w:rPr>
                <w:rFonts w:ascii="Times New Roman" w:hAnsi="Times New Roman"/>
                <w:color w:val="000000"/>
                <w:spacing w:val="-16"/>
                <w:sz w:val="24"/>
              </w:rPr>
              <w:t>Providing</w:t>
            </w:r>
            <w:r>
              <w:rPr>
                <w:rFonts w:ascii="Times New Roman" w:hAnsi="Times New Roman"/>
                <w:color w:val="000000"/>
                <w:spacing w:val="-16"/>
                <w:sz w:val="24"/>
              </w:rPr>
              <w:tab/>
            </w:r>
            <w:r>
              <w:rPr>
                <w:rFonts w:ascii="Times New Roman" w:hAnsi="Times New Roman"/>
                <w:color w:val="000000"/>
                <w:spacing w:val="-10"/>
                <w:sz w:val="24"/>
              </w:rPr>
              <w:t>and</w:t>
            </w:r>
            <w:r>
              <w:rPr>
                <w:rFonts w:ascii="Times New Roman" w:hAnsi="Times New Roman"/>
                <w:color w:val="000000"/>
                <w:spacing w:val="-10"/>
                <w:sz w:val="24"/>
              </w:rPr>
              <w:tab/>
            </w:r>
            <w:r>
              <w:rPr>
                <w:rFonts w:ascii="Times New Roman" w:hAnsi="Times New Roman"/>
                <w:color w:val="000000"/>
                <w:spacing w:val="-16"/>
                <w:sz w:val="24"/>
              </w:rPr>
              <w:t>fixing</w:t>
            </w:r>
            <w:r>
              <w:rPr>
                <w:rFonts w:ascii="Times New Roman" w:hAnsi="Times New Roman"/>
                <w:color w:val="000000"/>
                <w:spacing w:val="-16"/>
                <w:sz w:val="24"/>
              </w:rPr>
              <w:tab/>
            </w:r>
            <w:r>
              <w:rPr>
                <w:rFonts w:ascii="Times New Roman" w:hAnsi="Times New Roman"/>
                <w:color w:val="000000"/>
                <w:spacing w:val="-6"/>
                <w:sz w:val="24"/>
              </w:rPr>
              <w:t>=plasticised</w:t>
            </w:r>
            <w:r>
              <w:rPr>
                <w:rFonts w:ascii="Times New Roman" w:hAnsi="Times New Roman"/>
                <w:color w:val="000000"/>
                <w:spacing w:val="-6"/>
                <w:sz w:val="24"/>
              </w:rPr>
              <w:tab/>
            </w:r>
            <w:r>
              <w:rPr>
                <w:rFonts w:ascii="Times New Roman" w:hAnsi="Times New Roman"/>
                <w:color w:val="000000"/>
                <w:spacing w:val="-56"/>
                <w:sz w:val="24"/>
              </w:rPr>
              <w:t>PVC</w:t>
            </w:r>
            <w:r>
              <w:rPr>
                <w:rFonts w:ascii="Times New Roman" w:hAnsi="Times New Roman"/>
                <w:color w:val="000000"/>
                <w:spacing w:val="-56"/>
                <w:sz w:val="24"/>
              </w:rPr>
              <w:tab/>
            </w:r>
            <w:r>
              <w:rPr>
                <w:rFonts w:ascii="Times New Roman" w:hAnsi="Times New Roman"/>
                <w:color w:val="000000"/>
                <w:spacing w:val="-18"/>
                <w:sz w:val="24"/>
              </w:rPr>
              <w:t>moulded</w:t>
            </w:r>
            <w:r>
              <w:rPr>
                <w:rFonts w:ascii="Times New Roman" w:hAnsi="Times New Roman"/>
                <w:color w:val="000000"/>
                <w:spacing w:val="-18"/>
                <w:sz w:val="24"/>
              </w:rPr>
              <w:tab/>
            </w:r>
            <w:r>
              <w:rPr>
                <w:rFonts w:ascii="Times New Roman" w:hAnsi="Times New Roman"/>
                <w:color w:val="000000"/>
                <w:spacing w:val="-4"/>
                <w:sz w:val="24"/>
              </w:rPr>
              <w:t>fittings/</w:t>
            </w:r>
          </w:p>
          <w:p w:rsidR="00E6226D" w:rsidRDefault="00E6226D"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accessories fir =plasticised Rigid PVC soil and waste pipes </w:t>
            </w:r>
            <w:r>
              <w:rPr>
                <w:rFonts w:ascii="Times New Roman" w:hAnsi="Times New Roman"/>
                <w:color w:val="000000"/>
                <w:spacing w:val="-4"/>
                <w:sz w:val="24"/>
              </w:rPr>
              <w:t>conforming to IS: 13592 Type A including jointing with seal ring confirming to IS : 5382 leaving 10 mm gap fir thermal expansion.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9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17.59.1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10"/>
                <w:sz w:val="24"/>
              </w:rPr>
            </w:pPr>
            <w:r>
              <w:rPr>
                <w:rFonts w:ascii="Times New Roman" w:hAnsi="Times New Roman"/>
                <w:color w:val="000000"/>
                <w:spacing w:val="-10"/>
                <w:sz w:val="24"/>
              </w:rPr>
              <w:t>Coupler</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9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17.59.11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10"/>
                <w:sz w:val="24"/>
              </w:rPr>
            </w:pPr>
            <w:r>
              <w:rPr>
                <w:rFonts w:ascii="Times New Roman" w:hAnsi="Times New Roman"/>
                <w:color w:val="000000"/>
                <w:spacing w:val="-10"/>
                <w:sz w:val="24"/>
              </w:rPr>
              <w:t>75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color w:val="000000"/>
                <w:spacing w:val="-10"/>
                <w:sz w:val="24"/>
              </w:rPr>
            </w:pPr>
            <w:r>
              <w:rPr>
                <w:rFonts w:ascii="Times New Roman" w:hAnsi="Times New Roman"/>
                <w:color w:val="000000"/>
                <w:spacing w:val="-10"/>
                <w:sz w:val="24"/>
              </w:rPr>
              <w:t>117.00</w:t>
            </w:r>
          </w:p>
        </w:tc>
      </w:tr>
      <w:tr w:rsidR="00E6226D" w:rsidTr="004D2427">
        <w:trPr>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17.59.12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10"/>
                <w:sz w:val="24"/>
              </w:rPr>
            </w:pPr>
            <w:r>
              <w:rPr>
                <w:rFonts w:ascii="Times New Roman" w:hAnsi="Times New Roman"/>
                <w:color w:val="000000"/>
                <w:spacing w:val="-10"/>
                <w:sz w:val="24"/>
              </w:rPr>
              <w:t>110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color w:val="000000"/>
                <w:spacing w:val="-10"/>
                <w:sz w:val="24"/>
              </w:rPr>
            </w:pPr>
            <w:r>
              <w:rPr>
                <w:rFonts w:ascii="Times New Roman" w:hAnsi="Times New Roman"/>
                <w:color w:val="000000"/>
                <w:spacing w:val="-10"/>
                <w:sz w:val="24"/>
              </w:rPr>
              <w:t>154.00</w:t>
            </w:r>
          </w:p>
        </w:tc>
      </w:tr>
      <w:tr w:rsidR="00E6226D" w:rsidTr="004D2427">
        <w:trPr>
          <w:trHeight w:hRule="exact" w:val="49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17.59.2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6"/>
                <w:sz w:val="24"/>
              </w:rPr>
            </w:pPr>
            <w:r>
              <w:rPr>
                <w:rFonts w:ascii="Times New Roman" w:hAnsi="Times New Roman"/>
                <w:color w:val="000000"/>
                <w:spacing w:val="-6"/>
                <w:sz w:val="24"/>
              </w:rPr>
              <w:t>Single push&amp; Coupler</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53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17.59.2.1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10"/>
                <w:sz w:val="24"/>
              </w:rPr>
            </w:pPr>
            <w:r>
              <w:rPr>
                <w:rFonts w:ascii="Times New Roman" w:hAnsi="Times New Roman"/>
                <w:color w:val="000000"/>
                <w:spacing w:val="-10"/>
                <w:sz w:val="24"/>
              </w:rPr>
              <w:t>75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color w:val="000000"/>
                <w:spacing w:val="-10"/>
                <w:sz w:val="24"/>
              </w:rPr>
            </w:pPr>
            <w:r>
              <w:rPr>
                <w:rFonts w:ascii="Times New Roman" w:hAnsi="Times New Roman"/>
                <w:color w:val="000000"/>
                <w:spacing w:val="-10"/>
                <w:sz w:val="24"/>
              </w:rPr>
              <w:t>140.00</w:t>
            </w:r>
          </w:p>
        </w:tc>
      </w:tr>
      <w:tr w:rsidR="00E6226D" w:rsidTr="004D2427">
        <w:trPr>
          <w:trHeight w:hRule="exact" w:val="57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17.59.2.2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4"/>
                <w:sz w:val="24"/>
              </w:rPr>
            </w:pPr>
            <w:r>
              <w:rPr>
                <w:rFonts w:ascii="Times New Roman" w:hAnsi="Times New Roman"/>
                <w:color w:val="000000"/>
                <w:spacing w:val="4"/>
                <w:sz w:val="24"/>
              </w:rPr>
              <w:t>110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color w:val="000000"/>
                <w:spacing w:val="-10"/>
                <w:sz w:val="24"/>
              </w:rPr>
            </w:pPr>
            <w:r>
              <w:rPr>
                <w:rFonts w:ascii="Times New Roman" w:hAnsi="Times New Roman"/>
                <w:color w:val="000000"/>
                <w:spacing w:val="-10"/>
                <w:sz w:val="24"/>
              </w:rPr>
              <w:t>195.00</w:t>
            </w:r>
          </w:p>
        </w:tc>
      </w:tr>
      <w:tr w:rsidR="00E6226D" w:rsidTr="004D2427">
        <w:trPr>
          <w:trHeight w:hRule="exact" w:val="56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17.59.3</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6"/>
                <w:sz w:val="24"/>
              </w:rPr>
            </w:pPr>
            <w:r>
              <w:rPr>
                <w:rFonts w:ascii="Times New Roman" w:hAnsi="Times New Roman"/>
                <w:color w:val="000000"/>
                <w:spacing w:val="-6"/>
                <w:sz w:val="24"/>
              </w:rPr>
              <w:t>Single tee with door</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51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17,59.3.1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b/>
                <w:color w:val="000000"/>
                <w:sz w:val="23"/>
              </w:rPr>
            </w:pPr>
            <w:r>
              <w:rPr>
                <w:rFonts w:ascii="Times New Roman" w:hAnsi="Times New Roman"/>
                <w:b/>
                <w:color w:val="000000"/>
                <w:sz w:val="23"/>
              </w:rPr>
              <w:t xml:space="preserve">75x75x75 </w:t>
            </w:r>
            <w:r>
              <w:rPr>
                <w:rFonts w:ascii="Times New Roman" w:hAnsi="Times New Roman"/>
                <w:color w:val="000000"/>
                <w:spacing w:val="-10"/>
                <w:sz w:val="24"/>
              </w:rPr>
              <w:t>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219,00</w:t>
            </w:r>
          </w:p>
        </w:tc>
      </w:tr>
      <w:tr w:rsidR="00E6226D" w:rsidTr="004D2427">
        <w:trPr>
          <w:trHeight w:hRule="exact" w:val="49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17.59.32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10"/>
                <w:sz w:val="24"/>
              </w:rPr>
            </w:pPr>
            <w:r>
              <w:rPr>
                <w:rFonts w:ascii="Times New Roman" w:hAnsi="Times New Roman"/>
                <w:color w:val="000000"/>
                <w:spacing w:val="-10"/>
                <w:sz w:val="24"/>
              </w:rPr>
              <w:t>110x110x110mm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color w:val="000000"/>
                <w:spacing w:val="-10"/>
                <w:sz w:val="24"/>
              </w:rPr>
            </w:pPr>
            <w:r>
              <w:rPr>
                <w:rFonts w:ascii="Times New Roman" w:hAnsi="Times New Roman"/>
                <w:color w:val="000000"/>
                <w:spacing w:val="-10"/>
                <w:sz w:val="24"/>
              </w:rPr>
              <w:t>346.00</w:t>
            </w:r>
          </w:p>
        </w:tc>
      </w:tr>
      <w:tr w:rsidR="00E6226D" w:rsidTr="004D2427">
        <w:trPr>
          <w:trHeight w:hRule="exact" w:val="49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17.59.4</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6"/>
                <w:sz w:val="24"/>
              </w:rPr>
            </w:pPr>
            <w:r>
              <w:rPr>
                <w:rFonts w:ascii="Times New Roman" w:hAnsi="Times New Roman"/>
                <w:color w:val="000000"/>
                <w:spacing w:val="-6"/>
                <w:sz w:val="24"/>
              </w:rPr>
              <w:t>Single the without door</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9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17.59.4.1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10"/>
                <w:sz w:val="24"/>
              </w:rPr>
            </w:pPr>
            <w:r>
              <w:rPr>
                <w:rFonts w:ascii="Times New Roman" w:hAnsi="Times New Roman"/>
                <w:color w:val="000000"/>
                <w:spacing w:val="-10"/>
                <w:sz w:val="24"/>
              </w:rPr>
              <w:t>75x75x75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color w:val="000000"/>
                <w:spacing w:val="-10"/>
                <w:sz w:val="24"/>
              </w:rPr>
            </w:pPr>
            <w:r>
              <w:rPr>
                <w:rFonts w:ascii="Times New Roman" w:hAnsi="Times New Roman"/>
                <w:color w:val="000000"/>
                <w:spacing w:val="-10"/>
                <w:sz w:val="24"/>
              </w:rPr>
              <w:t>201.00</w:t>
            </w:r>
          </w:p>
        </w:tc>
      </w:tr>
      <w:tr w:rsidR="00E6226D" w:rsidTr="004D2427">
        <w:trPr>
          <w:trHeight w:hRule="exact" w:val="49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17.59.42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10"/>
                <w:sz w:val="24"/>
              </w:rPr>
            </w:pPr>
            <w:r>
              <w:rPr>
                <w:rFonts w:ascii="Times New Roman" w:hAnsi="Times New Roman"/>
                <w:color w:val="000000"/>
                <w:spacing w:val="-10"/>
                <w:sz w:val="24"/>
              </w:rPr>
              <w:t>110x110x110mm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color w:val="000000"/>
                <w:spacing w:val="-10"/>
                <w:sz w:val="24"/>
              </w:rPr>
            </w:pPr>
            <w:r>
              <w:rPr>
                <w:rFonts w:ascii="Times New Roman" w:hAnsi="Times New Roman"/>
                <w:color w:val="000000"/>
                <w:spacing w:val="-10"/>
                <w:sz w:val="24"/>
              </w:rPr>
              <w:t>266.00</w:t>
            </w:r>
          </w:p>
        </w:tc>
      </w:tr>
      <w:tr w:rsidR="00E6226D" w:rsidTr="004D2427">
        <w:trPr>
          <w:trHeight w:hRule="exact" w:val="49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17.59.5</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10"/>
                <w:sz w:val="24"/>
              </w:rPr>
            </w:pPr>
            <w:r>
              <w:rPr>
                <w:rFonts w:ascii="Times New Roman" w:hAnsi="Times New Roman"/>
                <w:color w:val="000000"/>
                <w:spacing w:val="-10"/>
                <w:sz w:val="24"/>
              </w:rPr>
              <w:t>Bend 87.50</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69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17.59.5.1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10"/>
                <w:sz w:val="24"/>
              </w:rPr>
            </w:pPr>
            <w:r>
              <w:rPr>
                <w:rFonts w:ascii="Times New Roman" w:hAnsi="Times New Roman"/>
                <w:color w:val="000000"/>
                <w:spacing w:val="-10"/>
                <w:sz w:val="24"/>
              </w:rPr>
              <w:t>75 mm bend</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86"/>
              </w:tabs>
              <w:rPr>
                <w:rFonts w:ascii="Times New Roman" w:hAnsi="Times New Roman"/>
                <w:color w:val="000000"/>
                <w:spacing w:val="-10"/>
                <w:sz w:val="24"/>
              </w:rPr>
            </w:pPr>
            <w:r>
              <w:rPr>
                <w:rFonts w:ascii="Times New Roman" w:hAnsi="Times New Roman"/>
                <w:color w:val="000000"/>
                <w:spacing w:val="-10"/>
                <w:sz w:val="24"/>
              </w:rPr>
              <w:t>117.00</w:t>
            </w:r>
          </w:p>
        </w:tc>
      </w:tr>
      <w:tr w:rsidR="00E6226D" w:rsidTr="004D2427">
        <w:trPr>
          <w:trHeight w:hRule="exact" w:val="69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17.59.5.2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7"/>
              <w:rPr>
                <w:rFonts w:ascii="Times New Roman" w:hAnsi="Times New Roman"/>
                <w:color w:val="000000"/>
                <w:spacing w:val="-10"/>
                <w:sz w:val="24"/>
              </w:rPr>
            </w:pPr>
            <w:r>
              <w:rPr>
                <w:rFonts w:ascii="Times New Roman" w:hAnsi="Times New Roman"/>
                <w:color w:val="000000"/>
                <w:spacing w:val="-10"/>
                <w:sz w:val="24"/>
              </w:rPr>
              <w:t>110 mm bend</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172,00</w:t>
            </w:r>
          </w:p>
        </w:tc>
      </w:tr>
    </w:tbl>
    <w:p w:rsidR="00E6226D" w:rsidRDefault="00E6226D" w:rsidP="00E6226D">
      <w:pPr>
        <w:rPr>
          <w:rFonts w:ascii="Times New Roman" w:hAnsi="Times New Roman"/>
          <w:color w:val="000000"/>
          <w:sz w:val="24"/>
        </w:rPr>
      </w:pPr>
    </w:p>
    <w:p w:rsidR="00E6226D" w:rsidRPr="000C500E" w:rsidRDefault="000C500E" w:rsidP="000C500E">
      <w:pPr>
        <w:jc w:val="center"/>
        <w:rPr>
          <w:rFonts w:ascii="Times New Roman" w:hAnsi="Times New Roman" w:cs="Times New Roman"/>
        </w:rPr>
      </w:pPr>
      <w:r>
        <w:t>Page No.301</w:t>
      </w:r>
    </w:p>
    <w:tbl>
      <w:tblPr>
        <w:tblW w:w="0" w:type="auto"/>
        <w:tblInd w:w="15" w:type="dxa"/>
        <w:tblLayout w:type="fixed"/>
        <w:tblCellMar>
          <w:left w:w="0" w:type="dxa"/>
          <w:right w:w="0" w:type="dxa"/>
        </w:tblCellMar>
        <w:tblLook w:val="04A0"/>
      </w:tblPr>
      <w:tblGrid>
        <w:gridCol w:w="923"/>
        <w:gridCol w:w="1275"/>
        <w:gridCol w:w="5310"/>
        <w:gridCol w:w="982"/>
        <w:gridCol w:w="1245"/>
      </w:tblGrid>
      <w:tr w:rsidR="00E6226D" w:rsidTr="004D2427">
        <w:trPr>
          <w:trHeight w:hRule="exact" w:val="69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Rate (in </w:t>
            </w:r>
            <w:r>
              <w:rPr>
                <w:rFonts w:ascii="Times New Roman" w:hAnsi="Times New Roman"/>
                <w:b/>
                <w:color w:val="000000"/>
                <w:spacing w:val="-10"/>
                <w:sz w:val="24"/>
              </w:rPr>
              <w:br/>
              <w:t>Rs.)</w:t>
            </w:r>
          </w:p>
        </w:tc>
      </w:tr>
      <w:tr w:rsidR="00E6226D" w:rsidTr="004D2427">
        <w:trPr>
          <w:trHeight w:hRule="exact" w:val="27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120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b/>
                <w:color w:val="000000"/>
                <w:spacing w:val="-10"/>
                <w:sz w:val="24"/>
              </w:rPr>
            </w:pPr>
            <w:r>
              <w:rPr>
                <w:rFonts w:ascii="Times New Roman" w:hAnsi="Times New Roman"/>
                <w:b/>
                <w:color w:val="000000"/>
                <w:spacing w:val="-10"/>
                <w:sz w:val="24"/>
              </w:rPr>
              <w:lastRenderedPageBreak/>
              <w:t>17.60</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7"/>
                <w:sz w:val="24"/>
              </w:rPr>
            </w:pPr>
            <w:r>
              <w:rPr>
                <w:rFonts w:ascii="Times New Roman" w:hAnsi="Times New Roman"/>
                <w:b/>
                <w:color w:val="000000"/>
                <w:spacing w:val="-7"/>
                <w:sz w:val="24"/>
              </w:rPr>
              <w:t xml:space="preserve">Providing and fixing Unplasticised -PVC pipe clips of approved </w:t>
            </w:r>
            <w:r>
              <w:rPr>
                <w:rFonts w:ascii="Times New Roman" w:hAnsi="Times New Roman"/>
                <w:b/>
                <w:color w:val="000000"/>
                <w:spacing w:val="-6"/>
                <w:sz w:val="24"/>
              </w:rPr>
              <w:t xml:space="preserve">design to Unplasticised - PVC soil and waste pipes by means of </w:t>
            </w:r>
            <w:r>
              <w:rPr>
                <w:rFonts w:ascii="Times New Roman" w:hAnsi="Times New Roman"/>
                <w:b/>
                <w:color w:val="000000"/>
                <w:spacing w:val="-10"/>
                <w:sz w:val="24"/>
              </w:rPr>
              <w:t>bombay nail of required length including and making good the wall etc. complete.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2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17.60.1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75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33,00</w:t>
            </w:r>
          </w:p>
        </w:tc>
      </w:tr>
      <w:tr w:rsidR="00E6226D" w:rsidTr="004D2427">
        <w:trPr>
          <w:trHeight w:hRule="exact" w:val="57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17,60,2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110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50,00</w:t>
            </w:r>
          </w:p>
        </w:tc>
      </w:tr>
      <w:tr w:rsidR="00E6226D" w:rsidTr="004D2427">
        <w:trPr>
          <w:trHeight w:hRule="exact" w:val="69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17,61</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44"/>
              <w:rPr>
                <w:rFonts w:ascii="Times New Roman" w:hAnsi="Times New Roman"/>
                <w:b/>
                <w:color w:val="000000"/>
                <w:spacing w:val="-9"/>
                <w:sz w:val="24"/>
              </w:rPr>
            </w:pPr>
            <w:r>
              <w:rPr>
                <w:rFonts w:ascii="Times New Roman" w:hAnsi="Times New Roman"/>
                <w:b/>
                <w:color w:val="000000"/>
                <w:spacing w:val="-9"/>
                <w:sz w:val="24"/>
              </w:rPr>
              <w:t xml:space="preserve">Providing and fixing uPVC trap of self cleaning design ccanplet. </w:t>
            </w:r>
            <w:r>
              <w:rPr>
                <w:rFonts w:ascii="Times New Roman" w:hAnsi="Times New Roman"/>
                <w:b/>
                <w:color w:val="000000"/>
                <w:spacing w:val="-10"/>
                <w:sz w:val="24"/>
              </w:rPr>
              <w:t>Including cost of cutting and making good the wall and floors.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62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2"/>
                <w:sz w:val="24"/>
              </w:rPr>
            </w:pPr>
            <w:r>
              <w:rPr>
                <w:rFonts w:ascii="Times New Roman" w:hAnsi="Times New Roman"/>
                <w:b/>
                <w:color w:val="000000"/>
                <w:spacing w:val="-2"/>
                <w:sz w:val="24"/>
              </w:rPr>
              <w:t>100 = inlet and 75 mm outlet</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63"/>
              </w:tabs>
              <w:rPr>
                <w:rFonts w:ascii="Times New Roman" w:hAnsi="Times New Roman"/>
                <w:b/>
                <w:color w:val="000000"/>
                <w:spacing w:val="-10"/>
                <w:sz w:val="24"/>
              </w:rPr>
            </w:pPr>
            <w:r>
              <w:rPr>
                <w:rFonts w:ascii="Times New Roman" w:hAnsi="Times New Roman"/>
                <w:b/>
                <w:color w:val="000000"/>
                <w:spacing w:val="-10"/>
                <w:sz w:val="24"/>
              </w:rPr>
              <w:t>517.00</w:t>
            </w:r>
          </w:p>
        </w:tc>
      </w:tr>
      <w:tr w:rsidR="00E6226D" w:rsidTr="004D2427">
        <w:trPr>
          <w:trHeight w:hRule="exact" w:val="285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b/>
                <w:color w:val="000000"/>
                <w:spacing w:val="-10"/>
                <w:sz w:val="24"/>
              </w:rPr>
            </w:pPr>
            <w:r>
              <w:rPr>
                <w:rFonts w:ascii="Times New Roman" w:hAnsi="Times New Roman"/>
                <w:b/>
                <w:color w:val="000000"/>
                <w:spacing w:val="-10"/>
                <w:sz w:val="24"/>
              </w:rPr>
              <w:t>17.62</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9"/>
                <w:sz w:val="24"/>
              </w:rPr>
            </w:pPr>
            <w:r>
              <w:rPr>
                <w:rFonts w:ascii="Times New Roman" w:hAnsi="Times New Roman"/>
                <w:b/>
                <w:color w:val="000000"/>
                <w:spacing w:val="-9"/>
                <w:sz w:val="24"/>
              </w:rPr>
              <w:t xml:space="preserve">Providing and fixing M.S. bolder bat clamp of approved design to </w:t>
            </w:r>
            <w:r>
              <w:rPr>
                <w:rFonts w:ascii="Times New Roman" w:hAnsi="Times New Roman"/>
                <w:b/>
                <w:color w:val="000000"/>
                <w:sz w:val="24"/>
              </w:rPr>
              <w:t xml:space="preserve">sand </w:t>
            </w:r>
            <w:r>
              <w:rPr>
                <w:rFonts w:ascii="Times New Roman" w:hAnsi="Times New Roman"/>
                <w:b/>
                <w:i/>
                <w:color w:val="000000"/>
                <w:spacing w:val="10"/>
                <w:sz w:val="24"/>
              </w:rPr>
              <w:t xml:space="preserve">cast </w:t>
            </w:r>
            <w:r>
              <w:rPr>
                <w:rFonts w:ascii="Times New Roman" w:hAnsi="Times New Roman"/>
                <w:b/>
                <w:color w:val="000000"/>
                <w:sz w:val="24"/>
              </w:rPr>
              <w:t xml:space="preserve">iron/ cast iron (spin) pipes comprising of MS. flat </w:t>
            </w:r>
            <w:r>
              <w:rPr>
                <w:rFonts w:ascii="Times New Roman" w:hAnsi="Times New Roman"/>
                <w:b/>
                <w:color w:val="000000"/>
                <w:spacing w:val="-12"/>
                <w:sz w:val="24"/>
              </w:rPr>
              <w:t xml:space="preserve">brackets made of 50x5mm flat of specified shape, projecting 75mm </w:t>
            </w:r>
            <w:r>
              <w:rPr>
                <w:rFonts w:ascii="Times New Roman" w:hAnsi="Times New Roman"/>
                <w:b/>
                <w:color w:val="000000"/>
                <w:spacing w:val="-4"/>
                <w:sz w:val="24"/>
              </w:rPr>
              <w:t xml:space="preserve">outside the wall surface and fixed on wall with 4nos, 6mm dia </w:t>
            </w:r>
            <w:r>
              <w:rPr>
                <w:rFonts w:ascii="Times New Roman" w:hAnsi="Times New Roman"/>
                <w:b/>
                <w:color w:val="000000"/>
                <w:spacing w:val="-11"/>
                <w:sz w:val="24"/>
              </w:rPr>
              <w:t xml:space="preserve">expansion hold fasteners including drilling necnsmry holes in brick </w:t>
            </w:r>
            <w:r>
              <w:rPr>
                <w:rFonts w:ascii="Times New Roman" w:hAnsi="Times New Roman"/>
                <w:b/>
                <w:i/>
                <w:color w:val="000000"/>
                <w:sz w:val="24"/>
              </w:rPr>
              <w:t xml:space="preserve">wall' </w:t>
            </w:r>
            <w:r>
              <w:rPr>
                <w:rFonts w:ascii="Times New Roman" w:hAnsi="Times New Roman"/>
                <w:b/>
                <w:color w:val="000000"/>
                <w:spacing w:val="-10"/>
                <w:sz w:val="24"/>
              </w:rPr>
              <w:t xml:space="preserve">CC/ RCC surface and the cost of bolts etc. </w:t>
            </w:r>
            <w:r>
              <w:rPr>
                <w:rFonts w:ascii="Times New Roman" w:hAnsi="Times New Roman"/>
                <w:b/>
                <w:i/>
                <w:color w:val="000000"/>
                <w:sz w:val="24"/>
              </w:rPr>
              <w:t xml:space="preserve">The </w:t>
            </w:r>
            <w:r>
              <w:rPr>
                <w:rFonts w:ascii="Times New Roman" w:hAnsi="Times New Roman"/>
                <w:b/>
                <w:color w:val="000000"/>
                <w:spacing w:val="-10"/>
                <w:sz w:val="24"/>
              </w:rPr>
              <w:t xml:space="preserve">pipes shall be </w:t>
            </w:r>
            <w:r>
              <w:rPr>
                <w:rFonts w:ascii="Times New Roman" w:hAnsi="Times New Roman"/>
                <w:b/>
                <w:color w:val="000000"/>
                <w:spacing w:val="-11"/>
                <w:sz w:val="24"/>
              </w:rPr>
              <w:t xml:space="preserve">fixed to the already fixed brackets with the help of 30mm x1.6mm </w:t>
            </w:r>
            <w:r>
              <w:rPr>
                <w:rFonts w:ascii="Times New Roman" w:hAnsi="Times New Roman"/>
                <w:b/>
                <w:color w:val="000000"/>
                <w:spacing w:val="-8"/>
                <w:sz w:val="24"/>
              </w:rPr>
              <w:t xml:space="preserve">galvanised M.S. flats of specified shape and of total length 420mm </w:t>
            </w:r>
            <w:r>
              <w:rPr>
                <w:rFonts w:ascii="Times New Roman" w:hAnsi="Times New Roman"/>
                <w:b/>
                <w:color w:val="000000"/>
                <w:sz w:val="24"/>
              </w:rPr>
              <w:t xml:space="preserve">and shall be fixed with M.S. nuts, bolts, and washers of size </w:t>
            </w:r>
            <w:r>
              <w:rPr>
                <w:rFonts w:ascii="Times New Roman" w:hAnsi="Times New Roman"/>
                <w:b/>
                <w:color w:val="000000"/>
                <w:spacing w:val="-6"/>
                <w:sz w:val="24"/>
              </w:rPr>
              <w:t>25x6mm, one bolts on each side elite pipe.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64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10"/>
                <w:sz w:val="24"/>
              </w:rPr>
            </w:pPr>
            <w:r>
              <w:rPr>
                <w:rFonts w:ascii="Times New Roman" w:hAnsi="Times New Roman"/>
                <w:b/>
                <w:color w:val="000000"/>
                <w:spacing w:val="-10"/>
                <w:sz w:val="24"/>
              </w:rPr>
              <w:t xml:space="preserve">Total bracket length 580mm of approved shape and </w:t>
            </w:r>
            <w:r>
              <w:rPr>
                <w:rFonts w:ascii="Times New Roman" w:hAnsi="Times New Roman"/>
                <w:b/>
                <w:color w:val="000000"/>
                <w:spacing w:val="-9"/>
                <w:sz w:val="24"/>
              </w:rPr>
              <w:t>design (for single, 100mm dia pipe).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63"/>
              </w:tabs>
              <w:rPr>
                <w:rFonts w:ascii="Times New Roman" w:hAnsi="Times New Roman"/>
                <w:b/>
                <w:color w:val="000000"/>
                <w:spacing w:val="-10"/>
                <w:sz w:val="24"/>
              </w:rPr>
            </w:pPr>
            <w:r>
              <w:rPr>
                <w:rFonts w:ascii="Times New Roman" w:hAnsi="Times New Roman"/>
                <w:b/>
                <w:color w:val="000000"/>
                <w:spacing w:val="-10"/>
                <w:sz w:val="24"/>
              </w:rPr>
              <w:t>180.00</w:t>
            </w:r>
          </w:p>
        </w:tc>
      </w:tr>
      <w:tr w:rsidR="00E6226D" w:rsidTr="004D2427">
        <w:trPr>
          <w:trHeight w:hRule="exact" w:val="66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10"/>
                <w:sz w:val="24"/>
              </w:rPr>
            </w:pPr>
            <w:r>
              <w:rPr>
                <w:rFonts w:ascii="Times New Roman" w:hAnsi="Times New Roman"/>
                <w:b/>
                <w:color w:val="000000"/>
                <w:spacing w:val="-10"/>
                <w:sz w:val="24"/>
              </w:rPr>
              <w:t xml:space="preserve">Total bracket length 810mm of approved shape and </w:t>
            </w:r>
            <w:r>
              <w:rPr>
                <w:rFonts w:ascii="Times New Roman" w:hAnsi="Times New Roman"/>
                <w:b/>
                <w:color w:val="000000"/>
                <w:spacing w:val="-9"/>
                <w:sz w:val="24"/>
              </w:rPr>
              <w:t>design (for two, 100mm dia pipes).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63"/>
              </w:tabs>
              <w:rPr>
                <w:rFonts w:ascii="Times New Roman" w:hAnsi="Times New Roman"/>
                <w:b/>
                <w:color w:val="000000"/>
                <w:spacing w:val="-10"/>
                <w:sz w:val="24"/>
              </w:rPr>
            </w:pPr>
            <w:r>
              <w:rPr>
                <w:rFonts w:ascii="Times New Roman" w:hAnsi="Times New Roman"/>
                <w:b/>
                <w:color w:val="000000"/>
                <w:spacing w:val="-10"/>
                <w:sz w:val="24"/>
              </w:rPr>
              <w:t>224.00</w:t>
            </w:r>
          </w:p>
        </w:tc>
      </w:tr>
      <w:tr w:rsidR="00E6226D" w:rsidTr="004D2427">
        <w:trPr>
          <w:trHeight w:hRule="exact" w:val="7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17.62.3</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12"/>
                <w:sz w:val="24"/>
              </w:rPr>
            </w:pPr>
            <w:r>
              <w:rPr>
                <w:rFonts w:ascii="Times New Roman" w:hAnsi="Times New Roman"/>
                <w:b/>
                <w:color w:val="000000"/>
                <w:spacing w:val="-12"/>
                <w:sz w:val="24"/>
              </w:rPr>
              <w:t xml:space="preserve">Total bracket length 1040mm of approved shape and </w:t>
            </w:r>
            <w:r>
              <w:rPr>
                <w:rFonts w:ascii="Times New Roman" w:hAnsi="Times New Roman"/>
                <w:b/>
                <w:color w:val="000000"/>
                <w:spacing w:val="-10"/>
                <w:sz w:val="24"/>
              </w:rPr>
              <w:t>design (for three, 100mm dia pipes).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265,00</w:t>
            </w:r>
          </w:p>
        </w:tc>
      </w:tr>
      <w:tr w:rsidR="00E6226D" w:rsidTr="004D2427">
        <w:trPr>
          <w:trHeight w:hRule="exact" w:val="149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b/>
                <w:color w:val="000000"/>
                <w:spacing w:val="-10"/>
                <w:sz w:val="24"/>
              </w:rPr>
            </w:pPr>
            <w:r>
              <w:rPr>
                <w:rFonts w:ascii="Times New Roman" w:hAnsi="Times New Roman"/>
                <w:b/>
                <w:color w:val="000000"/>
                <w:spacing w:val="-10"/>
                <w:sz w:val="24"/>
              </w:rPr>
              <w:t>17.63</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9"/>
                <w:sz w:val="24"/>
              </w:rPr>
            </w:pPr>
            <w:r>
              <w:rPr>
                <w:rFonts w:ascii="Times New Roman" w:hAnsi="Times New Roman"/>
                <w:b/>
                <w:color w:val="000000"/>
                <w:spacing w:val="-9"/>
                <w:sz w:val="24"/>
              </w:rPr>
              <w:t xml:space="preserve">Cutting chases in brick masomy walls for following diameter sand </w:t>
            </w:r>
            <w:r>
              <w:rPr>
                <w:rFonts w:ascii="Times New Roman" w:hAnsi="Times New Roman"/>
                <w:b/>
                <w:color w:val="000000"/>
                <w:spacing w:val="-10"/>
                <w:sz w:val="24"/>
              </w:rPr>
              <w:t xml:space="preserve">east iron/ centrifugally east (spun) iron pipes and making good the </w:t>
            </w:r>
            <w:r>
              <w:rPr>
                <w:rFonts w:ascii="Times New Roman" w:hAnsi="Times New Roman"/>
                <w:b/>
                <w:color w:val="000000"/>
                <w:spacing w:val="-15"/>
                <w:sz w:val="24"/>
              </w:rPr>
              <w:t xml:space="preserve">same with cement </w:t>
            </w:r>
            <w:r>
              <w:rPr>
                <w:rFonts w:ascii="Times New Roman" w:hAnsi="Times New Roman"/>
                <w:b/>
                <w:i/>
                <w:color w:val="000000"/>
                <w:spacing w:val="-5"/>
                <w:sz w:val="24"/>
              </w:rPr>
              <w:t xml:space="preserve">concrete </w:t>
            </w:r>
            <w:r>
              <w:rPr>
                <w:rFonts w:ascii="Times New Roman" w:hAnsi="Times New Roman"/>
                <w:b/>
                <w:color w:val="000000"/>
                <w:spacing w:val="-15"/>
                <w:sz w:val="24"/>
              </w:rPr>
              <w:t xml:space="preserve">1:3:6 ( 1 cement : 3 sand :6 graded stone </w:t>
            </w:r>
            <w:r>
              <w:rPr>
                <w:rFonts w:ascii="Times New Roman" w:hAnsi="Times New Roman"/>
                <w:b/>
                <w:color w:val="000000"/>
                <w:spacing w:val="-10"/>
                <w:sz w:val="24"/>
              </w:rPr>
              <w:t xml:space="preserve">aggregate 12.5 mm nominal size ) including necessary plaster and </w:t>
            </w:r>
            <w:r>
              <w:rPr>
                <w:rFonts w:ascii="Times New Roman" w:hAnsi="Times New Roman"/>
                <w:b/>
                <w:color w:val="000000"/>
                <w:spacing w:val="-11"/>
                <w:sz w:val="24"/>
              </w:rPr>
              <w:t>pointing in cement mortar 1:4 (1 cement : 4 sand)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9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17.63.1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100 mm dia.</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222 00</w:t>
            </w:r>
          </w:p>
        </w:tc>
      </w:tr>
      <w:tr w:rsidR="00E6226D" w:rsidTr="004D2427">
        <w:trPr>
          <w:trHeight w:hRule="exact" w:val="51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17.63.2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75 mm dia.</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63"/>
              </w:tabs>
              <w:rPr>
                <w:rFonts w:ascii="Times New Roman" w:hAnsi="Times New Roman"/>
                <w:b/>
                <w:color w:val="000000"/>
                <w:spacing w:val="-10"/>
                <w:sz w:val="24"/>
              </w:rPr>
            </w:pPr>
            <w:r>
              <w:rPr>
                <w:rFonts w:ascii="Times New Roman" w:hAnsi="Times New Roman"/>
                <w:b/>
                <w:color w:val="000000"/>
                <w:spacing w:val="-10"/>
                <w:sz w:val="24"/>
              </w:rPr>
              <w:t>159.00</w:t>
            </w:r>
          </w:p>
        </w:tc>
      </w:tr>
      <w:tr w:rsidR="00E6226D" w:rsidTr="004D2427">
        <w:trPr>
          <w:trHeight w:hRule="exact" w:val="50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17.63.3</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50 mm dia</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63"/>
              </w:tabs>
              <w:rPr>
                <w:rFonts w:ascii="Times New Roman" w:hAnsi="Times New Roman"/>
                <w:b/>
                <w:color w:val="000000"/>
                <w:spacing w:val="-10"/>
                <w:sz w:val="24"/>
              </w:rPr>
            </w:pPr>
            <w:r>
              <w:rPr>
                <w:rFonts w:ascii="Times New Roman" w:hAnsi="Times New Roman"/>
                <w:b/>
                <w:color w:val="000000"/>
                <w:spacing w:val="-10"/>
                <w:sz w:val="24"/>
              </w:rPr>
              <w:t>101.00</w:t>
            </w:r>
          </w:p>
        </w:tc>
      </w:tr>
      <w:tr w:rsidR="00E6226D" w:rsidTr="004D2427">
        <w:trPr>
          <w:trHeight w:hRule="exact" w:val="66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5"/>
              </w:tabs>
              <w:rPr>
                <w:rFonts w:ascii="Times New Roman" w:hAnsi="Times New Roman"/>
                <w:b/>
                <w:color w:val="000000"/>
                <w:spacing w:val="-10"/>
                <w:sz w:val="24"/>
              </w:rPr>
            </w:pPr>
            <w:r>
              <w:rPr>
                <w:rFonts w:ascii="Times New Roman" w:hAnsi="Times New Roman"/>
                <w:b/>
                <w:color w:val="000000"/>
                <w:spacing w:val="-10"/>
                <w:sz w:val="24"/>
              </w:rPr>
              <w:t>17.64</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4"/>
                <w:sz w:val="24"/>
              </w:rPr>
            </w:pPr>
            <w:r>
              <w:rPr>
                <w:rFonts w:ascii="Times New Roman" w:hAnsi="Times New Roman"/>
                <w:b/>
                <w:color w:val="000000"/>
                <w:spacing w:val="-4"/>
                <w:sz w:val="24"/>
              </w:rPr>
              <w:t xml:space="preserve">Providing and fixing P.V.C. waste pipe for sink or wash basin </w:t>
            </w:r>
            <w:r>
              <w:rPr>
                <w:rFonts w:ascii="Times New Roman" w:hAnsi="Times New Roman"/>
                <w:b/>
                <w:color w:val="000000"/>
                <w:spacing w:val="-8"/>
                <w:sz w:val="24"/>
              </w:rPr>
              <w:t>including P V C waste fittings complete.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2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17.64.1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Semi rigid pipe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1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17.64.1.1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32 mm dia</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63"/>
              </w:tabs>
              <w:rPr>
                <w:rFonts w:ascii="Times New Roman" w:hAnsi="Times New Roman"/>
                <w:b/>
                <w:color w:val="000000"/>
                <w:spacing w:val="-10"/>
                <w:sz w:val="24"/>
              </w:rPr>
            </w:pPr>
            <w:r>
              <w:rPr>
                <w:rFonts w:ascii="Times New Roman" w:hAnsi="Times New Roman"/>
                <w:b/>
                <w:color w:val="000000"/>
                <w:spacing w:val="-10"/>
                <w:sz w:val="24"/>
              </w:rPr>
              <w:t>87.00</w:t>
            </w:r>
          </w:p>
        </w:tc>
      </w:tr>
      <w:tr w:rsidR="00E6226D" w:rsidTr="004D2427">
        <w:trPr>
          <w:trHeight w:hRule="exact" w:val="42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17.64.12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40 mm dia</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63"/>
              </w:tabs>
              <w:rPr>
                <w:rFonts w:ascii="Times New Roman" w:hAnsi="Times New Roman"/>
                <w:b/>
                <w:color w:val="000000"/>
                <w:spacing w:val="-10"/>
                <w:sz w:val="24"/>
              </w:rPr>
            </w:pPr>
            <w:r>
              <w:rPr>
                <w:rFonts w:ascii="Times New Roman" w:hAnsi="Times New Roman"/>
                <w:b/>
                <w:color w:val="000000"/>
                <w:spacing w:val="-10"/>
                <w:sz w:val="24"/>
              </w:rPr>
              <w:t>98.00</w:t>
            </w:r>
          </w:p>
        </w:tc>
      </w:tr>
      <w:tr w:rsidR="00E6226D" w:rsidTr="004D2427">
        <w:trPr>
          <w:trHeight w:hRule="exact" w:val="41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17.64.2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Flexible pipe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2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17.64.2.1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20"/>
              <w:rPr>
                <w:rFonts w:ascii="Times New Roman" w:hAnsi="Times New Roman"/>
                <w:b/>
                <w:color w:val="000000"/>
                <w:spacing w:val="-10"/>
                <w:sz w:val="24"/>
              </w:rPr>
            </w:pPr>
            <w:r>
              <w:rPr>
                <w:rFonts w:ascii="Times New Roman" w:hAnsi="Times New Roman"/>
                <w:b/>
                <w:color w:val="000000"/>
                <w:spacing w:val="-10"/>
                <w:sz w:val="24"/>
              </w:rPr>
              <w:t>32 mm din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63"/>
              </w:tabs>
              <w:rPr>
                <w:rFonts w:ascii="Times New Roman" w:hAnsi="Times New Roman"/>
                <w:b/>
                <w:color w:val="000000"/>
                <w:spacing w:val="-10"/>
                <w:sz w:val="24"/>
              </w:rPr>
            </w:pPr>
            <w:r>
              <w:rPr>
                <w:rFonts w:ascii="Times New Roman" w:hAnsi="Times New Roman"/>
                <w:b/>
                <w:color w:val="000000"/>
                <w:spacing w:val="-10"/>
                <w:sz w:val="24"/>
              </w:rPr>
              <w:t>87.00</w:t>
            </w:r>
          </w:p>
        </w:tc>
      </w:tr>
    </w:tbl>
    <w:p w:rsidR="00E6226D" w:rsidRPr="000C500E" w:rsidRDefault="000C500E" w:rsidP="000C500E">
      <w:pPr>
        <w:jc w:val="center"/>
        <w:rPr>
          <w:rFonts w:ascii="Times New Roman" w:hAnsi="Times New Roman" w:cs="Times New Roman"/>
        </w:rPr>
      </w:pPr>
      <w:r>
        <w:t>Page No.302</w:t>
      </w:r>
    </w:p>
    <w:tbl>
      <w:tblPr>
        <w:tblW w:w="0" w:type="auto"/>
        <w:tblInd w:w="15" w:type="dxa"/>
        <w:tblLayout w:type="fixed"/>
        <w:tblCellMar>
          <w:left w:w="0" w:type="dxa"/>
          <w:right w:w="0" w:type="dxa"/>
        </w:tblCellMar>
        <w:tblLook w:val="04A0"/>
      </w:tblPr>
      <w:tblGrid>
        <w:gridCol w:w="923"/>
        <w:gridCol w:w="1275"/>
        <w:gridCol w:w="5310"/>
        <w:gridCol w:w="982"/>
        <w:gridCol w:w="1245"/>
      </w:tblGrid>
      <w:tr w:rsidR="00E6226D" w:rsidTr="004D2427">
        <w:trPr>
          <w:trHeight w:hRule="exact" w:val="69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right="2685"/>
              <w:jc w:val="right"/>
              <w:rPr>
                <w:rFonts w:ascii="Times New Roman" w:hAnsi="Times New Roman"/>
                <w:b/>
                <w:color w:val="000000"/>
                <w:spacing w:val="-10"/>
                <w:sz w:val="24"/>
              </w:rPr>
            </w:pPr>
            <w:r>
              <w:rPr>
                <w:rFonts w:ascii="Times New Roman" w:hAnsi="Times New Roman"/>
                <w:b/>
                <w:color w:val="000000"/>
                <w:spacing w:val="-10"/>
                <w:sz w:val="24"/>
              </w:rPr>
              <w:t>Description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Rate (in </w:t>
            </w:r>
            <w:r>
              <w:rPr>
                <w:rFonts w:ascii="Times New Roman" w:hAnsi="Times New Roman"/>
                <w:b/>
                <w:color w:val="000000"/>
                <w:spacing w:val="-10"/>
                <w:sz w:val="24"/>
              </w:rPr>
              <w:br/>
              <w:t>Rs.)</w:t>
            </w:r>
          </w:p>
        </w:tc>
      </w:tr>
      <w:tr w:rsidR="00E6226D" w:rsidTr="004D2427">
        <w:trPr>
          <w:trHeight w:hRule="exact" w:val="27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5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17.64.21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40 mm dia</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98.00</w:t>
            </w:r>
          </w:p>
        </w:tc>
      </w:tr>
      <w:tr w:rsidR="00E6226D" w:rsidTr="004D2427">
        <w:trPr>
          <w:trHeight w:hRule="exact" w:val="56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17,65</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3"/>
                <w:sz w:val="24"/>
              </w:rPr>
            </w:pPr>
            <w:r>
              <w:rPr>
                <w:rFonts w:ascii="Times New Roman" w:hAnsi="Times New Roman"/>
                <w:b/>
                <w:color w:val="000000"/>
                <w:spacing w:val="-13"/>
                <w:sz w:val="24"/>
              </w:rPr>
              <w:t xml:space="preserve">Providing and fixing 100 mm </w:t>
            </w:r>
            <w:r>
              <w:rPr>
                <w:rFonts w:ascii="Times New Roman" w:hAnsi="Times New Roman"/>
                <w:b/>
                <w:color w:val="000000"/>
                <w:spacing w:val="-3"/>
                <w:sz w:val="25"/>
              </w:rPr>
              <w:t xml:space="preserve">sand east </w:t>
            </w:r>
            <w:r>
              <w:rPr>
                <w:rFonts w:ascii="Times New Roman" w:hAnsi="Times New Roman"/>
                <w:b/>
                <w:color w:val="000000"/>
                <w:spacing w:val="-13"/>
                <w:sz w:val="24"/>
              </w:rPr>
              <w:t>Iron grating for gully trap.</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43.00</w:t>
            </w:r>
          </w:p>
        </w:tc>
      </w:tr>
      <w:tr w:rsidR="00E6226D" w:rsidTr="004D2427">
        <w:trPr>
          <w:trHeight w:hRule="exact" w:val="81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6"/>
              </w:tabs>
              <w:rPr>
                <w:rFonts w:ascii="Times New Roman" w:hAnsi="Times New Roman"/>
                <w:b/>
                <w:color w:val="000000"/>
                <w:spacing w:val="-10"/>
                <w:sz w:val="24"/>
              </w:rPr>
            </w:pPr>
            <w:r>
              <w:rPr>
                <w:rFonts w:ascii="Times New Roman" w:hAnsi="Times New Roman"/>
                <w:b/>
                <w:color w:val="000000"/>
                <w:spacing w:val="-10"/>
                <w:sz w:val="24"/>
              </w:rPr>
              <w:t>17.66</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72"/>
              <w:rPr>
                <w:rFonts w:ascii="Times New Roman" w:hAnsi="Times New Roman"/>
                <w:b/>
                <w:color w:val="000000"/>
                <w:spacing w:val="-8"/>
                <w:sz w:val="24"/>
              </w:rPr>
            </w:pPr>
            <w:r>
              <w:rPr>
                <w:rFonts w:ascii="Times New Roman" w:hAnsi="Times New Roman"/>
                <w:b/>
                <w:color w:val="000000"/>
                <w:spacing w:val="-8"/>
                <w:sz w:val="24"/>
              </w:rPr>
              <w:t xml:space="preserve">Providing and fixing in position 25mm diameter mosquito proof </w:t>
            </w:r>
            <w:r>
              <w:rPr>
                <w:rFonts w:ascii="Times New Roman" w:hAnsi="Times New Roman"/>
                <w:b/>
                <w:color w:val="000000"/>
                <w:spacing w:val="-10"/>
                <w:sz w:val="24"/>
              </w:rPr>
              <w:t>coupling of approved municipal design.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44.00</w:t>
            </w:r>
          </w:p>
        </w:tc>
      </w:tr>
      <w:tr w:rsidR="00E6226D" w:rsidTr="004D2427">
        <w:trPr>
          <w:trHeight w:hRule="exact" w:val="120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17,67</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9"/>
                <w:sz w:val="24"/>
              </w:rPr>
            </w:pPr>
            <w:r>
              <w:rPr>
                <w:rFonts w:ascii="Times New Roman" w:hAnsi="Times New Roman"/>
                <w:b/>
                <w:color w:val="000000"/>
                <w:spacing w:val="-9"/>
                <w:sz w:val="24"/>
              </w:rPr>
              <w:t xml:space="preserve">Providing and fixing 600x450 mm beveled edge minor of superior </w:t>
            </w:r>
            <w:r>
              <w:rPr>
                <w:rFonts w:ascii="Times New Roman" w:hAnsi="Times New Roman"/>
                <w:b/>
                <w:color w:val="000000"/>
                <w:spacing w:val="-10"/>
                <w:sz w:val="24"/>
              </w:rPr>
              <w:t xml:space="preserve">glass (of approved quality) complete with 6 mm thick hard board </w:t>
            </w:r>
            <w:r>
              <w:rPr>
                <w:rFonts w:ascii="Times New Roman" w:hAnsi="Times New Roman"/>
                <w:b/>
                <w:color w:val="000000"/>
                <w:spacing w:val="-11"/>
                <w:sz w:val="24"/>
              </w:rPr>
              <w:t xml:space="preserve">ground fixed to wooden cleats with C.P. brass screws and washers </w:t>
            </w:r>
            <w:r>
              <w:rPr>
                <w:rFonts w:ascii="Times New Roman" w:hAnsi="Times New Roman"/>
                <w:b/>
                <w:color w:val="000000"/>
                <w:spacing w:val="-10"/>
                <w:sz w:val="24"/>
              </w:rPr>
              <w:t>complete.</w:t>
            </w:r>
          </w:p>
        </w:tc>
        <w:tc>
          <w:tcPr>
            <w:tcW w:w="982" w:type="dxa"/>
            <w:tcBorders>
              <w:top w:val="single" w:sz="6" w:space="0" w:color="000000"/>
              <w:left w:val="single" w:sz="6" w:space="0" w:color="000000"/>
              <w:bottom w:val="single" w:sz="6" w:space="0" w:color="000000"/>
              <w:right w:val="single" w:sz="6" w:space="0" w:color="000000"/>
            </w:tcBorders>
            <w:textDirection w:val="tbRlV"/>
            <w:vAlign w:val="center"/>
          </w:tcPr>
          <w:p w:rsidR="00E6226D" w:rsidRDefault="00E6226D" w:rsidP="004D2427">
            <w:pPr>
              <w:ind w:left="36"/>
              <w:rPr>
                <w:rFonts w:ascii="Verdana" w:hAnsi="Verdana"/>
                <w:color w:val="000000"/>
                <w:sz w:val="58"/>
              </w:rPr>
            </w:pPr>
            <w:r>
              <w:rPr>
                <w:rFonts w:ascii="Verdana" w:hAnsi="Verdana"/>
                <w:color w:val="000000"/>
                <w:sz w:val="58"/>
              </w:rPr>
              <w:t>I</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659,00</w:t>
            </w:r>
          </w:p>
        </w:tc>
      </w:tr>
      <w:tr w:rsidR="00E6226D" w:rsidTr="004D2427">
        <w:trPr>
          <w:trHeight w:hRule="exact" w:val="100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17,68</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72"/>
              <w:jc w:val="both"/>
              <w:rPr>
                <w:rFonts w:ascii="Times New Roman" w:hAnsi="Times New Roman"/>
                <w:b/>
                <w:color w:val="000000"/>
                <w:spacing w:val="-9"/>
                <w:sz w:val="24"/>
              </w:rPr>
            </w:pPr>
            <w:r>
              <w:rPr>
                <w:rFonts w:ascii="Times New Roman" w:hAnsi="Times New Roman"/>
                <w:b/>
                <w:color w:val="000000"/>
                <w:spacing w:val="-9"/>
                <w:sz w:val="24"/>
              </w:rPr>
              <w:t xml:space="preserve">Providing and fixing mirror of superior glass (of approved quality) </w:t>
            </w:r>
            <w:r>
              <w:rPr>
                <w:rFonts w:ascii="Times New Roman" w:hAnsi="Times New Roman"/>
                <w:b/>
                <w:color w:val="000000"/>
                <w:spacing w:val="-3"/>
                <w:sz w:val="24"/>
              </w:rPr>
              <w:t xml:space="preserve">and of required shape and size with plastic moulded frame of </w:t>
            </w:r>
            <w:r>
              <w:rPr>
                <w:rFonts w:ascii="Times New Roman" w:hAnsi="Times New Roman"/>
                <w:b/>
                <w:color w:val="000000"/>
                <w:spacing w:val="-13"/>
                <w:sz w:val="24"/>
              </w:rPr>
              <w:t>approved make and shape with 6 mm thick hard board backing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8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17.68.1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2"/>
                <w:sz w:val="24"/>
              </w:rPr>
            </w:pPr>
            <w:r>
              <w:rPr>
                <w:rFonts w:ascii="Times New Roman" w:hAnsi="Times New Roman"/>
                <w:b/>
                <w:color w:val="000000"/>
                <w:spacing w:val="-12"/>
                <w:sz w:val="24"/>
              </w:rPr>
              <w:t>Circular shape 450mm dia.</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806.00</w:t>
            </w:r>
          </w:p>
        </w:tc>
      </w:tr>
      <w:tr w:rsidR="00E6226D" w:rsidTr="004D2427">
        <w:trPr>
          <w:trHeight w:hRule="exact" w:val="48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17.68.2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Rectangular shape 453x357mm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642.00</w:t>
            </w:r>
          </w:p>
        </w:tc>
      </w:tr>
      <w:tr w:rsidR="00E6226D" w:rsidTr="004D2427">
        <w:trPr>
          <w:trHeight w:hRule="exact" w:val="48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17.68.3</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9"/>
                <w:sz w:val="24"/>
              </w:rPr>
            </w:pPr>
            <w:r>
              <w:rPr>
                <w:rFonts w:ascii="Times New Roman" w:hAnsi="Times New Roman"/>
                <w:b/>
                <w:color w:val="000000"/>
                <w:spacing w:val="-9"/>
                <w:sz w:val="24"/>
              </w:rPr>
              <w:t>Oval shape 450x350mm (outer dimensions)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697.0</w:t>
            </w:r>
          </w:p>
        </w:tc>
      </w:tr>
      <w:tr w:rsidR="00E6226D" w:rsidTr="004D2427">
        <w:trPr>
          <w:trHeight w:hRule="exact" w:val="60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17.68.4</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Rectangular shape 15001450 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1311.00</w:t>
            </w:r>
          </w:p>
        </w:tc>
      </w:tr>
      <w:tr w:rsidR="00E6226D" w:rsidTr="004D2427">
        <w:trPr>
          <w:trHeight w:hRule="exact" w:val="126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6"/>
              </w:tabs>
              <w:rPr>
                <w:rFonts w:ascii="Times New Roman" w:hAnsi="Times New Roman"/>
                <w:b/>
                <w:color w:val="000000"/>
                <w:spacing w:val="-10"/>
                <w:sz w:val="24"/>
              </w:rPr>
            </w:pPr>
            <w:r>
              <w:rPr>
                <w:rFonts w:ascii="Times New Roman" w:hAnsi="Times New Roman"/>
                <w:b/>
                <w:color w:val="000000"/>
                <w:spacing w:val="-10"/>
                <w:sz w:val="24"/>
              </w:rPr>
              <w:t>17.69</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13"/>
                <w:sz w:val="24"/>
              </w:rPr>
            </w:pPr>
            <w:r>
              <w:rPr>
                <w:rFonts w:ascii="Times New Roman" w:hAnsi="Times New Roman"/>
                <w:b/>
                <w:color w:val="000000"/>
                <w:spacing w:val="-13"/>
                <w:sz w:val="24"/>
              </w:rPr>
              <w:t xml:space="preserve">Providing and fixing 600x120x5ram glass shelf with edges round of </w:t>
            </w:r>
            <w:r>
              <w:rPr>
                <w:rFonts w:ascii="Times New Roman" w:hAnsi="Times New Roman"/>
                <w:b/>
                <w:color w:val="000000"/>
                <w:spacing w:val="-6"/>
                <w:sz w:val="24"/>
              </w:rPr>
              <w:t xml:space="preserve">supported on anodised aluminium angle frame with C.P. brass </w:t>
            </w:r>
            <w:r>
              <w:rPr>
                <w:rFonts w:ascii="Times New Roman" w:hAnsi="Times New Roman"/>
                <w:b/>
                <w:color w:val="000000"/>
                <w:spacing w:val="-13"/>
                <w:sz w:val="24"/>
              </w:rPr>
              <w:t xml:space="preserve">brackets and guard rail complete fixed with 40 mm long sorry's, rawl </w:t>
            </w:r>
            <w:r>
              <w:rPr>
                <w:rFonts w:ascii="Times New Roman" w:hAnsi="Times New Roman"/>
                <w:b/>
                <w:color w:val="000000"/>
                <w:spacing w:val="-4"/>
                <w:sz w:val="24"/>
              </w:rPr>
              <w:t xml:space="preserve">plugs </w:t>
            </w:r>
            <w:r>
              <w:rPr>
                <w:rFonts w:ascii="Times New Roman" w:hAnsi="Times New Roman"/>
                <w:color w:val="000000"/>
                <w:spacing w:val="-4"/>
                <w:sz w:val="23"/>
              </w:rPr>
              <w:t>etc., complete.</w:t>
            </w:r>
          </w:p>
        </w:tc>
        <w:tc>
          <w:tcPr>
            <w:tcW w:w="982" w:type="dxa"/>
            <w:tcBorders>
              <w:top w:val="single" w:sz="6" w:space="0" w:color="000000"/>
              <w:left w:val="single" w:sz="6" w:space="0" w:color="000000"/>
              <w:bottom w:val="single" w:sz="6" w:space="0" w:color="000000"/>
              <w:right w:val="single" w:sz="6" w:space="0" w:color="000000"/>
            </w:tcBorders>
            <w:textDirection w:val="tbRlV"/>
            <w:vAlign w:val="center"/>
          </w:tcPr>
          <w:p w:rsidR="00E6226D" w:rsidRDefault="00E6226D" w:rsidP="004D2427">
            <w:pPr>
              <w:ind w:left="36"/>
              <w:rPr>
                <w:rFonts w:ascii="Verdana" w:hAnsi="Verdana"/>
                <w:color w:val="000000"/>
                <w:sz w:val="58"/>
              </w:rPr>
            </w:pPr>
            <w:r>
              <w:rPr>
                <w:rFonts w:ascii="Verdana" w:hAnsi="Verdana"/>
                <w:color w:val="000000"/>
                <w:sz w:val="58"/>
              </w:rPr>
              <w:t>I</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474.00</w:t>
            </w:r>
          </w:p>
        </w:tc>
      </w:tr>
      <w:tr w:rsidR="00E6226D" w:rsidTr="004D2427">
        <w:trPr>
          <w:trHeight w:hRule="exact" w:val="45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6"/>
              </w:tabs>
              <w:rPr>
                <w:rFonts w:ascii="Times New Roman" w:hAnsi="Times New Roman"/>
                <w:color w:val="000000"/>
                <w:spacing w:val="-10"/>
                <w:sz w:val="23"/>
              </w:rPr>
            </w:pPr>
            <w:r>
              <w:rPr>
                <w:rFonts w:ascii="Times New Roman" w:hAnsi="Times New Roman"/>
                <w:color w:val="000000"/>
                <w:spacing w:val="-10"/>
                <w:sz w:val="23"/>
              </w:rPr>
              <w:t>17.70</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9"/>
                <w:sz w:val="23"/>
              </w:rPr>
            </w:pPr>
            <w:r>
              <w:rPr>
                <w:rFonts w:ascii="Times New Roman" w:hAnsi="Times New Roman"/>
                <w:color w:val="000000"/>
                <w:spacing w:val="-9"/>
                <w:sz w:val="23"/>
              </w:rPr>
              <w:t xml:space="preserve">Providing </w:t>
            </w:r>
            <w:r>
              <w:rPr>
                <w:rFonts w:ascii="Times New Roman" w:hAnsi="Times New Roman"/>
                <w:b/>
                <w:color w:val="000000"/>
                <w:spacing w:val="-9"/>
                <w:sz w:val="24"/>
              </w:rPr>
              <w:t>and fixing toilet paper holder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3"/>
              </w:rPr>
            </w:pPr>
            <w:r>
              <w:rPr>
                <w:rFonts w:ascii="Times New Roman" w:hAnsi="Times New Roman"/>
                <w:color w:val="000000"/>
                <w:spacing w:val="-10"/>
                <w:sz w:val="23"/>
              </w:rPr>
              <w:t>17.70.1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3"/>
              </w:rPr>
            </w:pPr>
            <w:r>
              <w:rPr>
                <w:rFonts w:ascii="Times New Roman" w:hAnsi="Times New Roman"/>
                <w:color w:val="000000"/>
                <w:spacing w:val="-10"/>
                <w:sz w:val="23"/>
              </w:rPr>
              <w:t xml:space="preserve">C.P. </w:t>
            </w:r>
            <w:r>
              <w:rPr>
                <w:rFonts w:ascii="Times New Roman" w:hAnsi="Times New Roman"/>
                <w:b/>
                <w:color w:val="000000"/>
                <w:spacing w:val="-10"/>
                <w:sz w:val="24"/>
              </w:rPr>
              <w:t>brass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3"/>
              </w:rPr>
            </w:pPr>
            <w:r>
              <w:rPr>
                <w:rFonts w:ascii="Times New Roman" w:hAnsi="Times New Roman"/>
                <w:color w:val="000000"/>
                <w:spacing w:val="-10"/>
                <w:sz w:val="23"/>
              </w:rPr>
              <w:t>340.00</w:t>
            </w:r>
          </w:p>
        </w:tc>
      </w:tr>
      <w:tr w:rsidR="00E6226D" w:rsidTr="004D2427">
        <w:trPr>
          <w:trHeight w:hRule="exact" w:val="62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17.70.2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Vitreous china</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324.00</w:t>
            </w:r>
          </w:p>
        </w:tc>
      </w:tr>
      <w:tr w:rsidR="00E6226D" w:rsidTr="004D2427">
        <w:trPr>
          <w:trHeight w:hRule="exact" w:val="68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6"/>
              </w:tabs>
              <w:rPr>
                <w:rFonts w:ascii="Times New Roman" w:hAnsi="Times New Roman"/>
                <w:color w:val="000000"/>
                <w:spacing w:val="-10"/>
                <w:sz w:val="23"/>
              </w:rPr>
            </w:pPr>
            <w:r>
              <w:rPr>
                <w:rFonts w:ascii="Times New Roman" w:hAnsi="Times New Roman"/>
                <w:color w:val="000000"/>
                <w:spacing w:val="-10"/>
                <w:sz w:val="23"/>
              </w:rPr>
              <w:t>17.71</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6"/>
                <w:sz w:val="23"/>
              </w:rPr>
            </w:pPr>
            <w:r>
              <w:rPr>
                <w:rFonts w:ascii="Times New Roman" w:hAnsi="Times New Roman"/>
                <w:color w:val="000000"/>
                <w:spacing w:val="-6"/>
                <w:sz w:val="23"/>
              </w:rPr>
              <w:t xml:space="preserve">Providing and fixing </w:t>
            </w:r>
            <w:r>
              <w:rPr>
                <w:rFonts w:ascii="Times New Roman" w:hAnsi="Times New Roman"/>
                <w:b/>
                <w:color w:val="000000"/>
                <w:spacing w:val="-6"/>
                <w:sz w:val="24"/>
              </w:rPr>
              <w:t xml:space="preserve">CP brass waste coupling of approved quality </w:t>
            </w:r>
            <w:r>
              <w:rPr>
                <w:rFonts w:ascii="Times New Roman" w:hAnsi="Times New Roman"/>
                <w:b/>
                <w:color w:val="000000"/>
                <w:spacing w:val="-12"/>
                <w:sz w:val="24"/>
              </w:rPr>
              <w:t>and make for sink and wash basin.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63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17.71.1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576"/>
              <w:rPr>
                <w:rFonts w:ascii="Times New Roman" w:hAnsi="Times New Roman"/>
                <w:b/>
                <w:color w:val="000000"/>
                <w:spacing w:val="-10"/>
                <w:sz w:val="24"/>
              </w:rPr>
            </w:pPr>
            <w:r>
              <w:rPr>
                <w:rFonts w:ascii="Times New Roman" w:hAnsi="Times New Roman"/>
                <w:b/>
                <w:color w:val="000000"/>
                <w:spacing w:val="-10"/>
                <w:sz w:val="24"/>
              </w:rPr>
              <w:t>Waste coupling 3 lmm of 79= length and 62mm breadth</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330.00</w:t>
            </w:r>
          </w:p>
        </w:tc>
      </w:tr>
      <w:tr w:rsidR="00E6226D" w:rsidTr="004D2427">
        <w:trPr>
          <w:trHeight w:hRule="exact" w:val="72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3"/>
              </w:rPr>
            </w:pPr>
            <w:r>
              <w:rPr>
                <w:rFonts w:ascii="Times New Roman" w:hAnsi="Times New Roman"/>
                <w:color w:val="000000"/>
                <w:spacing w:val="-10"/>
                <w:sz w:val="23"/>
              </w:rPr>
              <w:t>17.71.2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576"/>
              <w:rPr>
                <w:rFonts w:ascii="Times New Roman" w:hAnsi="Times New Roman"/>
                <w:color w:val="000000"/>
                <w:spacing w:val="-9"/>
                <w:sz w:val="23"/>
              </w:rPr>
            </w:pPr>
            <w:r>
              <w:rPr>
                <w:rFonts w:ascii="Times New Roman" w:hAnsi="Times New Roman"/>
                <w:color w:val="000000"/>
                <w:spacing w:val="-9"/>
                <w:sz w:val="23"/>
              </w:rPr>
              <w:t xml:space="preserve">Waste coupling 38mm </w:t>
            </w:r>
            <w:r>
              <w:rPr>
                <w:rFonts w:ascii="Times New Roman" w:hAnsi="Times New Roman"/>
                <w:b/>
                <w:color w:val="000000"/>
                <w:spacing w:val="-9"/>
                <w:sz w:val="24"/>
              </w:rPr>
              <w:t xml:space="preserve">of </w:t>
            </w:r>
            <w:r>
              <w:rPr>
                <w:rFonts w:ascii="Times New Roman" w:hAnsi="Times New Roman"/>
                <w:color w:val="000000"/>
                <w:spacing w:val="-9"/>
                <w:sz w:val="23"/>
              </w:rPr>
              <w:t xml:space="preserve">83mm </w:t>
            </w:r>
            <w:r>
              <w:rPr>
                <w:rFonts w:ascii="Times New Roman" w:hAnsi="Times New Roman"/>
                <w:b/>
                <w:color w:val="000000"/>
                <w:spacing w:val="-9"/>
                <w:sz w:val="24"/>
              </w:rPr>
              <w:t xml:space="preserve">length and </w:t>
            </w:r>
            <w:r>
              <w:rPr>
                <w:rFonts w:ascii="Times New Roman" w:hAnsi="Times New Roman"/>
                <w:color w:val="000000"/>
                <w:spacing w:val="-9"/>
                <w:sz w:val="23"/>
              </w:rPr>
              <w:t xml:space="preserve">77mm </w:t>
            </w:r>
            <w:r>
              <w:rPr>
                <w:rFonts w:ascii="Times New Roman" w:hAnsi="Times New Roman"/>
                <w:b/>
                <w:color w:val="000000"/>
                <w:spacing w:val="-10"/>
                <w:sz w:val="24"/>
              </w:rPr>
              <w:t>breadth</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3"/>
              </w:rPr>
            </w:pPr>
            <w:r>
              <w:rPr>
                <w:rFonts w:ascii="Times New Roman" w:hAnsi="Times New Roman"/>
                <w:color w:val="000000"/>
                <w:spacing w:val="-10"/>
                <w:sz w:val="23"/>
              </w:rPr>
              <w:t>348.00</w:t>
            </w:r>
          </w:p>
        </w:tc>
      </w:tr>
      <w:tr w:rsidR="00E6226D" w:rsidTr="004D2427">
        <w:trPr>
          <w:trHeight w:hRule="exact" w:val="75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6"/>
              </w:tabs>
              <w:rPr>
                <w:rFonts w:ascii="Times New Roman" w:hAnsi="Times New Roman"/>
                <w:color w:val="000000"/>
                <w:spacing w:val="-10"/>
                <w:sz w:val="23"/>
              </w:rPr>
            </w:pPr>
            <w:r>
              <w:rPr>
                <w:rFonts w:ascii="Times New Roman" w:hAnsi="Times New Roman"/>
                <w:color w:val="000000"/>
                <w:spacing w:val="-10"/>
                <w:sz w:val="23"/>
              </w:rPr>
              <w:t>17.72</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6"/>
                <w:sz w:val="23"/>
              </w:rPr>
            </w:pPr>
            <w:r>
              <w:rPr>
                <w:rFonts w:ascii="Times New Roman" w:hAnsi="Times New Roman"/>
                <w:color w:val="000000"/>
                <w:spacing w:val="-6"/>
                <w:sz w:val="23"/>
              </w:rPr>
              <w:t xml:space="preserve">Providing and fixing CP </w:t>
            </w:r>
            <w:r>
              <w:rPr>
                <w:rFonts w:ascii="Times New Roman" w:hAnsi="Times New Roman"/>
                <w:b/>
                <w:color w:val="000000"/>
                <w:spacing w:val="-6"/>
                <w:sz w:val="24"/>
              </w:rPr>
              <w:t xml:space="preserve">brass bottle trap of approved quality and </w:t>
            </w:r>
            <w:r>
              <w:rPr>
                <w:rFonts w:ascii="Times New Roman" w:hAnsi="Times New Roman"/>
                <w:b/>
                <w:color w:val="000000"/>
                <w:spacing w:val="-12"/>
                <w:sz w:val="24"/>
              </w:rPr>
              <w:t>make for sink and wash basin.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3"/>
              </w:rPr>
            </w:pPr>
            <w:r>
              <w:rPr>
                <w:rFonts w:ascii="Times New Roman" w:hAnsi="Times New Roman"/>
                <w:color w:val="000000"/>
                <w:spacing w:val="-10"/>
                <w:sz w:val="23"/>
              </w:rPr>
              <w:t>853.00</w:t>
            </w:r>
          </w:p>
        </w:tc>
      </w:tr>
      <w:tr w:rsidR="00E6226D" w:rsidTr="004D2427">
        <w:trPr>
          <w:trHeight w:hRule="exact" w:val="66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6"/>
              </w:tabs>
              <w:rPr>
                <w:rFonts w:ascii="Times New Roman" w:hAnsi="Times New Roman"/>
                <w:b/>
                <w:color w:val="000000"/>
                <w:spacing w:val="-10"/>
                <w:sz w:val="24"/>
              </w:rPr>
            </w:pPr>
            <w:r>
              <w:rPr>
                <w:rFonts w:ascii="Times New Roman" w:hAnsi="Times New Roman"/>
                <w:b/>
                <w:color w:val="000000"/>
                <w:spacing w:val="-10"/>
                <w:sz w:val="24"/>
              </w:rPr>
              <w:t>17.73</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8"/>
                <w:sz w:val="24"/>
              </w:rPr>
            </w:pPr>
            <w:r>
              <w:rPr>
                <w:rFonts w:ascii="Times New Roman" w:hAnsi="Times New Roman"/>
                <w:b/>
                <w:color w:val="000000"/>
                <w:spacing w:val="-8"/>
                <w:sz w:val="24"/>
              </w:rPr>
              <w:t xml:space="preserve">Providing and fixing CP brass towel rail of approved quality and </w:t>
            </w:r>
            <w:r>
              <w:rPr>
                <w:rFonts w:ascii="Times New Roman" w:hAnsi="Times New Roman"/>
                <w:color w:val="000000"/>
                <w:spacing w:val="-10"/>
                <w:sz w:val="23"/>
              </w:rPr>
              <w:t>make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3"/>
              </w:rPr>
            </w:pPr>
            <w:r>
              <w:rPr>
                <w:rFonts w:ascii="Times New Roman" w:hAnsi="Times New Roman"/>
                <w:color w:val="000000"/>
                <w:spacing w:val="-10"/>
                <w:sz w:val="23"/>
              </w:rPr>
              <w:t>17,73.1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3"/>
              </w:rPr>
            </w:pPr>
            <w:r>
              <w:rPr>
                <w:rFonts w:ascii="Times New Roman" w:hAnsi="Times New Roman"/>
                <w:color w:val="000000"/>
                <w:spacing w:val="-10"/>
                <w:sz w:val="23"/>
              </w:rPr>
              <w:t>600x2Omm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3"/>
              </w:rPr>
            </w:pPr>
            <w:r>
              <w:rPr>
                <w:rFonts w:ascii="Times New Roman" w:hAnsi="Times New Roman"/>
                <w:color w:val="000000"/>
                <w:spacing w:val="-10"/>
                <w:sz w:val="23"/>
              </w:rPr>
              <w:t>952,00</w:t>
            </w:r>
          </w:p>
        </w:tc>
      </w:tr>
      <w:tr w:rsidR="00E6226D" w:rsidTr="004D2427">
        <w:trPr>
          <w:trHeight w:hRule="exact" w:val="54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3"/>
              </w:rPr>
            </w:pPr>
            <w:r>
              <w:rPr>
                <w:rFonts w:ascii="Times New Roman" w:hAnsi="Times New Roman"/>
                <w:color w:val="000000"/>
                <w:spacing w:val="-10"/>
                <w:sz w:val="23"/>
              </w:rPr>
              <w:t>17,73.2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3"/>
              </w:rPr>
            </w:pPr>
            <w:r>
              <w:rPr>
                <w:rFonts w:ascii="Times New Roman" w:hAnsi="Times New Roman"/>
                <w:color w:val="000000"/>
                <w:spacing w:val="-10"/>
                <w:sz w:val="23"/>
              </w:rPr>
              <w:t>450s2Omm</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3"/>
              </w:rPr>
            </w:pPr>
            <w:r>
              <w:rPr>
                <w:rFonts w:ascii="Times New Roman" w:hAnsi="Times New Roman"/>
                <w:color w:val="000000"/>
                <w:spacing w:val="-10"/>
                <w:sz w:val="23"/>
              </w:rPr>
              <w:t>836,00</w:t>
            </w:r>
          </w:p>
        </w:tc>
      </w:tr>
      <w:tr w:rsidR="00E6226D" w:rsidTr="004D2427">
        <w:trPr>
          <w:trHeight w:hRule="exact" w:val="72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6"/>
              </w:tabs>
              <w:rPr>
                <w:rFonts w:ascii="Times New Roman" w:hAnsi="Times New Roman"/>
                <w:b/>
                <w:color w:val="000000"/>
                <w:spacing w:val="-10"/>
                <w:sz w:val="24"/>
              </w:rPr>
            </w:pPr>
            <w:r>
              <w:rPr>
                <w:rFonts w:ascii="Times New Roman" w:hAnsi="Times New Roman"/>
                <w:b/>
                <w:color w:val="000000"/>
                <w:spacing w:val="-10"/>
                <w:sz w:val="24"/>
              </w:rPr>
              <w:t>17.74</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9"/>
                <w:sz w:val="24"/>
              </w:rPr>
            </w:pPr>
            <w:r>
              <w:rPr>
                <w:rFonts w:ascii="Times New Roman" w:hAnsi="Times New Roman"/>
                <w:b/>
                <w:color w:val="000000"/>
                <w:spacing w:val="-9"/>
                <w:sz w:val="24"/>
              </w:rPr>
              <w:t xml:space="preserve">Providing and fixing CP brass towel ring of approved quality and </w:t>
            </w:r>
            <w:r>
              <w:rPr>
                <w:rFonts w:ascii="Times New Roman" w:hAnsi="Times New Roman"/>
                <w:color w:val="000000"/>
                <w:spacing w:val="-10"/>
                <w:sz w:val="23"/>
              </w:rPr>
              <w:t>make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bl>
    <w:p w:rsidR="00E6226D" w:rsidRDefault="00E6226D" w:rsidP="00E6226D">
      <w:pPr>
        <w:rPr>
          <w:rFonts w:ascii="Times New Roman" w:hAnsi="Times New Roman"/>
          <w:color w:val="000000"/>
          <w:sz w:val="24"/>
        </w:rPr>
      </w:pPr>
    </w:p>
    <w:p w:rsidR="00E6226D" w:rsidRPr="000C500E" w:rsidRDefault="000C500E" w:rsidP="000C500E">
      <w:pPr>
        <w:jc w:val="center"/>
        <w:rPr>
          <w:rFonts w:ascii="Times New Roman" w:hAnsi="Times New Roman" w:cs="Times New Roman"/>
        </w:rPr>
      </w:pPr>
      <w:r>
        <w:t>Page No.303</w:t>
      </w:r>
    </w:p>
    <w:tbl>
      <w:tblPr>
        <w:tblW w:w="0" w:type="auto"/>
        <w:tblInd w:w="15" w:type="dxa"/>
        <w:tblLayout w:type="fixed"/>
        <w:tblCellMar>
          <w:left w:w="0" w:type="dxa"/>
          <w:right w:w="0" w:type="dxa"/>
        </w:tblCellMar>
        <w:tblLook w:val="04A0"/>
      </w:tblPr>
      <w:tblGrid>
        <w:gridCol w:w="923"/>
        <w:gridCol w:w="1275"/>
        <w:gridCol w:w="5310"/>
        <w:gridCol w:w="982"/>
        <w:gridCol w:w="1245"/>
        <w:tblGridChange w:id="1409">
          <w:tblGrid>
            <w:gridCol w:w="115"/>
            <w:gridCol w:w="808"/>
            <w:gridCol w:w="115"/>
            <w:gridCol w:w="1275"/>
            <w:gridCol w:w="5195"/>
            <w:gridCol w:w="115"/>
            <w:gridCol w:w="867"/>
            <w:gridCol w:w="115"/>
            <w:gridCol w:w="1130"/>
            <w:gridCol w:w="115"/>
          </w:tblGrid>
        </w:tblGridChange>
      </w:tblGrid>
      <w:tr w:rsidR="00E6226D" w:rsidTr="004D2427">
        <w:trPr>
          <w:trHeight w:hRule="exact" w:val="69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z w:val="24"/>
              </w:rPr>
            </w:pPr>
            <w:r>
              <w:rPr>
                <w:rFonts w:ascii="Times New Roman" w:hAnsi="Times New Roman"/>
                <w:color w:val="000000"/>
                <w:sz w:val="24"/>
              </w:rPr>
              <w:t>Description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fin </w:t>
            </w:r>
            <w:r>
              <w:rPr>
                <w:rFonts w:ascii="Times New Roman" w:hAnsi="Times New Roman"/>
                <w:color w:val="000000"/>
                <w:spacing w:val="-10"/>
                <w:sz w:val="24"/>
              </w:rPr>
              <w:br/>
            </w:r>
            <w:r>
              <w:rPr>
                <w:rFonts w:ascii="Times New Roman" w:hAnsi="Times New Roman"/>
                <w:color w:val="000000"/>
                <w:spacing w:val="-14"/>
                <w:sz w:val="24"/>
              </w:rPr>
              <w:t>ELL)</w:t>
            </w:r>
          </w:p>
        </w:tc>
      </w:tr>
      <w:tr w:rsidR="00E6226D" w:rsidTr="004D2427">
        <w:trPr>
          <w:trHeight w:hRule="exact" w:val="27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5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17.74.1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2"/>
                <w:sz w:val="24"/>
              </w:rPr>
            </w:pPr>
            <w:r>
              <w:rPr>
                <w:rFonts w:ascii="Times New Roman" w:hAnsi="Times New Roman"/>
                <w:color w:val="000000"/>
                <w:spacing w:val="2"/>
                <w:sz w:val="24"/>
              </w:rPr>
              <w:t>200= dia ring</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679.00</w:t>
            </w:r>
          </w:p>
        </w:tc>
      </w:tr>
      <w:tr w:rsidR="00E6226D" w:rsidTr="004D2427">
        <w:trPr>
          <w:trHeight w:hRule="exact" w:val="63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17,75</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Providing and fixing CP brass soap dish of approved quality and </w:t>
            </w:r>
            <w:r>
              <w:rPr>
                <w:rFonts w:ascii="Times New Roman" w:hAnsi="Times New Roman"/>
                <w:color w:val="000000"/>
                <w:spacing w:val="-10"/>
                <w:sz w:val="24"/>
              </w:rPr>
              <w:t>make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422.00</w:t>
            </w:r>
          </w:p>
        </w:tc>
      </w:tr>
      <w:tr w:rsidR="00E6226D" w:rsidTr="004D2427">
        <w:trPr>
          <w:trHeight w:hRule="exact" w:val="75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17,76</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Providing and fixing CP brass Urinal spreader of approved quality </w:t>
            </w:r>
            <w:r>
              <w:rPr>
                <w:rFonts w:ascii="Times New Roman" w:hAnsi="Times New Roman"/>
                <w:color w:val="000000"/>
                <w:spacing w:val="-10"/>
                <w:sz w:val="24"/>
              </w:rPr>
              <w:t>and make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304,00</w:t>
            </w:r>
          </w:p>
        </w:tc>
      </w:tr>
      <w:tr w:rsidR="00E6226D" w:rsidTr="006B57A1">
        <w:tblPrEx>
          <w:tblW w:w="0" w:type="auto"/>
          <w:tblInd w:w="15" w:type="dxa"/>
          <w:tblLayout w:type="fixed"/>
          <w:tblCellMar>
            <w:left w:w="0" w:type="dxa"/>
            <w:right w:w="0" w:type="dxa"/>
          </w:tblCellMar>
          <w:tblPrExChange w:id="1410" w:author="Admin" w:date="2015-08-26T14:07:00Z">
            <w:tblPrEx>
              <w:tblW w:w="0" w:type="auto"/>
              <w:tblInd w:w="15" w:type="dxa"/>
              <w:tblLayout w:type="fixed"/>
              <w:tblCellMar>
                <w:left w:w="0" w:type="dxa"/>
                <w:right w:w="0" w:type="dxa"/>
              </w:tblCellMar>
            </w:tblPrEx>
          </w:tblPrExChange>
        </w:tblPrEx>
        <w:trPr>
          <w:trHeight w:hRule="exact" w:val="1185"/>
          <w:trPrChange w:id="1411" w:author="Admin" w:date="2015-08-26T14:07:00Z">
            <w:trPr>
              <w:gridAfter w:val="0"/>
              <w:trHeight w:hRule="exact" w:val="1305"/>
            </w:trPr>
          </w:trPrChange>
        </w:trPr>
        <w:tc>
          <w:tcPr>
            <w:tcW w:w="923" w:type="dxa"/>
            <w:tcBorders>
              <w:top w:val="single" w:sz="6" w:space="0" w:color="000000"/>
              <w:left w:val="single" w:sz="6" w:space="0" w:color="000000"/>
              <w:bottom w:val="single" w:sz="6" w:space="0" w:color="000000"/>
              <w:right w:val="single" w:sz="6" w:space="0" w:color="000000"/>
            </w:tcBorders>
            <w:tcPrChange w:id="1412" w:author="Admin" w:date="2015-08-26T14:07:00Z">
              <w:tcPr>
                <w:tcW w:w="923" w:type="dxa"/>
                <w:gridSpan w:val="2"/>
                <w:tcBorders>
                  <w:top w:val="single" w:sz="6" w:space="0" w:color="000000"/>
                  <w:left w:val="single" w:sz="6" w:space="0" w:color="000000"/>
                  <w:bottom w:val="single" w:sz="6" w:space="0" w:color="000000"/>
                  <w:right w:val="single" w:sz="6" w:space="0" w:color="000000"/>
                </w:tcBorders>
              </w:tcPr>
            </w:tcPrChange>
          </w:tcPr>
          <w:p w:rsidR="00E6226D" w:rsidRDefault="00E6226D" w:rsidP="004D2427">
            <w:pPr>
              <w:tabs>
                <w:tab w:val="decimal" w:pos="466"/>
              </w:tabs>
              <w:rPr>
                <w:rFonts w:ascii="Times New Roman" w:hAnsi="Times New Roman"/>
                <w:color w:val="000000"/>
                <w:spacing w:val="-10"/>
                <w:sz w:val="24"/>
              </w:rPr>
            </w:pPr>
            <w:r>
              <w:rPr>
                <w:rFonts w:ascii="Times New Roman" w:hAnsi="Times New Roman"/>
                <w:color w:val="000000"/>
                <w:spacing w:val="-10"/>
                <w:sz w:val="24"/>
              </w:rPr>
              <w:t>17.77</w:t>
            </w:r>
          </w:p>
        </w:tc>
        <w:tc>
          <w:tcPr>
            <w:tcW w:w="6585" w:type="dxa"/>
            <w:gridSpan w:val="2"/>
            <w:tcBorders>
              <w:top w:val="single" w:sz="6" w:space="0" w:color="000000"/>
              <w:left w:val="single" w:sz="6" w:space="0" w:color="000000"/>
              <w:bottom w:val="single" w:sz="6" w:space="0" w:color="000000"/>
              <w:right w:val="single" w:sz="6" w:space="0" w:color="000000"/>
            </w:tcBorders>
            <w:tcPrChange w:id="1413" w:author="Admin" w:date="2015-08-26T14:07:00Z">
              <w:tcPr>
                <w:tcW w:w="6585" w:type="dxa"/>
                <w:gridSpan w:val="3"/>
                <w:tcBorders>
                  <w:top w:val="single" w:sz="6" w:space="0" w:color="000000"/>
                  <w:left w:val="single" w:sz="6" w:space="0" w:color="000000"/>
                  <w:bottom w:val="single" w:sz="6" w:space="0" w:color="000000"/>
                  <w:right w:val="single" w:sz="6" w:space="0" w:color="000000"/>
                </w:tcBorders>
              </w:tcPr>
            </w:tcPrChange>
          </w:tcPr>
          <w:p w:rsidR="00E6226D" w:rsidRDefault="00E6226D"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C P. </w:t>
            </w:r>
            <w:r>
              <w:rPr>
                <w:rFonts w:ascii="Times New Roman" w:hAnsi="Times New Roman"/>
                <w:b/>
                <w:i/>
                <w:color w:val="000000"/>
                <w:spacing w:val="-3"/>
                <w:sz w:val="24"/>
              </w:rPr>
              <w:t xml:space="preserve">brass </w:t>
            </w:r>
            <w:r>
              <w:rPr>
                <w:rFonts w:ascii="Times New Roman" w:hAnsi="Times New Roman"/>
                <w:color w:val="000000"/>
                <w:spacing w:val="-3"/>
                <w:sz w:val="24"/>
              </w:rPr>
              <w:t xml:space="preserve">soap container 109 mm wide, 125 </w:t>
            </w:r>
            <w:r>
              <w:rPr>
                <w:rFonts w:ascii="Times New Roman" w:hAnsi="Times New Roman"/>
                <w:color w:val="000000"/>
                <w:spacing w:val="-4"/>
                <w:sz w:val="24"/>
              </w:rPr>
              <w:t xml:space="preserve">high and 112 mm distance from wall of standard shape with bracket </w:t>
            </w:r>
            <w:r>
              <w:rPr>
                <w:rFonts w:ascii="Times New Roman" w:hAnsi="Times New Roman"/>
                <w:color w:val="000000"/>
                <w:spacing w:val="-2"/>
                <w:sz w:val="24"/>
              </w:rPr>
              <w:t xml:space="preserve">of the same material with all fittings etc, of approved quality and </w:t>
            </w:r>
            <w:r>
              <w:rPr>
                <w:rFonts w:ascii="Times New Roman" w:hAnsi="Times New Roman"/>
                <w:color w:val="000000"/>
                <w:spacing w:val="-8"/>
                <w:sz w:val="24"/>
              </w:rPr>
              <w:t>make like jaguar or equivalent confimming to IS: specification_</w:t>
            </w:r>
          </w:p>
        </w:tc>
        <w:tc>
          <w:tcPr>
            <w:tcW w:w="982" w:type="dxa"/>
            <w:tcBorders>
              <w:top w:val="single" w:sz="6" w:space="0" w:color="000000"/>
              <w:left w:val="single" w:sz="6" w:space="0" w:color="000000"/>
              <w:bottom w:val="single" w:sz="6" w:space="0" w:color="000000"/>
              <w:right w:val="single" w:sz="6" w:space="0" w:color="000000"/>
            </w:tcBorders>
            <w:tcPrChange w:id="1414" w:author="Admin" w:date="2015-08-26T14:07:00Z">
              <w:tcPr>
                <w:tcW w:w="982" w:type="dxa"/>
                <w:gridSpan w:val="2"/>
                <w:tcBorders>
                  <w:top w:val="single" w:sz="6" w:space="0" w:color="000000"/>
                  <w:left w:val="single" w:sz="6" w:space="0" w:color="000000"/>
                  <w:bottom w:val="single" w:sz="6" w:space="0" w:color="000000"/>
                  <w:right w:val="single" w:sz="6" w:space="0" w:color="000000"/>
                </w:tcBorders>
              </w:tcPr>
            </w:tcPrChange>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Change w:id="1415" w:author="Admin" w:date="2015-08-26T14:07:00Z">
              <w:tcPr>
                <w:tcW w:w="1245" w:type="dxa"/>
                <w:gridSpan w:val="2"/>
                <w:tcBorders>
                  <w:top w:val="single" w:sz="6" w:space="0" w:color="000000"/>
                  <w:left w:val="single" w:sz="6" w:space="0" w:color="000000"/>
                  <w:bottom w:val="single" w:sz="6" w:space="0" w:color="000000"/>
                  <w:right w:val="single" w:sz="6" w:space="0" w:color="000000"/>
                </w:tcBorders>
              </w:tcPr>
            </w:tcPrChange>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1175.00</w:t>
            </w:r>
          </w:p>
        </w:tc>
      </w:tr>
      <w:tr w:rsidR="00E6226D" w:rsidTr="004D2427">
        <w:trPr>
          <w:trHeight w:hRule="exact" w:val="72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6"/>
              </w:tabs>
              <w:rPr>
                <w:rFonts w:ascii="Times New Roman" w:hAnsi="Times New Roman"/>
                <w:color w:val="000000"/>
                <w:spacing w:val="-10"/>
                <w:sz w:val="24"/>
              </w:rPr>
            </w:pPr>
            <w:r>
              <w:rPr>
                <w:rFonts w:ascii="Times New Roman" w:hAnsi="Times New Roman"/>
                <w:color w:val="000000"/>
                <w:spacing w:val="-10"/>
                <w:sz w:val="24"/>
              </w:rPr>
              <w:t>17.78</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tabs>
                <w:tab w:val="right" w:pos="6480"/>
              </w:tabs>
              <w:ind w:left="112"/>
              <w:rPr>
                <w:rFonts w:ascii="Times New Roman" w:hAnsi="Times New Roman"/>
                <w:color w:val="000000"/>
                <w:spacing w:val="-8"/>
                <w:sz w:val="24"/>
              </w:rPr>
            </w:pPr>
            <w:r>
              <w:rPr>
                <w:rFonts w:ascii="Times New Roman" w:hAnsi="Times New Roman"/>
                <w:color w:val="000000"/>
                <w:spacing w:val="-8"/>
                <w:sz w:val="24"/>
              </w:rPr>
              <w:t>Providing and fixing</w:t>
            </w:r>
            <w:r>
              <w:rPr>
                <w:rFonts w:ascii="Times New Roman" w:hAnsi="Times New Roman"/>
                <w:color w:val="000000"/>
                <w:spacing w:val="-8"/>
                <w:sz w:val="24"/>
              </w:rPr>
              <w:tab/>
            </w:r>
            <w:r>
              <w:rPr>
                <w:rFonts w:ascii="Times New Roman" w:hAnsi="Times New Roman"/>
                <w:color w:val="000000"/>
                <w:spacing w:val="1"/>
                <w:sz w:val="24"/>
              </w:rPr>
              <w:t>C.P. brass grating of approved quality and</w:t>
            </w:r>
          </w:p>
          <w:p w:rsidR="00E6226D" w:rsidRDefault="00E6226D" w:rsidP="004D2427">
            <w:pPr>
              <w:ind w:left="112"/>
              <w:rPr>
                <w:rFonts w:ascii="Times New Roman" w:hAnsi="Times New Roman"/>
                <w:color w:val="000000"/>
                <w:spacing w:val="-5"/>
                <w:sz w:val="24"/>
              </w:rPr>
            </w:pPr>
            <w:r>
              <w:rPr>
                <w:rFonts w:ascii="Times New Roman" w:hAnsi="Times New Roman"/>
                <w:color w:val="000000"/>
                <w:spacing w:val="-5"/>
                <w:sz w:val="24"/>
              </w:rPr>
              <w:t>make conforming to IS:specifieation.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63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17.78.1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100= dia</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74.00</w:t>
            </w:r>
          </w:p>
        </w:tc>
      </w:tr>
      <w:tr w:rsidR="00E6226D" w:rsidTr="004D2427">
        <w:trPr>
          <w:trHeight w:hRule="exact" w:val="77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6"/>
              </w:tabs>
              <w:rPr>
                <w:rFonts w:ascii="Times New Roman" w:hAnsi="Times New Roman"/>
                <w:color w:val="000000"/>
                <w:spacing w:val="-10"/>
                <w:sz w:val="24"/>
              </w:rPr>
            </w:pPr>
            <w:r>
              <w:rPr>
                <w:rFonts w:ascii="Times New Roman" w:hAnsi="Times New Roman"/>
                <w:color w:val="000000"/>
                <w:spacing w:val="-10"/>
                <w:sz w:val="24"/>
              </w:rPr>
              <w:t>17.79</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1"/>
                <w:sz w:val="24"/>
              </w:rPr>
            </w:pPr>
            <w:r>
              <w:rPr>
                <w:rFonts w:ascii="Times New Roman" w:hAnsi="Times New Roman"/>
                <w:color w:val="000000"/>
                <w:spacing w:val="-1"/>
                <w:sz w:val="24"/>
              </w:rPr>
              <w:t xml:space="preserve">Providing and fixing PTMT Waste Coupling for wash basin and </w:t>
            </w:r>
            <w:r>
              <w:rPr>
                <w:rFonts w:ascii="Times New Roman" w:hAnsi="Times New Roman"/>
                <w:color w:val="000000"/>
                <w:spacing w:val="-6"/>
                <w:sz w:val="24"/>
              </w:rPr>
              <w:t>sink, of approved quality and colour.</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7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17.79.1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color w:val="000000"/>
                <w:spacing w:val="-8"/>
                <w:sz w:val="24"/>
              </w:rPr>
            </w:pPr>
            <w:r>
              <w:rPr>
                <w:rFonts w:ascii="Times New Roman" w:hAnsi="Times New Roman"/>
                <w:color w:val="000000"/>
                <w:spacing w:val="-8"/>
                <w:sz w:val="24"/>
              </w:rPr>
              <w:t xml:space="preserve">Waste coupling 31mm dia of 79mm length and 62mm </w:t>
            </w:r>
            <w:r>
              <w:rPr>
                <w:rFonts w:ascii="Times New Roman" w:hAnsi="Times New Roman"/>
                <w:color w:val="000000"/>
                <w:spacing w:val="-5"/>
                <w:sz w:val="24"/>
              </w:rPr>
              <w:t>breadth weighing not less than 45gms.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113.00</w:t>
            </w:r>
          </w:p>
        </w:tc>
      </w:tr>
      <w:tr w:rsidR="00E6226D" w:rsidTr="004D2427">
        <w:trPr>
          <w:trHeight w:hRule="exact" w:val="465"/>
        </w:trPr>
        <w:tc>
          <w:tcPr>
            <w:tcW w:w="923"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rPr>
                <w:rFonts w:ascii="Times New Roman" w:hAnsi="Times New Roman"/>
                <w:color w:val="000000"/>
                <w:sz w:val="20"/>
              </w:rPr>
            </w:pPr>
          </w:p>
        </w:tc>
        <w:tc>
          <w:tcPr>
            <w:tcW w:w="1275"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17,79,2</w:t>
            </w:r>
          </w:p>
        </w:tc>
        <w:tc>
          <w:tcPr>
            <w:tcW w:w="5310" w:type="dxa"/>
            <w:tcBorders>
              <w:top w:val="single" w:sz="6" w:space="0" w:color="000000"/>
              <w:left w:val="single" w:sz="6" w:space="0" w:color="000000"/>
              <w:bottom w:val="single" w:sz="6" w:space="0" w:color="000000"/>
              <w:right w:val="single" w:sz="6" w:space="0" w:color="000000"/>
            </w:tcBorders>
            <w:vAlign w:val="center"/>
          </w:tcPr>
          <w:p w:rsidR="00E6226D" w:rsidRDefault="00E6226D" w:rsidP="004D2427">
            <w:pPr>
              <w:spacing w:line="215" w:lineRule="exact"/>
              <w:ind w:left="108" w:right="108"/>
              <w:rPr>
                <w:rFonts w:ascii="Times New Roman" w:hAnsi="Times New Roman"/>
                <w:color w:val="000000"/>
                <w:spacing w:val="-8"/>
                <w:sz w:val="24"/>
              </w:rPr>
            </w:pPr>
            <w:r>
              <w:rPr>
                <w:rFonts w:ascii="Times New Roman" w:hAnsi="Times New Roman"/>
                <w:color w:val="000000"/>
                <w:spacing w:val="-8"/>
                <w:sz w:val="24"/>
              </w:rPr>
              <w:t xml:space="preserve">Waste coupling 38mm dia of 83mm length and 77mm </w:t>
            </w:r>
            <w:r>
              <w:rPr>
                <w:rFonts w:ascii="Times New Roman" w:hAnsi="Times New Roman"/>
                <w:color w:val="000000"/>
                <w:spacing w:val="-5"/>
                <w:sz w:val="24"/>
              </w:rPr>
              <w:t>breadth, weighing not less than 60gms</w:t>
            </w:r>
          </w:p>
        </w:tc>
        <w:tc>
          <w:tcPr>
            <w:tcW w:w="982"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vMerge w:val="restart"/>
            <w:tcBorders>
              <w:top w:val="single" w:sz="6" w:space="0" w:color="000000"/>
              <w:left w:val="single" w:sz="6" w:space="0" w:color="000000"/>
              <w:bottom w:val="none" w:sz="0"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131,00</w:t>
            </w:r>
          </w:p>
        </w:tc>
      </w:tr>
      <w:tr w:rsidR="00E6226D" w:rsidTr="004D2427">
        <w:trPr>
          <w:trHeight w:hRule="exact" w:val="405"/>
        </w:trPr>
        <w:tc>
          <w:tcPr>
            <w:tcW w:w="923" w:type="dxa"/>
            <w:vMerge/>
            <w:tcBorders>
              <w:top w:val="none" w:sz="0" w:space="0" w:color="000000"/>
              <w:left w:val="single" w:sz="6" w:space="0" w:color="000000"/>
              <w:bottom w:val="single" w:sz="6" w:space="0" w:color="000000"/>
              <w:right w:val="single" w:sz="6" w:space="0" w:color="000000"/>
            </w:tcBorders>
          </w:tcPr>
          <w:p w:rsidR="00E6226D" w:rsidRDefault="00E6226D" w:rsidP="004D2427"/>
        </w:tc>
        <w:tc>
          <w:tcPr>
            <w:tcW w:w="1275" w:type="dxa"/>
            <w:vMerge/>
            <w:tcBorders>
              <w:top w:val="none" w:sz="0" w:space="0" w:color="000000"/>
              <w:left w:val="single" w:sz="6" w:space="0" w:color="000000"/>
              <w:bottom w:val="single" w:sz="6" w:space="0" w:color="000000"/>
              <w:right w:val="single" w:sz="6" w:space="0" w:color="000000"/>
            </w:tcBorders>
          </w:tcPr>
          <w:p w:rsidR="00E6226D" w:rsidRDefault="00E6226D" w:rsidP="004D2427"/>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982" w:type="dxa"/>
            <w:vMerge/>
            <w:tcBorders>
              <w:top w:val="none" w:sz="0" w:space="0" w:color="000000"/>
              <w:left w:val="single" w:sz="6" w:space="0" w:color="000000"/>
              <w:bottom w:val="single" w:sz="6" w:space="0" w:color="000000"/>
              <w:right w:val="single" w:sz="6" w:space="0" w:color="000000"/>
            </w:tcBorders>
          </w:tcPr>
          <w:p w:rsidR="00E6226D" w:rsidRDefault="00E6226D" w:rsidP="004D2427"/>
        </w:tc>
        <w:tc>
          <w:tcPr>
            <w:tcW w:w="1245" w:type="dxa"/>
            <w:vMerge/>
            <w:tcBorders>
              <w:top w:val="none" w:sz="0" w:space="0" w:color="000000"/>
              <w:left w:val="single" w:sz="6" w:space="0" w:color="000000"/>
              <w:bottom w:val="single" w:sz="6" w:space="0" w:color="000000"/>
              <w:right w:val="single" w:sz="6" w:space="0" w:color="000000"/>
            </w:tcBorders>
          </w:tcPr>
          <w:p w:rsidR="00E6226D" w:rsidRDefault="00E6226D" w:rsidP="004D2427"/>
        </w:tc>
      </w:tr>
      <w:tr w:rsidR="00E6226D" w:rsidTr="004D2427">
        <w:trPr>
          <w:trHeight w:hRule="exact" w:val="52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6"/>
              </w:tabs>
              <w:rPr>
                <w:rFonts w:ascii="Times New Roman" w:hAnsi="Times New Roman"/>
                <w:color w:val="000000"/>
                <w:spacing w:val="-10"/>
                <w:sz w:val="24"/>
              </w:rPr>
            </w:pPr>
            <w:r>
              <w:rPr>
                <w:rFonts w:ascii="Times New Roman" w:hAnsi="Times New Roman"/>
                <w:color w:val="000000"/>
                <w:spacing w:val="-10"/>
                <w:sz w:val="24"/>
              </w:rPr>
              <w:t>17.80</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6"/>
                <w:sz w:val="24"/>
              </w:rPr>
            </w:pPr>
            <w:r>
              <w:rPr>
                <w:rFonts w:ascii="Times New Roman" w:hAnsi="Times New Roman"/>
                <w:color w:val="000000"/>
                <w:spacing w:val="-6"/>
                <w:sz w:val="24"/>
              </w:rPr>
              <w:t>Providing and fixing PTMT Bottle Trap for Wasik basin and sink</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126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17,80,1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Bottle trap 31mm single piece moulded with height of </w:t>
            </w:r>
            <w:r>
              <w:rPr>
                <w:rFonts w:ascii="Times New Roman" w:hAnsi="Times New Roman"/>
                <w:color w:val="000000"/>
                <w:spacing w:val="-6"/>
                <w:sz w:val="24"/>
              </w:rPr>
              <w:t xml:space="preserve">270mm, effective length of tail pipe 260mm from the </w:t>
            </w:r>
            <w:r>
              <w:rPr>
                <w:rFonts w:ascii="Times New Roman" w:hAnsi="Times New Roman"/>
                <w:color w:val="000000"/>
                <w:spacing w:val="-12"/>
                <w:sz w:val="24"/>
              </w:rPr>
              <w:t xml:space="preserve">centre of the </w:t>
            </w:r>
            <w:r>
              <w:rPr>
                <w:rFonts w:ascii="Times New Roman" w:hAnsi="Times New Roman"/>
                <w:i/>
                <w:color w:val="000000"/>
                <w:spacing w:val="-2"/>
                <w:sz w:val="27"/>
              </w:rPr>
              <w:t xml:space="preserve">waste </w:t>
            </w:r>
            <w:r>
              <w:rPr>
                <w:rFonts w:ascii="Times New Roman" w:hAnsi="Times New Roman"/>
                <w:color w:val="000000"/>
                <w:spacing w:val="-12"/>
                <w:sz w:val="24"/>
              </w:rPr>
              <w:t xml:space="preserve">coupling 77mm breadth with 25mm </w:t>
            </w:r>
            <w:r>
              <w:rPr>
                <w:rFonts w:ascii="Times New Roman" w:hAnsi="Times New Roman"/>
                <w:color w:val="000000"/>
                <w:spacing w:val="-5"/>
                <w:sz w:val="24"/>
              </w:rPr>
              <w:t>minimum water seal, weighing not less than 260gras.</w:t>
            </w:r>
          </w:p>
        </w:tc>
        <w:tc>
          <w:tcPr>
            <w:tcW w:w="982" w:type="dxa"/>
            <w:tcBorders>
              <w:top w:val="single" w:sz="6" w:space="0" w:color="000000"/>
              <w:left w:val="single" w:sz="6" w:space="0" w:color="000000"/>
              <w:bottom w:val="single" w:sz="6" w:space="0" w:color="000000"/>
              <w:right w:val="single" w:sz="6" w:space="0" w:color="000000"/>
            </w:tcBorders>
            <w:textDirection w:val="tbRlV"/>
            <w:vAlign w:val="center"/>
          </w:tcPr>
          <w:p w:rsidR="00E6226D" w:rsidRDefault="00E6226D" w:rsidP="004D2427">
            <w:pPr>
              <w:ind w:left="36"/>
              <w:rPr>
                <w:rFonts w:ascii="Times New Roman" w:hAnsi="Times New Roman"/>
                <w:color w:val="000000"/>
                <w:sz w:val="62"/>
              </w:rPr>
            </w:pPr>
            <w:r>
              <w:rPr>
                <w:rFonts w:ascii="Times New Roman" w:hAnsi="Times New Roman"/>
                <w:color w:val="000000"/>
                <w:sz w:val="62"/>
              </w:rPr>
              <w:t>I</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499,00</w:t>
            </w:r>
          </w:p>
        </w:tc>
      </w:tr>
      <w:tr w:rsidR="00E6226D" w:rsidTr="004D2427">
        <w:trPr>
          <w:trHeight w:hRule="exact" w:val="129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17.80.2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Bottle trap 38= single piece moulded with height of </w:t>
            </w:r>
            <w:r>
              <w:rPr>
                <w:rFonts w:ascii="Times New Roman" w:hAnsi="Times New Roman"/>
                <w:color w:val="000000"/>
                <w:spacing w:val="-6"/>
                <w:sz w:val="24"/>
              </w:rPr>
              <w:t xml:space="preserve">270mm, effective length of tail pipe 260mm from the </w:t>
            </w:r>
            <w:r>
              <w:rPr>
                <w:rFonts w:ascii="Times New Roman" w:hAnsi="Times New Roman"/>
                <w:color w:val="000000"/>
                <w:spacing w:val="-10"/>
                <w:sz w:val="24"/>
              </w:rPr>
              <w:t xml:space="preserve">centre of the waste coupling 77mm breadth with 25mm </w:t>
            </w:r>
            <w:r>
              <w:rPr>
                <w:rFonts w:ascii="Times New Roman" w:hAnsi="Times New Roman"/>
                <w:color w:val="000000"/>
                <w:spacing w:val="-6"/>
                <w:sz w:val="24"/>
              </w:rPr>
              <w:t>minimum water seal, weighting not less than 263gms.</w:t>
            </w:r>
          </w:p>
        </w:tc>
        <w:tc>
          <w:tcPr>
            <w:tcW w:w="982" w:type="dxa"/>
            <w:tcBorders>
              <w:top w:val="single" w:sz="6" w:space="0" w:color="000000"/>
              <w:left w:val="single" w:sz="6" w:space="0" w:color="000000"/>
              <w:bottom w:val="single" w:sz="6" w:space="0" w:color="000000"/>
              <w:right w:val="single" w:sz="6" w:space="0" w:color="000000"/>
            </w:tcBorders>
            <w:textDirection w:val="tbRlV"/>
            <w:vAlign w:val="center"/>
          </w:tcPr>
          <w:p w:rsidR="00E6226D" w:rsidRDefault="00E6226D" w:rsidP="004D2427">
            <w:pPr>
              <w:ind w:left="36"/>
              <w:rPr>
                <w:rFonts w:ascii="Times New Roman" w:hAnsi="Times New Roman"/>
                <w:color w:val="000000"/>
                <w:sz w:val="62"/>
              </w:rPr>
            </w:pPr>
            <w:r>
              <w:rPr>
                <w:rFonts w:ascii="Times New Roman" w:hAnsi="Times New Roman"/>
                <w:color w:val="000000"/>
                <w:sz w:val="62"/>
              </w:rPr>
              <w:t>I</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522.00</w:t>
            </w:r>
          </w:p>
        </w:tc>
      </w:tr>
      <w:tr w:rsidR="00E6226D" w:rsidTr="004D2427">
        <w:trPr>
          <w:trHeight w:hRule="exact" w:val="120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6"/>
              </w:tabs>
              <w:rPr>
                <w:rFonts w:ascii="Times New Roman" w:hAnsi="Times New Roman"/>
                <w:color w:val="000000"/>
                <w:spacing w:val="-10"/>
                <w:sz w:val="24"/>
              </w:rPr>
            </w:pPr>
            <w:r>
              <w:rPr>
                <w:rFonts w:ascii="Times New Roman" w:hAnsi="Times New Roman"/>
                <w:color w:val="000000"/>
                <w:spacing w:val="-10"/>
                <w:sz w:val="24"/>
              </w:rPr>
              <w:t>17.81</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Providing and fixing PTMT liquid soap container 109mm wide, </w:t>
            </w:r>
            <w:r>
              <w:rPr>
                <w:rFonts w:ascii="Times New Roman" w:hAnsi="Times New Roman"/>
                <w:color w:val="000000"/>
                <w:spacing w:val="-7"/>
                <w:sz w:val="24"/>
              </w:rPr>
              <w:t xml:space="preserve">125mm high and 112mm distance from wall of standard shape with </w:t>
            </w:r>
            <w:r>
              <w:rPr>
                <w:rFonts w:ascii="Times New Roman" w:hAnsi="Times New Roman"/>
                <w:color w:val="000000"/>
                <w:spacing w:val="-5"/>
                <w:sz w:val="24"/>
              </w:rPr>
              <w:t xml:space="preserve">bracket of the same materials with snap fittings of approved quality </w:t>
            </w:r>
            <w:r>
              <w:rPr>
                <w:rFonts w:ascii="Times New Roman" w:hAnsi="Times New Roman"/>
                <w:color w:val="000000"/>
                <w:spacing w:val="-4"/>
                <w:sz w:val="24"/>
              </w:rPr>
              <w:t>and colour. weighing not less than 105 gins.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217.00</w:t>
            </w:r>
          </w:p>
        </w:tc>
      </w:tr>
      <w:tr w:rsidR="00E6226D" w:rsidTr="004D2427">
        <w:trPr>
          <w:trHeight w:hRule="exact" w:val="123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6"/>
              </w:tabs>
              <w:rPr>
                <w:rFonts w:ascii="Times New Roman" w:hAnsi="Times New Roman"/>
                <w:color w:val="000000"/>
                <w:spacing w:val="-10"/>
                <w:sz w:val="24"/>
              </w:rPr>
            </w:pPr>
            <w:r>
              <w:rPr>
                <w:rFonts w:ascii="Times New Roman" w:hAnsi="Times New Roman"/>
                <w:color w:val="000000"/>
                <w:spacing w:val="-10"/>
                <w:sz w:val="24"/>
              </w:rPr>
              <w:t>17.82</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and fixing PTMT towel ring trapezoidal shape 215mm </w:t>
            </w:r>
            <w:r>
              <w:rPr>
                <w:rFonts w:ascii="Times New Roman" w:hAnsi="Times New Roman"/>
                <w:color w:val="000000"/>
                <w:spacing w:val="-3"/>
                <w:sz w:val="24"/>
              </w:rPr>
              <w:t xml:space="preserve">long, 200mm wide with a minimum distances of 37mm from wall fact with concealed fillings arrangement of approved quality and </w:t>
            </w:r>
            <w:r>
              <w:rPr>
                <w:rFonts w:ascii="Times New Roman" w:hAnsi="Times New Roman"/>
                <w:color w:val="000000"/>
                <w:spacing w:val="-6"/>
                <w:sz w:val="24"/>
              </w:rPr>
              <w:t>colour. Weighing not less than 88 gins,</w:t>
            </w:r>
          </w:p>
        </w:tc>
        <w:tc>
          <w:tcPr>
            <w:tcW w:w="982" w:type="dxa"/>
            <w:tcBorders>
              <w:top w:val="single" w:sz="6" w:space="0" w:color="000000"/>
              <w:left w:val="single" w:sz="6" w:space="0" w:color="000000"/>
              <w:bottom w:val="single" w:sz="6" w:space="0" w:color="000000"/>
              <w:right w:val="single" w:sz="6" w:space="0" w:color="000000"/>
            </w:tcBorders>
            <w:textDirection w:val="tbRlV"/>
            <w:vAlign w:val="center"/>
          </w:tcPr>
          <w:p w:rsidR="00E6226D" w:rsidRDefault="00E6226D" w:rsidP="004D2427">
            <w:pPr>
              <w:ind w:left="36"/>
              <w:rPr>
                <w:rFonts w:ascii="Times New Roman" w:hAnsi="Times New Roman"/>
                <w:color w:val="000000"/>
                <w:sz w:val="62"/>
              </w:rPr>
            </w:pPr>
            <w:r>
              <w:rPr>
                <w:rFonts w:ascii="Times New Roman" w:hAnsi="Times New Roman"/>
                <w:color w:val="000000"/>
                <w:sz w:val="62"/>
              </w:rPr>
              <w:t>I</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203.00</w:t>
            </w:r>
          </w:p>
        </w:tc>
      </w:tr>
      <w:tr w:rsidR="00E6226D" w:rsidTr="004D2427">
        <w:trPr>
          <w:trHeight w:hRule="exact" w:val="97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6"/>
              </w:tabs>
              <w:rPr>
                <w:rFonts w:ascii="Times New Roman" w:hAnsi="Times New Roman"/>
                <w:color w:val="000000"/>
                <w:spacing w:val="-10"/>
                <w:sz w:val="24"/>
              </w:rPr>
            </w:pPr>
            <w:r>
              <w:rPr>
                <w:rFonts w:ascii="Times New Roman" w:hAnsi="Times New Roman"/>
                <w:color w:val="000000"/>
                <w:spacing w:val="-10"/>
                <w:sz w:val="24"/>
              </w:rPr>
              <w:t>17.83</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Providing and fixing PTMT towel rail complete with brackets fixed </w:t>
            </w:r>
            <w:r>
              <w:rPr>
                <w:rFonts w:ascii="Times New Roman" w:hAnsi="Times New Roman"/>
                <w:color w:val="000000"/>
                <w:spacing w:val="3"/>
                <w:sz w:val="24"/>
              </w:rPr>
              <w:t xml:space="preserve">to wooden cleats with CP brass screws with concealed fitting </w:t>
            </w:r>
            <w:r>
              <w:rPr>
                <w:rFonts w:ascii="Times New Roman" w:hAnsi="Times New Roman"/>
                <w:color w:val="000000"/>
                <w:spacing w:val="-5"/>
                <w:sz w:val="24"/>
              </w:rPr>
              <w:t>arrangement of approved quality and colour,</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93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color w:val="000000"/>
                <w:spacing w:val="-10"/>
                <w:sz w:val="24"/>
              </w:rPr>
            </w:pPr>
            <w:r>
              <w:rPr>
                <w:rFonts w:ascii="Times New Roman" w:hAnsi="Times New Roman"/>
                <w:color w:val="000000"/>
                <w:spacing w:val="-10"/>
                <w:sz w:val="24"/>
              </w:rPr>
              <w:t>17.83.1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450mm long towel rail with total length of 495mm, 78mm wide and effective height of 88mm, weighing </w:t>
            </w:r>
            <w:r>
              <w:rPr>
                <w:rFonts w:ascii="Times New Roman" w:hAnsi="Times New Roman"/>
                <w:color w:val="000000"/>
                <w:spacing w:val="-6"/>
                <w:sz w:val="24"/>
              </w:rPr>
              <w:t>not less than 170gms.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color w:val="000000"/>
                <w:spacing w:val="-10"/>
                <w:sz w:val="24"/>
              </w:rPr>
            </w:pPr>
            <w:r>
              <w:rPr>
                <w:rFonts w:ascii="Times New Roman" w:hAnsi="Times New Roman"/>
                <w:color w:val="000000"/>
                <w:spacing w:val="-10"/>
                <w:sz w:val="24"/>
              </w:rPr>
              <w:t>412.00</w:t>
            </w:r>
          </w:p>
        </w:tc>
      </w:tr>
    </w:tbl>
    <w:p w:rsidR="00E6226D" w:rsidRPr="000C500E" w:rsidRDefault="000C500E" w:rsidP="000C500E">
      <w:pPr>
        <w:jc w:val="center"/>
        <w:rPr>
          <w:rFonts w:ascii="Times New Roman" w:hAnsi="Times New Roman" w:cs="Times New Roman"/>
        </w:rPr>
      </w:pPr>
      <w:r>
        <w:t>Page No.304</w:t>
      </w:r>
    </w:p>
    <w:tbl>
      <w:tblPr>
        <w:tblW w:w="0" w:type="auto"/>
        <w:tblInd w:w="15" w:type="dxa"/>
        <w:tblLayout w:type="fixed"/>
        <w:tblCellMar>
          <w:left w:w="0" w:type="dxa"/>
          <w:right w:w="0" w:type="dxa"/>
        </w:tblCellMar>
        <w:tblLook w:val="04A0"/>
      </w:tblPr>
      <w:tblGrid>
        <w:gridCol w:w="923"/>
        <w:gridCol w:w="1275"/>
        <w:gridCol w:w="5310"/>
        <w:gridCol w:w="982"/>
        <w:gridCol w:w="1245"/>
      </w:tblGrid>
      <w:tr w:rsidR="00E6226D" w:rsidTr="004D2427">
        <w:trPr>
          <w:trHeight w:hRule="exact" w:val="69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right="2685"/>
              <w:jc w:val="right"/>
              <w:rPr>
                <w:rFonts w:ascii="Times New Roman" w:hAnsi="Times New Roman"/>
                <w:b/>
                <w:color w:val="000000"/>
                <w:spacing w:val="-10"/>
                <w:sz w:val="24"/>
              </w:rPr>
            </w:pPr>
            <w:r>
              <w:rPr>
                <w:rFonts w:ascii="Times New Roman" w:hAnsi="Times New Roman"/>
                <w:b/>
                <w:color w:val="000000"/>
                <w:spacing w:val="-10"/>
                <w:sz w:val="24"/>
              </w:rPr>
              <w:t>Description</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Rate (in </w:t>
            </w:r>
            <w:r>
              <w:rPr>
                <w:rFonts w:ascii="Times New Roman" w:hAnsi="Times New Roman"/>
                <w:b/>
                <w:color w:val="000000"/>
                <w:spacing w:val="-10"/>
                <w:sz w:val="24"/>
              </w:rPr>
              <w:br/>
            </w:r>
            <w:r>
              <w:rPr>
                <w:rFonts w:ascii="Times New Roman" w:hAnsi="Times New Roman"/>
                <w:b/>
                <w:color w:val="000000"/>
                <w:spacing w:val="-24"/>
                <w:sz w:val="24"/>
              </w:rPr>
              <w:t>ELL)</w:t>
            </w:r>
          </w:p>
        </w:tc>
      </w:tr>
      <w:tr w:rsidR="00E6226D" w:rsidTr="004D2427">
        <w:trPr>
          <w:trHeight w:hRule="exact" w:val="278"/>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102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17.83.2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1"/>
                <w:sz w:val="24"/>
              </w:rPr>
            </w:pPr>
            <w:r>
              <w:rPr>
                <w:rFonts w:ascii="Times New Roman" w:hAnsi="Times New Roman"/>
                <w:b/>
                <w:color w:val="000000"/>
                <w:spacing w:val="-1"/>
                <w:sz w:val="24"/>
              </w:rPr>
              <w:t xml:space="preserve">600= long towel rail with total length of 645mm, </w:t>
            </w:r>
            <w:r>
              <w:rPr>
                <w:rFonts w:ascii="Times New Roman" w:hAnsi="Times New Roman"/>
                <w:b/>
                <w:color w:val="000000"/>
                <w:spacing w:val="-9"/>
                <w:sz w:val="24"/>
              </w:rPr>
              <w:t xml:space="preserve">width 78mm and </w:t>
            </w:r>
            <w:r>
              <w:rPr>
                <w:rFonts w:ascii="Times New Roman" w:hAnsi="Times New Roman"/>
                <w:b/>
                <w:i/>
                <w:color w:val="000000"/>
                <w:spacing w:val="1"/>
                <w:sz w:val="23"/>
              </w:rPr>
              <w:t xml:space="preserve">effective </w:t>
            </w:r>
            <w:r>
              <w:rPr>
                <w:rFonts w:ascii="Times New Roman" w:hAnsi="Times New Roman"/>
                <w:b/>
                <w:color w:val="000000"/>
                <w:spacing w:val="-9"/>
                <w:sz w:val="24"/>
              </w:rPr>
              <w:t xml:space="preserve">height of 88mm, weighing </w:t>
            </w:r>
            <w:r>
              <w:rPr>
                <w:rFonts w:ascii="Times New Roman" w:hAnsi="Times New Roman"/>
                <w:b/>
                <w:color w:val="000000"/>
                <w:spacing w:val="-10"/>
                <w:sz w:val="24"/>
              </w:rPr>
              <w:t>not less than 190gms.</w:t>
            </w:r>
          </w:p>
        </w:tc>
        <w:tc>
          <w:tcPr>
            <w:tcW w:w="982" w:type="dxa"/>
            <w:tcBorders>
              <w:top w:val="single" w:sz="6" w:space="0" w:color="000000"/>
              <w:left w:val="single" w:sz="6" w:space="0" w:color="000000"/>
              <w:bottom w:val="single" w:sz="6" w:space="0" w:color="000000"/>
              <w:right w:val="single" w:sz="6" w:space="0" w:color="000000"/>
            </w:tcBorders>
            <w:textDirection w:val="tbRlV"/>
            <w:vAlign w:val="center"/>
          </w:tcPr>
          <w:p w:rsidR="00E6226D" w:rsidRDefault="00E6226D" w:rsidP="004D2427">
            <w:pPr>
              <w:ind w:left="36"/>
              <w:rPr>
                <w:rFonts w:ascii="Verdana" w:hAnsi="Verdana"/>
                <w:color w:val="000000"/>
                <w:w w:val="105"/>
                <w:sz w:val="58"/>
              </w:rPr>
            </w:pPr>
            <w:r>
              <w:rPr>
                <w:rFonts w:ascii="Verdana" w:hAnsi="Verdana"/>
                <w:color w:val="000000"/>
                <w:w w:val="105"/>
                <w:sz w:val="58"/>
              </w:rPr>
              <w:t>I</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459,00</w:t>
            </w:r>
          </w:p>
        </w:tc>
      </w:tr>
      <w:tr w:rsidR="00E6226D" w:rsidTr="004D2427">
        <w:trPr>
          <w:trHeight w:hRule="exact" w:val="101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7"/>
              </w:tabs>
              <w:rPr>
                <w:rFonts w:ascii="Times New Roman" w:hAnsi="Times New Roman"/>
                <w:b/>
                <w:color w:val="000000"/>
                <w:spacing w:val="-10"/>
                <w:sz w:val="24"/>
              </w:rPr>
            </w:pPr>
            <w:r>
              <w:rPr>
                <w:rFonts w:ascii="Times New Roman" w:hAnsi="Times New Roman"/>
                <w:b/>
                <w:color w:val="000000"/>
                <w:spacing w:val="-10"/>
                <w:sz w:val="24"/>
              </w:rPr>
              <w:t>17.84</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9"/>
                <w:sz w:val="24"/>
              </w:rPr>
            </w:pPr>
            <w:r>
              <w:rPr>
                <w:rFonts w:ascii="Times New Roman" w:hAnsi="Times New Roman"/>
                <w:b/>
                <w:color w:val="000000"/>
                <w:spacing w:val="-9"/>
                <w:sz w:val="24"/>
              </w:rPr>
              <w:t xml:space="preserve">Providing and fixing PTMT shelf 440 mm long, 124 mm width and </w:t>
            </w:r>
            <w:r>
              <w:rPr>
                <w:rFonts w:ascii="Times New Roman" w:hAnsi="Times New Roman"/>
                <w:b/>
                <w:color w:val="000000"/>
                <w:spacing w:val="-7"/>
                <w:sz w:val="24"/>
              </w:rPr>
              <w:t xml:space="preserve">36 mm height of approved quality and colour. Weighing not less </w:t>
            </w:r>
            <w:r>
              <w:rPr>
                <w:rFonts w:ascii="Times New Roman" w:hAnsi="Times New Roman"/>
                <w:b/>
                <w:color w:val="000000"/>
                <w:spacing w:val="-10"/>
                <w:sz w:val="24"/>
              </w:rPr>
              <w:t>than 300 gms.</w:t>
            </w:r>
          </w:p>
        </w:tc>
        <w:tc>
          <w:tcPr>
            <w:tcW w:w="982" w:type="dxa"/>
            <w:tcBorders>
              <w:top w:val="single" w:sz="6" w:space="0" w:color="000000"/>
              <w:left w:val="single" w:sz="6" w:space="0" w:color="000000"/>
              <w:bottom w:val="single" w:sz="6" w:space="0" w:color="000000"/>
              <w:right w:val="single" w:sz="6" w:space="0" w:color="000000"/>
            </w:tcBorders>
            <w:textDirection w:val="tbRlV"/>
            <w:vAlign w:val="center"/>
          </w:tcPr>
          <w:p w:rsidR="00E6226D" w:rsidRDefault="00E6226D" w:rsidP="004D2427">
            <w:pPr>
              <w:ind w:left="36"/>
              <w:rPr>
                <w:rFonts w:ascii="Verdana" w:hAnsi="Verdana"/>
                <w:color w:val="000000"/>
                <w:w w:val="105"/>
                <w:sz w:val="58"/>
              </w:rPr>
            </w:pPr>
            <w:r>
              <w:rPr>
                <w:rFonts w:ascii="Verdana" w:hAnsi="Verdana"/>
                <w:color w:val="000000"/>
                <w:w w:val="105"/>
                <w:sz w:val="58"/>
              </w:rPr>
              <w:t>I</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58"/>
              </w:tabs>
              <w:rPr>
                <w:rFonts w:ascii="Times New Roman" w:hAnsi="Times New Roman"/>
                <w:b/>
                <w:color w:val="000000"/>
                <w:spacing w:val="-10"/>
                <w:sz w:val="24"/>
              </w:rPr>
            </w:pPr>
            <w:r>
              <w:rPr>
                <w:rFonts w:ascii="Times New Roman" w:hAnsi="Times New Roman"/>
                <w:b/>
                <w:color w:val="000000"/>
                <w:spacing w:val="-10"/>
                <w:sz w:val="24"/>
              </w:rPr>
              <w:t>511.00</w:t>
            </w:r>
          </w:p>
        </w:tc>
      </w:tr>
      <w:tr w:rsidR="00E6226D" w:rsidTr="004D2427">
        <w:trPr>
          <w:trHeight w:hRule="exact" w:val="103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7"/>
              </w:tabs>
              <w:rPr>
                <w:rFonts w:ascii="Times New Roman" w:hAnsi="Times New Roman"/>
                <w:b/>
                <w:color w:val="000000"/>
                <w:spacing w:val="-10"/>
                <w:sz w:val="24"/>
              </w:rPr>
            </w:pPr>
            <w:r>
              <w:rPr>
                <w:rFonts w:ascii="Times New Roman" w:hAnsi="Times New Roman"/>
                <w:b/>
                <w:color w:val="000000"/>
                <w:spacing w:val="-10"/>
                <w:sz w:val="24"/>
              </w:rPr>
              <w:t>17.85</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9"/>
                <w:sz w:val="24"/>
              </w:rPr>
            </w:pPr>
            <w:r>
              <w:rPr>
                <w:rFonts w:ascii="Times New Roman" w:hAnsi="Times New Roman"/>
                <w:b/>
                <w:color w:val="000000"/>
                <w:spacing w:val="-9"/>
                <w:sz w:val="24"/>
              </w:rPr>
              <w:t xml:space="preserve">Providing and fixing PTMT 15 rem Urinal spreader size 95x69x100 </w:t>
            </w:r>
            <w:r>
              <w:rPr>
                <w:rFonts w:ascii="Times New Roman" w:hAnsi="Times New Roman"/>
                <w:b/>
                <w:color w:val="000000"/>
                <w:spacing w:val="-9"/>
                <w:sz w:val="24"/>
              </w:rPr>
              <w:br/>
            </w:r>
            <w:r>
              <w:rPr>
                <w:rFonts w:ascii="Times New Roman" w:hAnsi="Times New Roman"/>
                <w:b/>
                <w:color w:val="000000"/>
                <w:spacing w:val="-5"/>
                <w:sz w:val="24"/>
              </w:rPr>
              <w:t>mm with UT' BSP Thread and shapes. Weighing not less than 60</w:t>
            </w:r>
          </w:p>
          <w:p w:rsidR="00E6226D" w:rsidRDefault="00E6226D" w:rsidP="004D2427">
            <w:pPr>
              <w:spacing w:before="36" w:line="204" w:lineRule="auto"/>
              <w:ind w:left="112"/>
              <w:rPr>
                <w:rFonts w:ascii="Times New Roman" w:hAnsi="Times New Roman"/>
                <w:b/>
                <w:color w:val="000000"/>
                <w:spacing w:val="-10"/>
                <w:sz w:val="24"/>
              </w:rPr>
            </w:pPr>
            <w:r>
              <w:rPr>
                <w:rFonts w:ascii="Times New Roman" w:hAnsi="Times New Roman"/>
                <w:b/>
                <w:color w:val="000000"/>
                <w:spacing w:val="-10"/>
                <w:sz w:val="24"/>
              </w:rPr>
              <w:t>gm&amp;</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58"/>
              </w:tabs>
              <w:rPr>
                <w:rFonts w:ascii="Times New Roman" w:hAnsi="Times New Roman"/>
                <w:b/>
                <w:color w:val="000000"/>
                <w:spacing w:val="-10"/>
                <w:sz w:val="24"/>
              </w:rPr>
            </w:pPr>
            <w:r>
              <w:rPr>
                <w:rFonts w:ascii="Times New Roman" w:hAnsi="Times New Roman"/>
                <w:b/>
                <w:color w:val="000000"/>
                <w:spacing w:val="-10"/>
                <w:sz w:val="24"/>
              </w:rPr>
              <w:t>176.00</w:t>
            </w:r>
          </w:p>
        </w:tc>
      </w:tr>
      <w:tr w:rsidR="00E6226D" w:rsidTr="004D2427">
        <w:trPr>
          <w:trHeight w:hRule="exact" w:val="85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7"/>
              </w:tabs>
              <w:rPr>
                <w:rFonts w:ascii="Times New Roman" w:hAnsi="Times New Roman"/>
                <w:b/>
                <w:color w:val="000000"/>
                <w:spacing w:val="-10"/>
                <w:sz w:val="24"/>
              </w:rPr>
            </w:pPr>
            <w:r>
              <w:rPr>
                <w:rFonts w:ascii="Times New Roman" w:hAnsi="Times New Roman"/>
                <w:b/>
                <w:color w:val="000000"/>
                <w:spacing w:val="-10"/>
                <w:sz w:val="24"/>
              </w:rPr>
              <w:t>17.86</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rPr>
                <w:rFonts w:ascii="Times New Roman" w:hAnsi="Times New Roman"/>
                <w:b/>
                <w:color w:val="000000"/>
                <w:spacing w:val="-9"/>
                <w:sz w:val="24"/>
              </w:rPr>
            </w:pPr>
            <w:r>
              <w:rPr>
                <w:rFonts w:ascii="Times New Roman" w:hAnsi="Times New Roman"/>
                <w:b/>
                <w:color w:val="000000"/>
                <w:spacing w:val="-9"/>
                <w:sz w:val="24"/>
              </w:rPr>
              <w:t xml:space="preserve">Providing and fixing PTMT urinal cock of approved quality and </w:t>
            </w:r>
            <w:r>
              <w:rPr>
                <w:rFonts w:ascii="Times New Roman" w:hAnsi="Times New Roman"/>
                <w:b/>
                <w:color w:val="000000"/>
                <w:spacing w:val="-10"/>
                <w:sz w:val="24"/>
              </w:rPr>
              <w:t>colour.</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105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17.86.1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7"/>
                <w:sz w:val="24"/>
              </w:rPr>
            </w:pPr>
            <w:r>
              <w:rPr>
                <w:rFonts w:ascii="Times New Roman" w:hAnsi="Times New Roman"/>
                <w:b/>
                <w:color w:val="000000"/>
                <w:spacing w:val="-7"/>
                <w:sz w:val="24"/>
              </w:rPr>
              <w:t xml:space="preserve">15 mm nominal bore, 80mm long. 42 mm high and </w:t>
            </w:r>
            <w:r>
              <w:rPr>
                <w:rFonts w:ascii="Times New Roman" w:hAnsi="Times New Roman"/>
                <w:b/>
                <w:color w:val="000000"/>
                <w:spacing w:val="-13"/>
                <w:sz w:val="24"/>
              </w:rPr>
              <w:t xml:space="preserve">30mm wide with BSP female threads weighing not less </w:t>
            </w:r>
            <w:r>
              <w:rPr>
                <w:rFonts w:ascii="Times New Roman" w:hAnsi="Times New Roman"/>
                <w:b/>
                <w:color w:val="000000"/>
                <w:spacing w:val="-10"/>
                <w:sz w:val="24"/>
              </w:rPr>
              <w:t>than 48 gins.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58"/>
              </w:tabs>
              <w:rPr>
                <w:rFonts w:ascii="Times New Roman" w:hAnsi="Times New Roman"/>
                <w:b/>
                <w:color w:val="000000"/>
                <w:spacing w:val="-10"/>
                <w:sz w:val="24"/>
              </w:rPr>
            </w:pPr>
            <w:r>
              <w:rPr>
                <w:rFonts w:ascii="Times New Roman" w:hAnsi="Times New Roman"/>
                <w:b/>
                <w:color w:val="000000"/>
                <w:spacing w:val="-10"/>
                <w:sz w:val="24"/>
              </w:rPr>
              <w:t>144.00</w:t>
            </w:r>
          </w:p>
        </w:tc>
      </w:tr>
      <w:tr w:rsidR="00E6226D" w:rsidTr="004D2427">
        <w:trPr>
          <w:trHeight w:hRule="exact" w:val="113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7"/>
              </w:tabs>
              <w:rPr>
                <w:rFonts w:ascii="Times New Roman" w:hAnsi="Times New Roman"/>
                <w:b/>
                <w:color w:val="000000"/>
                <w:spacing w:val="-10"/>
                <w:sz w:val="24"/>
              </w:rPr>
            </w:pPr>
            <w:r>
              <w:rPr>
                <w:rFonts w:ascii="Times New Roman" w:hAnsi="Times New Roman"/>
                <w:b/>
                <w:color w:val="000000"/>
                <w:spacing w:val="-10"/>
                <w:sz w:val="24"/>
              </w:rPr>
              <w:t>17.87</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72"/>
              <w:jc w:val="both"/>
              <w:rPr>
                <w:rFonts w:ascii="Times New Roman" w:hAnsi="Times New Roman"/>
                <w:b/>
                <w:color w:val="000000"/>
                <w:spacing w:val="-5"/>
                <w:sz w:val="24"/>
              </w:rPr>
            </w:pPr>
            <w:r>
              <w:rPr>
                <w:rFonts w:ascii="Times New Roman" w:hAnsi="Times New Roman"/>
                <w:b/>
                <w:color w:val="000000"/>
                <w:spacing w:val="-5"/>
                <w:sz w:val="24"/>
              </w:rPr>
              <w:t xml:space="preserve">Providing and fixing PTMT soap Dish Holder having length of </w:t>
            </w:r>
            <w:r>
              <w:rPr>
                <w:rFonts w:ascii="Times New Roman" w:hAnsi="Times New Roman"/>
                <w:b/>
                <w:color w:val="000000"/>
                <w:spacing w:val="-7"/>
                <w:sz w:val="24"/>
              </w:rPr>
              <w:t xml:space="preserve">138mm, breadth 102mm, height of 75mm with concealed fitting </w:t>
            </w:r>
            <w:r>
              <w:rPr>
                <w:rFonts w:ascii="Times New Roman" w:hAnsi="Times New Roman"/>
                <w:b/>
                <w:color w:val="000000"/>
                <w:spacing w:val="-10"/>
                <w:sz w:val="24"/>
              </w:rPr>
              <w:t>arrangements. Weighing not less than 106 gins.</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58"/>
              </w:tabs>
              <w:rPr>
                <w:rFonts w:ascii="Times New Roman" w:hAnsi="Times New Roman"/>
                <w:b/>
                <w:color w:val="000000"/>
                <w:spacing w:val="-10"/>
                <w:sz w:val="24"/>
              </w:rPr>
            </w:pPr>
            <w:r>
              <w:rPr>
                <w:rFonts w:ascii="Times New Roman" w:hAnsi="Times New Roman"/>
                <w:b/>
                <w:color w:val="000000"/>
                <w:spacing w:val="-10"/>
                <w:sz w:val="24"/>
              </w:rPr>
              <w:t>119.00</w:t>
            </w:r>
          </w:p>
        </w:tc>
      </w:tr>
      <w:tr w:rsidR="00E6226D" w:rsidTr="004D2427">
        <w:trPr>
          <w:trHeight w:hRule="exact" w:val="134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7"/>
              </w:tabs>
              <w:rPr>
                <w:rFonts w:ascii="Times New Roman" w:hAnsi="Times New Roman"/>
                <w:b/>
                <w:color w:val="000000"/>
                <w:spacing w:val="-10"/>
                <w:sz w:val="24"/>
              </w:rPr>
            </w:pPr>
            <w:r>
              <w:rPr>
                <w:rFonts w:ascii="Times New Roman" w:hAnsi="Times New Roman"/>
                <w:b/>
                <w:color w:val="000000"/>
                <w:spacing w:val="-10"/>
                <w:sz w:val="24"/>
              </w:rPr>
              <w:t>17.88</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12"/>
                <w:sz w:val="24"/>
              </w:rPr>
            </w:pPr>
            <w:r>
              <w:rPr>
                <w:rFonts w:ascii="Times New Roman" w:hAnsi="Times New Roman"/>
                <w:b/>
                <w:color w:val="000000"/>
                <w:spacing w:val="-12"/>
                <w:sz w:val="24"/>
              </w:rPr>
              <w:t xml:space="preserve">Painting CI cistern with bitumastic or any other anti-corrosive paint </w:t>
            </w:r>
            <w:r>
              <w:rPr>
                <w:rFonts w:ascii="Times New Roman" w:hAnsi="Times New Roman"/>
                <w:b/>
                <w:color w:val="000000"/>
                <w:spacing w:val="-8"/>
                <w:sz w:val="24"/>
              </w:rPr>
              <w:t xml:space="preserve">inside and white pairit over a coat of zinc chromate yellow primer </w:t>
            </w:r>
            <w:r>
              <w:rPr>
                <w:rFonts w:ascii="Times New Roman" w:hAnsi="Times New Roman"/>
                <w:b/>
                <w:color w:val="000000"/>
                <w:spacing w:val="-13"/>
                <w:sz w:val="24"/>
              </w:rPr>
              <w:t xml:space="preserve">(of approved quality) on the outside surface of the cistern, flush pipe, </w:t>
            </w:r>
            <w:r>
              <w:rPr>
                <w:rFonts w:ascii="Times New Roman" w:hAnsi="Times New Roman"/>
                <w:b/>
                <w:color w:val="000000"/>
                <w:spacing w:val="-10"/>
                <w:sz w:val="24"/>
              </w:rPr>
              <w:t>other fittings, etc. complete for new work,</w:t>
            </w:r>
          </w:p>
        </w:tc>
        <w:tc>
          <w:tcPr>
            <w:tcW w:w="982" w:type="dxa"/>
            <w:tcBorders>
              <w:top w:val="single" w:sz="6" w:space="0" w:color="000000"/>
              <w:left w:val="single" w:sz="6" w:space="0" w:color="000000"/>
              <w:bottom w:val="single" w:sz="6" w:space="0" w:color="000000"/>
              <w:right w:val="single" w:sz="6" w:space="0" w:color="000000"/>
            </w:tcBorders>
            <w:textDirection w:val="tbRlV"/>
            <w:vAlign w:val="center"/>
          </w:tcPr>
          <w:p w:rsidR="00E6226D" w:rsidRDefault="00E6226D" w:rsidP="004D2427">
            <w:pPr>
              <w:ind w:left="36"/>
              <w:rPr>
                <w:rFonts w:ascii="Verdana" w:hAnsi="Verdana"/>
                <w:color w:val="000000"/>
                <w:w w:val="105"/>
                <w:sz w:val="58"/>
              </w:rPr>
            </w:pPr>
            <w:r>
              <w:rPr>
                <w:rFonts w:ascii="Verdana" w:hAnsi="Verdana"/>
                <w:color w:val="000000"/>
                <w:w w:val="105"/>
                <w:sz w:val="58"/>
              </w:rPr>
              <w:t>I</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58"/>
              </w:tabs>
              <w:rPr>
                <w:rFonts w:ascii="Times New Roman" w:hAnsi="Times New Roman"/>
                <w:b/>
                <w:color w:val="000000"/>
                <w:spacing w:val="-10"/>
                <w:sz w:val="24"/>
              </w:rPr>
            </w:pPr>
            <w:r>
              <w:rPr>
                <w:rFonts w:ascii="Times New Roman" w:hAnsi="Times New Roman"/>
                <w:b/>
                <w:color w:val="000000"/>
                <w:spacing w:val="-10"/>
                <w:sz w:val="24"/>
              </w:rPr>
              <w:t>327.00</w:t>
            </w:r>
          </w:p>
        </w:tc>
      </w:tr>
      <w:tr w:rsidR="00E6226D" w:rsidTr="004D2427">
        <w:trPr>
          <w:trHeight w:hRule="exact" w:val="155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7"/>
              </w:tabs>
              <w:rPr>
                <w:rFonts w:ascii="Times New Roman" w:hAnsi="Times New Roman"/>
                <w:b/>
                <w:color w:val="000000"/>
                <w:spacing w:val="-10"/>
                <w:sz w:val="24"/>
              </w:rPr>
            </w:pPr>
            <w:r>
              <w:rPr>
                <w:rFonts w:ascii="Times New Roman" w:hAnsi="Times New Roman"/>
                <w:b/>
                <w:color w:val="000000"/>
                <w:spacing w:val="-10"/>
                <w:sz w:val="24"/>
              </w:rPr>
              <w:t>17.89</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10"/>
                <w:sz w:val="24"/>
              </w:rPr>
            </w:pPr>
            <w:r>
              <w:rPr>
                <w:rFonts w:ascii="Times New Roman" w:hAnsi="Times New Roman"/>
                <w:b/>
                <w:color w:val="000000"/>
                <w:spacing w:val="-10"/>
                <w:sz w:val="24"/>
              </w:rPr>
              <w:t xml:space="preserve">Re-painting CL cistern with bitumastic or any other anti-corrosive </w:t>
            </w:r>
            <w:r>
              <w:rPr>
                <w:rFonts w:ascii="Times New Roman" w:hAnsi="Times New Roman"/>
                <w:b/>
                <w:color w:val="000000"/>
                <w:spacing w:val="-7"/>
                <w:sz w:val="24"/>
              </w:rPr>
              <w:t xml:space="preserve">paint inside and white paint on the outside surface of the cistern, </w:t>
            </w:r>
            <w:r>
              <w:rPr>
                <w:rFonts w:ascii="Times New Roman" w:hAnsi="Times New Roman"/>
                <w:b/>
                <w:color w:val="000000"/>
                <w:spacing w:val="-2"/>
                <w:sz w:val="24"/>
              </w:rPr>
              <w:t xml:space="preserve">flush pipe, other fillings, etc. complete inchuling polishing of </w:t>
            </w:r>
            <w:r>
              <w:rPr>
                <w:rFonts w:ascii="Times New Roman" w:hAnsi="Times New Roman"/>
                <w:b/>
                <w:color w:val="000000"/>
                <w:spacing w:val="-11"/>
                <w:sz w:val="24"/>
              </w:rPr>
              <w:t xml:space="preserve">wooden seat and lid and cleaning of W.C. pan with acid wherever </w:t>
            </w:r>
            <w:r>
              <w:rPr>
                <w:rFonts w:ascii="Times New Roman" w:hAnsi="Times New Roman"/>
                <w:b/>
                <w:color w:val="000000"/>
                <w:spacing w:val="-10"/>
                <w:sz w:val="24"/>
              </w:rPr>
              <w:t>necessary.</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58"/>
              </w:tabs>
              <w:rPr>
                <w:rFonts w:ascii="Times New Roman" w:hAnsi="Times New Roman"/>
                <w:b/>
                <w:color w:val="000000"/>
                <w:spacing w:val="-10"/>
                <w:sz w:val="24"/>
              </w:rPr>
            </w:pPr>
            <w:r>
              <w:rPr>
                <w:rFonts w:ascii="Times New Roman" w:hAnsi="Times New Roman"/>
                <w:b/>
                <w:color w:val="000000"/>
                <w:spacing w:val="-10"/>
                <w:sz w:val="24"/>
              </w:rPr>
              <w:t>235.00</w:t>
            </w:r>
          </w:p>
        </w:tc>
      </w:tr>
      <w:tr w:rsidR="00E6226D" w:rsidTr="004D2427">
        <w:trPr>
          <w:trHeight w:hRule="exact" w:val="982"/>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7"/>
              </w:tabs>
              <w:rPr>
                <w:rFonts w:ascii="Times New Roman" w:hAnsi="Times New Roman"/>
                <w:b/>
                <w:color w:val="000000"/>
                <w:spacing w:val="-10"/>
                <w:sz w:val="24"/>
              </w:rPr>
            </w:pPr>
            <w:r>
              <w:rPr>
                <w:rFonts w:ascii="Times New Roman" w:hAnsi="Times New Roman"/>
                <w:b/>
                <w:color w:val="000000"/>
                <w:spacing w:val="-10"/>
                <w:sz w:val="24"/>
              </w:rPr>
              <w:t>17.90</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6"/>
                <w:sz w:val="24"/>
              </w:rPr>
            </w:pPr>
            <w:r>
              <w:rPr>
                <w:rFonts w:ascii="Times New Roman" w:hAnsi="Times New Roman"/>
                <w:b/>
                <w:color w:val="000000"/>
                <w:spacing w:val="-6"/>
                <w:sz w:val="24"/>
              </w:rPr>
              <w:t xml:space="preserve">Repainting CI, cistern with synthetic enamel paint of approved </w:t>
            </w:r>
            <w:r>
              <w:rPr>
                <w:rFonts w:ascii="Times New Roman" w:hAnsi="Times New Roman"/>
                <w:b/>
                <w:color w:val="000000"/>
                <w:spacing w:val="-13"/>
                <w:sz w:val="24"/>
              </w:rPr>
              <w:t xml:space="preserve">colour brand and manufacture on the outside surface of cistern flush </w:t>
            </w:r>
            <w:r>
              <w:rPr>
                <w:rFonts w:ascii="Times New Roman" w:hAnsi="Times New Roman"/>
                <w:b/>
                <w:color w:val="000000"/>
                <w:spacing w:val="-9"/>
                <w:sz w:val="24"/>
              </w:rPr>
              <w:t>pipe, other fittings etc. complete.</w:t>
            </w:r>
          </w:p>
        </w:tc>
        <w:tc>
          <w:tcPr>
            <w:tcW w:w="982" w:type="dxa"/>
            <w:tcBorders>
              <w:top w:val="single" w:sz="6" w:space="0" w:color="000000"/>
              <w:left w:val="single" w:sz="6" w:space="0" w:color="000000"/>
              <w:bottom w:val="single" w:sz="6" w:space="0" w:color="000000"/>
              <w:right w:val="single" w:sz="6" w:space="0" w:color="000000"/>
            </w:tcBorders>
            <w:textDirection w:val="tbRlV"/>
            <w:vAlign w:val="center"/>
          </w:tcPr>
          <w:p w:rsidR="00E6226D" w:rsidRDefault="00E6226D" w:rsidP="004D2427">
            <w:pPr>
              <w:ind w:left="36"/>
              <w:rPr>
                <w:rFonts w:ascii="Verdana" w:hAnsi="Verdana"/>
                <w:color w:val="000000"/>
                <w:w w:val="105"/>
                <w:sz w:val="58"/>
              </w:rPr>
            </w:pPr>
            <w:r>
              <w:rPr>
                <w:rFonts w:ascii="Verdana" w:hAnsi="Verdana"/>
                <w:color w:val="000000"/>
                <w:w w:val="105"/>
                <w:sz w:val="58"/>
              </w:rPr>
              <w:t>I</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58"/>
              </w:tabs>
              <w:rPr>
                <w:rFonts w:ascii="Times New Roman" w:hAnsi="Times New Roman"/>
                <w:b/>
                <w:color w:val="000000"/>
                <w:spacing w:val="-10"/>
                <w:sz w:val="24"/>
              </w:rPr>
            </w:pPr>
            <w:r>
              <w:rPr>
                <w:rFonts w:ascii="Times New Roman" w:hAnsi="Times New Roman"/>
                <w:b/>
                <w:color w:val="000000"/>
                <w:spacing w:val="-10"/>
                <w:sz w:val="24"/>
              </w:rPr>
              <w:t>98.00</w:t>
            </w:r>
          </w:p>
        </w:tc>
      </w:tr>
      <w:tr w:rsidR="00E6226D" w:rsidTr="004D2427">
        <w:trPr>
          <w:trHeight w:hRule="exact" w:val="1463"/>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7"/>
              </w:tabs>
              <w:rPr>
                <w:rFonts w:ascii="Times New Roman" w:hAnsi="Times New Roman"/>
                <w:b/>
                <w:color w:val="000000"/>
                <w:spacing w:val="-10"/>
                <w:sz w:val="24"/>
              </w:rPr>
            </w:pPr>
            <w:r>
              <w:rPr>
                <w:rFonts w:ascii="Times New Roman" w:hAnsi="Times New Roman"/>
                <w:b/>
                <w:color w:val="000000"/>
                <w:spacing w:val="-10"/>
                <w:sz w:val="24"/>
              </w:rPr>
              <w:t>17.91</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12"/>
                <w:sz w:val="24"/>
              </w:rPr>
            </w:pPr>
            <w:r>
              <w:rPr>
                <w:rFonts w:ascii="Times New Roman" w:hAnsi="Times New Roman"/>
                <w:b/>
                <w:color w:val="000000"/>
                <w:spacing w:val="-12"/>
                <w:sz w:val="24"/>
              </w:rPr>
              <w:t xml:space="preserve">Painting sand cast iron/ centrifugally cast (spun) iron soil, waste vent </w:t>
            </w:r>
            <w:r>
              <w:rPr>
                <w:rFonts w:ascii="Times New Roman" w:hAnsi="Times New Roman"/>
                <w:b/>
                <w:color w:val="000000"/>
                <w:spacing w:val="-8"/>
                <w:sz w:val="24"/>
              </w:rPr>
              <w:t xml:space="preserve">pipes and fittings with two coats of synthetic enamel paint of any </w:t>
            </w:r>
            <w:r>
              <w:rPr>
                <w:rFonts w:ascii="Times New Roman" w:hAnsi="Times New Roman"/>
                <w:b/>
                <w:color w:val="000000"/>
                <w:spacing w:val="-12"/>
                <w:sz w:val="24"/>
              </w:rPr>
              <w:t xml:space="preserve">colour </w:t>
            </w:r>
            <w:r>
              <w:rPr>
                <w:rFonts w:ascii="Times New Roman" w:hAnsi="Times New Roman"/>
                <w:b/>
                <w:i/>
                <w:color w:val="000000"/>
                <w:spacing w:val="-2"/>
                <w:sz w:val="23"/>
              </w:rPr>
              <w:t xml:space="preserve">such </w:t>
            </w:r>
            <w:r>
              <w:rPr>
                <w:rFonts w:ascii="Times New Roman" w:hAnsi="Times New Roman"/>
                <w:b/>
                <w:color w:val="000000"/>
                <w:spacing w:val="-12"/>
                <w:sz w:val="24"/>
              </w:rPr>
              <w:t xml:space="preserve">as chocolate grey, or buff etc. over a coat of primer (of </w:t>
            </w:r>
            <w:r>
              <w:rPr>
                <w:rFonts w:ascii="Times New Roman" w:hAnsi="Times New Roman"/>
                <w:b/>
                <w:color w:val="000000"/>
                <w:spacing w:val="-10"/>
                <w:sz w:val="24"/>
              </w:rPr>
              <w:t>approved quality) for new work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17.91.1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z w:val="24"/>
              </w:rPr>
            </w:pPr>
            <w:r>
              <w:rPr>
                <w:rFonts w:ascii="Times New Roman" w:hAnsi="Times New Roman"/>
                <w:b/>
                <w:color w:val="000000"/>
                <w:sz w:val="24"/>
              </w:rPr>
              <w:t>100 = diameter pipe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58"/>
              </w:tabs>
              <w:rPr>
                <w:rFonts w:ascii="Times New Roman" w:hAnsi="Times New Roman"/>
                <w:b/>
                <w:color w:val="000000"/>
                <w:spacing w:val="-10"/>
                <w:sz w:val="24"/>
              </w:rPr>
            </w:pPr>
            <w:r>
              <w:rPr>
                <w:rFonts w:ascii="Times New Roman" w:hAnsi="Times New Roman"/>
                <w:b/>
                <w:color w:val="000000"/>
                <w:spacing w:val="-10"/>
                <w:sz w:val="24"/>
              </w:rPr>
              <w:t>29.00</w:t>
            </w:r>
          </w:p>
        </w:tc>
      </w:tr>
      <w:tr w:rsidR="00E6226D" w:rsidTr="004D2427">
        <w:trPr>
          <w:trHeight w:hRule="exact" w:val="4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17,91.2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75 mm diameter pipe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58"/>
              </w:tabs>
              <w:rPr>
                <w:rFonts w:ascii="Times New Roman" w:hAnsi="Times New Roman"/>
                <w:b/>
                <w:color w:val="000000"/>
                <w:spacing w:val="-10"/>
                <w:sz w:val="24"/>
              </w:rPr>
            </w:pPr>
            <w:r>
              <w:rPr>
                <w:rFonts w:ascii="Times New Roman" w:hAnsi="Times New Roman"/>
                <w:b/>
                <w:color w:val="000000"/>
                <w:spacing w:val="-10"/>
                <w:sz w:val="24"/>
              </w:rPr>
              <w:t>22.00</w:t>
            </w:r>
          </w:p>
        </w:tc>
      </w:tr>
      <w:tr w:rsidR="00E6226D" w:rsidTr="004D2427">
        <w:trPr>
          <w:trHeight w:hRule="exact" w:val="997"/>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467"/>
              </w:tabs>
              <w:rPr>
                <w:rFonts w:ascii="Times New Roman" w:hAnsi="Times New Roman"/>
                <w:b/>
                <w:color w:val="000000"/>
                <w:spacing w:val="-10"/>
                <w:sz w:val="24"/>
              </w:rPr>
            </w:pPr>
            <w:r>
              <w:rPr>
                <w:rFonts w:ascii="Times New Roman" w:hAnsi="Times New Roman"/>
                <w:b/>
                <w:color w:val="000000"/>
                <w:spacing w:val="-10"/>
                <w:sz w:val="24"/>
              </w:rPr>
              <w:t>17.92</w:t>
            </w:r>
          </w:p>
        </w:tc>
        <w:tc>
          <w:tcPr>
            <w:tcW w:w="6585" w:type="dxa"/>
            <w:gridSpan w:val="2"/>
            <w:tcBorders>
              <w:top w:val="single" w:sz="6" w:space="0" w:color="000000"/>
              <w:left w:val="single" w:sz="6" w:space="0" w:color="000000"/>
              <w:bottom w:val="single" w:sz="6" w:space="0" w:color="000000"/>
              <w:right w:val="single" w:sz="6" w:space="0" w:color="000000"/>
            </w:tcBorders>
          </w:tcPr>
          <w:p w:rsidR="00E6226D" w:rsidRDefault="00E6226D" w:rsidP="004D2427">
            <w:pPr>
              <w:ind w:left="108" w:right="108"/>
              <w:jc w:val="both"/>
              <w:rPr>
                <w:rFonts w:ascii="Times New Roman" w:hAnsi="Times New Roman"/>
                <w:b/>
                <w:color w:val="000000"/>
                <w:spacing w:val="-10"/>
                <w:sz w:val="24"/>
              </w:rPr>
            </w:pPr>
            <w:r>
              <w:rPr>
                <w:rFonts w:ascii="Times New Roman" w:hAnsi="Times New Roman"/>
                <w:b/>
                <w:color w:val="000000"/>
                <w:spacing w:val="-10"/>
                <w:sz w:val="24"/>
              </w:rPr>
              <w:t xml:space="preserve">Repainting sand cast iron/ centrifugally </w:t>
            </w:r>
            <w:r>
              <w:rPr>
                <w:rFonts w:ascii="Times New Roman" w:hAnsi="Times New Roman"/>
                <w:b/>
                <w:i/>
                <w:color w:val="000000"/>
                <w:spacing w:val="-10"/>
                <w:w w:val="110"/>
                <w:sz w:val="24"/>
              </w:rPr>
              <w:t xml:space="preserve">cast </w:t>
            </w:r>
            <w:r>
              <w:rPr>
                <w:rFonts w:ascii="Times New Roman" w:hAnsi="Times New Roman"/>
                <w:b/>
                <w:color w:val="000000"/>
                <w:spacing w:val="-10"/>
                <w:sz w:val="24"/>
              </w:rPr>
              <w:t>iron (spun) iron, soil, waste, vent pipes and fittings with one coat of synthetic enamel paint of any colour such as chocolate, grey or buff etc :</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r>
      <w:tr w:rsidR="00E6226D" w:rsidTr="004D2427">
        <w:trPr>
          <w:trHeight w:hRule="exact" w:val="480"/>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17.92.1</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2"/>
                <w:sz w:val="24"/>
              </w:rPr>
            </w:pPr>
            <w:r>
              <w:rPr>
                <w:rFonts w:ascii="Times New Roman" w:hAnsi="Times New Roman"/>
                <w:b/>
                <w:color w:val="000000"/>
                <w:spacing w:val="-12"/>
                <w:sz w:val="24"/>
              </w:rPr>
              <w:t>100 mm diameter pipe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58"/>
              </w:tabs>
              <w:rPr>
                <w:rFonts w:ascii="Times New Roman" w:hAnsi="Times New Roman"/>
                <w:b/>
                <w:color w:val="000000"/>
                <w:spacing w:val="-10"/>
                <w:sz w:val="24"/>
              </w:rPr>
            </w:pPr>
            <w:r>
              <w:rPr>
                <w:rFonts w:ascii="Times New Roman" w:hAnsi="Times New Roman"/>
                <w:b/>
                <w:color w:val="000000"/>
                <w:spacing w:val="-10"/>
                <w:sz w:val="24"/>
              </w:rPr>
              <w:t>14.00</w:t>
            </w:r>
          </w:p>
        </w:tc>
      </w:tr>
      <w:tr w:rsidR="00E6226D" w:rsidTr="004D2427">
        <w:trPr>
          <w:trHeight w:hRule="exact" w:val="465"/>
        </w:trPr>
        <w:tc>
          <w:tcPr>
            <w:tcW w:w="923" w:type="dxa"/>
            <w:tcBorders>
              <w:top w:val="single" w:sz="6" w:space="0" w:color="000000"/>
              <w:left w:val="single" w:sz="6" w:space="0" w:color="000000"/>
              <w:bottom w:val="single" w:sz="6" w:space="0" w:color="000000"/>
              <w:right w:val="single" w:sz="6" w:space="0" w:color="000000"/>
            </w:tcBorders>
          </w:tcPr>
          <w:p w:rsidR="00E6226D" w:rsidRDefault="00E6226D" w:rsidP="004D2427">
            <w:pPr>
              <w:rPr>
                <w:rFonts w:ascii="Times New Roman" w:hAnsi="Times New Roman"/>
                <w:color w:val="000000"/>
                <w:sz w:val="20"/>
              </w:rPr>
            </w:pPr>
          </w:p>
        </w:tc>
        <w:tc>
          <w:tcPr>
            <w:tcW w:w="1275"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0"/>
                <w:sz w:val="24"/>
              </w:rPr>
            </w:pPr>
            <w:r>
              <w:rPr>
                <w:rFonts w:ascii="Times New Roman" w:hAnsi="Times New Roman"/>
                <w:b/>
                <w:color w:val="000000"/>
                <w:spacing w:val="-10"/>
                <w:sz w:val="24"/>
              </w:rPr>
              <w:t>17.92.2</w:t>
            </w:r>
          </w:p>
        </w:tc>
        <w:tc>
          <w:tcPr>
            <w:tcW w:w="5310" w:type="dxa"/>
            <w:tcBorders>
              <w:top w:val="single" w:sz="6" w:space="0" w:color="000000"/>
              <w:left w:val="single" w:sz="6" w:space="0" w:color="000000"/>
              <w:bottom w:val="single" w:sz="6" w:space="0" w:color="000000"/>
              <w:right w:val="single" w:sz="6" w:space="0" w:color="000000"/>
            </w:tcBorders>
          </w:tcPr>
          <w:p w:rsidR="00E6226D" w:rsidRDefault="00E6226D" w:rsidP="004D2427">
            <w:pPr>
              <w:ind w:left="112"/>
              <w:rPr>
                <w:rFonts w:ascii="Times New Roman" w:hAnsi="Times New Roman"/>
                <w:b/>
                <w:color w:val="000000"/>
                <w:spacing w:val="-12"/>
                <w:sz w:val="24"/>
              </w:rPr>
            </w:pPr>
            <w:r>
              <w:rPr>
                <w:rFonts w:ascii="Times New Roman" w:hAnsi="Times New Roman"/>
                <w:b/>
                <w:color w:val="000000"/>
                <w:spacing w:val="-12"/>
                <w:sz w:val="24"/>
              </w:rPr>
              <w:t>75 mm diameter pipe</w:t>
            </w:r>
          </w:p>
        </w:tc>
        <w:tc>
          <w:tcPr>
            <w:tcW w:w="982" w:type="dxa"/>
            <w:tcBorders>
              <w:top w:val="single" w:sz="6" w:space="0" w:color="000000"/>
              <w:left w:val="single" w:sz="6" w:space="0" w:color="000000"/>
              <w:bottom w:val="single" w:sz="6" w:space="0" w:color="000000"/>
              <w:right w:val="single" w:sz="6" w:space="0" w:color="000000"/>
            </w:tcBorders>
          </w:tcPr>
          <w:p w:rsidR="00E6226D" w:rsidRDefault="00E6226D" w:rsidP="004D2427">
            <w:pPr>
              <w:jc w:val="center"/>
              <w:rPr>
                <w:rFonts w:ascii="Times New Roman" w:hAnsi="Times New Roman"/>
                <w:b/>
                <w:color w:val="000000"/>
                <w:spacing w:val="-10"/>
                <w:sz w:val="24"/>
              </w:rPr>
            </w:pPr>
            <w:r>
              <w:rPr>
                <w:rFonts w:ascii="Times New Roman" w:hAnsi="Times New Roman"/>
                <w:b/>
                <w:color w:val="000000"/>
                <w:spacing w:val="-10"/>
                <w:sz w:val="24"/>
              </w:rPr>
              <w:t>meter</w:t>
            </w:r>
          </w:p>
        </w:tc>
        <w:tc>
          <w:tcPr>
            <w:tcW w:w="1245" w:type="dxa"/>
            <w:tcBorders>
              <w:top w:val="single" w:sz="6" w:space="0" w:color="000000"/>
              <w:left w:val="single" w:sz="6" w:space="0" w:color="000000"/>
              <w:bottom w:val="single" w:sz="6" w:space="0" w:color="000000"/>
              <w:right w:val="single" w:sz="6" w:space="0" w:color="000000"/>
            </w:tcBorders>
          </w:tcPr>
          <w:p w:rsidR="00E6226D" w:rsidRDefault="00E6226D" w:rsidP="004D2427">
            <w:pPr>
              <w:tabs>
                <w:tab w:val="decimal" w:pos="658"/>
              </w:tabs>
              <w:rPr>
                <w:rFonts w:ascii="Times New Roman" w:hAnsi="Times New Roman"/>
                <w:b/>
                <w:color w:val="000000"/>
                <w:spacing w:val="-10"/>
                <w:sz w:val="24"/>
              </w:rPr>
            </w:pPr>
            <w:r>
              <w:rPr>
                <w:rFonts w:ascii="Times New Roman" w:hAnsi="Times New Roman"/>
                <w:b/>
                <w:color w:val="000000"/>
                <w:spacing w:val="-10"/>
                <w:sz w:val="24"/>
              </w:rPr>
              <w:t>11.00</w:t>
            </w:r>
          </w:p>
        </w:tc>
      </w:tr>
    </w:tbl>
    <w:p w:rsidR="00E6226D" w:rsidRPr="000C500E" w:rsidRDefault="000C500E" w:rsidP="000C500E">
      <w:pPr>
        <w:jc w:val="center"/>
        <w:rPr>
          <w:rFonts w:ascii="Times New Roman" w:hAnsi="Times New Roman" w:cs="Times New Roman"/>
        </w:rPr>
      </w:pPr>
      <w:r>
        <w:t>Page No.305</w:t>
      </w:r>
    </w:p>
    <w:tbl>
      <w:tblPr>
        <w:tblW w:w="0" w:type="auto"/>
        <w:tblInd w:w="23" w:type="dxa"/>
        <w:tblLayout w:type="fixed"/>
        <w:tblCellMar>
          <w:left w:w="0" w:type="dxa"/>
          <w:right w:w="0" w:type="dxa"/>
        </w:tblCellMar>
        <w:tblLook w:val="0000"/>
      </w:tblPr>
      <w:tblGrid>
        <w:gridCol w:w="923"/>
        <w:gridCol w:w="915"/>
        <w:gridCol w:w="5670"/>
        <w:gridCol w:w="982"/>
        <w:gridCol w:w="1245"/>
      </w:tblGrid>
      <w:tr w:rsidR="00E6226D" w:rsidTr="004D2427">
        <w:trPr>
          <w:trHeight w:hRule="exact" w:val="690"/>
        </w:trPr>
        <w:tc>
          <w:tcPr>
            <w:tcW w:w="923"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1"/>
              <w:kinsoku w:val="0"/>
              <w:autoSpaceDE/>
              <w:autoSpaceDN/>
              <w:rPr>
                <w:rStyle w:val="CharacterStyle2"/>
                <w:spacing w:val="-10"/>
              </w:rPr>
            </w:pPr>
            <w:r>
              <w:rPr>
                <w:rStyle w:val="CharacterStyle2"/>
                <w:spacing w:val="-10"/>
              </w:rPr>
              <w:t>Item</w:t>
            </w:r>
            <w:r>
              <w:rPr>
                <w:rStyle w:val="CharacterStyle2"/>
                <w:spacing w:val="-10"/>
              </w:rPr>
              <w:br/>
              <w:t>No.</w:t>
            </w:r>
          </w:p>
        </w:tc>
        <w:tc>
          <w:tcPr>
            <w:tcW w:w="6585" w:type="dxa"/>
            <w:gridSpan w:val="2"/>
            <w:tcBorders>
              <w:top w:val="single" w:sz="6" w:space="0" w:color="auto"/>
              <w:left w:val="single" w:sz="6" w:space="0" w:color="auto"/>
              <w:bottom w:val="single" w:sz="6" w:space="0" w:color="auto"/>
              <w:right w:val="single" w:sz="6" w:space="0" w:color="auto"/>
            </w:tcBorders>
          </w:tcPr>
          <w:p w:rsidR="00E6226D" w:rsidRDefault="00E6226D" w:rsidP="004D2427">
            <w:pPr>
              <w:pStyle w:val="Style1"/>
              <w:kinsoku w:val="0"/>
              <w:autoSpaceDE/>
              <w:autoSpaceDN/>
              <w:rPr>
                <w:rStyle w:val="CharacterStyle2"/>
              </w:rPr>
            </w:pPr>
            <w:r>
              <w:rPr>
                <w:rStyle w:val="CharacterStyle2"/>
              </w:rPr>
              <w:t>Description</w:t>
            </w:r>
          </w:p>
        </w:tc>
        <w:tc>
          <w:tcPr>
            <w:tcW w:w="982"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1"/>
              <w:kinsoku w:val="0"/>
              <w:autoSpaceDE/>
              <w:autoSpaceDN/>
              <w:rPr>
                <w:rStyle w:val="CharacterStyle2"/>
                <w:spacing w:val="-10"/>
              </w:rPr>
            </w:pPr>
            <w:r>
              <w:rPr>
                <w:rStyle w:val="CharacterStyle2"/>
                <w:spacing w:val="-10"/>
              </w:rPr>
              <w:t>Unit</w:t>
            </w:r>
          </w:p>
        </w:tc>
        <w:tc>
          <w:tcPr>
            <w:tcW w:w="1245"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1"/>
              <w:kinsoku w:val="0"/>
              <w:autoSpaceDE/>
              <w:autoSpaceDN/>
              <w:rPr>
                <w:rStyle w:val="CharacterStyle2"/>
                <w:spacing w:val="-10"/>
              </w:rPr>
            </w:pPr>
            <w:r>
              <w:rPr>
                <w:rStyle w:val="CharacterStyle2"/>
                <w:spacing w:val="-10"/>
              </w:rPr>
              <w:t>Rate (in</w:t>
            </w:r>
            <w:r>
              <w:rPr>
                <w:rStyle w:val="CharacterStyle2"/>
                <w:spacing w:val="-10"/>
              </w:rPr>
              <w:br/>
              <w:t>Rs.)</w:t>
            </w:r>
          </w:p>
        </w:tc>
      </w:tr>
      <w:tr w:rsidR="00E6226D" w:rsidTr="004D2427">
        <w:trPr>
          <w:trHeight w:hRule="exact" w:val="278"/>
        </w:trPr>
        <w:tc>
          <w:tcPr>
            <w:tcW w:w="923"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2"/>
              <w:kinsoku w:val="0"/>
              <w:autoSpaceDE/>
              <w:autoSpaceDN/>
              <w:adjustRightInd/>
              <w:rPr>
                <w:rStyle w:val="CharacterStyle3"/>
              </w:rPr>
            </w:pPr>
          </w:p>
        </w:tc>
        <w:tc>
          <w:tcPr>
            <w:tcW w:w="6585" w:type="dxa"/>
            <w:gridSpan w:val="2"/>
            <w:tcBorders>
              <w:top w:val="single" w:sz="6" w:space="0" w:color="auto"/>
              <w:left w:val="single" w:sz="6" w:space="0" w:color="auto"/>
              <w:bottom w:val="single" w:sz="6" w:space="0" w:color="auto"/>
              <w:right w:val="single" w:sz="6" w:space="0" w:color="auto"/>
            </w:tcBorders>
          </w:tcPr>
          <w:p w:rsidR="00E6226D" w:rsidRDefault="00E6226D" w:rsidP="004D2427">
            <w:pPr>
              <w:pStyle w:val="Style2"/>
              <w:kinsoku w:val="0"/>
              <w:autoSpaceDE/>
              <w:autoSpaceDN/>
              <w:adjustRightInd/>
              <w:rPr>
                <w:rStyle w:val="CharacterStyle3"/>
              </w:rPr>
            </w:pPr>
          </w:p>
        </w:tc>
        <w:tc>
          <w:tcPr>
            <w:tcW w:w="982"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2"/>
              <w:kinsoku w:val="0"/>
              <w:autoSpaceDE/>
              <w:autoSpaceDN/>
              <w:adjustRightInd/>
              <w:rPr>
                <w:rStyle w:val="CharacterStyle3"/>
              </w:rPr>
            </w:pPr>
          </w:p>
        </w:tc>
        <w:tc>
          <w:tcPr>
            <w:tcW w:w="1245"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2"/>
              <w:kinsoku w:val="0"/>
              <w:autoSpaceDE/>
              <w:autoSpaceDN/>
              <w:adjustRightInd/>
              <w:rPr>
                <w:rStyle w:val="CharacterStyle3"/>
              </w:rPr>
            </w:pPr>
          </w:p>
        </w:tc>
      </w:tr>
      <w:tr w:rsidR="00E6226D" w:rsidTr="004D2427">
        <w:trPr>
          <w:trHeight w:hRule="exact" w:val="562"/>
        </w:trPr>
        <w:tc>
          <w:tcPr>
            <w:tcW w:w="923"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1"/>
              <w:kinsoku w:val="0"/>
              <w:autoSpaceDE/>
              <w:autoSpaceDN/>
              <w:rPr>
                <w:rStyle w:val="CharacterStyle2"/>
                <w:spacing w:val="-10"/>
              </w:rPr>
            </w:pPr>
            <w:r>
              <w:rPr>
                <w:rStyle w:val="CharacterStyle2"/>
                <w:spacing w:val="-10"/>
              </w:rPr>
              <w:lastRenderedPageBreak/>
              <w:t>17.93</w:t>
            </w:r>
          </w:p>
        </w:tc>
        <w:tc>
          <w:tcPr>
            <w:tcW w:w="6585" w:type="dxa"/>
            <w:gridSpan w:val="2"/>
            <w:tcBorders>
              <w:top w:val="single" w:sz="6" w:space="0" w:color="auto"/>
              <w:left w:val="single" w:sz="6" w:space="0" w:color="auto"/>
              <w:bottom w:val="single" w:sz="6" w:space="0" w:color="auto"/>
              <w:right w:val="single" w:sz="6" w:space="0" w:color="auto"/>
            </w:tcBorders>
          </w:tcPr>
          <w:p w:rsidR="00E6226D" w:rsidRDefault="00E6226D" w:rsidP="004D2427">
            <w:pPr>
              <w:pStyle w:val="Style2"/>
              <w:kinsoku w:val="0"/>
              <w:autoSpaceDE/>
              <w:autoSpaceDN/>
              <w:adjustRightInd/>
              <w:ind w:left="112"/>
              <w:rPr>
                <w:rStyle w:val="CharacterStyle3"/>
                <w:spacing w:val="-6"/>
                <w:sz w:val="24"/>
                <w:szCs w:val="24"/>
              </w:rPr>
            </w:pPr>
            <w:r>
              <w:rPr>
                <w:rStyle w:val="CharacterStyle3"/>
                <w:spacing w:val="-6"/>
                <w:sz w:val="24"/>
                <w:szCs w:val="24"/>
              </w:rPr>
              <w:t>Repainting bath tub of size 1700x730x430mm with enamel paint.</w:t>
            </w:r>
          </w:p>
        </w:tc>
        <w:tc>
          <w:tcPr>
            <w:tcW w:w="982"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1"/>
              <w:kinsoku w:val="0"/>
              <w:autoSpaceDE/>
              <w:autoSpaceDN/>
              <w:rPr>
                <w:rStyle w:val="CharacterStyle2"/>
                <w:spacing w:val="-10"/>
              </w:rPr>
            </w:pPr>
            <w:r>
              <w:rPr>
                <w:rStyle w:val="CharacterStyle2"/>
                <w:spacing w:val="-10"/>
              </w:rPr>
              <w:t>each</w:t>
            </w:r>
          </w:p>
        </w:tc>
        <w:tc>
          <w:tcPr>
            <w:tcW w:w="1245"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2"/>
              <w:tabs>
                <w:tab w:val="decimal" w:pos="686"/>
              </w:tabs>
              <w:kinsoku w:val="0"/>
              <w:autoSpaceDE/>
              <w:autoSpaceDN/>
              <w:adjustRightInd/>
              <w:rPr>
                <w:rStyle w:val="CharacterStyle3"/>
                <w:spacing w:val="-10"/>
                <w:sz w:val="24"/>
                <w:szCs w:val="24"/>
              </w:rPr>
            </w:pPr>
            <w:r>
              <w:rPr>
                <w:rStyle w:val="CharacterStyle3"/>
                <w:spacing w:val="-10"/>
                <w:sz w:val="24"/>
                <w:szCs w:val="24"/>
              </w:rPr>
              <w:t>302.00</w:t>
            </w:r>
          </w:p>
        </w:tc>
      </w:tr>
      <w:tr w:rsidR="00E6226D" w:rsidTr="004D2427">
        <w:trPr>
          <w:trHeight w:hRule="exact" w:val="1575"/>
        </w:trPr>
        <w:tc>
          <w:tcPr>
            <w:tcW w:w="923"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1"/>
              <w:kinsoku w:val="0"/>
              <w:autoSpaceDE/>
              <w:autoSpaceDN/>
              <w:rPr>
                <w:rStyle w:val="CharacterStyle2"/>
                <w:spacing w:val="-10"/>
              </w:rPr>
            </w:pPr>
            <w:r>
              <w:rPr>
                <w:rStyle w:val="CharacterStyle2"/>
                <w:spacing w:val="-10"/>
              </w:rPr>
              <w:t>17.94</w:t>
            </w:r>
          </w:p>
        </w:tc>
        <w:tc>
          <w:tcPr>
            <w:tcW w:w="6585" w:type="dxa"/>
            <w:gridSpan w:val="2"/>
            <w:tcBorders>
              <w:top w:val="single" w:sz="6" w:space="0" w:color="auto"/>
              <w:left w:val="single" w:sz="6" w:space="0" w:color="auto"/>
              <w:bottom w:val="single" w:sz="6" w:space="0" w:color="auto"/>
              <w:right w:val="single" w:sz="6" w:space="0" w:color="auto"/>
            </w:tcBorders>
          </w:tcPr>
          <w:p w:rsidR="00E6226D" w:rsidRDefault="00E6226D" w:rsidP="004D2427">
            <w:pPr>
              <w:pStyle w:val="Style2"/>
              <w:kinsoku w:val="0"/>
              <w:autoSpaceDE/>
              <w:autoSpaceDN/>
              <w:adjustRightInd/>
              <w:ind w:left="108" w:right="108"/>
              <w:jc w:val="both"/>
              <w:rPr>
                <w:rStyle w:val="CharacterStyle3"/>
                <w:spacing w:val="-6"/>
                <w:sz w:val="24"/>
                <w:szCs w:val="24"/>
              </w:rPr>
            </w:pPr>
            <w:r>
              <w:rPr>
                <w:rStyle w:val="CharacterStyle3"/>
                <w:spacing w:val="-6"/>
                <w:sz w:val="24"/>
                <w:szCs w:val="24"/>
              </w:rPr>
              <w:t xml:space="preserve">Providing and laying Ceramk glazed half round pipe chain (having </w:t>
            </w:r>
            <w:r>
              <w:rPr>
                <w:rStyle w:val="CharacterStyle3"/>
                <w:spacing w:val="-4"/>
                <w:sz w:val="24"/>
                <w:szCs w:val="24"/>
              </w:rPr>
              <w:t xml:space="preserve">thickness 9 to lOmm) of approved make in colours such as White, </w:t>
            </w:r>
            <w:r>
              <w:rPr>
                <w:rStyle w:val="CharacterStyle3"/>
                <w:spacing w:val="-7"/>
                <w:sz w:val="24"/>
                <w:szCs w:val="24"/>
              </w:rPr>
              <w:t xml:space="preserve">Ivory, Grey, or any other colour, laid on 20 mm thick Cement Mortar </w:t>
            </w:r>
            <w:r>
              <w:rPr>
                <w:rStyle w:val="CharacterStyle3"/>
                <w:spacing w:val="-1"/>
                <w:sz w:val="24"/>
                <w:szCs w:val="24"/>
              </w:rPr>
              <w:t xml:space="preserve">1:4 (1 Cement : 4 sand) including pointing the joints with white </w:t>
            </w:r>
            <w:r>
              <w:rPr>
                <w:rStyle w:val="CharacterStyle3"/>
                <w:spacing w:val="-6"/>
                <w:sz w:val="24"/>
                <w:szCs w:val="24"/>
              </w:rPr>
              <w:t>cement and matching pigment etc., complete.</w:t>
            </w:r>
          </w:p>
        </w:tc>
        <w:tc>
          <w:tcPr>
            <w:tcW w:w="982"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2"/>
              <w:kinsoku w:val="0"/>
              <w:autoSpaceDE/>
              <w:autoSpaceDN/>
              <w:adjustRightInd/>
              <w:rPr>
                <w:rStyle w:val="CharacterStyle3"/>
              </w:rPr>
            </w:pPr>
          </w:p>
        </w:tc>
        <w:tc>
          <w:tcPr>
            <w:tcW w:w="1245"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2"/>
              <w:kinsoku w:val="0"/>
              <w:autoSpaceDE/>
              <w:autoSpaceDN/>
              <w:adjustRightInd/>
              <w:rPr>
                <w:rStyle w:val="CharacterStyle3"/>
              </w:rPr>
            </w:pPr>
          </w:p>
        </w:tc>
      </w:tr>
      <w:tr w:rsidR="00E6226D" w:rsidTr="004D2427">
        <w:trPr>
          <w:trHeight w:hRule="exact" w:val="563"/>
        </w:trPr>
        <w:tc>
          <w:tcPr>
            <w:tcW w:w="923"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2"/>
              <w:kinsoku w:val="0"/>
              <w:autoSpaceDE/>
              <w:autoSpaceDN/>
              <w:adjustRightInd/>
              <w:rPr>
                <w:rStyle w:val="CharacterStyle3"/>
              </w:rPr>
            </w:pPr>
          </w:p>
        </w:tc>
        <w:tc>
          <w:tcPr>
            <w:tcW w:w="915"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2"/>
              <w:kinsoku w:val="0"/>
              <w:autoSpaceDE/>
              <w:autoSpaceDN/>
              <w:adjustRightInd/>
              <w:ind w:left="112"/>
              <w:rPr>
                <w:rStyle w:val="CharacterStyle3"/>
                <w:spacing w:val="-10"/>
                <w:sz w:val="24"/>
                <w:szCs w:val="24"/>
              </w:rPr>
            </w:pPr>
            <w:r>
              <w:rPr>
                <w:rStyle w:val="CharacterStyle3"/>
                <w:spacing w:val="-10"/>
                <w:sz w:val="24"/>
                <w:szCs w:val="24"/>
              </w:rPr>
              <w:t>17.94.1</w:t>
            </w:r>
          </w:p>
        </w:tc>
        <w:tc>
          <w:tcPr>
            <w:tcW w:w="5670"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2"/>
              <w:kinsoku w:val="0"/>
              <w:autoSpaceDE/>
              <w:autoSpaceDN/>
              <w:adjustRightInd/>
              <w:ind w:right="3015"/>
              <w:jc w:val="right"/>
              <w:rPr>
                <w:rStyle w:val="CharacterStyle3"/>
                <w:spacing w:val="-4"/>
                <w:sz w:val="24"/>
                <w:szCs w:val="24"/>
              </w:rPr>
            </w:pPr>
            <w:r>
              <w:rPr>
                <w:rStyle w:val="CharacterStyle3"/>
                <w:spacing w:val="-4"/>
                <w:sz w:val="24"/>
                <w:szCs w:val="24"/>
              </w:rPr>
              <w:t>100 mm ilia half mind pipe</w:t>
            </w:r>
          </w:p>
        </w:tc>
        <w:tc>
          <w:tcPr>
            <w:tcW w:w="982"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1"/>
              <w:kinsoku w:val="0"/>
              <w:autoSpaceDE/>
              <w:autoSpaceDN/>
              <w:rPr>
                <w:rStyle w:val="CharacterStyle2"/>
                <w:spacing w:val="-10"/>
              </w:rPr>
            </w:pPr>
            <w:r>
              <w:rPr>
                <w:rStyle w:val="CharacterStyle2"/>
                <w:spacing w:val="-10"/>
              </w:rPr>
              <w:t>metre</w:t>
            </w:r>
          </w:p>
        </w:tc>
        <w:tc>
          <w:tcPr>
            <w:tcW w:w="1245"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2"/>
              <w:tabs>
                <w:tab w:val="decimal" w:pos="686"/>
              </w:tabs>
              <w:kinsoku w:val="0"/>
              <w:autoSpaceDE/>
              <w:autoSpaceDN/>
              <w:adjustRightInd/>
              <w:rPr>
                <w:rStyle w:val="CharacterStyle3"/>
                <w:spacing w:val="-10"/>
                <w:sz w:val="24"/>
                <w:szCs w:val="24"/>
              </w:rPr>
            </w:pPr>
            <w:r>
              <w:rPr>
                <w:rStyle w:val="CharacterStyle3"/>
                <w:spacing w:val="-10"/>
                <w:sz w:val="24"/>
                <w:szCs w:val="24"/>
              </w:rPr>
              <w:t>195.00</w:t>
            </w:r>
          </w:p>
        </w:tc>
      </w:tr>
      <w:tr w:rsidR="00E6226D" w:rsidTr="004D2427">
        <w:trPr>
          <w:trHeight w:hRule="exact" w:val="562"/>
        </w:trPr>
        <w:tc>
          <w:tcPr>
            <w:tcW w:w="923"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2"/>
              <w:kinsoku w:val="0"/>
              <w:autoSpaceDE/>
              <w:autoSpaceDN/>
              <w:adjustRightInd/>
              <w:rPr>
                <w:rStyle w:val="CharacterStyle3"/>
              </w:rPr>
            </w:pPr>
          </w:p>
        </w:tc>
        <w:tc>
          <w:tcPr>
            <w:tcW w:w="915"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2"/>
              <w:kinsoku w:val="0"/>
              <w:autoSpaceDE/>
              <w:autoSpaceDN/>
              <w:adjustRightInd/>
              <w:ind w:left="112"/>
              <w:rPr>
                <w:rStyle w:val="CharacterStyle3"/>
                <w:spacing w:val="-10"/>
                <w:sz w:val="24"/>
                <w:szCs w:val="24"/>
              </w:rPr>
            </w:pPr>
            <w:r>
              <w:rPr>
                <w:rStyle w:val="CharacterStyle3"/>
                <w:spacing w:val="-10"/>
                <w:sz w:val="24"/>
                <w:szCs w:val="24"/>
              </w:rPr>
              <w:t>17.94.2</w:t>
            </w:r>
          </w:p>
        </w:tc>
        <w:tc>
          <w:tcPr>
            <w:tcW w:w="5670"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2"/>
              <w:kinsoku w:val="0"/>
              <w:autoSpaceDE/>
              <w:autoSpaceDN/>
              <w:adjustRightInd/>
              <w:ind w:right="3015"/>
              <w:jc w:val="right"/>
              <w:rPr>
                <w:rStyle w:val="CharacterStyle3"/>
                <w:spacing w:val="-10"/>
                <w:sz w:val="24"/>
                <w:szCs w:val="24"/>
              </w:rPr>
            </w:pPr>
            <w:r>
              <w:rPr>
                <w:rStyle w:val="CharacterStyle3"/>
                <w:spacing w:val="-10"/>
                <w:sz w:val="24"/>
                <w:szCs w:val="24"/>
              </w:rPr>
              <w:t>150 mm dia half nomad pipe</w:t>
            </w:r>
          </w:p>
        </w:tc>
        <w:tc>
          <w:tcPr>
            <w:tcW w:w="982"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1"/>
              <w:kinsoku w:val="0"/>
              <w:autoSpaceDE/>
              <w:autoSpaceDN/>
              <w:rPr>
                <w:rStyle w:val="CharacterStyle2"/>
                <w:spacing w:val="-10"/>
              </w:rPr>
            </w:pPr>
            <w:r>
              <w:rPr>
                <w:rStyle w:val="CharacterStyle2"/>
                <w:spacing w:val="-10"/>
              </w:rPr>
              <w:t>metre</w:t>
            </w:r>
          </w:p>
        </w:tc>
        <w:tc>
          <w:tcPr>
            <w:tcW w:w="1245" w:type="dxa"/>
            <w:tcBorders>
              <w:top w:val="single" w:sz="6" w:space="0" w:color="auto"/>
              <w:left w:val="single" w:sz="6" w:space="0" w:color="auto"/>
              <w:bottom w:val="single" w:sz="6" w:space="0" w:color="auto"/>
              <w:right w:val="single" w:sz="6" w:space="0" w:color="auto"/>
            </w:tcBorders>
          </w:tcPr>
          <w:p w:rsidR="00E6226D" w:rsidRDefault="00E6226D" w:rsidP="004D2427">
            <w:pPr>
              <w:pStyle w:val="Style2"/>
              <w:tabs>
                <w:tab w:val="decimal" w:pos="686"/>
              </w:tabs>
              <w:kinsoku w:val="0"/>
              <w:autoSpaceDE/>
              <w:autoSpaceDN/>
              <w:adjustRightInd/>
              <w:rPr>
                <w:rStyle w:val="CharacterStyle3"/>
                <w:spacing w:val="-10"/>
                <w:sz w:val="24"/>
                <w:szCs w:val="24"/>
              </w:rPr>
            </w:pPr>
            <w:r>
              <w:rPr>
                <w:rStyle w:val="CharacterStyle3"/>
                <w:spacing w:val="-10"/>
                <w:sz w:val="24"/>
                <w:szCs w:val="24"/>
              </w:rPr>
              <w:t>260.00</w:t>
            </w:r>
          </w:p>
        </w:tc>
      </w:tr>
    </w:tbl>
    <w:p w:rsidR="00E6226D" w:rsidRDefault="00E6226D" w:rsidP="00E6226D">
      <w:pPr>
        <w:rPr>
          <w:rFonts w:ascii="Times New Roman" w:hAnsi="Times New Roman"/>
          <w:color w:val="000000"/>
          <w:sz w:val="24"/>
        </w:rPr>
      </w:pPr>
    </w:p>
    <w:p w:rsidR="006672C3" w:rsidRDefault="006672C3" w:rsidP="00B523C4">
      <w:pPr>
        <w:rPr>
          <w:rFonts w:ascii="Times New Roman" w:hAnsi="Times New Roman" w:cs="Times New Roman"/>
        </w:rPr>
      </w:pPr>
    </w:p>
    <w:p w:rsidR="006672C3" w:rsidRDefault="006672C3" w:rsidP="00B523C4">
      <w:pPr>
        <w:rPr>
          <w:rFonts w:ascii="Times New Roman" w:hAnsi="Times New Roman" w:cs="Times New Roman"/>
        </w:rPr>
      </w:pPr>
    </w:p>
    <w:p w:rsidR="006672C3" w:rsidRDefault="006672C3" w:rsidP="00B523C4">
      <w:pPr>
        <w:rPr>
          <w:rFonts w:ascii="Times New Roman" w:hAnsi="Times New Roman" w:cs="Times New Roman"/>
        </w:rPr>
      </w:pPr>
    </w:p>
    <w:p w:rsidR="000C500E" w:rsidRPr="000C500E" w:rsidRDefault="000C500E" w:rsidP="000C500E">
      <w:pPr>
        <w:jc w:val="center"/>
        <w:rPr>
          <w:rFonts w:ascii="Times New Roman" w:hAnsi="Times New Roman" w:cs="Times New Roman"/>
        </w:rPr>
      </w:pPr>
      <w:r>
        <w:t>Page No.306</w:t>
      </w:r>
    </w:p>
    <w:p w:rsidR="006672C3" w:rsidRDefault="006672C3" w:rsidP="00B523C4">
      <w:pPr>
        <w:rPr>
          <w:rFonts w:ascii="Times New Roman" w:hAnsi="Times New Roman" w:cs="Times New Roman"/>
        </w:rPr>
      </w:pPr>
    </w:p>
    <w:p w:rsidR="006672C3" w:rsidRDefault="006672C3" w:rsidP="00B523C4">
      <w:pPr>
        <w:rPr>
          <w:rFonts w:ascii="Times New Roman" w:hAnsi="Times New Roman" w:cs="Times New Roman"/>
        </w:rPr>
      </w:pPr>
    </w:p>
    <w:p w:rsidR="006672C3" w:rsidRDefault="006672C3" w:rsidP="00B523C4">
      <w:pPr>
        <w:rPr>
          <w:rFonts w:ascii="Times New Roman" w:hAnsi="Times New Roman" w:cs="Times New Roman"/>
        </w:rPr>
      </w:pPr>
    </w:p>
    <w:p w:rsidR="006672C3" w:rsidRDefault="006672C3"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p w:rsidR="00757E98" w:rsidRDefault="00757E98" w:rsidP="00B523C4">
      <w:pPr>
        <w:rPr>
          <w:rFonts w:ascii="Times New Roman" w:hAnsi="Times New Roman" w:cs="Times New Roman"/>
        </w:rPr>
      </w:pPr>
    </w:p>
    <w:tbl>
      <w:tblPr>
        <w:tblW w:w="0" w:type="auto"/>
        <w:tblInd w:w="15" w:type="dxa"/>
        <w:tblLayout w:type="fixed"/>
        <w:tblCellMar>
          <w:left w:w="0" w:type="dxa"/>
          <w:right w:w="0" w:type="dxa"/>
        </w:tblCellMar>
        <w:tblLook w:val="04A0"/>
      </w:tblPr>
      <w:tblGrid>
        <w:gridCol w:w="803"/>
        <w:gridCol w:w="817"/>
        <w:gridCol w:w="5603"/>
        <w:gridCol w:w="915"/>
        <w:gridCol w:w="1417"/>
      </w:tblGrid>
      <w:tr w:rsidR="00757E98" w:rsidTr="008C3503">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i/>
                <w:color w:val="000000"/>
                <w:sz w:val="25"/>
              </w:rPr>
            </w:pPr>
            <w:r>
              <w:rPr>
                <w:rFonts w:ascii="Times New Roman" w:hAnsi="Times New Roman"/>
                <w:b/>
                <w:i/>
                <w:color w:val="000000"/>
                <w:sz w:val="25"/>
              </w:rPr>
              <w:t>US</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 xml:space="preserve">Rate (in </w:t>
            </w:r>
            <w:r>
              <w:rPr>
                <w:rFonts w:ascii="Times New Roman" w:hAnsi="Times New Roman"/>
                <w:b/>
                <w:color w:val="000000"/>
                <w:spacing w:val="-10"/>
                <w:sz w:val="24"/>
              </w:rPr>
              <w:br/>
              <w:t>Rs,)</w:t>
            </w:r>
          </w:p>
        </w:tc>
      </w:tr>
      <w:tr w:rsidR="00757E98" w:rsidTr="008C3503">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r>
      <w:tr w:rsidR="00757E98" w:rsidTr="008C3503">
        <w:trPr>
          <w:trHeight w:hRule="exact" w:val="2827"/>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lastRenderedPageBreak/>
              <w:t>18.1</w:t>
            </w:r>
          </w:p>
        </w:tc>
        <w:tc>
          <w:tcPr>
            <w:tcW w:w="642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97" w:right="108"/>
              <w:jc w:val="both"/>
              <w:rPr>
                <w:rFonts w:ascii="Times New Roman" w:hAnsi="Times New Roman"/>
                <w:b/>
                <w:color w:val="000000"/>
                <w:spacing w:val="-10"/>
                <w:sz w:val="24"/>
              </w:rPr>
            </w:pPr>
            <w:r>
              <w:rPr>
                <w:rFonts w:ascii="Times New Roman" w:hAnsi="Times New Roman"/>
                <w:b/>
                <w:color w:val="000000"/>
                <w:spacing w:val="-10"/>
                <w:sz w:val="24"/>
              </w:rPr>
              <w:t>Providing and fixing Polyethelene-Aluminium-Polyethelene (PE</w:t>
            </w:r>
            <w:r>
              <w:rPr>
                <w:rFonts w:ascii="Times New Roman" w:hAnsi="Times New Roman"/>
                <w:b/>
                <w:color w:val="000000"/>
                <w:spacing w:val="-10"/>
                <w:sz w:val="24"/>
              </w:rPr>
              <w:softHyphen/>
            </w:r>
            <w:r>
              <w:rPr>
                <w:rFonts w:ascii="Times New Roman" w:hAnsi="Times New Roman"/>
                <w:b/>
                <w:color w:val="000000"/>
                <w:spacing w:val="-12"/>
                <w:sz w:val="24"/>
              </w:rPr>
              <w:t xml:space="preserve">AL-PE) Composite Pressure Pipes conforming to IS - 15450 U.V. </w:t>
            </w:r>
            <w:r>
              <w:rPr>
                <w:rFonts w:ascii="Times New Roman" w:hAnsi="Times New Roman"/>
                <w:b/>
                <w:color w:val="000000"/>
                <w:spacing w:val="-9"/>
                <w:sz w:val="24"/>
              </w:rPr>
              <w:t xml:space="preserve">stabilised with carbon black having thermal stability far hot and </w:t>
            </w:r>
            <w:r>
              <w:rPr>
                <w:rFonts w:ascii="Times New Roman" w:hAnsi="Times New Roman"/>
                <w:b/>
                <w:color w:val="000000"/>
                <w:spacing w:val="-10"/>
                <w:sz w:val="24"/>
              </w:rPr>
              <w:t xml:space="preserve">cold water supply, capable to withstand temperatire up to 80° C </w:t>
            </w:r>
            <w:r>
              <w:rPr>
                <w:rFonts w:ascii="Times New Roman" w:hAnsi="Times New Roman"/>
                <w:b/>
                <w:color w:val="000000"/>
                <w:spacing w:val="-7"/>
                <w:sz w:val="24"/>
              </w:rPr>
              <w:t xml:space="preserve">including all special fittings of composite material (engineering </w:t>
            </w:r>
            <w:r>
              <w:rPr>
                <w:rFonts w:ascii="Times New Roman" w:hAnsi="Times New Roman"/>
                <w:b/>
                <w:color w:val="000000"/>
                <w:spacing w:val="-15"/>
                <w:sz w:val="24"/>
              </w:rPr>
              <w:t xml:space="preserve">plastic blend and brass inserts wherever required) e.g. elbows, tees, </w:t>
            </w:r>
            <w:r>
              <w:rPr>
                <w:rFonts w:ascii="Times New Roman" w:hAnsi="Times New Roman"/>
                <w:b/>
                <w:color w:val="000000"/>
                <w:spacing w:val="-11"/>
                <w:sz w:val="24"/>
              </w:rPr>
              <w:t xml:space="preserve">reducers, couplers and connectors etc. with clamps at 1.00 metre </w:t>
            </w:r>
            <w:r>
              <w:rPr>
                <w:rFonts w:ascii="Times New Roman" w:hAnsi="Times New Roman"/>
                <w:b/>
                <w:color w:val="000000"/>
                <w:spacing w:val="-9"/>
                <w:sz w:val="24"/>
              </w:rPr>
              <w:t xml:space="preserve">spacing, this includes testing of joints complete as per direction of </w:t>
            </w:r>
            <w:r>
              <w:rPr>
                <w:rFonts w:ascii="Times New Roman" w:hAnsi="Times New Roman"/>
                <w:b/>
                <w:color w:val="000000"/>
                <w:spacing w:val="-10"/>
                <w:sz w:val="24"/>
              </w:rPr>
              <w:t>the Engineer in charge.</w:t>
            </w:r>
          </w:p>
          <w:p w:rsidR="00757E98" w:rsidRDefault="00757E98" w:rsidP="008C3503">
            <w:pPr>
              <w:ind w:left="97"/>
              <w:rPr>
                <w:rFonts w:ascii="Times New Roman" w:hAnsi="Times New Roman"/>
                <w:b/>
                <w:color w:val="000000"/>
                <w:spacing w:val="-10"/>
                <w:sz w:val="24"/>
              </w:rPr>
            </w:pPr>
            <w:r>
              <w:rPr>
                <w:rFonts w:ascii="Times New Roman" w:hAnsi="Times New Roman"/>
                <w:b/>
                <w:color w:val="000000"/>
                <w:spacing w:val="-10"/>
                <w:sz w:val="24"/>
              </w:rPr>
              <w:t>Internal work - Exposed on wall</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r>
      <w:tr w:rsidR="00757E98" w:rsidTr="008C3503">
        <w:trPr>
          <w:trHeight w:hRule="exact" w:val="46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817"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97"/>
              <w:rPr>
                <w:rFonts w:ascii="Times New Roman" w:hAnsi="Times New Roman"/>
                <w:b/>
                <w:color w:val="000000"/>
                <w:spacing w:val="-10"/>
                <w:sz w:val="24"/>
              </w:rPr>
            </w:pPr>
            <w:r>
              <w:rPr>
                <w:rFonts w:ascii="Times New Roman" w:hAnsi="Times New Roman"/>
                <w:b/>
                <w:color w:val="000000"/>
                <w:spacing w:val="-10"/>
                <w:sz w:val="24"/>
              </w:rPr>
              <w:t>18,1.1</w:t>
            </w:r>
          </w:p>
        </w:tc>
        <w:tc>
          <w:tcPr>
            <w:tcW w:w="5603"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05"/>
              <w:rPr>
                <w:rFonts w:ascii="Times New Roman" w:hAnsi="Times New Roman"/>
                <w:b/>
                <w:color w:val="000000"/>
                <w:spacing w:val="-12"/>
                <w:sz w:val="24"/>
              </w:rPr>
            </w:pPr>
            <w:r>
              <w:rPr>
                <w:rFonts w:ascii="Times New Roman" w:hAnsi="Times New Roman"/>
                <w:b/>
                <w:color w:val="000000"/>
                <w:spacing w:val="-12"/>
                <w:sz w:val="24"/>
              </w:rPr>
              <w:t>1216 (16 nun OD) pipe (minimum wall thickness 1 751nm)</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tabs>
                <w:tab w:val="decimal" w:pos="768"/>
              </w:tabs>
              <w:rPr>
                <w:rFonts w:ascii="Times New Roman" w:hAnsi="Times New Roman"/>
                <w:b/>
                <w:color w:val="000000"/>
                <w:spacing w:val="-10"/>
                <w:sz w:val="24"/>
              </w:rPr>
            </w:pPr>
            <w:r>
              <w:rPr>
                <w:rFonts w:ascii="Times New Roman" w:hAnsi="Times New Roman"/>
                <w:b/>
                <w:color w:val="000000"/>
                <w:spacing w:val="-10"/>
                <w:sz w:val="24"/>
              </w:rPr>
              <w:t>193.00</w:t>
            </w:r>
          </w:p>
        </w:tc>
      </w:tr>
      <w:tr w:rsidR="00757E98" w:rsidTr="008C3503">
        <w:trPr>
          <w:trHeight w:hRule="exact" w:val="443"/>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817"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97"/>
              <w:rPr>
                <w:rFonts w:ascii="Times New Roman" w:hAnsi="Times New Roman"/>
                <w:b/>
                <w:color w:val="000000"/>
                <w:spacing w:val="-10"/>
                <w:sz w:val="24"/>
              </w:rPr>
            </w:pPr>
            <w:r>
              <w:rPr>
                <w:rFonts w:ascii="Times New Roman" w:hAnsi="Times New Roman"/>
                <w:b/>
                <w:color w:val="000000"/>
                <w:spacing w:val="-10"/>
                <w:sz w:val="24"/>
              </w:rPr>
              <w:t>18.12</w:t>
            </w:r>
          </w:p>
        </w:tc>
        <w:tc>
          <w:tcPr>
            <w:tcW w:w="5603"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05"/>
              <w:rPr>
                <w:rFonts w:ascii="Times New Roman" w:hAnsi="Times New Roman"/>
                <w:b/>
                <w:color w:val="000000"/>
                <w:spacing w:val="-10"/>
                <w:sz w:val="24"/>
              </w:rPr>
            </w:pPr>
            <w:r>
              <w:rPr>
                <w:rFonts w:ascii="Times New Roman" w:hAnsi="Times New Roman"/>
                <w:b/>
                <w:color w:val="000000"/>
                <w:spacing w:val="-10"/>
                <w:sz w:val="24"/>
              </w:rPr>
              <w:t>1629 (20 mm 01)) pipe (minimum wall thickness 2mm)</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tabs>
                <w:tab w:val="decimal" w:pos="768"/>
              </w:tabs>
              <w:rPr>
                <w:rFonts w:ascii="Times New Roman" w:hAnsi="Times New Roman"/>
                <w:b/>
                <w:color w:val="000000"/>
                <w:spacing w:val="-10"/>
                <w:sz w:val="24"/>
              </w:rPr>
            </w:pPr>
            <w:r>
              <w:rPr>
                <w:rFonts w:ascii="Times New Roman" w:hAnsi="Times New Roman"/>
                <w:b/>
                <w:color w:val="000000"/>
                <w:spacing w:val="-10"/>
                <w:sz w:val="24"/>
              </w:rPr>
              <w:t>242.00</w:t>
            </w:r>
          </w:p>
        </w:tc>
      </w:tr>
      <w:tr w:rsidR="00757E98" w:rsidTr="008C3503">
        <w:trPr>
          <w:trHeight w:hRule="exact" w:val="457"/>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817"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97"/>
              <w:rPr>
                <w:rFonts w:ascii="Times New Roman" w:hAnsi="Times New Roman"/>
                <w:b/>
                <w:color w:val="000000"/>
                <w:spacing w:val="-10"/>
                <w:sz w:val="24"/>
              </w:rPr>
            </w:pPr>
            <w:r>
              <w:rPr>
                <w:rFonts w:ascii="Times New Roman" w:hAnsi="Times New Roman"/>
                <w:b/>
                <w:color w:val="000000"/>
                <w:spacing w:val="-10"/>
                <w:sz w:val="24"/>
              </w:rPr>
              <w:t>18,1.3</w:t>
            </w:r>
          </w:p>
        </w:tc>
        <w:tc>
          <w:tcPr>
            <w:tcW w:w="5603"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05"/>
              <w:rPr>
                <w:rFonts w:ascii="Times New Roman" w:hAnsi="Times New Roman"/>
                <w:b/>
                <w:color w:val="000000"/>
                <w:spacing w:val="-10"/>
                <w:sz w:val="24"/>
              </w:rPr>
            </w:pPr>
            <w:r>
              <w:rPr>
                <w:rFonts w:ascii="Times New Roman" w:hAnsi="Times New Roman"/>
                <w:b/>
                <w:color w:val="000000"/>
                <w:spacing w:val="-10"/>
                <w:sz w:val="24"/>
              </w:rPr>
              <w:t>2025 (25 mm 01)) pipe (minimum wall thickness 2 45mm)</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tabs>
                <w:tab w:val="decimal" w:pos="768"/>
              </w:tabs>
              <w:rPr>
                <w:rFonts w:ascii="Times New Roman" w:hAnsi="Times New Roman"/>
                <w:b/>
                <w:color w:val="000000"/>
                <w:spacing w:val="-10"/>
                <w:sz w:val="24"/>
              </w:rPr>
            </w:pPr>
            <w:r>
              <w:rPr>
                <w:rFonts w:ascii="Times New Roman" w:hAnsi="Times New Roman"/>
                <w:b/>
                <w:color w:val="000000"/>
                <w:spacing w:val="-10"/>
                <w:sz w:val="24"/>
              </w:rPr>
              <w:t>307.00</w:t>
            </w:r>
          </w:p>
        </w:tc>
      </w:tr>
      <w:tr w:rsidR="00757E98" w:rsidTr="008C3503">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817"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97"/>
              <w:rPr>
                <w:rFonts w:ascii="Times New Roman" w:hAnsi="Times New Roman"/>
                <w:b/>
                <w:color w:val="000000"/>
                <w:spacing w:val="-10"/>
                <w:sz w:val="24"/>
              </w:rPr>
            </w:pPr>
            <w:r>
              <w:rPr>
                <w:rFonts w:ascii="Times New Roman" w:hAnsi="Times New Roman"/>
                <w:b/>
                <w:color w:val="000000"/>
                <w:spacing w:val="-10"/>
                <w:sz w:val="24"/>
              </w:rPr>
              <w:t>18.1.4</w:t>
            </w:r>
          </w:p>
        </w:tc>
        <w:tc>
          <w:tcPr>
            <w:tcW w:w="5603"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05"/>
              <w:rPr>
                <w:rFonts w:ascii="Times New Roman" w:hAnsi="Times New Roman"/>
                <w:b/>
                <w:color w:val="000000"/>
                <w:spacing w:val="-10"/>
                <w:sz w:val="24"/>
              </w:rPr>
            </w:pPr>
            <w:r>
              <w:rPr>
                <w:rFonts w:ascii="Times New Roman" w:hAnsi="Times New Roman"/>
                <w:b/>
                <w:color w:val="000000"/>
                <w:spacing w:val="-10"/>
                <w:sz w:val="24"/>
              </w:rPr>
              <w:t>2532 (32 mm 01)) pipe (minimum wall thickness 2.8mm)</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tabs>
                <w:tab w:val="decimal" w:pos="768"/>
              </w:tabs>
              <w:rPr>
                <w:rFonts w:ascii="Times New Roman" w:hAnsi="Times New Roman"/>
                <w:b/>
                <w:color w:val="000000"/>
                <w:spacing w:val="-10"/>
                <w:sz w:val="24"/>
              </w:rPr>
            </w:pPr>
            <w:r>
              <w:rPr>
                <w:rFonts w:ascii="Times New Roman" w:hAnsi="Times New Roman"/>
                <w:b/>
                <w:color w:val="000000"/>
                <w:spacing w:val="-10"/>
                <w:sz w:val="24"/>
              </w:rPr>
              <w:t>398.00</w:t>
            </w:r>
          </w:p>
        </w:tc>
      </w:tr>
      <w:tr w:rsidR="00757E98" w:rsidTr="008C3503">
        <w:trPr>
          <w:trHeight w:hRule="exact" w:val="46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817"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97"/>
              <w:rPr>
                <w:rFonts w:ascii="Times New Roman" w:hAnsi="Times New Roman"/>
                <w:b/>
                <w:color w:val="000000"/>
                <w:spacing w:val="-10"/>
                <w:sz w:val="24"/>
              </w:rPr>
            </w:pPr>
            <w:r>
              <w:rPr>
                <w:rFonts w:ascii="Times New Roman" w:hAnsi="Times New Roman"/>
                <w:b/>
                <w:color w:val="000000"/>
                <w:spacing w:val="-10"/>
                <w:sz w:val="24"/>
              </w:rPr>
              <w:t>18.1.5</w:t>
            </w:r>
          </w:p>
        </w:tc>
        <w:tc>
          <w:tcPr>
            <w:tcW w:w="5603"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05"/>
              <w:rPr>
                <w:rFonts w:ascii="Times New Roman" w:hAnsi="Times New Roman"/>
                <w:b/>
                <w:color w:val="000000"/>
                <w:spacing w:val="-10"/>
                <w:sz w:val="24"/>
              </w:rPr>
            </w:pPr>
            <w:r>
              <w:rPr>
                <w:rFonts w:ascii="Times New Roman" w:hAnsi="Times New Roman"/>
                <w:b/>
                <w:color w:val="000000"/>
                <w:spacing w:val="-10"/>
                <w:sz w:val="24"/>
              </w:rPr>
              <w:t>3249 (40 mm 013) pipe (minimum wall thickness 3 4mm)</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tabs>
                <w:tab w:val="decimal" w:pos="768"/>
              </w:tabs>
              <w:rPr>
                <w:rFonts w:ascii="Times New Roman" w:hAnsi="Times New Roman"/>
                <w:b/>
                <w:color w:val="000000"/>
                <w:spacing w:val="-10"/>
                <w:sz w:val="24"/>
              </w:rPr>
            </w:pPr>
            <w:r>
              <w:rPr>
                <w:rFonts w:ascii="Times New Roman" w:hAnsi="Times New Roman"/>
                <w:b/>
                <w:color w:val="000000"/>
                <w:spacing w:val="-10"/>
                <w:sz w:val="24"/>
              </w:rPr>
              <w:t>618.00</w:t>
            </w:r>
          </w:p>
        </w:tc>
      </w:tr>
      <w:tr w:rsidR="00757E98" w:rsidTr="008C3503">
        <w:trPr>
          <w:trHeight w:hRule="exact" w:val="623"/>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817"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97"/>
              <w:rPr>
                <w:rFonts w:ascii="Times New Roman" w:hAnsi="Times New Roman"/>
                <w:b/>
                <w:color w:val="000000"/>
                <w:spacing w:val="-10"/>
                <w:sz w:val="24"/>
              </w:rPr>
            </w:pPr>
            <w:r>
              <w:rPr>
                <w:rFonts w:ascii="Times New Roman" w:hAnsi="Times New Roman"/>
                <w:b/>
                <w:color w:val="000000"/>
                <w:spacing w:val="-10"/>
                <w:sz w:val="24"/>
              </w:rPr>
              <w:t>18.1.6</w:t>
            </w:r>
          </w:p>
        </w:tc>
        <w:tc>
          <w:tcPr>
            <w:tcW w:w="5603"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05"/>
              <w:rPr>
                <w:rFonts w:ascii="Times New Roman" w:hAnsi="Times New Roman"/>
                <w:b/>
                <w:color w:val="000000"/>
                <w:spacing w:val="-10"/>
                <w:sz w:val="24"/>
              </w:rPr>
            </w:pPr>
            <w:r>
              <w:rPr>
                <w:rFonts w:ascii="Times New Roman" w:hAnsi="Times New Roman"/>
                <w:b/>
                <w:color w:val="000000"/>
                <w:spacing w:val="-10"/>
                <w:sz w:val="24"/>
              </w:rPr>
              <w:t>4059 (50 mm 013) pipe (minimum wall thickness 4mm)</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tabs>
                <w:tab w:val="decimal" w:pos="768"/>
              </w:tabs>
              <w:rPr>
                <w:rFonts w:ascii="Times New Roman" w:hAnsi="Times New Roman"/>
                <w:b/>
                <w:color w:val="000000"/>
                <w:spacing w:val="-10"/>
                <w:sz w:val="24"/>
              </w:rPr>
            </w:pPr>
            <w:r>
              <w:rPr>
                <w:rFonts w:ascii="Times New Roman" w:hAnsi="Times New Roman"/>
                <w:b/>
                <w:color w:val="000000"/>
                <w:spacing w:val="-10"/>
                <w:sz w:val="24"/>
              </w:rPr>
              <w:t>679.00</w:t>
            </w:r>
          </w:p>
        </w:tc>
      </w:tr>
      <w:tr w:rsidR="00757E98" w:rsidTr="008C3503">
        <w:trPr>
          <w:trHeight w:hRule="exact" w:val="325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18,2</w:t>
            </w:r>
          </w:p>
        </w:tc>
        <w:tc>
          <w:tcPr>
            <w:tcW w:w="642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108" w:right="108"/>
              <w:jc w:val="both"/>
              <w:rPr>
                <w:rFonts w:ascii="Times New Roman" w:hAnsi="Times New Roman"/>
                <w:b/>
                <w:color w:val="000000"/>
                <w:spacing w:val="-10"/>
                <w:sz w:val="24"/>
              </w:rPr>
            </w:pPr>
            <w:r>
              <w:rPr>
                <w:rFonts w:ascii="Times New Roman" w:hAnsi="Times New Roman"/>
                <w:b/>
                <w:color w:val="000000"/>
                <w:spacing w:val="-10"/>
                <w:sz w:val="24"/>
              </w:rPr>
              <w:t>Providing and fixing Polyethehme-Aluminium-Polyethelene (PE</w:t>
            </w:r>
            <w:r>
              <w:rPr>
                <w:rFonts w:ascii="Times New Roman" w:hAnsi="Times New Roman"/>
                <w:b/>
                <w:color w:val="000000"/>
                <w:spacing w:val="-10"/>
                <w:sz w:val="24"/>
              </w:rPr>
              <w:softHyphen/>
            </w:r>
            <w:r>
              <w:rPr>
                <w:rFonts w:ascii="Times New Roman" w:hAnsi="Times New Roman"/>
                <w:b/>
                <w:color w:val="000000"/>
                <w:spacing w:val="-12"/>
                <w:sz w:val="24"/>
              </w:rPr>
              <w:t xml:space="preserve">AL-PE) Composite Pressure Pipes conforming to IS - 15450 U.V. </w:t>
            </w:r>
            <w:r>
              <w:rPr>
                <w:rFonts w:ascii="Times New Roman" w:hAnsi="Times New Roman"/>
                <w:b/>
                <w:color w:val="000000"/>
                <w:spacing w:val="-9"/>
                <w:sz w:val="24"/>
              </w:rPr>
              <w:t xml:space="preserve">stabilised with carbon black having thermal stability for hot and </w:t>
            </w:r>
            <w:r>
              <w:rPr>
                <w:rFonts w:ascii="Times New Roman" w:hAnsi="Times New Roman"/>
                <w:b/>
                <w:color w:val="000000"/>
                <w:spacing w:val="-12"/>
                <w:sz w:val="24"/>
              </w:rPr>
              <w:t xml:space="preserve">cold water supply, capable to withstand temperature up to 80° C </w:t>
            </w:r>
            <w:r>
              <w:rPr>
                <w:rFonts w:ascii="Times New Roman" w:hAnsi="Times New Roman"/>
                <w:b/>
                <w:color w:val="000000"/>
                <w:spacing w:val="-8"/>
                <w:sz w:val="24"/>
              </w:rPr>
              <w:t xml:space="preserve">including all special fittings of composite material (engineering </w:t>
            </w:r>
            <w:r>
              <w:rPr>
                <w:rFonts w:ascii="Times New Roman" w:hAnsi="Times New Roman"/>
                <w:b/>
                <w:color w:val="000000"/>
                <w:spacing w:val="-15"/>
                <w:sz w:val="24"/>
              </w:rPr>
              <w:t xml:space="preserve">plastic blend and brass inserts wherever required) </w:t>
            </w:r>
            <w:r>
              <w:rPr>
                <w:rFonts w:ascii="Times New Roman" w:hAnsi="Times New Roman"/>
                <w:b/>
                <w:i/>
                <w:color w:val="000000"/>
                <w:spacing w:val="-5"/>
                <w:sz w:val="25"/>
              </w:rPr>
              <w:t xml:space="preserve">e.g. </w:t>
            </w:r>
            <w:r>
              <w:rPr>
                <w:rFonts w:ascii="Times New Roman" w:hAnsi="Times New Roman"/>
                <w:b/>
                <w:color w:val="000000"/>
                <w:spacing w:val="-15"/>
                <w:sz w:val="24"/>
              </w:rPr>
              <w:t xml:space="preserve">elbows ,tees </w:t>
            </w:r>
            <w:r>
              <w:rPr>
                <w:rFonts w:ascii="Times New Roman" w:hAnsi="Times New Roman"/>
                <w:b/>
                <w:color w:val="000000"/>
                <w:spacing w:val="-12"/>
                <w:sz w:val="24"/>
              </w:rPr>
              <w:t xml:space="preserve">,reducers, couplers and connectors etc. with clamps at L00 metre </w:t>
            </w:r>
            <w:r>
              <w:rPr>
                <w:rFonts w:ascii="Times New Roman" w:hAnsi="Times New Roman"/>
                <w:b/>
                <w:color w:val="000000"/>
                <w:spacing w:val="-11"/>
                <w:sz w:val="24"/>
              </w:rPr>
              <w:t xml:space="preserve">spacing, including the </w:t>
            </w:r>
            <w:r>
              <w:rPr>
                <w:rFonts w:ascii="Times New Roman" w:hAnsi="Times New Roman"/>
                <w:b/>
                <w:i/>
                <w:color w:val="000000"/>
                <w:spacing w:val="-1"/>
                <w:sz w:val="25"/>
              </w:rPr>
              <w:t xml:space="preserve">cost </w:t>
            </w:r>
            <w:r>
              <w:rPr>
                <w:rFonts w:ascii="Times New Roman" w:hAnsi="Times New Roman"/>
                <w:b/>
                <w:color w:val="000000"/>
                <w:spacing w:val="-11"/>
                <w:sz w:val="24"/>
              </w:rPr>
              <w:t xml:space="preserve">of cutting chases and testing of joints </w:t>
            </w:r>
            <w:r>
              <w:rPr>
                <w:rFonts w:ascii="Times New Roman" w:hAnsi="Times New Roman"/>
                <w:b/>
                <w:color w:val="000000"/>
                <w:spacing w:val="-10"/>
                <w:sz w:val="24"/>
              </w:rPr>
              <w:t>complete as per direction of the engineer in charge.</w:t>
            </w:r>
          </w:p>
          <w:p w:rsidR="00757E98" w:rsidRDefault="00757E98" w:rsidP="008C3503">
            <w:pPr>
              <w:ind w:left="108" w:right="108"/>
              <w:rPr>
                <w:rFonts w:ascii="Times New Roman" w:hAnsi="Times New Roman"/>
                <w:b/>
                <w:color w:val="000000"/>
                <w:spacing w:val="-7"/>
                <w:sz w:val="24"/>
              </w:rPr>
            </w:pPr>
            <w:r>
              <w:rPr>
                <w:rFonts w:ascii="Times New Roman" w:hAnsi="Times New Roman"/>
                <w:b/>
                <w:color w:val="000000"/>
                <w:spacing w:val="-7"/>
                <w:sz w:val="24"/>
              </w:rPr>
              <w:t xml:space="preserve">Concealed work including cutting chases and making good the </w:t>
            </w:r>
            <w:r>
              <w:rPr>
                <w:rFonts w:ascii="Times New Roman" w:hAnsi="Times New Roman"/>
                <w:b/>
                <w:color w:val="000000"/>
                <w:spacing w:val="-10"/>
                <w:sz w:val="24"/>
              </w:rPr>
              <w:t>wall etc.</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r>
      <w:tr w:rsidR="00757E98" w:rsidTr="008C3503">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817"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97"/>
              <w:rPr>
                <w:rFonts w:ascii="Times New Roman" w:hAnsi="Times New Roman"/>
                <w:b/>
                <w:color w:val="000000"/>
                <w:spacing w:val="-10"/>
                <w:sz w:val="24"/>
              </w:rPr>
            </w:pPr>
            <w:r>
              <w:rPr>
                <w:rFonts w:ascii="Times New Roman" w:hAnsi="Times New Roman"/>
                <w:b/>
                <w:color w:val="000000"/>
                <w:spacing w:val="-10"/>
                <w:sz w:val="24"/>
              </w:rPr>
              <w:t>18.2.1</w:t>
            </w:r>
          </w:p>
        </w:tc>
        <w:tc>
          <w:tcPr>
            <w:tcW w:w="5603"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05"/>
              <w:rPr>
                <w:rFonts w:ascii="Times New Roman" w:hAnsi="Times New Roman"/>
                <w:b/>
                <w:color w:val="000000"/>
                <w:spacing w:val="-10"/>
                <w:sz w:val="24"/>
              </w:rPr>
            </w:pPr>
            <w:r>
              <w:rPr>
                <w:rFonts w:ascii="Times New Roman" w:hAnsi="Times New Roman"/>
                <w:b/>
                <w:color w:val="000000"/>
                <w:spacing w:val="-10"/>
                <w:sz w:val="24"/>
              </w:rPr>
              <w:t>1216 (16 mm 01)) pipe (minimum wall thickness 1 75mm)</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tabs>
                <w:tab w:val="decimal" w:pos="768"/>
              </w:tabs>
              <w:rPr>
                <w:rFonts w:ascii="Times New Roman" w:hAnsi="Times New Roman"/>
                <w:b/>
                <w:color w:val="000000"/>
                <w:spacing w:val="-10"/>
                <w:sz w:val="24"/>
              </w:rPr>
            </w:pPr>
            <w:r>
              <w:rPr>
                <w:rFonts w:ascii="Times New Roman" w:hAnsi="Times New Roman"/>
                <w:b/>
                <w:color w:val="000000"/>
                <w:spacing w:val="-10"/>
                <w:sz w:val="24"/>
              </w:rPr>
              <w:t>299.00</w:t>
            </w:r>
          </w:p>
        </w:tc>
      </w:tr>
      <w:tr w:rsidR="00757E98" w:rsidTr="008C3503">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817"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97"/>
              <w:rPr>
                <w:rFonts w:ascii="Times New Roman" w:hAnsi="Times New Roman"/>
                <w:b/>
                <w:color w:val="000000"/>
                <w:spacing w:val="-10"/>
                <w:sz w:val="24"/>
              </w:rPr>
            </w:pPr>
            <w:r>
              <w:rPr>
                <w:rFonts w:ascii="Times New Roman" w:hAnsi="Times New Roman"/>
                <w:b/>
                <w:color w:val="000000"/>
                <w:spacing w:val="-10"/>
                <w:sz w:val="24"/>
              </w:rPr>
              <w:t>18,2.2</w:t>
            </w:r>
          </w:p>
        </w:tc>
        <w:tc>
          <w:tcPr>
            <w:tcW w:w="5603"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05"/>
              <w:rPr>
                <w:rFonts w:ascii="Times New Roman" w:hAnsi="Times New Roman"/>
                <w:b/>
                <w:color w:val="000000"/>
                <w:spacing w:val="-11"/>
                <w:sz w:val="24"/>
              </w:rPr>
            </w:pPr>
            <w:r>
              <w:rPr>
                <w:rFonts w:ascii="Times New Roman" w:hAnsi="Times New Roman"/>
                <w:b/>
                <w:color w:val="000000"/>
                <w:spacing w:val="-11"/>
                <w:sz w:val="24"/>
              </w:rPr>
              <w:t>1620 (20 mm OD) pipe (minimum wall thickness 2mm)</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tabs>
                <w:tab w:val="decimal" w:pos="768"/>
              </w:tabs>
              <w:rPr>
                <w:rFonts w:ascii="Times New Roman" w:hAnsi="Times New Roman"/>
                <w:b/>
                <w:color w:val="000000"/>
                <w:spacing w:val="-10"/>
                <w:sz w:val="24"/>
              </w:rPr>
            </w:pPr>
            <w:r>
              <w:rPr>
                <w:rFonts w:ascii="Times New Roman" w:hAnsi="Times New Roman"/>
                <w:b/>
                <w:color w:val="000000"/>
                <w:spacing w:val="-10"/>
                <w:sz w:val="24"/>
              </w:rPr>
              <w:t>360.00</w:t>
            </w:r>
          </w:p>
        </w:tc>
      </w:tr>
      <w:tr w:rsidR="00757E98" w:rsidTr="008C3503">
        <w:trPr>
          <w:trHeight w:hRule="exact" w:val="427"/>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817"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97"/>
              <w:rPr>
                <w:rFonts w:ascii="Times New Roman" w:hAnsi="Times New Roman"/>
                <w:b/>
                <w:color w:val="000000"/>
                <w:spacing w:val="-10"/>
                <w:sz w:val="24"/>
              </w:rPr>
            </w:pPr>
            <w:r>
              <w:rPr>
                <w:rFonts w:ascii="Times New Roman" w:hAnsi="Times New Roman"/>
                <w:b/>
                <w:color w:val="000000"/>
                <w:spacing w:val="-10"/>
                <w:sz w:val="24"/>
              </w:rPr>
              <w:t>18,2.3</w:t>
            </w:r>
          </w:p>
        </w:tc>
        <w:tc>
          <w:tcPr>
            <w:tcW w:w="5603"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05"/>
              <w:rPr>
                <w:rFonts w:ascii="Times New Roman" w:hAnsi="Times New Roman"/>
                <w:b/>
                <w:color w:val="000000"/>
                <w:spacing w:val="-10"/>
                <w:sz w:val="24"/>
              </w:rPr>
            </w:pPr>
            <w:r>
              <w:rPr>
                <w:rFonts w:ascii="Times New Roman" w:hAnsi="Times New Roman"/>
                <w:b/>
                <w:color w:val="000000"/>
                <w:spacing w:val="-10"/>
                <w:sz w:val="24"/>
              </w:rPr>
              <w:t>2025 (25 mm 01)) pipe (minimum wall thickness 2 45mm)</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tabs>
                <w:tab w:val="decimal" w:pos="768"/>
              </w:tabs>
              <w:rPr>
                <w:rFonts w:ascii="Times New Roman" w:hAnsi="Times New Roman"/>
                <w:b/>
                <w:color w:val="000000"/>
                <w:spacing w:val="-10"/>
                <w:sz w:val="24"/>
              </w:rPr>
            </w:pPr>
            <w:r>
              <w:rPr>
                <w:rFonts w:ascii="Times New Roman" w:hAnsi="Times New Roman"/>
                <w:b/>
                <w:color w:val="000000"/>
                <w:spacing w:val="-10"/>
                <w:sz w:val="24"/>
              </w:rPr>
              <w:t>441.00</w:t>
            </w:r>
          </w:p>
        </w:tc>
      </w:tr>
      <w:tr w:rsidR="00757E98" w:rsidTr="008C3503">
        <w:trPr>
          <w:trHeight w:hRule="exact" w:val="698"/>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817"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97"/>
              <w:rPr>
                <w:rFonts w:ascii="Times New Roman" w:hAnsi="Times New Roman"/>
                <w:b/>
                <w:color w:val="000000"/>
                <w:spacing w:val="-10"/>
                <w:sz w:val="24"/>
              </w:rPr>
            </w:pPr>
            <w:r>
              <w:rPr>
                <w:rFonts w:ascii="Times New Roman" w:hAnsi="Times New Roman"/>
                <w:b/>
                <w:color w:val="000000"/>
                <w:spacing w:val="-10"/>
                <w:sz w:val="24"/>
              </w:rPr>
              <w:t>18.2.4</w:t>
            </w:r>
          </w:p>
        </w:tc>
        <w:tc>
          <w:tcPr>
            <w:tcW w:w="5603"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05"/>
              <w:rPr>
                <w:rFonts w:ascii="Times New Roman" w:hAnsi="Times New Roman"/>
                <w:b/>
                <w:color w:val="000000"/>
                <w:spacing w:val="-10"/>
                <w:sz w:val="24"/>
              </w:rPr>
            </w:pPr>
            <w:r>
              <w:rPr>
                <w:rFonts w:ascii="Times New Roman" w:hAnsi="Times New Roman"/>
                <w:b/>
                <w:color w:val="000000"/>
                <w:spacing w:val="-10"/>
                <w:sz w:val="24"/>
              </w:rPr>
              <w:t>2532 (32 mm 013) pipe (minimum wall thickness 2.8mm)</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tabs>
                <w:tab w:val="decimal" w:pos="768"/>
              </w:tabs>
              <w:rPr>
                <w:rFonts w:ascii="Times New Roman" w:hAnsi="Times New Roman"/>
                <w:b/>
                <w:color w:val="000000"/>
                <w:spacing w:val="-10"/>
                <w:sz w:val="24"/>
              </w:rPr>
            </w:pPr>
            <w:r>
              <w:rPr>
                <w:rFonts w:ascii="Times New Roman" w:hAnsi="Times New Roman"/>
                <w:b/>
                <w:color w:val="000000"/>
                <w:spacing w:val="-10"/>
                <w:sz w:val="24"/>
              </w:rPr>
              <w:t>553.00</w:t>
            </w:r>
          </w:p>
        </w:tc>
      </w:tr>
      <w:tr w:rsidR="00757E98" w:rsidTr="008C3503">
        <w:trPr>
          <w:trHeight w:hRule="exact" w:val="2617"/>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18.3</w:t>
            </w:r>
          </w:p>
        </w:tc>
        <w:tc>
          <w:tcPr>
            <w:tcW w:w="642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108" w:right="108"/>
              <w:jc w:val="both"/>
              <w:rPr>
                <w:rFonts w:ascii="Times New Roman" w:hAnsi="Times New Roman"/>
                <w:b/>
                <w:color w:val="000000"/>
                <w:spacing w:val="-10"/>
                <w:sz w:val="24"/>
              </w:rPr>
            </w:pPr>
            <w:r>
              <w:rPr>
                <w:rFonts w:ascii="Times New Roman" w:hAnsi="Times New Roman"/>
                <w:b/>
                <w:color w:val="000000"/>
                <w:spacing w:val="-10"/>
                <w:sz w:val="24"/>
              </w:rPr>
              <w:t>Providing and firing Polyethelene-Aluminiam-Polyetlaelene (PE</w:t>
            </w:r>
            <w:r>
              <w:rPr>
                <w:rFonts w:ascii="Times New Roman" w:hAnsi="Times New Roman"/>
                <w:b/>
                <w:color w:val="000000"/>
                <w:spacing w:val="-10"/>
                <w:sz w:val="24"/>
              </w:rPr>
              <w:softHyphen/>
            </w:r>
            <w:r>
              <w:rPr>
                <w:rFonts w:ascii="Times New Roman" w:hAnsi="Times New Roman"/>
                <w:b/>
                <w:color w:val="000000"/>
                <w:spacing w:val="-12"/>
                <w:sz w:val="24"/>
              </w:rPr>
              <w:t xml:space="preserve">AL-PE) Composite Pressure Pipes conforming to IS - 15450 U.V. </w:t>
            </w:r>
            <w:r>
              <w:rPr>
                <w:rFonts w:ascii="Times New Roman" w:hAnsi="Times New Roman"/>
                <w:b/>
                <w:color w:val="000000"/>
                <w:spacing w:val="-9"/>
                <w:sz w:val="24"/>
              </w:rPr>
              <w:t xml:space="preserve">stabilized with carbon black having thermal stability for hot and </w:t>
            </w:r>
            <w:r>
              <w:rPr>
                <w:rFonts w:ascii="Times New Roman" w:hAnsi="Times New Roman"/>
                <w:b/>
                <w:color w:val="000000"/>
                <w:spacing w:val="-12"/>
                <w:sz w:val="24"/>
              </w:rPr>
              <w:t xml:space="preserve">cold water supply, capable to withstand temperature up to 80° C </w:t>
            </w:r>
            <w:r>
              <w:rPr>
                <w:rFonts w:ascii="Times New Roman" w:hAnsi="Times New Roman"/>
                <w:b/>
                <w:color w:val="000000"/>
                <w:spacing w:val="-8"/>
                <w:sz w:val="24"/>
              </w:rPr>
              <w:t xml:space="preserve">including all special fittings of composite material (engineering </w:t>
            </w:r>
            <w:r>
              <w:rPr>
                <w:rFonts w:ascii="Times New Roman" w:hAnsi="Times New Roman"/>
                <w:b/>
                <w:color w:val="000000"/>
                <w:spacing w:val="-15"/>
                <w:sz w:val="24"/>
              </w:rPr>
              <w:t xml:space="preserve">plastic blend and brass inserts wherever required ) e.g. elbows ,tees </w:t>
            </w:r>
            <w:r>
              <w:rPr>
                <w:rFonts w:ascii="Times New Roman" w:hAnsi="Times New Roman"/>
                <w:b/>
                <w:color w:val="000000"/>
                <w:spacing w:val="-14"/>
                <w:sz w:val="24"/>
              </w:rPr>
              <w:t xml:space="preserve">,reducers, couplers and connectors etc. with trenching, refilling and </w:t>
            </w:r>
            <w:r>
              <w:rPr>
                <w:rFonts w:ascii="Times New Roman" w:hAnsi="Times New Roman"/>
                <w:b/>
                <w:color w:val="000000"/>
                <w:spacing w:val="-15"/>
                <w:sz w:val="24"/>
              </w:rPr>
              <w:t xml:space="preserve">testing of joints complete as per direction of the engineer in charge. </w:t>
            </w:r>
            <w:r>
              <w:rPr>
                <w:rFonts w:ascii="Times New Roman" w:hAnsi="Times New Roman"/>
                <w:b/>
                <w:color w:val="000000"/>
                <w:spacing w:val="-10"/>
                <w:sz w:val="24"/>
              </w:rPr>
              <w:t>External work</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r>
      <w:tr w:rsidR="00757E98" w:rsidTr="008C3503">
        <w:trPr>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817"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97"/>
              <w:rPr>
                <w:rFonts w:ascii="Times New Roman" w:hAnsi="Times New Roman"/>
                <w:b/>
                <w:color w:val="000000"/>
                <w:spacing w:val="-10"/>
                <w:sz w:val="24"/>
              </w:rPr>
            </w:pPr>
            <w:r>
              <w:rPr>
                <w:rFonts w:ascii="Times New Roman" w:hAnsi="Times New Roman"/>
                <w:b/>
                <w:color w:val="000000"/>
                <w:spacing w:val="-10"/>
                <w:sz w:val="24"/>
              </w:rPr>
              <w:t>18.3.1</w:t>
            </w:r>
          </w:p>
        </w:tc>
        <w:tc>
          <w:tcPr>
            <w:tcW w:w="5603"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05"/>
              <w:rPr>
                <w:rFonts w:ascii="Times New Roman" w:hAnsi="Times New Roman"/>
                <w:b/>
                <w:color w:val="000000"/>
                <w:spacing w:val="-11"/>
                <w:sz w:val="24"/>
              </w:rPr>
            </w:pPr>
            <w:r>
              <w:rPr>
                <w:rFonts w:ascii="Times New Roman" w:hAnsi="Times New Roman"/>
                <w:b/>
                <w:color w:val="000000"/>
                <w:spacing w:val="-11"/>
                <w:sz w:val="24"/>
              </w:rPr>
              <w:t>1216 (16 mm OD) pipe (minimum wall thickness 1 75mm)</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tabs>
                <w:tab w:val="decimal" w:pos="768"/>
              </w:tabs>
              <w:rPr>
                <w:rFonts w:ascii="Times New Roman" w:hAnsi="Times New Roman"/>
                <w:b/>
                <w:color w:val="000000"/>
                <w:spacing w:val="-10"/>
                <w:sz w:val="24"/>
              </w:rPr>
            </w:pPr>
            <w:r>
              <w:rPr>
                <w:rFonts w:ascii="Times New Roman" w:hAnsi="Times New Roman"/>
                <w:b/>
                <w:color w:val="000000"/>
                <w:spacing w:val="-10"/>
                <w:sz w:val="24"/>
              </w:rPr>
              <w:t>190.00</w:t>
            </w:r>
          </w:p>
        </w:tc>
      </w:tr>
    </w:tbl>
    <w:p w:rsidR="00757E98" w:rsidRDefault="00757E98" w:rsidP="00B523C4">
      <w:pPr>
        <w:rPr>
          <w:rFonts w:ascii="Times New Roman" w:hAnsi="Times New Roman" w:cs="Times New Roman"/>
        </w:rPr>
      </w:pPr>
    </w:p>
    <w:p w:rsidR="00757E98" w:rsidRDefault="00757E98" w:rsidP="00757E98">
      <w:pPr>
        <w:jc w:val="center"/>
        <w:rPr>
          <w:rFonts w:ascii="Times New Roman" w:hAnsi="Times New Roman" w:cs="Times New Roman"/>
        </w:rPr>
      </w:pPr>
      <w:r>
        <w:t>Page No.314</w:t>
      </w:r>
    </w:p>
    <w:tbl>
      <w:tblPr>
        <w:tblW w:w="0" w:type="auto"/>
        <w:tblInd w:w="15" w:type="dxa"/>
        <w:tblLayout w:type="fixed"/>
        <w:tblCellMar>
          <w:left w:w="0" w:type="dxa"/>
          <w:right w:w="0" w:type="dxa"/>
        </w:tblCellMar>
        <w:tblLook w:val="04A0"/>
      </w:tblPr>
      <w:tblGrid>
        <w:gridCol w:w="803"/>
        <w:gridCol w:w="817"/>
        <w:gridCol w:w="263"/>
        <w:gridCol w:w="5340"/>
        <w:gridCol w:w="915"/>
        <w:gridCol w:w="1417"/>
      </w:tblGrid>
      <w:tr w:rsidR="00757E98" w:rsidTr="008C3503">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6420" w:type="dxa"/>
            <w:gridSpan w:val="3"/>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 xml:space="preserve">Rate (in </w:t>
            </w:r>
            <w:r>
              <w:rPr>
                <w:rFonts w:ascii="Times New Roman" w:hAnsi="Times New Roman"/>
                <w:b/>
                <w:color w:val="000000"/>
                <w:spacing w:val="-10"/>
                <w:sz w:val="24"/>
              </w:rPr>
              <w:br/>
              <w:t>Rs.)</w:t>
            </w:r>
          </w:p>
        </w:tc>
      </w:tr>
      <w:tr w:rsidR="00757E98" w:rsidTr="008C3503">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6420" w:type="dxa"/>
            <w:gridSpan w:val="3"/>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r>
      <w:tr w:rsidR="00757E98" w:rsidTr="008C3503">
        <w:trPr>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817"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12"/>
              <w:rPr>
                <w:rFonts w:ascii="Times New Roman" w:hAnsi="Times New Roman"/>
                <w:b/>
                <w:color w:val="000000"/>
                <w:spacing w:val="-10"/>
                <w:sz w:val="24"/>
              </w:rPr>
            </w:pPr>
            <w:r>
              <w:rPr>
                <w:rFonts w:ascii="Times New Roman" w:hAnsi="Times New Roman"/>
                <w:b/>
                <w:color w:val="000000"/>
                <w:spacing w:val="-10"/>
                <w:sz w:val="24"/>
              </w:rPr>
              <w:t>183.2</w:t>
            </w:r>
          </w:p>
        </w:tc>
        <w:tc>
          <w:tcPr>
            <w:tcW w:w="5603"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105"/>
              <w:rPr>
                <w:rFonts w:ascii="Times New Roman" w:hAnsi="Times New Roman"/>
                <w:b/>
                <w:color w:val="000000"/>
                <w:spacing w:val="-10"/>
                <w:sz w:val="24"/>
              </w:rPr>
            </w:pPr>
            <w:r>
              <w:rPr>
                <w:rFonts w:ascii="Times New Roman" w:hAnsi="Times New Roman"/>
                <w:b/>
                <w:color w:val="000000"/>
                <w:spacing w:val="-10"/>
                <w:sz w:val="24"/>
              </w:rPr>
              <w:t>1620 (29 mm 01)) pipe (minimum wall thiclmess 2mm)</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235.00</w:t>
            </w:r>
          </w:p>
        </w:tc>
      </w:tr>
      <w:tr w:rsidR="00757E98" w:rsidTr="008C3503">
        <w:trPr>
          <w:trHeight w:hRule="exact" w:val="397"/>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817"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12"/>
              <w:rPr>
                <w:rFonts w:ascii="Times New Roman" w:hAnsi="Times New Roman"/>
                <w:b/>
                <w:color w:val="000000"/>
                <w:spacing w:val="-10"/>
                <w:sz w:val="24"/>
              </w:rPr>
            </w:pPr>
            <w:r>
              <w:rPr>
                <w:rFonts w:ascii="Times New Roman" w:hAnsi="Times New Roman"/>
                <w:b/>
                <w:color w:val="000000"/>
                <w:spacing w:val="-10"/>
                <w:sz w:val="24"/>
              </w:rPr>
              <w:t>18.3.3</w:t>
            </w:r>
          </w:p>
        </w:tc>
        <w:tc>
          <w:tcPr>
            <w:tcW w:w="5603"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105"/>
              <w:rPr>
                <w:rFonts w:ascii="Times New Roman" w:hAnsi="Times New Roman"/>
                <w:b/>
                <w:color w:val="000000"/>
                <w:spacing w:val="-10"/>
                <w:sz w:val="24"/>
              </w:rPr>
            </w:pPr>
            <w:r>
              <w:rPr>
                <w:rFonts w:ascii="Times New Roman" w:hAnsi="Times New Roman"/>
                <w:b/>
                <w:color w:val="000000"/>
                <w:spacing w:val="-10"/>
                <w:sz w:val="24"/>
              </w:rPr>
              <w:t>2025 (25 mm 01)) pipe (minimum wall thickness 2 45mm)</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295.00</w:t>
            </w:r>
          </w:p>
        </w:tc>
      </w:tr>
      <w:tr w:rsidR="00757E98" w:rsidTr="008C3503">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817"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12"/>
              <w:rPr>
                <w:rFonts w:ascii="Times New Roman" w:hAnsi="Times New Roman"/>
                <w:b/>
                <w:color w:val="000000"/>
                <w:spacing w:val="-10"/>
                <w:sz w:val="24"/>
              </w:rPr>
            </w:pPr>
            <w:r>
              <w:rPr>
                <w:rFonts w:ascii="Times New Roman" w:hAnsi="Times New Roman"/>
                <w:b/>
                <w:color w:val="000000"/>
                <w:spacing w:val="-10"/>
                <w:sz w:val="24"/>
              </w:rPr>
              <w:t>18.3.4</w:t>
            </w:r>
          </w:p>
        </w:tc>
        <w:tc>
          <w:tcPr>
            <w:tcW w:w="5603"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105"/>
              <w:rPr>
                <w:rFonts w:ascii="Times New Roman" w:hAnsi="Times New Roman"/>
                <w:b/>
                <w:color w:val="000000"/>
                <w:spacing w:val="-10"/>
                <w:sz w:val="24"/>
              </w:rPr>
            </w:pPr>
            <w:r>
              <w:rPr>
                <w:rFonts w:ascii="Times New Roman" w:hAnsi="Times New Roman"/>
                <w:b/>
                <w:color w:val="000000"/>
                <w:spacing w:val="-10"/>
                <w:sz w:val="24"/>
              </w:rPr>
              <w:t>2532 (32 mm 01)) pipe (minimum wall thickness 2.8mm)</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378.00</w:t>
            </w:r>
          </w:p>
        </w:tc>
      </w:tr>
      <w:tr w:rsidR="00757E98" w:rsidTr="008C3503">
        <w:trPr>
          <w:trHeight w:hRule="exact" w:val="398"/>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817"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12"/>
              <w:rPr>
                <w:rFonts w:ascii="Times New Roman" w:hAnsi="Times New Roman"/>
                <w:b/>
                <w:color w:val="000000"/>
                <w:spacing w:val="-10"/>
                <w:sz w:val="24"/>
              </w:rPr>
            </w:pPr>
            <w:r>
              <w:rPr>
                <w:rFonts w:ascii="Times New Roman" w:hAnsi="Times New Roman"/>
                <w:b/>
                <w:color w:val="000000"/>
                <w:spacing w:val="-10"/>
                <w:sz w:val="24"/>
              </w:rPr>
              <w:t>18,3,5</w:t>
            </w:r>
          </w:p>
        </w:tc>
        <w:tc>
          <w:tcPr>
            <w:tcW w:w="5603"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105"/>
              <w:rPr>
                <w:rFonts w:ascii="Times New Roman" w:hAnsi="Times New Roman"/>
                <w:b/>
                <w:color w:val="000000"/>
                <w:spacing w:val="-10"/>
                <w:sz w:val="24"/>
              </w:rPr>
            </w:pPr>
            <w:r>
              <w:rPr>
                <w:rFonts w:ascii="Times New Roman" w:hAnsi="Times New Roman"/>
                <w:b/>
                <w:color w:val="000000"/>
                <w:spacing w:val="-10"/>
                <w:sz w:val="24"/>
              </w:rPr>
              <w:t>3240 (40 mm 01)) pipe (minimum wall thickness 3 4mm)</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588.00</w:t>
            </w:r>
          </w:p>
        </w:tc>
      </w:tr>
      <w:tr w:rsidR="00757E98" w:rsidTr="008C3503">
        <w:trPr>
          <w:trHeight w:hRule="exact" w:val="607"/>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817"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12"/>
              <w:rPr>
                <w:rFonts w:ascii="Times New Roman" w:hAnsi="Times New Roman"/>
                <w:b/>
                <w:color w:val="000000"/>
                <w:spacing w:val="-10"/>
                <w:sz w:val="24"/>
              </w:rPr>
            </w:pPr>
            <w:r>
              <w:rPr>
                <w:rFonts w:ascii="Times New Roman" w:hAnsi="Times New Roman"/>
                <w:b/>
                <w:color w:val="000000"/>
                <w:spacing w:val="-10"/>
                <w:sz w:val="24"/>
              </w:rPr>
              <w:t>183.6</w:t>
            </w:r>
          </w:p>
        </w:tc>
        <w:tc>
          <w:tcPr>
            <w:tcW w:w="5603"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105"/>
              <w:rPr>
                <w:rFonts w:ascii="Times New Roman" w:hAnsi="Times New Roman"/>
                <w:b/>
                <w:color w:val="000000"/>
                <w:spacing w:val="-10"/>
                <w:sz w:val="24"/>
              </w:rPr>
            </w:pPr>
            <w:r>
              <w:rPr>
                <w:rFonts w:ascii="Times New Roman" w:hAnsi="Times New Roman"/>
                <w:b/>
                <w:color w:val="000000"/>
                <w:spacing w:val="-10"/>
                <w:sz w:val="24"/>
              </w:rPr>
              <w:t>4050 (59 mm 01)) pipe (minimum wall thickness 4mm)</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649.00</w:t>
            </w:r>
          </w:p>
        </w:tc>
      </w:tr>
      <w:tr w:rsidR="00757E98" w:rsidTr="008C3503">
        <w:trPr>
          <w:trHeight w:hRule="exact" w:val="2280"/>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tabs>
                <w:tab w:val="decimal" w:pos="461"/>
              </w:tabs>
              <w:rPr>
                <w:rFonts w:ascii="Times New Roman" w:hAnsi="Times New Roman"/>
                <w:b/>
                <w:color w:val="000000"/>
                <w:spacing w:val="-10"/>
                <w:sz w:val="24"/>
              </w:rPr>
            </w:pPr>
            <w:r>
              <w:rPr>
                <w:rFonts w:ascii="Times New Roman" w:hAnsi="Times New Roman"/>
                <w:b/>
                <w:color w:val="000000"/>
                <w:spacing w:val="-10"/>
                <w:sz w:val="24"/>
              </w:rPr>
              <w:t>18.4</w:t>
            </w:r>
          </w:p>
        </w:tc>
        <w:tc>
          <w:tcPr>
            <w:tcW w:w="6420" w:type="dxa"/>
            <w:gridSpan w:val="3"/>
            <w:tcBorders>
              <w:top w:val="single" w:sz="6" w:space="0" w:color="000000"/>
              <w:left w:val="single" w:sz="6" w:space="0" w:color="000000"/>
              <w:bottom w:val="single" w:sz="6" w:space="0" w:color="000000"/>
              <w:right w:val="single" w:sz="6" w:space="0" w:color="000000"/>
            </w:tcBorders>
          </w:tcPr>
          <w:p w:rsidR="00757E98" w:rsidRDefault="00757E98" w:rsidP="008C3503">
            <w:pPr>
              <w:tabs>
                <w:tab w:val="right" w:pos="6300"/>
              </w:tabs>
              <w:ind w:left="112"/>
              <w:rPr>
                <w:rFonts w:ascii="Times New Roman" w:hAnsi="Times New Roman"/>
                <w:b/>
                <w:color w:val="000000"/>
                <w:spacing w:val="-10"/>
                <w:sz w:val="24"/>
              </w:rPr>
            </w:pPr>
            <w:r>
              <w:rPr>
                <w:rFonts w:ascii="Times New Roman" w:hAnsi="Times New Roman"/>
                <w:b/>
                <w:color w:val="000000"/>
                <w:spacing w:val="-10"/>
                <w:sz w:val="24"/>
              </w:rPr>
              <w:t>Providing and fixing</w:t>
            </w:r>
            <w:r>
              <w:rPr>
                <w:rFonts w:ascii="Times New Roman" w:hAnsi="Times New Roman"/>
                <w:b/>
                <w:color w:val="000000"/>
                <w:spacing w:val="-10"/>
                <w:sz w:val="24"/>
              </w:rPr>
              <w:tab/>
            </w:r>
            <w:r>
              <w:rPr>
                <w:rFonts w:ascii="Times New Roman" w:hAnsi="Times New Roman"/>
                <w:b/>
                <w:color w:val="000000"/>
                <w:spacing w:val="-2"/>
                <w:sz w:val="24"/>
              </w:rPr>
              <w:t>3 layer PP-R (Poly propylene Random</w:t>
            </w:r>
          </w:p>
          <w:p w:rsidR="00757E98" w:rsidRDefault="00757E98" w:rsidP="008C3503">
            <w:pPr>
              <w:ind w:left="108" w:right="108"/>
              <w:jc w:val="both"/>
              <w:rPr>
                <w:rFonts w:ascii="Times New Roman" w:hAnsi="Times New Roman"/>
                <w:b/>
                <w:color w:val="000000"/>
                <w:spacing w:val="-6"/>
                <w:sz w:val="24"/>
              </w:rPr>
            </w:pPr>
            <w:r>
              <w:rPr>
                <w:rFonts w:ascii="Times New Roman" w:hAnsi="Times New Roman"/>
                <w:b/>
                <w:color w:val="000000"/>
                <w:spacing w:val="-6"/>
                <w:sz w:val="24"/>
              </w:rPr>
              <w:t xml:space="preserve">copolymer) pipes SDR 7.4 U V stabilized and anti - microbial </w:t>
            </w:r>
            <w:r>
              <w:rPr>
                <w:rFonts w:ascii="Times New Roman" w:hAnsi="Times New Roman"/>
                <w:b/>
                <w:color w:val="000000"/>
                <w:spacing w:val="-7"/>
                <w:sz w:val="24"/>
              </w:rPr>
              <w:t xml:space="preserve">fusion welded, having thermal stability for hot and cold water </w:t>
            </w:r>
            <w:r>
              <w:rPr>
                <w:rFonts w:ascii="Times New Roman" w:hAnsi="Times New Roman"/>
                <w:b/>
                <w:color w:val="000000"/>
                <w:spacing w:val="-15"/>
                <w:sz w:val="24"/>
              </w:rPr>
              <w:t xml:space="preserve">supply including all PP - It plain and brass threaded polypropylene </w:t>
            </w:r>
            <w:r>
              <w:rPr>
                <w:rFonts w:ascii="Times New Roman" w:hAnsi="Times New Roman"/>
                <w:b/>
                <w:color w:val="000000"/>
                <w:spacing w:val="-9"/>
                <w:sz w:val="24"/>
              </w:rPr>
              <w:t xml:space="preserve">random fittings i/c fixing the pipe with clamps at 1.00 m spacing </w:t>
            </w:r>
            <w:r>
              <w:rPr>
                <w:rFonts w:ascii="Times New Roman" w:hAnsi="Times New Roman"/>
                <w:b/>
                <w:color w:val="000000"/>
                <w:sz w:val="24"/>
              </w:rPr>
              <w:t xml:space="preserve">This includes testing of joints complete as per direction of </w:t>
            </w:r>
            <w:r>
              <w:rPr>
                <w:rFonts w:ascii="Times New Roman" w:hAnsi="Times New Roman"/>
                <w:b/>
                <w:color w:val="000000"/>
                <w:spacing w:val="-12"/>
                <w:sz w:val="24"/>
              </w:rPr>
              <w:t>Engineer in Charge.</w:t>
            </w:r>
          </w:p>
          <w:p w:rsidR="00757E98" w:rsidRDefault="00757E98" w:rsidP="008C3503">
            <w:pPr>
              <w:ind w:left="112"/>
              <w:rPr>
                <w:rFonts w:ascii="Times New Roman" w:hAnsi="Times New Roman"/>
                <w:b/>
                <w:color w:val="000000"/>
                <w:spacing w:val="-10"/>
                <w:sz w:val="24"/>
              </w:rPr>
            </w:pPr>
            <w:r>
              <w:rPr>
                <w:rFonts w:ascii="Times New Roman" w:hAnsi="Times New Roman"/>
                <w:b/>
                <w:color w:val="000000"/>
                <w:spacing w:val="-10"/>
                <w:sz w:val="24"/>
              </w:rPr>
              <w:t>Internal work - Exposed on wall</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r>
      <w:tr w:rsidR="00757E98" w:rsidTr="008C3503">
        <w:trPr>
          <w:trHeight w:hRule="exact" w:val="458"/>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112"/>
              <w:rPr>
                <w:rFonts w:ascii="Times New Roman" w:hAnsi="Times New Roman"/>
                <w:b/>
                <w:color w:val="000000"/>
                <w:spacing w:val="-10"/>
                <w:sz w:val="24"/>
              </w:rPr>
            </w:pPr>
            <w:r>
              <w:rPr>
                <w:rFonts w:ascii="Times New Roman" w:hAnsi="Times New Roman"/>
                <w:b/>
                <w:color w:val="000000"/>
                <w:spacing w:val="-10"/>
                <w:sz w:val="24"/>
              </w:rPr>
              <w:t>18.4.1</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7"/>
              <w:rPr>
                <w:rFonts w:ascii="Times New Roman" w:hAnsi="Times New Roman"/>
                <w:b/>
                <w:color w:val="000000"/>
                <w:spacing w:val="-10"/>
                <w:sz w:val="24"/>
              </w:rPr>
            </w:pPr>
            <w:r>
              <w:rPr>
                <w:rFonts w:ascii="Times New Roman" w:hAnsi="Times New Roman"/>
                <w:b/>
                <w:color w:val="000000"/>
                <w:spacing w:val="-10"/>
                <w:sz w:val="24"/>
              </w:rPr>
              <w:t>PN - 16 Pipe, 16 rem OD</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102.00</w:t>
            </w:r>
          </w:p>
        </w:tc>
      </w:tr>
      <w:tr w:rsidR="00757E98" w:rsidTr="008C3503">
        <w:trPr>
          <w:trHeight w:hRule="exact" w:val="46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112"/>
              <w:rPr>
                <w:rFonts w:ascii="Times New Roman" w:hAnsi="Times New Roman"/>
                <w:b/>
                <w:color w:val="000000"/>
                <w:spacing w:val="-10"/>
                <w:sz w:val="24"/>
              </w:rPr>
            </w:pPr>
            <w:r>
              <w:rPr>
                <w:rFonts w:ascii="Times New Roman" w:hAnsi="Times New Roman"/>
                <w:b/>
                <w:color w:val="000000"/>
                <w:spacing w:val="-10"/>
                <w:sz w:val="24"/>
              </w:rPr>
              <w:t>18.42</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7"/>
              <w:rPr>
                <w:rFonts w:ascii="Times New Roman" w:hAnsi="Times New Roman"/>
                <w:b/>
                <w:color w:val="000000"/>
                <w:spacing w:val="-10"/>
                <w:sz w:val="24"/>
              </w:rPr>
            </w:pPr>
            <w:r>
              <w:rPr>
                <w:rFonts w:ascii="Times New Roman" w:hAnsi="Times New Roman"/>
                <w:b/>
                <w:color w:val="000000"/>
                <w:spacing w:val="-10"/>
                <w:sz w:val="24"/>
              </w:rPr>
              <w:t>PN - 16 Pipe, 20 mm OD</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137.00</w:t>
            </w:r>
          </w:p>
        </w:tc>
      </w:tr>
      <w:tr w:rsidR="00757E98" w:rsidTr="008C3503">
        <w:trPr>
          <w:trHeight w:hRule="exact" w:val="46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112"/>
              <w:rPr>
                <w:rFonts w:ascii="Times New Roman" w:hAnsi="Times New Roman"/>
                <w:b/>
                <w:color w:val="000000"/>
                <w:spacing w:val="-10"/>
                <w:sz w:val="24"/>
              </w:rPr>
            </w:pPr>
            <w:r>
              <w:rPr>
                <w:rFonts w:ascii="Times New Roman" w:hAnsi="Times New Roman"/>
                <w:b/>
                <w:color w:val="000000"/>
                <w:spacing w:val="-10"/>
                <w:sz w:val="24"/>
              </w:rPr>
              <w:t>18.4.3</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7"/>
              <w:rPr>
                <w:rFonts w:ascii="Times New Roman" w:hAnsi="Times New Roman"/>
                <w:b/>
                <w:color w:val="000000"/>
                <w:spacing w:val="-8"/>
                <w:sz w:val="24"/>
              </w:rPr>
            </w:pPr>
            <w:r>
              <w:rPr>
                <w:rFonts w:ascii="Times New Roman" w:hAnsi="Times New Roman"/>
                <w:b/>
                <w:color w:val="000000"/>
                <w:spacing w:val="-8"/>
                <w:sz w:val="24"/>
              </w:rPr>
              <w:t>PN -16 Pipe, 25 mm OD</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186.00</w:t>
            </w:r>
          </w:p>
        </w:tc>
      </w:tr>
      <w:tr w:rsidR="00757E98" w:rsidTr="008C3503">
        <w:trPr>
          <w:trHeight w:hRule="exact" w:val="46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112"/>
              <w:rPr>
                <w:rFonts w:ascii="Times New Roman" w:hAnsi="Times New Roman"/>
                <w:b/>
                <w:color w:val="000000"/>
                <w:spacing w:val="-10"/>
                <w:sz w:val="24"/>
              </w:rPr>
            </w:pPr>
            <w:r>
              <w:rPr>
                <w:rFonts w:ascii="Times New Roman" w:hAnsi="Times New Roman"/>
                <w:b/>
                <w:color w:val="000000"/>
                <w:spacing w:val="-10"/>
                <w:sz w:val="24"/>
              </w:rPr>
              <w:t>18.4.4</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7"/>
              <w:rPr>
                <w:rFonts w:ascii="Times New Roman" w:hAnsi="Times New Roman"/>
                <w:b/>
                <w:color w:val="000000"/>
                <w:spacing w:val="-8"/>
                <w:sz w:val="24"/>
              </w:rPr>
            </w:pPr>
            <w:r>
              <w:rPr>
                <w:rFonts w:ascii="Times New Roman" w:hAnsi="Times New Roman"/>
                <w:b/>
                <w:color w:val="000000"/>
                <w:spacing w:val="-8"/>
                <w:sz w:val="24"/>
              </w:rPr>
              <w:t>PN -16 Pipe, 32 mm OD</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285.00</w:t>
            </w:r>
          </w:p>
        </w:tc>
      </w:tr>
      <w:tr w:rsidR="00757E98" w:rsidTr="008C3503">
        <w:trPr>
          <w:trHeight w:hRule="exact" w:val="46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112"/>
              <w:rPr>
                <w:rFonts w:ascii="Times New Roman" w:hAnsi="Times New Roman"/>
                <w:b/>
                <w:color w:val="000000"/>
                <w:spacing w:val="-10"/>
                <w:sz w:val="24"/>
              </w:rPr>
            </w:pPr>
            <w:r>
              <w:rPr>
                <w:rFonts w:ascii="Times New Roman" w:hAnsi="Times New Roman"/>
                <w:b/>
                <w:color w:val="000000"/>
                <w:spacing w:val="-10"/>
                <w:sz w:val="24"/>
              </w:rPr>
              <w:t>18.43</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7"/>
              <w:rPr>
                <w:rFonts w:ascii="Times New Roman" w:hAnsi="Times New Roman"/>
                <w:b/>
                <w:color w:val="000000"/>
                <w:spacing w:val="-8"/>
                <w:sz w:val="24"/>
              </w:rPr>
            </w:pPr>
            <w:r>
              <w:rPr>
                <w:rFonts w:ascii="Times New Roman" w:hAnsi="Times New Roman"/>
                <w:b/>
                <w:color w:val="000000"/>
                <w:spacing w:val="-8"/>
                <w:sz w:val="24"/>
              </w:rPr>
              <w:t>PN -16 Pipe, 40 mm OD</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437.00</w:t>
            </w:r>
          </w:p>
        </w:tc>
      </w:tr>
      <w:tr w:rsidR="00757E98" w:rsidTr="008C3503">
        <w:trPr>
          <w:trHeight w:hRule="exact" w:val="540"/>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112"/>
              <w:rPr>
                <w:rFonts w:ascii="Times New Roman" w:hAnsi="Times New Roman"/>
                <w:b/>
                <w:color w:val="000000"/>
                <w:spacing w:val="-10"/>
                <w:sz w:val="24"/>
              </w:rPr>
            </w:pPr>
            <w:r>
              <w:rPr>
                <w:rFonts w:ascii="Times New Roman" w:hAnsi="Times New Roman"/>
                <w:b/>
                <w:color w:val="000000"/>
                <w:spacing w:val="-10"/>
                <w:sz w:val="24"/>
              </w:rPr>
              <w:t>18.4.6</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7"/>
              <w:rPr>
                <w:rFonts w:ascii="Times New Roman" w:hAnsi="Times New Roman"/>
                <w:b/>
                <w:color w:val="000000"/>
                <w:spacing w:val="-10"/>
                <w:sz w:val="24"/>
              </w:rPr>
            </w:pPr>
            <w:r>
              <w:rPr>
                <w:rFonts w:ascii="Times New Roman" w:hAnsi="Times New Roman"/>
                <w:b/>
                <w:color w:val="000000"/>
                <w:spacing w:val="-10"/>
                <w:sz w:val="24"/>
              </w:rPr>
              <w:t>PN - 16 Pipe, 50 mm OD</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596.00</w:t>
            </w:r>
          </w:p>
        </w:tc>
      </w:tr>
      <w:tr w:rsidR="00757E98" w:rsidTr="008C3503">
        <w:trPr>
          <w:trHeight w:hRule="exact" w:val="2790"/>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tabs>
                <w:tab w:val="decimal" w:pos="461"/>
              </w:tabs>
              <w:rPr>
                <w:rFonts w:ascii="Times New Roman" w:hAnsi="Times New Roman"/>
                <w:b/>
                <w:color w:val="000000"/>
                <w:spacing w:val="-10"/>
                <w:sz w:val="24"/>
              </w:rPr>
            </w:pPr>
            <w:r>
              <w:rPr>
                <w:rFonts w:ascii="Times New Roman" w:hAnsi="Times New Roman"/>
                <w:b/>
                <w:color w:val="000000"/>
                <w:spacing w:val="-10"/>
                <w:sz w:val="24"/>
              </w:rPr>
              <w:t>18.5</w:t>
            </w:r>
          </w:p>
        </w:tc>
        <w:tc>
          <w:tcPr>
            <w:tcW w:w="6420" w:type="dxa"/>
            <w:gridSpan w:val="3"/>
            <w:tcBorders>
              <w:top w:val="single" w:sz="6" w:space="0" w:color="000000"/>
              <w:left w:val="single" w:sz="6" w:space="0" w:color="000000"/>
              <w:bottom w:val="single" w:sz="6" w:space="0" w:color="000000"/>
              <w:right w:val="single" w:sz="6" w:space="0" w:color="000000"/>
            </w:tcBorders>
          </w:tcPr>
          <w:p w:rsidR="00757E98" w:rsidRDefault="00757E98" w:rsidP="008C3503">
            <w:pPr>
              <w:tabs>
                <w:tab w:val="right" w:pos="6300"/>
              </w:tabs>
              <w:ind w:left="108"/>
              <w:rPr>
                <w:rFonts w:ascii="Times New Roman" w:hAnsi="Times New Roman"/>
                <w:b/>
                <w:color w:val="000000"/>
                <w:spacing w:val="-10"/>
                <w:sz w:val="24"/>
              </w:rPr>
            </w:pPr>
            <w:r>
              <w:rPr>
                <w:rFonts w:ascii="Times New Roman" w:hAnsi="Times New Roman"/>
                <w:b/>
                <w:color w:val="000000"/>
                <w:spacing w:val="-10"/>
                <w:sz w:val="24"/>
              </w:rPr>
              <w:t>Providing and fixing</w:t>
            </w:r>
            <w:r>
              <w:rPr>
                <w:rFonts w:ascii="Times New Roman" w:hAnsi="Times New Roman"/>
                <w:b/>
                <w:color w:val="000000"/>
                <w:spacing w:val="-10"/>
                <w:sz w:val="24"/>
              </w:rPr>
              <w:tab/>
            </w:r>
            <w:r>
              <w:rPr>
                <w:rFonts w:ascii="Times New Roman" w:hAnsi="Times New Roman"/>
                <w:b/>
                <w:color w:val="000000"/>
                <w:sz w:val="24"/>
              </w:rPr>
              <w:t>3 layer PP-II (My propylene Random</w:t>
            </w:r>
          </w:p>
          <w:p w:rsidR="00757E98" w:rsidRDefault="00757E98" w:rsidP="008C3503">
            <w:pPr>
              <w:ind w:left="108" w:right="108"/>
              <w:jc w:val="both"/>
              <w:rPr>
                <w:rFonts w:ascii="Times New Roman" w:hAnsi="Times New Roman"/>
                <w:b/>
                <w:color w:val="000000"/>
                <w:spacing w:val="-6"/>
                <w:sz w:val="24"/>
              </w:rPr>
            </w:pPr>
            <w:r>
              <w:rPr>
                <w:rFonts w:ascii="Times New Roman" w:hAnsi="Times New Roman"/>
                <w:b/>
                <w:color w:val="000000"/>
                <w:spacing w:val="-6"/>
                <w:sz w:val="24"/>
              </w:rPr>
              <w:t xml:space="preserve">copolymer) pipes SDR 7.4 U V stabilized and anti - microbial </w:t>
            </w:r>
            <w:r>
              <w:rPr>
                <w:rFonts w:ascii="Times New Roman" w:hAnsi="Times New Roman"/>
                <w:b/>
                <w:color w:val="000000"/>
                <w:spacing w:val="-7"/>
                <w:sz w:val="24"/>
              </w:rPr>
              <w:t xml:space="preserve">fusion welded, having thermal stability fur hot and cold water </w:t>
            </w:r>
            <w:r>
              <w:rPr>
                <w:rFonts w:ascii="Times New Roman" w:hAnsi="Times New Roman"/>
                <w:b/>
                <w:color w:val="000000"/>
                <w:spacing w:val="-15"/>
                <w:sz w:val="24"/>
              </w:rPr>
              <w:t xml:space="preserve">supply including all PP - R plain and brass threaded polypropylene </w:t>
            </w:r>
            <w:r>
              <w:rPr>
                <w:rFonts w:ascii="Times New Roman" w:hAnsi="Times New Roman"/>
                <w:b/>
                <w:color w:val="000000"/>
                <w:spacing w:val="-9"/>
                <w:sz w:val="24"/>
              </w:rPr>
              <w:t xml:space="preserve">random fittings i/c fixing the pipe with clamps at 1.00 m spacing. </w:t>
            </w:r>
            <w:r>
              <w:rPr>
                <w:rFonts w:ascii="Times New Roman" w:hAnsi="Times New Roman"/>
                <w:b/>
                <w:color w:val="000000"/>
                <w:spacing w:val="-14"/>
                <w:sz w:val="24"/>
              </w:rPr>
              <w:t xml:space="preserve">This includes the cost of cutting chases and making good the same </w:t>
            </w:r>
            <w:r>
              <w:rPr>
                <w:rFonts w:ascii="Times New Roman" w:hAnsi="Times New Roman"/>
                <w:b/>
                <w:color w:val="000000"/>
                <w:spacing w:val="-12"/>
                <w:sz w:val="24"/>
              </w:rPr>
              <w:t xml:space="preserve">including testing of joints complete as per direction of Engineer in </w:t>
            </w:r>
            <w:r>
              <w:rPr>
                <w:rFonts w:ascii="Times New Roman" w:hAnsi="Times New Roman"/>
                <w:b/>
                <w:color w:val="000000"/>
                <w:spacing w:val="-10"/>
                <w:sz w:val="24"/>
              </w:rPr>
              <w:t>Charge</w:t>
            </w:r>
          </w:p>
          <w:p w:rsidR="00757E98" w:rsidRDefault="00757E98" w:rsidP="008C3503">
            <w:pPr>
              <w:ind w:left="108" w:right="108"/>
              <w:rPr>
                <w:rFonts w:ascii="Times New Roman" w:hAnsi="Times New Roman"/>
                <w:b/>
                <w:color w:val="000000"/>
                <w:spacing w:val="-7"/>
                <w:sz w:val="24"/>
              </w:rPr>
            </w:pPr>
            <w:r>
              <w:rPr>
                <w:rFonts w:ascii="Times New Roman" w:hAnsi="Times New Roman"/>
                <w:b/>
                <w:color w:val="000000"/>
                <w:spacing w:val="-7"/>
                <w:sz w:val="24"/>
              </w:rPr>
              <w:t xml:space="preserve">Concealed work including cutting chases and making good the </w:t>
            </w:r>
            <w:r>
              <w:rPr>
                <w:rFonts w:ascii="Times New Roman" w:hAnsi="Times New Roman"/>
                <w:b/>
                <w:color w:val="000000"/>
                <w:spacing w:val="-10"/>
                <w:sz w:val="24"/>
              </w:rPr>
              <w:t>walls etc.</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r>
      <w:tr w:rsidR="00757E98" w:rsidTr="008C3503">
        <w:trPr>
          <w:trHeight w:hRule="exact" w:val="390"/>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vAlign w:val="center"/>
          </w:tcPr>
          <w:p w:rsidR="00757E98" w:rsidRDefault="00757E98" w:rsidP="008C3503">
            <w:pPr>
              <w:ind w:left="112"/>
              <w:rPr>
                <w:rFonts w:ascii="Times New Roman" w:hAnsi="Times New Roman"/>
                <w:b/>
                <w:color w:val="000000"/>
                <w:spacing w:val="-10"/>
                <w:sz w:val="24"/>
              </w:rPr>
            </w:pPr>
            <w:r>
              <w:rPr>
                <w:rFonts w:ascii="Times New Roman" w:hAnsi="Times New Roman"/>
                <w:b/>
                <w:color w:val="000000"/>
                <w:spacing w:val="-10"/>
                <w:sz w:val="24"/>
              </w:rPr>
              <w:t>18.51</w:t>
            </w:r>
          </w:p>
        </w:tc>
        <w:tc>
          <w:tcPr>
            <w:tcW w:w="5340" w:type="dxa"/>
            <w:tcBorders>
              <w:top w:val="single" w:sz="6" w:space="0" w:color="000000"/>
              <w:left w:val="single" w:sz="6" w:space="0" w:color="000000"/>
              <w:bottom w:val="single" w:sz="6" w:space="0" w:color="000000"/>
              <w:right w:val="single" w:sz="6" w:space="0" w:color="000000"/>
            </w:tcBorders>
            <w:vAlign w:val="center"/>
          </w:tcPr>
          <w:p w:rsidR="00757E98" w:rsidRDefault="00757E98" w:rsidP="008C3503">
            <w:pPr>
              <w:ind w:left="127"/>
              <w:rPr>
                <w:rFonts w:ascii="Times New Roman" w:hAnsi="Times New Roman"/>
                <w:b/>
                <w:color w:val="000000"/>
                <w:spacing w:val="-8"/>
                <w:sz w:val="24"/>
              </w:rPr>
            </w:pPr>
            <w:r>
              <w:rPr>
                <w:rFonts w:ascii="Times New Roman" w:hAnsi="Times New Roman"/>
                <w:b/>
                <w:color w:val="000000"/>
                <w:spacing w:val="-8"/>
                <w:sz w:val="24"/>
              </w:rPr>
              <w:t>PN -16 Pipe, 16 mm OD</w:t>
            </w:r>
          </w:p>
        </w:tc>
        <w:tc>
          <w:tcPr>
            <w:tcW w:w="915" w:type="dxa"/>
            <w:tcBorders>
              <w:top w:val="single" w:sz="6" w:space="0" w:color="000000"/>
              <w:left w:val="single" w:sz="6" w:space="0" w:color="000000"/>
              <w:bottom w:val="single" w:sz="6" w:space="0" w:color="000000"/>
              <w:right w:val="single" w:sz="6" w:space="0" w:color="000000"/>
            </w:tcBorders>
            <w:vAlign w:val="center"/>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vAlign w:val="center"/>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177.00</w:t>
            </w:r>
          </w:p>
        </w:tc>
      </w:tr>
      <w:tr w:rsidR="00757E98" w:rsidTr="008C3503">
        <w:trPr>
          <w:trHeight w:hRule="exact" w:val="390"/>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vAlign w:val="center"/>
          </w:tcPr>
          <w:p w:rsidR="00757E98" w:rsidRDefault="00757E98" w:rsidP="008C3503">
            <w:pPr>
              <w:ind w:left="112"/>
              <w:rPr>
                <w:rFonts w:ascii="Times New Roman" w:hAnsi="Times New Roman"/>
                <w:b/>
                <w:color w:val="000000"/>
                <w:spacing w:val="-10"/>
                <w:sz w:val="24"/>
              </w:rPr>
            </w:pPr>
            <w:r>
              <w:rPr>
                <w:rFonts w:ascii="Times New Roman" w:hAnsi="Times New Roman"/>
                <w:b/>
                <w:color w:val="000000"/>
                <w:spacing w:val="-10"/>
                <w:sz w:val="24"/>
              </w:rPr>
              <w:t>18.52</w:t>
            </w:r>
          </w:p>
        </w:tc>
        <w:tc>
          <w:tcPr>
            <w:tcW w:w="5340" w:type="dxa"/>
            <w:tcBorders>
              <w:top w:val="single" w:sz="6" w:space="0" w:color="000000"/>
              <w:left w:val="single" w:sz="6" w:space="0" w:color="000000"/>
              <w:bottom w:val="single" w:sz="6" w:space="0" w:color="000000"/>
              <w:right w:val="single" w:sz="6" w:space="0" w:color="000000"/>
            </w:tcBorders>
            <w:vAlign w:val="center"/>
          </w:tcPr>
          <w:p w:rsidR="00757E98" w:rsidRDefault="00757E98" w:rsidP="008C3503">
            <w:pPr>
              <w:ind w:left="127"/>
              <w:rPr>
                <w:rFonts w:ascii="Times New Roman" w:hAnsi="Times New Roman"/>
                <w:b/>
                <w:color w:val="000000"/>
                <w:spacing w:val="-8"/>
                <w:sz w:val="24"/>
              </w:rPr>
            </w:pPr>
            <w:r>
              <w:rPr>
                <w:rFonts w:ascii="Times New Roman" w:hAnsi="Times New Roman"/>
                <w:b/>
                <w:color w:val="000000"/>
                <w:spacing w:val="-8"/>
                <w:sz w:val="24"/>
              </w:rPr>
              <w:t>PN -16 Pipe, 20 mm OD</w:t>
            </w:r>
          </w:p>
        </w:tc>
        <w:tc>
          <w:tcPr>
            <w:tcW w:w="915" w:type="dxa"/>
            <w:tcBorders>
              <w:top w:val="single" w:sz="6" w:space="0" w:color="000000"/>
              <w:left w:val="single" w:sz="6" w:space="0" w:color="000000"/>
              <w:bottom w:val="single" w:sz="6" w:space="0" w:color="000000"/>
              <w:right w:val="single" w:sz="6" w:space="0" w:color="000000"/>
            </w:tcBorders>
            <w:vAlign w:val="center"/>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vAlign w:val="center"/>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217.00</w:t>
            </w:r>
          </w:p>
        </w:tc>
      </w:tr>
      <w:tr w:rsidR="00757E98" w:rsidTr="008C3503">
        <w:trPr>
          <w:trHeight w:hRule="exact" w:val="382"/>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112"/>
              <w:rPr>
                <w:rFonts w:ascii="Times New Roman" w:hAnsi="Times New Roman"/>
                <w:b/>
                <w:color w:val="000000"/>
                <w:spacing w:val="-10"/>
                <w:sz w:val="24"/>
              </w:rPr>
            </w:pPr>
            <w:r>
              <w:rPr>
                <w:rFonts w:ascii="Times New Roman" w:hAnsi="Times New Roman"/>
                <w:b/>
                <w:color w:val="000000"/>
                <w:spacing w:val="-10"/>
                <w:sz w:val="24"/>
              </w:rPr>
              <w:t>18,5.3</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7"/>
              <w:rPr>
                <w:rFonts w:ascii="Times New Roman" w:hAnsi="Times New Roman"/>
                <w:b/>
                <w:color w:val="000000"/>
                <w:spacing w:val="-10"/>
                <w:sz w:val="24"/>
              </w:rPr>
            </w:pPr>
            <w:r>
              <w:rPr>
                <w:rFonts w:ascii="Times New Roman" w:hAnsi="Times New Roman"/>
                <w:b/>
                <w:color w:val="000000"/>
                <w:spacing w:val="-10"/>
                <w:sz w:val="24"/>
              </w:rPr>
              <w:t>PN - 16 Pipe, 25 mm OD</w:t>
            </w:r>
          </w:p>
        </w:tc>
        <w:tc>
          <w:tcPr>
            <w:tcW w:w="915" w:type="dxa"/>
            <w:tcBorders>
              <w:top w:val="single" w:sz="6" w:space="0" w:color="000000"/>
              <w:left w:val="single" w:sz="6" w:space="0" w:color="000000"/>
              <w:bottom w:val="single" w:sz="6" w:space="0" w:color="000000"/>
              <w:right w:val="single" w:sz="6" w:space="0" w:color="000000"/>
            </w:tcBorders>
            <w:vAlign w:val="center"/>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278.00</w:t>
            </w:r>
          </w:p>
        </w:tc>
      </w:tr>
      <w:tr w:rsidR="00757E98" w:rsidTr="008C3503">
        <w:trPr>
          <w:trHeight w:hRule="exact" w:val="540"/>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112"/>
              <w:rPr>
                <w:rFonts w:ascii="Times New Roman" w:hAnsi="Times New Roman"/>
                <w:b/>
                <w:color w:val="000000"/>
                <w:spacing w:val="-10"/>
                <w:sz w:val="24"/>
              </w:rPr>
            </w:pPr>
            <w:r>
              <w:rPr>
                <w:rFonts w:ascii="Times New Roman" w:hAnsi="Times New Roman"/>
                <w:b/>
                <w:color w:val="000000"/>
                <w:spacing w:val="-10"/>
                <w:sz w:val="24"/>
              </w:rPr>
              <w:t>185.4</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7"/>
              <w:rPr>
                <w:rFonts w:ascii="Times New Roman" w:hAnsi="Times New Roman"/>
                <w:b/>
                <w:color w:val="000000"/>
                <w:spacing w:val="-10"/>
                <w:sz w:val="24"/>
              </w:rPr>
            </w:pPr>
            <w:r>
              <w:rPr>
                <w:rFonts w:ascii="Times New Roman" w:hAnsi="Times New Roman"/>
                <w:b/>
                <w:color w:val="000000"/>
                <w:spacing w:val="-10"/>
                <w:sz w:val="24"/>
              </w:rPr>
              <w:t>PN - 16 Pipe, 32 rem OD</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400.00</w:t>
            </w:r>
          </w:p>
        </w:tc>
      </w:tr>
      <w:tr w:rsidR="00757E98" w:rsidTr="008C3503">
        <w:trPr>
          <w:trHeight w:hRule="exact" w:val="1913"/>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tabs>
                <w:tab w:val="decimal" w:pos="461"/>
              </w:tabs>
              <w:rPr>
                <w:rFonts w:ascii="Times New Roman" w:hAnsi="Times New Roman"/>
                <w:b/>
                <w:color w:val="000000"/>
                <w:spacing w:val="-10"/>
                <w:sz w:val="24"/>
              </w:rPr>
            </w:pPr>
            <w:r>
              <w:rPr>
                <w:rFonts w:ascii="Times New Roman" w:hAnsi="Times New Roman"/>
                <w:b/>
                <w:color w:val="000000"/>
                <w:spacing w:val="-10"/>
                <w:sz w:val="24"/>
              </w:rPr>
              <w:t>18.6</w:t>
            </w:r>
          </w:p>
        </w:tc>
        <w:tc>
          <w:tcPr>
            <w:tcW w:w="6420" w:type="dxa"/>
            <w:gridSpan w:val="3"/>
            <w:tcBorders>
              <w:top w:val="single" w:sz="6" w:space="0" w:color="000000"/>
              <w:left w:val="single" w:sz="6" w:space="0" w:color="000000"/>
              <w:bottom w:val="single" w:sz="6" w:space="0" w:color="000000"/>
              <w:right w:val="single" w:sz="6" w:space="0" w:color="000000"/>
            </w:tcBorders>
          </w:tcPr>
          <w:p w:rsidR="00757E98" w:rsidRDefault="00757E98" w:rsidP="008C3503">
            <w:pPr>
              <w:tabs>
                <w:tab w:val="right" w:pos="6300"/>
              </w:tabs>
              <w:ind w:left="112"/>
              <w:rPr>
                <w:rFonts w:ascii="Times New Roman" w:hAnsi="Times New Roman"/>
                <w:b/>
                <w:color w:val="000000"/>
                <w:spacing w:val="-10"/>
                <w:sz w:val="24"/>
              </w:rPr>
            </w:pPr>
            <w:r>
              <w:rPr>
                <w:rFonts w:ascii="Times New Roman" w:hAnsi="Times New Roman"/>
                <w:b/>
                <w:color w:val="000000"/>
                <w:spacing w:val="-10"/>
                <w:sz w:val="24"/>
              </w:rPr>
              <w:t>Providing and fixing</w:t>
            </w:r>
            <w:r>
              <w:rPr>
                <w:rFonts w:ascii="Times New Roman" w:hAnsi="Times New Roman"/>
                <w:b/>
                <w:color w:val="000000"/>
                <w:spacing w:val="-10"/>
                <w:sz w:val="24"/>
              </w:rPr>
              <w:tab/>
            </w:r>
            <w:r>
              <w:rPr>
                <w:rFonts w:ascii="Times New Roman" w:hAnsi="Times New Roman"/>
                <w:b/>
                <w:color w:val="000000"/>
                <w:spacing w:val="-2"/>
                <w:sz w:val="24"/>
              </w:rPr>
              <w:t>3 layer PP-R (Poly propylene Random</w:t>
            </w:r>
          </w:p>
          <w:p w:rsidR="00757E98" w:rsidRDefault="00757E98" w:rsidP="008C3503">
            <w:pPr>
              <w:ind w:left="108" w:right="108"/>
              <w:jc w:val="both"/>
              <w:rPr>
                <w:rFonts w:ascii="Times New Roman" w:hAnsi="Times New Roman"/>
                <w:b/>
                <w:color w:val="000000"/>
                <w:spacing w:val="-2"/>
                <w:sz w:val="24"/>
              </w:rPr>
            </w:pPr>
            <w:r>
              <w:rPr>
                <w:rFonts w:ascii="Times New Roman" w:hAnsi="Times New Roman"/>
                <w:b/>
                <w:color w:val="000000"/>
                <w:spacing w:val="-2"/>
                <w:sz w:val="24"/>
              </w:rPr>
              <w:t xml:space="preserve">copolymer) pipes U V stabilized and anti - microbial fusion </w:t>
            </w:r>
            <w:r>
              <w:rPr>
                <w:rFonts w:ascii="Times New Roman" w:hAnsi="Times New Roman"/>
                <w:b/>
                <w:color w:val="000000"/>
                <w:spacing w:val="-8"/>
                <w:sz w:val="24"/>
              </w:rPr>
              <w:t xml:space="preserve">welded, having thermal stability for hat and cold water supply </w:t>
            </w:r>
            <w:r>
              <w:rPr>
                <w:rFonts w:ascii="Times New Roman" w:hAnsi="Times New Roman"/>
                <w:b/>
                <w:color w:val="000000"/>
                <w:spacing w:val="-4"/>
                <w:sz w:val="24"/>
              </w:rPr>
              <w:t xml:space="preserve">including all PP - R plain and brass threaded polypropylene </w:t>
            </w:r>
            <w:r>
              <w:rPr>
                <w:rFonts w:ascii="Times New Roman" w:hAnsi="Times New Roman"/>
                <w:b/>
                <w:color w:val="000000"/>
                <w:spacing w:val="-2"/>
                <w:sz w:val="24"/>
              </w:rPr>
              <w:t xml:space="preserve">random fittings i/c trenching, refilling and testing </w:t>
            </w:r>
            <w:r>
              <w:rPr>
                <w:rFonts w:ascii="Times New Roman" w:hAnsi="Times New Roman"/>
                <w:b/>
                <w:color w:val="000000"/>
                <w:spacing w:val="8"/>
                <w:sz w:val="24"/>
              </w:rPr>
              <w:t xml:space="preserve">of </w:t>
            </w:r>
            <w:r>
              <w:rPr>
                <w:rFonts w:ascii="Times New Roman" w:hAnsi="Times New Roman"/>
                <w:b/>
                <w:color w:val="000000"/>
                <w:spacing w:val="-2"/>
                <w:sz w:val="24"/>
              </w:rPr>
              <w:t xml:space="preserve">joints </w:t>
            </w:r>
            <w:r>
              <w:rPr>
                <w:rFonts w:ascii="Times New Roman" w:hAnsi="Times New Roman"/>
                <w:b/>
                <w:color w:val="000000"/>
                <w:spacing w:val="-11"/>
                <w:sz w:val="24"/>
              </w:rPr>
              <w:t>complete as per direction of Engineer in Charge.</w:t>
            </w:r>
          </w:p>
          <w:p w:rsidR="00757E98" w:rsidRDefault="00757E98" w:rsidP="008C3503">
            <w:pPr>
              <w:spacing w:line="199" w:lineRule="auto"/>
              <w:ind w:left="112"/>
              <w:rPr>
                <w:rFonts w:ascii="Times New Roman" w:hAnsi="Times New Roman"/>
                <w:b/>
                <w:color w:val="000000"/>
                <w:spacing w:val="-10"/>
                <w:sz w:val="24"/>
              </w:rPr>
            </w:pPr>
            <w:r>
              <w:rPr>
                <w:rFonts w:ascii="Times New Roman" w:hAnsi="Times New Roman"/>
                <w:b/>
                <w:color w:val="000000"/>
                <w:spacing w:val="-10"/>
                <w:sz w:val="24"/>
              </w:rPr>
              <w:t>External work</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r>
      <w:tr w:rsidR="00757E98" w:rsidTr="008C3503">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112"/>
              <w:rPr>
                <w:rFonts w:ascii="Times New Roman" w:hAnsi="Times New Roman"/>
                <w:b/>
                <w:color w:val="000000"/>
                <w:spacing w:val="-10"/>
                <w:sz w:val="24"/>
              </w:rPr>
            </w:pPr>
            <w:r>
              <w:rPr>
                <w:rFonts w:ascii="Times New Roman" w:hAnsi="Times New Roman"/>
                <w:b/>
                <w:color w:val="000000"/>
                <w:spacing w:val="-10"/>
                <w:sz w:val="24"/>
              </w:rPr>
              <w:t>18.6.1</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7"/>
              <w:rPr>
                <w:rFonts w:ascii="Times New Roman" w:hAnsi="Times New Roman"/>
                <w:b/>
                <w:color w:val="000000"/>
                <w:spacing w:val="-8"/>
                <w:sz w:val="24"/>
              </w:rPr>
            </w:pPr>
            <w:r>
              <w:rPr>
                <w:rFonts w:ascii="Times New Roman" w:hAnsi="Times New Roman"/>
                <w:b/>
                <w:color w:val="000000"/>
                <w:spacing w:val="-8"/>
                <w:sz w:val="24"/>
              </w:rPr>
              <w:t>PN -16 Pipe, 16 mm OD (SDR 7.4)</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F31C51" w:rsidP="008C3503">
            <w:pPr>
              <w:jc w:val="center"/>
              <w:rPr>
                <w:rFonts w:ascii="Times New Roman" w:hAnsi="Times New Roman"/>
                <w:b/>
                <w:color w:val="000000"/>
                <w:spacing w:val="-10"/>
                <w:sz w:val="24"/>
              </w:rPr>
            </w:pPr>
            <w:r>
              <w:rPr>
                <w:rFonts w:ascii="Times New Roman" w:hAnsi="Times New Roman"/>
                <w:b/>
                <w:noProof/>
                <w:color w:val="000000"/>
                <w:spacing w:val="-10"/>
                <w:sz w:val="24"/>
                <w:lang w:bidi="hi-IN"/>
              </w:rPr>
              <w:pict>
                <v:shape id="_x0000_s1070" type="#_x0000_t202" style="position:absolute;left:0;text-align:left;margin-left:63.2pt;margin-top:18.85pt;width:81.2pt;height:22.75pt;z-index:251694080;mso-position-horizontal-relative:text;mso-position-vertical-relative:text" filled="f" stroked="f">
                  <v:textbox style="mso-next-textbox:#_x0000_s1070">
                    <w:txbxContent>
                      <w:p w:rsidR="006A17B0" w:rsidRDefault="006A17B0" w:rsidP="00757E98">
                        <w:pPr>
                          <w:jc w:val="center"/>
                          <w:rPr>
                            <w:rFonts w:ascii="Times New Roman" w:hAnsi="Times New Roman" w:cs="Times New Roman"/>
                          </w:rPr>
                        </w:pPr>
                        <w:r>
                          <w:t>Page No.315</w:t>
                        </w:r>
                      </w:p>
                      <w:p w:rsidR="006A17B0" w:rsidRDefault="006A17B0" w:rsidP="00757E98"/>
                    </w:txbxContent>
                  </v:textbox>
                </v:shape>
              </w:pict>
            </w:r>
            <w:r w:rsidR="00757E98">
              <w:rPr>
                <w:rFonts w:ascii="Times New Roman" w:hAnsi="Times New Roman"/>
                <w:b/>
                <w:color w:val="000000"/>
                <w:spacing w:val="-10"/>
                <w:sz w:val="24"/>
              </w:rPr>
              <w:t>99.00</w:t>
            </w:r>
          </w:p>
        </w:tc>
      </w:tr>
      <w:tr w:rsidR="00757E98" w:rsidTr="008C3503">
        <w:tblPrEx>
          <w:tblLook w:val="0000"/>
        </w:tblPrEx>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 xml:space="preserve">Item </w:t>
            </w:r>
            <w:r>
              <w:rPr>
                <w:rFonts w:ascii="Times New Roman" w:hAnsi="Times New Roman"/>
                <w:color w:val="000000"/>
                <w:sz w:val="24"/>
              </w:rPr>
              <w:br/>
            </w:r>
            <w:r>
              <w:rPr>
                <w:rFonts w:ascii="Times New Roman" w:hAnsi="Times New Roman"/>
                <w:color w:val="000000"/>
                <w:spacing w:val="-10"/>
                <w:sz w:val="24"/>
              </w:rPr>
              <w:t>No.</w:t>
            </w:r>
          </w:p>
        </w:tc>
        <w:tc>
          <w:tcPr>
            <w:tcW w:w="6420" w:type="dxa"/>
            <w:gridSpan w:val="3"/>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 xml:space="preserve">Rate (in </w:t>
            </w:r>
            <w:r>
              <w:rPr>
                <w:rFonts w:ascii="Times New Roman" w:hAnsi="Times New Roman"/>
                <w:color w:val="000000"/>
                <w:sz w:val="24"/>
              </w:rPr>
              <w:br/>
            </w:r>
            <w:r>
              <w:rPr>
                <w:rFonts w:ascii="Times New Roman" w:hAnsi="Times New Roman"/>
                <w:color w:val="000000"/>
                <w:spacing w:val="-10"/>
                <w:sz w:val="24"/>
              </w:rPr>
              <w:t>Rs.)</w:t>
            </w:r>
          </w:p>
        </w:tc>
      </w:tr>
      <w:tr w:rsidR="00757E98" w:rsidTr="008C3503">
        <w:tblPrEx>
          <w:tblLook w:val="0000"/>
        </w:tblPrEx>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6420" w:type="dxa"/>
            <w:gridSpan w:val="3"/>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r>
      <w:tr w:rsidR="00757E98" w:rsidTr="008C3503">
        <w:tblPrEx>
          <w:tblLook w:val="0000"/>
        </w:tblPrEx>
        <w:trPr>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z w:val="24"/>
              </w:rPr>
            </w:pPr>
            <w:r>
              <w:rPr>
                <w:rFonts w:ascii="Times New Roman" w:hAnsi="Times New Roman"/>
                <w:color w:val="000000"/>
                <w:sz w:val="24"/>
              </w:rPr>
              <w:t>18.6.2</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4"/>
                <w:sz w:val="24"/>
              </w:rPr>
            </w:pPr>
            <w:r>
              <w:rPr>
                <w:rFonts w:ascii="Times New Roman" w:hAnsi="Times New Roman"/>
                <w:color w:val="000000"/>
                <w:spacing w:val="-4"/>
                <w:sz w:val="24"/>
              </w:rPr>
              <w:t>PN - 16 Pipe, 20 mm OD (SDR 7.4)</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mein</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129.00</w:t>
            </w:r>
          </w:p>
        </w:tc>
      </w:tr>
      <w:tr w:rsidR="00757E98" w:rsidTr="008C3503">
        <w:tblPrEx>
          <w:tblLook w:val="0000"/>
        </w:tblPrEx>
        <w:trPr>
          <w:trHeight w:hRule="exact" w:val="397"/>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z w:val="24"/>
              </w:rPr>
            </w:pPr>
            <w:r>
              <w:rPr>
                <w:rFonts w:ascii="Times New Roman" w:hAnsi="Times New Roman"/>
                <w:color w:val="000000"/>
                <w:sz w:val="24"/>
              </w:rPr>
              <w:t>18.6,3</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4"/>
                <w:sz w:val="24"/>
              </w:rPr>
            </w:pPr>
            <w:r>
              <w:rPr>
                <w:rFonts w:ascii="Times New Roman" w:hAnsi="Times New Roman"/>
                <w:color w:val="000000"/>
                <w:spacing w:val="-4"/>
                <w:sz w:val="24"/>
              </w:rPr>
              <w:t>PN - 16 Pipe, 25 mm OD (SDR 7,4)</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178.00</w:t>
            </w:r>
          </w:p>
        </w:tc>
      </w:tr>
      <w:tr w:rsidR="00757E98" w:rsidTr="008C3503">
        <w:tblPrEx>
          <w:tblLook w:val="0000"/>
        </w:tblPrEx>
        <w:trPr>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z w:val="24"/>
              </w:rPr>
            </w:pPr>
            <w:r>
              <w:rPr>
                <w:rFonts w:ascii="Times New Roman" w:hAnsi="Times New Roman"/>
                <w:color w:val="000000"/>
                <w:sz w:val="24"/>
              </w:rPr>
              <w:t>18.6.4</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4"/>
                <w:sz w:val="24"/>
              </w:rPr>
            </w:pPr>
            <w:r>
              <w:rPr>
                <w:rFonts w:ascii="Times New Roman" w:hAnsi="Times New Roman"/>
                <w:color w:val="000000"/>
                <w:spacing w:val="-4"/>
                <w:sz w:val="24"/>
              </w:rPr>
              <w:t>PN - 16 Pipe, 32 rum OD (SDR 7.4)</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268.00</w:t>
            </w:r>
          </w:p>
        </w:tc>
      </w:tr>
      <w:tr w:rsidR="00757E98" w:rsidTr="008C3503">
        <w:tblPrEx>
          <w:tblLook w:val="0000"/>
        </w:tblPrEx>
        <w:trPr>
          <w:trHeight w:hRule="exact" w:val="398"/>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z w:val="24"/>
              </w:rPr>
            </w:pPr>
            <w:r>
              <w:rPr>
                <w:rFonts w:ascii="Times New Roman" w:hAnsi="Times New Roman"/>
                <w:color w:val="000000"/>
                <w:sz w:val="24"/>
              </w:rPr>
              <w:t>18.6.5</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4"/>
                <w:sz w:val="24"/>
              </w:rPr>
            </w:pPr>
            <w:r>
              <w:rPr>
                <w:rFonts w:ascii="Times New Roman" w:hAnsi="Times New Roman"/>
                <w:color w:val="000000"/>
                <w:spacing w:val="-4"/>
                <w:sz w:val="24"/>
              </w:rPr>
              <w:t>PN - 16 Pipe, 40 mm OD (SDR 7.4)</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407.00</w:t>
            </w:r>
          </w:p>
        </w:tc>
      </w:tr>
      <w:tr w:rsidR="00757E98" w:rsidTr="008C3503">
        <w:tblPrEx>
          <w:tblLook w:val="0000"/>
        </w:tblPrEx>
        <w:trPr>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z w:val="24"/>
              </w:rPr>
            </w:pPr>
            <w:r>
              <w:rPr>
                <w:rFonts w:ascii="Times New Roman" w:hAnsi="Times New Roman"/>
                <w:color w:val="000000"/>
                <w:sz w:val="24"/>
              </w:rPr>
              <w:t>18.6.6</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4"/>
                <w:sz w:val="24"/>
              </w:rPr>
            </w:pPr>
            <w:r>
              <w:rPr>
                <w:rFonts w:ascii="Times New Roman" w:hAnsi="Times New Roman"/>
                <w:color w:val="000000"/>
                <w:spacing w:val="-4"/>
                <w:sz w:val="24"/>
              </w:rPr>
              <w:t xml:space="preserve">PN </w:t>
            </w:r>
            <w:r>
              <w:rPr>
                <w:rFonts w:ascii="Times New Roman" w:hAnsi="Times New Roman"/>
                <w:color w:val="000000"/>
                <w:spacing w:val="6"/>
                <w:sz w:val="6"/>
              </w:rPr>
              <w:t xml:space="preserve">- </w:t>
            </w:r>
            <w:r>
              <w:rPr>
                <w:rFonts w:ascii="Times New Roman" w:hAnsi="Times New Roman"/>
                <w:color w:val="000000"/>
                <w:spacing w:val="-4"/>
                <w:sz w:val="24"/>
              </w:rPr>
              <w:t>16 Pipe, 50 mm OD (SDR 7.4)</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566.00</w:t>
            </w:r>
          </w:p>
        </w:tc>
      </w:tr>
      <w:tr w:rsidR="00757E98" w:rsidTr="008C3503">
        <w:tblPrEx>
          <w:tblLook w:val="0000"/>
        </w:tblPrEx>
        <w:trPr>
          <w:trHeight w:hRule="exact" w:val="397"/>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z w:val="24"/>
              </w:rPr>
            </w:pPr>
            <w:r>
              <w:rPr>
                <w:rFonts w:ascii="Times New Roman" w:hAnsi="Times New Roman"/>
                <w:color w:val="000000"/>
                <w:sz w:val="24"/>
              </w:rPr>
              <w:t>18.6,7</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4"/>
                <w:sz w:val="24"/>
              </w:rPr>
            </w:pPr>
            <w:r>
              <w:rPr>
                <w:rFonts w:ascii="Times New Roman" w:hAnsi="Times New Roman"/>
                <w:color w:val="000000"/>
                <w:spacing w:val="-4"/>
                <w:sz w:val="24"/>
              </w:rPr>
              <w:t>PN - 16 Pipe, 63mm OD (SDR 7.4)</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863.00</w:t>
            </w:r>
          </w:p>
        </w:tc>
      </w:tr>
      <w:tr w:rsidR="00757E98" w:rsidTr="008C3503">
        <w:tblPrEx>
          <w:tblLook w:val="0000"/>
        </w:tblPrEx>
        <w:trPr>
          <w:trHeight w:hRule="exact" w:val="398"/>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z w:val="24"/>
              </w:rPr>
            </w:pPr>
            <w:r>
              <w:rPr>
                <w:rFonts w:ascii="Times New Roman" w:hAnsi="Times New Roman"/>
                <w:color w:val="000000"/>
                <w:sz w:val="24"/>
              </w:rPr>
              <w:t>18.6.8</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4"/>
                <w:sz w:val="24"/>
              </w:rPr>
            </w:pPr>
            <w:r>
              <w:rPr>
                <w:rFonts w:ascii="Times New Roman" w:hAnsi="Times New Roman"/>
                <w:color w:val="000000"/>
                <w:spacing w:val="-4"/>
                <w:sz w:val="24"/>
              </w:rPr>
              <w:t>PN - 16 Pipe, 75 mm OD (SDR 7.4)</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1225.00</w:t>
            </w:r>
          </w:p>
        </w:tc>
      </w:tr>
      <w:tr w:rsidR="00757E98" w:rsidTr="008C3503">
        <w:tblPrEx>
          <w:tblLook w:val="0000"/>
        </w:tblPrEx>
        <w:trPr>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z w:val="24"/>
              </w:rPr>
            </w:pPr>
            <w:r>
              <w:rPr>
                <w:rFonts w:ascii="Times New Roman" w:hAnsi="Times New Roman"/>
                <w:color w:val="000000"/>
                <w:sz w:val="24"/>
              </w:rPr>
              <w:t>18.6.9</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6"/>
                <w:sz w:val="24"/>
              </w:rPr>
            </w:pPr>
            <w:r>
              <w:rPr>
                <w:rFonts w:ascii="Times New Roman" w:hAnsi="Times New Roman"/>
                <w:color w:val="000000"/>
                <w:spacing w:val="-6"/>
                <w:sz w:val="24"/>
              </w:rPr>
              <w:t>PN - 16 Pipe, 90 mm OD (SDR 7.4)</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1960.00</w:t>
            </w:r>
          </w:p>
        </w:tc>
      </w:tr>
      <w:tr w:rsidR="00757E98" w:rsidTr="008C3503">
        <w:tblPrEx>
          <w:tblLook w:val="0000"/>
        </w:tblPrEx>
        <w:trPr>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pacing w:val="-10"/>
                <w:sz w:val="24"/>
              </w:rPr>
            </w:pPr>
            <w:r>
              <w:rPr>
                <w:rFonts w:ascii="Times New Roman" w:hAnsi="Times New Roman"/>
                <w:color w:val="000000"/>
                <w:spacing w:val="-10"/>
                <w:sz w:val="24"/>
              </w:rPr>
              <w:t>18.6.10</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4"/>
                <w:sz w:val="24"/>
              </w:rPr>
            </w:pPr>
            <w:r>
              <w:rPr>
                <w:rFonts w:ascii="Times New Roman" w:hAnsi="Times New Roman"/>
                <w:color w:val="000000"/>
                <w:spacing w:val="-4"/>
                <w:sz w:val="24"/>
              </w:rPr>
              <w:t>PN -10 Pipe, 110 mm OD (SDR - 11)</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2066.00</w:t>
            </w:r>
          </w:p>
        </w:tc>
      </w:tr>
      <w:tr w:rsidR="00757E98" w:rsidTr="008C3503">
        <w:tblPrEx>
          <w:tblLook w:val="0000"/>
        </w:tblPrEx>
        <w:trPr>
          <w:trHeight w:hRule="exact" w:val="480"/>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z w:val="24"/>
              </w:rPr>
            </w:pPr>
            <w:r>
              <w:rPr>
                <w:rFonts w:ascii="Times New Roman" w:hAnsi="Times New Roman"/>
                <w:color w:val="000000"/>
                <w:sz w:val="24"/>
              </w:rPr>
              <w:t>18.6,11</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2"/>
                <w:sz w:val="24"/>
              </w:rPr>
            </w:pPr>
            <w:r>
              <w:rPr>
                <w:rFonts w:ascii="Times New Roman" w:hAnsi="Times New Roman"/>
                <w:color w:val="000000"/>
                <w:spacing w:val="2"/>
                <w:sz w:val="24"/>
              </w:rPr>
              <w:t xml:space="preserve">PN - 10 Pipe, 160 </w:t>
            </w:r>
            <w:r>
              <w:rPr>
                <w:rFonts w:ascii="Times New Roman" w:hAnsi="Times New Roman"/>
                <w:color w:val="000000"/>
                <w:spacing w:val="-8"/>
                <w:sz w:val="24"/>
              </w:rPr>
              <w:t xml:space="preserve">mm OD (SDR </w:t>
            </w:r>
            <w:r>
              <w:rPr>
                <w:rFonts w:ascii="Times New Roman" w:hAnsi="Times New Roman"/>
                <w:color w:val="000000"/>
                <w:spacing w:val="2"/>
                <w:sz w:val="6"/>
              </w:rPr>
              <w:t xml:space="preserve">- </w:t>
            </w:r>
            <w:r>
              <w:rPr>
                <w:rFonts w:ascii="Times New Roman" w:hAnsi="Times New Roman"/>
                <w:color w:val="000000"/>
                <w:spacing w:val="-8"/>
                <w:sz w:val="24"/>
              </w:rPr>
              <w:t>11)</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4264,00</w:t>
            </w:r>
          </w:p>
        </w:tc>
      </w:tr>
      <w:tr w:rsidR="00757E98" w:rsidTr="008C3503">
        <w:tblPrEx>
          <w:tblLook w:val="0000"/>
        </w:tblPrEx>
        <w:trPr>
          <w:trHeight w:hRule="exact" w:val="2100"/>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18,7</w:t>
            </w:r>
          </w:p>
        </w:tc>
        <w:tc>
          <w:tcPr>
            <w:tcW w:w="6420" w:type="dxa"/>
            <w:gridSpan w:val="3"/>
            <w:tcBorders>
              <w:top w:val="single" w:sz="6" w:space="0" w:color="000000"/>
              <w:left w:val="single" w:sz="6" w:space="0" w:color="000000"/>
              <w:bottom w:val="single" w:sz="6" w:space="0" w:color="000000"/>
              <w:right w:val="single" w:sz="6" w:space="0" w:color="000000"/>
            </w:tcBorders>
          </w:tcPr>
          <w:p w:rsidR="00757E98" w:rsidRDefault="00757E98" w:rsidP="008C3503">
            <w:pPr>
              <w:ind w:left="82" w:right="108"/>
              <w:jc w:val="both"/>
              <w:rPr>
                <w:rFonts w:ascii="Times New Roman" w:hAnsi="Times New Roman"/>
                <w:color w:val="000000"/>
                <w:spacing w:val="1"/>
                <w:sz w:val="24"/>
              </w:rPr>
            </w:pPr>
            <w:r>
              <w:rPr>
                <w:rFonts w:ascii="Times New Roman" w:hAnsi="Times New Roman"/>
                <w:color w:val="000000"/>
                <w:spacing w:val="1"/>
                <w:sz w:val="24"/>
              </w:rPr>
              <w:t xml:space="preserve">Providing and fixing Chlorinated Polyvinyl Chloride (CPVC) </w:t>
            </w:r>
            <w:r>
              <w:rPr>
                <w:rFonts w:ascii="Times New Roman" w:hAnsi="Times New Roman"/>
                <w:color w:val="000000"/>
                <w:sz w:val="24"/>
              </w:rPr>
              <w:t xml:space="preserve">pipes, having </w:t>
            </w:r>
            <w:r>
              <w:rPr>
                <w:rFonts w:ascii="Times New Roman" w:hAnsi="Times New Roman"/>
                <w:color w:val="000000"/>
                <w:spacing w:val="10"/>
                <w:sz w:val="24"/>
                <w:vertAlign w:val="superscript"/>
              </w:rPr>
              <w:t>-</w:t>
            </w:r>
            <w:r>
              <w:rPr>
                <w:rFonts w:ascii="Times New Roman" w:hAnsi="Times New Roman"/>
                <w:color w:val="000000"/>
                <w:sz w:val="24"/>
              </w:rPr>
              <w:t xml:space="preserve">thermal stability for hot and cold water supply </w:t>
            </w:r>
            <w:r>
              <w:rPr>
                <w:rFonts w:ascii="Times New Roman" w:hAnsi="Times New Roman"/>
                <w:color w:val="000000"/>
                <w:spacing w:val="-5"/>
                <w:sz w:val="24"/>
              </w:rPr>
              <w:t xml:space="preserve">including all CPVC plain and brass threaded fittings lie fixing </w:t>
            </w:r>
            <w:r>
              <w:rPr>
                <w:rFonts w:ascii="Times New Roman" w:hAnsi="Times New Roman"/>
                <w:color w:val="000000"/>
                <w:spacing w:val="5"/>
                <w:sz w:val="24"/>
              </w:rPr>
              <w:t xml:space="preserve">the </w:t>
            </w:r>
            <w:r>
              <w:rPr>
                <w:rFonts w:ascii="Times New Roman" w:hAnsi="Times New Roman"/>
                <w:color w:val="000000"/>
                <w:spacing w:val="-5"/>
                <w:sz w:val="24"/>
              </w:rPr>
              <w:t xml:space="preserve">pipe with damps at 1.00 m spacing. This includes jointing of pipes </w:t>
            </w:r>
            <w:r>
              <w:rPr>
                <w:rFonts w:ascii="Times New Roman" w:hAnsi="Times New Roman"/>
                <w:color w:val="000000"/>
                <w:spacing w:val="1"/>
                <w:sz w:val="24"/>
              </w:rPr>
              <w:t xml:space="preserve">and fittings with </w:t>
            </w:r>
            <w:r>
              <w:rPr>
                <w:rFonts w:ascii="Times New Roman" w:hAnsi="Times New Roman"/>
                <w:b/>
                <w:color w:val="000000"/>
                <w:spacing w:val="11"/>
                <w:sz w:val="16"/>
              </w:rPr>
              <w:t xml:space="preserve">MU </w:t>
            </w:r>
            <w:r>
              <w:rPr>
                <w:rFonts w:ascii="Times New Roman" w:hAnsi="Times New Roman"/>
                <w:color w:val="000000"/>
                <w:spacing w:val="1"/>
                <w:sz w:val="24"/>
              </w:rPr>
              <w:t xml:space="preserve">step CPVC solvent cement and testing of </w:t>
            </w:r>
            <w:r>
              <w:rPr>
                <w:rFonts w:ascii="Times New Roman" w:hAnsi="Times New Roman"/>
                <w:color w:val="000000"/>
                <w:spacing w:val="-6"/>
                <w:sz w:val="24"/>
              </w:rPr>
              <w:t xml:space="preserve">joints complete as per direction of </w:t>
            </w:r>
            <w:r>
              <w:rPr>
                <w:rFonts w:ascii="Times New Roman" w:hAnsi="Times New Roman"/>
                <w:color w:val="000000"/>
                <w:spacing w:val="4"/>
                <w:sz w:val="24"/>
              </w:rPr>
              <w:t xml:space="preserve">Engineer </w:t>
            </w:r>
            <w:r>
              <w:rPr>
                <w:rFonts w:ascii="Times New Roman" w:hAnsi="Times New Roman"/>
                <w:color w:val="000000"/>
                <w:spacing w:val="-6"/>
                <w:sz w:val="24"/>
              </w:rPr>
              <w:t>in Charge.</w:t>
            </w:r>
          </w:p>
          <w:p w:rsidR="00757E98" w:rsidRDefault="00757E98" w:rsidP="008C3503">
            <w:pPr>
              <w:ind w:left="82"/>
              <w:rPr>
                <w:rFonts w:ascii="Times New Roman" w:hAnsi="Times New Roman"/>
                <w:color w:val="000000"/>
                <w:spacing w:val="-6"/>
                <w:sz w:val="24"/>
              </w:rPr>
            </w:pPr>
            <w:r>
              <w:rPr>
                <w:rFonts w:ascii="Times New Roman" w:hAnsi="Times New Roman"/>
                <w:color w:val="000000"/>
                <w:spacing w:val="-6"/>
                <w:sz w:val="24"/>
              </w:rPr>
              <w:t xml:space="preserve">Internal work - Exposed on </w:t>
            </w:r>
            <w:r>
              <w:rPr>
                <w:rFonts w:ascii="Times New Roman" w:hAnsi="Times New Roman"/>
                <w:color w:val="000000"/>
                <w:spacing w:val="4"/>
                <w:sz w:val="24"/>
              </w:rPr>
              <w:t>wall</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r>
      <w:tr w:rsidR="00757E98" w:rsidTr="008C3503">
        <w:tblPrEx>
          <w:tblLook w:val="0000"/>
        </w:tblPrEx>
        <w:trPr>
          <w:trHeight w:hRule="exact" w:val="517"/>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z w:val="24"/>
              </w:rPr>
            </w:pPr>
            <w:r>
              <w:rPr>
                <w:rFonts w:ascii="Times New Roman" w:hAnsi="Times New Roman"/>
                <w:color w:val="000000"/>
                <w:sz w:val="24"/>
              </w:rPr>
              <w:t>183.1</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2"/>
                <w:sz w:val="24"/>
              </w:rPr>
            </w:pPr>
            <w:r>
              <w:rPr>
                <w:rFonts w:ascii="Times New Roman" w:hAnsi="Times New Roman"/>
                <w:color w:val="000000"/>
                <w:spacing w:val="2"/>
                <w:sz w:val="24"/>
              </w:rPr>
              <w:t xml:space="preserve">15 </w:t>
            </w:r>
            <w:r>
              <w:rPr>
                <w:rFonts w:ascii="Times New Roman" w:hAnsi="Times New Roman"/>
                <w:color w:val="000000"/>
                <w:spacing w:val="-8"/>
                <w:sz w:val="24"/>
              </w:rPr>
              <w:t>mm nominal outer dia .Pipes.</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129.00</w:t>
            </w:r>
          </w:p>
        </w:tc>
      </w:tr>
      <w:tr w:rsidR="00757E98" w:rsidTr="008C3503">
        <w:tblPrEx>
          <w:tblLook w:val="0000"/>
        </w:tblPrEx>
        <w:trPr>
          <w:trHeight w:hRule="exact" w:val="518"/>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z w:val="24"/>
              </w:rPr>
            </w:pPr>
            <w:r>
              <w:rPr>
                <w:rFonts w:ascii="Times New Roman" w:hAnsi="Times New Roman"/>
                <w:color w:val="000000"/>
                <w:sz w:val="24"/>
              </w:rPr>
              <w:t>18.72</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2"/>
                <w:sz w:val="24"/>
              </w:rPr>
            </w:pPr>
            <w:r>
              <w:rPr>
                <w:rFonts w:ascii="Times New Roman" w:hAnsi="Times New Roman"/>
                <w:color w:val="000000"/>
                <w:spacing w:val="2"/>
                <w:sz w:val="24"/>
              </w:rPr>
              <w:t xml:space="preserve">20 </w:t>
            </w:r>
            <w:r>
              <w:rPr>
                <w:rFonts w:ascii="Times New Roman" w:hAnsi="Times New Roman"/>
                <w:color w:val="000000"/>
                <w:spacing w:val="-8"/>
                <w:sz w:val="24"/>
              </w:rPr>
              <w:t>mm nominal outer dia .Pipes.</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153.00</w:t>
            </w:r>
          </w:p>
        </w:tc>
      </w:tr>
      <w:tr w:rsidR="00757E98" w:rsidTr="008C3503">
        <w:tblPrEx>
          <w:tblLook w:val="0000"/>
        </w:tblPrEx>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z w:val="24"/>
              </w:rPr>
            </w:pPr>
            <w:r>
              <w:rPr>
                <w:rFonts w:ascii="Times New Roman" w:hAnsi="Times New Roman"/>
                <w:color w:val="000000"/>
                <w:sz w:val="24"/>
              </w:rPr>
              <w:t>18.7.3</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2"/>
                <w:sz w:val="24"/>
              </w:rPr>
            </w:pPr>
            <w:r>
              <w:rPr>
                <w:rFonts w:ascii="Times New Roman" w:hAnsi="Times New Roman"/>
                <w:color w:val="000000"/>
                <w:spacing w:val="2"/>
                <w:sz w:val="24"/>
              </w:rPr>
              <w:t xml:space="preserve">25 </w:t>
            </w:r>
            <w:r>
              <w:rPr>
                <w:rFonts w:ascii="Times New Roman" w:hAnsi="Times New Roman"/>
                <w:color w:val="000000"/>
                <w:spacing w:val="-8"/>
                <w:sz w:val="24"/>
              </w:rPr>
              <w:t>mm nominal outer die .Pipes.</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177.00</w:t>
            </w:r>
          </w:p>
        </w:tc>
      </w:tr>
      <w:tr w:rsidR="00757E98" w:rsidTr="008C3503">
        <w:tblPrEx>
          <w:tblLook w:val="0000"/>
        </w:tblPrEx>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pacing w:val="-10"/>
                <w:sz w:val="24"/>
              </w:rPr>
            </w:pPr>
            <w:r>
              <w:rPr>
                <w:rFonts w:ascii="Times New Roman" w:hAnsi="Times New Roman"/>
                <w:color w:val="000000"/>
                <w:spacing w:val="-10"/>
                <w:sz w:val="24"/>
              </w:rPr>
              <w:t>18.7.4</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6"/>
                <w:sz w:val="24"/>
              </w:rPr>
            </w:pPr>
            <w:r>
              <w:rPr>
                <w:rFonts w:ascii="Times New Roman" w:hAnsi="Times New Roman"/>
                <w:color w:val="000000"/>
                <w:spacing w:val="-6"/>
                <w:sz w:val="24"/>
              </w:rPr>
              <w:t>32 mm nominal outer die .Pipes.</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254.00</w:t>
            </w:r>
          </w:p>
        </w:tc>
      </w:tr>
      <w:tr w:rsidR="00757E98" w:rsidTr="008C3503">
        <w:tblPrEx>
          <w:tblLook w:val="0000"/>
        </w:tblPrEx>
        <w:trPr>
          <w:trHeight w:hRule="exact" w:val="517"/>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z w:val="24"/>
              </w:rPr>
            </w:pPr>
            <w:r>
              <w:rPr>
                <w:rFonts w:ascii="Times New Roman" w:hAnsi="Times New Roman"/>
                <w:color w:val="000000"/>
                <w:sz w:val="24"/>
              </w:rPr>
              <w:t>18,7,5</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2"/>
                <w:sz w:val="24"/>
              </w:rPr>
            </w:pPr>
            <w:r>
              <w:rPr>
                <w:rFonts w:ascii="Times New Roman" w:hAnsi="Times New Roman"/>
                <w:color w:val="000000"/>
                <w:spacing w:val="2"/>
                <w:sz w:val="24"/>
              </w:rPr>
              <w:t xml:space="preserve">40 </w:t>
            </w:r>
            <w:r>
              <w:rPr>
                <w:rFonts w:ascii="Times New Roman" w:hAnsi="Times New Roman"/>
                <w:color w:val="000000"/>
                <w:spacing w:val="-8"/>
                <w:sz w:val="24"/>
              </w:rPr>
              <w:t>mm nominal outer dia..Pipes.</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354.00</w:t>
            </w:r>
          </w:p>
        </w:tc>
      </w:tr>
      <w:tr w:rsidR="00757E98" w:rsidTr="008C3503">
        <w:tblPrEx>
          <w:tblLook w:val="0000"/>
        </w:tblPrEx>
        <w:trPr>
          <w:trHeight w:hRule="exact" w:val="593"/>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z w:val="24"/>
              </w:rPr>
            </w:pPr>
            <w:r>
              <w:rPr>
                <w:rFonts w:ascii="Times New Roman" w:hAnsi="Times New Roman"/>
                <w:color w:val="000000"/>
                <w:sz w:val="24"/>
              </w:rPr>
              <w:t>18.7.6</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2"/>
                <w:sz w:val="24"/>
              </w:rPr>
            </w:pPr>
            <w:r>
              <w:rPr>
                <w:rFonts w:ascii="Times New Roman" w:hAnsi="Times New Roman"/>
                <w:color w:val="000000"/>
                <w:spacing w:val="2"/>
                <w:sz w:val="24"/>
              </w:rPr>
              <w:t xml:space="preserve">50 </w:t>
            </w:r>
            <w:r>
              <w:rPr>
                <w:rFonts w:ascii="Times New Roman" w:hAnsi="Times New Roman"/>
                <w:color w:val="000000"/>
                <w:spacing w:val="-8"/>
                <w:sz w:val="24"/>
              </w:rPr>
              <w:t>mm nominal outer die .Pipes.</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528.00</w:t>
            </w:r>
          </w:p>
        </w:tc>
      </w:tr>
      <w:tr w:rsidR="00757E98" w:rsidTr="008C3503">
        <w:tblPrEx>
          <w:tblLook w:val="0000"/>
        </w:tblPrEx>
        <w:trPr>
          <w:trHeight w:hRule="exact" w:val="2572"/>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18,8</w:t>
            </w:r>
          </w:p>
        </w:tc>
        <w:tc>
          <w:tcPr>
            <w:tcW w:w="6420" w:type="dxa"/>
            <w:gridSpan w:val="3"/>
            <w:tcBorders>
              <w:top w:val="single" w:sz="6" w:space="0" w:color="000000"/>
              <w:left w:val="single" w:sz="6" w:space="0" w:color="000000"/>
              <w:bottom w:val="single" w:sz="6" w:space="0" w:color="000000"/>
              <w:right w:val="single" w:sz="6" w:space="0" w:color="000000"/>
            </w:tcBorders>
          </w:tcPr>
          <w:p w:rsidR="00757E98" w:rsidRDefault="00757E98" w:rsidP="008C3503">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Providing and fixing Chlorinated Polyvinyl Chloride (CPVC) </w:t>
            </w:r>
            <w:r>
              <w:rPr>
                <w:rFonts w:ascii="Times New Roman" w:hAnsi="Times New Roman"/>
                <w:color w:val="000000"/>
                <w:spacing w:val="2"/>
                <w:sz w:val="24"/>
              </w:rPr>
              <w:t xml:space="preserve">pipes, having thermal stability for hot and cold water supply </w:t>
            </w:r>
            <w:r>
              <w:rPr>
                <w:rFonts w:ascii="Times New Roman" w:hAnsi="Times New Roman"/>
                <w:color w:val="000000"/>
                <w:spacing w:val="-5"/>
                <w:sz w:val="24"/>
              </w:rPr>
              <w:t xml:space="preserve">including all CPVC plain and brass threaded fittings i/c fixing the </w:t>
            </w:r>
            <w:r>
              <w:rPr>
                <w:rFonts w:ascii="Times New Roman" w:hAnsi="Times New Roman"/>
                <w:color w:val="000000"/>
                <w:spacing w:val="-7"/>
                <w:sz w:val="24"/>
              </w:rPr>
              <w:t xml:space="preserve">pipe with clamps at 1.00 m spacing. This includes jointing of pipes </w:t>
            </w:r>
            <w:r>
              <w:rPr>
                <w:rFonts w:ascii="Times New Roman" w:hAnsi="Times New Roman"/>
                <w:color w:val="000000"/>
                <w:spacing w:val="-3"/>
                <w:sz w:val="24"/>
              </w:rPr>
              <w:t xml:space="preserve">and fittings with one step CPVC solvent °email and the cost </w:t>
            </w:r>
            <w:r>
              <w:rPr>
                <w:rFonts w:ascii="Times New Roman" w:hAnsi="Times New Roman"/>
                <w:color w:val="000000"/>
                <w:spacing w:val="7"/>
                <w:sz w:val="24"/>
              </w:rPr>
              <w:t xml:space="preserve">of </w:t>
            </w:r>
            <w:r>
              <w:rPr>
                <w:rFonts w:ascii="Times New Roman" w:hAnsi="Times New Roman"/>
                <w:color w:val="000000"/>
                <w:spacing w:val="1"/>
                <w:sz w:val="24"/>
              </w:rPr>
              <w:t xml:space="preserve">cutting chases and making good the same including testing of </w:t>
            </w:r>
            <w:r>
              <w:rPr>
                <w:rFonts w:ascii="Times New Roman" w:hAnsi="Times New Roman"/>
                <w:color w:val="000000"/>
                <w:spacing w:val="5"/>
                <w:sz w:val="24"/>
              </w:rPr>
              <w:t xml:space="preserve">joints </w:t>
            </w:r>
            <w:r>
              <w:rPr>
                <w:rFonts w:ascii="Times New Roman" w:hAnsi="Times New Roman"/>
                <w:color w:val="000000"/>
                <w:spacing w:val="-5"/>
                <w:sz w:val="24"/>
              </w:rPr>
              <w:t>complete as pa direction of Engineer in Charge.</w:t>
            </w:r>
          </w:p>
          <w:p w:rsidR="00757E98" w:rsidRDefault="00757E98" w:rsidP="008C3503">
            <w:pPr>
              <w:ind w:left="108" w:right="108"/>
              <w:rPr>
                <w:rFonts w:ascii="Times New Roman" w:hAnsi="Times New Roman"/>
                <w:color w:val="000000"/>
                <w:spacing w:val="-2"/>
                <w:sz w:val="24"/>
              </w:rPr>
            </w:pPr>
            <w:r>
              <w:rPr>
                <w:rFonts w:ascii="Times New Roman" w:hAnsi="Times New Roman"/>
                <w:color w:val="000000"/>
                <w:spacing w:val="-2"/>
                <w:sz w:val="24"/>
              </w:rPr>
              <w:t xml:space="preserve">Concealed worts including cutting chases and making good the </w:t>
            </w:r>
            <w:r>
              <w:rPr>
                <w:rFonts w:ascii="Times New Roman" w:hAnsi="Times New Roman"/>
                <w:color w:val="000000"/>
                <w:spacing w:val="-6"/>
                <w:sz w:val="24"/>
              </w:rPr>
              <w:t>walls etc.,</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r>
      <w:tr w:rsidR="00757E98" w:rsidTr="008C3503">
        <w:tblPrEx>
          <w:tblLook w:val="0000"/>
        </w:tblPrEx>
        <w:trPr>
          <w:trHeight w:hRule="exact" w:val="518"/>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pacing w:val="-10"/>
                <w:sz w:val="24"/>
              </w:rPr>
            </w:pPr>
            <w:r>
              <w:rPr>
                <w:rFonts w:ascii="Times New Roman" w:hAnsi="Times New Roman"/>
                <w:color w:val="000000"/>
                <w:spacing w:val="-10"/>
                <w:sz w:val="24"/>
              </w:rPr>
              <w:t>18.8.1</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6"/>
                <w:sz w:val="24"/>
              </w:rPr>
            </w:pPr>
            <w:r>
              <w:rPr>
                <w:rFonts w:ascii="Times New Roman" w:hAnsi="Times New Roman"/>
                <w:color w:val="000000"/>
                <w:spacing w:val="-6"/>
                <w:sz w:val="24"/>
              </w:rPr>
              <w:t>15 mm nominal outer dia .Pipes.</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207.00</w:t>
            </w:r>
          </w:p>
        </w:tc>
      </w:tr>
      <w:tr w:rsidR="00757E98" w:rsidTr="008C3503">
        <w:tblPrEx>
          <w:tblLook w:val="0000"/>
        </w:tblPrEx>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pacing w:val="-10"/>
                <w:sz w:val="24"/>
              </w:rPr>
            </w:pPr>
            <w:r>
              <w:rPr>
                <w:rFonts w:ascii="Times New Roman" w:hAnsi="Times New Roman"/>
                <w:color w:val="000000"/>
                <w:spacing w:val="-10"/>
                <w:sz w:val="24"/>
              </w:rPr>
              <w:t>18.82</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6"/>
                <w:sz w:val="24"/>
              </w:rPr>
            </w:pPr>
            <w:r>
              <w:rPr>
                <w:rFonts w:ascii="Times New Roman" w:hAnsi="Times New Roman"/>
                <w:color w:val="000000"/>
                <w:spacing w:val="-6"/>
                <w:sz w:val="24"/>
              </w:rPr>
              <w:t>20 mm nominal outer dia .Pipes.</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234.00</w:t>
            </w:r>
          </w:p>
        </w:tc>
      </w:tr>
      <w:tr w:rsidR="00757E98" w:rsidTr="008C3503">
        <w:tblPrEx>
          <w:tblLook w:val="0000"/>
        </w:tblPrEx>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pacing w:val="-4"/>
                <w:sz w:val="24"/>
              </w:rPr>
            </w:pPr>
            <w:r>
              <w:rPr>
                <w:rFonts w:ascii="Times New Roman" w:hAnsi="Times New Roman"/>
                <w:color w:val="000000"/>
                <w:spacing w:val="-4"/>
                <w:sz w:val="24"/>
              </w:rPr>
              <w:t>18,0</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z w:val="24"/>
              </w:rPr>
            </w:pPr>
            <w:r>
              <w:rPr>
                <w:rFonts w:ascii="Times New Roman" w:hAnsi="Times New Roman"/>
                <w:color w:val="000000"/>
                <w:sz w:val="24"/>
              </w:rPr>
              <w:t xml:space="preserve">25 </w:t>
            </w:r>
            <w:r>
              <w:rPr>
                <w:rFonts w:ascii="Times New Roman" w:hAnsi="Times New Roman"/>
                <w:color w:val="000000"/>
                <w:spacing w:val="-10"/>
                <w:sz w:val="24"/>
              </w:rPr>
              <w:t xml:space="preserve">mm nominal </w:t>
            </w:r>
            <w:r>
              <w:rPr>
                <w:rFonts w:ascii="Times New Roman" w:hAnsi="Times New Roman"/>
                <w:color w:val="000000"/>
                <w:sz w:val="24"/>
              </w:rPr>
              <w:t>outer dia .Pipes.</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288.00</w:t>
            </w:r>
          </w:p>
        </w:tc>
      </w:tr>
      <w:tr w:rsidR="00757E98" w:rsidTr="008C3503">
        <w:tblPrEx>
          <w:tblLook w:val="0000"/>
        </w:tblPrEx>
        <w:trPr>
          <w:trHeight w:hRule="exact" w:val="607"/>
        </w:trPr>
        <w:tc>
          <w:tcPr>
            <w:tcW w:w="803" w:type="dxa"/>
            <w:tcBorders>
              <w:top w:val="single" w:sz="6" w:space="0" w:color="000000"/>
              <w:left w:val="single" w:sz="6" w:space="0" w:color="000000"/>
              <w:bottom w:val="single" w:sz="6" w:space="0" w:color="000000"/>
              <w:right w:val="single" w:sz="6" w:space="0" w:color="000000"/>
            </w:tcBorders>
          </w:tcPr>
          <w:p w:rsidR="00757E98" w:rsidRDefault="00757E98" w:rsidP="008C3503">
            <w:pPr>
              <w:rPr>
                <w:rFonts w:ascii="Times New Roman" w:hAnsi="Times New Roman"/>
                <w:color w:val="000000"/>
                <w:sz w:val="20"/>
              </w:rPr>
            </w:pPr>
          </w:p>
        </w:tc>
        <w:tc>
          <w:tcPr>
            <w:tcW w:w="1080" w:type="dxa"/>
            <w:gridSpan w:val="2"/>
            <w:tcBorders>
              <w:top w:val="single" w:sz="6" w:space="0" w:color="000000"/>
              <w:left w:val="single" w:sz="6" w:space="0" w:color="000000"/>
              <w:bottom w:val="single" w:sz="6" w:space="0" w:color="000000"/>
              <w:right w:val="single" w:sz="6" w:space="0" w:color="000000"/>
            </w:tcBorders>
          </w:tcPr>
          <w:p w:rsidR="00757E98" w:rsidRDefault="00757E98" w:rsidP="008C3503">
            <w:pPr>
              <w:ind w:left="82"/>
              <w:rPr>
                <w:rFonts w:ascii="Times New Roman" w:hAnsi="Times New Roman"/>
                <w:color w:val="000000"/>
                <w:spacing w:val="-10"/>
                <w:sz w:val="24"/>
              </w:rPr>
            </w:pPr>
            <w:r>
              <w:rPr>
                <w:rFonts w:ascii="Times New Roman" w:hAnsi="Times New Roman"/>
                <w:color w:val="000000"/>
                <w:spacing w:val="-10"/>
                <w:sz w:val="24"/>
              </w:rPr>
              <w:t>18.8.4</w:t>
            </w:r>
          </w:p>
        </w:tc>
        <w:tc>
          <w:tcPr>
            <w:tcW w:w="5340" w:type="dxa"/>
            <w:tcBorders>
              <w:top w:val="single" w:sz="6" w:space="0" w:color="000000"/>
              <w:left w:val="single" w:sz="6" w:space="0" w:color="000000"/>
              <w:bottom w:val="single" w:sz="6" w:space="0" w:color="000000"/>
              <w:right w:val="single" w:sz="6" w:space="0" w:color="000000"/>
            </w:tcBorders>
          </w:tcPr>
          <w:p w:rsidR="00757E98" w:rsidRDefault="00757E98" w:rsidP="008C3503">
            <w:pPr>
              <w:ind w:left="120"/>
              <w:rPr>
                <w:rFonts w:ascii="Times New Roman" w:hAnsi="Times New Roman"/>
                <w:color w:val="000000"/>
                <w:spacing w:val="-4"/>
                <w:sz w:val="24"/>
              </w:rPr>
            </w:pPr>
            <w:r>
              <w:rPr>
                <w:rFonts w:ascii="Times New Roman" w:hAnsi="Times New Roman"/>
                <w:color w:val="000000"/>
                <w:spacing w:val="-4"/>
                <w:sz w:val="24"/>
              </w:rPr>
              <w:t>32 mm nominal outer dia .Pipes.</w:t>
            </w:r>
          </w:p>
        </w:tc>
        <w:tc>
          <w:tcPr>
            <w:tcW w:w="915"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57E98" w:rsidRDefault="00757E98" w:rsidP="008C3503">
            <w:pPr>
              <w:jc w:val="center"/>
              <w:rPr>
                <w:rFonts w:ascii="Times New Roman" w:hAnsi="Times New Roman"/>
                <w:color w:val="000000"/>
                <w:sz w:val="24"/>
              </w:rPr>
            </w:pPr>
            <w:r>
              <w:rPr>
                <w:rFonts w:ascii="Times New Roman" w:hAnsi="Times New Roman"/>
                <w:color w:val="000000"/>
                <w:sz w:val="24"/>
              </w:rPr>
              <w:t>360.00</w:t>
            </w:r>
          </w:p>
        </w:tc>
      </w:tr>
    </w:tbl>
    <w:p w:rsidR="00757E98" w:rsidRDefault="00757E98" w:rsidP="00B523C4">
      <w:pPr>
        <w:rPr>
          <w:rFonts w:ascii="Times New Roman" w:hAnsi="Times New Roman" w:cs="Times New Roman"/>
        </w:rPr>
      </w:pPr>
    </w:p>
    <w:p w:rsidR="00785A60" w:rsidRPr="0090272A" w:rsidRDefault="00757E98" w:rsidP="0090272A">
      <w:pPr>
        <w:jc w:val="center"/>
        <w:rPr>
          <w:rFonts w:ascii="Times New Roman" w:hAnsi="Times New Roman" w:cs="Times New Roman"/>
        </w:rPr>
      </w:pPr>
      <w:r>
        <w:t>Page No.316</w:t>
      </w:r>
    </w:p>
    <w:tbl>
      <w:tblPr>
        <w:tblW w:w="0" w:type="auto"/>
        <w:tblInd w:w="15" w:type="dxa"/>
        <w:tblLayout w:type="fixed"/>
        <w:tblCellMar>
          <w:left w:w="0" w:type="dxa"/>
          <w:right w:w="0" w:type="dxa"/>
        </w:tblCellMar>
        <w:tblLook w:val="04A0"/>
      </w:tblPr>
      <w:tblGrid>
        <w:gridCol w:w="803"/>
        <w:gridCol w:w="1080"/>
        <w:gridCol w:w="5340"/>
        <w:gridCol w:w="915"/>
        <w:gridCol w:w="1417"/>
      </w:tblGrid>
      <w:tr w:rsidR="00785A60" w:rsidTr="00C477D4">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 xml:space="preserve">Item </w:t>
            </w:r>
            <w:r>
              <w:rPr>
                <w:rFonts w:ascii="Times New Roman" w:hAnsi="Times New Roman"/>
                <w:color w:val="00000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 xml:space="preserve">Rate (in </w:t>
            </w:r>
            <w:r>
              <w:rPr>
                <w:rFonts w:ascii="Times New Roman" w:hAnsi="Times New Roman"/>
                <w:color w:val="000000"/>
                <w:sz w:val="24"/>
              </w:rPr>
              <w:br/>
              <w:t>Rs.)</w:t>
            </w:r>
          </w:p>
        </w:tc>
      </w:tr>
      <w:tr w:rsidR="00785A60" w:rsidTr="00C477D4">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198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35"/>
              <w:jc w:val="right"/>
              <w:rPr>
                <w:rFonts w:ascii="Times New Roman" w:hAnsi="Times New Roman"/>
                <w:color w:val="000000"/>
                <w:sz w:val="24"/>
              </w:rPr>
            </w:pPr>
            <w:r>
              <w:rPr>
                <w:rFonts w:ascii="Times New Roman" w:hAnsi="Times New Roman"/>
                <w:color w:val="000000"/>
                <w:sz w:val="24"/>
              </w:rPr>
              <w:lastRenderedPageBreak/>
              <w:t>18.9</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ind w:left="82" w:right="108"/>
              <w:jc w:val="both"/>
              <w:rPr>
                <w:rFonts w:ascii="Times New Roman" w:hAnsi="Times New Roman"/>
                <w:color w:val="000000"/>
                <w:spacing w:val="1"/>
                <w:sz w:val="24"/>
              </w:rPr>
            </w:pPr>
            <w:r>
              <w:rPr>
                <w:rFonts w:ascii="Times New Roman" w:hAnsi="Times New Roman"/>
                <w:color w:val="000000"/>
                <w:spacing w:val="1"/>
                <w:sz w:val="24"/>
              </w:rPr>
              <w:t xml:space="preserve">Providing and fixing Chlorinated Polyvinyl Chkaide (CPVC) </w:t>
            </w:r>
            <w:r>
              <w:rPr>
                <w:rFonts w:ascii="Times New Roman" w:hAnsi="Times New Roman"/>
                <w:color w:val="000000"/>
                <w:spacing w:val="2"/>
                <w:sz w:val="24"/>
              </w:rPr>
              <w:t xml:space="preserve">pipes, having thermal stability for hot and cold water supply </w:t>
            </w:r>
            <w:r>
              <w:rPr>
                <w:rFonts w:ascii="Times New Roman" w:hAnsi="Times New Roman"/>
                <w:color w:val="000000"/>
                <w:spacing w:val="-9"/>
                <w:sz w:val="24"/>
              </w:rPr>
              <w:t xml:space="preserve">including all CPVC plain and brass Threaded fittings. This included </w:t>
            </w:r>
            <w:r>
              <w:rPr>
                <w:rFonts w:ascii="Times New Roman" w:hAnsi="Times New Roman"/>
                <w:color w:val="000000"/>
                <w:spacing w:val="-6"/>
                <w:sz w:val="24"/>
              </w:rPr>
              <w:t xml:space="preserve">jointing of pipes and fittings with one step CPVC solvent cement, </w:t>
            </w:r>
            <w:r>
              <w:rPr>
                <w:rFonts w:ascii="Times New Roman" w:hAnsi="Times New Roman"/>
                <w:color w:val="000000"/>
                <w:spacing w:val="-1"/>
                <w:sz w:val="24"/>
              </w:rPr>
              <w:t xml:space="preserve">trenching, refilling and testing of joints complete as per direction </w:t>
            </w:r>
            <w:r>
              <w:rPr>
                <w:rFonts w:ascii="Times New Roman" w:hAnsi="Times New Roman"/>
                <w:color w:val="000000"/>
                <w:spacing w:val="-4"/>
                <w:sz w:val="24"/>
              </w:rPr>
              <w:t>of Engineer in Charge.</w:t>
            </w:r>
          </w:p>
          <w:p w:rsidR="00785A60" w:rsidRDefault="00785A60" w:rsidP="00C477D4">
            <w:pPr>
              <w:spacing w:line="194" w:lineRule="auto"/>
              <w:ind w:left="82"/>
              <w:rPr>
                <w:rFonts w:ascii="Times New Roman" w:hAnsi="Times New Roman"/>
                <w:color w:val="000000"/>
                <w:sz w:val="24"/>
              </w:rPr>
            </w:pPr>
            <w:r>
              <w:rPr>
                <w:rFonts w:ascii="Times New Roman" w:hAnsi="Times New Roman"/>
                <w:color w:val="000000"/>
                <w:sz w:val="24"/>
              </w:rPr>
              <w:t>External work</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18.91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15 mm nominal outer dia..Pipes.</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122.00</w:t>
            </w:r>
          </w:p>
        </w:tc>
      </w:tr>
      <w:tr w:rsidR="00785A60" w:rsidTr="00C477D4">
        <w:trPr>
          <w:trHeight w:hRule="exact" w:val="517"/>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18.92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20 mm nominal outer dia ,Pipes,</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141.00</w:t>
            </w:r>
          </w:p>
        </w:tc>
      </w:tr>
      <w:tr w:rsidR="00785A60" w:rsidTr="00C477D4">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18.93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25 mm nominal outer dia .Pipes.</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185.00</w:t>
            </w:r>
          </w:p>
        </w:tc>
      </w:tr>
      <w:tr w:rsidR="00785A60" w:rsidTr="00C477D4">
        <w:trPr>
          <w:trHeight w:hRule="exact" w:val="518"/>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18.9.4</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32 mm nominal outer dia .Pipes.</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238.00</w:t>
            </w:r>
          </w:p>
        </w:tc>
      </w:tr>
      <w:tr w:rsidR="00785A60" w:rsidTr="00C477D4">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18.93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40 mm nominal outer din .Pipes.</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324.00</w:t>
            </w:r>
          </w:p>
        </w:tc>
      </w:tr>
      <w:tr w:rsidR="00785A60" w:rsidTr="00C477D4">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18.9.6</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50 mm nominal outer dia .Pipes.</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498.00</w:t>
            </w:r>
          </w:p>
        </w:tc>
      </w:tr>
      <w:tr w:rsidR="00785A60" w:rsidTr="00C477D4">
        <w:trPr>
          <w:trHeight w:hRule="exact" w:val="517"/>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18.9.7</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62.50 mm nominal inner dia Pipes.</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1429,00</w:t>
            </w:r>
          </w:p>
        </w:tc>
      </w:tr>
      <w:tr w:rsidR="00785A60" w:rsidTr="00C477D4">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18.9.8</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75 mm nominal inner dia .Pipes.</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2018.00</w:t>
            </w:r>
          </w:p>
        </w:tc>
      </w:tr>
      <w:tr w:rsidR="00785A60" w:rsidTr="00C477D4">
        <w:trPr>
          <w:trHeight w:hRule="exact" w:val="518"/>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18.9.9</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8"/>
                <w:sz w:val="24"/>
              </w:rPr>
            </w:pPr>
            <w:r>
              <w:rPr>
                <w:rFonts w:ascii="Times New Roman" w:hAnsi="Times New Roman"/>
                <w:color w:val="000000"/>
                <w:spacing w:val="-8"/>
                <w:sz w:val="24"/>
              </w:rPr>
              <w:t>100mm nominal inner dia _Pipes.</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2791.00</w:t>
            </w:r>
          </w:p>
        </w:tc>
      </w:tr>
      <w:tr w:rsidR="00785A60" w:rsidTr="00C477D4">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18.910</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2"/>
                <w:sz w:val="24"/>
              </w:rPr>
            </w:pPr>
            <w:r>
              <w:rPr>
                <w:rFonts w:ascii="Times New Roman" w:hAnsi="Times New Roman"/>
                <w:color w:val="000000"/>
                <w:spacing w:val="2"/>
                <w:sz w:val="24"/>
              </w:rPr>
              <w:t>150 = nominal inner dia Pipes.</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3358.00</w:t>
            </w:r>
          </w:p>
        </w:tc>
      </w:tr>
      <w:tr w:rsidR="00785A60" w:rsidTr="00C477D4">
        <w:trPr>
          <w:trHeight w:hRule="exact" w:val="1027"/>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35"/>
              <w:jc w:val="right"/>
              <w:rPr>
                <w:rFonts w:ascii="Times New Roman" w:hAnsi="Times New Roman"/>
                <w:color w:val="000000"/>
                <w:sz w:val="24"/>
              </w:rPr>
            </w:pPr>
            <w:r>
              <w:rPr>
                <w:rFonts w:ascii="Times New Roman" w:hAnsi="Times New Roman"/>
                <w:color w:val="000000"/>
                <w:sz w:val="24"/>
              </w:rPr>
              <w:t>18,10</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ind w:left="82" w:right="108"/>
              <w:rPr>
                <w:rFonts w:ascii="Times New Roman" w:hAnsi="Times New Roman"/>
                <w:color w:val="000000"/>
                <w:spacing w:val="-2"/>
                <w:sz w:val="24"/>
              </w:rPr>
            </w:pPr>
            <w:r>
              <w:rPr>
                <w:rFonts w:ascii="Times New Roman" w:hAnsi="Times New Roman"/>
                <w:color w:val="000000"/>
                <w:spacing w:val="-2"/>
                <w:sz w:val="24"/>
              </w:rPr>
              <w:t xml:space="preserve">Providing and fixing G.I. pipes complete with G.I. fittings and </w:t>
            </w:r>
            <w:r>
              <w:rPr>
                <w:rFonts w:ascii="Times New Roman" w:hAnsi="Times New Roman"/>
                <w:color w:val="000000"/>
                <w:spacing w:val="-4"/>
                <w:sz w:val="24"/>
              </w:rPr>
              <w:t>clamps, including cutting and makin,s good the walls etc.</w:t>
            </w:r>
          </w:p>
          <w:p w:rsidR="00785A60" w:rsidRDefault="00785A60" w:rsidP="00C477D4">
            <w:pPr>
              <w:ind w:left="82"/>
              <w:rPr>
                <w:rFonts w:ascii="Times New Roman" w:hAnsi="Times New Roman"/>
                <w:color w:val="000000"/>
                <w:spacing w:val="-4"/>
                <w:sz w:val="24"/>
              </w:rPr>
            </w:pPr>
            <w:r>
              <w:rPr>
                <w:rFonts w:ascii="Times New Roman" w:hAnsi="Times New Roman"/>
                <w:color w:val="000000"/>
                <w:spacing w:val="-4"/>
                <w:sz w:val="24"/>
              </w:rPr>
              <w:t>Internal work - Exposed on wall</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443"/>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18.10.1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2"/>
                <w:sz w:val="24"/>
              </w:rPr>
            </w:pPr>
            <w:r>
              <w:rPr>
                <w:rFonts w:ascii="Times New Roman" w:hAnsi="Times New Roman"/>
                <w:color w:val="000000"/>
                <w:spacing w:val="-2"/>
                <w:sz w:val="24"/>
              </w:rPr>
              <w:t>15 mm din nominal bore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211.00</w:t>
            </w:r>
          </w:p>
        </w:tc>
      </w:tr>
      <w:tr w:rsidR="00785A60"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18.10.2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2"/>
                <w:sz w:val="24"/>
              </w:rPr>
            </w:pPr>
            <w:r>
              <w:rPr>
                <w:rFonts w:ascii="Times New Roman" w:hAnsi="Times New Roman"/>
                <w:color w:val="000000"/>
                <w:spacing w:val="-2"/>
                <w:sz w:val="24"/>
              </w:rPr>
              <w:t>20 mm din nominal bore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255.00</w:t>
            </w:r>
          </w:p>
        </w:tc>
      </w:tr>
      <w:tr w:rsidR="00785A60"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18.10.3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 xml:space="preserve">25 mm dia. </w:t>
            </w:r>
            <w:r>
              <w:rPr>
                <w:rFonts w:ascii="Times New Roman" w:hAnsi="Times New Roman"/>
                <w:b/>
                <w:color w:val="000000"/>
                <w:spacing w:val="-16"/>
                <w:sz w:val="23"/>
              </w:rPr>
              <w:t xml:space="preserve">Morainal </w:t>
            </w:r>
            <w:r>
              <w:rPr>
                <w:rFonts w:ascii="Times New Roman" w:hAnsi="Times New Roman"/>
                <w:color w:val="000000"/>
                <w:spacing w:val="-6"/>
                <w:sz w:val="24"/>
              </w:rPr>
              <w:t>bore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300.00</w:t>
            </w:r>
          </w:p>
        </w:tc>
      </w:tr>
      <w:tr w:rsidR="00785A60"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18,10.4</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32 mm dia. nominal bore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361.00</w:t>
            </w:r>
          </w:p>
        </w:tc>
      </w:tr>
      <w:tr w:rsidR="00785A60" w:rsidTr="00C477D4">
        <w:trPr>
          <w:trHeight w:hRule="exact" w:val="44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18,10.5</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40 mm dia. nominal bore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479.00</w:t>
            </w:r>
          </w:p>
        </w:tc>
      </w:tr>
      <w:tr w:rsidR="00785A60" w:rsidTr="00C477D4">
        <w:trPr>
          <w:trHeight w:hRule="exact" w:val="623"/>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18,10.6</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50 mm dia. nominal bore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596.00</w:t>
            </w:r>
          </w:p>
        </w:tc>
      </w:tr>
      <w:tr w:rsidR="00785A60" w:rsidTr="00C477D4">
        <w:trPr>
          <w:trHeight w:hRule="exact" w:val="124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35"/>
              <w:jc w:val="right"/>
              <w:rPr>
                <w:rFonts w:ascii="Times New Roman" w:hAnsi="Times New Roman"/>
                <w:color w:val="000000"/>
                <w:sz w:val="24"/>
              </w:rPr>
            </w:pPr>
            <w:r>
              <w:rPr>
                <w:rFonts w:ascii="Times New Roman" w:hAnsi="Times New Roman"/>
                <w:color w:val="000000"/>
                <w:sz w:val="24"/>
              </w:rPr>
              <w:t>18,11</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and fixing G.I. pipes complete with G.I. fittings and </w:t>
            </w:r>
            <w:r>
              <w:rPr>
                <w:rFonts w:ascii="Times New Roman" w:hAnsi="Times New Roman"/>
                <w:color w:val="000000"/>
                <w:spacing w:val="-6"/>
                <w:sz w:val="24"/>
              </w:rPr>
              <w:t xml:space="preserve">clamps including cutting and making good the walls etc. concealed </w:t>
            </w:r>
            <w:r>
              <w:rPr>
                <w:rFonts w:ascii="Times New Roman" w:hAnsi="Times New Roman"/>
                <w:color w:val="000000"/>
                <w:spacing w:val="-7"/>
                <w:sz w:val="24"/>
              </w:rPr>
              <w:t xml:space="preserve">pipe including painting with anti corrosive bitumastic paint, cutting </w:t>
            </w:r>
            <w:r>
              <w:rPr>
                <w:rFonts w:ascii="Times New Roman" w:hAnsi="Times New Roman"/>
                <w:color w:val="000000"/>
                <w:spacing w:val="-4"/>
                <w:sz w:val="24"/>
              </w:rPr>
              <w:t>chases and making good the wall.</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18.11.1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15 mm din nominal bore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269.00</w:t>
            </w:r>
          </w:p>
        </w:tc>
      </w:tr>
      <w:tr w:rsidR="00785A60" w:rsidTr="00C477D4">
        <w:trPr>
          <w:trHeight w:hRule="exact" w:val="57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82"/>
              <w:rPr>
                <w:rFonts w:ascii="Times New Roman" w:hAnsi="Times New Roman"/>
                <w:color w:val="000000"/>
                <w:sz w:val="24"/>
              </w:rPr>
            </w:pPr>
            <w:r>
              <w:rPr>
                <w:rFonts w:ascii="Times New Roman" w:hAnsi="Times New Roman"/>
                <w:color w:val="000000"/>
                <w:sz w:val="24"/>
              </w:rPr>
              <w:t>18,112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20 mm dia nominal bore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309.00</w:t>
            </w:r>
          </w:p>
        </w:tc>
      </w:tr>
      <w:tr w:rsidR="00785A60" w:rsidTr="00C477D4">
        <w:trPr>
          <w:trHeight w:hRule="exact" w:val="757"/>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35"/>
              <w:jc w:val="right"/>
              <w:rPr>
                <w:rFonts w:ascii="Times New Roman" w:hAnsi="Times New Roman"/>
                <w:color w:val="000000"/>
                <w:sz w:val="24"/>
              </w:rPr>
            </w:pPr>
            <w:r>
              <w:rPr>
                <w:rFonts w:ascii="Times New Roman" w:hAnsi="Times New Roman"/>
                <w:color w:val="000000"/>
                <w:sz w:val="24"/>
              </w:rPr>
              <w:t>18.12</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ind w:left="108" w:right="108"/>
              <w:rPr>
                <w:rFonts w:ascii="Times New Roman" w:hAnsi="Times New Roman"/>
                <w:color w:val="000000"/>
                <w:spacing w:val="7"/>
                <w:sz w:val="24"/>
              </w:rPr>
            </w:pPr>
            <w:r>
              <w:rPr>
                <w:rFonts w:ascii="Times New Roman" w:hAnsi="Times New Roman"/>
                <w:color w:val="000000"/>
                <w:spacing w:val="7"/>
                <w:sz w:val="24"/>
              </w:rPr>
              <w:t xml:space="preserve">Providing and fixing G.I. pipes coumlete with GI. finings </w:t>
            </w:r>
            <w:r>
              <w:rPr>
                <w:rFonts w:ascii="Times New Roman" w:hAnsi="Times New Roman"/>
                <w:color w:val="000000"/>
                <w:spacing w:val="-4"/>
                <w:sz w:val="24"/>
              </w:rPr>
              <w:t>including trenching and refilling ete,Extomol work :</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bl>
    <w:p w:rsidR="00785A60" w:rsidRDefault="00785A60">
      <w:pPr>
        <w:rPr>
          <w:rFonts w:ascii="Times New Roman" w:hAnsi="Times New Roman"/>
          <w:color w:val="000000"/>
          <w:sz w:val="24"/>
        </w:rPr>
      </w:pPr>
    </w:p>
    <w:p w:rsidR="00785A60" w:rsidRPr="00757E98" w:rsidRDefault="0090272A" w:rsidP="00757E98">
      <w:pPr>
        <w:jc w:val="center"/>
        <w:rPr>
          <w:rFonts w:ascii="Times New Roman" w:hAnsi="Times New Roman" w:cs="Times New Roman"/>
        </w:rPr>
      </w:pPr>
      <w:r>
        <w:t>Page No.317</w:t>
      </w:r>
    </w:p>
    <w:tbl>
      <w:tblPr>
        <w:tblW w:w="0" w:type="auto"/>
        <w:tblInd w:w="15" w:type="dxa"/>
        <w:tblLayout w:type="fixed"/>
        <w:tblCellMar>
          <w:left w:w="0" w:type="dxa"/>
          <w:right w:w="0" w:type="dxa"/>
        </w:tblCellMar>
        <w:tblLook w:val="0000"/>
      </w:tblPr>
      <w:tblGrid>
        <w:gridCol w:w="803"/>
        <w:gridCol w:w="1080"/>
        <w:gridCol w:w="5340"/>
        <w:gridCol w:w="915"/>
        <w:gridCol w:w="1417"/>
      </w:tblGrid>
      <w:tr w:rsidR="00785A60" w:rsidTr="00C477D4">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785A60" w:rsidTr="00C477D4">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18.12.1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0"/>
              <w:rPr>
                <w:rFonts w:ascii="Times New Roman" w:hAnsi="Times New Roman"/>
                <w:color w:val="000000"/>
                <w:spacing w:val="-6"/>
                <w:sz w:val="24"/>
              </w:rPr>
            </w:pPr>
            <w:r>
              <w:rPr>
                <w:rFonts w:ascii="Times New Roman" w:hAnsi="Times New Roman"/>
                <w:color w:val="000000"/>
                <w:spacing w:val="-6"/>
                <w:sz w:val="24"/>
              </w:rPr>
              <w:t>15 mm dia. nominal bore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188.00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18.12.2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0"/>
              <w:rPr>
                <w:rFonts w:ascii="Times New Roman" w:hAnsi="Times New Roman"/>
                <w:color w:val="000000"/>
                <w:spacing w:val="-4"/>
                <w:sz w:val="24"/>
              </w:rPr>
            </w:pPr>
            <w:r>
              <w:rPr>
                <w:rFonts w:ascii="Times New Roman" w:hAnsi="Times New Roman"/>
                <w:color w:val="000000"/>
                <w:spacing w:val="-4"/>
                <w:sz w:val="24"/>
              </w:rPr>
              <w:t>20 mm dia, nominal bore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223.00</w:t>
            </w:r>
          </w:p>
        </w:tc>
      </w:tr>
      <w:tr w:rsidR="00785A60" w:rsidTr="00C477D4">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18.12.3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0"/>
              <w:rPr>
                <w:rFonts w:ascii="Times New Roman" w:hAnsi="Times New Roman"/>
                <w:color w:val="000000"/>
                <w:spacing w:val="-4"/>
                <w:sz w:val="24"/>
              </w:rPr>
            </w:pPr>
            <w:r>
              <w:rPr>
                <w:rFonts w:ascii="Times New Roman" w:hAnsi="Times New Roman"/>
                <w:color w:val="000000"/>
                <w:spacing w:val="-4"/>
                <w:sz w:val="24"/>
              </w:rPr>
              <w:t>25 mm dia, nominal bore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263.00</w:t>
            </w:r>
          </w:p>
        </w:tc>
      </w:tr>
      <w:tr w:rsidR="00785A60" w:rsidTr="00C477D4">
        <w:trPr>
          <w:trHeight w:hRule="exact" w:val="413"/>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18.12.4</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0"/>
              <w:rPr>
                <w:rFonts w:ascii="Times New Roman" w:hAnsi="Times New Roman"/>
                <w:color w:val="000000"/>
                <w:spacing w:val="-4"/>
                <w:sz w:val="24"/>
              </w:rPr>
            </w:pPr>
            <w:r>
              <w:rPr>
                <w:rFonts w:ascii="Times New Roman" w:hAnsi="Times New Roman"/>
                <w:color w:val="000000"/>
                <w:spacing w:val="-4"/>
                <w:sz w:val="24"/>
              </w:rPr>
              <w:t>32 mm dia. nominal bore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310.00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18 12.5</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0"/>
              <w:rPr>
                <w:rFonts w:ascii="Times New Roman" w:hAnsi="Times New Roman"/>
                <w:color w:val="000000"/>
                <w:spacing w:val="-4"/>
                <w:sz w:val="24"/>
              </w:rPr>
            </w:pPr>
            <w:r>
              <w:rPr>
                <w:rFonts w:ascii="Times New Roman" w:hAnsi="Times New Roman"/>
                <w:color w:val="000000"/>
                <w:spacing w:val="-4"/>
                <w:sz w:val="24"/>
              </w:rPr>
              <w:t>40 mm dia. nominal bare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402.00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18 12.6</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0"/>
              <w:rPr>
                <w:rFonts w:ascii="Times New Roman" w:hAnsi="Times New Roman"/>
                <w:color w:val="000000"/>
                <w:spacing w:val="-4"/>
                <w:sz w:val="24"/>
              </w:rPr>
            </w:pPr>
            <w:r>
              <w:rPr>
                <w:rFonts w:ascii="Times New Roman" w:hAnsi="Times New Roman"/>
                <w:color w:val="000000"/>
                <w:spacing w:val="-4"/>
                <w:sz w:val="24"/>
              </w:rPr>
              <w:t>50 mm dia. nominal bore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492.00</w:t>
            </w:r>
          </w:p>
        </w:tc>
      </w:tr>
      <w:tr w:rsidR="00785A60" w:rsidTr="00C477D4">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18.12.7</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0"/>
              <w:rPr>
                <w:rFonts w:ascii="Times New Roman" w:hAnsi="Times New Roman"/>
                <w:color w:val="000000"/>
                <w:spacing w:val="-4"/>
                <w:sz w:val="24"/>
              </w:rPr>
            </w:pPr>
            <w:r>
              <w:rPr>
                <w:rFonts w:ascii="Times New Roman" w:hAnsi="Times New Roman"/>
                <w:color w:val="000000"/>
                <w:spacing w:val="-4"/>
                <w:sz w:val="24"/>
              </w:rPr>
              <w:t>65 mm dia. nominal bore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533.00</w:t>
            </w:r>
          </w:p>
        </w:tc>
      </w:tr>
      <w:tr w:rsidR="00785A60" w:rsidTr="00C477D4">
        <w:trPr>
          <w:trHeight w:hRule="exact" w:val="203"/>
        </w:trPr>
        <w:tc>
          <w:tcPr>
            <w:tcW w:w="803" w:type="dxa"/>
            <w:vMerge w:val="restart"/>
            <w:tcBorders>
              <w:top w:val="single" w:sz="6" w:space="0" w:color="000000"/>
              <w:left w:val="single" w:sz="6" w:space="0" w:color="000000"/>
              <w:bottom w:val="none" w:sz="0" w:space="0" w:color="000000"/>
              <w:right w:val="single" w:sz="6" w:space="0" w:color="000000"/>
            </w:tcBorders>
          </w:tcPr>
          <w:p w:rsidR="00785A60" w:rsidRDefault="00785A60" w:rsidP="00C477D4">
            <w:pPr>
              <w:rPr>
                <w:rFonts w:ascii="Times New Roman" w:hAnsi="Times New Roman"/>
                <w:color w:val="000000"/>
                <w:sz w:val="20"/>
              </w:rPr>
            </w:pPr>
          </w:p>
        </w:tc>
        <w:tc>
          <w:tcPr>
            <w:tcW w:w="1080" w:type="dxa"/>
            <w:vMerge w:val="restart"/>
            <w:tcBorders>
              <w:top w:val="single" w:sz="6" w:space="0" w:color="000000"/>
              <w:left w:val="single" w:sz="6" w:space="0" w:color="000000"/>
              <w:bottom w:val="none" w:sz="0"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18.12.8</w:t>
            </w:r>
          </w:p>
        </w:tc>
        <w:tc>
          <w:tcPr>
            <w:tcW w:w="5340" w:type="dxa"/>
            <w:tcBorders>
              <w:top w:val="single" w:sz="6" w:space="0" w:color="000000"/>
              <w:left w:val="single" w:sz="6" w:space="0" w:color="000000"/>
              <w:bottom w:val="single" w:sz="6" w:space="0" w:color="000000"/>
              <w:right w:val="single" w:sz="6" w:space="0" w:color="000000"/>
            </w:tcBorders>
            <w:vAlign w:val="center"/>
          </w:tcPr>
          <w:p w:rsidR="00785A60" w:rsidRDefault="00785A60" w:rsidP="00C477D4">
            <w:pPr>
              <w:ind w:left="120"/>
              <w:rPr>
                <w:rFonts w:ascii="Times New Roman" w:hAnsi="Times New Roman"/>
                <w:color w:val="000000"/>
                <w:spacing w:val="-2"/>
                <w:sz w:val="24"/>
              </w:rPr>
            </w:pPr>
            <w:r>
              <w:rPr>
                <w:rFonts w:ascii="Times New Roman" w:hAnsi="Times New Roman"/>
                <w:color w:val="000000"/>
                <w:spacing w:val="-2"/>
                <w:sz w:val="24"/>
              </w:rPr>
              <w:t>80 mm dia nominal bore</w:t>
            </w:r>
          </w:p>
        </w:tc>
        <w:tc>
          <w:tcPr>
            <w:tcW w:w="915" w:type="dxa"/>
            <w:vMerge w:val="restart"/>
            <w:tcBorders>
              <w:top w:val="single" w:sz="6" w:space="0" w:color="000000"/>
              <w:left w:val="single" w:sz="6" w:space="0" w:color="000000"/>
              <w:bottom w:val="none" w:sz="0"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vMerge w:val="restart"/>
            <w:tcBorders>
              <w:top w:val="single" w:sz="6" w:space="0" w:color="000000"/>
              <w:left w:val="single" w:sz="6" w:space="0" w:color="000000"/>
              <w:bottom w:val="none" w:sz="0"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622,00</w:t>
            </w:r>
          </w:p>
        </w:tc>
      </w:tr>
      <w:tr w:rsidR="00785A60" w:rsidTr="00C477D4">
        <w:trPr>
          <w:trHeight w:hRule="exact" w:val="322"/>
        </w:trPr>
        <w:tc>
          <w:tcPr>
            <w:tcW w:w="803" w:type="dxa"/>
            <w:vMerge/>
            <w:tcBorders>
              <w:top w:val="none" w:sz="0" w:space="0" w:color="000000"/>
              <w:left w:val="single" w:sz="6" w:space="0" w:color="000000"/>
              <w:bottom w:val="single" w:sz="6" w:space="0" w:color="000000"/>
              <w:right w:val="single" w:sz="6" w:space="0" w:color="000000"/>
            </w:tcBorders>
          </w:tcPr>
          <w:p w:rsidR="00785A60" w:rsidRDefault="00785A60" w:rsidP="00C477D4"/>
        </w:tc>
        <w:tc>
          <w:tcPr>
            <w:tcW w:w="1080" w:type="dxa"/>
            <w:vMerge/>
            <w:tcBorders>
              <w:top w:val="none" w:sz="0" w:space="0" w:color="000000"/>
              <w:left w:val="single" w:sz="6" w:space="0" w:color="000000"/>
              <w:bottom w:val="single" w:sz="6" w:space="0" w:color="000000"/>
              <w:right w:val="single" w:sz="6" w:space="0" w:color="000000"/>
            </w:tcBorders>
          </w:tcPr>
          <w:p w:rsidR="00785A60" w:rsidRDefault="00785A60" w:rsidP="00C477D4"/>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915" w:type="dxa"/>
            <w:vMerge/>
            <w:tcBorders>
              <w:top w:val="none" w:sz="0" w:space="0" w:color="000000"/>
              <w:left w:val="single" w:sz="6" w:space="0" w:color="000000"/>
              <w:bottom w:val="single" w:sz="6" w:space="0" w:color="000000"/>
              <w:right w:val="single" w:sz="6" w:space="0" w:color="000000"/>
            </w:tcBorders>
          </w:tcPr>
          <w:p w:rsidR="00785A60" w:rsidRDefault="00785A60" w:rsidP="00C477D4"/>
        </w:tc>
        <w:tc>
          <w:tcPr>
            <w:tcW w:w="1417" w:type="dxa"/>
            <w:vMerge/>
            <w:tcBorders>
              <w:top w:val="none" w:sz="0" w:space="0" w:color="000000"/>
              <w:left w:val="single" w:sz="6" w:space="0" w:color="000000"/>
              <w:bottom w:val="single" w:sz="6" w:space="0" w:color="000000"/>
              <w:right w:val="single" w:sz="6" w:space="0" w:color="000000"/>
            </w:tcBorders>
          </w:tcPr>
          <w:p w:rsidR="00785A60" w:rsidRDefault="00785A60" w:rsidP="00C477D4"/>
        </w:tc>
      </w:tr>
      <w:tr w:rsidR="00785A60" w:rsidTr="00C477D4">
        <w:trPr>
          <w:trHeight w:hRule="exact" w:val="232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35"/>
              <w:jc w:val="right"/>
              <w:rPr>
                <w:rFonts w:ascii="Times New Roman" w:hAnsi="Times New Roman"/>
                <w:color w:val="000000"/>
                <w:spacing w:val="-10"/>
                <w:sz w:val="24"/>
              </w:rPr>
            </w:pPr>
            <w:r>
              <w:rPr>
                <w:rFonts w:ascii="Times New Roman" w:hAnsi="Times New Roman"/>
                <w:color w:val="000000"/>
                <w:spacing w:val="-10"/>
                <w:sz w:val="24"/>
              </w:rPr>
              <w:t>18,13</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Providing and fixing Stainless Steel pipe and fitting of grade AISI </w:t>
            </w:r>
            <w:r>
              <w:rPr>
                <w:rFonts w:ascii="Times New Roman" w:hAnsi="Times New Roman"/>
                <w:color w:val="000000"/>
                <w:spacing w:val="2"/>
                <w:sz w:val="24"/>
              </w:rPr>
              <w:t xml:space="preserve">304 as pa -IS standard 3448 complete with press type fitting </w:t>
            </w:r>
            <w:r>
              <w:rPr>
                <w:rFonts w:ascii="Times New Roman" w:hAnsi="Times New Roman"/>
                <w:color w:val="000000"/>
                <w:spacing w:val="-1"/>
                <w:sz w:val="24"/>
              </w:rPr>
              <w:t xml:space="preserve">(fitting shall be paid for separately) i/c fixing of the pipe with </w:t>
            </w:r>
            <w:r>
              <w:rPr>
                <w:rFonts w:ascii="Times New Roman" w:hAnsi="Times New Roman"/>
                <w:color w:val="000000"/>
                <w:spacing w:val="-4"/>
                <w:sz w:val="24"/>
              </w:rPr>
              <w:t xml:space="preserve">clamps at 1.00 m spacing including cutting and making good the </w:t>
            </w:r>
            <w:r>
              <w:rPr>
                <w:rFonts w:ascii="Times New Roman" w:hAnsi="Times New Roman"/>
                <w:color w:val="000000"/>
                <w:spacing w:val="2"/>
                <w:sz w:val="24"/>
              </w:rPr>
              <w:t xml:space="preserve">walls including testing of joints complete as per direction of </w:t>
            </w:r>
            <w:r>
              <w:rPr>
                <w:rFonts w:ascii="Times New Roman" w:hAnsi="Times New Roman"/>
                <w:color w:val="000000"/>
                <w:spacing w:val="-1"/>
                <w:sz w:val="24"/>
              </w:rPr>
              <w:t xml:space="preserve">Engineer -in-charge (The pipe length inserted in the filling shall </w:t>
            </w:r>
            <w:r>
              <w:rPr>
                <w:rFonts w:ascii="Times New Roman" w:hAnsi="Times New Roman"/>
                <w:color w:val="000000"/>
                <w:spacing w:val="-6"/>
                <w:sz w:val="24"/>
              </w:rPr>
              <w:t>not be measured for payment)</w:t>
            </w:r>
          </w:p>
          <w:p w:rsidR="00785A60" w:rsidRDefault="00785A60" w:rsidP="00C477D4">
            <w:pPr>
              <w:ind w:left="108"/>
              <w:rPr>
                <w:rFonts w:ascii="Times New Roman" w:hAnsi="Times New Roman"/>
                <w:color w:val="000000"/>
                <w:spacing w:val="-6"/>
                <w:sz w:val="24"/>
              </w:rPr>
            </w:pPr>
            <w:r>
              <w:rPr>
                <w:rFonts w:ascii="Times New Roman" w:hAnsi="Times New Roman"/>
                <w:color w:val="000000"/>
                <w:spacing w:val="-6"/>
                <w:sz w:val="24"/>
              </w:rPr>
              <w:t>Inernal work - Exposed on wall</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18.13.1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0"/>
              <w:rPr>
                <w:rFonts w:ascii="Times New Roman" w:hAnsi="Times New Roman"/>
                <w:color w:val="000000"/>
                <w:spacing w:val="-6"/>
                <w:sz w:val="24"/>
              </w:rPr>
            </w:pPr>
            <w:r>
              <w:rPr>
                <w:rFonts w:ascii="Times New Roman" w:hAnsi="Times New Roman"/>
                <w:color w:val="000000"/>
                <w:spacing w:val="-6"/>
                <w:sz w:val="24"/>
              </w:rPr>
              <w:t>15,88 mm outer diapipe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243.00</w:t>
            </w:r>
          </w:p>
        </w:tc>
      </w:tr>
      <w:tr w:rsidR="00785A60" w:rsidTr="00C477D4">
        <w:trPr>
          <w:trHeight w:hRule="exact" w:val="413"/>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18.13.2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0"/>
              <w:rPr>
                <w:rFonts w:ascii="Times New Roman" w:hAnsi="Times New Roman"/>
                <w:color w:val="000000"/>
                <w:spacing w:val="-6"/>
                <w:sz w:val="24"/>
              </w:rPr>
            </w:pPr>
            <w:r>
              <w:rPr>
                <w:rFonts w:ascii="Times New Roman" w:hAnsi="Times New Roman"/>
                <w:color w:val="000000"/>
                <w:spacing w:val="-6"/>
                <w:sz w:val="24"/>
              </w:rPr>
              <w:t>22.22 ram outer ilia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375.00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18.13.3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0"/>
              <w:rPr>
                <w:rFonts w:ascii="Times New Roman" w:hAnsi="Times New Roman"/>
                <w:color w:val="000000"/>
                <w:spacing w:val="-6"/>
                <w:sz w:val="24"/>
              </w:rPr>
            </w:pPr>
            <w:r>
              <w:rPr>
                <w:rFonts w:ascii="Times New Roman" w:hAnsi="Times New Roman"/>
                <w:color w:val="000000"/>
                <w:spacing w:val="-6"/>
                <w:sz w:val="24"/>
              </w:rPr>
              <w:t>28.58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467.00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18.13.4</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0"/>
              <w:rPr>
                <w:rFonts w:ascii="Times New Roman" w:hAnsi="Times New Roman"/>
                <w:color w:val="000000"/>
                <w:spacing w:val="-6"/>
                <w:sz w:val="24"/>
              </w:rPr>
            </w:pPr>
            <w:r>
              <w:rPr>
                <w:rFonts w:ascii="Times New Roman" w:hAnsi="Times New Roman"/>
                <w:color w:val="000000"/>
                <w:spacing w:val="-6"/>
                <w:sz w:val="24"/>
              </w:rPr>
              <w:t>34 00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636.00</w:t>
            </w:r>
          </w:p>
        </w:tc>
      </w:tr>
      <w:tr w:rsidR="00785A60" w:rsidTr="00C477D4">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18135</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0"/>
              <w:rPr>
                <w:rFonts w:ascii="Times New Roman" w:hAnsi="Times New Roman"/>
                <w:color w:val="000000"/>
                <w:spacing w:val="-6"/>
                <w:sz w:val="24"/>
              </w:rPr>
            </w:pPr>
            <w:r>
              <w:rPr>
                <w:rFonts w:ascii="Times New Roman" w:hAnsi="Times New Roman"/>
                <w:color w:val="000000"/>
                <w:spacing w:val="-6"/>
                <w:sz w:val="24"/>
              </w:rPr>
              <w:t>42.70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774.00</w:t>
            </w:r>
          </w:p>
        </w:tc>
      </w:tr>
      <w:tr w:rsidR="00785A60" w:rsidTr="00C477D4">
        <w:trPr>
          <w:trHeight w:hRule="exact" w:val="563"/>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1813.6</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0"/>
              <w:rPr>
                <w:rFonts w:ascii="Times New Roman" w:hAnsi="Times New Roman"/>
                <w:color w:val="000000"/>
                <w:spacing w:val="-6"/>
                <w:sz w:val="24"/>
              </w:rPr>
            </w:pPr>
            <w:r>
              <w:rPr>
                <w:rFonts w:ascii="Times New Roman" w:hAnsi="Times New Roman"/>
                <w:color w:val="000000"/>
                <w:spacing w:val="-6"/>
                <w:sz w:val="24"/>
              </w:rPr>
              <w:t>48.60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896.00</w:t>
            </w:r>
          </w:p>
        </w:tc>
      </w:tr>
      <w:tr w:rsidR="00785A60" w:rsidTr="00C477D4">
        <w:trPr>
          <w:trHeight w:hRule="exact" w:val="228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35"/>
              <w:jc w:val="right"/>
              <w:rPr>
                <w:rFonts w:ascii="Times New Roman" w:hAnsi="Times New Roman"/>
                <w:color w:val="000000"/>
                <w:spacing w:val="-10"/>
                <w:sz w:val="24"/>
              </w:rPr>
            </w:pPr>
            <w:r>
              <w:rPr>
                <w:rFonts w:ascii="Times New Roman" w:hAnsi="Times New Roman"/>
                <w:color w:val="000000"/>
                <w:spacing w:val="-10"/>
                <w:sz w:val="24"/>
              </w:rPr>
              <w:t>18,14</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Providing and fixing Stainless Steel pipe and fitting of grade AISI </w:t>
            </w:r>
            <w:r>
              <w:rPr>
                <w:rFonts w:ascii="Times New Roman" w:hAnsi="Times New Roman"/>
                <w:color w:val="000000"/>
                <w:spacing w:val="2"/>
                <w:sz w:val="24"/>
              </w:rPr>
              <w:t xml:space="preserve">304 as pa -IS standard 3448 complete with press type fitting </w:t>
            </w:r>
            <w:r>
              <w:rPr>
                <w:rFonts w:ascii="Times New Roman" w:hAnsi="Times New Roman"/>
                <w:color w:val="000000"/>
                <w:spacing w:val="-1"/>
                <w:sz w:val="24"/>
              </w:rPr>
              <w:t xml:space="preserve">(fitting shall be paid for separately) lie fixing of the pipe with </w:t>
            </w:r>
            <w:r>
              <w:rPr>
                <w:rFonts w:ascii="Times New Roman" w:hAnsi="Times New Roman"/>
                <w:color w:val="000000"/>
                <w:spacing w:val="-6"/>
                <w:sz w:val="24"/>
              </w:rPr>
              <w:t xml:space="preserve">clamps at 1.00m spacing and also including cutting of chases and making good the walls including testing of joints complete as per </w:t>
            </w:r>
            <w:r>
              <w:rPr>
                <w:rFonts w:ascii="Times New Roman" w:hAnsi="Times New Roman"/>
                <w:color w:val="000000"/>
                <w:spacing w:val="-3"/>
                <w:sz w:val="24"/>
              </w:rPr>
              <w:t xml:space="preserve">direction of Engineer -in-charge (The pipe length inserted in the </w:t>
            </w:r>
            <w:r>
              <w:rPr>
                <w:rFonts w:ascii="Times New Roman" w:hAnsi="Times New Roman"/>
                <w:color w:val="000000"/>
                <w:spacing w:val="6"/>
                <w:sz w:val="24"/>
              </w:rPr>
              <w:t xml:space="preserve">fitting shall not be measured </w:t>
            </w:r>
            <w:r>
              <w:rPr>
                <w:rFonts w:ascii="Times New Roman" w:hAnsi="Times New Roman"/>
                <w:color w:val="000000"/>
                <w:spacing w:val="16"/>
                <w:sz w:val="24"/>
              </w:rPr>
              <w:t xml:space="preserve">for </w:t>
            </w:r>
            <w:r>
              <w:rPr>
                <w:rFonts w:ascii="Times New Roman" w:hAnsi="Times New Roman"/>
                <w:color w:val="000000"/>
                <w:spacing w:val="6"/>
                <w:sz w:val="24"/>
              </w:rPr>
              <w:t>payment) Internal work -</w:t>
            </w:r>
            <w:r>
              <w:rPr>
                <w:rFonts w:ascii="Times New Roman" w:hAnsi="Times New Roman"/>
                <w:color w:val="000000"/>
                <w:spacing w:val="-8"/>
                <w:sz w:val="24"/>
              </w:rPr>
              <w:t>Concealed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18.14.1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0"/>
              <w:rPr>
                <w:rFonts w:ascii="Times New Roman" w:hAnsi="Times New Roman"/>
                <w:color w:val="000000"/>
                <w:spacing w:val="-6"/>
                <w:sz w:val="24"/>
              </w:rPr>
            </w:pPr>
            <w:r>
              <w:rPr>
                <w:rFonts w:ascii="Times New Roman" w:hAnsi="Times New Roman"/>
                <w:color w:val="000000"/>
                <w:spacing w:val="-6"/>
                <w:sz w:val="24"/>
              </w:rPr>
              <w:t>15.88 mm outer dia .Pipes.</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297.00</w:t>
            </w:r>
          </w:p>
        </w:tc>
      </w:tr>
      <w:tr w:rsidR="00785A60" w:rsidTr="00C477D4">
        <w:trPr>
          <w:trHeight w:hRule="exact" w:val="51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18.14.2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0"/>
              <w:rPr>
                <w:rFonts w:ascii="Times New Roman" w:hAnsi="Times New Roman"/>
                <w:color w:val="000000"/>
                <w:spacing w:val="-6"/>
                <w:sz w:val="24"/>
              </w:rPr>
            </w:pPr>
            <w:r>
              <w:rPr>
                <w:rFonts w:ascii="Times New Roman" w:hAnsi="Times New Roman"/>
                <w:color w:val="000000"/>
                <w:spacing w:val="-6"/>
                <w:sz w:val="24"/>
              </w:rPr>
              <w:t>22.22 mm Outer dia pipes</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428.00</w:t>
            </w:r>
          </w:p>
        </w:tc>
      </w:tr>
      <w:tr w:rsidR="00785A60" w:rsidTr="00C477D4">
        <w:trPr>
          <w:trHeight w:hRule="exact" w:val="166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35"/>
              <w:jc w:val="right"/>
              <w:rPr>
                <w:rFonts w:ascii="Times New Roman" w:hAnsi="Times New Roman"/>
                <w:color w:val="000000"/>
                <w:spacing w:val="-10"/>
                <w:sz w:val="24"/>
              </w:rPr>
            </w:pPr>
            <w:r>
              <w:rPr>
                <w:rFonts w:ascii="Times New Roman" w:hAnsi="Times New Roman"/>
                <w:color w:val="000000"/>
                <w:spacing w:val="-10"/>
                <w:sz w:val="24"/>
              </w:rPr>
              <w:t>18.15</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spacing w:line="225" w:lineRule="auto"/>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required Stainless Steel Fitting of press fit </w:t>
            </w:r>
            <w:r>
              <w:rPr>
                <w:rFonts w:ascii="Times New Roman" w:hAnsi="Times New Roman"/>
                <w:color w:val="000000"/>
                <w:sz w:val="24"/>
              </w:rPr>
              <w:t xml:space="preserve">design of grade AISI 304 confirming to -WWA 0116 standard </w:t>
            </w:r>
            <w:r>
              <w:rPr>
                <w:rFonts w:ascii="Times New Roman" w:hAnsi="Times New Roman"/>
                <w:color w:val="000000"/>
                <w:spacing w:val="1"/>
                <w:sz w:val="24"/>
              </w:rPr>
              <w:t xml:space="preserve">with V-profile or M-profile and with 0-ring sealing gasket of </w:t>
            </w:r>
            <w:r>
              <w:rPr>
                <w:rFonts w:ascii="Times New Roman" w:hAnsi="Times New Roman"/>
                <w:color w:val="000000"/>
                <w:spacing w:val="-3"/>
                <w:sz w:val="24"/>
              </w:rPr>
              <w:t xml:space="preserve">EPDM material of required </w:t>
            </w:r>
            <w:r>
              <w:rPr>
                <w:rFonts w:ascii="Times New Roman" w:hAnsi="Times New Roman"/>
                <w:b/>
                <w:color w:val="000000"/>
                <w:spacing w:val="7"/>
                <w:sz w:val="25"/>
              </w:rPr>
              <w:t xml:space="preserve">dia as </w:t>
            </w:r>
            <w:r>
              <w:rPr>
                <w:rFonts w:ascii="Times New Roman" w:hAnsi="Times New Roman"/>
                <w:color w:val="000000"/>
                <w:spacing w:val="-3"/>
                <w:sz w:val="24"/>
              </w:rPr>
              <w:t>per &amp;lotion of Engineer-in</w:t>
            </w:r>
            <w:r>
              <w:rPr>
                <w:rFonts w:ascii="Times New Roman" w:hAnsi="Times New Roman"/>
                <w:color w:val="000000"/>
                <w:spacing w:val="-3"/>
                <w:sz w:val="24"/>
              </w:rPr>
              <w:softHyphen/>
            </w:r>
            <w:r>
              <w:rPr>
                <w:rFonts w:ascii="Times New Roman" w:hAnsi="Times New Roman"/>
                <w:color w:val="000000"/>
                <w:spacing w:val="-10"/>
                <w:sz w:val="24"/>
              </w:rPr>
              <w:t>charge.</w:t>
            </w:r>
          </w:p>
          <w:p w:rsidR="00785A60" w:rsidRDefault="00785A60" w:rsidP="00C477D4">
            <w:pPr>
              <w:ind w:left="108"/>
              <w:rPr>
                <w:rFonts w:ascii="Times New Roman" w:hAnsi="Times New Roman"/>
                <w:color w:val="000000"/>
                <w:spacing w:val="-6"/>
                <w:sz w:val="24"/>
              </w:rPr>
            </w:pPr>
            <w:r>
              <w:rPr>
                <w:rFonts w:ascii="Times New Roman" w:hAnsi="Times New Roman"/>
                <w:color w:val="000000"/>
                <w:spacing w:val="-6"/>
                <w:sz w:val="24"/>
              </w:rPr>
              <w:t>Coupling/Socket</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46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18.15.1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0"/>
              <w:rPr>
                <w:rFonts w:ascii="Times New Roman" w:hAnsi="Times New Roman"/>
                <w:color w:val="000000"/>
                <w:spacing w:val="-6"/>
                <w:sz w:val="24"/>
              </w:rPr>
            </w:pPr>
            <w:r>
              <w:rPr>
                <w:rFonts w:ascii="Times New Roman" w:hAnsi="Times New Roman"/>
                <w:color w:val="000000"/>
                <w:spacing w:val="-6"/>
                <w:sz w:val="24"/>
              </w:rPr>
              <w:t>For 15 88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66.00</w:t>
            </w:r>
          </w:p>
        </w:tc>
      </w:tr>
      <w:tr w:rsidR="00785A60" w:rsidTr="00C477D4">
        <w:trPr>
          <w:trHeight w:hRule="exact" w:val="47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18.15.2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0"/>
              <w:rPr>
                <w:rFonts w:ascii="Times New Roman" w:hAnsi="Times New Roman"/>
                <w:color w:val="000000"/>
                <w:spacing w:val="-6"/>
                <w:sz w:val="24"/>
              </w:rPr>
            </w:pPr>
            <w:r>
              <w:rPr>
                <w:rFonts w:ascii="Times New Roman" w:hAnsi="Times New Roman"/>
                <w:color w:val="000000"/>
                <w:spacing w:val="-6"/>
                <w:sz w:val="24"/>
              </w:rPr>
              <w:t>For 22.22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102.00</w:t>
            </w:r>
          </w:p>
        </w:tc>
      </w:tr>
    </w:tbl>
    <w:p w:rsidR="00785A60" w:rsidRPr="0090272A" w:rsidRDefault="0090272A" w:rsidP="0090272A">
      <w:pPr>
        <w:jc w:val="center"/>
        <w:rPr>
          <w:rFonts w:ascii="Times New Roman" w:hAnsi="Times New Roman" w:cs="Times New Roman"/>
        </w:rPr>
      </w:pPr>
      <w:r>
        <w:t>Page No.318</w:t>
      </w:r>
    </w:p>
    <w:tbl>
      <w:tblPr>
        <w:tblW w:w="0" w:type="auto"/>
        <w:tblInd w:w="15" w:type="dxa"/>
        <w:tblLayout w:type="fixed"/>
        <w:tblCellMar>
          <w:left w:w="0" w:type="dxa"/>
          <w:right w:w="0" w:type="dxa"/>
        </w:tblCellMar>
        <w:tblLook w:val="04A0"/>
      </w:tblPr>
      <w:tblGrid>
        <w:gridCol w:w="803"/>
        <w:gridCol w:w="1080"/>
        <w:gridCol w:w="5340"/>
        <w:gridCol w:w="915"/>
        <w:gridCol w:w="1417"/>
        <w:gridCol w:w="8"/>
      </w:tblGrid>
      <w:tr w:rsidR="00785A60" w:rsidTr="00C477D4">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 xml:space="preserve">Rate fin </w:t>
            </w:r>
            <w:r>
              <w:rPr>
                <w:rFonts w:ascii="Times New Roman" w:hAnsi="Times New Roman"/>
                <w:color w:val="000000"/>
                <w:spacing w:val="-10"/>
                <w:sz w:val="24"/>
              </w:rPr>
              <w:br/>
              <w:t>Rs.)</w:t>
            </w:r>
          </w:p>
        </w:tc>
      </w:tr>
      <w:tr w:rsidR="00785A60" w:rsidTr="00C477D4">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46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18.15.3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2"/>
                <w:sz w:val="24"/>
              </w:rPr>
            </w:pPr>
            <w:r>
              <w:rPr>
                <w:rFonts w:ascii="Times New Roman" w:hAnsi="Times New Roman"/>
                <w:color w:val="000000"/>
                <w:spacing w:val="-2"/>
                <w:sz w:val="24"/>
              </w:rPr>
              <w:t>For 28.58 mm out=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125.00</w:t>
            </w:r>
          </w:p>
        </w:tc>
      </w:tr>
      <w:tr w:rsidR="00785A60" w:rsidTr="00C477D4">
        <w:trPr>
          <w:trHeight w:hRule="exact" w:val="46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18.15.4</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34 00 = aura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268.00</w:t>
            </w:r>
          </w:p>
        </w:tc>
      </w:tr>
      <w:tr w:rsidR="00785A60" w:rsidTr="00C477D4">
        <w:trPr>
          <w:trHeight w:hRule="exact" w:val="46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18.15.5</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42 70 min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383.00</w:t>
            </w:r>
          </w:p>
        </w:tc>
      </w:tr>
      <w:tr w:rsidR="00785A60" w:rsidTr="00C477D4">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18,15.6</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48 60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518.00</w:t>
            </w:r>
          </w:p>
        </w:tc>
      </w:tr>
      <w:tr w:rsidR="00785A60" w:rsidTr="00C477D4">
        <w:trPr>
          <w:trHeight w:hRule="exact" w:val="25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35"/>
              <w:jc w:val="right"/>
              <w:rPr>
                <w:rFonts w:ascii="Times New Roman" w:hAnsi="Times New Roman"/>
                <w:color w:val="000000"/>
                <w:spacing w:val="-10"/>
                <w:sz w:val="24"/>
              </w:rPr>
            </w:pPr>
            <w:r>
              <w:rPr>
                <w:rFonts w:ascii="Times New Roman" w:hAnsi="Times New Roman"/>
                <w:color w:val="000000"/>
                <w:spacing w:val="-10"/>
                <w:sz w:val="24"/>
              </w:rPr>
              <w:t>18,16</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required Stainless Steel Fitting of press fit </w:t>
            </w:r>
            <w:r>
              <w:rPr>
                <w:rFonts w:ascii="Times New Roman" w:hAnsi="Times New Roman"/>
                <w:color w:val="000000"/>
                <w:spacing w:val="-1"/>
                <w:sz w:val="24"/>
              </w:rPr>
              <w:t xml:space="preserve">design of grade AIM 304 conforming to -WWA 0116 standard </w:t>
            </w:r>
            <w:r>
              <w:rPr>
                <w:rFonts w:ascii="Times New Roman" w:hAnsi="Times New Roman"/>
                <w:color w:val="000000"/>
                <w:spacing w:val="1"/>
                <w:sz w:val="24"/>
              </w:rPr>
              <w:t xml:space="preserve">with V-profile or M-profile and with 0-nug sealing gasket of </w:t>
            </w:r>
            <w:r>
              <w:rPr>
                <w:rFonts w:ascii="Times New Roman" w:hAnsi="Times New Roman"/>
                <w:color w:val="000000"/>
                <w:spacing w:val="-4"/>
                <w:sz w:val="24"/>
              </w:rPr>
              <w:t xml:space="preserve">EPDM material of Providing and fixing required Stainless Steel </w:t>
            </w:r>
            <w:r>
              <w:rPr>
                <w:rFonts w:ascii="Times New Roman" w:hAnsi="Times New Roman"/>
                <w:color w:val="000000"/>
                <w:spacing w:val="-6"/>
                <w:sz w:val="24"/>
              </w:rPr>
              <w:t xml:space="preserve">Fining of press fa design of grade AISI 304 conforming to JYWA </w:t>
            </w:r>
            <w:r>
              <w:rPr>
                <w:rFonts w:ascii="Times New Roman" w:hAnsi="Times New Roman"/>
                <w:color w:val="000000"/>
                <w:spacing w:val="6"/>
                <w:sz w:val="24"/>
              </w:rPr>
              <w:t xml:space="preserve">0116 standard with V-proftle or M-profile and with 0-ring </w:t>
            </w:r>
            <w:r>
              <w:rPr>
                <w:rFonts w:ascii="Times New Roman" w:hAnsi="Times New Roman"/>
                <w:color w:val="000000"/>
                <w:spacing w:val="12"/>
                <w:sz w:val="24"/>
              </w:rPr>
              <w:t xml:space="preserve">sealing gasket of EPDM material of required dia as per </w:t>
            </w:r>
            <w:r>
              <w:rPr>
                <w:rFonts w:ascii="Times New Roman" w:hAnsi="Times New Roman"/>
                <w:color w:val="000000"/>
                <w:spacing w:val="-6"/>
                <w:sz w:val="24"/>
              </w:rPr>
              <w:t>dirction of Engineer-in-charge.</w:t>
            </w:r>
          </w:p>
          <w:p w:rsidR="00785A60" w:rsidRDefault="00785A60" w:rsidP="00C477D4">
            <w:pPr>
              <w:spacing w:line="194" w:lineRule="auto"/>
              <w:ind w:left="108"/>
              <w:rPr>
                <w:rFonts w:ascii="Times New Roman" w:hAnsi="Times New Roman"/>
                <w:color w:val="000000"/>
                <w:spacing w:val="-10"/>
                <w:sz w:val="24"/>
              </w:rPr>
            </w:pPr>
            <w:r>
              <w:rPr>
                <w:rFonts w:ascii="Times New Roman" w:hAnsi="Times New Roman"/>
                <w:color w:val="000000"/>
                <w:spacing w:val="-10"/>
                <w:sz w:val="24"/>
              </w:rPr>
              <w:t>Reducer</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18.16.1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22.22 mm x 15.88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120.00</w:t>
            </w: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18.16.2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28.58 mm x 15.88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164.00</w:t>
            </w: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18,163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28 58 mm x 22.22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168.00</w:t>
            </w:r>
          </w:p>
        </w:tc>
      </w:tr>
      <w:tr w:rsidR="00785A60" w:rsidTr="00C477D4">
        <w:trPr>
          <w:trHeight w:hRule="exact" w:val="427"/>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18,16.4</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8"/>
                <w:sz w:val="24"/>
              </w:rPr>
            </w:pPr>
            <w:r>
              <w:rPr>
                <w:rFonts w:ascii="Times New Roman" w:hAnsi="Times New Roman"/>
                <w:color w:val="000000"/>
                <w:spacing w:val="-8"/>
                <w:sz w:val="24"/>
              </w:rPr>
              <w:t xml:space="preserve">For 34,00 mm x 15.88 min outer </w:t>
            </w:r>
            <w:r>
              <w:rPr>
                <w:rFonts w:ascii="Times New Roman" w:hAnsi="Times New Roman"/>
                <w:b/>
                <w:color w:val="000000"/>
                <w:spacing w:val="2"/>
                <w:w w:val="95"/>
                <w:sz w:val="25"/>
              </w:rPr>
              <w:t xml:space="preserve">dia </w:t>
            </w:r>
            <w:r>
              <w:rPr>
                <w:rFonts w:ascii="Times New Roman" w:hAnsi="Times New Roman"/>
                <w:color w:val="000000"/>
                <w:spacing w:val="2"/>
                <w:sz w:val="24"/>
              </w:rPr>
              <w:t>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272.00</w:t>
            </w: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18.16.5</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34.00 mm x 22.22 ram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275.00</w:t>
            </w:r>
          </w:p>
        </w:tc>
      </w:tr>
      <w:tr w:rsidR="00785A60" w:rsidTr="00C477D4">
        <w:trPr>
          <w:trHeight w:hRule="exact" w:val="428"/>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18.16.6</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For 34.00 mm x 2858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275.00</w:t>
            </w: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18.16.7</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42.70 mm x 15.88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417.00</w:t>
            </w: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18.16.8</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For 42 70 mm x 2222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420.00</w:t>
            </w:r>
          </w:p>
        </w:tc>
      </w:tr>
      <w:tr w:rsidR="00785A60" w:rsidTr="00C477D4">
        <w:trPr>
          <w:trHeight w:hRule="exact" w:val="427"/>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18,16.9</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For 42 70 mm x 2858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420,00</w:t>
            </w: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18,1630</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42,70 mm x 34.00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450.00</w:t>
            </w:r>
          </w:p>
        </w:tc>
      </w:tr>
      <w:tr w:rsidR="00785A60" w:rsidTr="00C477D4">
        <w:trPr>
          <w:trHeight w:hRule="exact" w:val="428"/>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18.16.11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48.60 mm x 15.88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544.00</w:t>
            </w: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18.16.12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For 48 60 mm x 2222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546.00</w:t>
            </w: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18.16.13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7"/>
                <w:sz w:val="24"/>
              </w:rPr>
            </w:pPr>
            <w:r>
              <w:rPr>
                <w:rFonts w:ascii="Times New Roman" w:hAnsi="Times New Roman"/>
                <w:color w:val="000000"/>
                <w:spacing w:val="-7"/>
                <w:sz w:val="24"/>
              </w:rPr>
              <w:t>For 48 60 mm x 28_58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551.00</w:t>
            </w: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18,16.14</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48,60 mm x 34.00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556.00</w:t>
            </w:r>
          </w:p>
        </w:tc>
      </w:tr>
      <w:tr w:rsidR="00785A60" w:rsidTr="00C477D4">
        <w:trPr>
          <w:trHeight w:hRule="exact" w:val="63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18,1635</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 xml:space="preserve">For 48,60 mm x 42.70 mm outer dia </w:t>
            </w:r>
            <w:r>
              <w:rPr>
                <w:rFonts w:ascii="Times New Roman" w:hAnsi="Times New Roman"/>
                <w:color w:val="000000"/>
                <w:spacing w:val="4"/>
                <w:sz w:val="24"/>
              </w:rPr>
              <w:t>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z w:val="24"/>
              </w:rPr>
            </w:pPr>
            <w:r>
              <w:rPr>
                <w:rFonts w:ascii="Times New Roman" w:hAnsi="Times New Roman"/>
                <w:color w:val="000000"/>
                <w:sz w:val="24"/>
              </w:rPr>
              <w:t>606.00</w:t>
            </w:r>
          </w:p>
        </w:tc>
      </w:tr>
      <w:tr w:rsidR="00785A60" w:rsidTr="00C477D4">
        <w:trPr>
          <w:trHeight w:hRule="exact" w:val="16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35"/>
              <w:jc w:val="right"/>
              <w:rPr>
                <w:rFonts w:ascii="Times New Roman" w:hAnsi="Times New Roman"/>
                <w:color w:val="000000"/>
                <w:sz w:val="24"/>
              </w:rPr>
            </w:pPr>
            <w:r>
              <w:rPr>
                <w:rFonts w:ascii="Times New Roman" w:hAnsi="Times New Roman"/>
                <w:color w:val="000000"/>
                <w:sz w:val="24"/>
              </w:rPr>
              <w:t>18.17</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spacing w:line="225" w:lineRule="auto"/>
              <w:ind w:left="108" w:right="108"/>
              <w:jc w:val="both"/>
              <w:rPr>
                <w:rFonts w:ascii="Times New Roman" w:hAnsi="Times New Roman"/>
                <w:color w:val="000000"/>
                <w:spacing w:val="-3"/>
                <w:sz w:val="24"/>
              </w:rPr>
            </w:pPr>
            <w:r>
              <w:rPr>
                <w:rFonts w:ascii="Times New Roman" w:hAnsi="Times New Roman"/>
                <w:color w:val="000000"/>
                <w:spacing w:val="-3"/>
                <w:sz w:val="24"/>
              </w:rPr>
              <w:t>Providing and fixing required Stainless Steel Filling of press fit de</w:t>
            </w:r>
            <w:r>
              <w:rPr>
                <w:rFonts w:ascii="Times New Roman" w:hAnsi="Times New Roman"/>
                <w:color w:val="000000"/>
                <w:spacing w:val="7"/>
                <w:sz w:val="24"/>
              </w:rPr>
              <w:t>s</w:t>
            </w:r>
            <w:r>
              <w:rPr>
                <w:rFonts w:ascii="Times New Roman" w:hAnsi="Times New Roman"/>
                <w:color w:val="000000"/>
                <w:spacing w:val="-3"/>
                <w:sz w:val="24"/>
              </w:rPr>
              <w:t xml:space="preserve">ign of grade AISI 304 conforming to </w:t>
            </w:r>
            <w:r>
              <w:rPr>
                <w:rFonts w:ascii="Times New Roman" w:hAnsi="Times New Roman"/>
                <w:b/>
                <w:color w:val="000000"/>
                <w:spacing w:val="7"/>
                <w:w w:val="95"/>
                <w:sz w:val="25"/>
              </w:rPr>
              <w:t xml:space="preserve">SIIWA </w:t>
            </w:r>
            <w:r>
              <w:rPr>
                <w:rFonts w:ascii="Times New Roman" w:hAnsi="Times New Roman"/>
                <w:color w:val="000000"/>
                <w:spacing w:val="-3"/>
                <w:sz w:val="24"/>
              </w:rPr>
              <w:t xml:space="preserve">G116 standard </w:t>
            </w:r>
            <w:r>
              <w:rPr>
                <w:rFonts w:ascii="Times New Roman" w:hAnsi="Times New Roman"/>
                <w:color w:val="000000"/>
                <w:spacing w:val="1"/>
                <w:sz w:val="24"/>
              </w:rPr>
              <w:t xml:space="preserve">with V-profile or M-profile and with 0-nug sealing gasket of </w:t>
            </w:r>
            <w:r>
              <w:rPr>
                <w:rFonts w:ascii="Times New Roman" w:hAnsi="Times New Roman"/>
                <w:color w:val="000000"/>
                <w:spacing w:val="-1"/>
                <w:sz w:val="24"/>
              </w:rPr>
              <w:t>EPDM material of required dia as per dirction of Engineer-in</w:t>
            </w:r>
            <w:r>
              <w:rPr>
                <w:rFonts w:ascii="Times New Roman" w:hAnsi="Times New Roman"/>
                <w:color w:val="000000"/>
                <w:spacing w:val="-1"/>
                <w:sz w:val="24"/>
              </w:rPr>
              <w:softHyphen/>
            </w:r>
            <w:r>
              <w:rPr>
                <w:rFonts w:ascii="Times New Roman" w:hAnsi="Times New Roman"/>
                <w:color w:val="000000"/>
                <w:spacing w:val="-10"/>
                <w:sz w:val="24"/>
              </w:rPr>
              <w:t>charge</w:t>
            </w:r>
          </w:p>
          <w:p w:rsidR="00785A60" w:rsidRDefault="00785A60" w:rsidP="00C477D4">
            <w:pPr>
              <w:spacing w:line="199" w:lineRule="auto"/>
              <w:ind w:left="108"/>
              <w:rPr>
                <w:rFonts w:ascii="Times New Roman" w:hAnsi="Times New Roman"/>
                <w:color w:val="000000"/>
                <w:spacing w:val="-10"/>
                <w:sz w:val="24"/>
              </w:rPr>
            </w:pPr>
            <w:r>
              <w:rPr>
                <w:rFonts w:ascii="Times New Roman" w:hAnsi="Times New Roman"/>
                <w:color w:val="000000"/>
                <w:spacing w:val="-10"/>
                <w:sz w:val="24"/>
              </w:rPr>
              <w:t>Elbow 9O</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18.17.1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For 15 88 mm aura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100.00</w:t>
            </w:r>
          </w:p>
        </w:tc>
      </w:tr>
      <w:tr w:rsidR="00785A60" w:rsidTr="00C477D4">
        <w:trPr>
          <w:trHeight w:hRule="exact" w:val="397"/>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18,172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For 22.22 mm outer die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178.00</w:t>
            </w:r>
          </w:p>
        </w:tc>
      </w:tr>
      <w:tr w:rsidR="00785A60" w:rsidTr="00C477D4">
        <w:trPr>
          <w:trHeight w:hRule="exact" w:val="398"/>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18.17.3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For 28.58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25"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245.00</w:t>
            </w:r>
          </w:p>
        </w:tc>
      </w:tr>
      <w:tr w:rsidR="00785A60" w:rsidTr="00C477D4">
        <w:trPr>
          <w:trHeight w:hRule="exact" w:val="427"/>
        </w:trPr>
        <w:tc>
          <w:tcPr>
            <w:tcW w:w="803" w:type="dxa"/>
            <w:tcBorders>
              <w:top w:val="single" w:sz="6" w:space="0" w:color="000000"/>
              <w:left w:val="single" w:sz="6" w:space="0" w:color="000000"/>
              <w:bottom w:val="single" w:sz="51"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51"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18.17.4</w:t>
            </w:r>
          </w:p>
        </w:tc>
        <w:tc>
          <w:tcPr>
            <w:tcW w:w="5340" w:type="dxa"/>
            <w:tcBorders>
              <w:top w:val="single" w:sz="6" w:space="0" w:color="000000"/>
              <w:left w:val="single" w:sz="6" w:space="0" w:color="000000"/>
              <w:bottom w:val="single" w:sz="51"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34.00 mm outer dia Pipe</w:t>
            </w:r>
          </w:p>
        </w:tc>
        <w:tc>
          <w:tcPr>
            <w:tcW w:w="915" w:type="dxa"/>
            <w:tcBorders>
              <w:top w:val="single" w:sz="6" w:space="0" w:color="000000"/>
              <w:left w:val="single" w:sz="6" w:space="0" w:color="000000"/>
              <w:bottom w:val="single" w:sz="51" w:space="0" w:color="000000"/>
              <w:right w:val="single" w:sz="6" w:space="0" w:color="000000"/>
            </w:tcBorders>
          </w:tcPr>
          <w:p w:rsidR="00785A60" w:rsidRDefault="00785A60" w:rsidP="00C477D4">
            <w:pPr>
              <w:jc w:val="center"/>
              <w:rPr>
                <w:rFonts w:ascii="Times New Roman" w:hAnsi="Times New Roman"/>
                <w:b/>
                <w:i/>
                <w:color w:val="000000"/>
                <w:spacing w:val="-10"/>
                <w:w w:val="105"/>
                <w:sz w:val="24"/>
              </w:rPr>
            </w:pPr>
            <w:r>
              <w:rPr>
                <w:rFonts w:ascii="Times New Roman" w:hAnsi="Times New Roman"/>
                <w:b/>
                <w:i/>
                <w:color w:val="000000"/>
                <w:spacing w:val="-10"/>
                <w:w w:val="105"/>
                <w:sz w:val="24"/>
              </w:rPr>
              <w:t>each</w:t>
            </w:r>
          </w:p>
        </w:tc>
        <w:tc>
          <w:tcPr>
            <w:tcW w:w="1425" w:type="dxa"/>
            <w:gridSpan w:val="2"/>
            <w:tcBorders>
              <w:top w:val="single" w:sz="6" w:space="0" w:color="000000"/>
              <w:left w:val="single" w:sz="6" w:space="0" w:color="000000"/>
              <w:bottom w:val="single" w:sz="51" w:space="0" w:color="000000"/>
              <w:right w:val="single" w:sz="6" w:space="0" w:color="000000"/>
            </w:tcBorders>
          </w:tcPr>
          <w:p w:rsidR="00785A60" w:rsidRDefault="00F31C51" w:rsidP="00C477D4">
            <w:pPr>
              <w:tabs>
                <w:tab w:val="decimal" w:pos="768"/>
              </w:tabs>
              <w:rPr>
                <w:rFonts w:ascii="Times New Roman" w:hAnsi="Times New Roman"/>
                <w:color w:val="000000"/>
                <w:sz w:val="24"/>
              </w:rPr>
            </w:pPr>
            <w:r>
              <w:rPr>
                <w:rFonts w:ascii="Times New Roman" w:hAnsi="Times New Roman"/>
                <w:noProof/>
                <w:color w:val="000000"/>
                <w:sz w:val="24"/>
                <w:lang w:bidi="hi-IN"/>
              </w:rPr>
              <w:pict>
                <v:shape id="_x0000_s1071" type="#_x0000_t202" style="position:absolute;margin-left:68.15pt;margin-top:17.9pt;width:81.2pt;height:22.75pt;z-index:251695104;mso-position-horizontal-relative:text;mso-position-vertical-relative:text" filled="f" stroked="f">
                  <v:textbox style="mso-next-textbox:#_x0000_s1071">
                    <w:txbxContent>
                      <w:p w:rsidR="006A17B0" w:rsidRDefault="006A17B0" w:rsidP="00085980">
                        <w:pPr>
                          <w:jc w:val="center"/>
                          <w:rPr>
                            <w:rFonts w:ascii="Times New Roman" w:hAnsi="Times New Roman" w:cs="Times New Roman"/>
                          </w:rPr>
                        </w:pPr>
                        <w:r>
                          <w:t>Page No.319</w:t>
                        </w:r>
                      </w:p>
                      <w:p w:rsidR="006A17B0" w:rsidRDefault="006A17B0" w:rsidP="00085980"/>
                    </w:txbxContent>
                  </v:textbox>
                </v:shape>
              </w:pict>
            </w:r>
            <w:r w:rsidR="00785A60">
              <w:rPr>
                <w:rFonts w:ascii="Times New Roman" w:hAnsi="Times New Roman"/>
                <w:color w:val="000000"/>
                <w:sz w:val="24"/>
              </w:rPr>
              <w:t>498.00</w:t>
            </w:r>
          </w:p>
        </w:tc>
      </w:tr>
      <w:tr w:rsidR="00785A60" w:rsidTr="00C477D4">
        <w:trPr>
          <w:trHeight w:hRule="exact" w:val="150"/>
        </w:trPr>
        <w:tc>
          <w:tcPr>
            <w:tcW w:w="803" w:type="dxa"/>
            <w:tcBorders>
              <w:top w:val="single" w:sz="51" w:space="0" w:color="000000"/>
              <w:left w:val="single" w:sz="6" w:space="0" w:color="000000"/>
              <w:bottom w:val="none" w:sz="0"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51" w:space="0" w:color="000000"/>
              <w:left w:val="single" w:sz="6" w:space="0" w:color="000000"/>
              <w:bottom w:val="none" w:sz="0" w:space="0" w:color="000000"/>
              <w:right w:val="single" w:sz="6" w:space="0" w:color="000000"/>
            </w:tcBorders>
          </w:tcPr>
          <w:p w:rsidR="00785A60" w:rsidRDefault="00785A60" w:rsidP="00C477D4">
            <w:pPr>
              <w:rPr>
                <w:rFonts w:ascii="Times New Roman" w:hAnsi="Times New Roman"/>
                <w:color w:val="000000"/>
                <w:sz w:val="20"/>
              </w:rPr>
            </w:pPr>
          </w:p>
        </w:tc>
        <w:tc>
          <w:tcPr>
            <w:tcW w:w="5340" w:type="dxa"/>
            <w:tcBorders>
              <w:top w:val="single" w:sz="51" w:space="0" w:color="000000"/>
              <w:left w:val="single" w:sz="6" w:space="0" w:color="000000"/>
              <w:bottom w:val="none" w:sz="0" w:space="0" w:color="000000"/>
              <w:right w:val="single" w:sz="6" w:space="0" w:color="000000"/>
            </w:tcBorders>
          </w:tcPr>
          <w:p w:rsidR="00785A60" w:rsidRDefault="00785A60" w:rsidP="00C477D4">
            <w:pPr>
              <w:rPr>
                <w:rFonts w:ascii="Times New Roman" w:hAnsi="Times New Roman"/>
                <w:color w:val="000000"/>
                <w:sz w:val="20"/>
              </w:rPr>
            </w:pPr>
          </w:p>
        </w:tc>
        <w:tc>
          <w:tcPr>
            <w:tcW w:w="915" w:type="dxa"/>
            <w:tcBorders>
              <w:top w:val="single" w:sz="51" w:space="0" w:color="000000"/>
              <w:left w:val="single" w:sz="6" w:space="0" w:color="000000"/>
              <w:bottom w:val="none" w:sz="0" w:space="0" w:color="000000"/>
              <w:right w:val="single" w:sz="6" w:space="0" w:color="000000"/>
            </w:tcBorders>
          </w:tcPr>
          <w:p w:rsidR="00785A60" w:rsidRDefault="00785A60" w:rsidP="00C477D4">
            <w:pPr>
              <w:rPr>
                <w:rFonts w:ascii="Times New Roman" w:hAnsi="Times New Roman"/>
                <w:color w:val="000000"/>
                <w:sz w:val="20"/>
              </w:rPr>
            </w:pPr>
          </w:p>
        </w:tc>
        <w:tc>
          <w:tcPr>
            <w:tcW w:w="1425" w:type="dxa"/>
            <w:gridSpan w:val="2"/>
            <w:tcBorders>
              <w:top w:val="single" w:sz="51" w:space="0" w:color="000000"/>
              <w:left w:val="single" w:sz="6" w:space="0" w:color="000000"/>
              <w:bottom w:val="none" w:sz="0"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gridAfter w:val="1"/>
          <w:wAfter w:w="8" w:type="dxa"/>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785A60" w:rsidTr="00C477D4">
        <w:trPr>
          <w:gridAfter w:val="1"/>
          <w:wAfter w:w="8" w:type="dxa"/>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gridAfter w:val="1"/>
          <w:wAfter w:w="8" w:type="dxa"/>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18.17.5</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42 70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763.00</w:t>
            </w:r>
          </w:p>
        </w:tc>
      </w:tr>
      <w:tr w:rsidR="00785A60" w:rsidTr="00C477D4">
        <w:trPr>
          <w:gridAfter w:val="1"/>
          <w:wAfter w:w="8" w:type="dxa"/>
          <w:trHeight w:hRule="exact" w:val="54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18.17.6</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48 60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938.00</w:t>
            </w:r>
          </w:p>
        </w:tc>
      </w:tr>
      <w:tr w:rsidR="00785A60" w:rsidTr="00C477D4">
        <w:trPr>
          <w:gridAfter w:val="1"/>
          <w:wAfter w:w="8" w:type="dxa"/>
          <w:trHeight w:hRule="exact" w:val="169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35"/>
              <w:jc w:val="right"/>
              <w:rPr>
                <w:rFonts w:ascii="Times New Roman" w:hAnsi="Times New Roman"/>
                <w:color w:val="000000"/>
                <w:spacing w:val="-10"/>
                <w:sz w:val="24"/>
              </w:rPr>
            </w:pPr>
            <w:r>
              <w:rPr>
                <w:rFonts w:ascii="Times New Roman" w:hAnsi="Times New Roman"/>
                <w:color w:val="000000"/>
                <w:spacing w:val="-10"/>
                <w:sz w:val="24"/>
              </w:rPr>
              <w:t>18.18</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required Stainless Steel Filling of press fit </w:t>
            </w:r>
            <w:r>
              <w:rPr>
                <w:rFonts w:ascii="Times New Roman" w:hAnsi="Times New Roman"/>
                <w:color w:val="000000"/>
                <w:spacing w:val="-1"/>
                <w:sz w:val="24"/>
              </w:rPr>
              <w:t xml:space="preserve">design of grade AISI 304 conformin,g to JAWA 0116 standard </w:t>
            </w:r>
            <w:r>
              <w:rPr>
                <w:rFonts w:ascii="Times New Roman" w:hAnsi="Times New Roman"/>
                <w:color w:val="000000"/>
                <w:spacing w:val="2"/>
                <w:sz w:val="24"/>
              </w:rPr>
              <w:t>with V-praftle or M-predle and with 0-ring sealing gasket of EPDM material of required dia as per &amp;caw of Engineer-in</w:t>
            </w:r>
            <w:r>
              <w:rPr>
                <w:rFonts w:ascii="Times New Roman" w:hAnsi="Times New Roman"/>
                <w:color w:val="000000"/>
                <w:spacing w:val="2"/>
                <w:sz w:val="24"/>
              </w:rPr>
              <w:softHyphen/>
            </w:r>
            <w:r>
              <w:rPr>
                <w:rFonts w:ascii="Times New Roman" w:hAnsi="Times New Roman"/>
                <w:color w:val="000000"/>
                <w:spacing w:val="-10"/>
                <w:sz w:val="24"/>
              </w:rPr>
              <w:t>charge</w:t>
            </w:r>
          </w:p>
          <w:p w:rsidR="00785A60" w:rsidRDefault="00785A60" w:rsidP="00C477D4">
            <w:pPr>
              <w:ind w:left="108"/>
              <w:rPr>
                <w:rFonts w:ascii="Times New Roman" w:hAnsi="Times New Roman"/>
                <w:color w:val="000000"/>
                <w:spacing w:val="-6"/>
                <w:sz w:val="24"/>
              </w:rPr>
            </w:pPr>
            <w:r>
              <w:rPr>
                <w:rFonts w:ascii="Times New Roman" w:hAnsi="Times New Roman"/>
                <w:color w:val="000000"/>
                <w:spacing w:val="-6"/>
                <w:sz w:val="24"/>
              </w:rPr>
              <w:t>Reducing Elbow 90°</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gridAfter w:val="1"/>
          <w:wAfter w:w="8" w:type="dxa"/>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18.18.1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For2222 mm x 15 88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172.00</w:t>
            </w:r>
          </w:p>
        </w:tc>
      </w:tr>
      <w:tr w:rsidR="00785A60" w:rsidTr="00C477D4">
        <w:trPr>
          <w:gridAfter w:val="1"/>
          <w:wAfter w:w="8" w:type="dxa"/>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18.18.2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28.58 mm x 15.88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251.00</w:t>
            </w:r>
          </w:p>
        </w:tc>
      </w:tr>
      <w:tr w:rsidR="00785A60" w:rsidTr="00C477D4">
        <w:trPr>
          <w:gridAfter w:val="1"/>
          <w:wAfter w:w="8" w:type="dxa"/>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18.18.3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28 58 mm x 22.22 ram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257.00</w:t>
            </w:r>
          </w:p>
        </w:tc>
      </w:tr>
      <w:tr w:rsidR="00785A60" w:rsidTr="00C477D4">
        <w:trPr>
          <w:gridAfter w:val="1"/>
          <w:wAfter w:w="8" w:type="dxa"/>
          <w:trHeight w:hRule="exact" w:val="44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18.18.4</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34 00 mm x 22.22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374.00</w:t>
            </w:r>
          </w:p>
        </w:tc>
      </w:tr>
      <w:tr w:rsidR="00785A60" w:rsidTr="00C477D4">
        <w:trPr>
          <w:gridAfter w:val="1"/>
          <w:wAfter w:w="8" w:type="dxa"/>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18.18.5</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For 34.00 mm x 2858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460.00</w:t>
            </w:r>
          </w:p>
        </w:tc>
      </w:tr>
      <w:tr w:rsidR="00785A60" w:rsidTr="00C477D4">
        <w:trPr>
          <w:gridAfter w:val="1"/>
          <w:wAfter w:w="8" w:type="dxa"/>
          <w:trHeight w:hRule="exact" w:val="578"/>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18.18.6</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7"/>
                <w:sz w:val="24"/>
              </w:rPr>
            </w:pPr>
            <w:r>
              <w:rPr>
                <w:rFonts w:ascii="Times New Roman" w:hAnsi="Times New Roman"/>
                <w:color w:val="000000"/>
                <w:spacing w:val="-7"/>
                <w:sz w:val="24"/>
              </w:rPr>
              <w:t xml:space="preserve">For 42.70 mm x 34.00 mm outer </w:t>
            </w:r>
            <w:r>
              <w:rPr>
                <w:rFonts w:ascii="Times New Roman" w:hAnsi="Times New Roman"/>
                <w:color w:val="000000"/>
                <w:spacing w:val="-17"/>
                <w:w w:val="125"/>
                <w:sz w:val="24"/>
              </w:rPr>
              <w:t xml:space="preserve">ilia </w:t>
            </w:r>
            <w:r>
              <w:rPr>
                <w:rFonts w:ascii="Times New Roman" w:hAnsi="Times New Roman"/>
                <w:color w:val="000000"/>
                <w:spacing w:val="-7"/>
                <w:sz w:val="24"/>
              </w:rPr>
              <w:t>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811.00</w:t>
            </w:r>
          </w:p>
        </w:tc>
      </w:tr>
      <w:tr w:rsidR="00785A60" w:rsidTr="00C477D4">
        <w:trPr>
          <w:gridAfter w:val="1"/>
          <w:wAfter w:w="8" w:type="dxa"/>
          <w:trHeight w:hRule="exact" w:val="175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35"/>
              <w:jc w:val="right"/>
              <w:rPr>
                <w:rFonts w:ascii="Times New Roman" w:hAnsi="Times New Roman"/>
                <w:color w:val="000000"/>
                <w:spacing w:val="-10"/>
                <w:sz w:val="24"/>
              </w:rPr>
            </w:pPr>
            <w:r>
              <w:rPr>
                <w:rFonts w:ascii="Times New Roman" w:hAnsi="Times New Roman"/>
                <w:color w:val="000000"/>
                <w:spacing w:val="-10"/>
                <w:sz w:val="24"/>
              </w:rPr>
              <w:t>18,19</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required Stainless Steel Fitting of press fit </w:t>
            </w:r>
            <w:r>
              <w:rPr>
                <w:rFonts w:ascii="Times New Roman" w:hAnsi="Times New Roman"/>
                <w:color w:val="000000"/>
                <w:spacing w:val="-2"/>
                <w:sz w:val="24"/>
              </w:rPr>
              <w:t xml:space="preserve">design of grade AISI 304 conforming to JA/WA G116 standard </w:t>
            </w:r>
            <w:r>
              <w:rPr>
                <w:rFonts w:ascii="Times New Roman" w:hAnsi="Times New Roman"/>
                <w:color w:val="000000"/>
                <w:spacing w:val="1"/>
                <w:sz w:val="24"/>
              </w:rPr>
              <w:t xml:space="preserve">with V-profile or M-proftle and with 0-ring sealing gasket of </w:t>
            </w:r>
            <w:r>
              <w:rPr>
                <w:rFonts w:ascii="Times New Roman" w:hAnsi="Times New Roman"/>
                <w:color w:val="000000"/>
                <w:spacing w:val="-1"/>
                <w:sz w:val="24"/>
              </w:rPr>
              <w:t>EPDM material of required dia as per dirction of Engineer-in</w:t>
            </w:r>
            <w:r>
              <w:rPr>
                <w:rFonts w:ascii="Times New Roman" w:hAnsi="Times New Roman"/>
                <w:color w:val="000000"/>
                <w:spacing w:val="-1"/>
                <w:sz w:val="24"/>
              </w:rPr>
              <w:softHyphen/>
            </w:r>
            <w:r>
              <w:rPr>
                <w:rFonts w:ascii="Times New Roman" w:hAnsi="Times New Roman"/>
                <w:color w:val="000000"/>
                <w:spacing w:val="-10"/>
                <w:sz w:val="24"/>
              </w:rPr>
              <w:t>charge.</w:t>
            </w:r>
          </w:p>
          <w:p w:rsidR="00785A60" w:rsidRDefault="00785A60" w:rsidP="00C477D4">
            <w:pPr>
              <w:ind w:left="108"/>
              <w:rPr>
                <w:rFonts w:ascii="Times New Roman" w:hAnsi="Times New Roman"/>
                <w:color w:val="000000"/>
                <w:spacing w:val="-10"/>
                <w:sz w:val="24"/>
              </w:rPr>
            </w:pPr>
            <w:r>
              <w:rPr>
                <w:rFonts w:ascii="Times New Roman" w:hAnsi="Times New Roman"/>
                <w:color w:val="000000"/>
                <w:spacing w:val="-10"/>
                <w:sz w:val="24"/>
              </w:rPr>
              <w:t>Equal Tee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gridAfter w:val="1"/>
          <w:wAfter w:w="8" w:type="dxa"/>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18.19.1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15 88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185.00</w:t>
            </w:r>
          </w:p>
        </w:tc>
      </w:tr>
      <w:tr w:rsidR="00785A60" w:rsidTr="00C477D4">
        <w:trPr>
          <w:gridAfter w:val="1"/>
          <w:wAfter w:w="8" w:type="dxa"/>
          <w:trHeight w:hRule="exact" w:val="397"/>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18,192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For 22.22 ram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268.00</w:t>
            </w:r>
          </w:p>
        </w:tc>
      </w:tr>
      <w:tr w:rsidR="00785A60" w:rsidTr="00C477D4">
        <w:trPr>
          <w:gridAfter w:val="1"/>
          <w:wAfter w:w="8" w:type="dxa"/>
          <w:trHeight w:hRule="exact" w:val="398"/>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18.19.3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For 28.58 ram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i/>
                <w:color w:val="000000"/>
                <w:spacing w:val="-10"/>
                <w:w w:val="110"/>
                <w:sz w:val="24"/>
              </w:rPr>
            </w:pPr>
            <w:r>
              <w:rPr>
                <w:rFonts w:ascii="Times New Roman" w:hAnsi="Times New Roman"/>
                <w:i/>
                <w:color w:val="000000"/>
                <w:spacing w:val="-10"/>
                <w:w w:val="1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344.00</w:t>
            </w:r>
          </w:p>
        </w:tc>
      </w:tr>
      <w:tr w:rsidR="00785A60" w:rsidTr="00C477D4">
        <w:trPr>
          <w:gridAfter w:val="1"/>
          <w:wAfter w:w="8" w:type="dxa"/>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18.19.4</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8"/>
                <w:sz w:val="24"/>
              </w:rPr>
            </w:pPr>
            <w:r>
              <w:rPr>
                <w:rFonts w:ascii="Times New Roman" w:hAnsi="Times New Roman"/>
                <w:color w:val="000000"/>
                <w:spacing w:val="-8"/>
                <w:sz w:val="24"/>
              </w:rPr>
              <w:t>Details of Cost for caw no.</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717.00</w:t>
            </w:r>
          </w:p>
        </w:tc>
      </w:tr>
      <w:tr w:rsidR="00785A60" w:rsidTr="00C477D4">
        <w:trPr>
          <w:gridAfter w:val="1"/>
          <w:wAfter w:w="8" w:type="dxa"/>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18.19.5</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For 42.70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1004.00</w:t>
            </w:r>
          </w:p>
        </w:tc>
      </w:tr>
      <w:tr w:rsidR="00785A60" w:rsidTr="00C477D4">
        <w:trPr>
          <w:gridAfter w:val="1"/>
          <w:wAfter w:w="8" w:type="dxa"/>
          <w:trHeight w:hRule="exact" w:val="55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18,19.6</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48 60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1194,00</w:t>
            </w:r>
          </w:p>
        </w:tc>
      </w:tr>
      <w:tr w:rsidR="00785A60" w:rsidTr="00C477D4">
        <w:trPr>
          <w:gridAfter w:val="1"/>
          <w:wAfter w:w="8" w:type="dxa"/>
          <w:trHeight w:hRule="exact" w:val="171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35"/>
              <w:jc w:val="right"/>
              <w:rPr>
                <w:rFonts w:ascii="Times New Roman" w:hAnsi="Times New Roman"/>
                <w:color w:val="000000"/>
                <w:spacing w:val="-10"/>
                <w:sz w:val="24"/>
              </w:rPr>
            </w:pPr>
            <w:r>
              <w:rPr>
                <w:rFonts w:ascii="Times New Roman" w:hAnsi="Times New Roman"/>
                <w:color w:val="000000"/>
                <w:spacing w:val="-10"/>
                <w:sz w:val="24"/>
              </w:rPr>
              <w:t>18,20</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required Stainless Steel Fitting of press fit </w:t>
            </w:r>
            <w:r>
              <w:rPr>
                <w:rFonts w:ascii="Times New Roman" w:hAnsi="Times New Roman"/>
                <w:color w:val="000000"/>
                <w:spacing w:val="-1"/>
                <w:sz w:val="24"/>
              </w:rPr>
              <w:t xml:space="preserve">design of grade AISI 304 conforming to -WWA 0116 standard </w:t>
            </w:r>
            <w:r>
              <w:rPr>
                <w:rFonts w:ascii="Times New Roman" w:hAnsi="Times New Roman"/>
                <w:color w:val="000000"/>
                <w:spacing w:val="1"/>
                <w:sz w:val="24"/>
              </w:rPr>
              <w:t xml:space="preserve">with V-profile or M-profile and with 0-ring sealing gasket of </w:t>
            </w:r>
            <w:r>
              <w:rPr>
                <w:rFonts w:ascii="Times New Roman" w:hAnsi="Times New Roman"/>
                <w:color w:val="000000"/>
                <w:spacing w:val="-1"/>
                <w:sz w:val="24"/>
              </w:rPr>
              <w:t>EPDM material of required dia as per dirction of Engineer-in</w:t>
            </w:r>
            <w:r>
              <w:rPr>
                <w:rFonts w:ascii="Times New Roman" w:hAnsi="Times New Roman"/>
                <w:color w:val="000000"/>
                <w:spacing w:val="-1"/>
                <w:sz w:val="24"/>
              </w:rPr>
              <w:softHyphen/>
            </w:r>
            <w:r>
              <w:rPr>
                <w:rFonts w:ascii="Times New Roman" w:hAnsi="Times New Roman"/>
                <w:color w:val="000000"/>
                <w:spacing w:val="-10"/>
                <w:sz w:val="24"/>
              </w:rPr>
              <w:t>charge.</w:t>
            </w:r>
          </w:p>
          <w:p w:rsidR="00785A60" w:rsidRDefault="00785A60" w:rsidP="00C477D4">
            <w:pPr>
              <w:ind w:left="108"/>
              <w:rPr>
                <w:rFonts w:ascii="Times New Roman" w:hAnsi="Times New Roman"/>
                <w:color w:val="000000"/>
                <w:spacing w:val="-10"/>
                <w:sz w:val="24"/>
              </w:rPr>
            </w:pPr>
            <w:r>
              <w:rPr>
                <w:rFonts w:ascii="Times New Roman" w:hAnsi="Times New Roman"/>
                <w:color w:val="000000"/>
                <w:spacing w:val="-10"/>
                <w:sz w:val="24"/>
              </w:rPr>
              <w:t>Reducing Tee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gridAfter w:val="1"/>
          <w:wAfter w:w="8" w:type="dxa"/>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18.20.1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22.22 mm x 15 88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261.00</w:t>
            </w:r>
          </w:p>
        </w:tc>
      </w:tr>
      <w:tr w:rsidR="00785A60" w:rsidTr="00C477D4">
        <w:trPr>
          <w:gridAfter w:val="1"/>
          <w:wAfter w:w="8" w:type="dxa"/>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18,202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28,58 mm x 15.88 ram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325.00</w:t>
            </w:r>
          </w:p>
        </w:tc>
      </w:tr>
      <w:tr w:rsidR="00785A60" w:rsidTr="00C477D4">
        <w:trPr>
          <w:gridAfter w:val="1"/>
          <w:wAfter w:w="8" w:type="dxa"/>
          <w:trHeight w:hRule="exact" w:val="427"/>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18,20.3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28 58 mm x 22.22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338.00</w:t>
            </w:r>
          </w:p>
        </w:tc>
      </w:tr>
      <w:tr w:rsidR="00785A60" w:rsidTr="00C477D4">
        <w:trPr>
          <w:gridAfter w:val="1"/>
          <w:wAfter w:w="8" w:type="dxa"/>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18.20.4</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34.00 mm x 15.88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637.00</w:t>
            </w:r>
          </w:p>
        </w:tc>
      </w:tr>
      <w:tr w:rsidR="00785A60" w:rsidTr="00C477D4">
        <w:trPr>
          <w:gridAfter w:val="1"/>
          <w:wAfter w:w="8" w:type="dxa"/>
          <w:trHeight w:hRule="exact" w:val="428"/>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18.20.5</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34.00 mm x 22.22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648.00</w:t>
            </w:r>
          </w:p>
        </w:tc>
      </w:tr>
      <w:tr w:rsidR="00785A60" w:rsidTr="00C477D4">
        <w:trPr>
          <w:gridAfter w:val="1"/>
          <w:wAfter w:w="8" w:type="dxa"/>
          <w:trHeight w:hRule="exact" w:val="44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18.20.6</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7"/>
                <w:sz w:val="24"/>
              </w:rPr>
            </w:pPr>
            <w:r>
              <w:rPr>
                <w:rFonts w:ascii="Times New Roman" w:hAnsi="Times New Roman"/>
                <w:color w:val="000000"/>
                <w:spacing w:val="-7"/>
                <w:sz w:val="24"/>
              </w:rPr>
              <w:t>For 34 00 mm x 28_58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655.00</w:t>
            </w:r>
          </w:p>
        </w:tc>
      </w:tr>
    </w:tbl>
    <w:p w:rsidR="00785A60" w:rsidRDefault="00785A60">
      <w:pPr>
        <w:rPr>
          <w:rFonts w:ascii="Times New Roman" w:hAnsi="Times New Roman"/>
          <w:color w:val="000000"/>
          <w:sz w:val="24"/>
        </w:rPr>
      </w:pPr>
    </w:p>
    <w:p w:rsidR="00785A60" w:rsidRPr="00085980" w:rsidRDefault="00085980" w:rsidP="00085980">
      <w:pPr>
        <w:jc w:val="center"/>
        <w:rPr>
          <w:rFonts w:ascii="Times New Roman" w:hAnsi="Times New Roman" w:cs="Times New Roman"/>
        </w:rPr>
      </w:pPr>
      <w:r>
        <w:t>Page No.320</w:t>
      </w:r>
    </w:p>
    <w:tbl>
      <w:tblPr>
        <w:tblW w:w="0" w:type="auto"/>
        <w:tblInd w:w="15" w:type="dxa"/>
        <w:tblLayout w:type="fixed"/>
        <w:tblCellMar>
          <w:left w:w="0" w:type="dxa"/>
          <w:right w:w="0" w:type="dxa"/>
        </w:tblCellMar>
        <w:tblLook w:val="04A0"/>
      </w:tblPr>
      <w:tblGrid>
        <w:gridCol w:w="803"/>
        <w:gridCol w:w="1080"/>
        <w:gridCol w:w="5340"/>
        <w:gridCol w:w="915"/>
        <w:gridCol w:w="1417"/>
      </w:tblGrid>
      <w:tr w:rsidR="00785A60" w:rsidTr="00C477D4">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 xml:space="preserve">Rate fin </w:t>
            </w:r>
            <w:r>
              <w:rPr>
                <w:rFonts w:ascii="Times New Roman" w:hAnsi="Times New Roman"/>
                <w:color w:val="000000"/>
                <w:spacing w:val="-10"/>
                <w:sz w:val="24"/>
              </w:rPr>
              <w:br/>
            </w:r>
            <w:r>
              <w:rPr>
                <w:rFonts w:ascii="Times New Roman" w:hAnsi="Times New Roman"/>
                <w:b/>
                <w:color w:val="000000"/>
                <w:sz w:val="24"/>
              </w:rPr>
              <w:t>Rs.)</w:t>
            </w:r>
          </w:p>
        </w:tc>
      </w:tr>
      <w:tr w:rsidR="00785A60" w:rsidTr="00C477D4">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18/0.7</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42.70 mm x 15.88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951.00</w:t>
            </w: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18.20,8</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7"/>
                <w:sz w:val="24"/>
              </w:rPr>
            </w:pPr>
            <w:r>
              <w:rPr>
                <w:rFonts w:ascii="Times New Roman" w:hAnsi="Times New Roman"/>
                <w:color w:val="000000"/>
                <w:spacing w:val="-7"/>
                <w:sz w:val="24"/>
              </w:rPr>
              <w:t xml:space="preserve">For 42 70 mm x 22.22 mm outer </w:t>
            </w:r>
            <w:r>
              <w:rPr>
                <w:rFonts w:ascii="Times New Roman" w:hAnsi="Times New Roman"/>
                <w:b/>
                <w:i/>
                <w:color w:val="000000"/>
                <w:spacing w:val="3"/>
                <w:sz w:val="24"/>
              </w:rPr>
              <w:t xml:space="preserve">dia </w:t>
            </w:r>
            <w:r>
              <w:rPr>
                <w:rFonts w:ascii="Times New Roman" w:hAnsi="Times New Roman"/>
                <w:color w:val="000000"/>
                <w:spacing w:val="-7"/>
                <w:sz w:val="24"/>
              </w:rPr>
              <w:t>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954,00</w:t>
            </w:r>
          </w:p>
        </w:tc>
      </w:tr>
      <w:tr w:rsidR="00785A60" w:rsidTr="00C477D4">
        <w:trPr>
          <w:trHeight w:hRule="exact" w:val="427"/>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1820.9</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2"/>
                <w:sz w:val="24"/>
              </w:rPr>
            </w:pPr>
            <w:r>
              <w:rPr>
                <w:rFonts w:ascii="Times New Roman" w:hAnsi="Times New Roman"/>
                <w:color w:val="000000"/>
                <w:spacing w:val="2"/>
                <w:sz w:val="24"/>
              </w:rPr>
              <w:t>For 42 70 mm x 2858 =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955.00</w:t>
            </w: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18/0.10</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9"/>
                <w:sz w:val="24"/>
              </w:rPr>
            </w:pPr>
            <w:r>
              <w:rPr>
                <w:rFonts w:ascii="Times New Roman" w:hAnsi="Times New Roman"/>
                <w:color w:val="000000"/>
                <w:spacing w:val="-9"/>
                <w:sz w:val="24"/>
              </w:rPr>
              <w:t xml:space="preserve">For 42.70 mm x 34.00 mm outer </w:t>
            </w:r>
            <w:r>
              <w:rPr>
                <w:rFonts w:ascii="Times New Roman" w:hAnsi="Times New Roman"/>
                <w:color w:val="000000"/>
                <w:spacing w:val="1"/>
                <w:w w:val="125"/>
                <w:sz w:val="24"/>
              </w:rPr>
              <w:t xml:space="preserve">dia </w:t>
            </w:r>
            <w:r>
              <w:rPr>
                <w:rFonts w:ascii="Times New Roman" w:hAnsi="Times New Roman"/>
                <w:color w:val="000000"/>
                <w:spacing w:val="-9"/>
                <w:sz w:val="24"/>
              </w:rPr>
              <w:t>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b/>
                <w:i/>
                <w:color w:val="000000"/>
                <w:sz w:val="24"/>
              </w:rPr>
            </w:pPr>
            <w:r>
              <w:rPr>
                <w:rFonts w:ascii="Times New Roman" w:hAnsi="Times New Roman"/>
                <w:b/>
                <w:i/>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964.00</w:t>
            </w:r>
          </w:p>
        </w:tc>
      </w:tr>
      <w:tr w:rsidR="00785A60" w:rsidTr="00C477D4">
        <w:trPr>
          <w:trHeight w:hRule="exact" w:val="428"/>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18/0.11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48.60 mm x 15.88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1038.00</w:t>
            </w: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1820.12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4"/>
                <w:sz w:val="24"/>
              </w:rPr>
            </w:pPr>
            <w:r>
              <w:rPr>
                <w:rFonts w:ascii="Times New Roman" w:hAnsi="Times New Roman"/>
                <w:color w:val="000000"/>
                <w:spacing w:val="-4"/>
                <w:sz w:val="24"/>
              </w:rPr>
              <w:t>For 48 60 mm x 2222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1060.00</w:t>
            </w: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1820.13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7"/>
                <w:sz w:val="24"/>
              </w:rPr>
            </w:pPr>
            <w:r>
              <w:rPr>
                <w:rFonts w:ascii="Times New Roman" w:hAnsi="Times New Roman"/>
                <w:color w:val="000000"/>
                <w:spacing w:val="-7"/>
                <w:sz w:val="24"/>
              </w:rPr>
              <w:t>For 48 60 mm x 28_58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1069.00</w:t>
            </w: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18.20,14</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48,60 mm x 34.00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1113,00</w:t>
            </w:r>
          </w:p>
        </w:tc>
      </w:tr>
      <w:tr w:rsidR="00785A60" w:rsidTr="00C477D4">
        <w:trPr>
          <w:trHeight w:hRule="exact" w:val="64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18.20,15</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5"/>
                <w:sz w:val="24"/>
              </w:rPr>
            </w:pPr>
            <w:r>
              <w:rPr>
                <w:rFonts w:ascii="Times New Roman" w:hAnsi="Times New Roman"/>
                <w:color w:val="000000"/>
                <w:spacing w:val="-5"/>
                <w:sz w:val="24"/>
              </w:rPr>
              <w:t>For 48,60 mm x 42.70 mm outer dia pipe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1153,00</w:t>
            </w:r>
          </w:p>
        </w:tc>
      </w:tr>
      <w:tr w:rsidR="00785A60" w:rsidTr="00C477D4">
        <w:trPr>
          <w:trHeight w:hRule="exact" w:val="183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18.21</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required Stainless Steel Fitting of press fit </w:t>
            </w:r>
            <w:r>
              <w:rPr>
                <w:rFonts w:ascii="Times New Roman" w:hAnsi="Times New Roman"/>
                <w:color w:val="000000"/>
                <w:spacing w:val="-6"/>
                <w:sz w:val="24"/>
              </w:rPr>
              <w:t xml:space="preserve">design of grade AISI 304 conforming to </w:t>
            </w:r>
            <w:r>
              <w:rPr>
                <w:rFonts w:ascii="Times New Roman" w:hAnsi="Times New Roman"/>
                <w:b/>
                <w:i/>
                <w:color w:val="000000"/>
                <w:spacing w:val="4"/>
                <w:sz w:val="6"/>
              </w:rPr>
              <w:t>-</w:t>
            </w:r>
            <w:r>
              <w:rPr>
                <w:rFonts w:ascii="Times New Roman" w:hAnsi="Times New Roman"/>
                <w:b/>
                <w:i/>
                <w:color w:val="000000"/>
                <w:spacing w:val="4"/>
                <w:sz w:val="24"/>
              </w:rPr>
              <w:t xml:space="preserve">1711WA </w:t>
            </w:r>
            <w:r>
              <w:rPr>
                <w:rFonts w:ascii="Times New Roman" w:hAnsi="Times New Roman"/>
                <w:color w:val="000000"/>
                <w:spacing w:val="-6"/>
                <w:sz w:val="24"/>
              </w:rPr>
              <w:t xml:space="preserve">G116 standard </w:t>
            </w:r>
            <w:r>
              <w:rPr>
                <w:rFonts w:ascii="Times New Roman" w:hAnsi="Times New Roman"/>
                <w:color w:val="000000"/>
                <w:spacing w:val="1"/>
                <w:sz w:val="24"/>
              </w:rPr>
              <w:t xml:space="preserve">with V-profile or M-profile and with 0-ring sealing gasket of </w:t>
            </w:r>
            <w:r>
              <w:rPr>
                <w:rFonts w:ascii="Times New Roman" w:hAnsi="Times New Roman"/>
                <w:color w:val="000000"/>
                <w:spacing w:val="-1"/>
                <w:sz w:val="24"/>
              </w:rPr>
              <w:t>EPDM material of required dia as per dirction of Engineer-in</w:t>
            </w:r>
            <w:r>
              <w:rPr>
                <w:rFonts w:ascii="Times New Roman" w:hAnsi="Times New Roman"/>
                <w:color w:val="000000"/>
                <w:spacing w:val="-1"/>
                <w:sz w:val="24"/>
              </w:rPr>
              <w:softHyphen/>
            </w:r>
            <w:r>
              <w:rPr>
                <w:rFonts w:ascii="Times New Roman" w:hAnsi="Times New Roman"/>
                <w:color w:val="000000"/>
                <w:spacing w:val="-10"/>
                <w:sz w:val="24"/>
              </w:rPr>
              <w:t>change</w:t>
            </w:r>
          </w:p>
          <w:p w:rsidR="00785A60" w:rsidRDefault="00785A60" w:rsidP="00C477D4">
            <w:pPr>
              <w:spacing w:line="199" w:lineRule="auto"/>
              <w:ind w:left="108"/>
              <w:rPr>
                <w:rFonts w:ascii="Times New Roman" w:hAnsi="Times New Roman"/>
                <w:color w:val="000000"/>
                <w:spacing w:val="-8"/>
                <w:sz w:val="24"/>
              </w:rPr>
            </w:pPr>
            <w:r>
              <w:rPr>
                <w:rFonts w:ascii="Times New Roman" w:hAnsi="Times New Roman"/>
                <w:color w:val="000000"/>
                <w:spacing w:val="-8"/>
                <w:sz w:val="24"/>
              </w:rPr>
              <w:t>Male 'Thread Tee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56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right" w:pos="5145"/>
              </w:tabs>
              <w:ind w:left="127"/>
              <w:rPr>
                <w:rFonts w:ascii="Times New Roman" w:hAnsi="Times New Roman"/>
                <w:color w:val="000000"/>
                <w:spacing w:val="-12"/>
                <w:sz w:val="24"/>
              </w:rPr>
            </w:pPr>
            <w:r>
              <w:rPr>
                <w:rFonts w:ascii="Times New Roman" w:hAnsi="Times New Roman"/>
                <w:color w:val="000000"/>
                <w:spacing w:val="-12"/>
                <w:sz w:val="24"/>
              </w:rPr>
              <w:t>For 15 88 mm out</w:t>
            </w:r>
            <w:r>
              <w:rPr>
                <w:rFonts w:ascii="Times New Roman" w:hAnsi="Times New Roman"/>
                <w:color w:val="000000"/>
                <w:spacing w:val="-12"/>
                <w:sz w:val="24"/>
              </w:rPr>
              <w:tab/>
            </w:r>
            <w:r>
              <w:rPr>
                <w:rFonts w:ascii="Times New Roman" w:hAnsi="Times New Roman"/>
                <w:color w:val="000000"/>
                <w:spacing w:val="-6"/>
                <w:sz w:val="24"/>
              </w:rPr>
              <w:t>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332,00</w:t>
            </w:r>
          </w:p>
        </w:tc>
      </w:tr>
      <w:tr w:rsidR="00785A60" w:rsidTr="00C477D4">
        <w:trPr>
          <w:trHeight w:hRule="exact" w:val="563"/>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22.22 rum outer 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b/>
                <w:i/>
                <w:color w:val="000000"/>
                <w:sz w:val="24"/>
              </w:rPr>
            </w:pPr>
            <w:r>
              <w:rPr>
                <w:rFonts w:ascii="Times New Roman" w:hAnsi="Times New Roman"/>
                <w:b/>
                <w:i/>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400.00</w:t>
            </w:r>
          </w:p>
        </w:tc>
      </w:tr>
      <w:tr w:rsidR="00785A60" w:rsidTr="00C477D4">
        <w:trPr>
          <w:trHeight w:hRule="exact" w:val="55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right" w:pos="5145"/>
              </w:tabs>
              <w:ind w:left="127"/>
              <w:rPr>
                <w:rFonts w:ascii="Times New Roman" w:hAnsi="Times New Roman"/>
                <w:color w:val="000000"/>
                <w:spacing w:val="-12"/>
                <w:sz w:val="24"/>
              </w:rPr>
            </w:pPr>
            <w:r>
              <w:rPr>
                <w:rFonts w:ascii="Times New Roman" w:hAnsi="Times New Roman"/>
                <w:color w:val="000000"/>
                <w:spacing w:val="-12"/>
                <w:sz w:val="24"/>
              </w:rPr>
              <w:t>For 22 22 mm out</w:t>
            </w:r>
            <w:r>
              <w:rPr>
                <w:rFonts w:ascii="Times New Roman" w:hAnsi="Times New Roman"/>
                <w:color w:val="000000"/>
                <w:spacing w:val="-12"/>
                <w:sz w:val="24"/>
              </w:rPr>
              <w:tab/>
            </w:r>
            <w:r>
              <w:rPr>
                <w:rFonts w:ascii="Times New Roman" w:hAnsi="Times New Roman"/>
                <w:color w:val="000000"/>
                <w:spacing w:val="-6"/>
                <w:sz w:val="24"/>
              </w:rPr>
              <w:t>dia x 20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427,00</w:t>
            </w:r>
          </w:p>
        </w:tc>
      </w:tr>
      <w:tr w:rsidR="00785A60" w:rsidTr="00C477D4">
        <w:trPr>
          <w:trHeight w:hRule="exact" w:val="457"/>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18,21,4</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right" w:pos="5145"/>
              </w:tabs>
              <w:ind w:left="127"/>
              <w:rPr>
                <w:rFonts w:ascii="Times New Roman" w:hAnsi="Times New Roman"/>
                <w:color w:val="000000"/>
                <w:spacing w:val="-12"/>
                <w:sz w:val="24"/>
              </w:rPr>
            </w:pPr>
            <w:r>
              <w:rPr>
                <w:rFonts w:ascii="Times New Roman" w:hAnsi="Times New Roman"/>
                <w:color w:val="000000"/>
                <w:spacing w:val="-12"/>
                <w:sz w:val="24"/>
              </w:rPr>
              <w:t>For 28 58 mm out</w:t>
            </w:r>
            <w:r>
              <w:rPr>
                <w:rFonts w:ascii="Times New Roman" w:hAnsi="Times New Roman"/>
                <w:color w:val="000000"/>
                <w:spacing w:val="-12"/>
                <w:sz w:val="24"/>
              </w:rPr>
              <w:tab/>
            </w:r>
            <w:r>
              <w:rPr>
                <w:rFonts w:ascii="Times New Roman" w:hAnsi="Times New Roman"/>
                <w:color w:val="000000"/>
                <w:spacing w:val="-6"/>
                <w:sz w:val="24"/>
              </w:rPr>
              <w:t>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481,00</w:t>
            </w:r>
          </w:p>
        </w:tc>
      </w:tr>
      <w:tr w:rsidR="00785A60" w:rsidTr="00C477D4">
        <w:trPr>
          <w:trHeight w:hRule="exact" w:val="48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18/1.5</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28.58 mm outer dia x 20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502.00</w:t>
            </w:r>
          </w:p>
        </w:tc>
      </w:tr>
      <w:tr w:rsidR="00785A60" w:rsidTr="00C477D4">
        <w:trPr>
          <w:trHeight w:hRule="exact" w:val="46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18/1.6</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28.58 rum outer dia x 25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561.00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18/1.7</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34.00 mm outer 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699.00</w:t>
            </w:r>
          </w:p>
        </w:tc>
      </w:tr>
      <w:tr w:rsidR="00785A60" w:rsidTr="00C477D4">
        <w:trPr>
          <w:trHeight w:hRule="exact" w:val="413"/>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18/1.8</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34.00 mm outer dia x 20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756.00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1821.9</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34 00 mm outer dia x 25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902.00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18,21,10</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right" w:pos="5145"/>
              </w:tabs>
              <w:ind w:left="127"/>
              <w:rPr>
                <w:rFonts w:ascii="Times New Roman" w:hAnsi="Times New Roman"/>
                <w:color w:val="000000"/>
                <w:spacing w:val="-12"/>
                <w:sz w:val="24"/>
              </w:rPr>
            </w:pPr>
            <w:r>
              <w:rPr>
                <w:rFonts w:ascii="Times New Roman" w:hAnsi="Times New Roman"/>
                <w:color w:val="000000"/>
                <w:spacing w:val="-12"/>
                <w:sz w:val="24"/>
              </w:rPr>
              <w:t>For 34 00 mm out</w:t>
            </w:r>
            <w:r>
              <w:rPr>
                <w:rFonts w:ascii="Times New Roman" w:hAnsi="Times New Roman"/>
                <w:color w:val="000000"/>
                <w:spacing w:val="-12"/>
                <w:sz w:val="24"/>
              </w:rPr>
              <w:tab/>
            </w:r>
            <w:r>
              <w:rPr>
                <w:rFonts w:ascii="Times New Roman" w:hAnsi="Times New Roman"/>
                <w:color w:val="000000"/>
                <w:spacing w:val="-6"/>
                <w:sz w:val="24"/>
              </w:rPr>
              <w:t>dia x 32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1139,00</w:t>
            </w:r>
          </w:p>
        </w:tc>
      </w:tr>
      <w:tr w:rsidR="00785A60" w:rsidTr="00C477D4">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18,21,11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42 70 mm outer 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1067,00</w:t>
            </w:r>
          </w:p>
        </w:tc>
      </w:tr>
      <w:tr w:rsidR="00785A60" w:rsidTr="00C477D4">
        <w:trPr>
          <w:trHeight w:hRule="exact" w:val="413"/>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18/1.12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42.70 mm outer dia x 20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1092.00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1821.13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42 70 mm outer dia x 25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1189.00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1821.14</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42 70 mm outer dia x 32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1321.00</w:t>
            </w:r>
          </w:p>
        </w:tc>
      </w:tr>
      <w:tr w:rsidR="00785A60" w:rsidTr="00C477D4">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18,21,15</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right" w:pos="5145"/>
              </w:tabs>
              <w:ind w:left="127"/>
              <w:rPr>
                <w:rFonts w:ascii="Times New Roman" w:hAnsi="Times New Roman"/>
                <w:color w:val="000000"/>
                <w:spacing w:val="-12"/>
                <w:sz w:val="24"/>
              </w:rPr>
            </w:pPr>
            <w:r>
              <w:rPr>
                <w:rFonts w:ascii="Times New Roman" w:hAnsi="Times New Roman"/>
                <w:color w:val="000000"/>
                <w:spacing w:val="-12"/>
                <w:sz w:val="24"/>
              </w:rPr>
              <w:t>For 42 70 mm out</w:t>
            </w:r>
            <w:r>
              <w:rPr>
                <w:rFonts w:ascii="Times New Roman" w:hAnsi="Times New Roman"/>
                <w:color w:val="000000"/>
                <w:spacing w:val="-12"/>
                <w:sz w:val="24"/>
              </w:rPr>
              <w:tab/>
            </w:r>
            <w:r>
              <w:rPr>
                <w:rFonts w:ascii="Times New Roman" w:hAnsi="Times New Roman"/>
                <w:color w:val="000000"/>
                <w:spacing w:val="-6"/>
                <w:sz w:val="24"/>
              </w:rPr>
              <w:t>dia x 40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1604,00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18/1.16</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7"/>
                <w:sz w:val="24"/>
              </w:rPr>
            </w:pPr>
            <w:r>
              <w:rPr>
                <w:rFonts w:ascii="Times New Roman" w:hAnsi="Times New Roman"/>
                <w:color w:val="000000"/>
                <w:spacing w:val="-7"/>
                <w:sz w:val="24"/>
              </w:rPr>
              <w:t>For 48.60 mm outer 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1162.00</w:t>
            </w:r>
          </w:p>
        </w:tc>
      </w:tr>
      <w:tr w:rsidR="00785A60" w:rsidTr="00C477D4">
        <w:trPr>
          <w:trHeight w:hRule="exact" w:val="413"/>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18/1.17</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48.60 mm outer dia x 20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1196.00</w:t>
            </w:r>
          </w:p>
        </w:tc>
      </w:tr>
      <w:tr w:rsidR="00785A60" w:rsidTr="00C477D4">
        <w:trPr>
          <w:trHeight w:hRule="exact" w:val="427"/>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18.21.18</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27"/>
              <w:rPr>
                <w:rFonts w:ascii="Times New Roman" w:hAnsi="Times New Roman"/>
                <w:color w:val="000000"/>
                <w:spacing w:val="-6"/>
                <w:sz w:val="24"/>
              </w:rPr>
            </w:pPr>
            <w:r>
              <w:rPr>
                <w:rFonts w:ascii="Times New Roman" w:hAnsi="Times New Roman"/>
                <w:color w:val="000000"/>
                <w:spacing w:val="-6"/>
                <w:sz w:val="24"/>
              </w:rPr>
              <w:t>For 48 60 mm outer dia x 25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98"/>
              </w:tabs>
              <w:rPr>
                <w:rFonts w:ascii="Times New Roman" w:hAnsi="Times New Roman"/>
                <w:color w:val="000000"/>
                <w:spacing w:val="-10"/>
                <w:sz w:val="24"/>
              </w:rPr>
            </w:pPr>
            <w:r>
              <w:rPr>
                <w:rFonts w:ascii="Times New Roman" w:hAnsi="Times New Roman"/>
                <w:color w:val="000000"/>
                <w:spacing w:val="-10"/>
                <w:sz w:val="24"/>
              </w:rPr>
              <w:t>1247.00</w:t>
            </w:r>
          </w:p>
        </w:tc>
      </w:tr>
    </w:tbl>
    <w:p w:rsidR="00785A60" w:rsidRDefault="00785A60">
      <w:pPr>
        <w:rPr>
          <w:rFonts w:ascii="Times New Roman" w:hAnsi="Times New Roman"/>
          <w:color w:val="000000"/>
          <w:sz w:val="24"/>
        </w:rPr>
      </w:pPr>
    </w:p>
    <w:p w:rsidR="00785A60" w:rsidRPr="00085980" w:rsidRDefault="00085980" w:rsidP="00085980">
      <w:pPr>
        <w:jc w:val="center"/>
        <w:rPr>
          <w:rFonts w:ascii="Times New Roman" w:hAnsi="Times New Roman" w:cs="Times New Roman"/>
        </w:rPr>
      </w:pPr>
      <w:r>
        <w:t>Page No.321</w:t>
      </w:r>
    </w:p>
    <w:tbl>
      <w:tblPr>
        <w:tblW w:w="0" w:type="auto"/>
        <w:tblInd w:w="15" w:type="dxa"/>
        <w:tblLayout w:type="fixed"/>
        <w:tblCellMar>
          <w:left w:w="0" w:type="dxa"/>
          <w:right w:w="0" w:type="dxa"/>
        </w:tblCellMar>
        <w:tblLook w:val="04A0"/>
      </w:tblPr>
      <w:tblGrid>
        <w:gridCol w:w="803"/>
        <w:gridCol w:w="1080"/>
        <w:gridCol w:w="5340"/>
        <w:gridCol w:w="915"/>
        <w:gridCol w:w="1417"/>
      </w:tblGrid>
      <w:tr w:rsidR="00785A60" w:rsidTr="00C477D4">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r>
            <w:r>
              <w:rPr>
                <w:rFonts w:ascii="Times New Roman" w:hAnsi="Times New Roman"/>
                <w:b/>
                <w:color w:val="000000"/>
                <w:sz w:val="24"/>
              </w:rPr>
              <w:t>Rs.)</w:t>
            </w:r>
          </w:p>
        </w:tc>
      </w:tr>
      <w:tr w:rsidR="00785A60" w:rsidTr="00C477D4">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18_21.19</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48 60 mm outer dia x 32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804"/>
              </w:tabs>
              <w:rPr>
                <w:rFonts w:ascii="Times New Roman" w:hAnsi="Times New Roman"/>
                <w:color w:val="000000"/>
                <w:spacing w:val="-10"/>
                <w:sz w:val="24"/>
              </w:rPr>
            </w:pPr>
            <w:r>
              <w:rPr>
                <w:rFonts w:ascii="Times New Roman" w:hAnsi="Times New Roman"/>
                <w:color w:val="000000"/>
                <w:spacing w:val="-10"/>
                <w:sz w:val="24"/>
              </w:rPr>
              <w:t>1498.00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18.2120</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right" w:pos="5145"/>
              </w:tabs>
              <w:ind w:right="195"/>
              <w:jc w:val="right"/>
              <w:rPr>
                <w:rFonts w:ascii="Times New Roman" w:hAnsi="Times New Roman"/>
                <w:color w:val="000000"/>
                <w:spacing w:val="-12"/>
                <w:sz w:val="24"/>
              </w:rPr>
            </w:pPr>
            <w:r>
              <w:rPr>
                <w:rFonts w:ascii="Times New Roman" w:hAnsi="Times New Roman"/>
                <w:color w:val="000000"/>
                <w:spacing w:val="-12"/>
                <w:sz w:val="24"/>
              </w:rPr>
              <w:t>For 48 60 mm out</w:t>
            </w:r>
            <w:r>
              <w:rPr>
                <w:rFonts w:ascii="Times New Roman" w:hAnsi="Times New Roman"/>
                <w:color w:val="000000"/>
                <w:spacing w:val="-12"/>
                <w:sz w:val="24"/>
              </w:rPr>
              <w:tab/>
            </w:r>
            <w:r>
              <w:rPr>
                <w:rFonts w:ascii="Times New Roman" w:hAnsi="Times New Roman"/>
                <w:color w:val="000000"/>
                <w:spacing w:val="-6"/>
                <w:sz w:val="24"/>
              </w:rPr>
              <w:t>dia x 40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1662,00</w:t>
            </w:r>
          </w:p>
        </w:tc>
      </w:tr>
      <w:tr w:rsidR="00785A60" w:rsidTr="00C477D4">
        <w:trPr>
          <w:trHeight w:hRule="exact" w:val="55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18.2121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right" w:pos="5145"/>
              </w:tabs>
              <w:ind w:right="195"/>
              <w:jc w:val="right"/>
              <w:rPr>
                <w:rFonts w:ascii="Times New Roman" w:hAnsi="Times New Roman"/>
                <w:color w:val="000000"/>
                <w:spacing w:val="-12"/>
                <w:sz w:val="24"/>
              </w:rPr>
            </w:pPr>
            <w:r>
              <w:rPr>
                <w:rFonts w:ascii="Times New Roman" w:hAnsi="Times New Roman"/>
                <w:color w:val="000000"/>
                <w:spacing w:val="-12"/>
                <w:sz w:val="24"/>
              </w:rPr>
              <w:t>For 48 60 mm out</w:t>
            </w:r>
            <w:r>
              <w:rPr>
                <w:rFonts w:ascii="Times New Roman" w:hAnsi="Times New Roman"/>
                <w:color w:val="000000"/>
                <w:spacing w:val="-12"/>
                <w:sz w:val="24"/>
              </w:rPr>
              <w:tab/>
            </w:r>
            <w:r>
              <w:rPr>
                <w:rFonts w:ascii="Times New Roman" w:hAnsi="Times New Roman"/>
                <w:color w:val="000000"/>
                <w:spacing w:val="-6"/>
                <w:sz w:val="24"/>
              </w:rPr>
              <w:t>dia x 50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2031,00</w:t>
            </w:r>
          </w:p>
        </w:tc>
      </w:tr>
      <w:tr w:rsidR="00785A60" w:rsidTr="00C477D4">
        <w:trPr>
          <w:trHeight w:hRule="exact" w:val="171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35"/>
              <w:jc w:val="right"/>
              <w:rPr>
                <w:rFonts w:ascii="Times New Roman" w:hAnsi="Times New Roman"/>
                <w:color w:val="000000"/>
                <w:spacing w:val="-10"/>
                <w:sz w:val="24"/>
              </w:rPr>
            </w:pPr>
            <w:r>
              <w:rPr>
                <w:rFonts w:ascii="Times New Roman" w:hAnsi="Times New Roman"/>
                <w:color w:val="000000"/>
                <w:spacing w:val="-10"/>
                <w:sz w:val="24"/>
              </w:rPr>
              <w:t>18,22</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requited Stainless Steel Fitting of press fit design of grade AIM 304 conforming to -WWA 01116 standard </w:t>
            </w:r>
            <w:r>
              <w:rPr>
                <w:rFonts w:ascii="Times New Roman" w:hAnsi="Times New Roman"/>
                <w:color w:val="000000"/>
                <w:spacing w:val="6"/>
                <w:sz w:val="24"/>
              </w:rPr>
              <w:t xml:space="preserve">with V-profile or M-profile and with 0-ring sealing gat of </w:t>
            </w:r>
            <w:r>
              <w:rPr>
                <w:rFonts w:ascii="Times New Roman" w:hAnsi="Times New Roman"/>
                <w:color w:val="000000"/>
                <w:spacing w:val="-2"/>
                <w:sz w:val="24"/>
              </w:rPr>
              <w:t xml:space="preserve">EPDM material of required </w:t>
            </w:r>
            <w:r>
              <w:rPr>
                <w:rFonts w:ascii="Times New Roman" w:hAnsi="Times New Roman"/>
                <w:color w:val="000000"/>
                <w:spacing w:val="8"/>
                <w:sz w:val="24"/>
              </w:rPr>
              <w:t xml:space="preserve">die </w:t>
            </w:r>
            <w:r>
              <w:rPr>
                <w:rFonts w:ascii="Times New Roman" w:hAnsi="Times New Roman"/>
                <w:color w:val="000000"/>
                <w:spacing w:val="-2"/>
                <w:sz w:val="24"/>
              </w:rPr>
              <w:t>as per dirction of Engineer-in</w:t>
            </w:r>
            <w:r>
              <w:rPr>
                <w:rFonts w:ascii="Times New Roman" w:hAnsi="Times New Roman"/>
                <w:color w:val="000000"/>
                <w:spacing w:val="-2"/>
                <w:sz w:val="24"/>
              </w:rPr>
              <w:softHyphen/>
            </w:r>
            <w:r>
              <w:rPr>
                <w:rFonts w:ascii="Times New Roman" w:hAnsi="Times New Roman"/>
                <w:color w:val="000000"/>
                <w:spacing w:val="-10"/>
                <w:sz w:val="24"/>
              </w:rPr>
              <w:t>charge.</w:t>
            </w:r>
          </w:p>
          <w:p w:rsidR="00785A60" w:rsidRDefault="00785A60" w:rsidP="00C477D4">
            <w:pPr>
              <w:spacing w:line="199" w:lineRule="auto"/>
              <w:ind w:left="108"/>
              <w:rPr>
                <w:rFonts w:ascii="Times New Roman" w:hAnsi="Times New Roman"/>
                <w:color w:val="000000"/>
                <w:spacing w:val="-6"/>
                <w:sz w:val="24"/>
              </w:rPr>
            </w:pPr>
            <w:r>
              <w:rPr>
                <w:rFonts w:ascii="Times New Roman" w:hAnsi="Times New Roman"/>
                <w:color w:val="000000"/>
                <w:spacing w:val="-6"/>
                <w:sz w:val="24"/>
              </w:rPr>
              <w:t>Female Thread Tee</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15 88 mm outer 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804"/>
              </w:tabs>
              <w:rPr>
                <w:rFonts w:ascii="Times New Roman" w:hAnsi="Times New Roman"/>
                <w:color w:val="000000"/>
                <w:spacing w:val="-10"/>
                <w:sz w:val="24"/>
              </w:rPr>
            </w:pPr>
            <w:r>
              <w:rPr>
                <w:rFonts w:ascii="Times New Roman" w:hAnsi="Times New Roman"/>
                <w:color w:val="000000"/>
                <w:spacing w:val="-10"/>
                <w:sz w:val="24"/>
              </w:rPr>
              <w:t>339.00</w:t>
            </w:r>
          </w:p>
        </w:tc>
      </w:tr>
      <w:tr w:rsidR="00785A60" w:rsidTr="00C477D4">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18,22,2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right" w:pos="5145"/>
              </w:tabs>
              <w:ind w:right="195"/>
              <w:jc w:val="right"/>
              <w:rPr>
                <w:rFonts w:ascii="Times New Roman" w:hAnsi="Times New Roman"/>
                <w:color w:val="000000"/>
                <w:spacing w:val="-12"/>
                <w:sz w:val="24"/>
              </w:rPr>
            </w:pPr>
            <w:r>
              <w:rPr>
                <w:rFonts w:ascii="Times New Roman" w:hAnsi="Times New Roman"/>
                <w:color w:val="000000"/>
                <w:spacing w:val="-12"/>
                <w:sz w:val="24"/>
              </w:rPr>
              <w:t>For 22 22 mm out</w:t>
            </w:r>
            <w:r>
              <w:rPr>
                <w:rFonts w:ascii="Times New Roman" w:hAnsi="Times New Roman"/>
                <w:color w:val="000000"/>
                <w:spacing w:val="-12"/>
                <w:sz w:val="24"/>
              </w:rPr>
              <w:tab/>
            </w:r>
            <w:r>
              <w:rPr>
                <w:rFonts w:ascii="Times New Roman" w:hAnsi="Times New Roman"/>
                <w:color w:val="000000"/>
                <w:spacing w:val="-6"/>
                <w:sz w:val="24"/>
              </w:rPr>
              <w:t>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400,00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22.22 mm outer dia x 20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804"/>
              </w:tabs>
              <w:rPr>
                <w:rFonts w:ascii="Times New Roman" w:hAnsi="Times New Roman"/>
                <w:color w:val="000000"/>
                <w:spacing w:val="-10"/>
                <w:sz w:val="24"/>
              </w:rPr>
            </w:pPr>
            <w:r>
              <w:rPr>
                <w:rFonts w:ascii="Times New Roman" w:hAnsi="Times New Roman"/>
                <w:color w:val="000000"/>
                <w:spacing w:val="-10"/>
                <w:sz w:val="24"/>
              </w:rPr>
              <w:t>413.00</w:t>
            </w:r>
          </w:p>
        </w:tc>
      </w:tr>
      <w:tr w:rsidR="00785A60" w:rsidTr="00C477D4">
        <w:trPr>
          <w:trHeight w:hRule="exact" w:val="413"/>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18/2.4</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28.58 mm outer 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804"/>
              </w:tabs>
              <w:rPr>
                <w:rFonts w:ascii="Times New Roman" w:hAnsi="Times New Roman"/>
                <w:color w:val="000000"/>
                <w:spacing w:val="-10"/>
                <w:sz w:val="24"/>
              </w:rPr>
            </w:pPr>
            <w:r>
              <w:rPr>
                <w:rFonts w:ascii="Times New Roman" w:hAnsi="Times New Roman"/>
                <w:color w:val="000000"/>
                <w:spacing w:val="-10"/>
                <w:sz w:val="24"/>
              </w:rPr>
              <w:t>517.00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18/2.5</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5"/>
                <w:sz w:val="24"/>
              </w:rPr>
            </w:pPr>
            <w:r>
              <w:rPr>
                <w:rFonts w:ascii="Times New Roman" w:hAnsi="Times New Roman"/>
                <w:color w:val="000000"/>
                <w:spacing w:val="-5"/>
                <w:sz w:val="24"/>
              </w:rPr>
              <w:t>For 28 58 mm outs dia x 20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804"/>
              </w:tabs>
              <w:rPr>
                <w:rFonts w:ascii="Times New Roman" w:hAnsi="Times New Roman"/>
                <w:color w:val="000000"/>
                <w:spacing w:val="-10"/>
                <w:sz w:val="24"/>
              </w:rPr>
            </w:pPr>
            <w:r>
              <w:rPr>
                <w:rFonts w:ascii="Times New Roman" w:hAnsi="Times New Roman"/>
                <w:color w:val="000000"/>
                <w:spacing w:val="-10"/>
                <w:sz w:val="24"/>
              </w:rPr>
              <w:t>528.00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18,22,6</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right" w:pos="5145"/>
              </w:tabs>
              <w:ind w:right="195"/>
              <w:jc w:val="right"/>
              <w:rPr>
                <w:rFonts w:ascii="Times New Roman" w:hAnsi="Times New Roman"/>
                <w:color w:val="000000"/>
                <w:spacing w:val="-10"/>
                <w:sz w:val="24"/>
              </w:rPr>
            </w:pPr>
            <w:r>
              <w:rPr>
                <w:rFonts w:ascii="Times New Roman" w:hAnsi="Times New Roman"/>
                <w:color w:val="000000"/>
                <w:spacing w:val="-10"/>
                <w:sz w:val="24"/>
              </w:rPr>
              <w:t>For 28 58 non out</w:t>
            </w:r>
            <w:r>
              <w:rPr>
                <w:rFonts w:ascii="Times New Roman" w:hAnsi="Times New Roman"/>
                <w:color w:val="000000"/>
                <w:spacing w:val="-10"/>
                <w:sz w:val="24"/>
              </w:rPr>
              <w:tab/>
            </w:r>
            <w:r>
              <w:rPr>
                <w:rFonts w:ascii="Times New Roman" w:hAnsi="Times New Roman"/>
                <w:color w:val="000000"/>
                <w:spacing w:val="-6"/>
                <w:sz w:val="24"/>
              </w:rPr>
              <w:t>dia x 25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578,00</w:t>
            </w:r>
          </w:p>
        </w:tc>
      </w:tr>
      <w:tr w:rsidR="00785A60" w:rsidTr="00C477D4">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18,22,7</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34 00 mm outer 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776,00</w:t>
            </w:r>
          </w:p>
        </w:tc>
      </w:tr>
      <w:tr w:rsidR="00785A60" w:rsidTr="00C477D4">
        <w:trPr>
          <w:trHeight w:hRule="exact" w:val="413"/>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18/2.8</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34.00 mm outer dia x 20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b/>
                <w:i/>
                <w:color w:val="000000"/>
                <w:spacing w:val="-10"/>
                <w:w w:val="105"/>
                <w:sz w:val="24"/>
              </w:rPr>
            </w:pPr>
            <w:r>
              <w:rPr>
                <w:rFonts w:ascii="Times New Roman" w:hAnsi="Times New Roman"/>
                <w:b/>
                <w:i/>
                <w:color w:val="000000"/>
                <w:spacing w:val="-10"/>
                <w:w w:val="105"/>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804"/>
              </w:tabs>
              <w:rPr>
                <w:rFonts w:ascii="Times New Roman" w:hAnsi="Times New Roman"/>
                <w:color w:val="000000"/>
                <w:spacing w:val="-10"/>
                <w:sz w:val="24"/>
              </w:rPr>
            </w:pPr>
            <w:r>
              <w:rPr>
                <w:rFonts w:ascii="Times New Roman" w:hAnsi="Times New Roman"/>
                <w:color w:val="000000"/>
                <w:spacing w:val="-10"/>
                <w:sz w:val="24"/>
              </w:rPr>
              <w:t>789.00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18/2.9</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34 00 rum outer dia x 25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804"/>
              </w:tabs>
              <w:rPr>
                <w:rFonts w:ascii="Times New Roman" w:hAnsi="Times New Roman"/>
                <w:color w:val="000000"/>
                <w:spacing w:val="-10"/>
                <w:sz w:val="24"/>
              </w:rPr>
            </w:pPr>
            <w:r>
              <w:rPr>
                <w:rFonts w:ascii="Times New Roman" w:hAnsi="Times New Roman"/>
                <w:color w:val="000000"/>
                <w:spacing w:val="-10"/>
                <w:sz w:val="24"/>
              </w:rPr>
              <w:t>890.00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18/2.10</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34 00 rum outer dia x 32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804"/>
              </w:tabs>
              <w:rPr>
                <w:rFonts w:ascii="Times New Roman" w:hAnsi="Times New Roman"/>
                <w:color w:val="000000"/>
                <w:spacing w:val="-10"/>
                <w:sz w:val="24"/>
              </w:rPr>
            </w:pPr>
            <w:r>
              <w:rPr>
                <w:rFonts w:ascii="Times New Roman" w:hAnsi="Times New Roman"/>
                <w:color w:val="000000"/>
                <w:spacing w:val="-10"/>
                <w:sz w:val="24"/>
              </w:rPr>
              <w:t>1057.00</w:t>
            </w:r>
          </w:p>
        </w:tc>
      </w:tr>
      <w:tr w:rsidR="00785A60" w:rsidTr="00C477D4">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18,22,11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42 70 mm outer 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1038,00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42.70 mm outer dia x 20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b/>
                <w:i/>
                <w:color w:val="000000"/>
                <w:spacing w:val="-10"/>
                <w:w w:val="105"/>
                <w:sz w:val="24"/>
              </w:rPr>
            </w:pPr>
            <w:r>
              <w:rPr>
                <w:rFonts w:ascii="Times New Roman" w:hAnsi="Times New Roman"/>
                <w:b/>
                <w:i/>
                <w:color w:val="000000"/>
                <w:spacing w:val="-10"/>
                <w:w w:val="105"/>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804"/>
              </w:tabs>
              <w:rPr>
                <w:rFonts w:ascii="Times New Roman" w:hAnsi="Times New Roman"/>
                <w:color w:val="000000"/>
                <w:spacing w:val="-10"/>
                <w:sz w:val="24"/>
              </w:rPr>
            </w:pPr>
            <w:r>
              <w:rPr>
                <w:rFonts w:ascii="Times New Roman" w:hAnsi="Times New Roman"/>
                <w:color w:val="000000"/>
                <w:spacing w:val="-10"/>
                <w:sz w:val="24"/>
              </w:rPr>
              <w:t>1057.00</w:t>
            </w:r>
          </w:p>
        </w:tc>
      </w:tr>
      <w:tr w:rsidR="00785A60" w:rsidTr="00C477D4">
        <w:trPr>
          <w:trHeight w:hRule="exact" w:val="413"/>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42.70 mm outer dia x 25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b/>
                <w:i/>
                <w:color w:val="000000"/>
                <w:spacing w:val="-10"/>
                <w:w w:val="105"/>
                <w:sz w:val="24"/>
              </w:rPr>
            </w:pPr>
            <w:r>
              <w:rPr>
                <w:rFonts w:ascii="Times New Roman" w:hAnsi="Times New Roman"/>
                <w:b/>
                <w:i/>
                <w:color w:val="000000"/>
                <w:spacing w:val="-10"/>
                <w:w w:val="105"/>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804"/>
              </w:tabs>
              <w:rPr>
                <w:rFonts w:ascii="Times New Roman" w:hAnsi="Times New Roman"/>
                <w:color w:val="000000"/>
                <w:spacing w:val="-10"/>
                <w:sz w:val="24"/>
              </w:rPr>
            </w:pPr>
            <w:r>
              <w:rPr>
                <w:rFonts w:ascii="Times New Roman" w:hAnsi="Times New Roman"/>
                <w:color w:val="000000"/>
                <w:spacing w:val="-10"/>
                <w:sz w:val="24"/>
              </w:rPr>
              <w:t>1187.00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18/2.14</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42 70 mm outer dia x 32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804"/>
              </w:tabs>
              <w:rPr>
                <w:rFonts w:ascii="Times New Roman" w:hAnsi="Times New Roman"/>
                <w:color w:val="000000"/>
                <w:spacing w:val="-10"/>
                <w:sz w:val="24"/>
              </w:rPr>
            </w:pPr>
            <w:r>
              <w:rPr>
                <w:rFonts w:ascii="Times New Roman" w:hAnsi="Times New Roman"/>
                <w:color w:val="000000"/>
                <w:spacing w:val="-10"/>
                <w:sz w:val="24"/>
              </w:rPr>
              <w:t>1239.00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18,22,15</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42 70 mm outer dia x 40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1350,00</w:t>
            </w:r>
          </w:p>
        </w:tc>
      </w:tr>
      <w:tr w:rsidR="00785A60" w:rsidTr="00C477D4">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18,22,16</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right" w:pos="5145"/>
              </w:tabs>
              <w:ind w:right="195"/>
              <w:jc w:val="right"/>
              <w:rPr>
                <w:rFonts w:ascii="Times New Roman" w:hAnsi="Times New Roman"/>
                <w:color w:val="000000"/>
                <w:spacing w:val="-12"/>
                <w:sz w:val="24"/>
              </w:rPr>
            </w:pPr>
            <w:r>
              <w:rPr>
                <w:rFonts w:ascii="Times New Roman" w:hAnsi="Times New Roman"/>
                <w:color w:val="000000"/>
                <w:spacing w:val="-12"/>
                <w:sz w:val="24"/>
              </w:rPr>
              <w:t>For 48 60 mm out</w:t>
            </w:r>
            <w:r>
              <w:rPr>
                <w:rFonts w:ascii="Times New Roman" w:hAnsi="Times New Roman"/>
                <w:color w:val="000000"/>
                <w:spacing w:val="-12"/>
                <w:sz w:val="24"/>
              </w:rPr>
              <w:tab/>
            </w:r>
            <w:r>
              <w:rPr>
                <w:rFonts w:ascii="Times New Roman" w:hAnsi="Times New Roman"/>
                <w:color w:val="000000"/>
                <w:spacing w:val="-6"/>
                <w:sz w:val="24"/>
              </w:rPr>
              <w:t>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1237,00</w:t>
            </w:r>
          </w:p>
        </w:tc>
      </w:tr>
      <w:tr w:rsidR="00785A60" w:rsidTr="00C477D4">
        <w:trPr>
          <w:trHeight w:hRule="exact" w:val="413"/>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18/2.17</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48.60 mm outer dia x 20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804"/>
              </w:tabs>
              <w:rPr>
                <w:rFonts w:ascii="Times New Roman" w:hAnsi="Times New Roman"/>
                <w:color w:val="000000"/>
                <w:spacing w:val="-10"/>
                <w:sz w:val="24"/>
              </w:rPr>
            </w:pPr>
            <w:r>
              <w:rPr>
                <w:rFonts w:ascii="Times New Roman" w:hAnsi="Times New Roman"/>
                <w:color w:val="000000"/>
                <w:spacing w:val="-10"/>
                <w:sz w:val="24"/>
              </w:rPr>
              <w:t>1250.00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18/2.18</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48 60 mm outer dia x 25 nun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804"/>
              </w:tabs>
              <w:rPr>
                <w:rFonts w:ascii="Times New Roman" w:hAnsi="Times New Roman"/>
                <w:color w:val="000000"/>
                <w:spacing w:val="-10"/>
                <w:sz w:val="24"/>
              </w:rPr>
            </w:pPr>
            <w:r>
              <w:rPr>
                <w:rFonts w:ascii="Times New Roman" w:hAnsi="Times New Roman"/>
                <w:color w:val="000000"/>
                <w:spacing w:val="-10"/>
                <w:sz w:val="24"/>
              </w:rPr>
              <w:t>1295.00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18,12.19</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48 60 mm outer dia x 32 mm nominal dia threader'</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804"/>
              </w:tabs>
              <w:rPr>
                <w:rFonts w:ascii="Times New Roman" w:hAnsi="Times New Roman"/>
                <w:color w:val="000000"/>
                <w:spacing w:val="-10"/>
                <w:sz w:val="24"/>
              </w:rPr>
            </w:pPr>
            <w:r>
              <w:rPr>
                <w:rFonts w:ascii="Times New Roman" w:hAnsi="Times New Roman"/>
                <w:color w:val="000000"/>
                <w:spacing w:val="-10"/>
                <w:sz w:val="24"/>
              </w:rPr>
              <w:t>1375.00</w:t>
            </w:r>
          </w:p>
        </w:tc>
      </w:tr>
      <w:tr w:rsidR="00785A60" w:rsidTr="00C477D4">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18,22,20</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48 60 mm outer dia x 40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1432,00</w:t>
            </w:r>
          </w:p>
        </w:tc>
      </w:tr>
      <w:tr w:rsidR="00785A60" w:rsidTr="00C477D4">
        <w:trPr>
          <w:trHeight w:hRule="exact" w:val="668"/>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18/2.21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6"/>
                <w:sz w:val="24"/>
              </w:rPr>
            </w:pPr>
            <w:r>
              <w:rPr>
                <w:rFonts w:ascii="Times New Roman" w:hAnsi="Times New Roman"/>
                <w:color w:val="000000"/>
                <w:spacing w:val="-6"/>
                <w:sz w:val="24"/>
              </w:rPr>
              <w:t>For 48.60 mm outer dia x 50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804"/>
              </w:tabs>
              <w:rPr>
                <w:rFonts w:ascii="Times New Roman" w:hAnsi="Times New Roman"/>
                <w:color w:val="000000"/>
                <w:spacing w:val="-10"/>
                <w:sz w:val="24"/>
              </w:rPr>
            </w:pPr>
            <w:r>
              <w:rPr>
                <w:rFonts w:ascii="Times New Roman" w:hAnsi="Times New Roman"/>
                <w:color w:val="000000"/>
                <w:spacing w:val="-10"/>
                <w:sz w:val="24"/>
              </w:rPr>
              <w:t>1432.00</w:t>
            </w:r>
          </w:p>
        </w:tc>
      </w:tr>
      <w:tr w:rsidR="00785A60" w:rsidTr="00C477D4">
        <w:trPr>
          <w:trHeight w:hRule="exact" w:val="148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35"/>
              <w:jc w:val="right"/>
              <w:rPr>
                <w:rFonts w:ascii="Times New Roman" w:hAnsi="Times New Roman"/>
                <w:color w:val="000000"/>
                <w:spacing w:val="-10"/>
                <w:sz w:val="24"/>
              </w:rPr>
            </w:pPr>
            <w:r>
              <w:rPr>
                <w:rFonts w:ascii="Times New Roman" w:hAnsi="Times New Roman"/>
                <w:color w:val="000000"/>
                <w:spacing w:val="-10"/>
                <w:sz w:val="24"/>
              </w:rPr>
              <w:t>18.23</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required Stainless Steel Fitting of press fit design of grade AISI 304 conforming to -WWA 01116 standard </w:t>
            </w:r>
            <w:r>
              <w:rPr>
                <w:rFonts w:ascii="Times New Roman" w:hAnsi="Times New Roman"/>
                <w:color w:val="000000"/>
                <w:spacing w:val="1"/>
                <w:sz w:val="24"/>
              </w:rPr>
              <w:t xml:space="preserve">with V-profile or M-profile and with 0-ring sealing gasket of </w:t>
            </w:r>
            <w:r>
              <w:rPr>
                <w:rFonts w:ascii="Times New Roman" w:hAnsi="Times New Roman"/>
                <w:color w:val="000000"/>
                <w:spacing w:val="-1"/>
                <w:sz w:val="24"/>
              </w:rPr>
              <w:t>EPDM material of required dia as per dirction of Engineer-in</w:t>
            </w:r>
            <w:r>
              <w:rPr>
                <w:rFonts w:ascii="Times New Roman" w:hAnsi="Times New Roman"/>
                <w:color w:val="000000"/>
                <w:spacing w:val="-1"/>
                <w:sz w:val="24"/>
              </w:rPr>
              <w:softHyphen/>
            </w:r>
            <w:r>
              <w:rPr>
                <w:rFonts w:ascii="Times New Roman" w:hAnsi="Times New Roman"/>
                <w:color w:val="000000"/>
                <w:spacing w:val="-4"/>
                <w:sz w:val="24"/>
              </w:rPr>
              <w:t>charge Female Thread Connector/ Adapter</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18,23,1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95"/>
              <w:jc w:val="right"/>
              <w:rPr>
                <w:rFonts w:ascii="Times New Roman" w:hAnsi="Times New Roman"/>
                <w:color w:val="000000"/>
                <w:spacing w:val="-7"/>
                <w:sz w:val="24"/>
              </w:rPr>
            </w:pPr>
            <w:r>
              <w:rPr>
                <w:rFonts w:ascii="Times New Roman" w:hAnsi="Times New Roman"/>
                <w:color w:val="000000"/>
                <w:spacing w:val="-7"/>
                <w:sz w:val="24"/>
              </w:rPr>
              <w:t>I For 15,88 mm outer 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221,00</w:t>
            </w:r>
          </w:p>
        </w:tc>
      </w:tr>
    </w:tbl>
    <w:p w:rsidR="00785A60" w:rsidRDefault="00785A60">
      <w:pPr>
        <w:rPr>
          <w:rFonts w:ascii="Times New Roman" w:hAnsi="Times New Roman"/>
          <w:color w:val="000000"/>
          <w:sz w:val="24"/>
        </w:rPr>
      </w:pPr>
    </w:p>
    <w:p w:rsidR="00785A60" w:rsidRPr="00085980" w:rsidRDefault="00085980" w:rsidP="00085980">
      <w:pPr>
        <w:jc w:val="center"/>
        <w:rPr>
          <w:rFonts w:ascii="Times New Roman" w:hAnsi="Times New Roman" w:cs="Times New Roman"/>
        </w:rPr>
      </w:pPr>
      <w:r>
        <w:t>Page No.322</w:t>
      </w:r>
    </w:p>
    <w:tbl>
      <w:tblPr>
        <w:tblW w:w="0" w:type="auto"/>
        <w:tblInd w:w="15" w:type="dxa"/>
        <w:tblLayout w:type="fixed"/>
        <w:tblCellMar>
          <w:left w:w="0" w:type="dxa"/>
          <w:right w:w="0" w:type="dxa"/>
        </w:tblCellMar>
        <w:tblLook w:val="04A0"/>
      </w:tblPr>
      <w:tblGrid>
        <w:gridCol w:w="803"/>
        <w:gridCol w:w="1080"/>
        <w:gridCol w:w="5340"/>
        <w:gridCol w:w="915"/>
        <w:gridCol w:w="1417"/>
      </w:tblGrid>
      <w:tr w:rsidR="00785A60" w:rsidTr="00C477D4">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z w:val="24"/>
              </w:rPr>
            </w:pPr>
            <w:r>
              <w:rPr>
                <w:rFonts w:ascii="Times New Roman" w:hAnsi="Times New Roman"/>
                <w:color w:val="00000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r>
            <w:r>
              <w:rPr>
                <w:rFonts w:ascii="Times New Roman" w:hAnsi="Times New Roman"/>
                <w:b/>
                <w:color w:val="000000"/>
                <w:sz w:val="24"/>
              </w:rPr>
              <w:t>Rs.)</w:t>
            </w:r>
          </w:p>
        </w:tc>
      </w:tr>
      <w:tr w:rsidR="00785A60" w:rsidTr="00C477D4">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18_23.2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6"/>
                <w:sz w:val="24"/>
              </w:rPr>
            </w:pPr>
            <w:r>
              <w:rPr>
                <w:rFonts w:ascii="Times New Roman" w:hAnsi="Times New Roman"/>
                <w:color w:val="000000"/>
                <w:spacing w:val="-6"/>
                <w:sz w:val="24"/>
              </w:rPr>
              <w:t>For 22 22 mm outer 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267.00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18.233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right" w:pos="5145"/>
              </w:tabs>
              <w:jc w:val="center"/>
              <w:rPr>
                <w:rFonts w:ascii="Times New Roman" w:hAnsi="Times New Roman"/>
                <w:color w:val="000000"/>
                <w:spacing w:val="-12"/>
                <w:sz w:val="24"/>
              </w:rPr>
            </w:pPr>
            <w:r>
              <w:rPr>
                <w:rFonts w:ascii="Times New Roman" w:hAnsi="Times New Roman"/>
                <w:color w:val="000000"/>
                <w:spacing w:val="-12"/>
                <w:sz w:val="24"/>
              </w:rPr>
              <w:t>For 22 22 mm out</w:t>
            </w:r>
            <w:r>
              <w:rPr>
                <w:rFonts w:ascii="Times New Roman" w:hAnsi="Times New Roman"/>
                <w:color w:val="000000"/>
                <w:spacing w:val="-12"/>
                <w:sz w:val="24"/>
              </w:rPr>
              <w:tab/>
            </w:r>
            <w:r>
              <w:rPr>
                <w:rFonts w:ascii="Times New Roman" w:hAnsi="Times New Roman"/>
                <w:color w:val="000000"/>
                <w:spacing w:val="-6"/>
                <w:sz w:val="24"/>
              </w:rPr>
              <w:t>dia x 20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275.00</w:t>
            </w:r>
          </w:p>
        </w:tc>
      </w:tr>
      <w:tr w:rsidR="00785A60" w:rsidTr="00C477D4">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18.23.4</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right" w:pos="5145"/>
              </w:tabs>
              <w:jc w:val="center"/>
              <w:rPr>
                <w:rFonts w:ascii="Times New Roman" w:hAnsi="Times New Roman"/>
                <w:color w:val="000000"/>
                <w:spacing w:val="-12"/>
                <w:sz w:val="24"/>
              </w:rPr>
            </w:pPr>
            <w:r>
              <w:rPr>
                <w:rFonts w:ascii="Times New Roman" w:hAnsi="Times New Roman"/>
                <w:color w:val="000000"/>
                <w:spacing w:val="-12"/>
                <w:sz w:val="24"/>
              </w:rPr>
              <w:t>For 28 58 mm out</w:t>
            </w:r>
            <w:r>
              <w:rPr>
                <w:rFonts w:ascii="Times New Roman" w:hAnsi="Times New Roman"/>
                <w:color w:val="000000"/>
                <w:spacing w:val="-12"/>
                <w:sz w:val="24"/>
              </w:rPr>
              <w:tab/>
            </w:r>
            <w:r>
              <w:rPr>
                <w:rFonts w:ascii="Times New Roman" w:hAnsi="Times New Roman"/>
                <w:color w:val="000000"/>
                <w:spacing w:val="-6"/>
                <w:sz w:val="24"/>
              </w:rPr>
              <w:t>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322.00</w:t>
            </w:r>
          </w:p>
        </w:tc>
      </w:tr>
      <w:tr w:rsidR="00785A60" w:rsidTr="00C477D4">
        <w:trPr>
          <w:trHeight w:hRule="exact" w:val="413"/>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18_23.5</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6"/>
                <w:sz w:val="24"/>
              </w:rPr>
            </w:pPr>
            <w:r>
              <w:rPr>
                <w:rFonts w:ascii="Times New Roman" w:hAnsi="Times New Roman"/>
                <w:color w:val="000000"/>
                <w:spacing w:val="-6"/>
                <w:sz w:val="24"/>
              </w:rPr>
              <w:t>For 28.58 mm outer dia x 20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332.00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1823.6</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6"/>
                <w:sz w:val="24"/>
              </w:rPr>
            </w:pPr>
            <w:r>
              <w:rPr>
                <w:rFonts w:ascii="Times New Roman" w:hAnsi="Times New Roman"/>
                <w:color w:val="000000"/>
                <w:spacing w:val="-6"/>
                <w:sz w:val="24"/>
              </w:rPr>
              <w:t>For 28 58 mm outer dia x 25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391.00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1823.7</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4"/>
                <w:sz w:val="24"/>
              </w:rPr>
            </w:pPr>
            <w:r>
              <w:rPr>
                <w:rFonts w:ascii="Times New Roman" w:hAnsi="Times New Roman"/>
                <w:color w:val="000000"/>
                <w:spacing w:val="-4"/>
                <w:sz w:val="24"/>
              </w:rPr>
              <w:t>For 34 00 mm auto dia x 25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475.00</w:t>
            </w:r>
          </w:p>
        </w:tc>
      </w:tr>
      <w:tr w:rsidR="00785A60" w:rsidTr="00C477D4">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18.218</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right" w:pos="5145"/>
              </w:tabs>
              <w:jc w:val="center"/>
              <w:rPr>
                <w:rFonts w:ascii="Times New Roman" w:hAnsi="Times New Roman"/>
                <w:color w:val="000000"/>
                <w:spacing w:val="-12"/>
                <w:sz w:val="24"/>
              </w:rPr>
            </w:pPr>
            <w:r>
              <w:rPr>
                <w:rFonts w:ascii="Times New Roman" w:hAnsi="Times New Roman"/>
                <w:color w:val="000000"/>
                <w:spacing w:val="-12"/>
                <w:sz w:val="24"/>
              </w:rPr>
              <w:t>For 34 00 mm out</w:t>
            </w:r>
            <w:r>
              <w:rPr>
                <w:rFonts w:ascii="Times New Roman" w:hAnsi="Times New Roman"/>
                <w:color w:val="000000"/>
                <w:spacing w:val="-12"/>
                <w:sz w:val="24"/>
              </w:rPr>
              <w:tab/>
            </w:r>
            <w:r>
              <w:rPr>
                <w:rFonts w:ascii="Times New Roman" w:hAnsi="Times New Roman"/>
                <w:color w:val="000000"/>
                <w:spacing w:val="-6"/>
                <w:sz w:val="24"/>
              </w:rPr>
              <w:t>dia x 32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625.00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18.233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6"/>
                <w:sz w:val="24"/>
              </w:rPr>
            </w:pPr>
            <w:r>
              <w:rPr>
                <w:rFonts w:ascii="Times New Roman" w:hAnsi="Times New Roman"/>
                <w:color w:val="000000"/>
                <w:spacing w:val="-6"/>
                <w:sz w:val="24"/>
              </w:rPr>
              <w:t>For 42,70 mm outer dia x 32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669,00</w:t>
            </w:r>
          </w:p>
        </w:tc>
      </w:tr>
      <w:tr w:rsidR="00785A60" w:rsidTr="00C477D4">
        <w:trPr>
          <w:trHeight w:hRule="exact" w:val="413"/>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1823.10</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6"/>
                <w:sz w:val="24"/>
              </w:rPr>
            </w:pPr>
            <w:r>
              <w:rPr>
                <w:rFonts w:ascii="Times New Roman" w:hAnsi="Times New Roman"/>
                <w:color w:val="000000"/>
                <w:spacing w:val="-6"/>
                <w:sz w:val="24"/>
              </w:rPr>
              <w:t>For 42.70 mm outer dia x 40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791.00</w:t>
            </w:r>
          </w:p>
        </w:tc>
      </w:tr>
      <w:tr w:rsidR="00785A60"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1823.11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6"/>
                <w:sz w:val="24"/>
              </w:rPr>
            </w:pPr>
            <w:r>
              <w:rPr>
                <w:rFonts w:ascii="Times New Roman" w:hAnsi="Times New Roman"/>
                <w:color w:val="000000"/>
                <w:spacing w:val="-6"/>
                <w:sz w:val="24"/>
              </w:rPr>
              <w:t>For 48 60 mm outer dia x 40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973.00</w:t>
            </w:r>
          </w:p>
        </w:tc>
      </w:tr>
      <w:tr w:rsidR="00785A60" w:rsidTr="00C477D4">
        <w:trPr>
          <w:trHeight w:hRule="exact" w:val="55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18.2332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6"/>
                <w:sz w:val="24"/>
              </w:rPr>
            </w:pPr>
            <w:r>
              <w:rPr>
                <w:rFonts w:ascii="Times New Roman" w:hAnsi="Times New Roman"/>
                <w:color w:val="000000"/>
                <w:spacing w:val="-6"/>
                <w:sz w:val="24"/>
              </w:rPr>
              <w:t>For 48 60 mm outer dia x 50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973.00</w:t>
            </w:r>
          </w:p>
        </w:tc>
      </w:tr>
      <w:tr w:rsidR="00785A60" w:rsidTr="00C477D4">
        <w:trPr>
          <w:trHeight w:hRule="exact" w:val="168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35"/>
              <w:jc w:val="right"/>
              <w:rPr>
                <w:rFonts w:ascii="Times New Roman" w:hAnsi="Times New Roman"/>
                <w:color w:val="000000"/>
                <w:spacing w:val="-10"/>
                <w:sz w:val="24"/>
              </w:rPr>
            </w:pPr>
            <w:r>
              <w:rPr>
                <w:rFonts w:ascii="Times New Roman" w:hAnsi="Times New Roman"/>
                <w:color w:val="000000"/>
                <w:spacing w:val="-10"/>
                <w:sz w:val="24"/>
              </w:rPr>
              <w:t>18.24</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required Stainless Steel Fitting of press fit </w:t>
            </w:r>
            <w:r>
              <w:rPr>
                <w:rFonts w:ascii="Times New Roman" w:hAnsi="Times New Roman"/>
                <w:color w:val="000000"/>
                <w:spacing w:val="-2"/>
                <w:sz w:val="24"/>
              </w:rPr>
              <w:t xml:space="preserve">design of grade AISI 304 conforming to _WWA 0116 standard </w:t>
            </w:r>
            <w:r>
              <w:rPr>
                <w:rFonts w:ascii="Times New Roman" w:hAnsi="Times New Roman"/>
                <w:color w:val="000000"/>
                <w:spacing w:val="1"/>
                <w:sz w:val="24"/>
              </w:rPr>
              <w:t xml:space="preserve">with V-profilc or M-profilc and with 0-ring sealing gasket of </w:t>
            </w:r>
            <w:r>
              <w:rPr>
                <w:rFonts w:ascii="Times New Roman" w:hAnsi="Times New Roman"/>
                <w:color w:val="000000"/>
                <w:spacing w:val="-1"/>
                <w:sz w:val="24"/>
              </w:rPr>
              <w:t>EPDM material of required dia as per dirction of Engineer-in</w:t>
            </w:r>
            <w:r>
              <w:rPr>
                <w:rFonts w:ascii="Times New Roman" w:hAnsi="Times New Roman"/>
                <w:color w:val="000000"/>
                <w:spacing w:val="-1"/>
                <w:sz w:val="24"/>
              </w:rPr>
              <w:softHyphen/>
            </w:r>
            <w:r>
              <w:rPr>
                <w:rFonts w:ascii="Times New Roman" w:hAnsi="Times New Roman"/>
                <w:color w:val="000000"/>
                <w:spacing w:val="-10"/>
                <w:sz w:val="24"/>
              </w:rPr>
              <w:t>change</w:t>
            </w:r>
          </w:p>
          <w:p w:rsidR="00785A60" w:rsidRDefault="00785A60" w:rsidP="00C477D4">
            <w:pPr>
              <w:ind w:left="108"/>
              <w:rPr>
                <w:rFonts w:ascii="Times New Roman" w:hAnsi="Times New Roman"/>
                <w:color w:val="000000"/>
                <w:spacing w:val="-6"/>
                <w:sz w:val="24"/>
              </w:rPr>
            </w:pPr>
            <w:r>
              <w:rPr>
                <w:rFonts w:ascii="Times New Roman" w:hAnsi="Times New Roman"/>
                <w:color w:val="000000"/>
                <w:spacing w:val="-6"/>
                <w:sz w:val="24"/>
              </w:rPr>
              <w:t>Male Thread Connector/ Adapter</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18.24.1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6"/>
                <w:sz w:val="24"/>
              </w:rPr>
            </w:pPr>
            <w:r>
              <w:rPr>
                <w:rFonts w:ascii="Times New Roman" w:hAnsi="Times New Roman"/>
                <w:color w:val="000000"/>
                <w:spacing w:val="-6"/>
                <w:sz w:val="24"/>
              </w:rPr>
              <w:t>For 15 88 mm outer 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224.00</w:t>
            </w:r>
          </w:p>
        </w:tc>
      </w:tr>
      <w:tr w:rsidR="00785A60"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18.24.2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6"/>
                <w:sz w:val="24"/>
              </w:rPr>
            </w:pPr>
            <w:r>
              <w:rPr>
                <w:rFonts w:ascii="Times New Roman" w:hAnsi="Times New Roman"/>
                <w:color w:val="000000"/>
                <w:spacing w:val="-6"/>
                <w:sz w:val="24"/>
              </w:rPr>
              <w:t>For 22 22 mm outer 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264.00</w:t>
            </w:r>
          </w:p>
        </w:tc>
      </w:tr>
      <w:tr w:rsidR="00785A60"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18.24.3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right" w:pos="5145"/>
              </w:tabs>
              <w:jc w:val="center"/>
              <w:rPr>
                <w:rFonts w:ascii="Times New Roman" w:hAnsi="Times New Roman"/>
                <w:color w:val="000000"/>
                <w:spacing w:val="-12"/>
                <w:sz w:val="24"/>
              </w:rPr>
            </w:pPr>
            <w:r>
              <w:rPr>
                <w:rFonts w:ascii="Times New Roman" w:hAnsi="Times New Roman"/>
                <w:color w:val="000000"/>
                <w:spacing w:val="-12"/>
                <w:sz w:val="24"/>
              </w:rPr>
              <w:t>For 22 22 mm out</w:t>
            </w:r>
            <w:r>
              <w:rPr>
                <w:rFonts w:ascii="Times New Roman" w:hAnsi="Times New Roman"/>
                <w:color w:val="000000"/>
                <w:spacing w:val="-12"/>
                <w:sz w:val="24"/>
              </w:rPr>
              <w:tab/>
            </w:r>
            <w:r>
              <w:rPr>
                <w:rFonts w:ascii="Times New Roman" w:hAnsi="Times New Roman"/>
                <w:color w:val="000000"/>
                <w:spacing w:val="-6"/>
                <w:sz w:val="24"/>
              </w:rPr>
              <w:t>dia x 20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288.00</w:t>
            </w:r>
          </w:p>
        </w:tc>
      </w:tr>
      <w:tr w:rsidR="00785A60" w:rsidTr="00C477D4">
        <w:trPr>
          <w:trHeight w:hRule="exact" w:val="442"/>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18.24.4</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6"/>
                <w:sz w:val="24"/>
              </w:rPr>
            </w:pPr>
            <w:r>
              <w:rPr>
                <w:rFonts w:ascii="Times New Roman" w:hAnsi="Times New Roman"/>
                <w:color w:val="000000"/>
                <w:spacing w:val="-6"/>
                <w:sz w:val="24"/>
              </w:rPr>
              <w:t>For 28 58 mm outer dia x 20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364.00</w:t>
            </w:r>
          </w:p>
        </w:tc>
      </w:tr>
      <w:tr w:rsidR="00785A60"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18.245</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6"/>
                <w:sz w:val="24"/>
              </w:rPr>
            </w:pPr>
            <w:r>
              <w:rPr>
                <w:rFonts w:ascii="Times New Roman" w:hAnsi="Times New Roman"/>
                <w:color w:val="000000"/>
                <w:spacing w:val="-6"/>
                <w:sz w:val="24"/>
              </w:rPr>
              <w:t>For 28 58 mm outer dia x 25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372.00</w:t>
            </w:r>
          </w:p>
        </w:tc>
      </w:tr>
      <w:tr w:rsidR="00785A60"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18.24.6</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6"/>
                <w:sz w:val="24"/>
              </w:rPr>
            </w:pPr>
            <w:r>
              <w:rPr>
                <w:rFonts w:ascii="Times New Roman" w:hAnsi="Times New Roman"/>
                <w:color w:val="000000"/>
                <w:spacing w:val="-6"/>
                <w:sz w:val="24"/>
              </w:rPr>
              <w:t>For 34.00 mm outer dia x 25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i/>
                <w:color w:val="000000"/>
                <w:spacing w:val="-10"/>
                <w:w w:val="110"/>
                <w:sz w:val="24"/>
              </w:rPr>
            </w:pPr>
            <w:r>
              <w:rPr>
                <w:rFonts w:ascii="Times New Roman" w:hAnsi="Times New Roman"/>
                <w:i/>
                <w:color w:val="000000"/>
                <w:spacing w:val="-10"/>
                <w:w w:val="1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535.00</w:t>
            </w:r>
          </w:p>
        </w:tc>
      </w:tr>
      <w:tr w:rsidR="00785A60" w:rsidTr="00C477D4">
        <w:trPr>
          <w:trHeight w:hRule="exact" w:val="443"/>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18.24.7</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6"/>
                <w:sz w:val="24"/>
              </w:rPr>
            </w:pPr>
            <w:r>
              <w:rPr>
                <w:rFonts w:ascii="Times New Roman" w:hAnsi="Times New Roman"/>
                <w:color w:val="000000"/>
                <w:spacing w:val="-6"/>
                <w:sz w:val="24"/>
              </w:rPr>
              <w:t>For 34.00 mm outer dia x 32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656.00</w:t>
            </w:r>
          </w:p>
        </w:tc>
      </w:tr>
      <w:tr w:rsidR="00785A60"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18.24.8</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4"/>
                <w:sz w:val="24"/>
              </w:rPr>
            </w:pPr>
            <w:r>
              <w:rPr>
                <w:rFonts w:ascii="Times New Roman" w:hAnsi="Times New Roman"/>
                <w:color w:val="000000"/>
                <w:spacing w:val="-4"/>
                <w:sz w:val="24"/>
              </w:rPr>
              <w:t>For 42 70 mm auto dia x 32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754.00</w:t>
            </w:r>
          </w:p>
        </w:tc>
      </w:tr>
      <w:tr w:rsidR="00785A60"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18.24.9</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6"/>
                <w:sz w:val="24"/>
              </w:rPr>
            </w:pPr>
            <w:r>
              <w:rPr>
                <w:rFonts w:ascii="Times New Roman" w:hAnsi="Times New Roman"/>
                <w:color w:val="000000"/>
                <w:spacing w:val="-6"/>
                <w:sz w:val="24"/>
              </w:rPr>
              <w:t>For 42 70 mm outer dia x 40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843.00</w:t>
            </w:r>
          </w:p>
        </w:tc>
      </w:tr>
      <w:tr w:rsidR="00785A60"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18.24.10</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right" w:pos="5145"/>
              </w:tabs>
              <w:jc w:val="center"/>
              <w:rPr>
                <w:rFonts w:ascii="Times New Roman" w:hAnsi="Times New Roman"/>
                <w:color w:val="000000"/>
                <w:spacing w:val="-12"/>
                <w:sz w:val="24"/>
              </w:rPr>
            </w:pPr>
            <w:r>
              <w:rPr>
                <w:rFonts w:ascii="Times New Roman" w:hAnsi="Times New Roman"/>
                <w:color w:val="000000"/>
                <w:spacing w:val="-12"/>
                <w:sz w:val="24"/>
              </w:rPr>
              <w:t>For 48 60 mm out</w:t>
            </w:r>
            <w:r>
              <w:rPr>
                <w:rFonts w:ascii="Times New Roman" w:hAnsi="Times New Roman"/>
                <w:color w:val="000000"/>
                <w:spacing w:val="-12"/>
                <w:sz w:val="24"/>
              </w:rPr>
              <w:tab/>
            </w:r>
            <w:r>
              <w:rPr>
                <w:rFonts w:ascii="Times New Roman" w:hAnsi="Times New Roman"/>
                <w:color w:val="000000"/>
                <w:spacing w:val="-6"/>
                <w:sz w:val="24"/>
              </w:rPr>
              <w:t>dia x 40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976.00</w:t>
            </w:r>
          </w:p>
        </w:tc>
      </w:tr>
      <w:tr w:rsidR="00785A60"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18.24.11</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6"/>
                <w:sz w:val="24"/>
              </w:rPr>
            </w:pPr>
            <w:r>
              <w:rPr>
                <w:rFonts w:ascii="Times New Roman" w:hAnsi="Times New Roman"/>
                <w:color w:val="000000"/>
                <w:spacing w:val="-6"/>
                <w:sz w:val="24"/>
              </w:rPr>
              <w:t>For 48 60 mm outer dia x 50 mm nominal die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1322,00</w:t>
            </w:r>
          </w:p>
        </w:tc>
      </w:tr>
      <w:tr w:rsidR="00785A60" w:rsidTr="00C477D4">
        <w:trPr>
          <w:trHeight w:hRule="exact" w:val="166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ind w:right="135"/>
              <w:jc w:val="right"/>
              <w:rPr>
                <w:rFonts w:ascii="Times New Roman" w:hAnsi="Times New Roman"/>
                <w:color w:val="000000"/>
                <w:spacing w:val="-10"/>
                <w:sz w:val="24"/>
              </w:rPr>
            </w:pPr>
            <w:r>
              <w:rPr>
                <w:rFonts w:ascii="Times New Roman" w:hAnsi="Times New Roman"/>
                <w:color w:val="000000"/>
                <w:spacing w:val="-10"/>
                <w:sz w:val="24"/>
              </w:rPr>
              <w:t>18,25</w:t>
            </w:r>
          </w:p>
        </w:tc>
        <w:tc>
          <w:tcPr>
            <w:tcW w:w="6420" w:type="dxa"/>
            <w:gridSpan w:val="2"/>
            <w:tcBorders>
              <w:top w:val="single" w:sz="6" w:space="0" w:color="000000"/>
              <w:left w:val="single" w:sz="6" w:space="0" w:color="000000"/>
              <w:bottom w:val="single" w:sz="6" w:space="0" w:color="000000"/>
              <w:right w:val="single" w:sz="6" w:space="0" w:color="000000"/>
            </w:tcBorders>
          </w:tcPr>
          <w:p w:rsidR="00785A60" w:rsidRDefault="00785A60" w:rsidP="00C477D4">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required Stainless Steel Fitting of press fit </w:t>
            </w:r>
            <w:r>
              <w:rPr>
                <w:rFonts w:ascii="Times New Roman" w:hAnsi="Times New Roman"/>
                <w:color w:val="000000"/>
                <w:sz w:val="24"/>
              </w:rPr>
              <w:t xml:space="preserve">design of grade AISI 304 «affirming to JYWA G116 standard </w:t>
            </w:r>
            <w:r>
              <w:rPr>
                <w:rFonts w:ascii="Times New Roman" w:hAnsi="Times New Roman"/>
                <w:color w:val="000000"/>
                <w:spacing w:val="5"/>
                <w:sz w:val="24"/>
              </w:rPr>
              <w:t xml:space="preserve">with V-profile or M-profile and with 0-ring stealing gat of </w:t>
            </w:r>
            <w:r>
              <w:rPr>
                <w:rFonts w:ascii="Times New Roman" w:hAnsi="Times New Roman"/>
                <w:color w:val="000000"/>
                <w:spacing w:val="-1"/>
                <w:sz w:val="24"/>
              </w:rPr>
              <w:t>EPDM material of required dia as per dirction of Engineer-in</w:t>
            </w:r>
            <w:r>
              <w:rPr>
                <w:rFonts w:ascii="Times New Roman" w:hAnsi="Times New Roman"/>
                <w:color w:val="000000"/>
                <w:spacing w:val="-1"/>
                <w:sz w:val="24"/>
              </w:rPr>
              <w:softHyphen/>
            </w:r>
            <w:r>
              <w:rPr>
                <w:rFonts w:ascii="Times New Roman" w:hAnsi="Times New Roman"/>
                <w:color w:val="000000"/>
                <w:spacing w:val="-10"/>
                <w:sz w:val="24"/>
              </w:rPr>
              <w:t>charge.</w:t>
            </w:r>
          </w:p>
          <w:p w:rsidR="00785A60" w:rsidRDefault="00785A60" w:rsidP="00C477D4">
            <w:pPr>
              <w:spacing w:line="194" w:lineRule="auto"/>
              <w:ind w:left="108"/>
              <w:rPr>
                <w:rFonts w:ascii="Times New Roman" w:hAnsi="Times New Roman"/>
                <w:color w:val="000000"/>
                <w:spacing w:val="-6"/>
                <w:sz w:val="24"/>
              </w:rPr>
            </w:pPr>
            <w:r>
              <w:rPr>
                <w:rFonts w:ascii="Times New Roman" w:hAnsi="Times New Roman"/>
                <w:color w:val="000000"/>
                <w:spacing w:val="-6"/>
                <w:sz w:val="24"/>
              </w:rPr>
              <w:t>Valve Connector</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r>
      <w:tr w:rsidR="00785A60" w:rsidTr="00C477D4">
        <w:trPr>
          <w:trHeight w:hRule="exact" w:val="427"/>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18,253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6"/>
                <w:sz w:val="24"/>
              </w:rPr>
            </w:pPr>
            <w:r>
              <w:rPr>
                <w:rFonts w:ascii="Times New Roman" w:hAnsi="Times New Roman"/>
                <w:color w:val="000000"/>
                <w:spacing w:val="-6"/>
                <w:sz w:val="24"/>
              </w:rPr>
              <w:t>For 15 88 mm outer 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272.00</w:t>
            </w: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18.25.2</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6"/>
                <w:sz w:val="24"/>
              </w:rPr>
            </w:pPr>
            <w:r>
              <w:rPr>
                <w:rFonts w:ascii="Times New Roman" w:hAnsi="Times New Roman"/>
                <w:color w:val="000000"/>
                <w:spacing w:val="-6"/>
                <w:sz w:val="24"/>
              </w:rPr>
              <w:t>For 22.22 mm outer 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321.00</w:t>
            </w:r>
          </w:p>
        </w:tc>
      </w:tr>
      <w:tr w:rsidR="00785A60"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785A60" w:rsidRDefault="00785A60"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785A60" w:rsidRDefault="00785A60" w:rsidP="00C477D4">
            <w:pPr>
              <w:ind w:left="112"/>
              <w:rPr>
                <w:rFonts w:ascii="Times New Roman" w:hAnsi="Times New Roman"/>
                <w:color w:val="000000"/>
                <w:spacing w:val="-10"/>
                <w:sz w:val="24"/>
              </w:rPr>
            </w:pPr>
            <w:r>
              <w:rPr>
                <w:rFonts w:ascii="Times New Roman" w:hAnsi="Times New Roman"/>
                <w:color w:val="000000"/>
                <w:spacing w:val="-10"/>
                <w:sz w:val="24"/>
              </w:rPr>
              <w:t>18.25.3</w:t>
            </w:r>
          </w:p>
        </w:tc>
        <w:tc>
          <w:tcPr>
            <w:tcW w:w="5340"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5"/>
                <w:sz w:val="24"/>
              </w:rPr>
            </w:pPr>
            <w:r>
              <w:rPr>
                <w:rFonts w:ascii="Times New Roman" w:hAnsi="Times New Roman"/>
                <w:color w:val="000000"/>
                <w:spacing w:val="-5"/>
                <w:sz w:val="24"/>
              </w:rPr>
              <w:t>For 22.22 nun outer dia x 20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785A60" w:rsidRDefault="00785A60"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785A60" w:rsidRDefault="00785A60" w:rsidP="00C477D4">
            <w:pPr>
              <w:tabs>
                <w:tab w:val="decimal" w:pos="768"/>
              </w:tabs>
              <w:rPr>
                <w:rFonts w:ascii="Times New Roman" w:hAnsi="Times New Roman"/>
                <w:color w:val="000000"/>
                <w:spacing w:val="-10"/>
                <w:sz w:val="24"/>
              </w:rPr>
            </w:pPr>
            <w:r>
              <w:rPr>
                <w:rFonts w:ascii="Times New Roman" w:hAnsi="Times New Roman"/>
                <w:color w:val="000000"/>
                <w:spacing w:val="-10"/>
                <w:sz w:val="24"/>
              </w:rPr>
              <w:t>343.00</w:t>
            </w:r>
          </w:p>
        </w:tc>
      </w:tr>
    </w:tbl>
    <w:p w:rsidR="00785A60" w:rsidRPr="00085980" w:rsidRDefault="00085980" w:rsidP="00085980">
      <w:pPr>
        <w:jc w:val="center"/>
        <w:rPr>
          <w:rFonts w:ascii="Times New Roman" w:hAnsi="Times New Roman" w:cs="Times New Roman"/>
        </w:rPr>
      </w:pPr>
      <w:r>
        <w:t>Page No.323</w:t>
      </w:r>
    </w:p>
    <w:tbl>
      <w:tblPr>
        <w:tblW w:w="0" w:type="auto"/>
        <w:tblInd w:w="15" w:type="dxa"/>
        <w:tblLayout w:type="fixed"/>
        <w:tblCellMar>
          <w:left w:w="0" w:type="dxa"/>
          <w:right w:w="0" w:type="dxa"/>
        </w:tblCellMar>
        <w:tblLook w:val="04A0"/>
      </w:tblPr>
      <w:tblGrid>
        <w:gridCol w:w="803"/>
        <w:gridCol w:w="1080"/>
        <w:gridCol w:w="5340"/>
        <w:gridCol w:w="915"/>
        <w:gridCol w:w="1417"/>
      </w:tblGrid>
      <w:tr w:rsidR="00C14106" w:rsidTr="00C477D4">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z w:val="24"/>
              </w:rPr>
            </w:pPr>
            <w:r>
              <w:rPr>
                <w:rFonts w:ascii="Times New Roman" w:hAnsi="Times New Roman"/>
                <w:color w:val="00000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C14106" w:rsidTr="00C477D4">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r>
      <w:tr w:rsidR="00C14106"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663"/>
              </w:tabs>
              <w:rPr>
                <w:rFonts w:ascii="Times New Roman" w:hAnsi="Times New Roman"/>
                <w:color w:val="000000"/>
                <w:spacing w:val="-10"/>
                <w:sz w:val="24"/>
              </w:rPr>
            </w:pPr>
            <w:r>
              <w:rPr>
                <w:rFonts w:ascii="Times New Roman" w:hAnsi="Times New Roman"/>
                <w:color w:val="000000"/>
                <w:spacing w:val="-10"/>
                <w:sz w:val="24"/>
              </w:rPr>
              <w:t>18_25.4</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6"/>
                <w:sz w:val="24"/>
              </w:rPr>
            </w:pPr>
            <w:r>
              <w:rPr>
                <w:rFonts w:ascii="Times New Roman" w:hAnsi="Times New Roman"/>
                <w:color w:val="000000"/>
                <w:spacing w:val="-6"/>
                <w:sz w:val="24"/>
              </w:rPr>
              <w:t>For 28 58 mm outer dia x 25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492.00</w:t>
            </w:r>
          </w:p>
        </w:tc>
      </w:tr>
      <w:tr w:rsidR="00C14106"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ind w:left="112"/>
              <w:rPr>
                <w:rFonts w:ascii="Times New Roman" w:hAnsi="Times New Roman"/>
                <w:color w:val="000000"/>
                <w:spacing w:val="-10"/>
                <w:sz w:val="24"/>
              </w:rPr>
            </w:pPr>
            <w:r>
              <w:rPr>
                <w:rFonts w:ascii="Times New Roman" w:hAnsi="Times New Roman"/>
                <w:color w:val="000000"/>
                <w:spacing w:val="-10"/>
                <w:sz w:val="24"/>
              </w:rPr>
              <w:t>18.25.5</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right" w:pos="5145"/>
              </w:tabs>
              <w:jc w:val="center"/>
              <w:rPr>
                <w:rFonts w:ascii="Times New Roman" w:hAnsi="Times New Roman"/>
                <w:color w:val="000000"/>
                <w:spacing w:val="-12"/>
                <w:sz w:val="24"/>
              </w:rPr>
            </w:pPr>
            <w:r>
              <w:rPr>
                <w:rFonts w:ascii="Times New Roman" w:hAnsi="Times New Roman"/>
                <w:color w:val="000000"/>
                <w:spacing w:val="-12"/>
                <w:sz w:val="24"/>
              </w:rPr>
              <w:t>For 34 00 mm out</w:t>
            </w:r>
            <w:r>
              <w:rPr>
                <w:rFonts w:ascii="Times New Roman" w:hAnsi="Times New Roman"/>
                <w:color w:val="000000"/>
                <w:spacing w:val="-12"/>
                <w:sz w:val="24"/>
              </w:rPr>
              <w:tab/>
            </w:r>
            <w:r>
              <w:rPr>
                <w:rFonts w:ascii="Times New Roman" w:hAnsi="Times New Roman"/>
                <w:color w:val="000000"/>
                <w:spacing w:val="-6"/>
                <w:sz w:val="24"/>
              </w:rPr>
              <w:t>dia x 32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731.00</w:t>
            </w:r>
          </w:p>
        </w:tc>
      </w:tr>
      <w:tr w:rsidR="00C14106" w:rsidTr="00C477D4">
        <w:trPr>
          <w:trHeight w:hRule="exact" w:val="427"/>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663"/>
              </w:tabs>
              <w:rPr>
                <w:rFonts w:ascii="Times New Roman" w:hAnsi="Times New Roman"/>
                <w:color w:val="000000"/>
                <w:spacing w:val="-10"/>
                <w:sz w:val="24"/>
              </w:rPr>
            </w:pPr>
            <w:r>
              <w:rPr>
                <w:rFonts w:ascii="Times New Roman" w:hAnsi="Times New Roman"/>
                <w:color w:val="000000"/>
                <w:spacing w:val="-10"/>
                <w:sz w:val="24"/>
              </w:rPr>
              <w:t>1825.6</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6"/>
                <w:sz w:val="24"/>
              </w:rPr>
            </w:pPr>
            <w:r>
              <w:rPr>
                <w:rFonts w:ascii="Times New Roman" w:hAnsi="Times New Roman"/>
                <w:color w:val="000000"/>
                <w:spacing w:val="-6"/>
                <w:sz w:val="24"/>
              </w:rPr>
              <w:t>For 42 70 mm outer dia x 40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1016.00</w:t>
            </w:r>
          </w:p>
        </w:tc>
      </w:tr>
      <w:tr w:rsidR="00C14106" w:rsidTr="00C477D4">
        <w:trPr>
          <w:trHeight w:hRule="exact" w:val="563"/>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663"/>
              </w:tabs>
              <w:rPr>
                <w:rFonts w:ascii="Times New Roman" w:hAnsi="Times New Roman"/>
                <w:color w:val="000000"/>
                <w:spacing w:val="-10"/>
                <w:sz w:val="24"/>
              </w:rPr>
            </w:pPr>
            <w:r>
              <w:rPr>
                <w:rFonts w:ascii="Times New Roman" w:hAnsi="Times New Roman"/>
                <w:color w:val="000000"/>
                <w:spacing w:val="-10"/>
                <w:sz w:val="24"/>
              </w:rPr>
              <w:t>18_25.7</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6"/>
                <w:sz w:val="24"/>
              </w:rPr>
            </w:pPr>
            <w:r>
              <w:rPr>
                <w:rFonts w:ascii="Times New Roman" w:hAnsi="Times New Roman"/>
                <w:color w:val="000000"/>
                <w:spacing w:val="-6"/>
                <w:sz w:val="24"/>
              </w:rPr>
              <w:t>For 48.60 mm outer dia x 50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i/>
                <w:color w:val="000000"/>
                <w:spacing w:val="-10"/>
                <w:sz w:val="24"/>
              </w:rPr>
            </w:pPr>
            <w:r>
              <w:rPr>
                <w:rFonts w:ascii="Times New Roman" w:hAnsi="Times New Roman"/>
                <w:i/>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1366.00</w:t>
            </w:r>
          </w:p>
        </w:tc>
      </w:tr>
      <w:tr w:rsidR="00C14106" w:rsidTr="00C477D4">
        <w:trPr>
          <w:trHeight w:hRule="exact" w:val="1852"/>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ind w:right="135"/>
              <w:jc w:val="right"/>
              <w:rPr>
                <w:rFonts w:ascii="Times New Roman" w:hAnsi="Times New Roman"/>
                <w:color w:val="000000"/>
                <w:spacing w:val="-10"/>
                <w:sz w:val="24"/>
              </w:rPr>
            </w:pPr>
            <w:r>
              <w:rPr>
                <w:rFonts w:ascii="Times New Roman" w:hAnsi="Times New Roman"/>
                <w:color w:val="000000"/>
                <w:spacing w:val="-10"/>
                <w:sz w:val="24"/>
              </w:rPr>
              <w:t>18,26</w:t>
            </w:r>
          </w:p>
        </w:tc>
        <w:tc>
          <w:tcPr>
            <w:tcW w:w="6420" w:type="dxa"/>
            <w:gridSpan w:val="2"/>
            <w:tcBorders>
              <w:top w:val="single" w:sz="6" w:space="0" w:color="000000"/>
              <w:left w:val="single" w:sz="6" w:space="0" w:color="000000"/>
              <w:bottom w:val="single" w:sz="6" w:space="0" w:color="000000"/>
              <w:right w:val="single" w:sz="6" w:space="0" w:color="000000"/>
            </w:tcBorders>
          </w:tcPr>
          <w:p w:rsidR="00C14106" w:rsidRDefault="00C14106" w:rsidP="00C477D4">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required Stainless Steel Fitting of press fit </w:t>
            </w:r>
            <w:r>
              <w:rPr>
                <w:rFonts w:ascii="Times New Roman" w:hAnsi="Times New Roman"/>
                <w:color w:val="000000"/>
                <w:spacing w:val="-1"/>
                <w:sz w:val="24"/>
              </w:rPr>
              <w:t xml:space="preserve">design of grade AISI 304 conforming to JYWA G116 standard </w:t>
            </w:r>
            <w:r>
              <w:rPr>
                <w:rFonts w:ascii="Times New Roman" w:hAnsi="Times New Roman"/>
                <w:color w:val="000000"/>
                <w:spacing w:val="1"/>
                <w:sz w:val="24"/>
              </w:rPr>
              <w:t xml:space="preserve">with V-prefile or M-profile and with 0-ring sealing gasket of </w:t>
            </w:r>
            <w:r>
              <w:rPr>
                <w:rFonts w:ascii="Times New Roman" w:hAnsi="Times New Roman"/>
                <w:color w:val="000000"/>
                <w:sz w:val="24"/>
              </w:rPr>
              <w:t>EPDM material of required dia as per diction of Engineer-in</w:t>
            </w:r>
            <w:r>
              <w:rPr>
                <w:rFonts w:ascii="Times New Roman" w:hAnsi="Times New Roman"/>
                <w:color w:val="000000"/>
                <w:sz w:val="24"/>
              </w:rPr>
              <w:softHyphen/>
            </w:r>
            <w:r>
              <w:rPr>
                <w:rFonts w:ascii="Times New Roman" w:hAnsi="Times New Roman"/>
                <w:color w:val="000000"/>
                <w:spacing w:val="-10"/>
                <w:sz w:val="24"/>
              </w:rPr>
              <w:t>charge.</w:t>
            </w:r>
          </w:p>
          <w:p w:rsidR="00C14106" w:rsidRDefault="00C14106" w:rsidP="00C477D4">
            <w:pPr>
              <w:spacing w:line="194" w:lineRule="auto"/>
              <w:ind w:left="108"/>
              <w:rPr>
                <w:rFonts w:ascii="Times New Roman" w:hAnsi="Times New Roman"/>
                <w:color w:val="000000"/>
                <w:spacing w:val="-6"/>
                <w:sz w:val="24"/>
              </w:rPr>
            </w:pPr>
            <w:r>
              <w:rPr>
                <w:rFonts w:ascii="Times New Roman" w:hAnsi="Times New Roman"/>
                <w:color w:val="000000"/>
                <w:spacing w:val="-6"/>
                <w:sz w:val="24"/>
              </w:rPr>
              <w:t>Female Threaded Elbow 90°</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r>
      <w:tr w:rsidR="00C14106" w:rsidTr="00C477D4">
        <w:trPr>
          <w:trHeight w:hRule="exact" w:val="428"/>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ind w:left="112"/>
              <w:rPr>
                <w:rFonts w:ascii="Times New Roman" w:hAnsi="Times New Roman"/>
                <w:color w:val="000000"/>
                <w:spacing w:val="-10"/>
                <w:sz w:val="24"/>
              </w:rPr>
            </w:pPr>
            <w:r>
              <w:rPr>
                <w:rFonts w:ascii="Times New Roman" w:hAnsi="Times New Roman"/>
                <w:color w:val="000000"/>
                <w:spacing w:val="-10"/>
                <w:sz w:val="24"/>
              </w:rPr>
              <w:t>18.26.1</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6"/>
                <w:sz w:val="24"/>
              </w:rPr>
            </w:pPr>
            <w:r>
              <w:rPr>
                <w:rFonts w:ascii="Times New Roman" w:hAnsi="Times New Roman"/>
                <w:color w:val="000000"/>
                <w:spacing w:val="-6"/>
                <w:sz w:val="24"/>
              </w:rPr>
              <w:t>For 15.88 rum outer 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238.00</w:t>
            </w:r>
          </w:p>
        </w:tc>
      </w:tr>
      <w:tr w:rsidR="00C14106"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ind w:left="112"/>
              <w:rPr>
                <w:rFonts w:ascii="Times New Roman" w:hAnsi="Times New Roman"/>
                <w:color w:val="000000"/>
                <w:spacing w:val="-10"/>
                <w:sz w:val="24"/>
              </w:rPr>
            </w:pPr>
            <w:r>
              <w:rPr>
                <w:rFonts w:ascii="Times New Roman" w:hAnsi="Times New Roman"/>
                <w:color w:val="000000"/>
                <w:spacing w:val="-10"/>
                <w:sz w:val="24"/>
              </w:rPr>
              <w:t>18.26.2</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6"/>
                <w:sz w:val="24"/>
              </w:rPr>
            </w:pPr>
            <w:r>
              <w:rPr>
                <w:rFonts w:ascii="Times New Roman" w:hAnsi="Times New Roman"/>
                <w:color w:val="000000"/>
                <w:spacing w:val="-6"/>
                <w:sz w:val="24"/>
              </w:rPr>
              <w:t>For 22 22 mm outer dia x 15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319.00</w:t>
            </w:r>
          </w:p>
        </w:tc>
      </w:tr>
      <w:tr w:rsidR="00C14106"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ind w:left="112"/>
              <w:rPr>
                <w:rFonts w:ascii="Times New Roman" w:hAnsi="Times New Roman"/>
                <w:color w:val="000000"/>
                <w:spacing w:val="-10"/>
                <w:sz w:val="24"/>
              </w:rPr>
            </w:pPr>
            <w:r>
              <w:rPr>
                <w:rFonts w:ascii="Times New Roman" w:hAnsi="Times New Roman"/>
                <w:color w:val="000000"/>
                <w:spacing w:val="-10"/>
                <w:sz w:val="24"/>
              </w:rPr>
              <w:t>18.26.3</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6"/>
                <w:sz w:val="24"/>
              </w:rPr>
            </w:pPr>
            <w:r>
              <w:rPr>
                <w:rFonts w:ascii="Times New Roman" w:hAnsi="Times New Roman"/>
                <w:color w:val="000000"/>
                <w:spacing w:val="-6"/>
                <w:sz w:val="24"/>
              </w:rPr>
              <w:t>For 22 22 mm outer dia x 20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330.00</w:t>
            </w:r>
          </w:p>
        </w:tc>
      </w:tr>
      <w:tr w:rsidR="00C14106"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663"/>
              </w:tabs>
              <w:rPr>
                <w:rFonts w:ascii="Times New Roman" w:hAnsi="Times New Roman"/>
                <w:color w:val="000000"/>
                <w:spacing w:val="-10"/>
                <w:sz w:val="24"/>
              </w:rPr>
            </w:pPr>
            <w:r>
              <w:rPr>
                <w:rFonts w:ascii="Times New Roman" w:hAnsi="Times New Roman"/>
                <w:color w:val="000000"/>
                <w:spacing w:val="-10"/>
                <w:sz w:val="24"/>
              </w:rPr>
              <w:t>18,26.4</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6"/>
                <w:sz w:val="24"/>
              </w:rPr>
            </w:pPr>
            <w:r>
              <w:rPr>
                <w:rFonts w:ascii="Times New Roman" w:hAnsi="Times New Roman"/>
                <w:color w:val="000000"/>
                <w:spacing w:val="-6"/>
                <w:sz w:val="24"/>
              </w:rPr>
              <w:t>For 25 58 mm outer dia x 25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489,00</w:t>
            </w:r>
          </w:p>
        </w:tc>
      </w:tr>
      <w:tr w:rsidR="00C14106" w:rsidTr="00C477D4">
        <w:trPr>
          <w:trHeight w:hRule="exact" w:val="427"/>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663"/>
              </w:tabs>
              <w:rPr>
                <w:rFonts w:ascii="Times New Roman" w:hAnsi="Times New Roman"/>
                <w:color w:val="000000"/>
                <w:spacing w:val="-10"/>
                <w:sz w:val="24"/>
              </w:rPr>
            </w:pPr>
            <w:r>
              <w:rPr>
                <w:rFonts w:ascii="Times New Roman" w:hAnsi="Times New Roman"/>
                <w:color w:val="000000"/>
                <w:spacing w:val="-10"/>
                <w:sz w:val="24"/>
              </w:rPr>
              <w:t>18,26.5</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right" w:pos="5145"/>
              </w:tabs>
              <w:jc w:val="center"/>
              <w:rPr>
                <w:rFonts w:ascii="Times New Roman" w:hAnsi="Times New Roman"/>
                <w:color w:val="000000"/>
                <w:spacing w:val="-12"/>
                <w:sz w:val="24"/>
              </w:rPr>
            </w:pPr>
            <w:r>
              <w:rPr>
                <w:rFonts w:ascii="Times New Roman" w:hAnsi="Times New Roman"/>
                <w:color w:val="000000"/>
                <w:spacing w:val="-12"/>
                <w:sz w:val="24"/>
              </w:rPr>
              <w:t>For 34 00 mm out</w:t>
            </w:r>
            <w:r>
              <w:rPr>
                <w:rFonts w:ascii="Times New Roman" w:hAnsi="Times New Roman"/>
                <w:color w:val="000000"/>
                <w:spacing w:val="-12"/>
                <w:sz w:val="24"/>
              </w:rPr>
              <w:tab/>
            </w:r>
            <w:r>
              <w:rPr>
                <w:rFonts w:ascii="Times New Roman" w:hAnsi="Times New Roman"/>
                <w:color w:val="000000"/>
                <w:spacing w:val="-6"/>
                <w:sz w:val="24"/>
              </w:rPr>
              <w:t>dia x 32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851.00</w:t>
            </w:r>
          </w:p>
        </w:tc>
      </w:tr>
      <w:tr w:rsidR="00C14106" w:rsidTr="00C477D4">
        <w:trPr>
          <w:trHeight w:hRule="exact" w:val="428"/>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ind w:left="112"/>
              <w:rPr>
                <w:rFonts w:ascii="Times New Roman" w:hAnsi="Times New Roman"/>
                <w:color w:val="000000"/>
                <w:spacing w:val="-10"/>
                <w:sz w:val="24"/>
              </w:rPr>
            </w:pPr>
            <w:r>
              <w:rPr>
                <w:rFonts w:ascii="Times New Roman" w:hAnsi="Times New Roman"/>
                <w:color w:val="000000"/>
                <w:spacing w:val="-10"/>
                <w:sz w:val="24"/>
              </w:rPr>
              <w:t>18.26.6</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6"/>
                <w:sz w:val="24"/>
              </w:rPr>
            </w:pPr>
            <w:r>
              <w:rPr>
                <w:rFonts w:ascii="Times New Roman" w:hAnsi="Times New Roman"/>
                <w:color w:val="000000"/>
                <w:spacing w:val="-6"/>
                <w:sz w:val="24"/>
              </w:rPr>
              <w:t>For 42.70 mm outer dia x 32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1069.00</w:t>
            </w:r>
          </w:p>
        </w:tc>
      </w:tr>
      <w:tr w:rsidR="00C14106"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ind w:left="112"/>
              <w:rPr>
                <w:rFonts w:ascii="Times New Roman" w:hAnsi="Times New Roman"/>
                <w:color w:val="000000"/>
                <w:spacing w:val="-10"/>
                <w:sz w:val="24"/>
              </w:rPr>
            </w:pPr>
            <w:r>
              <w:rPr>
                <w:rFonts w:ascii="Times New Roman" w:hAnsi="Times New Roman"/>
                <w:color w:val="000000"/>
                <w:spacing w:val="-10"/>
                <w:sz w:val="24"/>
              </w:rPr>
              <w:t>18.26.7</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6"/>
                <w:sz w:val="24"/>
              </w:rPr>
            </w:pPr>
            <w:r>
              <w:rPr>
                <w:rFonts w:ascii="Times New Roman" w:hAnsi="Times New Roman"/>
                <w:color w:val="000000"/>
                <w:spacing w:val="-6"/>
                <w:sz w:val="24"/>
              </w:rPr>
              <w:t xml:space="preserve">For 42.70 mm outer dia x 40 mm nominal dia </w:t>
            </w:r>
            <w:r>
              <w:rPr>
                <w:rFonts w:ascii="Times New Roman" w:hAnsi="Times New Roman"/>
                <w:i/>
                <w:color w:val="000000"/>
                <w:spacing w:val="-6"/>
                <w:sz w:val="24"/>
              </w:rPr>
              <w:t>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i/>
                <w:color w:val="000000"/>
                <w:spacing w:val="-10"/>
                <w:sz w:val="24"/>
              </w:rPr>
            </w:pPr>
            <w:r>
              <w:rPr>
                <w:rFonts w:ascii="Times New Roman" w:hAnsi="Times New Roman"/>
                <w:i/>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1156.00</w:t>
            </w:r>
          </w:p>
        </w:tc>
      </w:tr>
      <w:tr w:rsidR="00C14106" w:rsidTr="00C477D4">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ind w:left="112"/>
              <w:rPr>
                <w:rFonts w:ascii="Times New Roman" w:hAnsi="Times New Roman"/>
                <w:color w:val="000000"/>
                <w:spacing w:val="-10"/>
                <w:sz w:val="24"/>
              </w:rPr>
            </w:pPr>
            <w:r>
              <w:rPr>
                <w:rFonts w:ascii="Times New Roman" w:hAnsi="Times New Roman"/>
                <w:color w:val="000000"/>
                <w:spacing w:val="-10"/>
                <w:sz w:val="24"/>
              </w:rPr>
              <w:t>18.26.8</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6"/>
                <w:sz w:val="24"/>
              </w:rPr>
            </w:pPr>
            <w:r>
              <w:rPr>
                <w:rFonts w:ascii="Times New Roman" w:hAnsi="Times New Roman"/>
                <w:color w:val="000000"/>
                <w:spacing w:val="-6"/>
                <w:sz w:val="24"/>
              </w:rPr>
              <w:t>For 48 60 mm outer dia x 40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1281.00</w:t>
            </w:r>
          </w:p>
        </w:tc>
      </w:tr>
      <w:tr w:rsidR="00C14106" w:rsidTr="00C477D4">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663"/>
              </w:tabs>
              <w:rPr>
                <w:rFonts w:ascii="Times New Roman" w:hAnsi="Times New Roman"/>
                <w:color w:val="000000"/>
                <w:spacing w:val="-10"/>
                <w:sz w:val="24"/>
              </w:rPr>
            </w:pPr>
            <w:r>
              <w:rPr>
                <w:rFonts w:ascii="Times New Roman" w:hAnsi="Times New Roman"/>
                <w:color w:val="000000"/>
                <w:spacing w:val="-10"/>
                <w:sz w:val="24"/>
              </w:rPr>
              <w:t>18,26.9</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right" w:pos="5145"/>
              </w:tabs>
              <w:jc w:val="center"/>
              <w:rPr>
                <w:rFonts w:ascii="Times New Roman" w:hAnsi="Times New Roman"/>
                <w:color w:val="000000"/>
                <w:spacing w:val="-12"/>
                <w:sz w:val="24"/>
              </w:rPr>
            </w:pPr>
            <w:r>
              <w:rPr>
                <w:rFonts w:ascii="Times New Roman" w:hAnsi="Times New Roman"/>
                <w:color w:val="000000"/>
                <w:spacing w:val="-12"/>
                <w:sz w:val="24"/>
              </w:rPr>
              <w:t>For 48 60 mm out</w:t>
            </w:r>
            <w:r>
              <w:rPr>
                <w:rFonts w:ascii="Times New Roman" w:hAnsi="Times New Roman"/>
                <w:color w:val="000000"/>
                <w:spacing w:val="-12"/>
                <w:sz w:val="24"/>
              </w:rPr>
              <w:tab/>
            </w:r>
            <w:r>
              <w:rPr>
                <w:rFonts w:ascii="Times New Roman" w:hAnsi="Times New Roman"/>
                <w:color w:val="000000"/>
                <w:spacing w:val="-6"/>
                <w:sz w:val="24"/>
              </w:rPr>
              <w:t>dia x 50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1494,00</w:t>
            </w:r>
          </w:p>
        </w:tc>
      </w:tr>
      <w:tr w:rsidR="00C14106" w:rsidTr="00C477D4">
        <w:trPr>
          <w:trHeight w:hRule="exact" w:val="1860"/>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ind w:right="135"/>
              <w:jc w:val="right"/>
              <w:rPr>
                <w:rFonts w:ascii="Times New Roman" w:hAnsi="Times New Roman"/>
                <w:color w:val="000000"/>
                <w:spacing w:val="-10"/>
                <w:sz w:val="24"/>
              </w:rPr>
            </w:pPr>
            <w:r>
              <w:rPr>
                <w:rFonts w:ascii="Times New Roman" w:hAnsi="Times New Roman"/>
                <w:color w:val="000000"/>
                <w:spacing w:val="-10"/>
                <w:sz w:val="24"/>
              </w:rPr>
              <w:t>18.27</w:t>
            </w:r>
          </w:p>
        </w:tc>
        <w:tc>
          <w:tcPr>
            <w:tcW w:w="6420" w:type="dxa"/>
            <w:gridSpan w:val="2"/>
            <w:tcBorders>
              <w:top w:val="single" w:sz="6" w:space="0" w:color="000000"/>
              <w:left w:val="single" w:sz="6" w:space="0" w:color="000000"/>
              <w:bottom w:val="single" w:sz="6" w:space="0" w:color="000000"/>
              <w:right w:val="single" w:sz="6" w:space="0" w:color="000000"/>
            </w:tcBorders>
          </w:tcPr>
          <w:p w:rsidR="00C14106" w:rsidRDefault="00C14106" w:rsidP="00C477D4">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required Stainless Steel Filling of press fit </w:t>
            </w:r>
            <w:r>
              <w:rPr>
                <w:rFonts w:ascii="Times New Roman" w:hAnsi="Times New Roman"/>
                <w:color w:val="000000"/>
                <w:spacing w:val="-2"/>
                <w:sz w:val="24"/>
              </w:rPr>
              <w:t xml:space="preserve">design of grade AISI 304 conforming to -WWA G116 standard </w:t>
            </w:r>
            <w:r>
              <w:rPr>
                <w:rFonts w:ascii="Times New Roman" w:hAnsi="Times New Roman"/>
                <w:color w:val="000000"/>
                <w:spacing w:val="1"/>
                <w:sz w:val="24"/>
              </w:rPr>
              <w:t xml:space="preserve">with V-profile or M-proftle and with 0-ring sealing gasket of </w:t>
            </w:r>
            <w:r>
              <w:rPr>
                <w:rFonts w:ascii="Times New Roman" w:hAnsi="Times New Roman"/>
                <w:color w:val="000000"/>
                <w:spacing w:val="2"/>
                <w:sz w:val="24"/>
              </w:rPr>
              <w:t xml:space="preserve">EPDM material of required dia </w:t>
            </w:r>
            <w:r>
              <w:rPr>
                <w:rFonts w:ascii="Times New Roman" w:hAnsi="Times New Roman"/>
                <w:color w:val="000000"/>
                <w:spacing w:val="12"/>
                <w:sz w:val="25"/>
              </w:rPr>
              <w:t xml:space="preserve">as </w:t>
            </w:r>
            <w:r>
              <w:rPr>
                <w:rFonts w:ascii="Times New Roman" w:hAnsi="Times New Roman"/>
                <w:color w:val="000000"/>
                <w:spacing w:val="2"/>
                <w:sz w:val="24"/>
              </w:rPr>
              <w:t>per &amp;dim of Engineer-in</w:t>
            </w:r>
            <w:r>
              <w:rPr>
                <w:rFonts w:ascii="Times New Roman" w:hAnsi="Times New Roman"/>
                <w:color w:val="000000"/>
                <w:spacing w:val="2"/>
                <w:sz w:val="24"/>
              </w:rPr>
              <w:softHyphen/>
            </w:r>
            <w:r>
              <w:rPr>
                <w:rFonts w:ascii="Times New Roman" w:hAnsi="Times New Roman"/>
                <w:color w:val="000000"/>
                <w:spacing w:val="-10"/>
                <w:sz w:val="24"/>
              </w:rPr>
              <w:t>charge.</w:t>
            </w:r>
          </w:p>
          <w:p w:rsidR="00C14106" w:rsidRDefault="00C14106" w:rsidP="00C477D4">
            <w:pPr>
              <w:spacing w:line="204" w:lineRule="auto"/>
              <w:ind w:left="108"/>
              <w:rPr>
                <w:rFonts w:ascii="Times New Roman" w:hAnsi="Times New Roman"/>
                <w:color w:val="000000"/>
                <w:spacing w:val="-6"/>
                <w:sz w:val="24"/>
              </w:rPr>
            </w:pPr>
            <w:r>
              <w:rPr>
                <w:rFonts w:ascii="Times New Roman" w:hAnsi="Times New Roman"/>
                <w:color w:val="000000"/>
                <w:spacing w:val="-6"/>
                <w:sz w:val="24"/>
              </w:rPr>
              <w:t>Male Threaded Elbow 90°</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r>
      <w:tr w:rsidR="00C14106" w:rsidTr="00C477D4">
        <w:trPr>
          <w:trHeight w:hRule="exact" w:val="397"/>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663"/>
              </w:tabs>
              <w:rPr>
                <w:rFonts w:ascii="Times New Roman" w:hAnsi="Times New Roman"/>
                <w:color w:val="000000"/>
                <w:spacing w:val="-10"/>
                <w:sz w:val="24"/>
              </w:rPr>
            </w:pPr>
            <w:r>
              <w:rPr>
                <w:rFonts w:ascii="Times New Roman" w:hAnsi="Times New Roman"/>
                <w:color w:val="000000"/>
                <w:spacing w:val="-10"/>
                <w:sz w:val="24"/>
              </w:rPr>
              <w:t>18,27.1</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6"/>
                <w:sz w:val="24"/>
              </w:rPr>
            </w:pPr>
            <w:r>
              <w:rPr>
                <w:rFonts w:ascii="Times New Roman" w:hAnsi="Times New Roman"/>
                <w:color w:val="000000"/>
                <w:spacing w:val="-6"/>
                <w:sz w:val="24"/>
              </w:rPr>
              <w:t xml:space="preserve">For 15 88 mm outer dia x 15 mm nominal </w:t>
            </w:r>
            <w:r>
              <w:rPr>
                <w:rFonts w:ascii="Times New Roman" w:hAnsi="Times New Roman"/>
                <w:i/>
                <w:color w:val="000000"/>
                <w:spacing w:val="-6"/>
                <w:sz w:val="24"/>
              </w:rPr>
              <w:t xml:space="preserve">dia </w:t>
            </w:r>
            <w:r>
              <w:rPr>
                <w:rFonts w:ascii="Times New Roman" w:hAnsi="Times New Roman"/>
                <w:color w:val="000000"/>
                <w:spacing w:val="-6"/>
                <w:sz w:val="24"/>
              </w:rPr>
              <w:t>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251.00</w:t>
            </w:r>
          </w:p>
        </w:tc>
      </w:tr>
      <w:tr w:rsidR="00C14106" w:rsidTr="00C477D4">
        <w:trPr>
          <w:trHeight w:hRule="exact" w:val="398"/>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ind w:left="112"/>
              <w:rPr>
                <w:rFonts w:ascii="Times New Roman" w:hAnsi="Times New Roman"/>
                <w:color w:val="000000"/>
                <w:spacing w:val="-10"/>
                <w:sz w:val="24"/>
              </w:rPr>
            </w:pPr>
            <w:r>
              <w:rPr>
                <w:rFonts w:ascii="Times New Roman" w:hAnsi="Times New Roman"/>
                <w:color w:val="000000"/>
                <w:spacing w:val="-10"/>
                <w:sz w:val="24"/>
              </w:rPr>
              <w:t>18.27.2</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7"/>
                <w:sz w:val="24"/>
              </w:rPr>
            </w:pPr>
            <w:r>
              <w:rPr>
                <w:rFonts w:ascii="Times New Roman" w:hAnsi="Times New Roman"/>
                <w:color w:val="000000"/>
                <w:spacing w:val="-7"/>
                <w:sz w:val="24"/>
              </w:rPr>
              <w:t xml:space="preserve">For 22.22 rum outer dia x 15 mm nominal dia </w:t>
            </w:r>
            <w:r>
              <w:rPr>
                <w:rFonts w:ascii="Times New Roman" w:hAnsi="Times New Roman"/>
                <w:i/>
                <w:color w:val="000000"/>
                <w:spacing w:val="-7"/>
                <w:sz w:val="24"/>
              </w:rPr>
              <w:t>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317.00</w:t>
            </w:r>
          </w:p>
        </w:tc>
      </w:tr>
      <w:tr w:rsidR="00C14106" w:rsidTr="00C477D4">
        <w:trPr>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ind w:left="112"/>
              <w:rPr>
                <w:rFonts w:ascii="Times New Roman" w:hAnsi="Times New Roman"/>
                <w:color w:val="000000"/>
                <w:spacing w:val="-10"/>
                <w:sz w:val="24"/>
              </w:rPr>
            </w:pPr>
            <w:r>
              <w:rPr>
                <w:rFonts w:ascii="Times New Roman" w:hAnsi="Times New Roman"/>
                <w:color w:val="000000"/>
                <w:spacing w:val="-10"/>
                <w:sz w:val="24"/>
              </w:rPr>
              <w:t>18.27.3</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6"/>
                <w:sz w:val="24"/>
              </w:rPr>
            </w:pPr>
            <w:r>
              <w:rPr>
                <w:rFonts w:ascii="Times New Roman" w:hAnsi="Times New Roman"/>
                <w:color w:val="000000"/>
                <w:spacing w:val="-6"/>
                <w:sz w:val="24"/>
              </w:rPr>
              <w:t>For 22 22 mm outer dia x 20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335.00</w:t>
            </w:r>
          </w:p>
        </w:tc>
      </w:tr>
      <w:tr w:rsidR="00C14106" w:rsidTr="00C477D4">
        <w:trPr>
          <w:trHeight w:hRule="exact" w:val="397"/>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663"/>
              </w:tabs>
              <w:rPr>
                <w:rFonts w:ascii="Times New Roman" w:hAnsi="Times New Roman"/>
                <w:color w:val="000000"/>
                <w:spacing w:val="-10"/>
                <w:sz w:val="24"/>
              </w:rPr>
            </w:pPr>
            <w:r>
              <w:rPr>
                <w:rFonts w:ascii="Times New Roman" w:hAnsi="Times New Roman"/>
                <w:color w:val="000000"/>
                <w:spacing w:val="-10"/>
                <w:sz w:val="24"/>
              </w:rPr>
              <w:t>18,27.4</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right" w:pos="5145"/>
              </w:tabs>
              <w:jc w:val="center"/>
              <w:rPr>
                <w:rFonts w:ascii="Times New Roman" w:hAnsi="Times New Roman"/>
                <w:color w:val="000000"/>
                <w:spacing w:val="-12"/>
                <w:sz w:val="24"/>
              </w:rPr>
            </w:pPr>
            <w:r>
              <w:rPr>
                <w:rFonts w:ascii="Times New Roman" w:hAnsi="Times New Roman"/>
                <w:color w:val="000000"/>
                <w:spacing w:val="-12"/>
                <w:sz w:val="24"/>
              </w:rPr>
              <w:t>For 28 58 mm out</w:t>
            </w:r>
            <w:r>
              <w:rPr>
                <w:rFonts w:ascii="Times New Roman" w:hAnsi="Times New Roman"/>
                <w:color w:val="000000"/>
                <w:spacing w:val="-12"/>
                <w:sz w:val="24"/>
              </w:rPr>
              <w:tab/>
            </w:r>
            <w:r>
              <w:rPr>
                <w:rFonts w:ascii="Times New Roman" w:hAnsi="Times New Roman"/>
                <w:color w:val="000000"/>
                <w:spacing w:val="-6"/>
                <w:sz w:val="24"/>
              </w:rPr>
              <w:t>dia x 25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438.00</w:t>
            </w:r>
          </w:p>
        </w:tc>
      </w:tr>
      <w:tr w:rsidR="00C14106" w:rsidTr="00C477D4">
        <w:trPr>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ind w:left="112"/>
              <w:rPr>
                <w:rFonts w:ascii="Times New Roman" w:hAnsi="Times New Roman"/>
                <w:color w:val="000000"/>
                <w:spacing w:val="-10"/>
                <w:sz w:val="24"/>
              </w:rPr>
            </w:pPr>
            <w:r>
              <w:rPr>
                <w:rFonts w:ascii="Times New Roman" w:hAnsi="Times New Roman"/>
                <w:color w:val="000000"/>
                <w:spacing w:val="-10"/>
                <w:sz w:val="24"/>
              </w:rPr>
              <w:t>18,275</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right" w:pos="5145"/>
              </w:tabs>
              <w:jc w:val="center"/>
              <w:rPr>
                <w:rFonts w:ascii="Times New Roman" w:hAnsi="Times New Roman"/>
                <w:color w:val="000000"/>
                <w:spacing w:val="-12"/>
                <w:sz w:val="24"/>
              </w:rPr>
            </w:pPr>
            <w:r>
              <w:rPr>
                <w:rFonts w:ascii="Times New Roman" w:hAnsi="Times New Roman"/>
                <w:color w:val="000000"/>
                <w:spacing w:val="-12"/>
                <w:sz w:val="24"/>
              </w:rPr>
              <w:t>For 34 00 mm out</w:t>
            </w:r>
            <w:r>
              <w:rPr>
                <w:rFonts w:ascii="Times New Roman" w:hAnsi="Times New Roman"/>
                <w:color w:val="000000"/>
                <w:spacing w:val="-12"/>
                <w:sz w:val="24"/>
              </w:rPr>
              <w:tab/>
            </w:r>
            <w:r>
              <w:rPr>
                <w:rFonts w:ascii="Times New Roman" w:hAnsi="Times New Roman"/>
                <w:color w:val="000000"/>
                <w:spacing w:val="-6"/>
                <w:sz w:val="24"/>
              </w:rPr>
              <w:t>dia x 25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703.00</w:t>
            </w:r>
          </w:p>
        </w:tc>
      </w:tr>
      <w:tr w:rsidR="00C14106" w:rsidTr="00C477D4">
        <w:trPr>
          <w:trHeight w:hRule="exact" w:val="398"/>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ind w:left="112"/>
              <w:rPr>
                <w:rFonts w:ascii="Times New Roman" w:hAnsi="Times New Roman"/>
                <w:color w:val="000000"/>
                <w:spacing w:val="-10"/>
                <w:sz w:val="24"/>
              </w:rPr>
            </w:pPr>
            <w:r>
              <w:rPr>
                <w:rFonts w:ascii="Times New Roman" w:hAnsi="Times New Roman"/>
                <w:color w:val="000000"/>
                <w:spacing w:val="-10"/>
                <w:sz w:val="24"/>
              </w:rPr>
              <w:t>18.27.6</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6"/>
                <w:sz w:val="24"/>
              </w:rPr>
            </w:pPr>
            <w:r>
              <w:rPr>
                <w:rFonts w:ascii="Times New Roman" w:hAnsi="Times New Roman"/>
                <w:color w:val="000000"/>
                <w:spacing w:val="-6"/>
                <w:sz w:val="24"/>
              </w:rPr>
              <w:t>For 34.00 mm outer dia x 32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855.00</w:t>
            </w:r>
          </w:p>
        </w:tc>
      </w:tr>
      <w:tr w:rsidR="00C14106" w:rsidTr="00C477D4">
        <w:trPr>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ind w:left="112"/>
              <w:rPr>
                <w:rFonts w:ascii="Times New Roman" w:hAnsi="Times New Roman"/>
                <w:color w:val="000000"/>
                <w:spacing w:val="-10"/>
                <w:sz w:val="24"/>
              </w:rPr>
            </w:pPr>
            <w:r>
              <w:rPr>
                <w:rFonts w:ascii="Times New Roman" w:hAnsi="Times New Roman"/>
                <w:color w:val="000000"/>
                <w:spacing w:val="-10"/>
                <w:sz w:val="24"/>
              </w:rPr>
              <w:t>18.27.7</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6"/>
                <w:sz w:val="24"/>
              </w:rPr>
            </w:pPr>
            <w:r>
              <w:rPr>
                <w:rFonts w:ascii="Times New Roman" w:hAnsi="Times New Roman"/>
                <w:color w:val="000000"/>
                <w:spacing w:val="-6"/>
                <w:sz w:val="24"/>
              </w:rPr>
              <w:t>For 42 70 cum outer dia x 32 mm nominal dia threader'</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1085.00</w:t>
            </w:r>
          </w:p>
        </w:tc>
      </w:tr>
      <w:tr w:rsidR="00C14106" w:rsidTr="00C477D4">
        <w:trPr>
          <w:trHeight w:hRule="exact" w:val="397"/>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663"/>
              </w:tabs>
              <w:rPr>
                <w:rFonts w:ascii="Times New Roman" w:hAnsi="Times New Roman"/>
                <w:color w:val="000000"/>
                <w:spacing w:val="-10"/>
                <w:sz w:val="24"/>
              </w:rPr>
            </w:pPr>
            <w:r>
              <w:rPr>
                <w:rFonts w:ascii="Times New Roman" w:hAnsi="Times New Roman"/>
                <w:color w:val="000000"/>
                <w:spacing w:val="-10"/>
                <w:sz w:val="24"/>
              </w:rPr>
              <w:t>18,27.8</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right" w:pos="5145"/>
              </w:tabs>
              <w:jc w:val="center"/>
              <w:rPr>
                <w:rFonts w:ascii="Times New Roman" w:hAnsi="Times New Roman"/>
                <w:color w:val="000000"/>
                <w:spacing w:val="-12"/>
                <w:sz w:val="24"/>
              </w:rPr>
            </w:pPr>
            <w:r>
              <w:rPr>
                <w:rFonts w:ascii="Times New Roman" w:hAnsi="Times New Roman"/>
                <w:color w:val="000000"/>
                <w:spacing w:val="-12"/>
                <w:sz w:val="24"/>
              </w:rPr>
              <w:t>For 42 70 mm out</w:t>
            </w:r>
            <w:r>
              <w:rPr>
                <w:rFonts w:ascii="Times New Roman" w:hAnsi="Times New Roman"/>
                <w:color w:val="000000"/>
                <w:spacing w:val="-12"/>
                <w:sz w:val="24"/>
              </w:rPr>
              <w:tab/>
            </w:r>
            <w:r>
              <w:rPr>
                <w:rFonts w:ascii="Times New Roman" w:hAnsi="Times New Roman"/>
                <w:color w:val="000000"/>
                <w:spacing w:val="-10"/>
                <w:sz w:val="24"/>
              </w:rPr>
              <w:t xml:space="preserve">dia x 40 mm nominal dia </w:t>
            </w:r>
            <w:r>
              <w:rPr>
                <w:rFonts w:ascii="Times New Roman" w:hAnsi="Times New Roman"/>
                <w:color w:val="000000"/>
                <w:sz w:val="25"/>
              </w:rPr>
              <w:t>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z w:val="25"/>
              </w:rPr>
            </w:pPr>
            <w:r>
              <w:rPr>
                <w:rFonts w:ascii="Times New Roman" w:hAnsi="Times New Roman"/>
                <w:color w:val="000000"/>
                <w:sz w:val="25"/>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z w:val="25"/>
              </w:rPr>
            </w:pPr>
            <w:r>
              <w:rPr>
                <w:rFonts w:ascii="Times New Roman" w:hAnsi="Times New Roman"/>
                <w:color w:val="000000"/>
                <w:sz w:val="25"/>
              </w:rPr>
              <w:t>1231.00</w:t>
            </w:r>
          </w:p>
        </w:tc>
      </w:tr>
      <w:tr w:rsidR="00C14106" w:rsidTr="00C477D4">
        <w:trPr>
          <w:trHeight w:hRule="exact" w:val="398"/>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ind w:left="112"/>
              <w:rPr>
                <w:rFonts w:ascii="Times New Roman" w:hAnsi="Times New Roman"/>
                <w:color w:val="000000"/>
                <w:spacing w:val="-10"/>
                <w:sz w:val="24"/>
              </w:rPr>
            </w:pPr>
            <w:r>
              <w:rPr>
                <w:rFonts w:ascii="Times New Roman" w:hAnsi="Times New Roman"/>
                <w:color w:val="000000"/>
                <w:spacing w:val="-10"/>
                <w:sz w:val="24"/>
              </w:rPr>
              <w:t>18.27.9</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6"/>
                <w:sz w:val="24"/>
              </w:rPr>
            </w:pPr>
            <w:r>
              <w:rPr>
                <w:rFonts w:ascii="Times New Roman" w:hAnsi="Times New Roman"/>
                <w:color w:val="000000"/>
                <w:spacing w:val="-6"/>
                <w:sz w:val="24"/>
              </w:rPr>
              <w:t>For 48.60 mm outer dia x 40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1382.00</w:t>
            </w:r>
          </w:p>
        </w:tc>
      </w:tr>
      <w:tr w:rsidR="00C14106" w:rsidTr="00C477D4">
        <w:trPr>
          <w:trHeight w:hRule="exact" w:val="577"/>
        </w:trPr>
        <w:tc>
          <w:tcPr>
            <w:tcW w:w="803" w:type="dxa"/>
            <w:tcBorders>
              <w:top w:val="single" w:sz="6" w:space="0" w:color="000000"/>
              <w:left w:val="single" w:sz="6" w:space="0" w:color="000000"/>
              <w:bottom w:val="single" w:sz="6" w:space="0" w:color="000000"/>
              <w:right w:val="single" w:sz="6" w:space="0" w:color="000000"/>
            </w:tcBorders>
          </w:tcPr>
          <w:p w:rsidR="00C14106" w:rsidRDefault="00C14106"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14106" w:rsidRDefault="00C14106" w:rsidP="00C477D4">
            <w:pPr>
              <w:ind w:left="112"/>
              <w:rPr>
                <w:rFonts w:ascii="Times New Roman" w:hAnsi="Times New Roman"/>
                <w:color w:val="000000"/>
                <w:spacing w:val="-10"/>
                <w:sz w:val="24"/>
              </w:rPr>
            </w:pPr>
            <w:r>
              <w:rPr>
                <w:rFonts w:ascii="Times New Roman" w:hAnsi="Times New Roman"/>
                <w:color w:val="000000"/>
                <w:spacing w:val="-10"/>
                <w:sz w:val="24"/>
              </w:rPr>
              <w:t>18.27.10</w:t>
            </w:r>
          </w:p>
        </w:tc>
        <w:tc>
          <w:tcPr>
            <w:tcW w:w="5340"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6"/>
                <w:sz w:val="24"/>
              </w:rPr>
            </w:pPr>
            <w:r>
              <w:rPr>
                <w:rFonts w:ascii="Times New Roman" w:hAnsi="Times New Roman"/>
                <w:color w:val="000000"/>
                <w:spacing w:val="-6"/>
                <w:sz w:val="24"/>
              </w:rPr>
              <w:t>For 48.60 mm outer dia x 50 mm nominal dia threaded</w:t>
            </w:r>
          </w:p>
        </w:tc>
        <w:tc>
          <w:tcPr>
            <w:tcW w:w="915" w:type="dxa"/>
            <w:tcBorders>
              <w:top w:val="single" w:sz="6" w:space="0" w:color="000000"/>
              <w:left w:val="single" w:sz="6" w:space="0" w:color="000000"/>
              <w:bottom w:val="single" w:sz="6" w:space="0" w:color="000000"/>
              <w:right w:val="single" w:sz="6" w:space="0" w:color="000000"/>
            </w:tcBorders>
          </w:tcPr>
          <w:p w:rsidR="00C14106" w:rsidRDefault="00C14106"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14106" w:rsidRDefault="00C14106" w:rsidP="00C477D4">
            <w:pPr>
              <w:tabs>
                <w:tab w:val="decimal" w:pos="793"/>
              </w:tabs>
              <w:rPr>
                <w:rFonts w:ascii="Times New Roman" w:hAnsi="Times New Roman"/>
                <w:color w:val="000000"/>
                <w:spacing w:val="-10"/>
                <w:sz w:val="24"/>
              </w:rPr>
            </w:pPr>
            <w:r>
              <w:rPr>
                <w:rFonts w:ascii="Times New Roman" w:hAnsi="Times New Roman"/>
                <w:color w:val="000000"/>
                <w:spacing w:val="-10"/>
                <w:sz w:val="24"/>
              </w:rPr>
              <w:t>1683.00</w:t>
            </w:r>
          </w:p>
        </w:tc>
      </w:tr>
    </w:tbl>
    <w:p w:rsidR="005A1941" w:rsidRDefault="005A1941">
      <w:pPr>
        <w:rPr>
          <w:rFonts w:ascii="Times New Roman" w:hAnsi="Times New Roman"/>
          <w:color w:val="000000"/>
          <w:sz w:val="24"/>
        </w:rPr>
      </w:pPr>
    </w:p>
    <w:p w:rsidR="00085980" w:rsidRDefault="00085980" w:rsidP="00085980">
      <w:pPr>
        <w:jc w:val="center"/>
        <w:rPr>
          <w:rFonts w:ascii="Times New Roman" w:hAnsi="Times New Roman" w:cs="Times New Roman"/>
        </w:rPr>
      </w:pPr>
      <w:r>
        <w:t>Page No.324</w:t>
      </w:r>
    </w:p>
    <w:p w:rsidR="002F2DBB" w:rsidRDefault="002F2DBB">
      <w:pPr>
        <w:rPr>
          <w:rFonts w:ascii="Times New Roman" w:hAnsi="Times New Roman"/>
          <w:color w:val="000000"/>
          <w:sz w:val="24"/>
        </w:rPr>
      </w:pPr>
    </w:p>
    <w:tbl>
      <w:tblPr>
        <w:tblW w:w="0" w:type="auto"/>
        <w:tblInd w:w="15" w:type="dxa"/>
        <w:tblLayout w:type="fixed"/>
        <w:tblCellMar>
          <w:left w:w="0" w:type="dxa"/>
          <w:right w:w="0" w:type="dxa"/>
        </w:tblCellMar>
        <w:tblLook w:val="04A0"/>
      </w:tblPr>
      <w:tblGrid>
        <w:gridCol w:w="803"/>
        <w:gridCol w:w="1080"/>
        <w:gridCol w:w="5340"/>
        <w:gridCol w:w="915"/>
        <w:gridCol w:w="1417"/>
      </w:tblGrid>
      <w:tr w:rsidR="002F2DBB" w:rsidTr="00C477D4">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z w:val="24"/>
              </w:rPr>
            </w:pPr>
            <w:r>
              <w:rPr>
                <w:rFonts w:ascii="Times New Roman" w:hAnsi="Times New Roman"/>
                <w:color w:val="00000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6"/>
                <w:sz w:val="24"/>
              </w:rPr>
            </w:pPr>
            <w:r>
              <w:rPr>
                <w:rFonts w:ascii="Times New Roman" w:hAnsi="Times New Roman"/>
                <w:color w:val="000000"/>
                <w:spacing w:val="6"/>
                <w:sz w:val="24"/>
              </w:rPr>
              <w:t xml:space="preserve">Rite (in </w:t>
            </w:r>
            <w:r>
              <w:rPr>
                <w:rFonts w:ascii="Times New Roman" w:hAnsi="Times New Roman"/>
                <w:color w:val="000000"/>
                <w:spacing w:val="6"/>
                <w:sz w:val="24"/>
              </w:rPr>
              <w:br/>
            </w:r>
            <w:r>
              <w:rPr>
                <w:rFonts w:ascii="Times New Roman" w:hAnsi="Times New Roman"/>
                <w:color w:val="000000"/>
                <w:spacing w:val="-10"/>
                <w:sz w:val="24"/>
              </w:rPr>
              <w:t>Rs.)</w:t>
            </w:r>
          </w:p>
        </w:tc>
      </w:tr>
      <w:tr w:rsidR="002F2DBB" w:rsidTr="00C477D4">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r>
      <w:tr w:rsidR="002F2DBB" w:rsidTr="00C477D4">
        <w:trPr>
          <w:trHeight w:hRule="exact" w:val="1447"/>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tabs>
                <w:tab w:val="decimal" w:pos="416"/>
              </w:tabs>
              <w:rPr>
                <w:rFonts w:ascii="Times New Roman" w:hAnsi="Times New Roman"/>
                <w:color w:val="000000"/>
                <w:spacing w:val="-10"/>
                <w:sz w:val="24"/>
              </w:rPr>
            </w:pPr>
            <w:r>
              <w:rPr>
                <w:rFonts w:ascii="Times New Roman" w:hAnsi="Times New Roman"/>
                <w:color w:val="000000"/>
                <w:spacing w:val="-10"/>
                <w:sz w:val="24"/>
              </w:rPr>
              <w:lastRenderedPageBreak/>
              <w:t>18.28</w:t>
            </w:r>
          </w:p>
        </w:tc>
        <w:tc>
          <w:tcPr>
            <w:tcW w:w="6420" w:type="dxa"/>
            <w:gridSpan w:val="2"/>
            <w:tcBorders>
              <w:top w:val="single" w:sz="6" w:space="0" w:color="000000"/>
              <w:left w:val="single" w:sz="6" w:space="0" w:color="000000"/>
              <w:bottom w:val="single" w:sz="6" w:space="0" w:color="000000"/>
              <w:right w:val="single" w:sz="6" w:space="0" w:color="000000"/>
            </w:tcBorders>
          </w:tcPr>
          <w:p w:rsidR="002F2DBB" w:rsidRDefault="002F2DBB" w:rsidP="00C477D4">
            <w:pPr>
              <w:ind w:left="108" w:right="108"/>
              <w:jc w:val="both"/>
              <w:rPr>
                <w:rFonts w:ascii="Times New Roman" w:hAnsi="Times New Roman"/>
                <w:color w:val="000000"/>
                <w:spacing w:val="-3"/>
                <w:sz w:val="24"/>
              </w:rPr>
            </w:pPr>
            <w:r>
              <w:rPr>
                <w:rFonts w:ascii="Times New Roman" w:hAnsi="Times New Roman"/>
                <w:color w:val="000000"/>
                <w:spacing w:val="-3"/>
                <w:sz w:val="24"/>
              </w:rPr>
              <w:t>Providing and fixing required Stainless Steel Fitting of press fit de</w:t>
            </w:r>
            <w:r>
              <w:rPr>
                <w:rFonts w:ascii="Times New Roman" w:hAnsi="Times New Roman"/>
                <w:color w:val="000000"/>
                <w:spacing w:val="7"/>
                <w:w w:val="155"/>
                <w:sz w:val="26"/>
              </w:rPr>
              <w:t>s</w:t>
            </w:r>
            <w:r>
              <w:rPr>
                <w:rFonts w:ascii="Times New Roman" w:hAnsi="Times New Roman"/>
                <w:color w:val="000000"/>
                <w:spacing w:val="-3"/>
                <w:sz w:val="24"/>
              </w:rPr>
              <w:t xml:space="preserve">ign of grade AISI 304 conforming to JNWA G116 standard </w:t>
            </w:r>
            <w:r>
              <w:rPr>
                <w:rFonts w:ascii="Times New Roman" w:hAnsi="Times New Roman"/>
                <w:color w:val="000000"/>
                <w:spacing w:val="1"/>
                <w:sz w:val="24"/>
              </w:rPr>
              <w:t xml:space="preserve">with V-profile or M-profile and with 0-ring sealing gasket of </w:t>
            </w:r>
            <w:r>
              <w:rPr>
                <w:rFonts w:ascii="Times New Roman" w:hAnsi="Times New Roman"/>
                <w:color w:val="000000"/>
                <w:spacing w:val="-1"/>
                <w:sz w:val="24"/>
              </w:rPr>
              <w:t>EPDM material of required dia as per diretion of Engineer-in</w:t>
            </w:r>
            <w:r>
              <w:rPr>
                <w:rFonts w:ascii="Times New Roman" w:hAnsi="Times New Roman"/>
                <w:color w:val="000000"/>
                <w:spacing w:val="-1"/>
                <w:sz w:val="24"/>
              </w:rPr>
              <w:softHyphen/>
            </w:r>
            <w:r>
              <w:rPr>
                <w:rFonts w:ascii="Times New Roman" w:hAnsi="Times New Roman"/>
                <w:color w:val="000000"/>
                <w:sz w:val="24"/>
              </w:rPr>
              <w:t>charge. Cap</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r>
      <w:tr w:rsidR="002F2DBB" w:rsidTr="00C477D4">
        <w:trPr>
          <w:trHeight w:hRule="exact" w:val="398"/>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12"/>
              <w:rPr>
                <w:rFonts w:ascii="Times New Roman" w:hAnsi="Times New Roman"/>
                <w:color w:val="000000"/>
                <w:spacing w:val="-10"/>
                <w:sz w:val="24"/>
              </w:rPr>
            </w:pPr>
            <w:r>
              <w:rPr>
                <w:rFonts w:ascii="Times New Roman" w:hAnsi="Times New Roman"/>
                <w:color w:val="000000"/>
                <w:spacing w:val="-10"/>
                <w:sz w:val="24"/>
              </w:rPr>
              <w:t>18.28.1</w:t>
            </w:r>
          </w:p>
        </w:tc>
        <w:tc>
          <w:tcPr>
            <w:tcW w:w="534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27"/>
              <w:rPr>
                <w:rFonts w:ascii="Times New Roman" w:hAnsi="Times New Roman"/>
                <w:color w:val="000000"/>
                <w:spacing w:val="-6"/>
                <w:sz w:val="24"/>
              </w:rPr>
            </w:pPr>
            <w:r>
              <w:rPr>
                <w:rFonts w:ascii="Times New Roman" w:hAnsi="Times New Roman"/>
                <w:color w:val="000000"/>
                <w:spacing w:val="-6"/>
                <w:sz w:val="24"/>
              </w:rPr>
              <w:t>For 15.88 ram outer dia pipe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52.00</w:t>
            </w:r>
          </w:p>
        </w:tc>
      </w:tr>
      <w:tr w:rsidR="002F2DBB" w:rsidTr="00C477D4">
        <w:trPr>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12"/>
              <w:rPr>
                <w:rFonts w:ascii="Times New Roman" w:hAnsi="Times New Roman"/>
                <w:color w:val="000000"/>
                <w:spacing w:val="-10"/>
                <w:sz w:val="24"/>
              </w:rPr>
            </w:pPr>
            <w:r>
              <w:rPr>
                <w:rFonts w:ascii="Times New Roman" w:hAnsi="Times New Roman"/>
                <w:color w:val="000000"/>
                <w:spacing w:val="-10"/>
                <w:sz w:val="24"/>
              </w:rPr>
              <w:t>18.28.2</w:t>
            </w:r>
          </w:p>
        </w:tc>
        <w:tc>
          <w:tcPr>
            <w:tcW w:w="534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27"/>
              <w:rPr>
                <w:rFonts w:ascii="Times New Roman" w:hAnsi="Times New Roman"/>
                <w:color w:val="000000"/>
                <w:spacing w:val="-4"/>
                <w:sz w:val="24"/>
              </w:rPr>
            </w:pPr>
            <w:r>
              <w:rPr>
                <w:rFonts w:ascii="Times New Roman" w:hAnsi="Times New Roman"/>
                <w:color w:val="000000"/>
                <w:spacing w:val="-4"/>
                <w:sz w:val="24"/>
              </w:rPr>
              <w:t>For 22.22 mm outer dia Pipe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74.00</w:t>
            </w:r>
          </w:p>
        </w:tc>
      </w:tr>
      <w:tr w:rsidR="002F2DBB" w:rsidTr="00C477D4">
        <w:trPr>
          <w:trHeight w:hRule="exact" w:val="397"/>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12"/>
              <w:rPr>
                <w:rFonts w:ascii="Times New Roman" w:hAnsi="Times New Roman"/>
                <w:color w:val="000000"/>
                <w:sz w:val="23"/>
              </w:rPr>
            </w:pPr>
            <w:r>
              <w:rPr>
                <w:rFonts w:ascii="Times New Roman" w:hAnsi="Times New Roman"/>
                <w:color w:val="000000"/>
                <w:sz w:val="23"/>
              </w:rPr>
              <w:t>18.28,3</w:t>
            </w:r>
          </w:p>
        </w:tc>
        <w:tc>
          <w:tcPr>
            <w:tcW w:w="534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27"/>
              <w:rPr>
                <w:rFonts w:ascii="Times New Roman" w:hAnsi="Times New Roman"/>
                <w:color w:val="000000"/>
                <w:spacing w:val="4"/>
                <w:sz w:val="23"/>
              </w:rPr>
            </w:pPr>
            <w:r>
              <w:rPr>
                <w:rFonts w:ascii="Times New Roman" w:hAnsi="Times New Roman"/>
                <w:color w:val="000000"/>
                <w:spacing w:val="4"/>
                <w:sz w:val="23"/>
              </w:rPr>
              <w:t xml:space="preserve">For 28,58 </w:t>
            </w:r>
            <w:r>
              <w:rPr>
                <w:rFonts w:ascii="Times New Roman" w:hAnsi="Times New Roman"/>
                <w:color w:val="000000"/>
                <w:spacing w:val="-6"/>
                <w:sz w:val="24"/>
              </w:rPr>
              <w:t>ram outer dia Pipe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98.00</w:t>
            </w:r>
          </w:p>
        </w:tc>
      </w:tr>
      <w:tr w:rsidR="002F2DBB" w:rsidTr="00C477D4">
        <w:trPr>
          <w:trHeight w:hRule="exact" w:val="398"/>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12"/>
              <w:rPr>
                <w:rFonts w:ascii="Times New Roman" w:hAnsi="Times New Roman"/>
                <w:color w:val="000000"/>
                <w:spacing w:val="-10"/>
                <w:sz w:val="24"/>
              </w:rPr>
            </w:pPr>
            <w:r>
              <w:rPr>
                <w:rFonts w:ascii="Times New Roman" w:hAnsi="Times New Roman"/>
                <w:color w:val="000000"/>
                <w:spacing w:val="-10"/>
                <w:sz w:val="24"/>
              </w:rPr>
              <w:t>18.28.4</w:t>
            </w:r>
          </w:p>
        </w:tc>
        <w:tc>
          <w:tcPr>
            <w:tcW w:w="534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27"/>
              <w:rPr>
                <w:rFonts w:ascii="Times New Roman" w:hAnsi="Times New Roman"/>
                <w:color w:val="000000"/>
                <w:spacing w:val="-6"/>
                <w:sz w:val="24"/>
              </w:rPr>
            </w:pPr>
            <w:r>
              <w:rPr>
                <w:rFonts w:ascii="Times New Roman" w:hAnsi="Times New Roman"/>
                <w:color w:val="000000"/>
                <w:spacing w:val="-6"/>
                <w:sz w:val="24"/>
              </w:rPr>
              <w:t>For 34.00 mm outer dia Pipe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201.00</w:t>
            </w:r>
          </w:p>
        </w:tc>
      </w:tr>
      <w:tr w:rsidR="002F2DBB" w:rsidTr="00C477D4">
        <w:trPr>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12"/>
              <w:rPr>
                <w:rFonts w:ascii="Times New Roman" w:hAnsi="Times New Roman"/>
                <w:color w:val="000000"/>
                <w:spacing w:val="-10"/>
                <w:sz w:val="24"/>
              </w:rPr>
            </w:pPr>
            <w:r>
              <w:rPr>
                <w:rFonts w:ascii="Times New Roman" w:hAnsi="Times New Roman"/>
                <w:color w:val="000000"/>
                <w:spacing w:val="-10"/>
                <w:sz w:val="24"/>
              </w:rPr>
              <w:t>18.28.5</w:t>
            </w:r>
          </w:p>
        </w:tc>
        <w:tc>
          <w:tcPr>
            <w:tcW w:w="534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27"/>
              <w:rPr>
                <w:rFonts w:ascii="Times New Roman" w:hAnsi="Times New Roman"/>
                <w:color w:val="000000"/>
                <w:spacing w:val="-6"/>
                <w:sz w:val="24"/>
              </w:rPr>
            </w:pPr>
            <w:r>
              <w:rPr>
                <w:rFonts w:ascii="Times New Roman" w:hAnsi="Times New Roman"/>
                <w:color w:val="000000"/>
                <w:spacing w:val="-6"/>
                <w:sz w:val="24"/>
              </w:rPr>
              <w:t>For 42.70 mm outer dia Pipe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294.00</w:t>
            </w:r>
          </w:p>
        </w:tc>
      </w:tr>
      <w:tr w:rsidR="002F2DBB" w:rsidTr="00C477D4">
        <w:trPr>
          <w:trHeight w:hRule="exact" w:val="555"/>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12"/>
              <w:rPr>
                <w:rFonts w:ascii="Times New Roman" w:hAnsi="Times New Roman"/>
                <w:color w:val="000000"/>
                <w:spacing w:val="-10"/>
                <w:sz w:val="24"/>
              </w:rPr>
            </w:pPr>
            <w:r>
              <w:rPr>
                <w:rFonts w:ascii="Times New Roman" w:hAnsi="Times New Roman"/>
                <w:color w:val="000000"/>
                <w:spacing w:val="-10"/>
                <w:sz w:val="24"/>
              </w:rPr>
              <w:t>18.28.6</w:t>
            </w:r>
          </w:p>
        </w:tc>
        <w:tc>
          <w:tcPr>
            <w:tcW w:w="534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27"/>
              <w:rPr>
                <w:rFonts w:ascii="Times New Roman" w:hAnsi="Times New Roman"/>
                <w:color w:val="000000"/>
                <w:spacing w:val="-6"/>
                <w:sz w:val="24"/>
              </w:rPr>
            </w:pPr>
            <w:r>
              <w:rPr>
                <w:rFonts w:ascii="Times New Roman" w:hAnsi="Times New Roman"/>
                <w:color w:val="000000"/>
                <w:spacing w:val="-6"/>
                <w:sz w:val="24"/>
              </w:rPr>
              <w:t>For 48 60 mm outer dia Pipe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383.00</w:t>
            </w:r>
          </w:p>
        </w:tc>
      </w:tr>
      <w:tr w:rsidR="002F2DBB" w:rsidTr="00C477D4">
        <w:trPr>
          <w:trHeight w:hRule="exact" w:val="1650"/>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tabs>
                <w:tab w:val="decimal" w:pos="416"/>
              </w:tabs>
              <w:rPr>
                <w:rFonts w:ascii="Times New Roman" w:hAnsi="Times New Roman"/>
                <w:color w:val="000000"/>
                <w:spacing w:val="-10"/>
                <w:sz w:val="24"/>
              </w:rPr>
            </w:pPr>
            <w:r>
              <w:rPr>
                <w:rFonts w:ascii="Times New Roman" w:hAnsi="Times New Roman"/>
                <w:color w:val="000000"/>
                <w:spacing w:val="-10"/>
                <w:sz w:val="24"/>
              </w:rPr>
              <w:t>18.29</w:t>
            </w:r>
          </w:p>
        </w:tc>
        <w:tc>
          <w:tcPr>
            <w:tcW w:w="6420" w:type="dxa"/>
            <w:gridSpan w:val="2"/>
            <w:tcBorders>
              <w:top w:val="single" w:sz="6" w:space="0" w:color="000000"/>
              <w:left w:val="single" w:sz="6" w:space="0" w:color="000000"/>
              <w:bottom w:val="single" w:sz="6" w:space="0" w:color="000000"/>
              <w:right w:val="single" w:sz="6" w:space="0" w:color="000000"/>
            </w:tcBorders>
          </w:tcPr>
          <w:p w:rsidR="002F2DBB" w:rsidRDefault="002F2DBB" w:rsidP="00C477D4">
            <w:pPr>
              <w:spacing w:line="220" w:lineRule="auto"/>
              <w:ind w:left="108" w:right="108"/>
              <w:jc w:val="both"/>
              <w:rPr>
                <w:rFonts w:ascii="Times New Roman" w:hAnsi="Times New Roman"/>
                <w:color w:val="000000"/>
                <w:spacing w:val="-3"/>
                <w:sz w:val="24"/>
              </w:rPr>
            </w:pPr>
            <w:r>
              <w:rPr>
                <w:rFonts w:ascii="Times New Roman" w:hAnsi="Times New Roman"/>
                <w:color w:val="000000"/>
                <w:spacing w:val="-3"/>
                <w:sz w:val="24"/>
              </w:rPr>
              <w:t>Providing and fixing required Stainless Steel Fitting of press fit de</w:t>
            </w:r>
            <w:r>
              <w:rPr>
                <w:rFonts w:ascii="Times New Roman" w:hAnsi="Times New Roman"/>
                <w:color w:val="000000"/>
                <w:spacing w:val="7"/>
                <w:w w:val="155"/>
                <w:sz w:val="26"/>
              </w:rPr>
              <w:t>s</w:t>
            </w:r>
            <w:r>
              <w:rPr>
                <w:rFonts w:ascii="Times New Roman" w:hAnsi="Times New Roman"/>
                <w:color w:val="000000"/>
                <w:spacing w:val="-3"/>
                <w:sz w:val="24"/>
              </w:rPr>
              <w:t xml:space="preserve">ign of grade AISI 304 conforming to JNWA G116 standard </w:t>
            </w:r>
            <w:r>
              <w:rPr>
                <w:rFonts w:ascii="Times New Roman" w:hAnsi="Times New Roman"/>
                <w:color w:val="000000"/>
                <w:spacing w:val="1"/>
                <w:sz w:val="24"/>
              </w:rPr>
              <w:t xml:space="preserve">with V-profile or M-profile and with 0-ring sealing gasket of </w:t>
            </w:r>
            <w:r>
              <w:rPr>
                <w:rFonts w:ascii="Times New Roman" w:hAnsi="Times New Roman"/>
                <w:color w:val="000000"/>
                <w:spacing w:val="-4"/>
                <w:sz w:val="24"/>
              </w:rPr>
              <w:t xml:space="preserve">EPDM material of required dia </w:t>
            </w:r>
            <w:r>
              <w:rPr>
                <w:rFonts w:ascii="Times New Roman" w:hAnsi="Times New Roman"/>
                <w:b/>
                <w:color w:val="000000"/>
                <w:spacing w:val="6"/>
                <w:sz w:val="25"/>
              </w:rPr>
              <w:t xml:space="preserve">as per </w:t>
            </w:r>
            <w:r>
              <w:rPr>
                <w:rFonts w:ascii="Times New Roman" w:hAnsi="Times New Roman"/>
                <w:color w:val="000000"/>
                <w:spacing w:val="-4"/>
                <w:sz w:val="24"/>
              </w:rPr>
              <w:t>diretion of Engineer-in</w:t>
            </w:r>
            <w:r>
              <w:rPr>
                <w:rFonts w:ascii="Times New Roman" w:hAnsi="Times New Roman"/>
                <w:color w:val="000000"/>
                <w:spacing w:val="-4"/>
                <w:sz w:val="24"/>
              </w:rPr>
              <w:softHyphen/>
            </w:r>
            <w:r>
              <w:rPr>
                <w:rFonts w:ascii="Times New Roman" w:hAnsi="Times New Roman"/>
                <w:color w:val="000000"/>
                <w:spacing w:val="-10"/>
                <w:sz w:val="24"/>
              </w:rPr>
              <w:t>charge</w:t>
            </w:r>
          </w:p>
          <w:p w:rsidR="002F2DBB" w:rsidRDefault="002F2DBB" w:rsidP="00C477D4">
            <w:pPr>
              <w:ind w:left="108"/>
              <w:rPr>
                <w:rFonts w:ascii="Times New Roman" w:hAnsi="Times New Roman"/>
                <w:color w:val="000000"/>
                <w:spacing w:val="-10"/>
                <w:sz w:val="24"/>
              </w:rPr>
            </w:pPr>
            <w:r>
              <w:rPr>
                <w:rFonts w:ascii="Times New Roman" w:hAnsi="Times New Roman"/>
                <w:color w:val="000000"/>
                <w:spacing w:val="-10"/>
                <w:sz w:val="24"/>
              </w:rPr>
              <w:t>Pipe Bridge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r>
      <w:tr w:rsidR="002F2DBB" w:rsidTr="00C477D4">
        <w:trPr>
          <w:trHeight w:hRule="exact" w:val="465"/>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12"/>
              <w:rPr>
                <w:rFonts w:ascii="Times New Roman" w:hAnsi="Times New Roman"/>
                <w:color w:val="000000"/>
                <w:spacing w:val="-10"/>
                <w:sz w:val="24"/>
              </w:rPr>
            </w:pPr>
            <w:r>
              <w:rPr>
                <w:rFonts w:ascii="Times New Roman" w:hAnsi="Times New Roman"/>
                <w:color w:val="000000"/>
                <w:spacing w:val="-10"/>
                <w:sz w:val="24"/>
              </w:rPr>
              <w:t>18.29.1</w:t>
            </w:r>
          </w:p>
        </w:tc>
        <w:tc>
          <w:tcPr>
            <w:tcW w:w="534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27"/>
              <w:rPr>
                <w:rFonts w:ascii="Times New Roman" w:hAnsi="Times New Roman"/>
                <w:color w:val="000000"/>
                <w:spacing w:val="-6"/>
                <w:sz w:val="24"/>
              </w:rPr>
            </w:pPr>
            <w:r>
              <w:rPr>
                <w:rFonts w:ascii="Times New Roman" w:hAnsi="Times New Roman"/>
                <w:color w:val="000000"/>
                <w:spacing w:val="-6"/>
                <w:sz w:val="24"/>
              </w:rPr>
              <w:t>For 15 88 mm outer dia pipe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249.00</w:t>
            </w:r>
          </w:p>
        </w:tc>
      </w:tr>
      <w:tr w:rsidR="002F2DBB" w:rsidTr="00C477D4">
        <w:trPr>
          <w:trHeight w:hRule="exact" w:val="465"/>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12"/>
              <w:rPr>
                <w:rFonts w:ascii="Times New Roman" w:hAnsi="Times New Roman"/>
                <w:color w:val="000000"/>
                <w:spacing w:val="-10"/>
                <w:sz w:val="24"/>
              </w:rPr>
            </w:pPr>
            <w:r>
              <w:rPr>
                <w:rFonts w:ascii="Times New Roman" w:hAnsi="Times New Roman"/>
                <w:color w:val="000000"/>
                <w:spacing w:val="-10"/>
                <w:sz w:val="24"/>
              </w:rPr>
              <w:t>18.29.2</w:t>
            </w:r>
          </w:p>
        </w:tc>
        <w:tc>
          <w:tcPr>
            <w:tcW w:w="534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27"/>
              <w:rPr>
                <w:rFonts w:ascii="Times New Roman" w:hAnsi="Times New Roman"/>
                <w:color w:val="000000"/>
                <w:spacing w:val="-6"/>
                <w:sz w:val="24"/>
              </w:rPr>
            </w:pPr>
            <w:r>
              <w:rPr>
                <w:rFonts w:ascii="Times New Roman" w:hAnsi="Times New Roman"/>
                <w:color w:val="000000"/>
                <w:spacing w:val="-6"/>
                <w:sz w:val="24"/>
              </w:rPr>
              <w:t>For 22.22 mm outer dia. Pipe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315.00</w:t>
            </w:r>
          </w:p>
        </w:tc>
      </w:tr>
      <w:tr w:rsidR="002F2DBB" w:rsidTr="00C477D4">
        <w:trPr>
          <w:trHeight w:hRule="exact" w:val="510"/>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12"/>
              <w:rPr>
                <w:rFonts w:ascii="Times New Roman" w:hAnsi="Times New Roman"/>
                <w:color w:val="000000"/>
                <w:spacing w:val="-10"/>
                <w:sz w:val="24"/>
              </w:rPr>
            </w:pPr>
            <w:r>
              <w:rPr>
                <w:rFonts w:ascii="Times New Roman" w:hAnsi="Times New Roman"/>
                <w:color w:val="000000"/>
                <w:spacing w:val="-10"/>
                <w:sz w:val="24"/>
              </w:rPr>
              <w:t>18.29.3</w:t>
            </w:r>
          </w:p>
        </w:tc>
        <w:tc>
          <w:tcPr>
            <w:tcW w:w="534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27"/>
              <w:rPr>
                <w:rFonts w:ascii="Times New Roman" w:hAnsi="Times New Roman"/>
                <w:color w:val="000000"/>
                <w:spacing w:val="-4"/>
                <w:sz w:val="24"/>
              </w:rPr>
            </w:pPr>
            <w:r>
              <w:rPr>
                <w:rFonts w:ascii="Times New Roman" w:hAnsi="Times New Roman"/>
                <w:color w:val="000000"/>
                <w:spacing w:val="-4"/>
                <w:sz w:val="24"/>
              </w:rPr>
              <w:t>For 28.58 ram outer dia Pipe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473.00</w:t>
            </w:r>
          </w:p>
        </w:tc>
      </w:tr>
      <w:tr w:rsidR="002F2DBB" w:rsidTr="00C477D4">
        <w:trPr>
          <w:trHeight w:hRule="exact" w:val="1717"/>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tabs>
                <w:tab w:val="decimal" w:pos="416"/>
              </w:tabs>
              <w:rPr>
                <w:rFonts w:ascii="Times New Roman" w:hAnsi="Times New Roman"/>
                <w:color w:val="000000"/>
                <w:spacing w:val="-10"/>
                <w:sz w:val="24"/>
              </w:rPr>
            </w:pPr>
            <w:r>
              <w:rPr>
                <w:rFonts w:ascii="Times New Roman" w:hAnsi="Times New Roman"/>
                <w:color w:val="000000"/>
                <w:spacing w:val="-10"/>
                <w:sz w:val="24"/>
              </w:rPr>
              <w:t>18.30</w:t>
            </w:r>
          </w:p>
        </w:tc>
        <w:tc>
          <w:tcPr>
            <w:tcW w:w="6420" w:type="dxa"/>
            <w:gridSpan w:val="2"/>
            <w:tcBorders>
              <w:top w:val="single" w:sz="6" w:space="0" w:color="000000"/>
              <w:left w:val="single" w:sz="6" w:space="0" w:color="000000"/>
              <w:bottom w:val="single" w:sz="6" w:space="0" w:color="000000"/>
              <w:right w:val="single" w:sz="6" w:space="0" w:color="000000"/>
            </w:tcBorders>
          </w:tcPr>
          <w:p w:rsidR="002F2DBB" w:rsidRDefault="002F2DBB" w:rsidP="00C477D4">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required Stainless Steel Filling of press fit </w:t>
            </w:r>
            <w:r>
              <w:rPr>
                <w:rFonts w:ascii="Times New Roman" w:hAnsi="Times New Roman"/>
                <w:color w:val="000000"/>
                <w:spacing w:val="-1"/>
                <w:sz w:val="24"/>
              </w:rPr>
              <w:t xml:space="preserve">design of grade AISI 304 conforming to JNWA G116 standard </w:t>
            </w:r>
            <w:r>
              <w:rPr>
                <w:rFonts w:ascii="Times New Roman" w:hAnsi="Times New Roman"/>
                <w:color w:val="000000"/>
                <w:spacing w:val="1"/>
                <w:sz w:val="24"/>
              </w:rPr>
              <w:t xml:space="preserve">with V-profde or M-profile and with 0-ring sealing gasket of </w:t>
            </w:r>
            <w:r>
              <w:rPr>
                <w:rFonts w:ascii="Times New Roman" w:hAnsi="Times New Roman"/>
                <w:color w:val="000000"/>
                <w:spacing w:val="-1"/>
                <w:sz w:val="24"/>
              </w:rPr>
              <w:t>EPDM material of required dia as per diretion of Engineer-in</w:t>
            </w:r>
            <w:r>
              <w:rPr>
                <w:rFonts w:ascii="Times New Roman" w:hAnsi="Times New Roman"/>
                <w:color w:val="000000"/>
                <w:spacing w:val="-1"/>
                <w:sz w:val="24"/>
              </w:rPr>
              <w:softHyphen/>
            </w:r>
            <w:r>
              <w:rPr>
                <w:rFonts w:ascii="Times New Roman" w:hAnsi="Times New Roman"/>
                <w:color w:val="000000"/>
                <w:spacing w:val="-10"/>
                <w:sz w:val="24"/>
              </w:rPr>
              <w:t>charge</w:t>
            </w:r>
          </w:p>
          <w:p w:rsidR="002F2DBB" w:rsidRDefault="002F2DBB" w:rsidP="00C477D4">
            <w:pPr>
              <w:ind w:left="108"/>
              <w:rPr>
                <w:rFonts w:ascii="Times New Roman" w:hAnsi="Times New Roman"/>
                <w:color w:val="000000"/>
                <w:spacing w:val="-6"/>
                <w:sz w:val="24"/>
              </w:rPr>
            </w:pPr>
            <w:r>
              <w:rPr>
                <w:rFonts w:ascii="Times New Roman" w:hAnsi="Times New Roman"/>
                <w:color w:val="000000"/>
                <w:spacing w:val="-6"/>
                <w:sz w:val="24"/>
              </w:rPr>
              <w:t>Slip Coup ing/ Soeket</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r>
      <w:tr w:rsidR="002F2DBB" w:rsidTr="00C477D4">
        <w:trPr>
          <w:trHeight w:hRule="exact" w:val="413"/>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12"/>
              <w:rPr>
                <w:rFonts w:ascii="Times New Roman" w:hAnsi="Times New Roman"/>
                <w:color w:val="000000"/>
                <w:spacing w:val="-10"/>
                <w:sz w:val="24"/>
              </w:rPr>
            </w:pPr>
            <w:r>
              <w:rPr>
                <w:rFonts w:ascii="Times New Roman" w:hAnsi="Times New Roman"/>
                <w:color w:val="000000"/>
                <w:spacing w:val="-10"/>
                <w:sz w:val="24"/>
              </w:rPr>
              <w:t>18.30.1</w:t>
            </w:r>
          </w:p>
        </w:tc>
        <w:tc>
          <w:tcPr>
            <w:tcW w:w="534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27"/>
              <w:rPr>
                <w:rFonts w:ascii="Times New Roman" w:hAnsi="Times New Roman"/>
                <w:color w:val="000000"/>
                <w:spacing w:val="-6"/>
                <w:sz w:val="24"/>
              </w:rPr>
            </w:pPr>
            <w:r>
              <w:rPr>
                <w:rFonts w:ascii="Times New Roman" w:hAnsi="Times New Roman"/>
                <w:color w:val="000000"/>
                <w:spacing w:val="-6"/>
                <w:sz w:val="24"/>
              </w:rPr>
              <w:t>For 15.88 mm outer dia pipe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131.00</w:t>
            </w:r>
          </w:p>
        </w:tc>
      </w:tr>
      <w:tr w:rsidR="002F2DBB"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12"/>
              <w:rPr>
                <w:rFonts w:ascii="Times New Roman" w:hAnsi="Times New Roman"/>
                <w:color w:val="000000"/>
                <w:spacing w:val="-10"/>
                <w:sz w:val="24"/>
              </w:rPr>
            </w:pPr>
            <w:r>
              <w:rPr>
                <w:rFonts w:ascii="Times New Roman" w:hAnsi="Times New Roman"/>
                <w:color w:val="000000"/>
                <w:spacing w:val="-10"/>
                <w:sz w:val="24"/>
              </w:rPr>
              <w:t>18.30.2</w:t>
            </w:r>
          </w:p>
        </w:tc>
        <w:tc>
          <w:tcPr>
            <w:tcW w:w="534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27"/>
              <w:rPr>
                <w:rFonts w:ascii="Times New Roman" w:hAnsi="Times New Roman"/>
                <w:color w:val="000000"/>
                <w:spacing w:val="-6"/>
                <w:sz w:val="24"/>
              </w:rPr>
            </w:pPr>
            <w:r>
              <w:rPr>
                <w:rFonts w:ascii="Times New Roman" w:hAnsi="Times New Roman"/>
                <w:color w:val="000000"/>
                <w:spacing w:val="-6"/>
                <w:sz w:val="24"/>
              </w:rPr>
              <w:t>For 22 22 mm outer dia pipe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214.00</w:t>
            </w:r>
          </w:p>
        </w:tc>
      </w:tr>
      <w:tr w:rsidR="002F2DBB"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12"/>
              <w:rPr>
                <w:rFonts w:ascii="Times New Roman" w:hAnsi="Times New Roman"/>
                <w:color w:val="000000"/>
                <w:spacing w:val="-10"/>
                <w:sz w:val="24"/>
              </w:rPr>
            </w:pPr>
            <w:r>
              <w:rPr>
                <w:rFonts w:ascii="Times New Roman" w:hAnsi="Times New Roman"/>
                <w:color w:val="000000"/>
                <w:spacing w:val="-10"/>
                <w:sz w:val="24"/>
              </w:rPr>
              <w:t>18.303</w:t>
            </w:r>
          </w:p>
        </w:tc>
        <w:tc>
          <w:tcPr>
            <w:tcW w:w="534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27"/>
              <w:rPr>
                <w:rFonts w:ascii="Times New Roman" w:hAnsi="Times New Roman"/>
                <w:color w:val="000000"/>
                <w:spacing w:val="2"/>
                <w:sz w:val="23"/>
              </w:rPr>
            </w:pPr>
            <w:r>
              <w:rPr>
                <w:rFonts w:ascii="Times New Roman" w:hAnsi="Times New Roman"/>
                <w:color w:val="000000"/>
                <w:spacing w:val="2"/>
                <w:sz w:val="23"/>
              </w:rPr>
              <w:t xml:space="preserve">For 28 58 </w:t>
            </w:r>
            <w:r>
              <w:rPr>
                <w:rFonts w:ascii="Times New Roman" w:hAnsi="Times New Roman"/>
                <w:color w:val="000000"/>
                <w:spacing w:val="-8"/>
                <w:sz w:val="24"/>
              </w:rPr>
              <w:t>mm outer dia pipe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274.00</w:t>
            </w:r>
          </w:p>
        </w:tc>
      </w:tr>
      <w:tr w:rsidR="002F2DBB" w:rsidTr="00C477D4">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12"/>
              <w:rPr>
                <w:rFonts w:ascii="Times New Roman" w:hAnsi="Times New Roman"/>
                <w:color w:val="000000"/>
                <w:spacing w:val="-10"/>
                <w:sz w:val="24"/>
              </w:rPr>
            </w:pPr>
            <w:r>
              <w:rPr>
                <w:rFonts w:ascii="Times New Roman" w:hAnsi="Times New Roman"/>
                <w:color w:val="000000"/>
                <w:spacing w:val="-10"/>
                <w:sz w:val="24"/>
              </w:rPr>
              <w:t>18,30.4</w:t>
            </w:r>
          </w:p>
        </w:tc>
        <w:tc>
          <w:tcPr>
            <w:tcW w:w="534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27"/>
              <w:rPr>
                <w:rFonts w:ascii="Times New Roman" w:hAnsi="Times New Roman"/>
                <w:color w:val="000000"/>
                <w:spacing w:val="-6"/>
                <w:sz w:val="24"/>
              </w:rPr>
            </w:pPr>
            <w:r>
              <w:rPr>
                <w:rFonts w:ascii="Times New Roman" w:hAnsi="Times New Roman"/>
                <w:color w:val="000000"/>
                <w:spacing w:val="-6"/>
                <w:sz w:val="24"/>
              </w:rPr>
              <w:t>For 34 00 mm outer dia pipe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405.00</w:t>
            </w:r>
          </w:p>
        </w:tc>
      </w:tr>
      <w:tr w:rsidR="002F2DBB" w:rsidTr="00C477D4">
        <w:trPr>
          <w:trHeight w:hRule="exact" w:val="413"/>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12"/>
              <w:rPr>
                <w:rFonts w:ascii="Times New Roman" w:hAnsi="Times New Roman"/>
                <w:color w:val="000000"/>
                <w:spacing w:val="-10"/>
                <w:sz w:val="24"/>
              </w:rPr>
            </w:pPr>
            <w:r>
              <w:rPr>
                <w:rFonts w:ascii="Times New Roman" w:hAnsi="Times New Roman"/>
                <w:color w:val="000000"/>
                <w:spacing w:val="-10"/>
                <w:sz w:val="24"/>
              </w:rPr>
              <w:t>18.30.5</w:t>
            </w:r>
          </w:p>
        </w:tc>
        <w:tc>
          <w:tcPr>
            <w:tcW w:w="534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27"/>
              <w:rPr>
                <w:rFonts w:ascii="Times New Roman" w:hAnsi="Times New Roman"/>
                <w:color w:val="000000"/>
                <w:spacing w:val="-6"/>
                <w:sz w:val="24"/>
              </w:rPr>
            </w:pPr>
            <w:r>
              <w:rPr>
                <w:rFonts w:ascii="Times New Roman" w:hAnsi="Times New Roman"/>
                <w:color w:val="000000"/>
                <w:spacing w:val="-6"/>
                <w:sz w:val="24"/>
              </w:rPr>
              <w:t>For 42.70 mm outer dia pipe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569.00</w:t>
            </w:r>
          </w:p>
        </w:tc>
      </w:tr>
      <w:tr w:rsidR="002F2DBB" w:rsidTr="00C477D4">
        <w:trPr>
          <w:trHeight w:hRule="exact" w:val="607"/>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12"/>
              <w:rPr>
                <w:rFonts w:ascii="Times New Roman" w:hAnsi="Times New Roman"/>
                <w:color w:val="000000"/>
                <w:spacing w:val="-10"/>
                <w:sz w:val="24"/>
              </w:rPr>
            </w:pPr>
            <w:r>
              <w:rPr>
                <w:rFonts w:ascii="Times New Roman" w:hAnsi="Times New Roman"/>
                <w:color w:val="000000"/>
                <w:spacing w:val="-10"/>
                <w:sz w:val="24"/>
              </w:rPr>
              <w:t>18.30.6</w:t>
            </w:r>
          </w:p>
        </w:tc>
        <w:tc>
          <w:tcPr>
            <w:tcW w:w="534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27"/>
              <w:rPr>
                <w:rFonts w:ascii="Times New Roman" w:hAnsi="Times New Roman"/>
                <w:color w:val="000000"/>
                <w:spacing w:val="-6"/>
                <w:sz w:val="24"/>
              </w:rPr>
            </w:pPr>
            <w:r>
              <w:rPr>
                <w:rFonts w:ascii="Times New Roman" w:hAnsi="Times New Roman"/>
                <w:color w:val="000000"/>
                <w:spacing w:val="-6"/>
                <w:sz w:val="24"/>
              </w:rPr>
              <w:t>For 48 60 mm outer dia pipe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707.00</w:t>
            </w:r>
          </w:p>
        </w:tc>
      </w:tr>
      <w:tr w:rsidR="002F2DBB" w:rsidTr="00C477D4">
        <w:trPr>
          <w:trHeight w:hRule="exact" w:val="1058"/>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tabs>
                <w:tab w:val="decimal" w:pos="416"/>
              </w:tabs>
              <w:rPr>
                <w:rFonts w:ascii="Times New Roman" w:hAnsi="Times New Roman"/>
                <w:color w:val="000000"/>
                <w:spacing w:val="-10"/>
                <w:sz w:val="24"/>
              </w:rPr>
            </w:pPr>
            <w:r>
              <w:rPr>
                <w:rFonts w:ascii="Times New Roman" w:hAnsi="Times New Roman"/>
                <w:color w:val="000000"/>
                <w:spacing w:val="-10"/>
                <w:sz w:val="24"/>
              </w:rPr>
              <w:t>18.31</w:t>
            </w:r>
          </w:p>
        </w:tc>
        <w:tc>
          <w:tcPr>
            <w:tcW w:w="6420" w:type="dxa"/>
            <w:gridSpan w:val="2"/>
            <w:tcBorders>
              <w:top w:val="single" w:sz="6" w:space="0" w:color="000000"/>
              <w:left w:val="single" w:sz="6" w:space="0" w:color="000000"/>
              <w:bottom w:val="single" w:sz="6" w:space="0" w:color="000000"/>
              <w:right w:val="single" w:sz="6" w:space="0" w:color="000000"/>
            </w:tcBorders>
          </w:tcPr>
          <w:p w:rsidR="002F2DBB" w:rsidRDefault="002F2DBB" w:rsidP="00C477D4">
            <w:pPr>
              <w:ind w:left="108" w:right="108"/>
              <w:jc w:val="both"/>
              <w:rPr>
                <w:rFonts w:ascii="Times New Roman" w:hAnsi="Times New Roman"/>
                <w:color w:val="000000"/>
                <w:spacing w:val="-10"/>
                <w:sz w:val="24"/>
              </w:rPr>
            </w:pPr>
            <w:r>
              <w:rPr>
                <w:rFonts w:ascii="Times New Roman" w:hAnsi="Times New Roman"/>
                <w:color w:val="000000"/>
                <w:spacing w:val="-10"/>
                <w:sz w:val="24"/>
              </w:rPr>
              <w:t xml:space="preserve">Fixing water meter and </w:t>
            </w:r>
            <w:r>
              <w:rPr>
                <w:rFonts w:ascii="Times New Roman" w:hAnsi="Times New Roman"/>
                <w:color w:val="000000"/>
                <w:sz w:val="23"/>
              </w:rPr>
              <w:t xml:space="preserve">gimp </w:t>
            </w:r>
            <w:r>
              <w:rPr>
                <w:rFonts w:ascii="Times New Roman" w:hAnsi="Times New Roman"/>
                <w:color w:val="000000"/>
                <w:spacing w:val="-10"/>
                <w:sz w:val="24"/>
              </w:rPr>
              <w:t xml:space="preserve">cock in G.L pipe line including </w:t>
            </w:r>
            <w:r>
              <w:rPr>
                <w:rFonts w:ascii="Times New Roman" w:hAnsi="Times New Roman"/>
                <w:color w:val="000000"/>
                <w:sz w:val="23"/>
              </w:rPr>
              <w:t xml:space="preserve">Gutting </w:t>
            </w:r>
            <w:r>
              <w:rPr>
                <w:rFonts w:ascii="Times New Roman" w:hAnsi="Times New Roman"/>
                <w:color w:val="000000"/>
                <w:spacing w:val="-5"/>
                <w:sz w:val="24"/>
              </w:rPr>
              <w:t>and threading the pipe and making long screws etc. complete (cost of water meter and stop cock to be paid separately).</w:t>
            </w:r>
          </w:p>
        </w:tc>
        <w:tc>
          <w:tcPr>
            <w:tcW w:w="915" w:type="dxa"/>
            <w:tcBorders>
              <w:top w:val="single" w:sz="6" w:space="0" w:color="000000"/>
              <w:left w:val="single" w:sz="6" w:space="0" w:color="000000"/>
              <w:bottom w:val="single" w:sz="6" w:space="0" w:color="000000"/>
              <w:right w:val="single" w:sz="6" w:space="0" w:color="000000"/>
            </w:tcBorders>
            <w:textDirection w:val="tbRlV"/>
            <w:vAlign w:val="center"/>
          </w:tcPr>
          <w:p w:rsidR="002F2DBB" w:rsidRDefault="002F2DBB" w:rsidP="00C477D4">
            <w:pPr>
              <w:jc w:val="center"/>
              <w:rPr>
                <w:rFonts w:ascii="Times New Roman" w:hAnsi="Times New Roman"/>
                <w:color w:val="000000"/>
                <w:w w:val="105"/>
                <w:sz w:val="63"/>
                <w:u w:val="single"/>
              </w:rPr>
            </w:pPr>
            <w:r>
              <w:rPr>
                <w:rFonts w:ascii="Times New Roman" w:hAnsi="Times New Roman"/>
                <w:color w:val="000000"/>
                <w:w w:val="105"/>
                <w:sz w:val="63"/>
                <w:u w:val="single"/>
              </w:rPr>
              <w:t xml:space="preserve">1 </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189.00</w:t>
            </w:r>
          </w:p>
        </w:tc>
      </w:tr>
      <w:tr w:rsidR="002F2DBB" w:rsidTr="00C477D4">
        <w:trPr>
          <w:trHeight w:hRule="exact" w:val="765"/>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tabs>
                <w:tab w:val="decimal" w:pos="416"/>
              </w:tabs>
              <w:rPr>
                <w:rFonts w:ascii="Times New Roman" w:hAnsi="Times New Roman"/>
                <w:color w:val="000000"/>
                <w:spacing w:val="-10"/>
                <w:sz w:val="24"/>
              </w:rPr>
            </w:pPr>
            <w:r>
              <w:rPr>
                <w:rFonts w:ascii="Times New Roman" w:hAnsi="Times New Roman"/>
                <w:color w:val="000000"/>
                <w:spacing w:val="-10"/>
                <w:sz w:val="24"/>
              </w:rPr>
              <w:t>18.32</w:t>
            </w:r>
          </w:p>
        </w:tc>
        <w:tc>
          <w:tcPr>
            <w:tcW w:w="6420" w:type="dxa"/>
            <w:gridSpan w:val="2"/>
            <w:tcBorders>
              <w:top w:val="single" w:sz="6" w:space="0" w:color="000000"/>
              <w:left w:val="single" w:sz="6" w:space="0" w:color="000000"/>
              <w:bottom w:val="single" w:sz="6" w:space="0" w:color="000000"/>
              <w:right w:val="single" w:sz="6" w:space="0" w:color="000000"/>
            </w:tcBorders>
          </w:tcPr>
          <w:p w:rsidR="002F2DBB" w:rsidRDefault="002F2DBB" w:rsidP="00C477D4">
            <w:pPr>
              <w:ind w:left="108" w:right="72"/>
              <w:rPr>
                <w:rFonts w:ascii="Times New Roman" w:hAnsi="Times New Roman"/>
                <w:color w:val="000000"/>
                <w:spacing w:val="1"/>
                <w:sz w:val="24"/>
              </w:rPr>
            </w:pPr>
            <w:r>
              <w:rPr>
                <w:rFonts w:ascii="Times New Roman" w:hAnsi="Times New Roman"/>
                <w:color w:val="000000"/>
                <w:spacing w:val="1"/>
                <w:sz w:val="24"/>
              </w:rPr>
              <w:t xml:space="preserve">Providing and fixing gun metal gate valve with C.L wheel of </w:t>
            </w:r>
            <w:r>
              <w:rPr>
                <w:rFonts w:ascii="Times New Roman" w:hAnsi="Times New Roman"/>
                <w:color w:val="000000"/>
                <w:spacing w:val="-5"/>
                <w:sz w:val="24"/>
              </w:rPr>
              <w:t>approved quality (screwed end) :</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r>
      <w:tr w:rsidR="002F2DBB" w:rsidTr="00C477D4">
        <w:trPr>
          <w:trHeight w:hRule="exact" w:val="442"/>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2F2DBB" w:rsidRDefault="002F2DBB" w:rsidP="00C477D4">
            <w:pPr>
              <w:tabs>
                <w:tab w:val="right" w:pos="3105"/>
              </w:tabs>
              <w:ind w:left="112"/>
              <w:rPr>
                <w:rFonts w:ascii="Times New Roman" w:hAnsi="Times New Roman"/>
                <w:color w:val="000000"/>
                <w:spacing w:val="-10"/>
                <w:sz w:val="24"/>
              </w:rPr>
            </w:pPr>
            <w:r>
              <w:rPr>
                <w:rFonts w:ascii="Times New Roman" w:hAnsi="Times New Roman"/>
                <w:color w:val="000000"/>
                <w:spacing w:val="-10"/>
                <w:sz w:val="24"/>
              </w:rPr>
              <w:t>18323</w:t>
            </w:r>
            <w:r>
              <w:rPr>
                <w:rFonts w:ascii="Times New Roman" w:hAnsi="Times New Roman"/>
                <w:color w:val="000000"/>
                <w:spacing w:val="-10"/>
                <w:sz w:val="24"/>
              </w:rPr>
              <w:tab/>
            </w:r>
            <w:r>
              <w:rPr>
                <w:rFonts w:ascii="Times New Roman" w:hAnsi="Times New Roman"/>
                <w:color w:val="000000"/>
                <w:spacing w:val="-6"/>
                <w:sz w:val="24"/>
              </w:rPr>
              <w:t>125 mm nominal bore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486.00</w:t>
            </w:r>
          </w:p>
        </w:tc>
      </w:tr>
      <w:tr w:rsidR="002F2DBB"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2F2DBB" w:rsidRDefault="002F2DBB"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12"/>
              <w:rPr>
                <w:rFonts w:ascii="Times New Roman" w:hAnsi="Times New Roman"/>
                <w:color w:val="000000"/>
                <w:spacing w:val="-10"/>
                <w:sz w:val="24"/>
              </w:rPr>
            </w:pPr>
            <w:r>
              <w:rPr>
                <w:rFonts w:ascii="Times New Roman" w:hAnsi="Times New Roman"/>
                <w:color w:val="000000"/>
                <w:spacing w:val="-10"/>
                <w:sz w:val="24"/>
              </w:rPr>
              <w:t>18.32.2</w:t>
            </w:r>
          </w:p>
        </w:tc>
        <w:tc>
          <w:tcPr>
            <w:tcW w:w="5340" w:type="dxa"/>
            <w:tcBorders>
              <w:top w:val="single" w:sz="6" w:space="0" w:color="000000"/>
              <w:left w:val="single" w:sz="6" w:space="0" w:color="000000"/>
              <w:bottom w:val="single" w:sz="6" w:space="0" w:color="000000"/>
              <w:right w:val="single" w:sz="6" w:space="0" w:color="000000"/>
            </w:tcBorders>
          </w:tcPr>
          <w:p w:rsidR="002F2DBB" w:rsidRDefault="002F2DBB" w:rsidP="00C477D4">
            <w:pPr>
              <w:ind w:left="127"/>
              <w:rPr>
                <w:rFonts w:ascii="Times New Roman" w:hAnsi="Times New Roman"/>
                <w:color w:val="000000"/>
                <w:spacing w:val="-8"/>
                <w:sz w:val="24"/>
              </w:rPr>
            </w:pPr>
            <w:r>
              <w:rPr>
                <w:rFonts w:ascii="Times New Roman" w:hAnsi="Times New Roman"/>
                <w:color w:val="000000"/>
                <w:spacing w:val="-8"/>
                <w:sz w:val="24"/>
              </w:rPr>
              <w:t>32 mm nominal bore.</w:t>
            </w:r>
          </w:p>
        </w:tc>
        <w:tc>
          <w:tcPr>
            <w:tcW w:w="915"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F2DBB" w:rsidRDefault="002F2DBB" w:rsidP="00C477D4">
            <w:pPr>
              <w:jc w:val="center"/>
              <w:rPr>
                <w:rFonts w:ascii="Times New Roman" w:hAnsi="Times New Roman"/>
                <w:color w:val="000000"/>
                <w:spacing w:val="-10"/>
                <w:sz w:val="24"/>
              </w:rPr>
            </w:pPr>
            <w:r>
              <w:rPr>
                <w:rFonts w:ascii="Times New Roman" w:hAnsi="Times New Roman"/>
                <w:color w:val="000000"/>
                <w:spacing w:val="-10"/>
                <w:sz w:val="24"/>
              </w:rPr>
              <w:t>558.00</w:t>
            </w:r>
          </w:p>
        </w:tc>
      </w:tr>
    </w:tbl>
    <w:p w:rsidR="002F2DBB" w:rsidRPr="00085980" w:rsidRDefault="00085980" w:rsidP="00085980">
      <w:pPr>
        <w:jc w:val="center"/>
        <w:rPr>
          <w:rFonts w:ascii="Times New Roman" w:hAnsi="Times New Roman" w:cs="Times New Roman"/>
        </w:rPr>
      </w:pPr>
      <w:r>
        <w:t>Page No.325</w:t>
      </w:r>
    </w:p>
    <w:tbl>
      <w:tblPr>
        <w:tblW w:w="0" w:type="auto"/>
        <w:tblInd w:w="15" w:type="dxa"/>
        <w:tblLayout w:type="fixed"/>
        <w:tblCellMar>
          <w:left w:w="0" w:type="dxa"/>
          <w:right w:w="0" w:type="dxa"/>
        </w:tblCellMar>
        <w:tblLook w:val="04A0"/>
      </w:tblPr>
      <w:tblGrid>
        <w:gridCol w:w="803"/>
        <w:gridCol w:w="1080"/>
        <w:gridCol w:w="5340"/>
        <w:gridCol w:w="915"/>
        <w:gridCol w:w="1417"/>
      </w:tblGrid>
      <w:tr w:rsidR="006C6FB8" w:rsidTr="00C477D4">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z w:val="24"/>
              </w:rPr>
            </w:pPr>
            <w:r>
              <w:rPr>
                <w:rFonts w:ascii="Times New Roman" w:hAnsi="Times New Roman"/>
                <w:color w:val="00000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6"/>
                <w:sz w:val="24"/>
              </w:rPr>
            </w:pPr>
            <w:r>
              <w:rPr>
                <w:rFonts w:ascii="Times New Roman" w:hAnsi="Times New Roman"/>
                <w:color w:val="000000"/>
                <w:spacing w:val="6"/>
                <w:sz w:val="24"/>
              </w:rPr>
              <w:t xml:space="preserve">Rite (in </w:t>
            </w:r>
            <w:r>
              <w:rPr>
                <w:rFonts w:ascii="Times New Roman" w:hAnsi="Times New Roman"/>
                <w:color w:val="000000"/>
                <w:spacing w:val="6"/>
                <w:sz w:val="24"/>
              </w:rPr>
              <w:br/>
            </w:r>
            <w:r>
              <w:rPr>
                <w:rFonts w:ascii="Times New Roman" w:hAnsi="Times New Roman"/>
                <w:b/>
                <w:color w:val="000000"/>
                <w:sz w:val="24"/>
              </w:rPr>
              <w:t>Rs.)</w:t>
            </w:r>
          </w:p>
        </w:tc>
      </w:tr>
      <w:tr w:rsidR="006C6FB8" w:rsidTr="00C477D4">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r>
      <w:tr w:rsidR="006C6FB8"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z w:val="23"/>
              </w:rPr>
            </w:pPr>
            <w:r>
              <w:rPr>
                <w:rFonts w:ascii="Times New Roman" w:hAnsi="Times New Roman"/>
                <w:color w:val="000000"/>
                <w:sz w:val="23"/>
              </w:rPr>
              <w:t>1832.3</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2"/>
                <w:sz w:val="23"/>
              </w:rPr>
            </w:pPr>
            <w:r>
              <w:rPr>
                <w:rFonts w:ascii="Times New Roman" w:hAnsi="Times New Roman"/>
                <w:color w:val="000000"/>
                <w:spacing w:val="2"/>
                <w:sz w:val="23"/>
              </w:rPr>
              <w:t xml:space="preserve">40 </w:t>
            </w:r>
            <w:r>
              <w:rPr>
                <w:rFonts w:ascii="Times New Roman" w:hAnsi="Times New Roman"/>
                <w:color w:val="000000"/>
                <w:spacing w:val="-8"/>
                <w:sz w:val="24"/>
              </w:rPr>
              <w:t>mm nominal bore</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677.00</w:t>
            </w:r>
          </w:p>
        </w:tc>
      </w:tr>
      <w:tr w:rsidR="006C6FB8"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18.32.4</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6"/>
                <w:sz w:val="24"/>
              </w:rPr>
            </w:pPr>
            <w:r>
              <w:rPr>
                <w:rFonts w:ascii="Times New Roman" w:hAnsi="Times New Roman"/>
                <w:color w:val="000000"/>
                <w:spacing w:val="-6"/>
                <w:sz w:val="24"/>
              </w:rPr>
              <w:t>50 mm nominal bore</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976.00</w:t>
            </w:r>
          </w:p>
        </w:tc>
      </w:tr>
      <w:tr w:rsidR="006C6FB8"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18,32.5</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6"/>
                <w:sz w:val="24"/>
              </w:rPr>
            </w:pPr>
            <w:r>
              <w:rPr>
                <w:rFonts w:ascii="Times New Roman" w:hAnsi="Times New Roman"/>
                <w:color w:val="000000"/>
                <w:spacing w:val="-6"/>
                <w:sz w:val="24"/>
              </w:rPr>
              <w:t>65 mm nominal bore</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1339,00</w:t>
            </w:r>
          </w:p>
        </w:tc>
      </w:tr>
      <w:tr w:rsidR="006C6FB8" w:rsidTr="00C477D4">
        <w:trPr>
          <w:trHeight w:hRule="exact" w:val="540"/>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18.32.6</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6"/>
                <w:sz w:val="24"/>
              </w:rPr>
            </w:pPr>
            <w:r>
              <w:rPr>
                <w:rFonts w:ascii="Times New Roman" w:hAnsi="Times New Roman"/>
                <w:color w:val="000000"/>
                <w:spacing w:val="-6"/>
                <w:sz w:val="24"/>
              </w:rPr>
              <w:t>80 mm nominal bore</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2302.00</w:t>
            </w:r>
          </w:p>
        </w:tc>
      </w:tr>
      <w:tr w:rsidR="006C6FB8" w:rsidTr="00C477D4">
        <w:trPr>
          <w:trHeight w:hRule="exact" w:val="757"/>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ind w:right="135"/>
              <w:jc w:val="right"/>
              <w:rPr>
                <w:rFonts w:ascii="Times New Roman" w:hAnsi="Times New Roman"/>
                <w:color w:val="000000"/>
                <w:spacing w:val="-10"/>
                <w:sz w:val="24"/>
              </w:rPr>
            </w:pPr>
            <w:r>
              <w:rPr>
                <w:rFonts w:ascii="Times New Roman" w:hAnsi="Times New Roman"/>
                <w:color w:val="000000"/>
                <w:spacing w:val="-10"/>
                <w:sz w:val="24"/>
              </w:rPr>
              <w:t>18,33</w:t>
            </w:r>
          </w:p>
        </w:tc>
        <w:tc>
          <w:tcPr>
            <w:tcW w:w="6420" w:type="dxa"/>
            <w:gridSpan w:val="2"/>
            <w:tcBorders>
              <w:top w:val="single" w:sz="6" w:space="0" w:color="000000"/>
              <w:left w:val="single" w:sz="6" w:space="0" w:color="000000"/>
              <w:bottom w:val="single" w:sz="6" w:space="0" w:color="000000"/>
              <w:right w:val="single" w:sz="6" w:space="0" w:color="000000"/>
            </w:tcBorders>
          </w:tcPr>
          <w:p w:rsidR="006C6FB8" w:rsidRDefault="006C6FB8" w:rsidP="00C477D4">
            <w:pPr>
              <w:ind w:left="108" w:right="108"/>
              <w:rPr>
                <w:rFonts w:ascii="Times New Roman" w:hAnsi="Times New Roman"/>
                <w:color w:val="000000"/>
                <w:spacing w:val="-4"/>
                <w:sz w:val="24"/>
              </w:rPr>
            </w:pPr>
            <w:r>
              <w:rPr>
                <w:rFonts w:ascii="Times New Roman" w:hAnsi="Times New Roman"/>
                <w:color w:val="000000"/>
                <w:spacing w:val="-4"/>
                <w:sz w:val="24"/>
              </w:rPr>
              <w:t xml:space="preserve">Providing and fixing gun metal gate valve with brass lever handle </w:t>
            </w:r>
            <w:r>
              <w:rPr>
                <w:rFonts w:ascii="Times New Roman" w:hAnsi="Times New Roman"/>
                <w:color w:val="000000"/>
                <w:spacing w:val="-6"/>
                <w:sz w:val="24"/>
              </w:rPr>
              <w:t>of approved quality.</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r>
      <w:tr w:rsidR="006C6FB8"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18.33.1</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6"/>
                <w:sz w:val="24"/>
              </w:rPr>
            </w:pPr>
            <w:r>
              <w:rPr>
                <w:rFonts w:ascii="Times New Roman" w:hAnsi="Times New Roman"/>
                <w:color w:val="000000"/>
                <w:spacing w:val="-6"/>
                <w:sz w:val="24"/>
              </w:rPr>
              <w:t>25 mm nominal bore</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341.00</w:t>
            </w:r>
          </w:p>
        </w:tc>
      </w:tr>
      <w:tr w:rsidR="006C6FB8" w:rsidTr="00C477D4">
        <w:trPr>
          <w:trHeight w:hRule="exact" w:val="443"/>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18.33.2</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8"/>
                <w:sz w:val="24"/>
              </w:rPr>
            </w:pPr>
            <w:r>
              <w:rPr>
                <w:rFonts w:ascii="Times New Roman" w:hAnsi="Times New Roman"/>
                <w:color w:val="000000"/>
                <w:spacing w:val="-8"/>
                <w:sz w:val="24"/>
              </w:rPr>
              <w:t>32 mm nominal bore.</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419.00</w:t>
            </w:r>
          </w:p>
        </w:tc>
      </w:tr>
      <w:tr w:rsidR="006C6FB8" w:rsidTr="00C477D4">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18.33.3</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6"/>
                <w:sz w:val="24"/>
              </w:rPr>
            </w:pPr>
            <w:r>
              <w:rPr>
                <w:rFonts w:ascii="Times New Roman" w:hAnsi="Times New Roman"/>
                <w:color w:val="000000"/>
                <w:spacing w:val="-6"/>
                <w:sz w:val="24"/>
              </w:rPr>
              <w:t>40 mm nominal bore</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491.00</w:t>
            </w:r>
          </w:p>
        </w:tc>
      </w:tr>
      <w:tr w:rsidR="006C6FB8" w:rsidTr="00C477D4">
        <w:trPr>
          <w:trHeight w:hRule="exact" w:val="570"/>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18.33.4</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6"/>
                <w:sz w:val="24"/>
              </w:rPr>
            </w:pPr>
            <w:r>
              <w:rPr>
                <w:rFonts w:ascii="Times New Roman" w:hAnsi="Times New Roman"/>
                <w:color w:val="000000"/>
                <w:spacing w:val="-6"/>
                <w:sz w:val="24"/>
              </w:rPr>
              <w:t>50 mm nominal bore</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639.00</w:t>
            </w:r>
          </w:p>
        </w:tc>
      </w:tr>
      <w:tr w:rsidR="006C6FB8" w:rsidTr="00C477D4">
        <w:trPr>
          <w:trHeight w:hRule="exact" w:val="540"/>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tabs>
                <w:tab w:val="decimal" w:pos="416"/>
              </w:tabs>
              <w:rPr>
                <w:rFonts w:ascii="Times New Roman" w:hAnsi="Times New Roman"/>
                <w:color w:val="000000"/>
                <w:spacing w:val="-10"/>
                <w:sz w:val="24"/>
              </w:rPr>
            </w:pPr>
            <w:r>
              <w:rPr>
                <w:rFonts w:ascii="Times New Roman" w:hAnsi="Times New Roman"/>
                <w:color w:val="000000"/>
                <w:spacing w:val="-10"/>
                <w:sz w:val="24"/>
              </w:rPr>
              <w:t>18.34</w:t>
            </w:r>
          </w:p>
        </w:tc>
        <w:tc>
          <w:tcPr>
            <w:tcW w:w="6420" w:type="dxa"/>
            <w:gridSpan w:val="2"/>
            <w:tcBorders>
              <w:top w:val="single" w:sz="6" w:space="0" w:color="000000"/>
              <w:left w:val="single" w:sz="6" w:space="0" w:color="000000"/>
              <w:bottom w:val="single" w:sz="6" w:space="0" w:color="000000"/>
              <w:right w:val="single" w:sz="6" w:space="0" w:color="000000"/>
            </w:tcBorders>
          </w:tcPr>
          <w:p w:rsidR="006C6FB8" w:rsidRDefault="006C6FB8" w:rsidP="00C477D4">
            <w:pPr>
              <w:spacing w:line="235" w:lineRule="auto"/>
              <w:ind w:left="108" w:right="108"/>
              <w:rPr>
                <w:rFonts w:ascii="Times New Roman" w:hAnsi="Times New Roman"/>
                <w:color w:val="000000"/>
                <w:spacing w:val="-1"/>
                <w:sz w:val="24"/>
              </w:rPr>
            </w:pPr>
            <w:r>
              <w:rPr>
                <w:rFonts w:ascii="Times New Roman" w:hAnsi="Times New Roman"/>
                <w:color w:val="000000"/>
                <w:spacing w:val="-1"/>
                <w:sz w:val="24"/>
              </w:rPr>
              <w:t xml:space="preserve">Providing and fixing CPVC gate valve with knob of approved </w:t>
            </w:r>
            <w:r>
              <w:rPr>
                <w:rFonts w:ascii="Times New Roman" w:hAnsi="Times New Roman"/>
                <w:color w:val="000000"/>
                <w:spacing w:val="-10"/>
                <w:sz w:val="24"/>
              </w:rPr>
              <w:t>quality.</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r>
      <w:tr w:rsidR="006C6FB8" w:rsidTr="00C477D4">
        <w:trPr>
          <w:trHeight w:hRule="exact" w:val="390"/>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18.34.1</w:t>
            </w:r>
          </w:p>
        </w:tc>
        <w:tc>
          <w:tcPr>
            <w:tcW w:w="5340"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ind w:left="105"/>
              <w:rPr>
                <w:rFonts w:ascii="Times New Roman" w:hAnsi="Times New Roman"/>
                <w:color w:val="000000"/>
                <w:spacing w:val="-6"/>
                <w:sz w:val="24"/>
              </w:rPr>
            </w:pPr>
            <w:r>
              <w:rPr>
                <w:rFonts w:ascii="Times New Roman" w:hAnsi="Times New Roman"/>
                <w:color w:val="000000"/>
                <w:spacing w:val="-6"/>
                <w:sz w:val="24"/>
              </w:rPr>
              <w:t>25 mm nominal bore</w:t>
            </w:r>
          </w:p>
        </w:tc>
        <w:tc>
          <w:tcPr>
            <w:tcW w:w="915"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428.00</w:t>
            </w:r>
          </w:p>
        </w:tc>
      </w:tr>
      <w:tr w:rsidR="006C6FB8" w:rsidTr="00C477D4">
        <w:trPr>
          <w:trHeight w:hRule="exact" w:val="382"/>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18,34,2</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8"/>
                <w:sz w:val="24"/>
              </w:rPr>
            </w:pPr>
            <w:r>
              <w:rPr>
                <w:rFonts w:ascii="Times New Roman" w:hAnsi="Times New Roman"/>
                <w:color w:val="000000"/>
                <w:spacing w:val="-8"/>
                <w:sz w:val="24"/>
              </w:rPr>
              <w:t>32 mm nominal bore,</w:t>
            </w:r>
          </w:p>
        </w:tc>
        <w:tc>
          <w:tcPr>
            <w:tcW w:w="915"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500.00</w:t>
            </w:r>
          </w:p>
        </w:tc>
      </w:tr>
      <w:tr w:rsidR="006C6FB8" w:rsidTr="00C477D4">
        <w:trPr>
          <w:trHeight w:hRule="exact" w:val="383"/>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18.34.3</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6"/>
                <w:sz w:val="24"/>
              </w:rPr>
            </w:pPr>
            <w:r>
              <w:rPr>
                <w:rFonts w:ascii="Times New Roman" w:hAnsi="Times New Roman"/>
                <w:color w:val="000000"/>
                <w:spacing w:val="-6"/>
                <w:sz w:val="24"/>
              </w:rPr>
              <w:t>40 mm nominal bore</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584.00</w:t>
            </w:r>
          </w:p>
        </w:tc>
      </w:tr>
      <w:tr w:rsidR="006C6FB8" w:rsidTr="00C477D4">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18.34.4</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6"/>
                <w:sz w:val="24"/>
              </w:rPr>
            </w:pPr>
            <w:r>
              <w:rPr>
                <w:rFonts w:ascii="Times New Roman" w:hAnsi="Times New Roman"/>
                <w:color w:val="000000"/>
                <w:spacing w:val="-6"/>
                <w:sz w:val="24"/>
              </w:rPr>
              <w:t>50 mm nominal bore</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749.00</w:t>
            </w:r>
          </w:p>
        </w:tc>
      </w:tr>
      <w:tr w:rsidR="006C6FB8" w:rsidTr="00C477D4">
        <w:trPr>
          <w:trHeight w:hRule="exact" w:val="705"/>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tabs>
                <w:tab w:val="decimal" w:pos="416"/>
              </w:tabs>
              <w:rPr>
                <w:rFonts w:ascii="Times New Roman" w:hAnsi="Times New Roman"/>
                <w:color w:val="000000"/>
                <w:spacing w:val="-10"/>
                <w:sz w:val="24"/>
              </w:rPr>
            </w:pPr>
            <w:r>
              <w:rPr>
                <w:rFonts w:ascii="Times New Roman" w:hAnsi="Times New Roman"/>
                <w:color w:val="000000"/>
                <w:spacing w:val="-10"/>
                <w:sz w:val="24"/>
              </w:rPr>
              <w:t>18.35</w:t>
            </w:r>
          </w:p>
        </w:tc>
        <w:tc>
          <w:tcPr>
            <w:tcW w:w="6420" w:type="dxa"/>
            <w:gridSpan w:val="2"/>
            <w:tcBorders>
              <w:top w:val="single" w:sz="6" w:space="0" w:color="000000"/>
              <w:left w:val="single" w:sz="6" w:space="0" w:color="000000"/>
              <w:bottom w:val="single" w:sz="6" w:space="0" w:color="000000"/>
              <w:right w:val="single" w:sz="6" w:space="0" w:color="000000"/>
            </w:tcBorders>
          </w:tcPr>
          <w:p w:rsidR="006C6FB8" w:rsidRDefault="006C6FB8" w:rsidP="00C477D4">
            <w:pPr>
              <w:ind w:left="108" w:right="108"/>
              <w:rPr>
                <w:rFonts w:ascii="Times New Roman" w:hAnsi="Times New Roman"/>
                <w:color w:val="000000"/>
                <w:spacing w:val="-3"/>
                <w:sz w:val="24"/>
              </w:rPr>
            </w:pPr>
            <w:r>
              <w:rPr>
                <w:rFonts w:ascii="Times New Roman" w:hAnsi="Times New Roman"/>
                <w:color w:val="000000"/>
                <w:spacing w:val="-3"/>
                <w:sz w:val="24"/>
              </w:rPr>
              <w:t xml:space="preserve">Providing and fixing ball valve (brass) of approved quality, High </w:t>
            </w:r>
            <w:r>
              <w:rPr>
                <w:rFonts w:ascii="Times New Roman" w:hAnsi="Times New Roman"/>
                <w:color w:val="000000"/>
                <w:spacing w:val="-5"/>
                <w:sz w:val="24"/>
              </w:rPr>
              <w:t>or low pressure, with plastic floats complete :</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r>
      <w:tr w:rsidR="006C6FB8" w:rsidTr="00C477D4">
        <w:trPr>
          <w:trHeight w:hRule="exact" w:val="367"/>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18,353</w:t>
            </w:r>
          </w:p>
        </w:tc>
        <w:tc>
          <w:tcPr>
            <w:tcW w:w="5340"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ind w:left="105"/>
              <w:rPr>
                <w:rFonts w:ascii="Times New Roman" w:hAnsi="Times New Roman"/>
                <w:color w:val="000000"/>
                <w:spacing w:val="-8"/>
                <w:sz w:val="24"/>
              </w:rPr>
            </w:pPr>
            <w:r>
              <w:rPr>
                <w:rFonts w:ascii="Times New Roman" w:hAnsi="Times New Roman"/>
                <w:color w:val="000000"/>
                <w:spacing w:val="-8"/>
                <w:sz w:val="24"/>
              </w:rPr>
              <w:t>15 mm nominal bore</w:t>
            </w:r>
          </w:p>
        </w:tc>
        <w:tc>
          <w:tcPr>
            <w:tcW w:w="915"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316.00</w:t>
            </w:r>
          </w:p>
        </w:tc>
      </w:tr>
      <w:tr w:rsidR="006C6FB8" w:rsidTr="00C477D4">
        <w:trPr>
          <w:trHeight w:hRule="exact" w:val="368"/>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18.35.2</w:t>
            </w:r>
          </w:p>
        </w:tc>
        <w:tc>
          <w:tcPr>
            <w:tcW w:w="5340"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ind w:left="105"/>
              <w:rPr>
                <w:rFonts w:ascii="Times New Roman" w:hAnsi="Times New Roman"/>
                <w:color w:val="000000"/>
                <w:spacing w:val="-6"/>
                <w:sz w:val="24"/>
              </w:rPr>
            </w:pPr>
            <w:r>
              <w:rPr>
                <w:rFonts w:ascii="Times New Roman" w:hAnsi="Times New Roman"/>
                <w:color w:val="000000"/>
                <w:spacing w:val="-6"/>
                <w:sz w:val="24"/>
              </w:rPr>
              <w:t>20 mm nominal bore</w:t>
            </w:r>
          </w:p>
        </w:tc>
        <w:tc>
          <w:tcPr>
            <w:tcW w:w="915"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431.00</w:t>
            </w:r>
          </w:p>
        </w:tc>
      </w:tr>
      <w:tr w:rsidR="006C6FB8" w:rsidTr="00C477D4">
        <w:trPr>
          <w:trHeight w:hRule="exact" w:val="495"/>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18.35.3</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6"/>
                <w:sz w:val="24"/>
              </w:rPr>
            </w:pPr>
            <w:r>
              <w:rPr>
                <w:rFonts w:ascii="Times New Roman" w:hAnsi="Times New Roman"/>
                <w:color w:val="000000"/>
                <w:spacing w:val="-6"/>
                <w:sz w:val="24"/>
              </w:rPr>
              <w:t>25 mm nominal bore</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499.00</w:t>
            </w:r>
          </w:p>
        </w:tc>
      </w:tr>
      <w:tr w:rsidR="006C6FB8" w:rsidTr="00C477D4">
        <w:trPr>
          <w:trHeight w:hRule="exact" w:val="750"/>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tabs>
                <w:tab w:val="decimal" w:pos="416"/>
              </w:tabs>
              <w:rPr>
                <w:rFonts w:ascii="Times New Roman" w:hAnsi="Times New Roman"/>
                <w:color w:val="000000"/>
                <w:spacing w:val="-10"/>
                <w:sz w:val="24"/>
              </w:rPr>
            </w:pPr>
            <w:r>
              <w:rPr>
                <w:rFonts w:ascii="Times New Roman" w:hAnsi="Times New Roman"/>
                <w:color w:val="000000"/>
                <w:spacing w:val="-10"/>
                <w:sz w:val="24"/>
              </w:rPr>
              <w:t>18.36</w:t>
            </w:r>
          </w:p>
        </w:tc>
        <w:tc>
          <w:tcPr>
            <w:tcW w:w="6420" w:type="dxa"/>
            <w:gridSpan w:val="2"/>
            <w:tcBorders>
              <w:top w:val="single" w:sz="6" w:space="0" w:color="000000"/>
              <w:left w:val="single" w:sz="6" w:space="0" w:color="000000"/>
              <w:bottom w:val="single" w:sz="6" w:space="0" w:color="000000"/>
              <w:right w:val="single" w:sz="6" w:space="0" w:color="000000"/>
            </w:tcBorders>
          </w:tcPr>
          <w:p w:rsidR="006C6FB8" w:rsidRDefault="006C6FB8" w:rsidP="00C477D4">
            <w:pPr>
              <w:tabs>
                <w:tab w:val="right" w:pos="6315"/>
              </w:tabs>
              <w:ind w:left="112"/>
              <w:rPr>
                <w:rFonts w:ascii="Times New Roman" w:hAnsi="Times New Roman"/>
                <w:color w:val="000000"/>
                <w:spacing w:val="-3"/>
                <w:sz w:val="24"/>
              </w:rPr>
            </w:pPr>
            <w:r>
              <w:rPr>
                <w:rFonts w:ascii="Times New Roman" w:hAnsi="Times New Roman"/>
                <w:color w:val="000000"/>
                <w:spacing w:val="-3"/>
                <w:sz w:val="24"/>
              </w:rPr>
              <w:t>Providing and fixing gun metal</w:t>
            </w:r>
            <w:r>
              <w:rPr>
                <w:rFonts w:ascii="Times New Roman" w:hAnsi="Times New Roman"/>
                <w:color w:val="000000"/>
                <w:spacing w:val="-3"/>
                <w:sz w:val="24"/>
              </w:rPr>
              <w:tab/>
            </w:r>
            <w:r>
              <w:rPr>
                <w:rFonts w:ascii="Times New Roman" w:hAnsi="Times New Roman"/>
                <w:color w:val="000000"/>
                <w:spacing w:val="1"/>
                <w:sz w:val="24"/>
              </w:rPr>
              <w:t>non- return valve of approved</w:t>
            </w:r>
          </w:p>
          <w:p w:rsidR="006C6FB8" w:rsidRDefault="006C6FB8" w:rsidP="00C477D4">
            <w:pPr>
              <w:ind w:left="112"/>
              <w:rPr>
                <w:rFonts w:ascii="Times New Roman" w:hAnsi="Times New Roman"/>
                <w:color w:val="000000"/>
                <w:spacing w:val="-6"/>
                <w:sz w:val="24"/>
              </w:rPr>
            </w:pPr>
            <w:r>
              <w:rPr>
                <w:rFonts w:ascii="Times New Roman" w:hAnsi="Times New Roman"/>
                <w:color w:val="000000"/>
                <w:spacing w:val="-6"/>
                <w:sz w:val="24"/>
              </w:rPr>
              <w:t>quality (screwed end) :</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r>
      <w:tr w:rsidR="006C6FB8" w:rsidTr="00C477D4">
        <w:trPr>
          <w:trHeight w:hRule="exact" w:val="382"/>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18,36.1</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6"/>
                <w:sz w:val="24"/>
              </w:rPr>
            </w:pPr>
            <w:r>
              <w:rPr>
                <w:rFonts w:ascii="Times New Roman" w:hAnsi="Times New Roman"/>
                <w:color w:val="000000"/>
                <w:spacing w:val="-6"/>
                <w:sz w:val="24"/>
              </w:rPr>
              <w:t>25 mm nominal bore</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r>
      <w:tr w:rsidR="006C6FB8" w:rsidTr="00C477D4">
        <w:trPr>
          <w:trHeight w:hRule="exact" w:val="383"/>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18.36.1.1</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10"/>
                <w:sz w:val="24"/>
              </w:rPr>
            </w:pPr>
            <w:r>
              <w:rPr>
                <w:rFonts w:ascii="Times New Roman" w:hAnsi="Times New Roman"/>
                <w:color w:val="000000"/>
                <w:spacing w:val="-10"/>
                <w:sz w:val="24"/>
              </w:rPr>
              <w:t>Horizontal</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4.62.00</w:t>
            </w:r>
          </w:p>
        </w:tc>
      </w:tr>
      <w:tr w:rsidR="006C6FB8" w:rsidTr="00C477D4">
        <w:trPr>
          <w:trHeight w:hRule="exact" w:val="390"/>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18.36.1.2</w:t>
            </w:r>
          </w:p>
        </w:tc>
        <w:tc>
          <w:tcPr>
            <w:tcW w:w="5340"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ind w:left="105"/>
              <w:rPr>
                <w:rFonts w:ascii="Times New Roman" w:hAnsi="Times New Roman"/>
                <w:color w:val="000000"/>
                <w:spacing w:val="-10"/>
                <w:sz w:val="24"/>
              </w:rPr>
            </w:pPr>
            <w:r>
              <w:rPr>
                <w:rFonts w:ascii="Times New Roman" w:hAnsi="Times New Roman"/>
                <w:color w:val="000000"/>
                <w:spacing w:val="-10"/>
                <w:sz w:val="24"/>
              </w:rPr>
              <w:t>Vertical</w:t>
            </w:r>
          </w:p>
        </w:tc>
        <w:tc>
          <w:tcPr>
            <w:tcW w:w="915"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474.00</w:t>
            </w:r>
          </w:p>
        </w:tc>
      </w:tr>
      <w:tr w:rsidR="006C6FB8" w:rsidTr="00C477D4">
        <w:trPr>
          <w:trHeight w:hRule="exact" w:val="382"/>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18,362</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6"/>
                <w:sz w:val="24"/>
              </w:rPr>
            </w:pPr>
            <w:r>
              <w:rPr>
                <w:rFonts w:ascii="Times New Roman" w:hAnsi="Times New Roman"/>
                <w:color w:val="000000"/>
                <w:spacing w:val="-6"/>
                <w:sz w:val="24"/>
              </w:rPr>
              <w:t>32 mm nominal bore</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r>
      <w:tr w:rsidR="006C6FB8" w:rsidTr="00C477D4">
        <w:trPr>
          <w:trHeight w:hRule="exact" w:val="383"/>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18.36.2.1</w:t>
            </w:r>
          </w:p>
        </w:tc>
        <w:tc>
          <w:tcPr>
            <w:tcW w:w="5340"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ind w:left="105"/>
              <w:rPr>
                <w:rFonts w:ascii="Times New Roman" w:hAnsi="Times New Roman"/>
                <w:color w:val="000000"/>
                <w:spacing w:val="-10"/>
                <w:sz w:val="24"/>
              </w:rPr>
            </w:pPr>
            <w:r>
              <w:rPr>
                <w:rFonts w:ascii="Times New Roman" w:hAnsi="Times New Roman"/>
                <w:color w:val="000000"/>
                <w:spacing w:val="-10"/>
                <w:sz w:val="24"/>
              </w:rPr>
              <w:t>Horizontal</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587.00</w:t>
            </w:r>
          </w:p>
        </w:tc>
      </w:tr>
      <w:tr w:rsidR="006C6FB8" w:rsidTr="00C477D4">
        <w:trPr>
          <w:trHeight w:hRule="exact" w:val="390"/>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18.36.2.2</w:t>
            </w:r>
          </w:p>
        </w:tc>
        <w:tc>
          <w:tcPr>
            <w:tcW w:w="5340"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ind w:left="105"/>
              <w:rPr>
                <w:rFonts w:ascii="Times New Roman" w:hAnsi="Times New Roman"/>
                <w:color w:val="000000"/>
                <w:spacing w:val="-10"/>
                <w:sz w:val="24"/>
              </w:rPr>
            </w:pPr>
            <w:r>
              <w:rPr>
                <w:rFonts w:ascii="Times New Roman" w:hAnsi="Times New Roman"/>
                <w:color w:val="000000"/>
                <w:spacing w:val="-10"/>
                <w:sz w:val="24"/>
              </w:rPr>
              <w:t>Vertical</w:t>
            </w:r>
          </w:p>
        </w:tc>
        <w:tc>
          <w:tcPr>
            <w:tcW w:w="915"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vAlign w:val="center"/>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715.00</w:t>
            </w:r>
          </w:p>
        </w:tc>
      </w:tr>
      <w:tr w:rsidR="006C6FB8" w:rsidTr="00C477D4">
        <w:trPr>
          <w:trHeight w:hRule="exact" w:val="382"/>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18,363</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6"/>
                <w:sz w:val="24"/>
              </w:rPr>
            </w:pPr>
            <w:r>
              <w:rPr>
                <w:rFonts w:ascii="Times New Roman" w:hAnsi="Times New Roman"/>
                <w:color w:val="000000"/>
                <w:spacing w:val="-6"/>
                <w:sz w:val="24"/>
              </w:rPr>
              <w:t>40 mm nominal bore</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r>
      <w:tr w:rsidR="006C6FB8"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18.36.11</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10"/>
                <w:sz w:val="24"/>
              </w:rPr>
            </w:pPr>
            <w:r>
              <w:rPr>
                <w:rFonts w:ascii="Times New Roman" w:hAnsi="Times New Roman"/>
                <w:color w:val="000000"/>
                <w:spacing w:val="-10"/>
                <w:sz w:val="24"/>
              </w:rPr>
              <w:t>Horizontal</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746.00</w:t>
            </w:r>
          </w:p>
        </w:tc>
      </w:tr>
      <w:tr w:rsidR="006C6FB8" w:rsidTr="00C477D4">
        <w:trPr>
          <w:trHeight w:hRule="exact" w:val="413"/>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18.36.32</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10"/>
                <w:sz w:val="24"/>
              </w:rPr>
            </w:pPr>
            <w:r>
              <w:rPr>
                <w:rFonts w:ascii="Times New Roman" w:hAnsi="Times New Roman"/>
                <w:color w:val="000000"/>
                <w:spacing w:val="-10"/>
                <w:sz w:val="24"/>
              </w:rPr>
              <w:t>Vertical</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pacing w:val="-10"/>
                <w:sz w:val="24"/>
              </w:rPr>
            </w:pPr>
            <w:r>
              <w:rPr>
                <w:rFonts w:ascii="Times New Roman" w:hAnsi="Times New Roman"/>
                <w:color w:val="000000"/>
                <w:spacing w:val="-10"/>
                <w:sz w:val="24"/>
              </w:rPr>
              <w:t>990.00</w:t>
            </w:r>
          </w:p>
        </w:tc>
      </w:tr>
      <w:tr w:rsidR="006C6FB8"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18.36.4</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6"/>
                <w:sz w:val="24"/>
              </w:rPr>
            </w:pPr>
            <w:r>
              <w:rPr>
                <w:rFonts w:ascii="Times New Roman" w:hAnsi="Times New Roman"/>
                <w:color w:val="000000"/>
                <w:spacing w:val="-6"/>
                <w:sz w:val="24"/>
              </w:rPr>
              <w:t>50 mm nominal bore</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r>
      <w:tr w:rsidR="006C6FB8" w:rsidTr="00C477D4">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pacing w:val="-10"/>
                <w:sz w:val="24"/>
              </w:rPr>
            </w:pPr>
            <w:r>
              <w:rPr>
                <w:rFonts w:ascii="Times New Roman" w:hAnsi="Times New Roman"/>
                <w:color w:val="000000"/>
                <w:spacing w:val="-10"/>
                <w:sz w:val="24"/>
              </w:rPr>
              <w:t>18,36.4.1</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pacing w:val="-10"/>
                <w:sz w:val="24"/>
              </w:rPr>
            </w:pPr>
            <w:r>
              <w:rPr>
                <w:rFonts w:ascii="Times New Roman" w:hAnsi="Times New Roman"/>
                <w:color w:val="000000"/>
                <w:spacing w:val="-10"/>
                <w:sz w:val="24"/>
              </w:rPr>
              <w:t>Horizontal</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z w:val="23"/>
              </w:rPr>
            </w:pPr>
            <w:r>
              <w:rPr>
                <w:rFonts w:ascii="Times New Roman" w:hAnsi="Times New Roman"/>
                <w:color w:val="000000"/>
                <w:sz w:val="23"/>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z w:val="23"/>
              </w:rPr>
            </w:pPr>
            <w:r>
              <w:rPr>
                <w:rFonts w:ascii="Times New Roman" w:hAnsi="Times New Roman"/>
                <w:color w:val="000000"/>
                <w:sz w:val="23"/>
              </w:rPr>
              <w:t>1138.00</w:t>
            </w:r>
          </w:p>
        </w:tc>
      </w:tr>
      <w:tr w:rsidR="006C6FB8" w:rsidTr="00C477D4">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6C6FB8" w:rsidRDefault="006C6FB8" w:rsidP="00C477D4">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12"/>
              <w:rPr>
                <w:rFonts w:ascii="Times New Roman" w:hAnsi="Times New Roman"/>
                <w:color w:val="000000"/>
                <w:sz w:val="23"/>
              </w:rPr>
            </w:pPr>
            <w:r>
              <w:rPr>
                <w:rFonts w:ascii="Times New Roman" w:hAnsi="Times New Roman"/>
                <w:color w:val="000000"/>
                <w:sz w:val="23"/>
              </w:rPr>
              <w:t>18.36.42</w:t>
            </w:r>
          </w:p>
        </w:tc>
        <w:tc>
          <w:tcPr>
            <w:tcW w:w="5340" w:type="dxa"/>
            <w:tcBorders>
              <w:top w:val="single" w:sz="6" w:space="0" w:color="000000"/>
              <w:left w:val="single" w:sz="6" w:space="0" w:color="000000"/>
              <w:bottom w:val="single" w:sz="6" w:space="0" w:color="000000"/>
              <w:right w:val="single" w:sz="6" w:space="0" w:color="000000"/>
            </w:tcBorders>
          </w:tcPr>
          <w:p w:rsidR="006C6FB8" w:rsidRDefault="006C6FB8" w:rsidP="00C477D4">
            <w:pPr>
              <w:ind w:left="105"/>
              <w:rPr>
                <w:rFonts w:ascii="Times New Roman" w:hAnsi="Times New Roman"/>
                <w:color w:val="000000"/>
                <w:sz w:val="23"/>
              </w:rPr>
            </w:pPr>
            <w:r>
              <w:rPr>
                <w:rFonts w:ascii="Times New Roman" w:hAnsi="Times New Roman"/>
                <w:color w:val="000000"/>
                <w:sz w:val="23"/>
              </w:rPr>
              <w:t>Vertical</w:t>
            </w:r>
          </w:p>
        </w:tc>
        <w:tc>
          <w:tcPr>
            <w:tcW w:w="915"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z w:val="23"/>
              </w:rPr>
            </w:pPr>
            <w:r>
              <w:rPr>
                <w:rFonts w:ascii="Times New Roman" w:hAnsi="Times New Roman"/>
                <w:color w:val="000000"/>
                <w:sz w:val="23"/>
              </w:rPr>
              <w:t>each</w:t>
            </w:r>
          </w:p>
        </w:tc>
        <w:tc>
          <w:tcPr>
            <w:tcW w:w="1417" w:type="dxa"/>
            <w:tcBorders>
              <w:top w:val="single" w:sz="6" w:space="0" w:color="000000"/>
              <w:left w:val="single" w:sz="6" w:space="0" w:color="000000"/>
              <w:bottom w:val="single" w:sz="6" w:space="0" w:color="000000"/>
              <w:right w:val="single" w:sz="6" w:space="0" w:color="000000"/>
            </w:tcBorders>
          </w:tcPr>
          <w:p w:rsidR="006C6FB8" w:rsidRDefault="006C6FB8" w:rsidP="00C477D4">
            <w:pPr>
              <w:jc w:val="center"/>
              <w:rPr>
                <w:rFonts w:ascii="Times New Roman" w:hAnsi="Times New Roman"/>
                <w:color w:val="000000"/>
                <w:sz w:val="23"/>
              </w:rPr>
            </w:pPr>
            <w:r>
              <w:rPr>
                <w:rFonts w:ascii="Times New Roman" w:hAnsi="Times New Roman"/>
                <w:color w:val="000000"/>
                <w:sz w:val="23"/>
              </w:rPr>
              <w:t>1353.00</w:t>
            </w:r>
          </w:p>
        </w:tc>
      </w:tr>
    </w:tbl>
    <w:p w:rsidR="006C6FB8" w:rsidRPr="00085980" w:rsidRDefault="00085980" w:rsidP="00085980">
      <w:pPr>
        <w:jc w:val="center"/>
        <w:rPr>
          <w:rFonts w:ascii="Times New Roman" w:hAnsi="Times New Roman" w:cs="Times New Roman"/>
        </w:rPr>
      </w:pPr>
      <w:r>
        <w:t>Page No.326</w:t>
      </w:r>
    </w:p>
    <w:tbl>
      <w:tblPr>
        <w:tblW w:w="0" w:type="auto"/>
        <w:tblInd w:w="15" w:type="dxa"/>
        <w:tblLayout w:type="fixed"/>
        <w:tblCellMar>
          <w:left w:w="0" w:type="dxa"/>
          <w:right w:w="0" w:type="dxa"/>
        </w:tblCellMar>
        <w:tblLook w:val="04A0"/>
      </w:tblPr>
      <w:tblGrid>
        <w:gridCol w:w="803"/>
        <w:gridCol w:w="1080"/>
        <w:gridCol w:w="5340"/>
        <w:gridCol w:w="915"/>
        <w:gridCol w:w="1417"/>
      </w:tblGrid>
      <w:tr w:rsidR="00241A26" w:rsidTr="004D2427">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z w:val="24"/>
              </w:rPr>
            </w:pPr>
            <w:r>
              <w:rPr>
                <w:rFonts w:ascii="Times New Roman" w:hAnsi="Times New Roman"/>
                <w:color w:val="00000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241A26" w:rsidTr="004D2427">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r>
      <w:tr w:rsidR="00241A26" w:rsidTr="004D2427">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1836.5</w:t>
            </w:r>
          </w:p>
        </w:tc>
        <w:tc>
          <w:tcPr>
            <w:tcW w:w="534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2"/>
                <w:sz w:val="24"/>
              </w:rPr>
            </w:pPr>
            <w:r>
              <w:rPr>
                <w:rFonts w:ascii="Times New Roman" w:hAnsi="Times New Roman"/>
                <w:color w:val="000000"/>
                <w:spacing w:val="2"/>
                <w:sz w:val="24"/>
              </w:rPr>
              <w:t>65 non nominal bat</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r>
      <w:tr w:rsidR="00241A26" w:rsidTr="004D2427">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18,365,1</w:t>
            </w:r>
          </w:p>
        </w:tc>
        <w:tc>
          <w:tcPr>
            <w:tcW w:w="534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Horizontal</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2012,00</w:t>
            </w:r>
          </w:p>
        </w:tc>
      </w:tr>
      <w:tr w:rsidR="00241A26" w:rsidTr="004D2427">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18,36.5,2</w:t>
            </w:r>
          </w:p>
        </w:tc>
        <w:tc>
          <w:tcPr>
            <w:tcW w:w="534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Vertical</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2360,00</w:t>
            </w:r>
          </w:p>
        </w:tc>
      </w:tr>
      <w:tr w:rsidR="00241A26" w:rsidTr="004D2427">
        <w:trPr>
          <w:trHeight w:hRule="exact" w:val="413"/>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18.36.6</w:t>
            </w:r>
          </w:p>
        </w:tc>
        <w:tc>
          <w:tcPr>
            <w:tcW w:w="534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6"/>
                <w:sz w:val="24"/>
              </w:rPr>
            </w:pPr>
            <w:r>
              <w:rPr>
                <w:rFonts w:ascii="Times New Roman" w:hAnsi="Times New Roman"/>
                <w:color w:val="000000"/>
                <w:spacing w:val="-6"/>
                <w:sz w:val="24"/>
              </w:rPr>
              <w:t>80 mm nominal bore</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r>
      <w:tr w:rsidR="00241A26" w:rsidTr="004D2427">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1836.6.1</w:t>
            </w:r>
          </w:p>
        </w:tc>
        <w:tc>
          <w:tcPr>
            <w:tcW w:w="534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Horizontal</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2886.00</w:t>
            </w:r>
          </w:p>
        </w:tc>
      </w:tr>
      <w:tr w:rsidR="00241A26" w:rsidTr="004D2427">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18.36.6.2</w:t>
            </w:r>
          </w:p>
        </w:tc>
        <w:tc>
          <w:tcPr>
            <w:tcW w:w="534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Vertical</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3699.00</w:t>
            </w:r>
          </w:p>
        </w:tc>
      </w:tr>
      <w:tr w:rsidR="00241A26" w:rsidTr="004D2427">
        <w:trPr>
          <w:trHeight w:hRule="exact" w:val="675"/>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ind w:right="135"/>
              <w:jc w:val="right"/>
              <w:rPr>
                <w:rFonts w:ascii="Times New Roman" w:hAnsi="Times New Roman"/>
                <w:color w:val="000000"/>
                <w:spacing w:val="-10"/>
                <w:sz w:val="24"/>
              </w:rPr>
            </w:pPr>
            <w:r>
              <w:rPr>
                <w:rFonts w:ascii="Times New Roman" w:hAnsi="Times New Roman"/>
                <w:color w:val="000000"/>
                <w:spacing w:val="-10"/>
                <w:sz w:val="24"/>
              </w:rPr>
              <w:t>18,37</w:t>
            </w:r>
          </w:p>
        </w:tc>
        <w:tc>
          <w:tcPr>
            <w:tcW w:w="6420" w:type="dxa"/>
            <w:gridSpan w:val="2"/>
            <w:tcBorders>
              <w:top w:val="single" w:sz="6" w:space="0" w:color="000000"/>
              <w:left w:val="single" w:sz="6" w:space="0" w:color="000000"/>
              <w:bottom w:val="single" w:sz="6" w:space="0" w:color="000000"/>
              <w:right w:val="single" w:sz="6" w:space="0" w:color="000000"/>
            </w:tcBorders>
          </w:tcPr>
          <w:p w:rsidR="00241A26" w:rsidRDefault="00241A26" w:rsidP="004D2427">
            <w:pPr>
              <w:ind w:left="108" w:right="108"/>
              <w:rPr>
                <w:rFonts w:ascii="Times New Roman" w:hAnsi="Times New Roman"/>
                <w:color w:val="000000"/>
                <w:spacing w:val="-7"/>
                <w:sz w:val="24"/>
              </w:rPr>
            </w:pPr>
            <w:r>
              <w:rPr>
                <w:rFonts w:ascii="Times New Roman" w:hAnsi="Times New Roman"/>
                <w:color w:val="000000"/>
                <w:spacing w:val="-7"/>
                <w:sz w:val="24"/>
              </w:rPr>
              <w:t xml:space="preserve">Providing and fixing brass ferrule with C.I. mouth cover including </w:t>
            </w:r>
            <w:r>
              <w:rPr>
                <w:rFonts w:ascii="Times New Roman" w:hAnsi="Times New Roman"/>
                <w:color w:val="000000"/>
                <w:spacing w:val="-4"/>
                <w:sz w:val="24"/>
              </w:rPr>
              <w:t>boring and tapping the main :</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r>
      <w:tr w:rsidR="00241A26" w:rsidTr="004D2427">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18.37.1</w:t>
            </w:r>
          </w:p>
        </w:tc>
        <w:tc>
          <w:tcPr>
            <w:tcW w:w="534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2"/>
                <w:sz w:val="24"/>
              </w:rPr>
            </w:pPr>
            <w:r>
              <w:rPr>
                <w:rFonts w:ascii="Times New Roman" w:hAnsi="Times New Roman"/>
                <w:color w:val="000000"/>
                <w:spacing w:val="-2"/>
                <w:sz w:val="24"/>
              </w:rPr>
              <w:t>15 mm nominal bas</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236.00</w:t>
            </w:r>
          </w:p>
        </w:tc>
      </w:tr>
      <w:tr w:rsidR="00241A26" w:rsidTr="004D2427">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18.37.2</w:t>
            </w:r>
          </w:p>
        </w:tc>
        <w:tc>
          <w:tcPr>
            <w:tcW w:w="534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6"/>
                <w:sz w:val="24"/>
              </w:rPr>
            </w:pPr>
            <w:r>
              <w:rPr>
                <w:rFonts w:ascii="Times New Roman" w:hAnsi="Times New Roman"/>
                <w:color w:val="000000"/>
                <w:spacing w:val="-6"/>
                <w:sz w:val="24"/>
              </w:rPr>
              <w:t>20 nun nominal bore</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285.00</w:t>
            </w:r>
          </w:p>
        </w:tc>
      </w:tr>
      <w:tr w:rsidR="00241A26" w:rsidTr="004D2427">
        <w:trPr>
          <w:trHeight w:hRule="exact" w:val="495"/>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18,37.3</w:t>
            </w:r>
          </w:p>
        </w:tc>
        <w:tc>
          <w:tcPr>
            <w:tcW w:w="534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6"/>
                <w:sz w:val="24"/>
              </w:rPr>
            </w:pPr>
            <w:r>
              <w:rPr>
                <w:rFonts w:ascii="Times New Roman" w:hAnsi="Times New Roman"/>
                <w:color w:val="000000"/>
                <w:spacing w:val="-6"/>
                <w:sz w:val="24"/>
              </w:rPr>
              <w:t>25 mm nominal bore</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391.00</w:t>
            </w:r>
          </w:p>
        </w:tc>
      </w:tr>
      <w:tr w:rsidR="00241A26" w:rsidTr="004D2427">
        <w:trPr>
          <w:trHeight w:hRule="exact" w:val="727"/>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ind w:right="135"/>
              <w:jc w:val="right"/>
              <w:rPr>
                <w:rFonts w:ascii="Times New Roman" w:hAnsi="Times New Roman"/>
                <w:color w:val="000000"/>
                <w:spacing w:val="-10"/>
                <w:sz w:val="24"/>
              </w:rPr>
            </w:pPr>
            <w:r>
              <w:rPr>
                <w:rFonts w:ascii="Times New Roman" w:hAnsi="Times New Roman"/>
                <w:color w:val="000000"/>
                <w:spacing w:val="-10"/>
                <w:sz w:val="24"/>
              </w:rPr>
              <w:t>18,38</w:t>
            </w:r>
          </w:p>
        </w:tc>
        <w:tc>
          <w:tcPr>
            <w:tcW w:w="6420" w:type="dxa"/>
            <w:gridSpan w:val="2"/>
            <w:tcBorders>
              <w:top w:val="single" w:sz="6" w:space="0" w:color="000000"/>
              <w:left w:val="single" w:sz="6" w:space="0" w:color="000000"/>
              <w:bottom w:val="single" w:sz="6" w:space="0" w:color="000000"/>
              <w:right w:val="single" w:sz="6" w:space="0" w:color="000000"/>
            </w:tcBorders>
          </w:tcPr>
          <w:p w:rsidR="00241A26" w:rsidRDefault="00241A26" w:rsidP="004D2427">
            <w:pPr>
              <w:ind w:left="108" w:right="108"/>
              <w:rPr>
                <w:rFonts w:ascii="Times New Roman" w:hAnsi="Times New Roman"/>
                <w:color w:val="000000"/>
                <w:spacing w:val="-6"/>
                <w:sz w:val="24"/>
              </w:rPr>
            </w:pPr>
            <w:r>
              <w:rPr>
                <w:rFonts w:ascii="Times New Roman" w:hAnsi="Times New Roman"/>
                <w:color w:val="000000"/>
                <w:spacing w:val="-6"/>
                <w:sz w:val="24"/>
              </w:rPr>
              <w:t xml:space="preserve">Providing and fixing uplasticised PVC connection pipe with brass </w:t>
            </w:r>
            <w:r>
              <w:rPr>
                <w:rFonts w:ascii="Times New Roman" w:hAnsi="Times New Roman"/>
                <w:color w:val="000000"/>
                <w:spacing w:val="-10"/>
                <w:sz w:val="24"/>
              </w:rPr>
              <w:t>unions :</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r>
      <w:tr w:rsidR="00241A26" w:rsidTr="004D2427">
        <w:trPr>
          <w:trHeight w:hRule="exact" w:val="398"/>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18.38.1</w:t>
            </w:r>
          </w:p>
        </w:tc>
        <w:tc>
          <w:tcPr>
            <w:tcW w:w="534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30 cm length</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r>
      <w:tr w:rsidR="00241A26" w:rsidTr="004D2427">
        <w:trPr>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18.38.1.1</w:t>
            </w:r>
          </w:p>
        </w:tc>
        <w:tc>
          <w:tcPr>
            <w:tcW w:w="534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8"/>
                <w:sz w:val="24"/>
              </w:rPr>
            </w:pPr>
            <w:r>
              <w:rPr>
                <w:rFonts w:ascii="Times New Roman" w:hAnsi="Times New Roman"/>
                <w:color w:val="000000"/>
                <w:spacing w:val="-8"/>
                <w:sz w:val="24"/>
              </w:rPr>
              <w:t>15 mm nominal bore</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88.00</w:t>
            </w:r>
          </w:p>
        </w:tc>
      </w:tr>
      <w:tr w:rsidR="00241A26" w:rsidTr="004D2427">
        <w:trPr>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18.38.1.2</w:t>
            </w:r>
          </w:p>
        </w:tc>
        <w:tc>
          <w:tcPr>
            <w:tcW w:w="534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6"/>
                <w:sz w:val="24"/>
              </w:rPr>
            </w:pPr>
            <w:r>
              <w:rPr>
                <w:rFonts w:ascii="Times New Roman" w:hAnsi="Times New Roman"/>
                <w:color w:val="000000"/>
                <w:spacing w:val="-6"/>
                <w:sz w:val="24"/>
              </w:rPr>
              <w:t>20 mm nominal bore</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129.00</w:t>
            </w:r>
          </w:p>
        </w:tc>
      </w:tr>
      <w:tr w:rsidR="00241A26" w:rsidTr="004D2427">
        <w:trPr>
          <w:trHeight w:hRule="exact" w:val="397"/>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18,38/</w:t>
            </w:r>
          </w:p>
        </w:tc>
        <w:tc>
          <w:tcPr>
            <w:tcW w:w="534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45 can length</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r>
      <w:tr w:rsidR="00241A26" w:rsidTr="004D2427">
        <w:trPr>
          <w:trHeight w:hRule="exact" w:val="398"/>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18.38.2.1</w:t>
            </w:r>
          </w:p>
        </w:tc>
        <w:tc>
          <w:tcPr>
            <w:tcW w:w="534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8"/>
                <w:sz w:val="24"/>
              </w:rPr>
            </w:pPr>
            <w:r>
              <w:rPr>
                <w:rFonts w:ascii="Times New Roman" w:hAnsi="Times New Roman"/>
                <w:color w:val="000000"/>
                <w:spacing w:val="-8"/>
                <w:sz w:val="24"/>
              </w:rPr>
              <w:t>15 mm nominal bore</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149.00</w:t>
            </w:r>
          </w:p>
        </w:tc>
      </w:tr>
      <w:tr w:rsidR="00241A26" w:rsidTr="004D2427">
        <w:trPr>
          <w:trHeight w:hRule="exact" w:val="607"/>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18.38.21</w:t>
            </w:r>
          </w:p>
        </w:tc>
        <w:tc>
          <w:tcPr>
            <w:tcW w:w="534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6"/>
                <w:sz w:val="24"/>
              </w:rPr>
            </w:pPr>
            <w:r>
              <w:rPr>
                <w:rFonts w:ascii="Times New Roman" w:hAnsi="Times New Roman"/>
                <w:color w:val="000000"/>
                <w:spacing w:val="-6"/>
                <w:sz w:val="24"/>
              </w:rPr>
              <w:t>20 mm nominal bore</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184.00</w:t>
            </w:r>
          </w:p>
        </w:tc>
      </w:tr>
      <w:tr w:rsidR="00241A26" w:rsidTr="004D2427">
        <w:trPr>
          <w:trHeight w:hRule="exact" w:val="2558"/>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ind w:right="135"/>
              <w:jc w:val="right"/>
              <w:rPr>
                <w:rFonts w:ascii="Times New Roman" w:hAnsi="Times New Roman"/>
                <w:color w:val="000000"/>
                <w:spacing w:val="-10"/>
                <w:sz w:val="24"/>
              </w:rPr>
            </w:pPr>
            <w:r>
              <w:rPr>
                <w:rFonts w:ascii="Times New Roman" w:hAnsi="Times New Roman"/>
                <w:color w:val="000000"/>
                <w:spacing w:val="-10"/>
                <w:sz w:val="24"/>
              </w:rPr>
              <w:t>18.39</w:t>
            </w:r>
          </w:p>
        </w:tc>
        <w:tc>
          <w:tcPr>
            <w:tcW w:w="6420" w:type="dxa"/>
            <w:gridSpan w:val="2"/>
            <w:tcBorders>
              <w:top w:val="single" w:sz="6" w:space="0" w:color="000000"/>
              <w:left w:val="single" w:sz="6" w:space="0" w:color="000000"/>
              <w:bottom w:val="single" w:sz="6" w:space="0" w:color="000000"/>
              <w:right w:val="single" w:sz="6" w:space="0" w:color="000000"/>
            </w:tcBorders>
          </w:tcPr>
          <w:p w:rsidR="00241A26" w:rsidRDefault="00241A26"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Constructing masonry Chamber 30x30x50 cm inside, in brick work </w:t>
            </w:r>
            <w:r>
              <w:rPr>
                <w:rFonts w:ascii="Times New Roman" w:hAnsi="Times New Roman"/>
                <w:color w:val="000000"/>
                <w:spacing w:val="-5"/>
                <w:sz w:val="24"/>
              </w:rPr>
              <w:t xml:space="preserve">in cement mortar 1:4 (1 cement :4 sand) for stop cock, with C. I. </w:t>
            </w:r>
            <w:r>
              <w:rPr>
                <w:rFonts w:ascii="Times New Roman" w:hAnsi="Times New Roman"/>
                <w:color w:val="000000"/>
                <w:spacing w:val="-6"/>
                <w:sz w:val="24"/>
              </w:rPr>
              <w:t xml:space="preserve">surface box 100x100 x75 mm (inside) with hinged cover fixed in </w:t>
            </w:r>
            <w:r>
              <w:rPr>
                <w:rFonts w:ascii="Times New Roman" w:hAnsi="Times New Roman"/>
                <w:color w:val="000000"/>
                <w:sz w:val="24"/>
              </w:rPr>
              <w:t>cement concrete slab 12</w:t>
            </w:r>
            <w:r>
              <w:rPr>
                <w:rFonts w:ascii="Times New Roman" w:hAnsi="Times New Roman"/>
                <w:color w:val="000000"/>
                <w:spacing w:val="10"/>
                <w:sz w:val="24"/>
                <w:vertAlign w:val="superscript"/>
              </w:rPr>
              <w:t>-</w:t>
            </w:r>
            <w:r>
              <w:rPr>
                <w:rFonts w:ascii="Times New Roman" w:hAnsi="Times New Roman"/>
                <w:color w:val="000000"/>
                <w:sz w:val="24"/>
              </w:rPr>
              <w:t xml:space="preserve">4 mix (1 cant / sand : 4 graded stone </w:t>
            </w:r>
            <w:r>
              <w:rPr>
                <w:rFonts w:ascii="Times New Roman" w:hAnsi="Times New Roman"/>
                <w:color w:val="000000"/>
                <w:spacing w:val="7"/>
                <w:sz w:val="24"/>
              </w:rPr>
              <w:t xml:space="preserve">aggregate 20 mm nominal size), i/c necessary excavation, </w:t>
            </w:r>
            <w:r>
              <w:rPr>
                <w:rFonts w:ascii="Times New Roman" w:hAnsi="Times New Roman"/>
                <w:color w:val="000000"/>
                <w:spacing w:val="-1"/>
                <w:sz w:val="24"/>
              </w:rPr>
              <w:t xml:space="preserve">foundation </w:t>
            </w:r>
            <w:r>
              <w:rPr>
                <w:rFonts w:ascii="Times New Roman" w:hAnsi="Times New Roman"/>
                <w:i/>
                <w:color w:val="000000"/>
                <w:spacing w:val="-1"/>
                <w:sz w:val="24"/>
              </w:rPr>
              <w:t xml:space="preserve">concrete </w:t>
            </w:r>
            <w:r>
              <w:rPr>
                <w:rFonts w:ascii="Times New Roman" w:hAnsi="Times New Roman"/>
                <w:color w:val="000000"/>
                <w:spacing w:val="-1"/>
                <w:sz w:val="24"/>
              </w:rPr>
              <w:t xml:space="preserve">1:5:10 ( 1 cement :5 sand:10 graded </w:t>
            </w:r>
            <w:r>
              <w:rPr>
                <w:rFonts w:ascii="Times New Roman" w:hAnsi="Times New Roman"/>
                <w:i/>
                <w:color w:val="000000"/>
                <w:spacing w:val="-1"/>
                <w:sz w:val="24"/>
              </w:rPr>
              <w:t xml:space="preserve">done </w:t>
            </w:r>
            <w:r>
              <w:rPr>
                <w:rFonts w:ascii="Times New Roman" w:hAnsi="Times New Roman"/>
                <w:color w:val="000000"/>
                <w:spacing w:val="-5"/>
                <w:sz w:val="24"/>
              </w:rPr>
              <w:t>aggregate 40mm nominal size ) and Side plastering with cement mortar 1:3 (1 cement .3 sand) 12mm thick finished with a floating coat of nest cement complete as per standard design :</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r>
      <w:tr w:rsidR="00241A26" w:rsidTr="004D2427">
        <w:trPr>
          <w:trHeight w:hRule="exact" w:val="870"/>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12"/>
              <w:rPr>
                <w:rFonts w:ascii="Times New Roman" w:hAnsi="Times New Roman"/>
                <w:color w:val="000000"/>
                <w:spacing w:val="-10"/>
                <w:sz w:val="24"/>
              </w:rPr>
            </w:pPr>
            <w:r>
              <w:rPr>
                <w:rFonts w:ascii="Times New Roman" w:hAnsi="Times New Roman"/>
                <w:color w:val="000000"/>
                <w:spacing w:val="-10"/>
                <w:sz w:val="24"/>
              </w:rPr>
              <w:t>18.39.1</w:t>
            </w:r>
          </w:p>
        </w:tc>
        <w:tc>
          <w:tcPr>
            <w:tcW w:w="5340" w:type="dxa"/>
            <w:tcBorders>
              <w:top w:val="single" w:sz="6" w:space="0" w:color="000000"/>
              <w:left w:val="single" w:sz="6" w:space="0" w:color="000000"/>
              <w:bottom w:val="single" w:sz="6" w:space="0" w:color="000000"/>
              <w:right w:val="single" w:sz="6" w:space="0" w:color="000000"/>
            </w:tcBorders>
          </w:tcPr>
          <w:p w:rsidR="00241A26" w:rsidRDefault="00241A26" w:rsidP="004D2427">
            <w:pPr>
              <w:ind w:left="108" w:right="108"/>
              <w:rPr>
                <w:rFonts w:ascii="Times New Roman" w:hAnsi="Times New Roman"/>
                <w:color w:val="000000"/>
                <w:spacing w:val="8"/>
                <w:sz w:val="24"/>
              </w:rPr>
            </w:pPr>
            <w:r>
              <w:rPr>
                <w:rFonts w:ascii="Times New Roman" w:hAnsi="Times New Roman"/>
                <w:color w:val="000000"/>
                <w:spacing w:val="8"/>
                <w:sz w:val="24"/>
              </w:rPr>
              <w:t xml:space="preserve">With </w:t>
            </w:r>
            <w:r>
              <w:rPr>
                <w:rFonts w:ascii="Times New Roman" w:hAnsi="Times New Roman"/>
                <w:b/>
                <w:color w:val="000000"/>
                <w:spacing w:val="8"/>
                <w:sz w:val="23"/>
              </w:rPr>
              <w:t xml:space="preserve">common </w:t>
            </w:r>
            <w:r>
              <w:rPr>
                <w:rFonts w:ascii="Times New Roman" w:hAnsi="Times New Roman"/>
                <w:color w:val="000000"/>
                <w:spacing w:val="8"/>
                <w:sz w:val="24"/>
              </w:rPr>
              <w:t xml:space="preserve">burnt clay bricks of 25 kg /sqcm </w:t>
            </w:r>
            <w:r>
              <w:rPr>
                <w:rFonts w:ascii="Times New Roman" w:hAnsi="Times New Roman"/>
                <w:color w:val="000000"/>
                <w:spacing w:val="-6"/>
                <w:sz w:val="24"/>
              </w:rPr>
              <w:t>compressive strength.</w:t>
            </w:r>
          </w:p>
        </w:tc>
        <w:tc>
          <w:tcPr>
            <w:tcW w:w="915" w:type="dxa"/>
            <w:tcBorders>
              <w:top w:val="single" w:sz="6" w:space="0" w:color="000000"/>
              <w:left w:val="single" w:sz="6" w:space="0" w:color="000000"/>
              <w:bottom w:val="single" w:sz="6" w:space="0" w:color="000000"/>
              <w:right w:val="single" w:sz="6" w:space="0" w:color="000000"/>
            </w:tcBorders>
            <w:textDirection w:val="tbRlV"/>
            <w:vAlign w:val="center"/>
          </w:tcPr>
          <w:p w:rsidR="00241A26" w:rsidRDefault="00241A26" w:rsidP="004D2427">
            <w:pPr>
              <w:jc w:val="center"/>
              <w:rPr>
                <w:rFonts w:ascii="Times New Roman" w:hAnsi="Times New Roman"/>
                <w:color w:val="000000"/>
                <w:w w:val="105"/>
                <w:sz w:val="63"/>
                <w:u w:val="single"/>
              </w:rPr>
            </w:pPr>
            <w:r>
              <w:rPr>
                <w:rFonts w:ascii="Times New Roman" w:hAnsi="Times New Roman"/>
                <w:color w:val="000000"/>
                <w:w w:val="105"/>
                <w:sz w:val="63"/>
                <w:u w:val="single"/>
              </w:rPr>
              <w:t xml:space="preserve">1 </w:t>
            </w: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jc w:val="center"/>
              <w:rPr>
                <w:rFonts w:ascii="Times New Roman" w:hAnsi="Times New Roman"/>
                <w:color w:val="000000"/>
                <w:spacing w:val="-10"/>
                <w:sz w:val="24"/>
              </w:rPr>
            </w:pPr>
            <w:r>
              <w:rPr>
                <w:rFonts w:ascii="Times New Roman" w:hAnsi="Times New Roman"/>
                <w:color w:val="000000"/>
                <w:spacing w:val="-10"/>
                <w:sz w:val="24"/>
              </w:rPr>
              <w:t>916.00</w:t>
            </w:r>
          </w:p>
        </w:tc>
      </w:tr>
      <w:tr w:rsidR="00241A26" w:rsidTr="004D2427">
        <w:trPr>
          <w:trHeight w:hRule="exact" w:val="2752"/>
        </w:trPr>
        <w:tc>
          <w:tcPr>
            <w:tcW w:w="803" w:type="dxa"/>
            <w:tcBorders>
              <w:top w:val="single" w:sz="6" w:space="0" w:color="000000"/>
              <w:left w:val="single" w:sz="6" w:space="0" w:color="000000"/>
              <w:bottom w:val="single" w:sz="6" w:space="0" w:color="000000"/>
              <w:right w:val="single" w:sz="6" w:space="0" w:color="000000"/>
            </w:tcBorders>
          </w:tcPr>
          <w:p w:rsidR="00241A26" w:rsidRDefault="00241A26" w:rsidP="004D2427">
            <w:pPr>
              <w:ind w:right="135"/>
              <w:jc w:val="right"/>
              <w:rPr>
                <w:rFonts w:ascii="Times New Roman" w:hAnsi="Times New Roman"/>
                <w:color w:val="000000"/>
                <w:spacing w:val="-10"/>
                <w:sz w:val="24"/>
              </w:rPr>
            </w:pPr>
            <w:r>
              <w:rPr>
                <w:rFonts w:ascii="Times New Roman" w:hAnsi="Times New Roman"/>
                <w:color w:val="000000"/>
                <w:spacing w:val="-10"/>
                <w:sz w:val="24"/>
              </w:rPr>
              <w:t>18.40</w:t>
            </w:r>
          </w:p>
        </w:tc>
        <w:tc>
          <w:tcPr>
            <w:tcW w:w="6420" w:type="dxa"/>
            <w:gridSpan w:val="2"/>
            <w:tcBorders>
              <w:top w:val="single" w:sz="6" w:space="0" w:color="000000"/>
              <w:left w:val="single" w:sz="6" w:space="0" w:color="000000"/>
              <w:bottom w:val="single" w:sz="6" w:space="0" w:color="000000"/>
              <w:right w:val="single" w:sz="6" w:space="0" w:color="000000"/>
            </w:tcBorders>
          </w:tcPr>
          <w:p w:rsidR="00241A26" w:rsidRDefault="00241A26"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Constructing masonry Chamber 60x60x75 cm inside, in brick work </w:t>
            </w:r>
            <w:r>
              <w:rPr>
                <w:rFonts w:ascii="Times New Roman" w:hAnsi="Times New Roman"/>
                <w:color w:val="000000"/>
                <w:spacing w:val="-8"/>
                <w:sz w:val="24"/>
              </w:rPr>
              <w:t xml:space="preserve">in cement mortar 1:4 (1 cement : 4 sand) for sluice valve, with C.I. </w:t>
            </w:r>
            <w:r>
              <w:rPr>
                <w:rFonts w:ascii="Times New Roman" w:hAnsi="Times New Roman"/>
                <w:color w:val="000000"/>
                <w:spacing w:val="-4"/>
                <w:sz w:val="24"/>
              </w:rPr>
              <w:t xml:space="preserve">surface box 100mm_ top diameter, 160 mm bottom diameter and </w:t>
            </w:r>
            <w:r>
              <w:rPr>
                <w:rFonts w:ascii="Times New Roman" w:hAnsi="Times New Roman"/>
                <w:color w:val="000000"/>
                <w:spacing w:val="-1"/>
                <w:sz w:val="24"/>
              </w:rPr>
              <w:t xml:space="preserve">180 mm deep ( inside) with chained lid and RCC top slab 1:2:4 </w:t>
            </w:r>
            <w:r>
              <w:rPr>
                <w:rFonts w:ascii="Times New Roman" w:hAnsi="Times New Roman"/>
                <w:color w:val="000000"/>
                <w:spacing w:val="-4"/>
                <w:sz w:val="24"/>
              </w:rPr>
              <w:t xml:space="preserve">mix (1 cement :2 sand : 4 graded stone aggregate 20mm nominal </w:t>
            </w:r>
            <w:r>
              <w:rPr>
                <w:rFonts w:ascii="Times New Roman" w:hAnsi="Times New Roman"/>
                <w:color w:val="000000"/>
                <w:spacing w:val="-2"/>
                <w:sz w:val="24"/>
              </w:rPr>
              <w:t xml:space="preserve">size ) , i/c necessary excavation, foundation concrete 1:5:10 (1 </w:t>
            </w:r>
            <w:r>
              <w:rPr>
                <w:rFonts w:ascii="Times New Roman" w:hAnsi="Times New Roman"/>
                <w:color w:val="000000"/>
                <w:spacing w:val="-5"/>
                <w:sz w:val="24"/>
              </w:rPr>
              <w:t xml:space="preserve">cement : 5 sand : 10 graded stone aggregate 40 mm nominal size) </w:t>
            </w:r>
            <w:r>
              <w:rPr>
                <w:rFonts w:ascii="Times New Roman" w:hAnsi="Times New Roman"/>
                <w:color w:val="000000"/>
                <w:spacing w:val="-2"/>
                <w:sz w:val="24"/>
              </w:rPr>
              <w:t xml:space="preserve">and inside plastering with cement mortar 1:3 (1 cement : 3 sand) </w:t>
            </w:r>
            <w:r>
              <w:rPr>
                <w:rFonts w:ascii="Times New Roman" w:hAnsi="Times New Roman"/>
                <w:color w:val="000000"/>
                <w:spacing w:val="-5"/>
                <w:sz w:val="24"/>
              </w:rPr>
              <w:t xml:space="preserve">12 ram thick finished with a floating coat of neat cement complete </w:t>
            </w:r>
            <w:r>
              <w:rPr>
                <w:rFonts w:ascii="Times New Roman" w:hAnsi="Times New Roman"/>
                <w:color w:val="000000"/>
                <w:spacing w:val="-4"/>
                <w:sz w:val="24"/>
              </w:rPr>
              <w:t>as pa standard design :</w:t>
            </w:r>
          </w:p>
        </w:tc>
        <w:tc>
          <w:tcPr>
            <w:tcW w:w="915"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241A26" w:rsidRDefault="00241A26" w:rsidP="004D2427">
            <w:pPr>
              <w:rPr>
                <w:rFonts w:ascii="Times New Roman" w:hAnsi="Times New Roman"/>
                <w:color w:val="000000"/>
                <w:sz w:val="20"/>
              </w:rPr>
            </w:pPr>
          </w:p>
        </w:tc>
      </w:tr>
    </w:tbl>
    <w:p w:rsidR="00241A26" w:rsidRDefault="00241A26">
      <w:pPr>
        <w:rPr>
          <w:rFonts w:ascii="Times New Roman" w:hAnsi="Times New Roman"/>
          <w:color w:val="000000"/>
          <w:sz w:val="24"/>
        </w:rPr>
      </w:pPr>
    </w:p>
    <w:p w:rsidR="00C477D4" w:rsidRPr="00085980" w:rsidRDefault="00085980" w:rsidP="00085980">
      <w:pPr>
        <w:jc w:val="center"/>
        <w:rPr>
          <w:rFonts w:ascii="Times New Roman" w:hAnsi="Times New Roman" w:cs="Times New Roman"/>
        </w:rPr>
      </w:pPr>
      <w:r>
        <w:t>Page No.327</w:t>
      </w:r>
    </w:p>
    <w:tbl>
      <w:tblPr>
        <w:tblW w:w="0" w:type="auto"/>
        <w:tblInd w:w="15" w:type="dxa"/>
        <w:tblLayout w:type="fixed"/>
        <w:tblCellMar>
          <w:left w:w="0" w:type="dxa"/>
          <w:right w:w="0" w:type="dxa"/>
        </w:tblCellMar>
        <w:tblLook w:val="04A0"/>
      </w:tblPr>
      <w:tblGrid>
        <w:gridCol w:w="803"/>
        <w:gridCol w:w="1080"/>
        <w:gridCol w:w="5340"/>
        <w:gridCol w:w="915"/>
        <w:gridCol w:w="1417"/>
      </w:tblGrid>
      <w:tr w:rsidR="00FA2462" w:rsidTr="004D2427">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z w:val="24"/>
              </w:rPr>
            </w:pPr>
            <w:r>
              <w:rPr>
                <w:rFonts w:ascii="Times New Roman" w:hAnsi="Times New Roman"/>
                <w:color w:val="00000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FA2462" w:rsidTr="004D2427">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r>
      <w:tr w:rsidR="00FA2462" w:rsidTr="004D2427">
        <w:trPr>
          <w:trHeight w:hRule="exact" w:val="795"/>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10"/>
                <w:sz w:val="24"/>
              </w:rPr>
            </w:pPr>
            <w:r>
              <w:rPr>
                <w:rFonts w:ascii="Times New Roman" w:hAnsi="Times New Roman"/>
                <w:color w:val="000000"/>
                <w:spacing w:val="-10"/>
                <w:sz w:val="24"/>
              </w:rPr>
              <w:t>18.40.1</w:t>
            </w:r>
          </w:p>
        </w:tc>
        <w:tc>
          <w:tcPr>
            <w:tcW w:w="534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08" w:right="108"/>
              <w:rPr>
                <w:rFonts w:ascii="Times New Roman" w:hAnsi="Times New Roman"/>
                <w:color w:val="000000"/>
                <w:spacing w:val="7"/>
                <w:sz w:val="24"/>
              </w:rPr>
            </w:pPr>
            <w:r>
              <w:rPr>
                <w:rFonts w:ascii="Times New Roman" w:hAnsi="Times New Roman"/>
                <w:color w:val="000000"/>
                <w:spacing w:val="7"/>
                <w:sz w:val="24"/>
              </w:rPr>
              <w:t xml:space="preserve">With </w:t>
            </w:r>
            <w:r>
              <w:rPr>
                <w:rFonts w:ascii="Times New Roman" w:hAnsi="Times New Roman"/>
                <w:color w:val="000000"/>
                <w:spacing w:val="17"/>
                <w:sz w:val="23"/>
              </w:rPr>
              <w:t xml:space="preserve">common </w:t>
            </w:r>
            <w:r>
              <w:rPr>
                <w:rFonts w:ascii="Times New Roman" w:hAnsi="Times New Roman"/>
                <w:color w:val="000000"/>
                <w:spacing w:val="7"/>
                <w:sz w:val="24"/>
              </w:rPr>
              <w:t xml:space="preserve">burnt clay bricks of 25 kg /sqcm </w:t>
            </w:r>
            <w:r>
              <w:rPr>
                <w:rFonts w:ascii="Times New Roman" w:hAnsi="Times New Roman"/>
                <w:color w:val="000000"/>
                <w:spacing w:val="-6"/>
                <w:sz w:val="24"/>
              </w:rPr>
              <w:t>compressive strength.</w:t>
            </w: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5416.00</w:t>
            </w:r>
          </w:p>
        </w:tc>
      </w:tr>
      <w:tr w:rsidR="00FA2462" w:rsidTr="004D2427">
        <w:trPr>
          <w:trHeight w:hRule="exact" w:val="2910"/>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ind w:right="135"/>
              <w:jc w:val="right"/>
              <w:rPr>
                <w:rFonts w:ascii="Times New Roman" w:hAnsi="Times New Roman"/>
                <w:color w:val="000000"/>
                <w:spacing w:val="-10"/>
                <w:sz w:val="24"/>
              </w:rPr>
            </w:pPr>
            <w:r>
              <w:rPr>
                <w:rFonts w:ascii="Times New Roman" w:hAnsi="Times New Roman"/>
                <w:color w:val="000000"/>
                <w:spacing w:val="-10"/>
                <w:sz w:val="24"/>
              </w:rPr>
              <w:t>18,41</w:t>
            </w:r>
          </w:p>
        </w:tc>
        <w:tc>
          <w:tcPr>
            <w:tcW w:w="6420" w:type="dxa"/>
            <w:gridSpan w:val="2"/>
            <w:tcBorders>
              <w:top w:val="single" w:sz="6" w:space="0" w:color="000000"/>
              <w:left w:val="single" w:sz="6" w:space="0" w:color="000000"/>
              <w:bottom w:val="single" w:sz="6" w:space="0" w:color="000000"/>
              <w:right w:val="single" w:sz="6" w:space="0" w:color="000000"/>
            </w:tcBorders>
          </w:tcPr>
          <w:p w:rsidR="00FA2462" w:rsidRDefault="00FA2462"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Constructing masonry Chamber 60x60x75 cm, inside in brick work </w:t>
            </w:r>
            <w:r>
              <w:rPr>
                <w:rFonts w:ascii="Times New Roman" w:hAnsi="Times New Roman"/>
                <w:color w:val="000000"/>
                <w:spacing w:val="-1"/>
                <w:sz w:val="24"/>
              </w:rPr>
              <w:t xml:space="preserve">in cement mortar 1:4 (1 cement : 4 sand) for fire hydrants, with </w:t>
            </w:r>
            <w:r>
              <w:rPr>
                <w:rFonts w:ascii="Times New Roman" w:hAnsi="Times New Roman"/>
                <w:color w:val="000000"/>
                <w:spacing w:val="-9"/>
                <w:sz w:val="24"/>
              </w:rPr>
              <w:t xml:space="preserve">C.I. surface box 350x350 mm, top and 165 mm deep ( inside) with </w:t>
            </w:r>
            <w:r>
              <w:rPr>
                <w:rFonts w:ascii="Times New Roman" w:hAnsi="Times New Roman"/>
                <w:color w:val="000000"/>
                <w:spacing w:val="-1"/>
                <w:sz w:val="24"/>
              </w:rPr>
              <w:t xml:space="preserve">chained lid and RCC top slab 1:2:4 mix (1 cement : 2 sand : 4 </w:t>
            </w:r>
            <w:r>
              <w:rPr>
                <w:rFonts w:ascii="Times New Roman" w:hAnsi="Times New Roman"/>
                <w:color w:val="000000"/>
                <w:spacing w:val="3"/>
                <w:sz w:val="24"/>
              </w:rPr>
              <w:t xml:space="preserve">graded stone aggregate 20 mm nominal size) , i/c necessary </w:t>
            </w:r>
            <w:r>
              <w:rPr>
                <w:rFonts w:ascii="Times New Roman" w:hAnsi="Times New Roman"/>
                <w:color w:val="000000"/>
                <w:sz w:val="24"/>
              </w:rPr>
              <w:t xml:space="preserve">excavation, foundation concrete 1:5:10 (1 cement : 5 sand:10 </w:t>
            </w:r>
            <w:r>
              <w:rPr>
                <w:rFonts w:ascii="Times New Roman" w:hAnsi="Times New Roman"/>
                <w:color w:val="000000"/>
                <w:spacing w:val="-6"/>
                <w:sz w:val="24"/>
              </w:rPr>
              <w:t xml:space="preserve">graded stone aggregate 40 mm nominal size) and inside plastering </w:t>
            </w:r>
            <w:r>
              <w:rPr>
                <w:rFonts w:ascii="Times New Roman" w:hAnsi="Times New Roman"/>
                <w:color w:val="000000"/>
                <w:spacing w:val="-4"/>
                <w:sz w:val="24"/>
              </w:rPr>
              <w:t xml:space="preserve">with cement mortar 1:3 (1 cement : 3 sand) 12 mm thick finished </w:t>
            </w:r>
            <w:r>
              <w:rPr>
                <w:rFonts w:ascii="Times New Roman" w:hAnsi="Times New Roman"/>
                <w:color w:val="000000"/>
                <w:spacing w:val="2"/>
                <w:sz w:val="24"/>
              </w:rPr>
              <w:t xml:space="preserve">with a floating coat of neat cement complete as per standard </w:t>
            </w:r>
            <w:r>
              <w:rPr>
                <w:rFonts w:ascii="Times New Roman" w:hAnsi="Times New Roman"/>
                <w:color w:val="000000"/>
                <w:spacing w:val="-8"/>
                <w:sz w:val="24"/>
              </w:rPr>
              <w:t>design</w:t>
            </w: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r>
      <w:tr w:rsidR="00FA2462" w:rsidTr="004D2427">
        <w:trPr>
          <w:trHeight w:hRule="exact" w:val="780"/>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10"/>
                <w:sz w:val="24"/>
              </w:rPr>
            </w:pPr>
            <w:r>
              <w:rPr>
                <w:rFonts w:ascii="Times New Roman" w:hAnsi="Times New Roman"/>
                <w:color w:val="000000"/>
                <w:spacing w:val="-10"/>
                <w:sz w:val="24"/>
              </w:rPr>
              <w:t>18,41,1</w:t>
            </w:r>
          </w:p>
        </w:tc>
        <w:tc>
          <w:tcPr>
            <w:tcW w:w="534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08" w:right="108"/>
              <w:rPr>
                <w:rFonts w:ascii="Times New Roman" w:hAnsi="Times New Roman"/>
                <w:color w:val="000000"/>
                <w:spacing w:val="8"/>
                <w:sz w:val="24"/>
              </w:rPr>
            </w:pPr>
            <w:r>
              <w:rPr>
                <w:rFonts w:ascii="Times New Roman" w:hAnsi="Times New Roman"/>
                <w:color w:val="000000"/>
                <w:spacing w:val="8"/>
                <w:sz w:val="24"/>
              </w:rPr>
              <w:t xml:space="preserve">With common burnt clay bricks of 25 kg /sqcm </w:t>
            </w:r>
            <w:r>
              <w:rPr>
                <w:rFonts w:ascii="Times New Roman" w:hAnsi="Times New Roman"/>
                <w:color w:val="000000"/>
                <w:spacing w:val="-6"/>
                <w:sz w:val="24"/>
              </w:rPr>
              <w:t>compressive strength.</w:t>
            </w: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5168,00</w:t>
            </w:r>
          </w:p>
        </w:tc>
      </w:tr>
      <w:tr w:rsidR="00FA2462" w:rsidTr="004D2427">
        <w:trPr>
          <w:trHeight w:hRule="exact" w:val="2932"/>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tabs>
                <w:tab w:val="decimal" w:pos="416"/>
              </w:tabs>
              <w:rPr>
                <w:rFonts w:ascii="Times New Roman" w:hAnsi="Times New Roman"/>
                <w:color w:val="000000"/>
                <w:spacing w:val="-10"/>
                <w:sz w:val="24"/>
              </w:rPr>
            </w:pPr>
            <w:r>
              <w:rPr>
                <w:rFonts w:ascii="Times New Roman" w:hAnsi="Times New Roman"/>
                <w:color w:val="000000"/>
                <w:spacing w:val="-10"/>
                <w:sz w:val="24"/>
              </w:rPr>
              <w:t>18.42</w:t>
            </w:r>
          </w:p>
        </w:tc>
        <w:tc>
          <w:tcPr>
            <w:tcW w:w="6420" w:type="dxa"/>
            <w:gridSpan w:val="2"/>
            <w:tcBorders>
              <w:top w:val="single" w:sz="6" w:space="0" w:color="000000"/>
              <w:left w:val="single" w:sz="6" w:space="0" w:color="000000"/>
              <w:bottom w:val="single" w:sz="6" w:space="0" w:color="000000"/>
              <w:right w:val="single" w:sz="6" w:space="0" w:color="000000"/>
            </w:tcBorders>
          </w:tcPr>
          <w:p w:rsidR="00FA2462" w:rsidRDefault="00FA2462"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Constructing masonry Chamber 60x45x50 an inside, in brick work in cement mortar 1:4 (1 cement : 4 sand) for water meter complete with C.I. double flap surface box 400x200x200 mm (inside) with </w:t>
            </w:r>
            <w:r>
              <w:rPr>
                <w:rFonts w:ascii="Times New Roman" w:hAnsi="Times New Roman"/>
                <w:color w:val="000000"/>
                <w:spacing w:val="-1"/>
                <w:sz w:val="24"/>
              </w:rPr>
              <w:t xml:space="preserve">locking arrangement and RCC top slab 1:2:4 mix (1 cement : 2 </w:t>
            </w:r>
            <w:r>
              <w:rPr>
                <w:rFonts w:ascii="Times New Roman" w:hAnsi="Times New Roman"/>
                <w:color w:val="000000"/>
                <w:spacing w:val="6"/>
                <w:sz w:val="24"/>
              </w:rPr>
              <w:t xml:space="preserve">sand • 4 graded stone aggregate 20 mm nominal size) , i/c </w:t>
            </w:r>
            <w:r>
              <w:rPr>
                <w:rFonts w:ascii="Times New Roman" w:hAnsi="Times New Roman"/>
                <w:color w:val="000000"/>
                <w:spacing w:val="-6"/>
                <w:sz w:val="24"/>
              </w:rPr>
              <w:t xml:space="preserve">necessary </w:t>
            </w:r>
            <w:r>
              <w:rPr>
                <w:rFonts w:ascii="Times New Roman" w:hAnsi="Times New Roman"/>
                <w:b/>
                <w:i/>
                <w:color w:val="000000"/>
                <w:spacing w:val="4"/>
                <w:sz w:val="24"/>
              </w:rPr>
              <w:t xml:space="preserve">excavation, </w:t>
            </w:r>
            <w:r>
              <w:rPr>
                <w:rFonts w:ascii="Times New Roman" w:hAnsi="Times New Roman"/>
                <w:color w:val="000000"/>
                <w:spacing w:val="-6"/>
                <w:sz w:val="24"/>
              </w:rPr>
              <w:t xml:space="preserve">foundation concrete 1:5:10 ( 1 cement : 5 </w:t>
            </w:r>
            <w:r>
              <w:rPr>
                <w:rFonts w:ascii="Times New Roman" w:hAnsi="Times New Roman"/>
                <w:color w:val="000000"/>
                <w:spacing w:val="-4"/>
                <w:sz w:val="24"/>
              </w:rPr>
              <w:t xml:space="preserve">sand:10 graded stone aggregate 40 mm nominal size) and inside </w:t>
            </w:r>
            <w:r>
              <w:rPr>
                <w:rFonts w:ascii="Times New Roman" w:hAnsi="Times New Roman"/>
                <w:color w:val="000000"/>
                <w:spacing w:val="-9"/>
                <w:sz w:val="24"/>
              </w:rPr>
              <w:t xml:space="preserve">plastering with cement mortar 1:3 (1 cement • 3 sand) 12 mm thick </w:t>
            </w:r>
            <w:r>
              <w:rPr>
                <w:rFonts w:ascii="Times New Roman" w:hAnsi="Times New Roman"/>
                <w:color w:val="000000"/>
                <w:spacing w:val="3"/>
                <w:sz w:val="24"/>
              </w:rPr>
              <w:t xml:space="preserve">finished with a floating coat of neat cement complete as per </w:t>
            </w:r>
            <w:r>
              <w:rPr>
                <w:rFonts w:ascii="Times New Roman" w:hAnsi="Times New Roman"/>
                <w:color w:val="000000"/>
                <w:spacing w:val="-6"/>
                <w:sz w:val="24"/>
              </w:rPr>
              <w:t>standard design :</w:t>
            </w: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r>
      <w:tr w:rsidR="00FA2462" w:rsidTr="004D2427">
        <w:trPr>
          <w:trHeight w:hRule="exact" w:val="803"/>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10"/>
                <w:sz w:val="24"/>
              </w:rPr>
            </w:pPr>
            <w:r>
              <w:rPr>
                <w:rFonts w:ascii="Times New Roman" w:hAnsi="Times New Roman"/>
                <w:color w:val="000000"/>
                <w:spacing w:val="-10"/>
                <w:sz w:val="24"/>
              </w:rPr>
              <w:t>18.42.1</w:t>
            </w:r>
          </w:p>
        </w:tc>
        <w:tc>
          <w:tcPr>
            <w:tcW w:w="534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08" w:right="108"/>
              <w:rPr>
                <w:rFonts w:ascii="Times New Roman" w:hAnsi="Times New Roman"/>
                <w:color w:val="000000"/>
                <w:spacing w:val="8"/>
                <w:sz w:val="24"/>
              </w:rPr>
            </w:pPr>
            <w:r>
              <w:rPr>
                <w:rFonts w:ascii="Times New Roman" w:hAnsi="Times New Roman"/>
                <w:color w:val="000000"/>
                <w:spacing w:val="8"/>
                <w:sz w:val="24"/>
              </w:rPr>
              <w:t xml:space="preserve">With common burnt clay bricks of 25 kg /sqcm </w:t>
            </w:r>
            <w:r>
              <w:rPr>
                <w:rFonts w:ascii="Times New Roman" w:hAnsi="Times New Roman"/>
                <w:color w:val="000000"/>
                <w:spacing w:val="-6"/>
                <w:sz w:val="24"/>
              </w:rPr>
              <w:t>compressive strength.</w:t>
            </w: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4870.00</w:t>
            </w:r>
          </w:p>
        </w:tc>
      </w:tr>
      <w:tr w:rsidR="00FA2462" w:rsidTr="004D2427">
        <w:trPr>
          <w:trHeight w:hRule="exact" w:val="1095"/>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tabs>
                <w:tab w:val="decimal" w:pos="416"/>
              </w:tabs>
              <w:rPr>
                <w:rFonts w:ascii="Times New Roman" w:hAnsi="Times New Roman"/>
                <w:color w:val="000000"/>
                <w:spacing w:val="-10"/>
                <w:sz w:val="24"/>
              </w:rPr>
            </w:pPr>
            <w:r>
              <w:rPr>
                <w:rFonts w:ascii="Times New Roman" w:hAnsi="Times New Roman"/>
                <w:color w:val="000000"/>
                <w:spacing w:val="-10"/>
                <w:sz w:val="24"/>
              </w:rPr>
              <w:t>18.43</w:t>
            </w:r>
          </w:p>
        </w:tc>
        <w:tc>
          <w:tcPr>
            <w:tcW w:w="6420" w:type="dxa"/>
            <w:gridSpan w:val="2"/>
            <w:tcBorders>
              <w:top w:val="single" w:sz="6" w:space="0" w:color="000000"/>
              <w:left w:val="single" w:sz="6" w:space="0" w:color="000000"/>
              <w:bottom w:val="single" w:sz="6" w:space="0" w:color="000000"/>
              <w:right w:val="single" w:sz="6" w:space="0" w:color="000000"/>
            </w:tcBorders>
          </w:tcPr>
          <w:p w:rsidR="00FA2462" w:rsidRDefault="00FA2462"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Painting GI. pipes and fittings with synthetic enamel white paint </w:t>
            </w:r>
            <w:r>
              <w:rPr>
                <w:rFonts w:ascii="Times New Roman" w:hAnsi="Times New Roman"/>
                <w:color w:val="000000"/>
                <w:spacing w:val="-7"/>
                <w:sz w:val="24"/>
              </w:rPr>
              <w:t xml:space="preserve">with two coats over a ready mixed priming coat, both of approved </w:t>
            </w:r>
            <w:r>
              <w:rPr>
                <w:rFonts w:ascii="Times New Roman" w:hAnsi="Times New Roman"/>
                <w:color w:val="000000"/>
                <w:spacing w:val="-6"/>
                <w:sz w:val="24"/>
              </w:rPr>
              <w:t>quality for new work :</w:t>
            </w: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r>
      <w:tr w:rsidR="00FA2462" w:rsidTr="004D2427">
        <w:trPr>
          <w:trHeight w:hRule="exact" w:val="397"/>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10"/>
                <w:sz w:val="24"/>
              </w:rPr>
            </w:pPr>
            <w:r>
              <w:rPr>
                <w:rFonts w:ascii="Times New Roman" w:hAnsi="Times New Roman"/>
                <w:color w:val="000000"/>
                <w:spacing w:val="-10"/>
                <w:sz w:val="24"/>
              </w:rPr>
              <w:t>18,43,1</w:t>
            </w:r>
          </w:p>
        </w:tc>
        <w:tc>
          <w:tcPr>
            <w:tcW w:w="534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8"/>
                <w:sz w:val="24"/>
              </w:rPr>
            </w:pPr>
            <w:r>
              <w:rPr>
                <w:rFonts w:ascii="Times New Roman" w:hAnsi="Times New Roman"/>
                <w:color w:val="000000"/>
                <w:spacing w:val="-8"/>
                <w:sz w:val="24"/>
              </w:rPr>
              <w:t>15 mm diameter pipe.</w:t>
            </w: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8.00</w:t>
            </w:r>
          </w:p>
        </w:tc>
      </w:tr>
      <w:tr w:rsidR="00FA2462" w:rsidTr="004D2427">
        <w:trPr>
          <w:trHeight w:hRule="exact" w:val="398"/>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10"/>
                <w:sz w:val="24"/>
              </w:rPr>
            </w:pPr>
            <w:r>
              <w:rPr>
                <w:rFonts w:ascii="Times New Roman" w:hAnsi="Times New Roman"/>
                <w:color w:val="000000"/>
                <w:spacing w:val="-10"/>
                <w:sz w:val="24"/>
              </w:rPr>
              <w:t>18.43.2</w:t>
            </w:r>
          </w:p>
        </w:tc>
        <w:tc>
          <w:tcPr>
            <w:tcW w:w="534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6"/>
                <w:sz w:val="24"/>
              </w:rPr>
            </w:pPr>
            <w:r>
              <w:rPr>
                <w:rFonts w:ascii="Times New Roman" w:hAnsi="Times New Roman"/>
                <w:color w:val="000000"/>
                <w:spacing w:val="-6"/>
                <w:sz w:val="24"/>
              </w:rPr>
              <w:t>20 mm diameter pipe.</w:t>
            </w: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9.00</w:t>
            </w:r>
          </w:p>
        </w:tc>
      </w:tr>
      <w:tr w:rsidR="00FA2462" w:rsidTr="004D2427">
        <w:trPr>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10"/>
                <w:sz w:val="24"/>
              </w:rPr>
            </w:pPr>
            <w:r>
              <w:rPr>
                <w:rFonts w:ascii="Times New Roman" w:hAnsi="Times New Roman"/>
                <w:color w:val="000000"/>
                <w:spacing w:val="-10"/>
                <w:sz w:val="24"/>
              </w:rPr>
              <w:t>18.43.3</w:t>
            </w:r>
          </w:p>
        </w:tc>
        <w:tc>
          <w:tcPr>
            <w:tcW w:w="534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6"/>
                <w:sz w:val="24"/>
              </w:rPr>
            </w:pPr>
            <w:r>
              <w:rPr>
                <w:rFonts w:ascii="Times New Roman" w:hAnsi="Times New Roman"/>
                <w:color w:val="000000"/>
                <w:spacing w:val="-6"/>
                <w:sz w:val="24"/>
              </w:rPr>
              <w:t>25 mm diameter pipe.</w:t>
            </w: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12.00</w:t>
            </w:r>
          </w:p>
        </w:tc>
      </w:tr>
      <w:tr w:rsidR="00FA2462" w:rsidTr="004D2427">
        <w:trPr>
          <w:trHeight w:hRule="exact" w:val="405"/>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10"/>
                <w:sz w:val="24"/>
              </w:rPr>
            </w:pPr>
            <w:r>
              <w:rPr>
                <w:rFonts w:ascii="Times New Roman" w:hAnsi="Times New Roman"/>
                <w:color w:val="000000"/>
                <w:spacing w:val="-10"/>
                <w:sz w:val="24"/>
              </w:rPr>
              <w:t>18,43,4</w:t>
            </w:r>
          </w:p>
        </w:tc>
        <w:tc>
          <w:tcPr>
            <w:tcW w:w="534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6"/>
                <w:sz w:val="24"/>
              </w:rPr>
            </w:pPr>
            <w:r>
              <w:rPr>
                <w:rFonts w:ascii="Times New Roman" w:hAnsi="Times New Roman"/>
                <w:color w:val="000000"/>
                <w:spacing w:val="-6"/>
                <w:sz w:val="24"/>
              </w:rPr>
              <w:t>32 mm diameter pipe.</w:t>
            </w: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14,00</w:t>
            </w:r>
          </w:p>
        </w:tc>
      </w:tr>
      <w:tr w:rsidR="00FA2462" w:rsidTr="004D2427">
        <w:trPr>
          <w:trHeight w:hRule="exact" w:val="397"/>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10"/>
                <w:sz w:val="24"/>
              </w:rPr>
            </w:pPr>
            <w:r>
              <w:rPr>
                <w:rFonts w:ascii="Times New Roman" w:hAnsi="Times New Roman"/>
                <w:color w:val="000000"/>
                <w:spacing w:val="-10"/>
                <w:sz w:val="24"/>
              </w:rPr>
              <w:t>18,43,5</w:t>
            </w:r>
          </w:p>
        </w:tc>
        <w:tc>
          <w:tcPr>
            <w:tcW w:w="534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6"/>
                <w:sz w:val="24"/>
              </w:rPr>
            </w:pPr>
            <w:r>
              <w:rPr>
                <w:rFonts w:ascii="Times New Roman" w:hAnsi="Times New Roman"/>
                <w:color w:val="000000"/>
                <w:spacing w:val="-6"/>
                <w:sz w:val="24"/>
              </w:rPr>
              <w:t>40 mm diameter pipe.</w:t>
            </w: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16,00</w:t>
            </w:r>
          </w:p>
        </w:tc>
      </w:tr>
      <w:tr w:rsidR="00FA2462" w:rsidTr="004D2427">
        <w:trPr>
          <w:trHeight w:hRule="exact" w:val="540"/>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10"/>
                <w:sz w:val="24"/>
              </w:rPr>
            </w:pPr>
            <w:r>
              <w:rPr>
                <w:rFonts w:ascii="Times New Roman" w:hAnsi="Times New Roman"/>
                <w:color w:val="000000"/>
                <w:spacing w:val="-10"/>
                <w:sz w:val="24"/>
              </w:rPr>
              <w:t>18.43.6</w:t>
            </w:r>
          </w:p>
        </w:tc>
        <w:tc>
          <w:tcPr>
            <w:tcW w:w="534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6"/>
                <w:sz w:val="24"/>
              </w:rPr>
            </w:pPr>
            <w:r>
              <w:rPr>
                <w:rFonts w:ascii="Times New Roman" w:hAnsi="Times New Roman"/>
                <w:color w:val="000000"/>
                <w:spacing w:val="-6"/>
                <w:sz w:val="24"/>
              </w:rPr>
              <w:t>50 mm diameter pipe.</w:t>
            </w: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19.00</w:t>
            </w:r>
          </w:p>
        </w:tc>
      </w:tr>
      <w:tr w:rsidR="00FA2462" w:rsidTr="004D2427">
        <w:trPr>
          <w:trHeight w:hRule="exact" w:val="773"/>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tabs>
                <w:tab w:val="decimal" w:pos="416"/>
              </w:tabs>
              <w:rPr>
                <w:rFonts w:ascii="Times New Roman" w:hAnsi="Times New Roman"/>
                <w:color w:val="000000"/>
                <w:spacing w:val="-10"/>
                <w:sz w:val="24"/>
              </w:rPr>
            </w:pPr>
            <w:r>
              <w:rPr>
                <w:rFonts w:ascii="Times New Roman" w:hAnsi="Times New Roman"/>
                <w:color w:val="000000"/>
                <w:spacing w:val="-10"/>
                <w:sz w:val="24"/>
              </w:rPr>
              <w:t>18.44</w:t>
            </w:r>
          </w:p>
        </w:tc>
        <w:tc>
          <w:tcPr>
            <w:tcW w:w="6420" w:type="dxa"/>
            <w:gridSpan w:val="2"/>
            <w:tcBorders>
              <w:top w:val="single" w:sz="6" w:space="0" w:color="000000"/>
              <w:left w:val="single" w:sz="6" w:space="0" w:color="000000"/>
              <w:bottom w:val="single" w:sz="6" w:space="0" w:color="000000"/>
              <w:right w:val="single" w:sz="6" w:space="0" w:color="000000"/>
            </w:tcBorders>
          </w:tcPr>
          <w:p w:rsidR="00FA2462" w:rsidRDefault="00FA2462" w:rsidP="004D2427">
            <w:pPr>
              <w:ind w:left="108" w:right="108"/>
              <w:rPr>
                <w:rFonts w:ascii="Times New Roman" w:hAnsi="Times New Roman"/>
                <w:color w:val="000000"/>
                <w:sz w:val="24"/>
              </w:rPr>
            </w:pPr>
            <w:r>
              <w:rPr>
                <w:rFonts w:ascii="Times New Roman" w:hAnsi="Times New Roman"/>
                <w:color w:val="000000"/>
                <w:sz w:val="24"/>
              </w:rPr>
              <w:t xml:space="preserve">Repainting G.I. pipes and fittings with synthetic enamel white </w:t>
            </w:r>
            <w:r>
              <w:rPr>
                <w:rFonts w:ascii="Times New Roman" w:hAnsi="Times New Roman"/>
                <w:color w:val="000000"/>
                <w:spacing w:val="-6"/>
                <w:sz w:val="24"/>
              </w:rPr>
              <w:t>paint of approved quality :</w:t>
            </w: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r>
      <w:tr w:rsidR="00FA2462" w:rsidTr="004D2427">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10"/>
                <w:sz w:val="24"/>
              </w:rPr>
            </w:pPr>
            <w:r>
              <w:rPr>
                <w:rFonts w:ascii="Times New Roman" w:hAnsi="Times New Roman"/>
                <w:color w:val="000000"/>
                <w:spacing w:val="-10"/>
                <w:sz w:val="24"/>
              </w:rPr>
              <w:t>18.44.1</w:t>
            </w:r>
          </w:p>
        </w:tc>
        <w:tc>
          <w:tcPr>
            <w:tcW w:w="534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8"/>
                <w:sz w:val="24"/>
              </w:rPr>
            </w:pPr>
            <w:r>
              <w:rPr>
                <w:rFonts w:ascii="Times New Roman" w:hAnsi="Times New Roman"/>
                <w:color w:val="000000"/>
                <w:spacing w:val="-8"/>
                <w:sz w:val="24"/>
              </w:rPr>
              <w:t>15 mm diameter pipe.</w:t>
            </w: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4.00</w:t>
            </w:r>
          </w:p>
        </w:tc>
      </w:tr>
      <w:tr w:rsidR="00FA2462" w:rsidTr="004D2427">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10"/>
                <w:sz w:val="24"/>
              </w:rPr>
            </w:pPr>
            <w:r>
              <w:rPr>
                <w:rFonts w:ascii="Times New Roman" w:hAnsi="Times New Roman"/>
                <w:color w:val="000000"/>
                <w:spacing w:val="-10"/>
                <w:sz w:val="24"/>
              </w:rPr>
              <w:t>18.44.2</w:t>
            </w:r>
          </w:p>
        </w:tc>
        <w:tc>
          <w:tcPr>
            <w:tcW w:w="534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6"/>
                <w:sz w:val="24"/>
              </w:rPr>
            </w:pPr>
            <w:r>
              <w:rPr>
                <w:rFonts w:ascii="Times New Roman" w:hAnsi="Times New Roman"/>
                <w:color w:val="000000"/>
                <w:spacing w:val="-6"/>
                <w:sz w:val="24"/>
              </w:rPr>
              <w:t>20 mm diameter pipe.</w:t>
            </w: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5.00</w:t>
            </w:r>
          </w:p>
        </w:tc>
      </w:tr>
      <w:tr w:rsidR="00FA2462" w:rsidTr="004D2427">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FA2462" w:rsidRDefault="00FA246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10"/>
                <w:sz w:val="24"/>
              </w:rPr>
            </w:pPr>
            <w:r>
              <w:rPr>
                <w:rFonts w:ascii="Times New Roman" w:hAnsi="Times New Roman"/>
                <w:color w:val="000000"/>
                <w:spacing w:val="-10"/>
                <w:sz w:val="24"/>
              </w:rPr>
              <w:t>18,44,3</w:t>
            </w:r>
          </w:p>
        </w:tc>
        <w:tc>
          <w:tcPr>
            <w:tcW w:w="5340" w:type="dxa"/>
            <w:tcBorders>
              <w:top w:val="single" w:sz="6" w:space="0" w:color="000000"/>
              <w:left w:val="single" w:sz="6" w:space="0" w:color="000000"/>
              <w:bottom w:val="single" w:sz="6" w:space="0" w:color="000000"/>
              <w:right w:val="single" w:sz="6" w:space="0" w:color="000000"/>
            </w:tcBorders>
          </w:tcPr>
          <w:p w:rsidR="00FA2462" w:rsidRDefault="00FA2462" w:rsidP="004D2427">
            <w:pPr>
              <w:ind w:left="112"/>
              <w:rPr>
                <w:rFonts w:ascii="Times New Roman" w:hAnsi="Times New Roman"/>
                <w:color w:val="000000"/>
                <w:spacing w:val="-6"/>
                <w:sz w:val="24"/>
              </w:rPr>
            </w:pPr>
            <w:r>
              <w:rPr>
                <w:rFonts w:ascii="Times New Roman" w:hAnsi="Times New Roman"/>
                <w:color w:val="000000"/>
                <w:spacing w:val="-6"/>
                <w:sz w:val="24"/>
              </w:rPr>
              <w:t>25 mm diameter pipe</w:t>
            </w:r>
          </w:p>
        </w:tc>
        <w:tc>
          <w:tcPr>
            <w:tcW w:w="915"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6"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6.00</w:t>
            </w:r>
          </w:p>
        </w:tc>
      </w:tr>
      <w:tr w:rsidR="00FA2462" w:rsidTr="004D2427">
        <w:trPr>
          <w:trHeight w:hRule="exact" w:val="532"/>
        </w:trPr>
        <w:tc>
          <w:tcPr>
            <w:tcW w:w="803" w:type="dxa"/>
            <w:tcBorders>
              <w:top w:val="single" w:sz="6" w:space="0" w:color="000000"/>
              <w:left w:val="single" w:sz="6" w:space="0" w:color="000000"/>
              <w:bottom w:val="single" w:sz="45" w:space="0" w:color="000000"/>
              <w:right w:val="single" w:sz="6" w:space="0" w:color="000000"/>
            </w:tcBorders>
          </w:tcPr>
          <w:p w:rsidR="00FA2462" w:rsidRDefault="00FA2462" w:rsidP="004D2427">
            <w:pPr>
              <w:rPr>
                <w:rFonts w:ascii="Times New Roman" w:hAnsi="Times New Roman"/>
                <w:color w:val="000000"/>
                <w:sz w:val="20"/>
              </w:rPr>
            </w:pPr>
          </w:p>
        </w:tc>
        <w:tc>
          <w:tcPr>
            <w:tcW w:w="1080" w:type="dxa"/>
            <w:tcBorders>
              <w:top w:val="single" w:sz="6" w:space="0" w:color="000000"/>
              <w:left w:val="single" w:sz="6" w:space="0" w:color="000000"/>
              <w:bottom w:val="single" w:sz="45" w:space="0" w:color="000000"/>
              <w:right w:val="single" w:sz="6" w:space="0" w:color="000000"/>
            </w:tcBorders>
          </w:tcPr>
          <w:p w:rsidR="00FA2462" w:rsidRDefault="00FA2462" w:rsidP="004D2427">
            <w:pPr>
              <w:ind w:left="112"/>
              <w:rPr>
                <w:rFonts w:ascii="Times New Roman" w:hAnsi="Times New Roman"/>
                <w:color w:val="000000"/>
                <w:spacing w:val="-10"/>
                <w:sz w:val="24"/>
              </w:rPr>
            </w:pPr>
            <w:r>
              <w:rPr>
                <w:rFonts w:ascii="Times New Roman" w:hAnsi="Times New Roman"/>
                <w:color w:val="000000"/>
                <w:spacing w:val="-10"/>
                <w:sz w:val="24"/>
              </w:rPr>
              <w:t>18,44,4</w:t>
            </w:r>
          </w:p>
        </w:tc>
        <w:tc>
          <w:tcPr>
            <w:tcW w:w="5340" w:type="dxa"/>
            <w:tcBorders>
              <w:top w:val="single" w:sz="6" w:space="0" w:color="000000"/>
              <w:left w:val="single" w:sz="6" w:space="0" w:color="000000"/>
              <w:bottom w:val="single" w:sz="45" w:space="0" w:color="000000"/>
              <w:right w:val="single" w:sz="6" w:space="0" w:color="000000"/>
            </w:tcBorders>
          </w:tcPr>
          <w:p w:rsidR="00FA2462" w:rsidRDefault="00FA2462" w:rsidP="004D2427">
            <w:pPr>
              <w:ind w:left="112"/>
              <w:rPr>
                <w:rFonts w:ascii="Times New Roman" w:hAnsi="Times New Roman"/>
                <w:color w:val="000000"/>
                <w:spacing w:val="-6"/>
                <w:sz w:val="24"/>
              </w:rPr>
            </w:pPr>
            <w:r>
              <w:rPr>
                <w:rFonts w:ascii="Times New Roman" w:hAnsi="Times New Roman"/>
                <w:color w:val="000000"/>
                <w:spacing w:val="-6"/>
                <w:sz w:val="24"/>
              </w:rPr>
              <w:t>32 mm diameter pipe</w:t>
            </w:r>
          </w:p>
        </w:tc>
        <w:tc>
          <w:tcPr>
            <w:tcW w:w="915" w:type="dxa"/>
            <w:tcBorders>
              <w:top w:val="single" w:sz="6" w:space="0" w:color="000000"/>
              <w:left w:val="single" w:sz="6" w:space="0" w:color="000000"/>
              <w:bottom w:val="single" w:sz="45" w:space="0" w:color="000000"/>
              <w:right w:val="single" w:sz="6" w:space="0" w:color="000000"/>
            </w:tcBorders>
          </w:tcPr>
          <w:p w:rsidR="00FA2462" w:rsidRDefault="00FA2462"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17" w:type="dxa"/>
            <w:tcBorders>
              <w:top w:val="single" w:sz="6" w:space="0" w:color="000000"/>
              <w:left w:val="single" w:sz="6" w:space="0" w:color="000000"/>
              <w:bottom w:val="single" w:sz="45" w:space="0" w:color="000000"/>
              <w:right w:val="single" w:sz="6" w:space="0" w:color="000000"/>
            </w:tcBorders>
          </w:tcPr>
          <w:p w:rsidR="00FA2462" w:rsidRDefault="00F31C51" w:rsidP="004D2427">
            <w:pPr>
              <w:jc w:val="center"/>
              <w:rPr>
                <w:rFonts w:ascii="Times New Roman" w:hAnsi="Times New Roman"/>
                <w:color w:val="000000"/>
                <w:spacing w:val="-10"/>
                <w:sz w:val="24"/>
              </w:rPr>
            </w:pPr>
            <w:r>
              <w:rPr>
                <w:rFonts w:ascii="Times New Roman" w:hAnsi="Times New Roman"/>
                <w:noProof/>
                <w:color w:val="000000"/>
                <w:spacing w:val="-10"/>
                <w:sz w:val="24"/>
                <w:lang w:bidi="hi-IN"/>
              </w:rPr>
              <w:pict>
                <v:shape id="_x0000_s1072" type="#_x0000_t202" style="position:absolute;left:0;text-align:left;margin-left:67.7pt;margin-top:17.45pt;width:81.2pt;height:22.75pt;z-index:251696128;mso-position-horizontal-relative:text;mso-position-vertical-relative:text" filled="f" stroked="f">
                  <v:textbox style="mso-next-textbox:#_x0000_s1072">
                    <w:txbxContent>
                      <w:p w:rsidR="006A17B0" w:rsidRDefault="006A17B0" w:rsidP="00085980">
                        <w:pPr>
                          <w:jc w:val="center"/>
                          <w:rPr>
                            <w:rFonts w:ascii="Times New Roman" w:hAnsi="Times New Roman" w:cs="Times New Roman"/>
                          </w:rPr>
                        </w:pPr>
                        <w:r>
                          <w:t>Page No.328</w:t>
                        </w:r>
                      </w:p>
                      <w:p w:rsidR="006A17B0" w:rsidRDefault="006A17B0" w:rsidP="00085980"/>
                    </w:txbxContent>
                  </v:textbox>
                </v:shape>
              </w:pict>
            </w:r>
            <w:r w:rsidR="00FA2462">
              <w:rPr>
                <w:rFonts w:ascii="Times New Roman" w:hAnsi="Times New Roman"/>
                <w:color w:val="000000"/>
                <w:spacing w:val="-10"/>
                <w:sz w:val="24"/>
              </w:rPr>
              <w:t>7.00</w:t>
            </w:r>
          </w:p>
        </w:tc>
      </w:tr>
      <w:tr w:rsidR="003C23E2" w:rsidTr="004D2427">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 xml:space="preserve">Item </w:t>
            </w:r>
            <w:r>
              <w:rPr>
                <w:rFonts w:ascii="Times New Roman" w:hAnsi="Times New Roman"/>
                <w:b/>
                <w:color w:val="000000"/>
                <w:spacing w:val="-10"/>
                <w:sz w:val="23"/>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2"/>
                <w:sz w:val="23"/>
              </w:rPr>
            </w:pPr>
            <w:r>
              <w:rPr>
                <w:rFonts w:ascii="Times New Roman" w:hAnsi="Times New Roman"/>
                <w:b/>
                <w:color w:val="000000"/>
                <w:spacing w:val="-2"/>
                <w:sz w:val="23"/>
              </w:rPr>
              <w:t>Description</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Unit</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 xml:space="preserve">Rate fin </w:t>
            </w:r>
            <w:r>
              <w:rPr>
                <w:rFonts w:ascii="Times New Roman" w:hAnsi="Times New Roman"/>
                <w:b/>
                <w:color w:val="000000"/>
                <w:spacing w:val="-10"/>
                <w:sz w:val="23"/>
              </w:rPr>
              <w:br/>
              <w:t>Rs.)</w:t>
            </w:r>
          </w:p>
        </w:tc>
      </w:tr>
      <w:tr w:rsidR="003C23E2" w:rsidTr="004D2427">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r>
      <w:tr w:rsidR="003C23E2" w:rsidTr="004D2427">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18.44.5</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40 nun diameter pipe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metre</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8.00</w:t>
            </w:r>
          </w:p>
        </w:tc>
      </w:tr>
      <w:tr w:rsidR="003C23E2" w:rsidTr="004D2427">
        <w:trPr>
          <w:trHeight w:hRule="exact" w:val="570"/>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18.44.6</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50 mm diameter pipe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metre</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9.00</w:t>
            </w:r>
          </w:p>
        </w:tc>
      </w:tr>
      <w:tr w:rsidR="003C23E2" w:rsidTr="004D2427">
        <w:trPr>
          <w:trHeight w:hRule="exact" w:val="795"/>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tabs>
                <w:tab w:val="decimal" w:pos="415"/>
              </w:tabs>
              <w:rPr>
                <w:rFonts w:ascii="Times New Roman" w:hAnsi="Times New Roman"/>
                <w:b/>
                <w:color w:val="000000"/>
                <w:spacing w:val="-10"/>
                <w:sz w:val="23"/>
              </w:rPr>
            </w:pPr>
            <w:r>
              <w:rPr>
                <w:rFonts w:ascii="Times New Roman" w:hAnsi="Times New Roman"/>
                <w:b/>
                <w:color w:val="000000"/>
                <w:spacing w:val="-10"/>
                <w:sz w:val="23"/>
              </w:rPr>
              <w:t>18.45</w:t>
            </w:r>
          </w:p>
        </w:tc>
        <w:tc>
          <w:tcPr>
            <w:tcW w:w="6420" w:type="dxa"/>
            <w:gridSpan w:val="2"/>
            <w:tcBorders>
              <w:top w:val="single" w:sz="6" w:space="0" w:color="000000"/>
              <w:left w:val="single" w:sz="6" w:space="0" w:color="000000"/>
              <w:bottom w:val="single" w:sz="6" w:space="0" w:color="000000"/>
              <w:right w:val="single" w:sz="6" w:space="0" w:color="000000"/>
            </w:tcBorders>
          </w:tcPr>
          <w:p w:rsidR="003C23E2" w:rsidRDefault="003C23E2" w:rsidP="004D2427">
            <w:pPr>
              <w:ind w:left="108" w:right="108"/>
              <w:rPr>
                <w:rFonts w:ascii="Times New Roman" w:hAnsi="Times New Roman"/>
                <w:b/>
                <w:color w:val="000000"/>
                <w:spacing w:val="-4"/>
                <w:sz w:val="23"/>
              </w:rPr>
            </w:pPr>
            <w:r>
              <w:rPr>
                <w:rFonts w:ascii="Times New Roman" w:hAnsi="Times New Roman"/>
                <w:b/>
                <w:color w:val="000000"/>
                <w:spacing w:val="-4"/>
                <w:sz w:val="23"/>
              </w:rPr>
              <w:t xml:space="preserve">Painting G.I. pipes and fittings with two coats of anti-corrosivc </w:t>
            </w:r>
            <w:r>
              <w:rPr>
                <w:rFonts w:ascii="Times New Roman" w:hAnsi="Times New Roman"/>
                <w:b/>
                <w:color w:val="000000"/>
                <w:spacing w:val="-8"/>
                <w:sz w:val="23"/>
              </w:rPr>
              <w:t>bitumastic paint of approved quality :</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r>
      <w:tr w:rsidR="003C23E2" w:rsidTr="004D2427">
        <w:trPr>
          <w:trHeight w:hRule="exact" w:val="382"/>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18.45.1</w:t>
            </w:r>
          </w:p>
        </w:tc>
        <w:tc>
          <w:tcPr>
            <w:tcW w:w="5340" w:type="dxa"/>
            <w:tcBorders>
              <w:top w:val="single" w:sz="6" w:space="0" w:color="000000"/>
              <w:left w:val="single" w:sz="6" w:space="0" w:color="000000"/>
              <w:bottom w:val="single" w:sz="6" w:space="0" w:color="000000"/>
              <w:right w:val="single" w:sz="6" w:space="0" w:color="000000"/>
            </w:tcBorders>
            <w:vAlign w:val="center"/>
          </w:tcPr>
          <w:p w:rsidR="003C23E2" w:rsidRDefault="003C23E2" w:rsidP="004D2427">
            <w:pPr>
              <w:ind w:left="120"/>
              <w:rPr>
                <w:rFonts w:ascii="Times New Roman" w:hAnsi="Times New Roman"/>
                <w:b/>
                <w:color w:val="000000"/>
                <w:spacing w:val="-10"/>
                <w:sz w:val="23"/>
              </w:rPr>
            </w:pPr>
            <w:r>
              <w:rPr>
                <w:rFonts w:ascii="Times New Roman" w:hAnsi="Times New Roman"/>
                <w:b/>
                <w:color w:val="000000"/>
                <w:spacing w:val="-10"/>
                <w:sz w:val="23"/>
              </w:rPr>
              <w:t>15 mm diameter pipe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metre</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4.00</w:t>
            </w:r>
          </w:p>
        </w:tc>
      </w:tr>
      <w:tr w:rsidR="003C23E2" w:rsidTr="004D2427">
        <w:trPr>
          <w:trHeight w:hRule="exact" w:val="383"/>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18.45.2</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20 mm diameter pipe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metre</w:t>
            </w:r>
          </w:p>
        </w:tc>
        <w:tc>
          <w:tcPr>
            <w:tcW w:w="1417" w:type="dxa"/>
            <w:tcBorders>
              <w:top w:val="single" w:sz="6" w:space="0" w:color="000000"/>
              <w:left w:val="single" w:sz="6" w:space="0" w:color="000000"/>
              <w:bottom w:val="single" w:sz="6" w:space="0" w:color="000000"/>
              <w:right w:val="single" w:sz="6" w:space="0" w:color="000000"/>
            </w:tcBorders>
            <w:vAlign w:val="center"/>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5.00</w:t>
            </w:r>
          </w:p>
        </w:tc>
      </w:tr>
      <w:tr w:rsidR="003C23E2" w:rsidTr="004D2427">
        <w:trPr>
          <w:trHeight w:hRule="exact" w:val="390"/>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18.45.3</w:t>
            </w:r>
          </w:p>
        </w:tc>
        <w:tc>
          <w:tcPr>
            <w:tcW w:w="5340" w:type="dxa"/>
            <w:tcBorders>
              <w:top w:val="single" w:sz="6" w:space="0" w:color="000000"/>
              <w:left w:val="single" w:sz="6" w:space="0" w:color="000000"/>
              <w:bottom w:val="single" w:sz="6" w:space="0" w:color="000000"/>
              <w:right w:val="single" w:sz="6" w:space="0" w:color="000000"/>
            </w:tcBorders>
            <w:vAlign w:val="center"/>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25 mm diameter pipe</w:t>
            </w:r>
          </w:p>
        </w:tc>
        <w:tc>
          <w:tcPr>
            <w:tcW w:w="915" w:type="dxa"/>
            <w:tcBorders>
              <w:top w:val="single" w:sz="6" w:space="0" w:color="000000"/>
              <w:left w:val="single" w:sz="6" w:space="0" w:color="000000"/>
              <w:bottom w:val="single" w:sz="6" w:space="0" w:color="000000"/>
              <w:right w:val="single" w:sz="6" w:space="0" w:color="000000"/>
            </w:tcBorders>
            <w:vAlign w:val="center"/>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metre</w:t>
            </w:r>
          </w:p>
        </w:tc>
        <w:tc>
          <w:tcPr>
            <w:tcW w:w="1417" w:type="dxa"/>
            <w:tcBorders>
              <w:top w:val="single" w:sz="6" w:space="0" w:color="000000"/>
              <w:left w:val="single" w:sz="6" w:space="0" w:color="000000"/>
              <w:bottom w:val="single" w:sz="6" w:space="0" w:color="000000"/>
              <w:right w:val="single" w:sz="6" w:space="0" w:color="000000"/>
            </w:tcBorders>
            <w:vAlign w:val="center"/>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7.00</w:t>
            </w:r>
          </w:p>
        </w:tc>
      </w:tr>
      <w:tr w:rsidR="003C23E2" w:rsidTr="004D2427">
        <w:trPr>
          <w:trHeight w:hRule="exact" w:val="390"/>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18.45.4</w:t>
            </w:r>
          </w:p>
        </w:tc>
        <w:tc>
          <w:tcPr>
            <w:tcW w:w="5340" w:type="dxa"/>
            <w:tcBorders>
              <w:top w:val="single" w:sz="6" w:space="0" w:color="000000"/>
              <w:left w:val="single" w:sz="6" w:space="0" w:color="000000"/>
              <w:bottom w:val="single" w:sz="6" w:space="0" w:color="000000"/>
              <w:right w:val="single" w:sz="6" w:space="0" w:color="000000"/>
            </w:tcBorders>
            <w:vAlign w:val="center"/>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32 mm diameter pipe</w:t>
            </w:r>
          </w:p>
        </w:tc>
        <w:tc>
          <w:tcPr>
            <w:tcW w:w="915" w:type="dxa"/>
            <w:tcBorders>
              <w:top w:val="single" w:sz="6" w:space="0" w:color="000000"/>
              <w:left w:val="single" w:sz="6" w:space="0" w:color="000000"/>
              <w:bottom w:val="single" w:sz="6" w:space="0" w:color="000000"/>
              <w:right w:val="single" w:sz="6" w:space="0" w:color="000000"/>
            </w:tcBorders>
            <w:vAlign w:val="center"/>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metre</w:t>
            </w:r>
          </w:p>
        </w:tc>
        <w:tc>
          <w:tcPr>
            <w:tcW w:w="1417" w:type="dxa"/>
            <w:tcBorders>
              <w:top w:val="single" w:sz="6" w:space="0" w:color="000000"/>
              <w:left w:val="single" w:sz="6" w:space="0" w:color="000000"/>
              <w:bottom w:val="single" w:sz="6" w:space="0" w:color="000000"/>
              <w:right w:val="single" w:sz="6" w:space="0" w:color="000000"/>
            </w:tcBorders>
            <w:vAlign w:val="center"/>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8.00</w:t>
            </w:r>
          </w:p>
        </w:tc>
      </w:tr>
      <w:tr w:rsidR="003C23E2" w:rsidTr="004D2427">
        <w:trPr>
          <w:trHeight w:hRule="exact" w:val="382"/>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18.45.5</w:t>
            </w:r>
          </w:p>
        </w:tc>
        <w:tc>
          <w:tcPr>
            <w:tcW w:w="5340" w:type="dxa"/>
            <w:tcBorders>
              <w:top w:val="single" w:sz="6" w:space="0" w:color="000000"/>
              <w:left w:val="single" w:sz="6" w:space="0" w:color="000000"/>
              <w:bottom w:val="single" w:sz="6" w:space="0" w:color="000000"/>
              <w:right w:val="single" w:sz="6" w:space="0" w:color="000000"/>
            </w:tcBorders>
            <w:vAlign w:val="center"/>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40 mm diameter pipe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metre</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9.00</w:t>
            </w:r>
          </w:p>
        </w:tc>
      </w:tr>
      <w:tr w:rsidR="003C23E2" w:rsidTr="004D2427">
        <w:trPr>
          <w:trHeight w:hRule="exact" w:val="383"/>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18.45.6</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50 mm diameter pipe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metre</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10.00</w:t>
            </w:r>
          </w:p>
        </w:tc>
      </w:tr>
      <w:tr w:rsidR="003C23E2" w:rsidTr="004D2427">
        <w:trPr>
          <w:trHeight w:hRule="exact" w:val="390"/>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18.45.7</w:t>
            </w:r>
          </w:p>
        </w:tc>
        <w:tc>
          <w:tcPr>
            <w:tcW w:w="5340" w:type="dxa"/>
            <w:tcBorders>
              <w:top w:val="single" w:sz="6" w:space="0" w:color="000000"/>
              <w:left w:val="single" w:sz="6" w:space="0" w:color="000000"/>
              <w:bottom w:val="single" w:sz="6" w:space="0" w:color="000000"/>
              <w:right w:val="single" w:sz="6" w:space="0" w:color="000000"/>
            </w:tcBorders>
            <w:vAlign w:val="center"/>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65 mm diameter pipe</w:t>
            </w:r>
          </w:p>
        </w:tc>
        <w:tc>
          <w:tcPr>
            <w:tcW w:w="915" w:type="dxa"/>
            <w:tcBorders>
              <w:top w:val="single" w:sz="6" w:space="0" w:color="000000"/>
              <w:left w:val="single" w:sz="6" w:space="0" w:color="000000"/>
              <w:bottom w:val="single" w:sz="6" w:space="0" w:color="000000"/>
              <w:right w:val="single" w:sz="6" w:space="0" w:color="000000"/>
            </w:tcBorders>
            <w:vAlign w:val="center"/>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metre</w:t>
            </w:r>
          </w:p>
        </w:tc>
        <w:tc>
          <w:tcPr>
            <w:tcW w:w="1417" w:type="dxa"/>
            <w:tcBorders>
              <w:top w:val="single" w:sz="6" w:space="0" w:color="000000"/>
              <w:left w:val="single" w:sz="6" w:space="0" w:color="000000"/>
              <w:bottom w:val="single" w:sz="6" w:space="0" w:color="000000"/>
              <w:right w:val="single" w:sz="6" w:space="0" w:color="000000"/>
            </w:tcBorders>
            <w:vAlign w:val="center"/>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13.00</w:t>
            </w:r>
          </w:p>
        </w:tc>
      </w:tr>
      <w:tr w:rsidR="003C23E2" w:rsidTr="004D2427">
        <w:trPr>
          <w:trHeight w:hRule="exact" w:val="600"/>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18.45.8</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80 mm diameter pipe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metre</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15.00</w:t>
            </w:r>
          </w:p>
        </w:tc>
      </w:tr>
      <w:tr w:rsidR="003C23E2" w:rsidTr="004D2427">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tabs>
                <w:tab w:val="decimal" w:pos="415"/>
              </w:tabs>
              <w:rPr>
                <w:rFonts w:ascii="Times New Roman" w:hAnsi="Times New Roman"/>
                <w:b/>
                <w:color w:val="000000"/>
                <w:spacing w:val="-10"/>
                <w:sz w:val="23"/>
              </w:rPr>
            </w:pPr>
            <w:r>
              <w:rPr>
                <w:rFonts w:ascii="Times New Roman" w:hAnsi="Times New Roman"/>
                <w:b/>
                <w:color w:val="000000"/>
                <w:spacing w:val="-10"/>
                <w:sz w:val="23"/>
              </w:rPr>
              <w:t>18.46</w:t>
            </w:r>
          </w:p>
        </w:tc>
        <w:tc>
          <w:tcPr>
            <w:tcW w:w="6420" w:type="dxa"/>
            <w:gridSpan w:val="2"/>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7"/>
                <w:sz w:val="23"/>
              </w:rPr>
            </w:pPr>
            <w:r>
              <w:rPr>
                <w:rFonts w:ascii="Times New Roman" w:hAnsi="Times New Roman"/>
                <w:b/>
                <w:color w:val="000000"/>
                <w:spacing w:val="-7"/>
                <w:sz w:val="23"/>
              </w:rPr>
              <w:t>Providing and filling sand all-round the GI. pipes in external work.</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r>
      <w:tr w:rsidR="003C23E2" w:rsidTr="004D2427">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18.46.1</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10"/>
                <w:sz w:val="23"/>
              </w:rPr>
            </w:pPr>
            <w:r>
              <w:rPr>
                <w:rFonts w:ascii="Times New Roman" w:hAnsi="Times New Roman"/>
                <w:b/>
                <w:color w:val="000000"/>
                <w:spacing w:val="-10"/>
                <w:sz w:val="23"/>
              </w:rPr>
              <w:t>15 mm diameter pipe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metre</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107.00</w:t>
            </w:r>
          </w:p>
        </w:tc>
      </w:tr>
      <w:tr w:rsidR="003C23E2" w:rsidTr="004D2427">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18.46.2</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 xml:space="preserve">20 mm diameter </w:t>
            </w:r>
            <w:r>
              <w:rPr>
                <w:rFonts w:ascii="Times New Roman" w:hAnsi="Times New Roman"/>
                <w:color w:val="000000"/>
                <w:spacing w:val="-8"/>
                <w:sz w:val="25"/>
              </w:rPr>
              <w:t>pipe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metre</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108.00</w:t>
            </w:r>
          </w:p>
        </w:tc>
      </w:tr>
      <w:tr w:rsidR="003C23E2" w:rsidTr="004D2427">
        <w:trPr>
          <w:trHeight w:hRule="exact" w:val="427"/>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18.46.3</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 xml:space="preserve">25 mm </w:t>
            </w:r>
            <w:r>
              <w:rPr>
                <w:rFonts w:ascii="Times New Roman" w:hAnsi="Times New Roman"/>
                <w:color w:val="000000"/>
                <w:spacing w:val="-8"/>
                <w:sz w:val="25"/>
              </w:rPr>
              <w:t>diameter pipe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color w:val="000000"/>
                <w:spacing w:val="-10"/>
                <w:sz w:val="25"/>
              </w:rPr>
            </w:pPr>
            <w:r>
              <w:rPr>
                <w:rFonts w:ascii="Times New Roman" w:hAnsi="Times New Roman"/>
                <w:color w:val="000000"/>
                <w:spacing w:val="-10"/>
                <w:sz w:val="25"/>
              </w:rPr>
              <w:t>metre</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111.00</w:t>
            </w:r>
          </w:p>
        </w:tc>
      </w:tr>
      <w:tr w:rsidR="003C23E2" w:rsidTr="004D2427">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18.46.4</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32 mm diameter pipe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metre</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114.00</w:t>
            </w:r>
          </w:p>
        </w:tc>
      </w:tr>
      <w:tr w:rsidR="003C23E2" w:rsidTr="004D2427">
        <w:trPr>
          <w:trHeight w:hRule="exact" w:val="428"/>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18.46.5</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40 mm diameter pipe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metre</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116.00</w:t>
            </w:r>
          </w:p>
        </w:tc>
      </w:tr>
      <w:tr w:rsidR="003C23E2" w:rsidTr="004D2427">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18.46.6</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50 mm diameter pipe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metre</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120.00</w:t>
            </w:r>
          </w:p>
        </w:tc>
      </w:tr>
      <w:tr w:rsidR="003C23E2" w:rsidTr="004D2427">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18.46.7</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65 nun diameter pipe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metre</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189.00</w:t>
            </w:r>
          </w:p>
        </w:tc>
      </w:tr>
      <w:tr w:rsidR="003C23E2" w:rsidTr="004D2427">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18.46.8</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 xml:space="preserve">80 mm diameter </w:t>
            </w:r>
            <w:r>
              <w:rPr>
                <w:rFonts w:ascii="Times New Roman" w:hAnsi="Times New Roman"/>
                <w:color w:val="000000"/>
                <w:spacing w:val="-8"/>
                <w:sz w:val="25"/>
              </w:rPr>
              <w:t>pipe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metre</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195.00</w:t>
            </w:r>
          </w:p>
        </w:tc>
      </w:tr>
      <w:tr w:rsidR="003C23E2" w:rsidTr="004D2427">
        <w:trPr>
          <w:trHeight w:hRule="exact" w:val="960"/>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tabs>
                <w:tab w:val="decimal" w:pos="415"/>
              </w:tabs>
              <w:rPr>
                <w:rFonts w:ascii="Times New Roman" w:hAnsi="Times New Roman"/>
                <w:b/>
                <w:color w:val="000000"/>
                <w:spacing w:val="-10"/>
                <w:sz w:val="23"/>
              </w:rPr>
            </w:pPr>
            <w:r>
              <w:rPr>
                <w:rFonts w:ascii="Times New Roman" w:hAnsi="Times New Roman"/>
                <w:b/>
                <w:color w:val="000000"/>
                <w:spacing w:val="-10"/>
                <w:sz w:val="23"/>
              </w:rPr>
              <w:t>18.47</w:t>
            </w:r>
          </w:p>
        </w:tc>
        <w:tc>
          <w:tcPr>
            <w:tcW w:w="6420" w:type="dxa"/>
            <w:gridSpan w:val="2"/>
            <w:tcBorders>
              <w:top w:val="single" w:sz="6" w:space="0" w:color="000000"/>
              <w:left w:val="single" w:sz="6" w:space="0" w:color="000000"/>
              <w:bottom w:val="single" w:sz="6" w:space="0" w:color="000000"/>
              <w:right w:val="single" w:sz="6" w:space="0" w:color="000000"/>
            </w:tcBorders>
          </w:tcPr>
          <w:p w:rsidR="003C23E2" w:rsidRDefault="003C23E2" w:rsidP="004D2427">
            <w:pPr>
              <w:ind w:left="108" w:right="108"/>
              <w:jc w:val="both"/>
              <w:rPr>
                <w:rFonts w:ascii="Times New Roman" w:hAnsi="Times New Roman"/>
                <w:b/>
                <w:color w:val="000000"/>
                <w:spacing w:val="-9"/>
                <w:sz w:val="23"/>
              </w:rPr>
            </w:pPr>
            <w:r>
              <w:rPr>
                <w:rFonts w:ascii="Times New Roman" w:hAnsi="Times New Roman"/>
                <w:b/>
                <w:color w:val="000000"/>
                <w:spacing w:val="-9"/>
                <w:sz w:val="23"/>
              </w:rPr>
              <w:t xml:space="preserve">Providing and fixing G.1. </w:t>
            </w:r>
            <w:r>
              <w:rPr>
                <w:rFonts w:ascii="Times New Roman" w:hAnsi="Times New Roman"/>
                <w:color w:val="000000"/>
                <w:spacing w:val="-9"/>
                <w:sz w:val="25"/>
              </w:rPr>
              <w:t xml:space="preserve">Union </w:t>
            </w:r>
            <w:r>
              <w:rPr>
                <w:rFonts w:ascii="Times New Roman" w:hAnsi="Times New Roman"/>
                <w:color w:val="000000"/>
                <w:spacing w:val="1"/>
                <w:sz w:val="24"/>
              </w:rPr>
              <w:t xml:space="preserve">in </w:t>
            </w:r>
            <w:r>
              <w:rPr>
                <w:rFonts w:ascii="Times New Roman" w:hAnsi="Times New Roman"/>
                <w:b/>
                <w:color w:val="000000"/>
                <w:spacing w:val="-9"/>
                <w:sz w:val="23"/>
              </w:rPr>
              <w:t xml:space="preserve">GI, pipe including cutting and </w:t>
            </w:r>
            <w:r>
              <w:rPr>
                <w:rFonts w:ascii="Times New Roman" w:hAnsi="Times New Roman"/>
                <w:b/>
                <w:color w:val="000000"/>
                <w:spacing w:val="-4"/>
                <w:sz w:val="23"/>
              </w:rPr>
              <w:t xml:space="preserve">threading the pipe and </w:t>
            </w:r>
            <w:r>
              <w:rPr>
                <w:rFonts w:ascii="Times New Roman" w:hAnsi="Times New Roman"/>
                <w:b/>
                <w:color w:val="000000"/>
                <w:spacing w:val="6"/>
                <w:u w:val="single"/>
              </w:rPr>
              <w:t>making</w:t>
            </w:r>
            <w:r>
              <w:rPr>
                <w:rFonts w:ascii="Times New Roman" w:hAnsi="Times New Roman"/>
                <w:b/>
                <w:color w:val="000000"/>
                <w:spacing w:val="-4"/>
                <w:sz w:val="23"/>
              </w:rPr>
              <w:t xml:space="preserve"> long screws etc. complete (New </w:t>
            </w:r>
            <w:r>
              <w:rPr>
                <w:rFonts w:ascii="Times New Roman" w:hAnsi="Times New Roman"/>
                <w:b/>
                <w:color w:val="000000"/>
                <w:spacing w:val="-10"/>
                <w:sz w:val="23"/>
              </w:rPr>
              <w:t>work)</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r>
      <w:tr w:rsidR="003C23E2" w:rsidTr="004D2427">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18.47.1</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15 mm nominal bore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117.00</w:t>
            </w:r>
          </w:p>
        </w:tc>
      </w:tr>
      <w:tr w:rsidR="003C23E2" w:rsidTr="004D2427">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18.47.2</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20 mm nominal bore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148.00</w:t>
            </w:r>
          </w:p>
        </w:tc>
      </w:tr>
      <w:tr w:rsidR="003C23E2" w:rsidTr="004D2427">
        <w:trPr>
          <w:trHeight w:hRule="exact" w:val="412"/>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18.47.3</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25 mm nominal bore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158.00</w:t>
            </w:r>
          </w:p>
        </w:tc>
      </w:tr>
      <w:tr w:rsidR="003C23E2" w:rsidTr="004D2427">
        <w:trPr>
          <w:trHeight w:hRule="exact" w:val="413"/>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18.47.4</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10"/>
                <w:sz w:val="23"/>
              </w:rPr>
            </w:pPr>
            <w:r>
              <w:rPr>
                <w:rFonts w:ascii="Times New Roman" w:hAnsi="Times New Roman"/>
                <w:b/>
                <w:color w:val="000000"/>
                <w:spacing w:val="-10"/>
                <w:sz w:val="23"/>
              </w:rPr>
              <w:t>32 mm nominal</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204.00</w:t>
            </w:r>
          </w:p>
        </w:tc>
      </w:tr>
      <w:tr w:rsidR="003C23E2" w:rsidTr="004D2427">
        <w:trPr>
          <w:trHeight w:hRule="exact" w:val="615"/>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18.47.5</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40 mm nominal bore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321.00</w:t>
            </w:r>
          </w:p>
        </w:tc>
      </w:tr>
      <w:tr w:rsidR="003C23E2" w:rsidTr="004D2427">
        <w:trPr>
          <w:trHeight w:hRule="exact" w:val="555"/>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18.47.6</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50mm nominal bore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428.00</w:t>
            </w:r>
          </w:p>
        </w:tc>
      </w:tr>
      <w:tr w:rsidR="003C23E2" w:rsidTr="004D2427">
        <w:trPr>
          <w:trHeight w:hRule="exact" w:val="472"/>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18.47.7</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22"/>
                <w:sz w:val="23"/>
              </w:rPr>
            </w:pPr>
            <w:r>
              <w:rPr>
                <w:rFonts w:ascii="Times New Roman" w:hAnsi="Times New Roman"/>
                <w:b/>
                <w:color w:val="000000"/>
                <w:spacing w:val="-22"/>
                <w:sz w:val="23"/>
              </w:rPr>
              <w:t>65mm flea:1311ml bore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625.00</w:t>
            </w:r>
          </w:p>
        </w:tc>
      </w:tr>
      <w:tr w:rsidR="003C23E2" w:rsidTr="004D2427">
        <w:trPr>
          <w:trHeight w:hRule="exact" w:val="615"/>
        </w:trPr>
        <w:tc>
          <w:tcPr>
            <w:tcW w:w="803" w:type="dxa"/>
            <w:tcBorders>
              <w:top w:val="single" w:sz="6" w:space="0" w:color="000000"/>
              <w:left w:val="single" w:sz="6" w:space="0" w:color="000000"/>
              <w:bottom w:val="single" w:sz="6" w:space="0" w:color="000000"/>
              <w:right w:val="single" w:sz="6" w:space="0" w:color="000000"/>
            </w:tcBorders>
          </w:tcPr>
          <w:p w:rsidR="003C23E2" w:rsidRDefault="003C23E2"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97"/>
              <w:rPr>
                <w:rFonts w:ascii="Times New Roman" w:hAnsi="Times New Roman"/>
                <w:b/>
                <w:color w:val="000000"/>
                <w:spacing w:val="-10"/>
                <w:sz w:val="23"/>
              </w:rPr>
            </w:pPr>
            <w:r>
              <w:rPr>
                <w:rFonts w:ascii="Times New Roman" w:hAnsi="Times New Roman"/>
                <w:b/>
                <w:color w:val="000000"/>
                <w:spacing w:val="-10"/>
                <w:sz w:val="23"/>
              </w:rPr>
              <w:t>18.47.8</w:t>
            </w:r>
          </w:p>
        </w:tc>
        <w:tc>
          <w:tcPr>
            <w:tcW w:w="5340" w:type="dxa"/>
            <w:tcBorders>
              <w:top w:val="single" w:sz="6" w:space="0" w:color="000000"/>
              <w:left w:val="single" w:sz="6" w:space="0" w:color="000000"/>
              <w:bottom w:val="single" w:sz="6" w:space="0" w:color="000000"/>
              <w:right w:val="single" w:sz="6" w:space="0" w:color="000000"/>
            </w:tcBorders>
          </w:tcPr>
          <w:p w:rsidR="003C23E2" w:rsidRDefault="003C23E2" w:rsidP="004D2427">
            <w:pPr>
              <w:ind w:left="120"/>
              <w:rPr>
                <w:rFonts w:ascii="Times New Roman" w:hAnsi="Times New Roman"/>
                <w:b/>
                <w:color w:val="000000"/>
                <w:spacing w:val="-8"/>
                <w:sz w:val="23"/>
              </w:rPr>
            </w:pPr>
            <w:r>
              <w:rPr>
                <w:rFonts w:ascii="Times New Roman" w:hAnsi="Times New Roman"/>
                <w:b/>
                <w:color w:val="000000"/>
                <w:spacing w:val="-8"/>
                <w:sz w:val="23"/>
              </w:rPr>
              <w:t>80 mm nominal bore</w:t>
            </w:r>
          </w:p>
        </w:tc>
        <w:tc>
          <w:tcPr>
            <w:tcW w:w="915"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each</w:t>
            </w:r>
          </w:p>
        </w:tc>
        <w:tc>
          <w:tcPr>
            <w:tcW w:w="1417" w:type="dxa"/>
            <w:tcBorders>
              <w:top w:val="single" w:sz="6" w:space="0" w:color="000000"/>
              <w:left w:val="single" w:sz="6" w:space="0" w:color="000000"/>
              <w:bottom w:val="single" w:sz="6" w:space="0" w:color="000000"/>
              <w:right w:val="single" w:sz="6" w:space="0" w:color="000000"/>
            </w:tcBorders>
          </w:tcPr>
          <w:p w:rsidR="003C23E2" w:rsidRDefault="003C23E2" w:rsidP="004D2427">
            <w:pPr>
              <w:jc w:val="center"/>
              <w:rPr>
                <w:rFonts w:ascii="Times New Roman" w:hAnsi="Times New Roman"/>
                <w:b/>
                <w:color w:val="000000"/>
                <w:spacing w:val="-10"/>
                <w:sz w:val="23"/>
              </w:rPr>
            </w:pPr>
            <w:r>
              <w:rPr>
                <w:rFonts w:ascii="Times New Roman" w:hAnsi="Times New Roman"/>
                <w:b/>
                <w:color w:val="000000"/>
                <w:spacing w:val="-10"/>
                <w:sz w:val="23"/>
              </w:rPr>
              <w:t>718.00</w:t>
            </w:r>
          </w:p>
        </w:tc>
      </w:tr>
    </w:tbl>
    <w:p w:rsidR="00645623" w:rsidRDefault="00645623" w:rsidP="00645623">
      <w:pPr>
        <w:jc w:val="center"/>
        <w:rPr>
          <w:rFonts w:ascii="Times New Roman" w:hAnsi="Times New Roman" w:cs="Times New Roman"/>
        </w:rPr>
      </w:pPr>
      <w:r>
        <w:t>Page No.329</w:t>
      </w:r>
    </w:p>
    <w:p w:rsidR="003C23E2" w:rsidRDefault="003C23E2">
      <w:pPr>
        <w:rPr>
          <w:rFonts w:ascii="Times New Roman" w:hAnsi="Times New Roman"/>
          <w:color w:val="000000"/>
          <w:sz w:val="24"/>
        </w:rPr>
      </w:pPr>
    </w:p>
    <w:tbl>
      <w:tblPr>
        <w:tblW w:w="0" w:type="auto"/>
        <w:tblInd w:w="15" w:type="dxa"/>
        <w:tblLayout w:type="fixed"/>
        <w:tblCellMar>
          <w:left w:w="0" w:type="dxa"/>
          <w:right w:w="0" w:type="dxa"/>
        </w:tblCellMar>
        <w:tblLook w:val="04A0"/>
      </w:tblPr>
      <w:tblGrid>
        <w:gridCol w:w="803"/>
        <w:gridCol w:w="1080"/>
        <w:gridCol w:w="5340"/>
        <w:gridCol w:w="915"/>
        <w:gridCol w:w="1417"/>
      </w:tblGrid>
      <w:tr w:rsidR="00836986" w:rsidTr="004D2427">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z w:val="24"/>
              </w:rPr>
            </w:pPr>
            <w:r>
              <w:rPr>
                <w:rFonts w:ascii="Times New Roman" w:hAnsi="Times New Roman"/>
                <w:color w:val="00000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r>
            <w:r>
              <w:rPr>
                <w:rFonts w:ascii="Times New Roman" w:hAnsi="Times New Roman"/>
                <w:b/>
                <w:color w:val="000000"/>
                <w:sz w:val="24"/>
              </w:rPr>
              <w:t>Rs.)</w:t>
            </w:r>
          </w:p>
        </w:tc>
      </w:tr>
      <w:tr w:rsidR="00836986" w:rsidTr="004D2427">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r>
      <w:tr w:rsidR="00836986" w:rsidTr="004D2427">
        <w:trPr>
          <w:trHeight w:hRule="exact" w:val="1260"/>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tabs>
                <w:tab w:val="decimal" w:pos="416"/>
              </w:tabs>
              <w:rPr>
                <w:rFonts w:ascii="Times New Roman" w:hAnsi="Times New Roman"/>
                <w:color w:val="000000"/>
                <w:spacing w:val="-10"/>
                <w:sz w:val="24"/>
              </w:rPr>
            </w:pPr>
            <w:r>
              <w:rPr>
                <w:rFonts w:ascii="Times New Roman" w:hAnsi="Times New Roman"/>
                <w:color w:val="000000"/>
                <w:spacing w:val="-10"/>
                <w:sz w:val="24"/>
              </w:rPr>
              <w:lastRenderedPageBreak/>
              <w:t>18.48</w:t>
            </w:r>
          </w:p>
        </w:tc>
        <w:tc>
          <w:tcPr>
            <w:tcW w:w="6420" w:type="dxa"/>
            <w:gridSpan w:val="2"/>
            <w:tcBorders>
              <w:top w:val="single" w:sz="6" w:space="0" w:color="000000"/>
              <w:left w:val="single" w:sz="6" w:space="0" w:color="000000"/>
              <w:bottom w:val="single" w:sz="6" w:space="0" w:color="000000"/>
              <w:right w:val="single" w:sz="6" w:space="0" w:color="000000"/>
            </w:tcBorders>
          </w:tcPr>
          <w:p w:rsidR="00836986" w:rsidRDefault="00836986"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and fixing GI Union in existing G.I. pipe line, cutting </w:t>
            </w:r>
            <w:r>
              <w:rPr>
                <w:rFonts w:ascii="Times New Roman" w:hAnsi="Times New Roman"/>
                <w:color w:val="000000"/>
                <w:spacing w:val="8"/>
                <w:sz w:val="24"/>
              </w:rPr>
              <w:t xml:space="preserve">and threading the pipe and making long screws including </w:t>
            </w:r>
            <w:r>
              <w:rPr>
                <w:rFonts w:ascii="Times New Roman" w:hAnsi="Times New Roman"/>
                <w:color w:val="000000"/>
                <w:spacing w:val="-2"/>
                <w:sz w:val="24"/>
              </w:rPr>
              <w:t>excavation refilling the earth or cutting of wall and making good the same complete wherever required</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r>
      <w:tr w:rsidR="00836986" w:rsidTr="004D2427">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836986" w:rsidRDefault="00836986" w:rsidP="004D2427">
            <w:pPr>
              <w:ind w:left="97"/>
              <w:rPr>
                <w:rFonts w:ascii="Times New Roman" w:hAnsi="Times New Roman"/>
                <w:color w:val="000000"/>
                <w:spacing w:val="-10"/>
                <w:sz w:val="24"/>
              </w:rPr>
            </w:pPr>
            <w:r>
              <w:rPr>
                <w:rFonts w:ascii="Times New Roman" w:hAnsi="Times New Roman"/>
                <w:color w:val="000000"/>
                <w:spacing w:val="-10"/>
                <w:sz w:val="24"/>
              </w:rPr>
              <w:t>18.48.1</w:t>
            </w:r>
          </w:p>
        </w:tc>
        <w:tc>
          <w:tcPr>
            <w:tcW w:w="5340" w:type="dxa"/>
            <w:tcBorders>
              <w:top w:val="single" w:sz="6" w:space="0" w:color="000000"/>
              <w:left w:val="single" w:sz="6" w:space="0" w:color="000000"/>
              <w:bottom w:val="single" w:sz="6" w:space="0" w:color="000000"/>
              <w:right w:val="single" w:sz="6" w:space="0" w:color="000000"/>
            </w:tcBorders>
          </w:tcPr>
          <w:p w:rsidR="00836986" w:rsidRDefault="00836986" w:rsidP="004D2427">
            <w:pPr>
              <w:ind w:right="3270"/>
              <w:jc w:val="right"/>
              <w:rPr>
                <w:rFonts w:ascii="Times New Roman" w:hAnsi="Times New Roman"/>
                <w:color w:val="000000"/>
                <w:spacing w:val="-8"/>
                <w:sz w:val="24"/>
              </w:rPr>
            </w:pPr>
            <w:r>
              <w:rPr>
                <w:rFonts w:ascii="Times New Roman" w:hAnsi="Times New Roman"/>
                <w:color w:val="000000"/>
                <w:spacing w:val="-8"/>
                <w:sz w:val="24"/>
              </w:rPr>
              <w:t>15 min nominal bore.</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228.00</w:t>
            </w:r>
          </w:p>
        </w:tc>
      </w:tr>
      <w:tr w:rsidR="00836986" w:rsidTr="004D2427">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836986" w:rsidRDefault="00836986" w:rsidP="004D2427">
            <w:pPr>
              <w:ind w:left="97"/>
              <w:rPr>
                <w:rFonts w:ascii="Times New Roman" w:hAnsi="Times New Roman"/>
                <w:color w:val="000000"/>
                <w:spacing w:val="-10"/>
                <w:sz w:val="24"/>
              </w:rPr>
            </w:pPr>
            <w:r>
              <w:rPr>
                <w:rFonts w:ascii="Times New Roman" w:hAnsi="Times New Roman"/>
                <w:color w:val="000000"/>
                <w:spacing w:val="-10"/>
                <w:sz w:val="24"/>
              </w:rPr>
              <w:t>18,48.2</w:t>
            </w:r>
          </w:p>
        </w:tc>
        <w:tc>
          <w:tcPr>
            <w:tcW w:w="5340" w:type="dxa"/>
            <w:tcBorders>
              <w:top w:val="single" w:sz="6" w:space="0" w:color="000000"/>
              <w:left w:val="single" w:sz="6" w:space="0" w:color="000000"/>
              <w:bottom w:val="single" w:sz="6" w:space="0" w:color="000000"/>
              <w:right w:val="single" w:sz="6" w:space="0" w:color="000000"/>
            </w:tcBorders>
          </w:tcPr>
          <w:p w:rsidR="00836986" w:rsidRDefault="00836986" w:rsidP="004D2427">
            <w:pPr>
              <w:ind w:right="3270"/>
              <w:jc w:val="right"/>
              <w:rPr>
                <w:rFonts w:ascii="Times New Roman" w:hAnsi="Times New Roman"/>
                <w:color w:val="000000"/>
                <w:spacing w:val="-8"/>
                <w:sz w:val="24"/>
              </w:rPr>
            </w:pPr>
            <w:r>
              <w:rPr>
                <w:rFonts w:ascii="Times New Roman" w:hAnsi="Times New Roman"/>
                <w:color w:val="000000"/>
                <w:spacing w:val="-8"/>
                <w:sz w:val="24"/>
              </w:rPr>
              <w:t>20 mm nominal bore,</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252.00</w:t>
            </w:r>
          </w:p>
        </w:tc>
      </w:tr>
      <w:tr w:rsidR="00836986" w:rsidTr="004D2427">
        <w:trPr>
          <w:trHeight w:hRule="exact" w:val="442"/>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836986" w:rsidRDefault="00836986" w:rsidP="004D2427">
            <w:pPr>
              <w:ind w:left="97"/>
              <w:rPr>
                <w:rFonts w:ascii="Times New Roman" w:hAnsi="Times New Roman"/>
                <w:color w:val="000000"/>
                <w:spacing w:val="-10"/>
                <w:sz w:val="24"/>
              </w:rPr>
            </w:pPr>
            <w:r>
              <w:rPr>
                <w:rFonts w:ascii="Times New Roman" w:hAnsi="Times New Roman"/>
                <w:color w:val="000000"/>
                <w:spacing w:val="-10"/>
                <w:sz w:val="24"/>
              </w:rPr>
              <w:t>18,48.3</w:t>
            </w:r>
          </w:p>
        </w:tc>
        <w:tc>
          <w:tcPr>
            <w:tcW w:w="5340" w:type="dxa"/>
            <w:tcBorders>
              <w:top w:val="single" w:sz="6" w:space="0" w:color="000000"/>
              <w:left w:val="single" w:sz="6" w:space="0" w:color="000000"/>
              <w:bottom w:val="single" w:sz="6" w:space="0" w:color="000000"/>
              <w:right w:val="single" w:sz="6" w:space="0" w:color="000000"/>
            </w:tcBorders>
          </w:tcPr>
          <w:p w:rsidR="00836986" w:rsidRDefault="00836986" w:rsidP="004D2427">
            <w:pPr>
              <w:ind w:right="3270"/>
              <w:jc w:val="right"/>
              <w:rPr>
                <w:rFonts w:ascii="Times New Roman" w:hAnsi="Times New Roman"/>
                <w:color w:val="000000"/>
                <w:spacing w:val="-8"/>
                <w:sz w:val="24"/>
              </w:rPr>
            </w:pPr>
            <w:r>
              <w:rPr>
                <w:rFonts w:ascii="Times New Roman" w:hAnsi="Times New Roman"/>
                <w:color w:val="000000"/>
                <w:spacing w:val="-8"/>
                <w:sz w:val="24"/>
              </w:rPr>
              <w:t>25 mm nominal bore,</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269.00</w:t>
            </w:r>
          </w:p>
        </w:tc>
      </w:tr>
      <w:tr w:rsidR="00836986" w:rsidTr="004D2427">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836986" w:rsidRDefault="00836986" w:rsidP="004D2427">
            <w:pPr>
              <w:ind w:left="97"/>
              <w:rPr>
                <w:rFonts w:ascii="Times New Roman" w:hAnsi="Times New Roman"/>
                <w:color w:val="000000"/>
                <w:spacing w:val="-10"/>
                <w:sz w:val="24"/>
              </w:rPr>
            </w:pPr>
            <w:r>
              <w:rPr>
                <w:rFonts w:ascii="Times New Roman" w:hAnsi="Times New Roman"/>
                <w:color w:val="000000"/>
                <w:spacing w:val="-10"/>
                <w:sz w:val="24"/>
              </w:rPr>
              <w:t>18.48.4</w:t>
            </w:r>
          </w:p>
        </w:tc>
        <w:tc>
          <w:tcPr>
            <w:tcW w:w="5340" w:type="dxa"/>
            <w:tcBorders>
              <w:top w:val="single" w:sz="6" w:space="0" w:color="000000"/>
              <w:left w:val="single" w:sz="6" w:space="0" w:color="000000"/>
              <w:bottom w:val="single" w:sz="6" w:space="0" w:color="000000"/>
              <w:right w:val="single" w:sz="6" w:space="0" w:color="000000"/>
            </w:tcBorders>
          </w:tcPr>
          <w:p w:rsidR="00836986" w:rsidRDefault="00836986" w:rsidP="004D2427">
            <w:pPr>
              <w:ind w:right="3270"/>
              <w:jc w:val="right"/>
              <w:rPr>
                <w:rFonts w:ascii="Times New Roman" w:hAnsi="Times New Roman"/>
                <w:color w:val="000000"/>
                <w:spacing w:val="-8"/>
                <w:sz w:val="24"/>
              </w:rPr>
            </w:pPr>
            <w:r>
              <w:rPr>
                <w:rFonts w:ascii="Times New Roman" w:hAnsi="Times New Roman"/>
                <w:color w:val="000000"/>
                <w:spacing w:val="-8"/>
                <w:sz w:val="24"/>
              </w:rPr>
              <w:t>32 mm nominal bore.</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316.00</w:t>
            </w:r>
          </w:p>
        </w:tc>
      </w:tr>
      <w:tr w:rsidR="00836986" w:rsidTr="004D2427">
        <w:trPr>
          <w:trHeight w:hRule="exact" w:val="443"/>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836986" w:rsidRDefault="00836986" w:rsidP="004D2427">
            <w:pPr>
              <w:ind w:left="97"/>
              <w:rPr>
                <w:rFonts w:ascii="Times New Roman" w:hAnsi="Times New Roman"/>
                <w:color w:val="000000"/>
                <w:spacing w:val="-10"/>
                <w:sz w:val="24"/>
              </w:rPr>
            </w:pPr>
            <w:r>
              <w:rPr>
                <w:rFonts w:ascii="Times New Roman" w:hAnsi="Times New Roman"/>
                <w:color w:val="000000"/>
                <w:spacing w:val="-10"/>
                <w:sz w:val="24"/>
              </w:rPr>
              <w:t>18.48.5</w:t>
            </w:r>
          </w:p>
        </w:tc>
        <w:tc>
          <w:tcPr>
            <w:tcW w:w="5340" w:type="dxa"/>
            <w:tcBorders>
              <w:top w:val="single" w:sz="6" w:space="0" w:color="000000"/>
              <w:left w:val="single" w:sz="6" w:space="0" w:color="000000"/>
              <w:bottom w:val="single" w:sz="6" w:space="0" w:color="000000"/>
              <w:right w:val="single" w:sz="6" w:space="0" w:color="000000"/>
            </w:tcBorders>
          </w:tcPr>
          <w:p w:rsidR="00836986" w:rsidRDefault="00836986" w:rsidP="004D2427">
            <w:pPr>
              <w:ind w:right="3270"/>
              <w:jc w:val="right"/>
              <w:rPr>
                <w:rFonts w:ascii="Times New Roman" w:hAnsi="Times New Roman"/>
                <w:color w:val="000000"/>
                <w:spacing w:val="-8"/>
                <w:sz w:val="24"/>
              </w:rPr>
            </w:pPr>
            <w:r>
              <w:rPr>
                <w:rFonts w:ascii="Times New Roman" w:hAnsi="Times New Roman"/>
                <w:color w:val="000000"/>
                <w:spacing w:val="-8"/>
                <w:sz w:val="24"/>
              </w:rPr>
              <w:t>40 mm nominal bore.</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432.00</w:t>
            </w:r>
          </w:p>
        </w:tc>
      </w:tr>
      <w:tr w:rsidR="00836986" w:rsidTr="004D2427">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836986" w:rsidRDefault="00836986" w:rsidP="004D2427">
            <w:pPr>
              <w:ind w:left="97"/>
              <w:rPr>
                <w:rFonts w:ascii="Times New Roman" w:hAnsi="Times New Roman"/>
                <w:color w:val="000000"/>
                <w:spacing w:val="-10"/>
                <w:sz w:val="24"/>
              </w:rPr>
            </w:pPr>
            <w:r>
              <w:rPr>
                <w:rFonts w:ascii="Times New Roman" w:hAnsi="Times New Roman"/>
                <w:color w:val="000000"/>
                <w:spacing w:val="-10"/>
                <w:sz w:val="24"/>
              </w:rPr>
              <w:t>18.48.6</w:t>
            </w:r>
          </w:p>
        </w:tc>
        <w:tc>
          <w:tcPr>
            <w:tcW w:w="5340" w:type="dxa"/>
            <w:tcBorders>
              <w:top w:val="single" w:sz="6" w:space="0" w:color="000000"/>
              <w:left w:val="single" w:sz="6" w:space="0" w:color="000000"/>
              <w:bottom w:val="single" w:sz="6" w:space="0" w:color="000000"/>
              <w:right w:val="single" w:sz="6" w:space="0" w:color="000000"/>
            </w:tcBorders>
          </w:tcPr>
          <w:p w:rsidR="00836986" w:rsidRDefault="00836986" w:rsidP="004D2427">
            <w:pPr>
              <w:ind w:right="3270"/>
              <w:jc w:val="right"/>
              <w:rPr>
                <w:rFonts w:ascii="Times New Roman" w:hAnsi="Times New Roman"/>
                <w:color w:val="000000"/>
                <w:spacing w:val="-8"/>
                <w:sz w:val="24"/>
              </w:rPr>
            </w:pPr>
            <w:r>
              <w:rPr>
                <w:rFonts w:ascii="Times New Roman" w:hAnsi="Times New Roman"/>
                <w:color w:val="000000"/>
                <w:spacing w:val="-8"/>
                <w:sz w:val="24"/>
              </w:rPr>
              <w:t>50 mm nominal bore.</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579.00</w:t>
            </w:r>
          </w:p>
        </w:tc>
      </w:tr>
      <w:tr w:rsidR="00836986" w:rsidTr="004D2427">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836986" w:rsidRDefault="00836986" w:rsidP="004D2427">
            <w:pPr>
              <w:ind w:left="97"/>
              <w:rPr>
                <w:rFonts w:ascii="Times New Roman" w:hAnsi="Times New Roman"/>
                <w:color w:val="000000"/>
                <w:spacing w:val="-10"/>
                <w:sz w:val="24"/>
              </w:rPr>
            </w:pPr>
            <w:r>
              <w:rPr>
                <w:rFonts w:ascii="Times New Roman" w:hAnsi="Times New Roman"/>
                <w:color w:val="000000"/>
                <w:spacing w:val="-10"/>
                <w:sz w:val="24"/>
              </w:rPr>
              <w:t>18.48.7</w:t>
            </w:r>
          </w:p>
        </w:tc>
        <w:tc>
          <w:tcPr>
            <w:tcW w:w="5340" w:type="dxa"/>
            <w:tcBorders>
              <w:top w:val="single" w:sz="6" w:space="0" w:color="000000"/>
              <w:left w:val="single" w:sz="6" w:space="0" w:color="000000"/>
              <w:bottom w:val="single" w:sz="6" w:space="0" w:color="000000"/>
              <w:right w:val="single" w:sz="6" w:space="0" w:color="000000"/>
            </w:tcBorders>
          </w:tcPr>
          <w:p w:rsidR="00836986" w:rsidRDefault="00836986" w:rsidP="004D2427">
            <w:pPr>
              <w:ind w:right="3270"/>
              <w:jc w:val="right"/>
              <w:rPr>
                <w:rFonts w:ascii="Times New Roman" w:hAnsi="Times New Roman"/>
                <w:color w:val="000000"/>
                <w:spacing w:val="-8"/>
                <w:sz w:val="24"/>
              </w:rPr>
            </w:pPr>
            <w:r>
              <w:rPr>
                <w:rFonts w:ascii="Times New Roman" w:hAnsi="Times New Roman"/>
                <w:color w:val="000000"/>
                <w:spacing w:val="-8"/>
                <w:sz w:val="24"/>
              </w:rPr>
              <w:t>65 mm nominal bore.</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777.00</w:t>
            </w:r>
          </w:p>
        </w:tc>
      </w:tr>
      <w:tr w:rsidR="00836986" w:rsidTr="004D2427">
        <w:trPr>
          <w:trHeight w:hRule="exact" w:val="555"/>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836986" w:rsidRDefault="00836986" w:rsidP="004D2427">
            <w:pPr>
              <w:ind w:left="97"/>
              <w:rPr>
                <w:rFonts w:ascii="Times New Roman" w:hAnsi="Times New Roman"/>
                <w:color w:val="000000"/>
                <w:spacing w:val="-10"/>
                <w:sz w:val="24"/>
              </w:rPr>
            </w:pPr>
            <w:r>
              <w:rPr>
                <w:rFonts w:ascii="Times New Roman" w:hAnsi="Times New Roman"/>
                <w:color w:val="000000"/>
                <w:spacing w:val="-10"/>
                <w:sz w:val="24"/>
              </w:rPr>
              <w:t>18.48.8</w:t>
            </w:r>
          </w:p>
        </w:tc>
        <w:tc>
          <w:tcPr>
            <w:tcW w:w="5340" w:type="dxa"/>
            <w:tcBorders>
              <w:top w:val="single" w:sz="6" w:space="0" w:color="000000"/>
              <w:left w:val="single" w:sz="6" w:space="0" w:color="000000"/>
              <w:bottom w:val="single" w:sz="6" w:space="0" w:color="000000"/>
              <w:right w:val="single" w:sz="6" w:space="0" w:color="000000"/>
            </w:tcBorders>
          </w:tcPr>
          <w:p w:rsidR="00836986" w:rsidRDefault="00836986" w:rsidP="004D2427">
            <w:pPr>
              <w:ind w:right="3270"/>
              <w:jc w:val="right"/>
              <w:rPr>
                <w:rFonts w:ascii="Times New Roman" w:hAnsi="Times New Roman"/>
                <w:color w:val="000000"/>
                <w:spacing w:val="-8"/>
                <w:sz w:val="24"/>
              </w:rPr>
            </w:pPr>
            <w:r>
              <w:rPr>
                <w:rFonts w:ascii="Times New Roman" w:hAnsi="Times New Roman"/>
                <w:color w:val="000000"/>
                <w:spacing w:val="-8"/>
                <w:sz w:val="24"/>
              </w:rPr>
              <w:t>80 mm nominal bore.</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870.00</w:t>
            </w:r>
          </w:p>
        </w:tc>
      </w:tr>
      <w:tr w:rsidR="00836986" w:rsidTr="004D2427">
        <w:trPr>
          <w:trHeight w:hRule="exact" w:val="1455"/>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tabs>
                <w:tab w:val="decimal" w:pos="416"/>
              </w:tabs>
              <w:rPr>
                <w:rFonts w:ascii="Times New Roman" w:hAnsi="Times New Roman"/>
                <w:color w:val="000000"/>
                <w:spacing w:val="-10"/>
                <w:sz w:val="24"/>
              </w:rPr>
            </w:pPr>
            <w:r>
              <w:rPr>
                <w:rFonts w:ascii="Times New Roman" w:hAnsi="Times New Roman"/>
                <w:color w:val="000000"/>
                <w:spacing w:val="-10"/>
                <w:sz w:val="24"/>
              </w:rPr>
              <w:t>18.49</w:t>
            </w:r>
          </w:p>
        </w:tc>
        <w:tc>
          <w:tcPr>
            <w:tcW w:w="6420" w:type="dxa"/>
            <w:gridSpan w:val="2"/>
            <w:tcBorders>
              <w:top w:val="single" w:sz="6" w:space="0" w:color="000000"/>
              <w:left w:val="single" w:sz="6" w:space="0" w:color="000000"/>
              <w:bottom w:val="single" w:sz="6" w:space="0" w:color="000000"/>
              <w:right w:val="single" w:sz="6" w:space="0" w:color="000000"/>
            </w:tcBorders>
          </w:tcPr>
          <w:p w:rsidR="00836986" w:rsidRDefault="00836986"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Providing and placing on terrace (at all floor levels) polyethylene </w:t>
            </w:r>
            <w:r>
              <w:rPr>
                <w:rFonts w:ascii="Times New Roman" w:hAnsi="Times New Roman"/>
                <w:color w:val="000000"/>
                <w:spacing w:val="-1"/>
                <w:sz w:val="24"/>
              </w:rPr>
              <w:t xml:space="preserve">water storage tank </w:t>
            </w:r>
            <w:r>
              <w:rPr>
                <w:rFonts w:ascii="Times New Roman" w:hAnsi="Times New Roman"/>
                <w:b/>
                <w:color w:val="000000"/>
                <w:spacing w:val="9"/>
                <w:sz w:val="24"/>
              </w:rPr>
              <w:t xml:space="preserve">ISI </w:t>
            </w:r>
            <w:r>
              <w:rPr>
                <w:rFonts w:ascii="Arial" w:hAnsi="Arial"/>
                <w:b/>
                <w:color w:val="000000"/>
                <w:spacing w:val="9"/>
                <w:sz w:val="6"/>
              </w:rPr>
              <w:t xml:space="preserve">: </w:t>
            </w:r>
            <w:r>
              <w:rPr>
                <w:rFonts w:ascii="Times New Roman" w:hAnsi="Times New Roman"/>
                <w:color w:val="000000"/>
                <w:spacing w:val="-1"/>
                <w:sz w:val="24"/>
              </w:rPr>
              <w:t xml:space="preserve">12701 marked with cover and suitable </w:t>
            </w:r>
            <w:r>
              <w:rPr>
                <w:rFonts w:ascii="Times New Roman" w:hAnsi="Times New Roman"/>
                <w:color w:val="000000"/>
                <w:spacing w:val="-3"/>
                <w:sz w:val="24"/>
              </w:rPr>
              <w:t xml:space="preserve">locking arrangement and making necessary holes for </w:t>
            </w:r>
            <w:r>
              <w:rPr>
                <w:rFonts w:ascii="Times New Roman" w:hAnsi="Times New Roman"/>
                <w:i/>
                <w:color w:val="000000"/>
                <w:spacing w:val="7"/>
              </w:rPr>
              <w:t xml:space="preserve">had, </w:t>
            </w:r>
            <w:r>
              <w:rPr>
                <w:rFonts w:ascii="Times New Roman" w:hAnsi="Times New Roman"/>
                <w:color w:val="000000"/>
                <w:spacing w:val="-3"/>
                <w:sz w:val="24"/>
              </w:rPr>
              <w:t xml:space="preserve">outlet </w:t>
            </w:r>
            <w:r>
              <w:rPr>
                <w:rFonts w:ascii="Times New Roman" w:hAnsi="Times New Roman"/>
                <w:color w:val="000000"/>
                <w:spacing w:val="-2"/>
                <w:sz w:val="24"/>
              </w:rPr>
              <w:t xml:space="preserve">and overflow pipes but without fittings and the base support for </w:t>
            </w:r>
            <w:r>
              <w:rPr>
                <w:rFonts w:ascii="Times New Roman" w:hAnsi="Times New Roman"/>
                <w:color w:val="000000"/>
                <w:spacing w:val="-10"/>
                <w:sz w:val="24"/>
              </w:rPr>
              <w:t>tank</w:t>
            </w:r>
          </w:p>
        </w:tc>
        <w:tc>
          <w:tcPr>
            <w:tcW w:w="915" w:type="dxa"/>
            <w:tcBorders>
              <w:top w:val="single" w:sz="6" w:space="0" w:color="000000"/>
              <w:left w:val="single" w:sz="6" w:space="0" w:color="000000"/>
              <w:bottom w:val="single" w:sz="6" w:space="0" w:color="000000"/>
              <w:right w:val="single" w:sz="6" w:space="0" w:color="000000"/>
            </w:tcBorders>
            <w:textDirection w:val="tbRlV"/>
            <w:vAlign w:val="center"/>
          </w:tcPr>
          <w:p w:rsidR="00836986" w:rsidRDefault="00836986" w:rsidP="004D2427">
            <w:pPr>
              <w:ind w:left="108"/>
              <w:rPr>
                <w:rFonts w:ascii="Tahoma" w:hAnsi="Tahoma"/>
                <w:color w:val="000000"/>
                <w:w w:val="50"/>
                <w:sz w:val="34"/>
              </w:rPr>
            </w:pPr>
            <w:r>
              <w:rPr>
                <w:rFonts w:ascii="Tahoma" w:hAnsi="Tahoma"/>
                <w:color w:val="000000"/>
                <w:w w:val="50"/>
                <w:sz w:val="34"/>
              </w:rPr>
              <w:t>~~</w:t>
            </w: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7.00</w:t>
            </w:r>
          </w:p>
        </w:tc>
      </w:tr>
      <w:tr w:rsidR="00836986" w:rsidTr="004D2427">
        <w:trPr>
          <w:trHeight w:hRule="exact" w:val="457"/>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ind w:right="128"/>
              <w:jc w:val="right"/>
              <w:rPr>
                <w:rFonts w:ascii="Times New Roman" w:hAnsi="Times New Roman"/>
                <w:color w:val="000000"/>
                <w:spacing w:val="-10"/>
                <w:sz w:val="24"/>
              </w:rPr>
            </w:pPr>
            <w:r>
              <w:rPr>
                <w:rFonts w:ascii="Times New Roman" w:hAnsi="Times New Roman"/>
                <w:color w:val="000000"/>
                <w:spacing w:val="-10"/>
                <w:sz w:val="24"/>
              </w:rPr>
              <w:t>18,50</w:t>
            </w:r>
          </w:p>
        </w:tc>
        <w:tc>
          <w:tcPr>
            <w:tcW w:w="6420" w:type="dxa"/>
            <w:gridSpan w:val="2"/>
            <w:tcBorders>
              <w:top w:val="single" w:sz="6" w:space="0" w:color="000000"/>
              <w:left w:val="single" w:sz="6" w:space="0" w:color="000000"/>
              <w:bottom w:val="single" w:sz="6" w:space="0" w:color="000000"/>
              <w:right w:val="single" w:sz="6" w:space="0" w:color="000000"/>
            </w:tcBorders>
          </w:tcPr>
          <w:p w:rsidR="00836986" w:rsidRDefault="00836986" w:rsidP="004D2427">
            <w:pPr>
              <w:ind w:left="97"/>
              <w:rPr>
                <w:rFonts w:ascii="Times New Roman" w:hAnsi="Times New Roman"/>
                <w:color w:val="000000"/>
                <w:spacing w:val="-6"/>
                <w:sz w:val="24"/>
              </w:rPr>
            </w:pPr>
            <w:r>
              <w:rPr>
                <w:rFonts w:ascii="Times New Roman" w:hAnsi="Times New Roman"/>
                <w:color w:val="000000"/>
                <w:spacing w:val="-6"/>
                <w:sz w:val="24"/>
              </w:rPr>
              <w:t xml:space="preserve">Providing and fixing brass </w:t>
            </w:r>
            <w:r>
              <w:rPr>
                <w:rFonts w:ascii="Times New Roman" w:hAnsi="Times New Roman"/>
                <w:b/>
                <w:color w:val="000000"/>
                <w:spacing w:val="4"/>
                <w:sz w:val="24"/>
              </w:rPr>
              <w:t xml:space="preserve">bib </w:t>
            </w:r>
            <w:r>
              <w:rPr>
                <w:rFonts w:ascii="Times New Roman" w:hAnsi="Times New Roman"/>
                <w:color w:val="000000"/>
                <w:spacing w:val="-6"/>
                <w:sz w:val="24"/>
              </w:rPr>
              <w:t>cock of approved quality :</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r>
      <w:tr w:rsidR="00836986" w:rsidTr="004D2427">
        <w:trPr>
          <w:trHeight w:hRule="exact" w:val="368"/>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836986" w:rsidRDefault="00836986" w:rsidP="004D2427">
            <w:pPr>
              <w:ind w:left="97"/>
              <w:rPr>
                <w:rFonts w:ascii="Times New Roman" w:hAnsi="Times New Roman"/>
                <w:color w:val="000000"/>
                <w:spacing w:val="-10"/>
                <w:sz w:val="24"/>
              </w:rPr>
            </w:pPr>
            <w:r>
              <w:rPr>
                <w:rFonts w:ascii="Times New Roman" w:hAnsi="Times New Roman"/>
                <w:color w:val="000000"/>
                <w:spacing w:val="-10"/>
                <w:sz w:val="24"/>
              </w:rPr>
              <w:t>18.50.1</w:t>
            </w:r>
          </w:p>
        </w:tc>
        <w:tc>
          <w:tcPr>
            <w:tcW w:w="5340" w:type="dxa"/>
            <w:tcBorders>
              <w:top w:val="single" w:sz="6" w:space="0" w:color="000000"/>
              <w:left w:val="single" w:sz="6" w:space="0" w:color="000000"/>
              <w:bottom w:val="single" w:sz="6" w:space="0" w:color="000000"/>
              <w:right w:val="single" w:sz="6" w:space="0" w:color="000000"/>
            </w:tcBorders>
            <w:vAlign w:val="center"/>
          </w:tcPr>
          <w:p w:rsidR="00836986" w:rsidRDefault="00836986" w:rsidP="004D2427">
            <w:pPr>
              <w:ind w:right="3270"/>
              <w:jc w:val="right"/>
              <w:rPr>
                <w:rFonts w:ascii="Times New Roman" w:hAnsi="Times New Roman"/>
                <w:color w:val="000000"/>
                <w:spacing w:val="-8"/>
                <w:sz w:val="24"/>
              </w:rPr>
            </w:pPr>
            <w:r>
              <w:rPr>
                <w:rFonts w:ascii="Times New Roman" w:hAnsi="Times New Roman"/>
                <w:color w:val="000000"/>
                <w:spacing w:val="-8"/>
                <w:sz w:val="24"/>
              </w:rPr>
              <w:t>15 mm nominal bore</w:t>
            </w:r>
          </w:p>
        </w:tc>
        <w:tc>
          <w:tcPr>
            <w:tcW w:w="915" w:type="dxa"/>
            <w:tcBorders>
              <w:top w:val="single" w:sz="6" w:space="0" w:color="000000"/>
              <w:left w:val="single" w:sz="6" w:space="0" w:color="000000"/>
              <w:bottom w:val="single" w:sz="6" w:space="0" w:color="000000"/>
              <w:right w:val="single" w:sz="6" w:space="0" w:color="000000"/>
            </w:tcBorders>
            <w:vAlign w:val="center"/>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vAlign w:val="center"/>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306.00</w:t>
            </w:r>
          </w:p>
        </w:tc>
      </w:tr>
      <w:tr w:rsidR="00836986" w:rsidTr="004D2427">
        <w:trPr>
          <w:trHeight w:hRule="exact" w:val="510"/>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836986" w:rsidRDefault="00836986" w:rsidP="004D2427">
            <w:pPr>
              <w:ind w:left="97"/>
              <w:rPr>
                <w:rFonts w:ascii="Times New Roman" w:hAnsi="Times New Roman"/>
                <w:color w:val="000000"/>
                <w:spacing w:val="-10"/>
                <w:sz w:val="24"/>
              </w:rPr>
            </w:pPr>
            <w:r>
              <w:rPr>
                <w:rFonts w:ascii="Times New Roman" w:hAnsi="Times New Roman"/>
                <w:color w:val="000000"/>
                <w:spacing w:val="-10"/>
                <w:sz w:val="24"/>
              </w:rPr>
              <w:t>18.50.2</w:t>
            </w:r>
          </w:p>
        </w:tc>
        <w:tc>
          <w:tcPr>
            <w:tcW w:w="5340" w:type="dxa"/>
            <w:tcBorders>
              <w:top w:val="single" w:sz="6" w:space="0" w:color="000000"/>
              <w:left w:val="single" w:sz="6" w:space="0" w:color="000000"/>
              <w:bottom w:val="single" w:sz="6" w:space="0" w:color="000000"/>
              <w:right w:val="single" w:sz="6" w:space="0" w:color="000000"/>
            </w:tcBorders>
          </w:tcPr>
          <w:p w:rsidR="00836986" w:rsidRDefault="00836986" w:rsidP="004D2427">
            <w:pPr>
              <w:ind w:right="3270"/>
              <w:jc w:val="right"/>
              <w:rPr>
                <w:rFonts w:ascii="Times New Roman" w:hAnsi="Times New Roman"/>
                <w:color w:val="000000"/>
                <w:spacing w:val="-6"/>
                <w:sz w:val="24"/>
              </w:rPr>
            </w:pPr>
            <w:r>
              <w:rPr>
                <w:rFonts w:ascii="Times New Roman" w:hAnsi="Times New Roman"/>
                <w:color w:val="000000"/>
                <w:spacing w:val="-6"/>
                <w:sz w:val="24"/>
              </w:rPr>
              <w:t>20 mm nominal bore</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338.00</w:t>
            </w:r>
          </w:p>
        </w:tc>
      </w:tr>
      <w:tr w:rsidR="00836986" w:rsidTr="004D2427">
        <w:trPr>
          <w:trHeight w:hRule="exact" w:val="420"/>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tabs>
                <w:tab w:val="decimal" w:pos="416"/>
              </w:tabs>
              <w:rPr>
                <w:rFonts w:ascii="Times New Roman" w:hAnsi="Times New Roman"/>
                <w:color w:val="000000"/>
                <w:spacing w:val="-10"/>
                <w:sz w:val="24"/>
              </w:rPr>
            </w:pPr>
            <w:r>
              <w:rPr>
                <w:rFonts w:ascii="Times New Roman" w:hAnsi="Times New Roman"/>
                <w:color w:val="000000"/>
                <w:spacing w:val="-10"/>
                <w:sz w:val="24"/>
              </w:rPr>
              <w:t>18.51</w:t>
            </w:r>
          </w:p>
        </w:tc>
        <w:tc>
          <w:tcPr>
            <w:tcW w:w="6420" w:type="dxa"/>
            <w:gridSpan w:val="2"/>
            <w:tcBorders>
              <w:top w:val="single" w:sz="6" w:space="0" w:color="000000"/>
              <w:left w:val="single" w:sz="6" w:space="0" w:color="000000"/>
              <w:bottom w:val="single" w:sz="6" w:space="0" w:color="000000"/>
              <w:right w:val="single" w:sz="6" w:space="0" w:color="000000"/>
            </w:tcBorders>
          </w:tcPr>
          <w:p w:rsidR="00836986" w:rsidRDefault="00836986" w:rsidP="004D2427">
            <w:pPr>
              <w:ind w:left="97"/>
              <w:rPr>
                <w:rFonts w:ascii="Times New Roman" w:hAnsi="Times New Roman"/>
                <w:color w:val="000000"/>
                <w:spacing w:val="-5"/>
                <w:sz w:val="24"/>
              </w:rPr>
            </w:pPr>
            <w:r>
              <w:rPr>
                <w:rFonts w:ascii="Times New Roman" w:hAnsi="Times New Roman"/>
                <w:color w:val="000000"/>
                <w:spacing w:val="-5"/>
                <w:sz w:val="24"/>
              </w:rPr>
              <w:t>Providing and fixing brass stop cock of approved quality :</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r>
      <w:tr w:rsidR="00836986" w:rsidTr="004D2427">
        <w:trPr>
          <w:trHeight w:hRule="exact" w:val="375"/>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836986" w:rsidRDefault="00836986" w:rsidP="004D2427">
            <w:pPr>
              <w:ind w:left="97"/>
              <w:rPr>
                <w:rFonts w:ascii="Times New Roman" w:hAnsi="Times New Roman"/>
                <w:color w:val="000000"/>
                <w:spacing w:val="-10"/>
                <w:sz w:val="24"/>
              </w:rPr>
            </w:pPr>
            <w:r>
              <w:rPr>
                <w:rFonts w:ascii="Times New Roman" w:hAnsi="Times New Roman"/>
                <w:color w:val="000000"/>
                <w:spacing w:val="-10"/>
                <w:sz w:val="24"/>
              </w:rPr>
              <w:t>1831.1</w:t>
            </w:r>
          </w:p>
        </w:tc>
        <w:tc>
          <w:tcPr>
            <w:tcW w:w="5340" w:type="dxa"/>
            <w:tcBorders>
              <w:top w:val="single" w:sz="6" w:space="0" w:color="000000"/>
              <w:left w:val="single" w:sz="6" w:space="0" w:color="000000"/>
              <w:bottom w:val="single" w:sz="6" w:space="0" w:color="000000"/>
              <w:right w:val="single" w:sz="6" w:space="0" w:color="000000"/>
            </w:tcBorders>
            <w:vAlign w:val="center"/>
          </w:tcPr>
          <w:p w:rsidR="00836986" w:rsidRDefault="00836986" w:rsidP="004D2427">
            <w:pPr>
              <w:ind w:right="3270"/>
              <w:jc w:val="right"/>
              <w:rPr>
                <w:rFonts w:ascii="Times New Roman" w:hAnsi="Times New Roman"/>
                <w:color w:val="000000"/>
                <w:spacing w:val="-8"/>
                <w:sz w:val="24"/>
              </w:rPr>
            </w:pPr>
            <w:r>
              <w:rPr>
                <w:rFonts w:ascii="Times New Roman" w:hAnsi="Times New Roman"/>
                <w:color w:val="000000"/>
                <w:spacing w:val="-8"/>
                <w:sz w:val="24"/>
              </w:rPr>
              <w:t>15 min nominal bore</w:t>
            </w:r>
          </w:p>
        </w:tc>
        <w:tc>
          <w:tcPr>
            <w:tcW w:w="915" w:type="dxa"/>
            <w:tcBorders>
              <w:top w:val="single" w:sz="6" w:space="0" w:color="000000"/>
              <w:left w:val="single" w:sz="6" w:space="0" w:color="000000"/>
              <w:bottom w:val="single" w:sz="6" w:space="0" w:color="000000"/>
              <w:right w:val="single" w:sz="6" w:space="0" w:color="000000"/>
            </w:tcBorders>
            <w:vAlign w:val="center"/>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vAlign w:val="center"/>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318.00</w:t>
            </w:r>
          </w:p>
        </w:tc>
      </w:tr>
      <w:tr w:rsidR="00836986" w:rsidTr="004D2427">
        <w:trPr>
          <w:trHeight w:hRule="exact" w:val="555"/>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836986" w:rsidRDefault="00836986" w:rsidP="004D2427">
            <w:pPr>
              <w:ind w:left="97"/>
              <w:rPr>
                <w:rFonts w:ascii="Times New Roman" w:hAnsi="Times New Roman"/>
                <w:color w:val="000000"/>
                <w:spacing w:val="-10"/>
                <w:sz w:val="24"/>
              </w:rPr>
            </w:pPr>
            <w:r>
              <w:rPr>
                <w:rFonts w:ascii="Times New Roman" w:hAnsi="Times New Roman"/>
                <w:color w:val="000000"/>
                <w:spacing w:val="-10"/>
                <w:sz w:val="24"/>
              </w:rPr>
              <w:t>18.51.2</w:t>
            </w:r>
          </w:p>
        </w:tc>
        <w:tc>
          <w:tcPr>
            <w:tcW w:w="5340" w:type="dxa"/>
            <w:tcBorders>
              <w:top w:val="single" w:sz="6" w:space="0" w:color="000000"/>
              <w:left w:val="single" w:sz="6" w:space="0" w:color="000000"/>
              <w:bottom w:val="single" w:sz="6" w:space="0" w:color="000000"/>
              <w:right w:val="single" w:sz="6" w:space="0" w:color="000000"/>
            </w:tcBorders>
          </w:tcPr>
          <w:p w:rsidR="00836986" w:rsidRDefault="00836986" w:rsidP="004D2427">
            <w:pPr>
              <w:ind w:right="3270"/>
              <w:jc w:val="right"/>
              <w:rPr>
                <w:rFonts w:ascii="Times New Roman" w:hAnsi="Times New Roman"/>
                <w:color w:val="000000"/>
                <w:spacing w:val="-6"/>
                <w:sz w:val="24"/>
              </w:rPr>
            </w:pPr>
            <w:r>
              <w:rPr>
                <w:rFonts w:ascii="Times New Roman" w:hAnsi="Times New Roman"/>
                <w:color w:val="000000"/>
                <w:spacing w:val="-6"/>
                <w:sz w:val="24"/>
              </w:rPr>
              <w:t>20 mm nominal bore</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344.00</w:t>
            </w:r>
          </w:p>
        </w:tc>
      </w:tr>
      <w:tr w:rsidR="00836986" w:rsidTr="004D2427">
        <w:trPr>
          <w:trHeight w:hRule="exact" w:val="772"/>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ind w:right="128"/>
              <w:jc w:val="right"/>
              <w:rPr>
                <w:rFonts w:ascii="Times New Roman" w:hAnsi="Times New Roman"/>
                <w:color w:val="000000"/>
                <w:spacing w:val="-10"/>
                <w:sz w:val="24"/>
              </w:rPr>
            </w:pPr>
            <w:r>
              <w:rPr>
                <w:rFonts w:ascii="Times New Roman" w:hAnsi="Times New Roman"/>
                <w:color w:val="000000"/>
                <w:spacing w:val="-10"/>
                <w:sz w:val="24"/>
              </w:rPr>
              <w:t>18,52</w:t>
            </w:r>
          </w:p>
        </w:tc>
        <w:tc>
          <w:tcPr>
            <w:tcW w:w="6420" w:type="dxa"/>
            <w:gridSpan w:val="2"/>
            <w:tcBorders>
              <w:top w:val="single" w:sz="6" w:space="0" w:color="000000"/>
              <w:left w:val="single" w:sz="6" w:space="0" w:color="000000"/>
              <w:bottom w:val="single" w:sz="6" w:space="0" w:color="000000"/>
              <w:right w:val="single" w:sz="6" w:space="0" w:color="000000"/>
            </w:tcBorders>
          </w:tcPr>
          <w:p w:rsidR="00836986" w:rsidRDefault="00836986" w:rsidP="004D2427">
            <w:pPr>
              <w:ind w:left="108" w:right="108"/>
              <w:rPr>
                <w:rFonts w:ascii="Times New Roman" w:hAnsi="Times New Roman"/>
                <w:color w:val="000000"/>
                <w:spacing w:val="1"/>
                <w:sz w:val="24"/>
              </w:rPr>
            </w:pPr>
            <w:r>
              <w:rPr>
                <w:rFonts w:ascii="Times New Roman" w:hAnsi="Times New Roman"/>
                <w:color w:val="000000"/>
                <w:spacing w:val="1"/>
                <w:sz w:val="24"/>
              </w:rPr>
              <w:t xml:space="preserve">Providing and fixing C.P, brass bib cock of approved quality </w:t>
            </w:r>
            <w:r>
              <w:rPr>
                <w:rFonts w:ascii="Times New Roman" w:hAnsi="Times New Roman"/>
                <w:color w:val="000000"/>
                <w:spacing w:val="-8"/>
                <w:sz w:val="24"/>
              </w:rPr>
              <w:t>conforming In IS:8931</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r>
      <w:tr w:rsidR="00836986" w:rsidTr="004D2427">
        <w:trPr>
          <w:trHeight w:hRule="exact" w:val="465"/>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836986" w:rsidRDefault="00836986" w:rsidP="004D2427">
            <w:pPr>
              <w:ind w:left="97"/>
              <w:rPr>
                <w:rFonts w:ascii="Times New Roman" w:hAnsi="Times New Roman"/>
                <w:color w:val="000000"/>
                <w:spacing w:val="-10"/>
                <w:sz w:val="24"/>
              </w:rPr>
            </w:pPr>
            <w:r>
              <w:rPr>
                <w:rFonts w:ascii="Times New Roman" w:hAnsi="Times New Roman"/>
                <w:color w:val="000000"/>
                <w:spacing w:val="-10"/>
                <w:sz w:val="24"/>
              </w:rPr>
              <w:t>18.52.1</w:t>
            </w:r>
          </w:p>
        </w:tc>
        <w:tc>
          <w:tcPr>
            <w:tcW w:w="5340" w:type="dxa"/>
            <w:tcBorders>
              <w:top w:val="single" w:sz="6" w:space="0" w:color="000000"/>
              <w:left w:val="single" w:sz="6" w:space="0" w:color="000000"/>
              <w:bottom w:val="single" w:sz="6" w:space="0" w:color="000000"/>
              <w:right w:val="single" w:sz="6" w:space="0" w:color="000000"/>
            </w:tcBorders>
          </w:tcPr>
          <w:p w:rsidR="00836986" w:rsidRDefault="00836986" w:rsidP="004D2427">
            <w:pPr>
              <w:ind w:right="3270"/>
              <w:jc w:val="right"/>
              <w:rPr>
                <w:rFonts w:ascii="Times New Roman" w:hAnsi="Times New Roman"/>
                <w:color w:val="000000"/>
                <w:spacing w:val="-8"/>
                <w:sz w:val="24"/>
              </w:rPr>
            </w:pPr>
            <w:r>
              <w:rPr>
                <w:rFonts w:ascii="Times New Roman" w:hAnsi="Times New Roman"/>
                <w:color w:val="000000"/>
                <w:spacing w:val="-8"/>
                <w:sz w:val="24"/>
              </w:rPr>
              <w:t>15 mm nominal bore.</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458.00</w:t>
            </w:r>
          </w:p>
        </w:tc>
      </w:tr>
      <w:tr w:rsidR="00836986" w:rsidTr="004D2427">
        <w:trPr>
          <w:trHeight w:hRule="exact" w:val="1050"/>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tabs>
                <w:tab w:val="decimal" w:pos="416"/>
              </w:tabs>
              <w:rPr>
                <w:rFonts w:ascii="Times New Roman" w:hAnsi="Times New Roman"/>
                <w:color w:val="000000"/>
                <w:spacing w:val="-10"/>
                <w:sz w:val="24"/>
              </w:rPr>
            </w:pPr>
            <w:r>
              <w:rPr>
                <w:rFonts w:ascii="Times New Roman" w:hAnsi="Times New Roman"/>
                <w:color w:val="000000"/>
                <w:spacing w:val="-10"/>
                <w:sz w:val="24"/>
              </w:rPr>
              <w:t>18.53</w:t>
            </w:r>
          </w:p>
        </w:tc>
        <w:tc>
          <w:tcPr>
            <w:tcW w:w="6420" w:type="dxa"/>
            <w:gridSpan w:val="2"/>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
                <w:sz w:val="24"/>
              </w:rPr>
            </w:pPr>
            <w:r>
              <w:rPr>
                <w:rFonts w:ascii="Times New Roman" w:hAnsi="Times New Roman"/>
                <w:color w:val="000000"/>
                <w:spacing w:val="1"/>
                <w:sz w:val="24"/>
              </w:rPr>
              <w:t xml:space="preserve">Providing and fixing C.P. brass long nose bib cock of approved </w:t>
            </w:r>
            <w:r>
              <w:rPr>
                <w:rFonts w:ascii="Times New Roman" w:hAnsi="Times New Roman"/>
                <w:color w:val="000000"/>
                <w:spacing w:val="1"/>
                <w:sz w:val="24"/>
              </w:rPr>
              <w:br/>
            </w:r>
            <w:r>
              <w:rPr>
                <w:rFonts w:ascii="Times New Roman" w:hAnsi="Times New Roman"/>
                <w:color w:val="000000"/>
                <w:spacing w:val="-3"/>
                <w:sz w:val="24"/>
              </w:rPr>
              <w:t>quality conforming to IS standards and weighing not less than 810</w:t>
            </w:r>
          </w:p>
          <w:p w:rsidR="00836986" w:rsidRDefault="00836986" w:rsidP="004D2427">
            <w:pPr>
              <w:spacing w:before="36" w:line="204" w:lineRule="auto"/>
              <w:ind w:left="97"/>
              <w:rPr>
                <w:rFonts w:ascii="Times New Roman" w:hAnsi="Times New Roman"/>
                <w:color w:val="000000"/>
                <w:spacing w:val="-10"/>
                <w:sz w:val="24"/>
              </w:rPr>
            </w:pPr>
            <w:r>
              <w:rPr>
                <w:rFonts w:ascii="Times New Roman" w:hAnsi="Times New Roman"/>
                <w:color w:val="000000"/>
                <w:spacing w:val="-10"/>
                <w:sz w:val="24"/>
              </w:rPr>
              <w:t>gms</w:t>
            </w:r>
            <w:r>
              <w:rPr>
                <w:rFonts w:ascii="Times New Roman" w:hAnsi="Times New Roman"/>
                <w:color w:val="000000"/>
                <w:sz w:val="24"/>
                <w:vertAlign w:val="superscript"/>
              </w:rPr>
              <w:t>,</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r>
      <w:tr w:rsidR="00836986" w:rsidTr="004D2427">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836986" w:rsidRDefault="00836986" w:rsidP="004D2427">
            <w:pPr>
              <w:ind w:left="97"/>
              <w:rPr>
                <w:rFonts w:ascii="Times New Roman" w:hAnsi="Times New Roman"/>
                <w:color w:val="000000"/>
                <w:spacing w:val="-10"/>
                <w:sz w:val="24"/>
              </w:rPr>
            </w:pPr>
            <w:r>
              <w:rPr>
                <w:rFonts w:ascii="Times New Roman" w:hAnsi="Times New Roman"/>
                <w:color w:val="000000"/>
                <w:spacing w:val="-10"/>
                <w:sz w:val="24"/>
              </w:rPr>
              <w:t>18.53.1</w:t>
            </w:r>
          </w:p>
        </w:tc>
        <w:tc>
          <w:tcPr>
            <w:tcW w:w="5340" w:type="dxa"/>
            <w:tcBorders>
              <w:top w:val="single" w:sz="6" w:space="0" w:color="000000"/>
              <w:left w:val="single" w:sz="6" w:space="0" w:color="000000"/>
              <w:bottom w:val="single" w:sz="6" w:space="0" w:color="000000"/>
              <w:right w:val="single" w:sz="6" w:space="0" w:color="000000"/>
            </w:tcBorders>
          </w:tcPr>
          <w:p w:rsidR="00836986" w:rsidRDefault="00836986" w:rsidP="004D2427">
            <w:pPr>
              <w:ind w:right="3270"/>
              <w:jc w:val="right"/>
              <w:rPr>
                <w:rFonts w:ascii="Times New Roman" w:hAnsi="Times New Roman"/>
                <w:color w:val="000000"/>
                <w:spacing w:val="-8"/>
                <w:sz w:val="24"/>
              </w:rPr>
            </w:pPr>
            <w:r>
              <w:rPr>
                <w:rFonts w:ascii="Times New Roman" w:hAnsi="Times New Roman"/>
                <w:color w:val="000000"/>
                <w:spacing w:val="-8"/>
                <w:sz w:val="24"/>
              </w:rPr>
              <w:t>15 mm nominal bore.</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526.00</w:t>
            </w:r>
          </w:p>
        </w:tc>
      </w:tr>
      <w:tr w:rsidR="00836986" w:rsidTr="004D2427">
        <w:trPr>
          <w:trHeight w:hRule="exact" w:val="1058"/>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ind w:right="128"/>
              <w:jc w:val="right"/>
              <w:rPr>
                <w:rFonts w:ascii="Times New Roman" w:hAnsi="Times New Roman"/>
                <w:color w:val="000000"/>
                <w:spacing w:val="-10"/>
                <w:sz w:val="24"/>
              </w:rPr>
            </w:pPr>
            <w:r>
              <w:rPr>
                <w:rFonts w:ascii="Times New Roman" w:hAnsi="Times New Roman"/>
                <w:color w:val="000000"/>
                <w:spacing w:val="-10"/>
                <w:sz w:val="24"/>
              </w:rPr>
              <w:t>18,54</w:t>
            </w:r>
          </w:p>
        </w:tc>
        <w:tc>
          <w:tcPr>
            <w:tcW w:w="6420" w:type="dxa"/>
            <w:gridSpan w:val="2"/>
            <w:tcBorders>
              <w:top w:val="single" w:sz="6" w:space="0" w:color="000000"/>
              <w:left w:val="single" w:sz="6" w:space="0" w:color="000000"/>
              <w:bottom w:val="single" w:sz="6" w:space="0" w:color="000000"/>
              <w:right w:val="single" w:sz="6" w:space="0" w:color="000000"/>
            </w:tcBorders>
          </w:tcPr>
          <w:p w:rsidR="00836986" w:rsidRDefault="00836986"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Providing and fixing C.P, brass long body bib cock of approved </w:t>
            </w:r>
            <w:r>
              <w:rPr>
                <w:rFonts w:ascii="Times New Roman" w:hAnsi="Times New Roman"/>
                <w:color w:val="000000"/>
                <w:spacing w:val="10"/>
                <w:sz w:val="24"/>
              </w:rPr>
              <w:t xml:space="preserve">quality conframing to IS standards and wag not less than </w:t>
            </w:r>
            <w:r>
              <w:rPr>
                <w:rFonts w:ascii="Times New Roman" w:hAnsi="Times New Roman"/>
                <w:color w:val="000000"/>
                <w:spacing w:val="-10"/>
                <w:sz w:val="24"/>
              </w:rPr>
              <w:t>690 gms,</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r>
      <w:tr w:rsidR="00836986" w:rsidTr="004D2427">
        <w:trPr>
          <w:trHeight w:hRule="exact" w:val="502"/>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836986" w:rsidRDefault="00836986" w:rsidP="004D2427">
            <w:pPr>
              <w:ind w:left="97"/>
              <w:rPr>
                <w:rFonts w:ascii="Times New Roman" w:hAnsi="Times New Roman"/>
                <w:color w:val="000000"/>
                <w:spacing w:val="-10"/>
                <w:sz w:val="24"/>
              </w:rPr>
            </w:pPr>
            <w:r>
              <w:rPr>
                <w:rFonts w:ascii="Times New Roman" w:hAnsi="Times New Roman"/>
                <w:color w:val="000000"/>
                <w:spacing w:val="-10"/>
                <w:sz w:val="24"/>
              </w:rPr>
              <w:t>18,543</w:t>
            </w:r>
          </w:p>
        </w:tc>
        <w:tc>
          <w:tcPr>
            <w:tcW w:w="5340" w:type="dxa"/>
            <w:tcBorders>
              <w:top w:val="single" w:sz="6" w:space="0" w:color="000000"/>
              <w:left w:val="single" w:sz="6" w:space="0" w:color="000000"/>
              <w:bottom w:val="single" w:sz="6" w:space="0" w:color="000000"/>
              <w:right w:val="single" w:sz="6" w:space="0" w:color="000000"/>
            </w:tcBorders>
          </w:tcPr>
          <w:p w:rsidR="00836986" w:rsidRDefault="00836986" w:rsidP="004D2427">
            <w:pPr>
              <w:ind w:right="3270"/>
              <w:jc w:val="right"/>
              <w:rPr>
                <w:rFonts w:ascii="Times New Roman" w:hAnsi="Times New Roman"/>
                <w:color w:val="000000"/>
                <w:spacing w:val="-8"/>
                <w:sz w:val="24"/>
              </w:rPr>
            </w:pPr>
            <w:r>
              <w:rPr>
                <w:rFonts w:ascii="Times New Roman" w:hAnsi="Times New Roman"/>
                <w:color w:val="000000"/>
                <w:spacing w:val="-8"/>
                <w:sz w:val="24"/>
              </w:rPr>
              <w:t>15 mm nominal bore</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jc w:val="center"/>
              <w:rPr>
                <w:rFonts w:ascii="Times New Roman" w:hAnsi="Times New Roman"/>
                <w:color w:val="000000"/>
                <w:spacing w:val="-10"/>
                <w:sz w:val="24"/>
              </w:rPr>
            </w:pPr>
            <w:r>
              <w:rPr>
                <w:rFonts w:ascii="Times New Roman" w:hAnsi="Times New Roman"/>
                <w:color w:val="000000"/>
                <w:spacing w:val="-10"/>
                <w:sz w:val="24"/>
              </w:rPr>
              <w:t>544.00</w:t>
            </w:r>
          </w:p>
        </w:tc>
      </w:tr>
      <w:tr w:rsidR="00836986" w:rsidTr="004D2427">
        <w:trPr>
          <w:trHeight w:hRule="exact" w:val="795"/>
        </w:trPr>
        <w:tc>
          <w:tcPr>
            <w:tcW w:w="803" w:type="dxa"/>
            <w:tcBorders>
              <w:top w:val="single" w:sz="6" w:space="0" w:color="000000"/>
              <w:left w:val="single" w:sz="6" w:space="0" w:color="000000"/>
              <w:bottom w:val="single" w:sz="6" w:space="0" w:color="000000"/>
              <w:right w:val="single" w:sz="6" w:space="0" w:color="000000"/>
            </w:tcBorders>
          </w:tcPr>
          <w:p w:rsidR="00836986" w:rsidRDefault="00836986" w:rsidP="004D2427">
            <w:pPr>
              <w:tabs>
                <w:tab w:val="decimal" w:pos="416"/>
              </w:tabs>
              <w:rPr>
                <w:rFonts w:ascii="Times New Roman" w:hAnsi="Times New Roman"/>
                <w:color w:val="000000"/>
                <w:spacing w:val="-10"/>
                <w:sz w:val="24"/>
              </w:rPr>
            </w:pPr>
            <w:r>
              <w:rPr>
                <w:rFonts w:ascii="Times New Roman" w:hAnsi="Times New Roman"/>
                <w:color w:val="000000"/>
                <w:spacing w:val="-10"/>
                <w:sz w:val="24"/>
              </w:rPr>
              <w:t>18.55</w:t>
            </w:r>
          </w:p>
        </w:tc>
        <w:tc>
          <w:tcPr>
            <w:tcW w:w="6420" w:type="dxa"/>
            <w:gridSpan w:val="2"/>
            <w:tcBorders>
              <w:top w:val="single" w:sz="6" w:space="0" w:color="000000"/>
              <w:left w:val="single" w:sz="6" w:space="0" w:color="000000"/>
              <w:bottom w:val="single" w:sz="6" w:space="0" w:color="000000"/>
              <w:right w:val="single" w:sz="6" w:space="0" w:color="000000"/>
            </w:tcBorders>
          </w:tcPr>
          <w:p w:rsidR="00836986" w:rsidRDefault="00836986" w:rsidP="004D2427">
            <w:pPr>
              <w:ind w:left="108" w:right="108"/>
              <w:rPr>
                <w:rFonts w:ascii="Times New Roman" w:hAnsi="Times New Roman"/>
                <w:color w:val="000000"/>
                <w:spacing w:val="-6"/>
                <w:sz w:val="24"/>
              </w:rPr>
            </w:pPr>
            <w:r>
              <w:rPr>
                <w:rFonts w:ascii="Times New Roman" w:hAnsi="Times New Roman"/>
                <w:color w:val="000000"/>
                <w:spacing w:val="-6"/>
                <w:sz w:val="24"/>
              </w:rPr>
              <w:t xml:space="preserve">Providing and fixing C.P. brass stop cock (concealed) of standard </w:t>
            </w:r>
            <w:r>
              <w:rPr>
                <w:rFonts w:ascii="Times New Roman" w:hAnsi="Times New Roman"/>
                <w:color w:val="000000"/>
                <w:spacing w:val="-4"/>
                <w:sz w:val="24"/>
              </w:rPr>
              <w:t>design and of approved make conforming to IS:8931.</w:t>
            </w:r>
          </w:p>
        </w:tc>
        <w:tc>
          <w:tcPr>
            <w:tcW w:w="915"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836986" w:rsidRDefault="00836986" w:rsidP="004D2427">
            <w:pPr>
              <w:rPr>
                <w:rFonts w:ascii="Times New Roman" w:hAnsi="Times New Roman"/>
                <w:color w:val="000000"/>
                <w:sz w:val="20"/>
              </w:rPr>
            </w:pPr>
          </w:p>
        </w:tc>
      </w:tr>
    </w:tbl>
    <w:p w:rsidR="003C23E2" w:rsidRPr="0014592A" w:rsidRDefault="0014592A" w:rsidP="0014592A">
      <w:pPr>
        <w:jc w:val="center"/>
        <w:rPr>
          <w:rFonts w:ascii="Times New Roman" w:hAnsi="Times New Roman" w:cs="Times New Roman"/>
        </w:rPr>
      </w:pPr>
      <w:r>
        <w:t>Page No.330</w:t>
      </w:r>
    </w:p>
    <w:tbl>
      <w:tblPr>
        <w:tblW w:w="0" w:type="auto"/>
        <w:tblInd w:w="15" w:type="dxa"/>
        <w:tblLayout w:type="fixed"/>
        <w:tblCellMar>
          <w:left w:w="0" w:type="dxa"/>
          <w:right w:w="0" w:type="dxa"/>
        </w:tblCellMar>
        <w:tblLook w:val="04A0"/>
      </w:tblPr>
      <w:tblGrid>
        <w:gridCol w:w="803"/>
        <w:gridCol w:w="1080"/>
        <w:gridCol w:w="5340"/>
        <w:gridCol w:w="915"/>
        <w:gridCol w:w="1417"/>
      </w:tblGrid>
      <w:tr w:rsidR="00183491" w:rsidTr="004D2427">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jc w:val="center"/>
              <w:rPr>
                <w:rFonts w:ascii="Times New Roman" w:hAnsi="Times New Roman"/>
                <w:color w:val="000000"/>
                <w:sz w:val="24"/>
              </w:rPr>
            </w:pPr>
            <w:r>
              <w:rPr>
                <w:rFonts w:ascii="Times New Roman" w:hAnsi="Times New Roman"/>
                <w:color w:val="000000"/>
                <w:sz w:val="24"/>
              </w:rPr>
              <w:t xml:space="preserve">Item </w:t>
            </w:r>
            <w:r>
              <w:rPr>
                <w:rFonts w:ascii="Times New Roman" w:hAnsi="Times New Roman"/>
                <w:color w:val="00000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183491" w:rsidRDefault="00183491" w:rsidP="004D2427">
            <w:pPr>
              <w:ind w:right="2595"/>
              <w:jc w:val="right"/>
              <w:rPr>
                <w:rFonts w:ascii="Times New Roman" w:hAnsi="Times New Roman"/>
                <w:color w:val="000000"/>
                <w:sz w:val="24"/>
              </w:rPr>
            </w:pPr>
            <w:r>
              <w:rPr>
                <w:rFonts w:ascii="Times New Roman" w:hAnsi="Times New Roman"/>
                <w:color w:val="00000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183491" w:rsidRDefault="00183491" w:rsidP="004D2427">
            <w:pPr>
              <w:jc w:val="center"/>
              <w:rPr>
                <w:rFonts w:ascii="Times New Roman" w:hAnsi="Times New Roman"/>
                <w:color w:val="000000"/>
                <w:sz w:val="24"/>
              </w:rPr>
            </w:pPr>
            <w:r>
              <w:rPr>
                <w:rFonts w:ascii="Times New Roman" w:hAnsi="Times New Roman"/>
                <w:color w:val="00000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jc w:val="center"/>
              <w:rPr>
                <w:rFonts w:ascii="Times New Roman" w:hAnsi="Times New Roman"/>
                <w:color w:val="000000"/>
                <w:sz w:val="24"/>
              </w:rPr>
            </w:pPr>
            <w:r>
              <w:rPr>
                <w:rFonts w:ascii="Times New Roman" w:hAnsi="Times New Roman"/>
                <w:color w:val="000000"/>
                <w:sz w:val="24"/>
              </w:rPr>
              <w:t xml:space="preserve">Rate fin </w:t>
            </w:r>
            <w:r>
              <w:rPr>
                <w:rFonts w:ascii="Times New Roman" w:hAnsi="Times New Roman"/>
                <w:color w:val="000000"/>
                <w:sz w:val="24"/>
              </w:rPr>
              <w:br/>
            </w:r>
            <w:r>
              <w:rPr>
                <w:rFonts w:ascii="Times New Roman" w:hAnsi="Times New Roman"/>
                <w:b/>
                <w:color w:val="000000"/>
                <w:sz w:val="24"/>
              </w:rPr>
              <w:t>Rs.)</w:t>
            </w:r>
          </w:p>
        </w:tc>
      </w:tr>
      <w:tr w:rsidR="00183491" w:rsidTr="004D2427">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r>
      <w:tr w:rsidR="00183491" w:rsidTr="004D2427">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83491" w:rsidRDefault="00183491" w:rsidP="004D2427">
            <w:pPr>
              <w:ind w:left="112"/>
              <w:rPr>
                <w:rFonts w:ascii="Times New Roman" w:hAnsi="Times New Roman"/>
                <w:color w:val="000000"/>
                <w:sz w:val="24"/>
              </w:rPr>
            </w:pPr>
            <w:r>
              <w:rPr>
                <w:rFonts w:ascii="Times New Roman" w:hAnsi="Times New Roman"/>
                <w:color w:val="000000"/>
                <w:sz w:val="24"/>
              </w:rPr>
              <w:t>18.55.1</w:t>
            </w:r>
          </w:p>
        </w:tc>
        <w:tc>
          <w:tcPr>
            <w:tcW w:w="5340" w:type="dxa"/>
            <w:tcBorders>
              <w:top w:val="single" w:sz="6" w:space="0" w:color="000000"/>
              <w:left w:val="single" w:sz="6" w:space="0" w:color="000000"/>
              <w:bottom w:val="single" w:sz="6" w:space="0" w:color="000000"/>
              <w:right w:val="single" w:sz="6" w:space="0" w:color="000000"/>
            </w:tcBorders>
          </w:tcPr>
          <w:p w:rsidR="00183491" w:rsidRDefault="00183491" w:rsidP="004D2427">
            <w:pPr>
              <w:ind w:left="90"/>
              <w:rPr>
                <w:rFonts w:ascii="Times New Roman" w:hAnsi="Times New Roman"/>
                <w:color w:val="000000"/>
                <w:spacing w:val="-2"/>
                <w:sz w:val="24"/>
              </w:rPr>
            </w:pPr>
            <w:r>
              <w:rPr>
                <w:rFonts w:ascii="Times New Roman" w:hAnsi="Times New Roman"/>
                <w:color w:val="000000"/>
                <w:spacing w:val="-2"/>
                <w:sz w:val="24"/>
              </w:rPr>
              <w:t>15 mm nominal bon.</w:t>
            </w:r>
          </w:p>
        </w:tc>
        <w:tc>
          <w:tcPr>
            <w:tcW w:w="915" w:type="dxa"/>
            <w:tcBorders>
              <w:top w:val="single" w:sz="6" w:space="0" w:color="000000"/>
              <w:left w:val="single" w:sz="6" w:space="0" w:color="000000"/>
              <w:bottom w:val="single" w:sz="6" w:space="0" w:color="000000"/>
              <w:right w:val="single" w:sz="6" w:space="0" w:color="000000"/>
            </w:tcBorders>
          </w:tcPr>
          <w:p w:rsidR="00183491" w:rsidRDefault="00183491"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tabs>
                <w:tab w:val="decimal" w:pos="794"/>
              </w:tabs>
              <w:rPr>
                <w:rFonts w:ascii="Times New Roman" w:hAnsi="Times New Roman"/>
                <w:color w:val="000000"/>
                <w:sz w:val="24"/>
              </w:rPr>
            </w:pPr>
            <w:r>
              <w:rPr>
                <w:rFonts w:ascii="Times New Roman" w:hAnsi="Times New Roman"/>
                <w:color w:val="000000"/>
                <w:sz w:val="24"/>
              </w:rPr>
              <w:t>778.00</w:t>
            </w:r>
          </w:p>
        </w:tc>
      </w:tr>
      <w:tr w:rsidR="00183491" w:rsidTr="004D2427">
        <w:trPr>
          <w:trHeight w:hRule="exact" w:val="742"/>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tabs>
                <w:tab w:val="decimal" w:pos="416"/>
              </w:tabs>
              <w:rPr>
                <w:rFonts w:ascii="Times New Roman" w:hAnsi="Times New Roman"/>
                <w:color w:val="000000"/>
                <w:sz w:val="24"/>
              </w:rPr>
            </w:pPr>
            <w:r>
              <w:rPr>
                <w:rFonts w:ascii="Times New Roman" w:hAnsi="Times New Roman"/>
                <w:color w:val="000000"/>
                <w:sz w:val="24"/>
              </w:rPr>
              <w:t>18.56</w:t>
            </w:r>
          </w:p>
        </w:tc>
        <w:tc>
          <w:tcPr>
            <w:tcW w:w="6420" w:type="dxa"/>
            <w:gridSpan w:val="2"/>
            <w:tcBorders>
              <w:top w:val="single" w:sz="6" w:space="0" w:color="000000"/>
              <w:left w:val="single" w:sz="6" w:space="0" w:color="000000"/>
              <w:bottom w:val="single" w:sz="6" w:space="0" w:color="000000"/>
              <w:right w:val="single" w:sz="6" w:space="0" w:color="000000"/>
            </w:tcBorders>
          </w:tcPr>
          <w:p w:rsidR="00183491" w:rsidRDefault="00183491"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Providing and fixing C.P. brass angle valve for basin mixer and </w:t>
            </w:r>
            <w:r>
              <w:rPr>
                <w:rFonts w:ascii="Times New Roman" w:hAnsi="Times New Roman"/>
                <w:color w:val="000000"/>
                <w:spacing w:val="-1"/>
                <w:sz w:val="24"/>
              </w:rPr>
              <w:t>Sera points of approved quality conforming to IS:8931</w:t>
            </w:r>
          </w:p>
        </w:tc>
        <w:tc>
          <w:tcPr>
            <w:tcW w:w="915"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r>
      <w:tr w:rsidR="00183491" w:rsidTr="004D2427">
        <w:trPr>
          <w:trHeight w:hRule="exact" w:val="563"/>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83491" w:rsidRDefault="00183491" w:rsidP="004D2427">
            <w:pPr>
              <w:ind w:left="112"/>
              <w:rPr>
                <w:rFonts w:ascii="Times New Roman" w:hAnsi="Times New Roman"/>
                <w:color w:val="000000"/>
                <w:sz w:val="24"/>
              </w:rPr>
            </w:pPr>
            <w:r>
              <w:rPr>
                <w:rFonts w:ascii="Times New Roman" w:hAnsi="Times New Roman"/>
                <w:color w:val="000000"/>
                <w:sz w:val="24"/>
              </w:rPr>
              <w:t>18,56,1</w:t>
            </w:r>
          </w:p>
        </w:tc>
        <w:tc>
          <w:tcPr>
            <w:tcW w:w="5340" w:type="dxa"/>
            <w:tcBorders>
              <w:top w:val="single" w:sz="6" w:space="0" w:color="000000"/>
              <w:left w:val="single" w:sz="6" w:space="0" w:color="000000"/>
              <w:bottom w:val="single" w:sz="6" w:space="0" w:color="000000"/>
              <w:right w:val="single" w:sz="6" w:space="0" w:color="000000"/>
            </w:tcBorders>
          </w:tcPr>
          <w:p w:rsidR="00183491" w:rsidRDefault="00183491" w:rsidP="004D2427">
            <w:pPr>
              <w:ind w:left="90"/>
              <w:rPr>
                <w:rFonts w:ascii="Times New Roman" w:hAnsi="Times New Roman"/>
                <w:color w:val="000000"/>
                <w:spacing w:val="-6"/>
                <w:sz w:val="24"/>
              </w:rPr>
            </w:pPr>
            <w:r>
              <w:rPr>
                <w:rFonts w:ascii="Times New Roman" w:hAnsi="Times New Roman"/>
                <w:color w:val="000000"/>
                <w:spacing w:val="-6"/>
                <w:sz w:val="24"/>
              </w:rPr>
              <w:t>15 mm nominal bore</w:t>
            </w:r>
          </w:p>
        </w:tc>
        <w:tc>
          <w:tcPr>
            <w:tcW w:w="915" w:type="dxa"/>
            <w:tcBorders>
              <w:top w:val="single" w:sz="6" w:space="0" w:color="000000"/>
              <w:left w:val="single" w:sz="6" w:space="0" w:color="000000"/>
              <w:bottom w:val="single" w:sz="6" w:space="0" w:color="000000"/>
              <w:right w:val="single" w:sz="6" w:space="0" w:color="000000"/>
            </w:tcBorders>
          </w:tcPr>
          <w:p w:rsidR="00183491" w:rsidRDefault="00183491"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jc w:val="center"/>
              <w:rPr>
                <w:rFonts w:ascii="Times New Roman" w:hAnsi="Times New Roman"/>
                <w:color w:val="000000"/>
                <w:sz w:val="24"/>
              </w:rPr>
            </w:pPr>
            <w:r>
              <w:rPr>
                <w:rFonts w:ascii="Times New Roman" w:hAnsi="Times New Roman"/>
                <w:color w:val="000000"/>
                <w:sz w:val="24"/>
              </w:rPr>
              <w:t>516,00</w:t>
            </w:r>
          </w:p>
        </w:tc>
      </w:tr>
      <w:tr w:rsidR="00183491" w:rsidTr="004D2427">
        <w:trPr>
          <w:trHeight w:hRule="exact" w:val="757"/>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ind w:right="135"/>
              <w:jc w:val="right"/>
              <w:rPr>
                <w:rFonts w:ascii="Times New Roman" w:hAnsi="Times New Roman"/>
                <w:color w:val="000000"/>
                <w:sz w:val="24"/>
              </w:rPr>
            </w:pPr>
            <w:r>
              <w:rPr>
                <w:rFonts w:ascii="Times New Roman" w:hAnsi="Times New Roman"/>
                <w:color w:val="000000"/>
                <w:sz w:val="24"/>
              </w:rPr>
              <w:t>18,57</w:t>
            </w:r>
          </w:p>
        </w:tc>
        <w:tc>
          <w:tcPr>
            <w:tcW w:w="6420" w:type="dxa"/>
            <w:gridSpan w:val="2"/>
            <w:tcBorders>
              <w:top w:val="single" w:sz="6" w:space="0" w:color="000000"/>
              <w:left w:val="single" w:sz="6" w:space="0" w:color="000000"/>
              <w:bottom w:val="single" w:sz="6" w:space="0" w:color="000000"/>
              <w:right w:val="single" w:sz="6" w:space="0" w:color="000000"/>
            </w:tcBorders>
          </w:tcPr>
          <w:p w:rsidR="00183491" w:rsidRDefault="00183491"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Providing and fixing chrome plated brass battery based infrared </w:t>
            </w:r>
            <w:r>
              <w:rPr>
                <w:rFonts w:ascii="Times New Roman" w:hAnsi="Times New Roman"/>
                <w:color w:val="000000"/>
                <w:spacing w:val="-4"/>
                <w:sz w:val="24"/>
              </w:rPr>
              <w:t>sensor operated pillar cock, having foam flow technology.</w:t>
            </w:r>
          </w:p>
        </w:tc>
        <w:tc>
          <w:tcPr>
            <w:tcW w:w="915"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r>
      <w:tr w:rsidR="00183491" w:rsidTr="004D2427">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83491" w:rsidRDefault="00183491" w:rsidP="004D2427">
            <w:pPr>
              <w:ind w:left="112"/>
              <w:rPr>
                <w:rFonts w:ascii="Times New Roman" w:hAnsi="Times New Roman"/>
                <w:color w:val="000000"/>
                <w:sz w:val="24"/>
              </w:rPr>
            </w:pPr>
            <w:r>
              <w:rPr>
                <w:rFonts w:ascii="Times New Roman" w:hAnsi="Times New Roman"/>
                <w:color w:val="000000"/>
                <w:sz w:val="24"/>
              </w:rPr>
              <w:t>18.57.1</w:t>
            </w:r>
          </w:p>
        </w:tc>
        <w:tc>
          <w:tcPr>
            <w:tcW w:w="5340" w:type="dxa"/>
            <w:tcBorders>
              <w:top w:val="single" w:sz="6" w:space="0" w:color="000000"/>
              <w:left w:val="single" w:sz="6" w:space="0" w:color="000000"/>
              <w:bottom w:val="single" w:sz="6" w:space="0" w:color="000000"/>
              <w:right w:val="single" w:sz="6" w:space="0" w:color="000000"/>
            </w:tcBorders>
          </w:tcPr>
          <w:p w:rsidR="00183491" w:rsidRDefault="00183491" w:rsidP="004D2427">
            <w:pPr>
              <w:ind w:left="90"/>
              <w:rPr>
                <w:rFonts w:ascii="Times New Roman" w:hAnsi="Times New Roman"/>
                <w:color w:val="000000"/>
                <w:spacing w:val="-6"/>
                <w:sz w:val="24"/>
              </w:rPr>
            </w:pPr>
            <w:r>
              <w:rPr>
                <w:rFonts w:ascii="Times New Roman" w:hAnsi="Times New Roman"/>
                <w:color w:val="000000"/>
                <w:spacing w:val="-6"/>
                <w:sz w:val="24"/>
              </w:rPr>
              <w:t>15 mm nominal bore.</w:t>
            </w:r>
          </w:p>
        </w:tc>
        <w:tc>
          <w:tcPr>
            <w:tcW w:w="915" w:type="dxa"/>
            <w:tcBorders>
              <w:top w:val="single" w:sz="6" w:space="0" w:color="000000"/>
              <w:left w:val="single" w:sz="6" w:space="0" w:color="000000"/>
              <w:bottom w:val="single" w:sz="6" w:space="0" w:color="000000"/>
              <w:right w:val="single" w:sz="6" w:space="0" w:color="000000"/>
            </w:tcBorders>
          </w:tcPr>
          <w:p w:rsidR="00183491" w:rsidRDefault="00183491"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tabs>
                <w:tab w:val="decimal" w:pos="794"/>
              </w:tabs>
              <w:rPr>
                <w:rFonts w:ascii="Times New Roman" w:hAnsi="Times New Roman"/>
                <w:color w:val="000000"/>
                <w:sz w:val="24"/>
              </w:rPr>
            </w:pPr>
            <w:r>
              <w:rPr>
                <w:rFonts w:ascii="Times New Roman" w:hAnsi="Times New Roman"/>
                <w:color w:val="000000"/>
                <w:sz w:val="24"/>
              </w:rPr>
              <w:t>8216.00</w:t>
            </w:r>
          </w:p>
        </w:tc>
      </w:tr>
      <w:tr w:rsidR="00183491" w:rsidTr="004D2427">
        <w:trPr>
          <w:trHeight w:hRule="exact" w:val="1043"/>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tabs>
                <w:tab w:val="decimal" w:pos="416"/>
              </w:tabs>
              <w:rPr>
                <w:rFonts w:ascii="Times New Roman" w:hAnsi="Times New Roman"/>
                <w:color w:val="000000"/>
                <w:sz w:val="24"/>
              </w:rPr>
            </w:pPr>
            <w:r>
              <w:rPr>
                <w:rFonts w:ascii="Times New Roman" w:hAnsi="Times New Roman"/>
                <w:color w:val="000000"/>
                <w:sz w:val="24"/>
              </w:rPr>
              <w:t>18.58</w:t>
            </w:r>
          </w:p>
        </w:tc>
        <w:tc>
          <w:tcPr>
            <w:tcW w:w="6420" w:type="dxa"/>
            <w:gridSpan w:val="2"/>
            <w:tcBorders>
              <w:top w:val="single" w:sz="6" w:space="0" w:color="000000"/>
              <w:left w:val="single" w:sz="6" w:space="0" w:color="000000"/>
              <w:bottom w:val="single" w:sz="6" w:space="0" w:color="000000"/>
              <w:right w:val="single" w:sz="6" w:space="0" w:color="000000"/>
            </w:tcBorders>
          </w:tcPr>
          <w:p w:rsidR="00183491" w:rsidRDefault="00183491"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C.P. brass pillar cock approved quality and </w:t>
            </w:r>
            <w:r>
              <w:rPr>
                <w:rFonts w:ascii="Times New Roman" w:hAnsi="Times New Roman"/>
                <w:color w:val="000000"/>
                <w:spacing w:val="-1"/>
                <w:sz w:val="24"/>
              </w:rPr>
              <w:t xml:space="preserve">make conforming to IS:specification. 15 mm morainal bore 125 </w:t>
            </w:r>
            <w:r>
              <w:rPr>
                <w:rFonts w:ascii="Times New Roman" w:hAnsi="Times New Roman"/>
                <w:color w:val="000000"/>
                <w:spacing w:val="-4"/>
                <w:sz w:val="24"/>
              </w:rPr>
              <w:t>mm long foam flow.</w:t>
            </w:r>
          </w:p>
        </w:tc>
        <w:tc>
          <w:tcPr>
            <w:tcW w:w="915" w:type="dxa"/>
            <w:tcBorders>
              <w:top w:val="single" w:sz="6" w:space="0" w:color="000000"/>
              <w:left w:val="single" w:sz="6" w:space="0" w:color="000000"/>
              <w:bottom w:val="single" w:sz="6" w:space="0" w:color="000000"/>
              <w:right w:val="single" w:sz="6" w:space="0" w:color="000000"/>
            </w:tcBorders>
            <w:textDirection w:val="tbRlV"/>
            <w:vAlign w:val="center"/>
          </w:tcPr>
          <w:p w:rsidR="00183491" w:rsidRDefault="00183491" w:rsidP="004D2427">
            <w:pPr>
              <w:jc w:val="center"/>
              <w:rPr>
                <w:rFonts w:ascii="Times New Roman" w:hAnsi="Times New Roman"/>
                <w:color w:val="000000"/>
                <w:w w:val="105"/>
                <w:sz w:val="63"/>
                <w:u w:val="single"/>
              </w:rPr>
            </w:pPr>
            <w:r>
              <w:rPr>
                <w:rFonts w:ascii="Times New Roman" w:hAnsi="Times New Roman"/>
                <w:color w:val="000000"/>
                <w:w w:val="105"/>
                <w:sz w:val="63"/>
                <w:u w:val="single"/>
              </w:rPr>
              <w:t xml:space="preserve">1 </w:t>
            </w: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tabs>
                <w:tab w:val="decimal" w:pos="794"/>
              </w:tabs>
              <w:rPr>
                <w:rFonts w:ascii="Times New Roman" w:hAnsi="Times New Roman"/>
                <w:color w:val="000000"/>
                <w:sz w:val="24"/>
              </w:rPr>
            </w:pPr>
            <w:r>
              <w:rPr>
                <w:rFonts w:ascii="Times New Roman" w:hAnsi="Times New Roman"/>
                <w:color w:val="000000"/>
                <w:sz w:val="24"/>
              </w:rPr>
              <w:t>829.00</w:t>
            </w:r>
          </w:p>
        </w:tc>
      </w:tr>
      <w:tr w:rsidR="00183491" w:rsidTr="004D2427">
        <w:trPr>
          <w:trHeight w:hRule="exact" w:val="465"/>
        </w:trPr>
        <w:tc>
          <w:tcPr>
            <w:tcW w:w="803" w:type="dxa"/>
            <w:vMerge w:val="restart"/>
            <w:tcBorders>
              <w:top w:val="single" w:sz="6" w:space="0" w:color="000000"/>
              <w:left w:val="single" w:sz="6" w:space="0" w:color="000000"/>
              <w:bottom w:val="none" w:sz="0" w:space="0" w:color="000000"/>
              <w:right w:val="single" w:sz="6" w:space="0" w:color="000000"/>
            </w:tcBorders>
          </w:tcPr>
          <w:p w:rsidR="00183491" w:rsidRDefault="00183491" w:rsidP="004D2427">
            <w:pPr>
              <w:tabs>
                <w:tab w:val="decimal" w:pos="416"/>
              </w:tabs>
              <w:rPr>
                <w:rFonts w:ascii="Times New Roman" w:hAnsi="Times New Roman"/>
                <w:color w:val="000000"/>
                <w:sz w:val="24"/>
              </w:rPr>
            </w:pPr>
            <w:r>
              <w:rPr>
                <w:rFonts w:ascii="Times New Roman" w:hAnsi="Times New Roman"/>
                <w:color w:val="000000"/>
                <w:sz w:val="24"/>
              </w:rPr>
              <w:t>18.59</w:t>
            </w:r>
          </w:p>
        </w:tc>
        <w:tc>
          <w:tcPr>
            <w:tcW w:w="1080" w:type="dxa"/>
            <w:tcBorders>
              <w:top w:val="single" w:sz="6" w:space="0" w:color="000000"/>
              <w:left w:val="single" w:sz="6" w:space="0" w:color="000000"/>
              <w:bottom w:val="single" w:sz="6" w:space="0" w:color="000000"/>
              <w:right w:val="none" w:sz="0" w:space="0" w:color="000000"/>
            </w:tcBorders>
          </w:tcPr>
          <w:p w:rsidR="00183491" w:rsidRDefault="00183491" w:rsidP="004D2427">
            <w:pPr>
              <w:spacing w:before="36" w:line="211" w:lineRule="exact"/>
              <w:jc w:val="center"/>
              <w:rPr>
                <w:rFonts w:ascii="Times New Roman" w:hAnsi="Times New Roman"/>
                <w:color w:val="000000"/>
                <w:sz w:val="24"/>
              </w:rPr>
            </w:pPr>
            <w:r>
              <w:rPr>
                <w:rFonts w:ascii="Times New Roman" w:hAnsi="Times New Roman"/>
                <w:color w:val="000000"/>
                <w:sz w:val="24"/>
              </w:rPr>
              <w:t xml:space="preserve">Providing </w:t>
            </w:r>
            <w:r>
              <w:rPr>
                <w:rFonts w:ascii="Times New Roman" w:hAnsi="Times New Roman"/>
                <w:color w:val="000000"/>
                <w:sz w:val="24"/>
              </w:rPr>
              <w:br/>
              <w:t>and make</w:t>
            </w:r>
          </w:p>
        </w:tc>
        <w:tc>
          <w:tcPr>
            <w:tcW w:w="5340" w:type="dxa"/>
            <w:vMerge w:val="restart"/>
            <w:tcBorders>
              <w:top w:val="single" w:sz="6" w:space="0" w:color="000000"/>
              <w:left w:val="none" w:sz="0" w:space="0" w:color="000000"/>
              <w:bottom w:val="none" w:sz="0" w:space="0" w:color="000000"/>
              <w:right w:val="single" w:sz="6" w:space="0" w:color="000000"/>
            </w:tcBorders>
          </w:tcPr>
          <w:p w:rsidR="00183491" w:rsidRDefault="00183491" w:rsidP="004D2427">
            <w:pPr>
              <w:ind w:right="108"/>
              <w:rPr>
                <w:rFonts w:ascii="Times New Roman" w:hAnsi="Times New Roman"/>
                <w:color w:val="000000"/>
                <w:spacing w:val="-3"/>
                <w:sz w:val="24"/>
              </w:rPr>
            </w:pPr>
            <w:r>
              <w:rPr>
                <w:rFonts w:ascii="Times New Roman" w:hAnsi="Times New Roman"/>
                <w:color w:val="000000"/>
                <w:spacing w:val="-3"/>
                <w:sz w:val="24"/>
              </w:rPr>
              <w:t xml:space="preserve">and fixing C.P. brass basin mixer of approved quality </w:t>
            </w:r>
            <w:r>
              <w:rPr>
                <w:rFonts w:ascii="Times New Roman" w:hAnsi="Times New Roman"/>
                <w:color w:val="000000"/>
                <w:spacing w:val="-5"/>
                <w:sz w:val="24"/>
              </w:rPr>
              <w:t>conforming to IS:specification_15 mm nominal bore.</w:t>
            </w:r>
          </w:p>
        </w:tc>
        <w:tc>
          <w:tcPr>
            <w:tcW w:w="915" w:type="dxa"/>
            <w:vMerge w:val="restart"/>
            <w:tcBorders>
              <w:top w:val="single" w:sz="6" w:space="0" w:color="000000"/>
              <w:left w:val="single" w:sz="6" w:space="0" w:color="000000"/>
              <w:bottom w:val="none" w:sz="0" w:space="0" w:color="000000"/>
              <w:right w:val="single" w:sz="6" w:space="0" w:color="000000"/>
            </w:tcBorders>
            <w:textDirection w:val="tbRlV"/>
            <w:vAlign w:val="center"/>
          </w:tcPr>
          <w:p w:rsidR="00183491" w:rsidRDefault="00183491" w:rsidP="004D2427">
            <w:pPr>
              <w:jc w:val="center"/>
              <w:rPr>
                <w:rFonts w:ascii="Times New Roman" w:hAnsi="Times New Roman"/>
                <w:color w:val="000000"/>
                <w:w w:val="105"/>
                <w:sz w:val="63"/>
                <w:u w:val="single"/>
              </w:rPr>
            </w:pPr>
            <w:r>
              <w:rPr>
                <w:rFonts w:ascii="Times New Roman" w:hAnsi="Times New Roman"/>
                <w:color w:val="000000"/>
                <w:w w:val="105"/>
                <w:sz w:val="63"/>
                <w:u w:val="single"/>
              </w:rPr>
              <w:t xml:space="preserve">1 </w:t>
            </w:r>
          </w:p>
        </w:tc>
        <w:tc>
          <w:tcPr>
            <w:tcW w:w="1417" w:type="dxa"/>
            <w:vMerge w:val="restart"/>
            <w:tcBorders>
              <w:top w:val="single" w:sz="6" w:space="0" w:color="000000"/>
              <w:left w:val="single" w:sz="6" w:space="0" w:color="000000"/>
              <w:bottom w:val="none" w:sz="0" w:space="0" w:color="000000"/>
              <w:right w:val="single" w:sz="6" w:space="0" w:color="000000"/>
            </w:tcBorders>
          </w:tcPr>
          <w:p w:rsidR="00183491" w:rsidRDefault="00183491" w:rsidP="004D2427">
            <w:pPr>
              <w:tabs>
                <w:tab w:val="decimal" w:pos="794"/>
              </w:tabs>
              <w:rPr>
                <w:rFonts w:ascii="Times New Roman" w:hAnsi="Times New Roman"/>
                <w:color w:val="000000"/>
                <w:sz w:val="24"/>
              </w:rPr>
            </w:pPr>
            <w:r>
              <w:rPr>
                <w:rFonts w:ascii="Times New Roman" w:hAnsi="Times New Roman"/>
                <w:color w:val="000000"/>
                <w:sz w:val="24"/>
              </w:rPr>
              <w:t>1769.00</w:t>
            </w:r>
          </w:p>
        </w:tc>
      </w:tr>
      <w:tr w:rsidR="00183491" w:rsidTr="004D2427">
        <w:trPr>
          <w:trHeight w:hRule="exact" w:val="390"/>
        </w:trPr>
        <w:tc>
          <w:tcPr>
            <w:tcW w:w="803" w:type="dxa"/>
            <w:vMerge/>
            <w:tcBorders>
              <w:top w:val="none" w:sz="0" w:space="0" w:color="000000"/>
              <w:left w:val="single" w:sz="6" w:space="0" w:color="000000"/>
              <w:bottom w:val="single" w:sz="6" w:space="0" w:color="000000"/>
              <w:right w:val="single" w:sz="6" w:space="0" w:color="000000"/>
            </w:tcBorders>
          </w:tcPr>
          <w:p w:rsidR="00183491" w:rsidRDefault="00183491" w:rsidP="004D2427"/>
        </w:tc>
        <w:tc>
          <w:tcPr>
            <w:tcW w:w="1080" w:type="dxa"/>
            <w:tcBorders>
              <w:top w:val="single" w:sz="6" w:space="0" w:color="000000"/>
              <w:left w:val="single" w:sz="6" w:space="0" w:color="000000"/>
              <w:bottom w:val="single" w:sz="6" w:space="0" w:color="000000"/>
              <w:right w:val="none" w:sz="0" w:space="0" w:color="000000"/>
            </w:tcBorders>
          </w:tcPr>
          <w:p w:rsidR="00183491" w:rsidRDefault="00183491" w:rsidP="004D2427">
            <w:pPr>
              <w:rPr>
                <w:rFonts w:ascii="Times New Roman" w:hAnsi="Times New Roman"/>
                <w:color w:val="000000"/>
                <w:sz w:val="20"/>
              </w:rPr>
            </w:pPr>
          </w:p>
        </w:tc>
        <w:tc>
          <w:tcPr>
            <w:tcW w:w="5340" w:type="dxa"/>
            <w:vMerge/>
            <w:tcBorders>
              <w:top w:val="none" w:sz="0" w:space="0" w:color="000000"/>
              <w:left w:val="none" w:sz="0" w:space="0" w:color="000000"/>
              <w:bottom w:val="single" w:sz="6" w:space="0" w:color="000000"/>
              <w:right w:val="single" w:sz="6" w:space="0" w:color="000000"/>
            </w:tcBorders>
          </w:tcPr>
          <w:p w:rsidR="00183491" w:rsidRDefault="00183491" w:rsidP="004D2427"/>
        </w:tc>
        <w:tc>
          <w:tcPr>
            <w:tcW w:w="915" w:type="dxa"/>
            <w:vMerge/>
            <w:tcBorders>
              <w:top w:val="none" w:sz="0" w:space="0" w:color="000000"/>
              <w:left w:val="single" w:sz="6" w:space="0" w:color="000000"/>
              <w:bottom w:val="single" w:sz="6" w:space="0" w:color="000000"/>
              <w:right w:val="single" w:sz="6" w:space="0" w:color="000000"/>
            </w:tcBorders>
            <w:textDirection w:val="tbRlV"/>
            <w:vAlign w:val="center"/>
          </w:tcPr>
          <w:p w:rsidR="00183491" w:rsidRDefault="00183491" w:rsidP="004D2427"/>
        </w:tc>
        <w:tc>
          <w:tcPr>
            <w:tcW w:w="1417" w:type="dxa"/>
            <w:vMerge/>
            <w:tcBorders>
              <w:top w:val="none" w:sz="0" w:space="0" w:color="000000"/>
              <w:left w:val="single" w:sz="6" w:space="0" w:color="000000"/>
              <w:bottom w:val="single" w:sz="6" w:space="0" w:color="000000"/>
              <w:right w:val="single" w:sz="6" w:space="0" w:color="000000"/>
            </w:tcBorders>
          </w:tcPr>
          <w:p w:rsidR="00183491" w:rsidRDefault="00183491" w:rsidP="004D2427"/>
        </w:tc>
      </w:tr>
      <w:tr w:rsidR="00183491" w:rsidTr="004D2427">
        <w:trPr>
          <w:trHeight w:hRule="exact" w:val="1042"/>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ind w:right="135"/>
              <w:jc w:val="right"/>
              <w:rPr>
                <w:rFonts w:ascii="Times New Roman" w:hAnsi="Times New Roman"/>
                <w:color w:val="000000"/>
                <w:sz w:val="24"/>
              </w:rPr>
            </w:pPr>
            <w:r>
              <w:rPr>
                <w:rFonts w:ascii="Times New Roman" w:hAnsi="Times New Roman"/>
                <w:color w:val="000000"/>
                <w:sz w:val="24"/>
              </w:rPr>
              <w:t>18,60</w:t>
            </w:r>
          </w:p>
        </w:tc>
        <w:tc>
          <w:tcPr>
            <w:tcW w:w="6420" w:type="dxa"/>
            <w:gridSpan w:val="2"/>
            <w:tcBorders>
              <w:top w:val="single" w:sz="6" w:space="0" w:color="000000"/>
              <w:left w:val="single" w:sz="6" w:space="0" w:color="000000"/>
              <w:bottom w:val="single" w:sz="6" w:space="0" w:color="000000"/>
              <w:right w:val="single" w:sz="6" w:space="0" w:color="000000"/>
            </w:tcBorders>
          </w:tcPr>
          <w:p w:rsidR="00183491" w:rsidRDefault="00183491" w:rsidP="004D2427">
            <w:pPr>
              <w:ind w:left="108" w:right="108"/>
              <w:rPr>
                <w:rFonts w:ascii="Times New Roman" w:hAnsi="Times New Roman"/>
                <w:color w:val="000000"/>
                <w:spacing w:val="-6"/>
                <w:sz w:val="24"/>
              </w:rPr>
            </w:pPr>
            <w:r>
              <w:rPr>
                <w:rFonts w:ascii="Times New Roman" w:hAnsi="Times New Roman"/>
                <w:color w:val="000000"/>
                <w:spacing w:val="-6"/>
                <w:sz w:val="24"/>
              </w:rPr>
              <w:t xml:space="preserve">Providing and fixing C.P. bran wall mixer of approved quality and </w:t>
            </w:r>
            <w:r>
              <w:rPr>
                <w:rFonts w:ascii="Times New Roman" w:hAnsi="Times New Roman"/>
                <w:color w:val="000000"/>
                <w:spacing w:val="-4"/>
                <w:sz w:val="24"/>
              </w:rPr>
              <w:t>make conforming to IS:specification.</w:t>
            </w:r>
          </w:p>
          <w:p w:rsidR="00183491" w:rsidRDefault="00183491" w:rsidP="004D2427">
            <w:pPr>
              <w:spacing w:line="199" w:lineRule="auto"/>
              <w:ind w:left="108"/>
              <w:rPr>
                <w:rFonts w:ascii="Times New Roman" w:hAnsi="Times New Roman"/>
                <w:color w:val="000000"/>
                <w:spacing w:val="-6"/>
                <w:sz w:val="24"/>
              </w:rPr>
            </w:pPr>
            <w:r>
              <w:rPr>
                <w:rFonts w:ascii="Times New Roman" w:hAnsi="Times New Roman"/>
                <w:color w:val="000000"/>
                <w:spacing w:val="-6"/>
                <w:sz w:val="24"/>
              </w:rPr>
              <w:t>15 mm nominal bore.</w:t>
            </w:r>
          </w:p>
        </w:tc>
        <w:tc>
          <w:tcPr>
            <w:tcW w:w="915" w:type="dxa"/>
            <w:tcBorders>
              <w:top w:val="single" w:sz="6" w:space="0" w:color="000000"/>
              <w:left w:val="single" w:sz="6" w:space="0" w:color="000000"/>
              <w:bottom w:val="single" w:sz="6" w:space="0" w:color="000000"/>
              <w:right w:val="single" w:sz="6" w:space="0" w:color="000000"/>
            </w:tcBorders>
            <w:textDirection w:val="tbRlV"/>
            <w:vAlign w:val="center"/>
          </w:tcPr>
          <w:p w:rsidR="00183491" w:rsidRDefault="00183491" w:rsidP="004D2427">
            <w:pPr>
              <w:jc w:val="center"/>
              <w:rPr>
                <w:rFonts w:ascii="Times New Roman" w:hAnsi="Times New Roman"/>
                <w:color w:val="000000"/>
                <w:w w:val="105"/>
                <w:sz w:val="63"/>
                <w:u w:val="single"/>
              </w:rPr>
            </w:pPr>
            <w:r>
              <w:rPr>
                <w:rFonts w:ascii="Times New Roman" w:hAnsi="Times New Roman"/>
                <w:color w:val="000000"/>
                <w:w w:val="105"/>
                <w:sz w:val="63"/>
                <w:u w:val="single"/>
              </w:rPr>
              <w:t xml:space="preserve">1 </w:t>
            </w: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jc w:val="center"/>
              <w:rPr>
                <w:rFonts w:ascii="Times New Roman" w:hAnsi="Times New Roman"/>
                <w:color w:val="000000"/>
                <w:sz w:val="24"/>
              </w:rPr>
            </w:pPr>
            <w:r>
              <w:rPr>
                <w:rFonts w:ascii="Times New Roman" w:hAnsi="Times New Roman"/>
                <w:color w:val="000000"/>
                <w:sz w:val="24"/>
              </w:rPr>
              <w:t>3292,00</w:t>
            </w:r>
          </w:p>
        </w:tc>
      </w:tr>
      <w:tr w:rsidR="00183491" w:rsidTr="004D2427">
        <w:trPr>
          <w:trHeight w:hRule="exact" w:val="1058"/>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tabs>
                <w:tab w:val="decimal" w:pos="416"/>
              </w:tabs>
              <w:rPr>
                <w:rFonts w:ascii="Times New Roman" w:hAnsi="Times New Roman"/>
                <w:color w:val="000000"/>
                <w:sz w:val="24"/>
              </w:rPr>
            </w:pPr>
            <w:r>
              <w:rPr>
                <w:rFonts w:ascii="Times New Roman" w:hAnsi="Times New Roman"/>
                <w:color w:val="000000"/>
                <w:sz w:val="24"/>
              </w:rPr>
              <w:t>18.61</w:t>
            </w:r>
          </w:p>
        </w:tc>
        <w:tc>
          <w:tcPr>
            <w:tcW w:w="6420" w:type="dxa"/>
            <w:gridSpan w:val="2"/>
            <w:tcBorders>
              <w:top w:val="single" w:sz="6" w:space="0" w:color="000000"/>
              <w:left w:val="single" w:sz="6" w:space="0" w:color="000000"/>
              <w:bottom w:val="single" w:sz="6" w:space="0" w:color="000000"/>
              <w:right w:val="single" w:sz="6" w:space="0" w:color="000000"/>
            </w:tcBorders>
          </w:tcPr>
          <w:p w:rsidR="00183491" w:rsidRDefault="00183491" w:rsidP="004D2427">
            <w:pPr>
              <w:ind w:left="108" w:right="108"/>
              <w:rPr>
                <w:rFonts w:ascii="Times New Roman" w:hAnsi="Times New Roman"/>
                <w:color w:val="000000"/>
                <w:spacing w:val="-7"/>
                <w:sz w:val="24"/>
              </w:rPr>
            </w:pPr>
            <w:r>
              <w:rPr>
                <w:rFonts w:ascii="Times New Roman" w:hAnsi="Times New Roman"/>
                <w:color w:val="000000"/>
                <w:spacing w:val="-7"/>
                <w:sz w:val="24"/>
              </w:rPr>
              <w:t xml:space="preserve">Providing and fixing C.P. brass sink mixer of approved quality and </w:t>
            </w:r>
            <w:r>
              <w:rPr>
                <w:rFonts w:ascii="Times New Roman" w:hAnsi="Times New Roman"/>
                <w:color w:val="000000"/>
                <w:spacing w:val="-4"/>
                <w:sz w:val="24"/>
              </w:rPr>
              <w:t>make conforming to IS:specification,</w:t>
            </w:r>
          </w:p>
          <w:p w:rsidR="00183491" w:rsidRDefault="00183491" w:rsidP="004D2427">
            <w:pPr>
              <w:spacing w:line="194" w:lineRule="auto"/>
              <w:ind w:left="108"/>
              <w:rPr>
                <w:rFonts w:ascii="Times New Roman" w:hAnsi="Times New Roman"/>
                <w:color w:val="000000"/>
                <w:spacing w:val="-6"/>
                <w:sz w:val="24"/>
              </w:rPr>
            </w:pPr>
            <w:r>
              <w:rPr>
                <w:rFonts w:ascii="Times New Roman" w:hAnsi="Times New Roman"/>
                <w:color w:val="000000"/>
                <w:spacing w:val="-6"/>
                <w:sz w:val="24"/>
              </w:rPr>
              <w:t>15 mm nominal bore.</w:t>
            </w:r>
          </w:p>
        </w:tc>
        <w:tc>
          <w:tcPr>
            <w:tcW w:w="915" w:type="dxa"/>
            <w:tcBorders>
              <w:top w:val="single" w:sz="6" w:space="0" w:color="000000"/>
              <w:left w:val="single" w:sz="6" w:space="0" w:color="000000"/>
              <w:bottom w:val="single" w:sz="6" w:space="0" w:color="000000"/>
              <w:right w:val="single" w:sz="6" w:space="0" w:color="000000"/>
            </w:tcBorders>
            <w:textDirection w:val="tbRlV"/>
            <w:vAlign w:val="center"/>
          </w:tcPr>
          <w:p w:rsidR="00183491" w:rsidRDefault="00183491" w:rsidP="004D2427">
            <w:pPr>
              <w:jc w:val="center"/>
              <w:rPr>
                <w:rFonts w:ascii="Times New Roman" w:hAnsi="Times New Roman"/>
                <w:color w:val="000000"/>
                <w:w w:val="105"/>
                <w:sz w:val="63"/>
                <w:u w:val="single"/>
              </w:rPr>
            </w:pPr>
            <w:r>
              <w:rPr>
                <w:rFonts w:ascii="Times New Roman" w:hAnsi="Times New Roman"/>
                <w:color w:val="000000"/>
                <w:w w:val="105"/>
                <w:sz w:val="63"/>
                <w:u w:val="single"/>
              </w:rPr>
              <w:t xml:space="preserve">1 </w:t>
            </w: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tabs>
                <w:tab w:val="decimal" w:pos="794"/>
              </w:tabs>
              <w:rPr>
                <w:rFonts w:ascii="Times New Roman" w:hAnsi="Times New Roman"/>
                <w:color w:val="000000"/>
                <w:sz w:val="24"/>
              </w:rPr>
            </w:pPr>
            <w:r>
              <w:rPr>
                <w:rFonts w:ascii="Times New Roman" w:hAnsi="Times New Roman"/>
                <w:color w:val="000000"/>
                <w:sz w:val="24"/>
              </w:rPr>
              <w:t>1724.00</w:t>
            </w:r>
          </w:p>
        </w:tc>
      </w:tr>
      <w:tr w:rsidR="00183491" w:rsidTr="004D2427">
        <w:trPr>
          <w:trHeight w:hRule="exact" w:val="1072"/>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ind w:right="135"/>
              <w:jc w:val="right"/>
              <w:rPr>
                <w:rFonts w:ascii="Times New Roman" w:hAnsi="Times New Roman"/>
                <w:color w:val="000000"/>
                <w:sz w:val="24"/>
              </w:rPr>
            </w:pPr>
            <w:r>
              <w:rPr>
                <w:rFonts w:ascii="Times New Roman" w:hAnsi="Times New Roman"/>
                <w:color w:val="000000"/>
                <w:sz w:val="24"/>
              </w:rPr>
              <w:t>18,62</w:t>
            </w:r>
          </w:p>
        </w:tc>
        <w:tc>
          <w:tcPr>
            <w:tcW w:w="6420" w:type="dxa"/>
            <w:gridSpan w:val="2"/>
            <w:tcBorders>
              <w:top w:val="single" w:sz="6" w:space="0" w:color="000000"/>
              <w:left w:val="single" w:sz="6" w:space="0" w:color="000000"/>
              <w:bottom w:val="single" w:sz="6" w:space="0" w:color="000000"/>
              <w:right w:val="single" w:sz="6" w:space="0" w:color="000000"/>
            </w:tcBorders>
          </w:tcPr>
          <w:p w:rsidR="00183491" w:rsidRDefault="00183491" w:rsidP="004D2427">
            <w:pPr>
              <w:ind w:left="108" w:right="108"/>
              <w:rPr>
                <w:rFonts w:ascii="Times New Roman" w:hAnsi="Times New Roman"/>
                <w:color w:val="000000"/>
                <w:spacing w:val="-9"/>
                <w:sz w:val="24"/>
              </w:rPr>
            </w:pPr>
            <w:r>
              <w:rPr>
                <w:rFonts w:ascii="Times New Roman" w:hAnsi="Times New Roman"/>
                <w:color w:val="000000"/>
                <w:spacing w:val="-9"/>
                <w:sz w:val="24"/>
              </w:rPr>
              <w:t xml:space="preserve">Providing and fixing C.P. brass elbow oprated bibeock of approved </w:t>
            </w:r>
            <w:r>
              <w:rPr>
                <w:rFonts w:ascii="Times New Roman" w:hAnsi="Times New Roman"/>
                <w:color w:val="000000"/>
                <w:spacing w:val="-4"/>
                <w:sz w:val="24"/>
              </w:rPr>
              <w:t>quality and make conforming to IS:specification.</w:t>
            </w:r>
          </w:p>
          <w:p w:rsidR="00183491" w:rsidRDefault="00183491" w:rsidP="004D2427">
            <w:pPr>
              <w:spacing w:line="199" w:lineRule="auto"/>
              <w:ind w:left="108"/>
              <w:rPr>
                <w:rFonts w:ascii="Times New Roman" w:hAnsi="Times New Roman"/>
                <w:color w:val="000000"/>
                <w:spacing w:val="-6"/>
                <w:sz w:val="24"/>
              </w:rPr>
            </w:pPr>
            <w:r>
              <w:rPr>
                <w:rFonts w:ascii="Times New Roman" w:hAnsi="Times New Roman"/>
                <w:color w:val="000000"/>
                <w:spacing w:val="-6"/>
                <w:sz w:val="24"/>
              </w:rPr>
              <w:t>15 mm nominal bore.</w:t>
            </w:r>
          </w:p>
        </w:tc>
        <w:tc>
          <w:tcPr>
            <w:tcW w:w="915" w:type="dxa"/>
            <w:tcBorders>
              <w:top w:val="single" w:sz="6" w:space="0" w:color="000000"/>
              <w:left w:val="single" w:sz="6" w:space="0" w:color="000000"/>
              <w:bottom w:val="single" w:sz="6" w:space="0" w:color="000000"/>
              <w:right w:val="single" w:sz="6" w:space="0" w:color="000000"/>
            </w:tcBorders>
            <w:textDirection w:val="tbRlV"/>
            <w:vAlign w:val="center"/>
          </w:tcPr>
          <w:p w:rsidR="00183491" w:rsidRDefault="00183491" w:rsidP="004D2427">
            <w:pPr>
              <w:jc w:val="center"/>
              <w:rPr>
                <w:rFonts w:ascii="Times New Roman" w:hAnsi="Times New Roman"/>
                <w:color w:val="000000"/>
                <w:w w:val="105"/>
                <w:sz w:val="63"/>
                <w:u w:val="single"/>
              </w:rPr>
            </w:pPr>
            <w:r>
              <w:rPr>
                <w:rFonts w:ascii="Times New Roman" w:hAnsi="Times New Roman"/>
                <w:color w:val="000000"/>
                <w:w w:val="105"/>
                <w:sz w:val="63"/>
                <w:u w:val="single"/>
              </w:rPr>
              <w:t xml:space="preserve">1 </w:t>
            </w: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jc w:val="center"/>
              <w:rPr>
                <w:rFonts w:ascii="Times New Roman" w:hAnsi="Times New Roman"/>
                <w:color w:val="000000"/>
                <w:sz w:val="24"/>
              </w:rPr>
            </w:pPr>
            <w:r>
              <w:rPr>
                <w:rFonts w:ascii="Times New Roman" w:hAnsi="Times New Roman"/>
                <w:color w:val="000000"/>
                <w:sz w:val="24"/>
              </w:rPr>
              <w:t>840,00</w:t>
            </w:r>
          </w:p>
        </w:tc>
      </w:tr>
      <w:tr w:rsidR="00183491" w:rsidTr="004D2427">
        <w:trPr>
          <w:trHeight w:hRule="exact" w:val="1088"/>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tabs>
                <w:tab w:val="decimal" w:pos="416"/>
              </w:tabs>
              <w:rPr>
                <w:rFonts w:ascii="Times New Roman" w:hAnsi="Times New Roman"/>
                <w:color w:val="000000"/>
                <w:sz w:val="24"/>
              </w:rPr>
            </w:pPr>
            <w:r>
              <w:rPr>
                <w:rFonts w:ascii="Times New Roman" w:hAnsi="Times New Roman"/>
                <w:color w:val="000000"/>
                <w:sz w:val="24"/>
              </w:rPr>
              <w:t>18.63</w:t>
            </w:r>
          </w:p>
        </w:tc>
        <w:tc>
          <w:tcPr>
            <w:tcW w:w="6420" w:type="dxa"/>
            <w:gridSpan w:val="2"/>
            <w:tcBorders>
              <w:top w:val="single" w:sz="6" w:space="0" w:color="000000"/>
              <w:left w:val="single" w:sz="6" w:space="0" w:color="000000"/>
              <w:bottom w:val="single" w:sz="6" w:space="0" w:color="000000"/>
              <w:right w:val="single" w:sz="6" w:space="0" w:color="000000"/>
            </w:tcBorders>
          </w:tcPr>
          <w:p w:rsidR="00183491" w:rsidRDefault="00183491" w:rsidP="004D2427">
            <w:pPr>
              <w:ind w:left="108" w:right="72"/>
              <w:rPr>
                <w:rFonts w:ascii="Times New Roman" w:hAnsi="Times New Roman"/>
                <w:color w:val="000000"/>
                <w:spacing w:val="2"/>
                <w:sz w:val="24"/>
              </w:rPr>
            </w:pPr>
            <w:r>
              <w:rPr>
                <w:rFonts w:ascii="Times New Roman" w:hAnsi="Times New Roman"/>
                <w:color w:val="000000"/>
                <w:spacing w:val="2"/>
                <w:sz w:val="24"/>
              </w:rPr>
              <w:t xml:space="preserve">Providing and fixing C.P. brass elbow oprated pillar cock of </w:t>
            </w:r>
            <w:r>
              <w:rPr>
                <w:rFonts w:ascii="Times New Roman" w:hAnsi="Times New Roman"/>
                <w:color w:val="000000"/>
                <w:spacing w:val="-4"/>
                <w:sz w:val="24"/>
              </w:rPr>
              <w:t>approved quality and make conforming to IS:specification.</w:t>
            </w:r>
          </w:p>
          <w:p w:rsidR="00183491" w:rsidRDefault="00183491" w:rsidP="004D2427">
            <w:pPr>
              <w:spacing w:line="194" w:lineRule="auto"/>
              <w:ind w:left="108"/>
              <w:rPr>
                <w:rFonts w:ascii="Times New Roman" w:hAnsi="Times New Roman"/>
                <w:color w:val="000000"/>
                <w:spacing w:val="-6"/>
                <w:sz w:val="24"/>
              </w:rPr>
            </w:pPr>
            <w:r>
              <w:rPr>
                <w:rFonts w:ascii="Times New Roman" w:hAnsi="Times New Roman"/>
                <w:color w:val="000000"/>
                <w:spacing w:val="-6"/>
                <w:sz w:val="24"/>
              </w:rPr>
              <w:t>15 mm nominal bore.</w:t>
            </w:r>
          </w:p>
        </w:tc>
        <w:tc>
          <w:tcPr>
            <w:tcW w:w="915" w:type="dxa"/>
            <w:tcBorders>
              <w:top w:val="single" w:sz="6" w:space="0" w:color="000000"/>
              <w:left w:val="single" w:sz="6" w:space="0" w:color="000000"/>
              <w:bottom w:val="single" w:sz="6" w:space="0" w:color="000000"/>
              <w:right w:val="single" w:sz="6" w:space="0" w:color="000000"/>
            </w:tcBorders>
            <w:textDirection w:val="tbRlV"/>
            <w:vAlign w:val="center"/>
          </w:tcPr>
          <w:p w:rsidR="00183491" w:rsidRDefault="00183491" w:rsidP="004D2427">
            <w:pPr>
              <w:ind w:left="36"/>
              <w:rPr>
                <w:rFonts w:ascii="Arial" w:hAnsi="Arial"/>
                <w:color w:val="000000"/>
                <w:spacing w:val="-268"/>
                <w:w w:val="200"/>
                <w:sz w:val="59"/>
              </w:rPr>
            </w:pPr>
            <w:r>
              <w:rPr>
                <w:rFonts w:ascii="Arial" w:hAnsi="Arial"/>
                <w:color w:val="000000"/>
                <w:spacing w:val="-268"/>
                <w:w w:val="200"/>
                <w:sz w:val="59"/>
              </w:rPr>
              <w:t>"I</w:t>
            </w: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tabs>
                <w:tab w:val="decimal" w:pos="794"/>
              </w:tabs>
              <w:rPr>
                <w:rFonts w:ascii="Times New Roman" w:hAnsi="Times New Roman"/>
                <w:color w:val="000000"/>
                <w:sz w:val="24"/>
              </w:rPr>
            </w:pPr>
            <w:r>
              <w:rPr>
                <w:rFonts w:ascii="Times New Roman" w:hAnsi="Times New Roman"/>
                <w:color w:val="000000"/>
                <w:sz w:val="24"/>
              </w:rPr>
              <w:t>1072.00</w:t>
            </w:r>
          </w:p>
        </w:tc>
      </w:tr>
      <w:tr w:rsidR="00183491" w:rsidTr="004D2427">
        <w:trPr>
          <w:trHeight w:hRule="exact" w:val="540"/>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tabs>
                <w:tab w:val="decimal" w:pos="416"/>
              </w:tabs>
              <w:rPr>
                <w:rFonts w:ascii="Times New Roman" w:hAnsi="Times New Roman"/>
                <w:color w:val="000000"/>
                <w:sz w:val="24"/>
              </w:rPr>
            </w:pPr>
            <w:r>
              <w:rPr>
                <w:rFonts w:ascii="Times New Roman" w:hAnsi="Times New Roman"/>
                <w:color w:val="000000"/>
                <w:sz w:val="24"/>
              </w:rPr>
              <w:t>18.64</w:t>
            </w:r>
          </w:p>
        </w:tc>
        <w:tc>
          <w:tcPr>
            <w:tcW w:w="6420" w:type="dxa"/>
            <w:gridSpan w:val="2"/>
            <w:tcBorders>
              <w:top w:val="single" w:sz="6" w:space="0" w:color="000000"/>
              <w:left w:val="single" w:sz="6" w:space="0" w:color="000000"/>
              <w:bottom w:val="single" w:sz="6" w:space="0" w:color="000000"/>
              <w:right w:val="single" w:sz="6" w:space="0" w:color="000000"/>
            </w:tcBorders>
          </w:tcPr>
          <w:p w:rsidR="00183491" w:rsidRDefault="00183491" w:rsidP="004D2427">
            <w:pPr>
              <w:spacing w:line="223" w:lineRule="auto"/>
              <w:ind w:left="108" w:right="108"/>
              <w:rPr>
                <w:rFonts w:ascii="Times New Roman" w:hAnsi="Times New Roman"/>
                <w:color w:val="000000"/>
                <w:sz w:val="24"/>
              </w:rPr>
            </w:pPr>
            <w:r>
              <w:rPr>
                <w:rFonts w:ascii="Times New Roman" w:hAnsi="Times New Roman"/>
                <w:color w:val="000000"/>
                <w:sz w:val="24"/>
              </w:rPr>
              <w:t>Providing and fixing C.P. brass shower rose with 15 or 20 mm inlet :</w:t>
            </w:r>
          </w:p>
        </w:tc>
        <w:tc>
          <w:tcPr>
            <w:tcW w:w="915"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r>
      <w:tr w:rsidR="00183491" w:rsidTr="004D2427">
        <w:trPr>
          <w:trHeight w:hRule="exact" w:val="367"/>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183491" w:rsidRDefault="00183491" w:rsidP="004D2427">
            <w:pPr>
              <w:ind w:left="112"/>
              <w:rPr>
                <w:rFonts w:ascii="Times New Roman" w:hAnsi="Times New Roman"/>
                <w:color w:val="000000"/>
                <w:sz w:val="24"/>
              </w:rPr>
            </w:pPr>
            <w:r>
              <w:rPr>
                <w:rFonts w:ascii="Times New Roman" w:hAnsi="Times New Roman"/>
                <w:color w:val="000000"/>
                <w:sz w:val="24"/>
              </w:rPr>
              <w:t>18,64,1</w:t>
            </w:r>
          </w:p>
        </w:tc>
        <w:tc>
          <w:tcPr>
            <w:tcW w:w="5340" w:type="dxa"/>
            <w:tcBorders>
              <w:top w:val="single" w:sz="6" w:space="0" w:color="000000"/>
              <w:left w:val="single" w:sz="6" w:space="0" w:color="000000"/>
              <w:bottom w:val="single" w:sz="6" w:space="0" w:color="000000"/>
              <w:right w:val="single" w:sz="6" w:space="0" w:color="000000"/>
            </w:tcBorders>
            <w:vAlign w:val="center"/>
          </w:tcPr>
          <w:p w:rsidR="00183491" w:rsidRDefault="00183491" w:rsidP="004D2427">
            <w:pPr>
              <w:ind w:left="90"/>
              <w:rPr>
                <w:rFonts w:ascii="Times New Roman" w:hAnsi="Times New Roman"/>
                <w:color w:val="000000"/>
                <w:spacing w:val="-6"/>
                <w:sz w:val="24"/>
              </w:rPr>
            </w:pPr>
            <w:r>
              <w:rPr>
                <w:rFonts w:ascii="Times New Roman" w:hAnsi="Times New Roman"/>
                <w:color w:val="000000"/>
                <w:spacing w:val="-6"/>
                <w:sz w:val="24"/>
              </w:rPr>
              <w:t>100 mm diameter</w:t>
            </w:r>
          </w:p>
        </w:tc>
        <w:tc>
          <w:tcPr>
            <w:tcW w:w="915" w:type="dxa"/>
            <w:tcBorders>
              <w:top w:val="single" w:sz="6" w:space="0" w:color="000000"/>
              <w:left w:val="single" w:sz="6" w:space="0" w:color="000000"/>
              <w:bottom w:val="single" w:sz="6" w:space="0" w:color="000000"/>
              <w:right w:val="single" w:sz="6" w:space="0" w:color="000000"/>
            </w:tcBorders>
            <w:vAlign w:val="center"/>
          </w:tcPr>
          <w:p w:rsidR="00183491" w:rsidRDefault="00183491"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vAlign w:val="center"/>
          </w:tcPr>
          <w:p w:rsidR="00183491" w:rsidRDefault="00183491" w:rsidP="004D2427">
            <w:pPr>
              <w:jc w:val="center"/>
              <w:rPr>
                <w:rFonts w:ascii="Times New Roman" w:hAnsi="Times New Roman"/>
                <w:color w:val="000000"/>
                <w:sz w:val="24"/>
              </w:rPr>
            </w:pPr>
            <w:r>
              <w:rPr>
                <w:rFonts w:ascii="Times New Roman" w:hAnsi="Times New Roman"/>
                <w:color w:val="000000"/>
                <w:sz w:val="24"/>
              </w:rPr>
              <w:t>130,00</w:t>
            </w:r>
          </w:p>
        </w:tc>
      </w:tr>
      <w:tr w:rsidR="00183491" w:rsidTr="004D2427">
        <w:trPr>
          <w:trHeight w:hRule="exact" w:val="555"/>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83491" w:rsidRDefault="00183491" w:rsidP="004D2427">
            <w:pPr>
              <w:ind w:left="112"/>
              <w:rPr>
                <w:rFonts w:ascii="Times New Roman" w:hAnsi="Times New Roman"/>
                <w:color w:val="000000"/>
                <w:sz w:val="24"/>
              </w:rPr>
            </w:pPr>
            <w:r>
              <w:rPr>
                <w:rFonts w:ascii="Times New Roman" w:hAnsi="Times New Roman"/>
                <w:color w:val="000000"/>
                <w:sz w:val="24"/>
              </w:rPr>
              <w:t>18.64.2</w:t>
            </w:r>
          </w:p>
        </w:tc>
        <w:tc>
          <w:tcPr>
            <w:tcW w:w="5340" w:type="dxa"/>
            <w:tcBorders>
              <w:top w:val="single" w:sz="6" w:space="0" w:color="000000"/>
              <w:left w:val="single" w:sz="6" w:space="0" w:color="000000"/>
              <w:bottom w:val="single" w:sz="6" w:space="0" w:color="000000"/>
              <w:right w:val="single" w:sz="6" w:space="0" w:color="000000"/>
            </w:tcBorders>
          </w:tcPr>
          <w:p w:rsidR="00183491" w:rsidRDefault="00183491" w:rsidP="004D2427">
            <w:pPr>
              <w:ind w:left="90"/>
              <w:rPr>
                <w:rFonts w:ascii="Times New Roman" w:hAnsi="Times New Roman"/>
                <w:color w:val="000000"/>
                <w:spacing w:val="-6"/>
                <w:sz w:val="24"/>
              </w:rPr>
            </w:pPr>
            <w:r>
              <w:rPr>
                <w:rFonts w:ascii="Times New Roman" w:hAnsi="Times New Roman"/>
                <w:color w:val="000000"/>
                <w:spacing w:val="-6"/>
                <w:sz w:val="24"/>
              </w:rPr>
              <w:t>150 mm diameter</w:t>
            </w:r>
          </w:p>
        </w:tc>
        <w:tc>
          <w:tcPr>
            <w:tcW w:w="915" w:type="dxa"/>
            <w:tcBorders>
              <w:top w:val="single" w:sz="6" w:space="0" w:color="000000"/>
              <w:left w:val="single" w:sz="6" w:space="0" w:color="000000"/>
              <w:bottom w:val="single" w:sz="6" w:space="0" w:color="000000"/>
              <w:right w:val="single" w:sz="6" w:space="0" w:color="000000"/>
            </w:tcBorders>
          </w:tcPr>
          <w:p w:rsidR="00183491" w:rsidRDefault="00183491"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tabs>
                <w:tab w:val="decimal" w:pos="794"/>
              </w:tabs>
              <w:rPr>
                <w:rFonts w:ascii="Times New Roman" w:hAnsi="Times New Roman"/>
                <w:color w:val="000000"/>
                <w:sz w:val="24"/>
              </w:rPr>
            </w:pPr>
            <w:r>
              <w:rPr>
                <w:rFonts w:ascii="Times New Roman" w:hAnsi="Times New Roman"/>
                <w:color w:val="000000"/>
                <w:sz w:val="24"/>
              </w:rPr>
              <w:t>155.00</w:t>
            </w:r>
          </w:p>
        </w:tc>
      </w:tr>
      <w:tr w:rsidR="00183491" w:rsidTr="004D2427">
        <w:trPr>
          <w:trHeight w:hRule="exact" w:val="548"/>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tabs>
                <w:tab w:val="decimal" w:pos="416"/>
              </w:tabs>
              <w:rPr>
                <w:rFonts w:ascii="Times New Roman" w:hAnsi="Times New Roman"/>
                <w:color w:val="000000"/>
                <w:sz w:val="24"/>
              </w:rPr>
            </w:pPr>
            <w:r>
              <w:rPr>
                <w:rFonts w:ascii="Times New Roman" w:hAnsi="Times New Roman"/>
                <w:color w:val="000000"/>
                <w:sz w:val="24"/>
              </w:rPr>
              <w:t>18.65</w:t>
            </w:r>
          </w:p>
        </w:tc>
        <w:tc>
          <w:tcPr>
            <w:tcW w:w="6420" w:type="dxa"/>
            <w:gridSpan w:val="2"/>
            <w:tcBorders>
              <w:top w:val="single" w:sz="6" w:space="0" w:color="000000"/>
              <w:left w:val="single" w:sz="6" w:space="0" w:color="000000"/>
              <w:bottom w:val="single" w:sz="6" w:space="0" w:color="000000"/>
              <w:right w:val="single" w:sz="6" w:space="0" w:color="000000"/>
            </w:tcBorders>
          </w:tcPr>
          <w:p w:rsidR="00183491" w:rsidRDefault="00183491" w:rsidP="004D2427">
            <w:pPr>
              <w:ind w:left="108" w:right="108"/>
              <w:rPr>
                <w:rFonts w:ascii="Times New Roman" w:hAnsi="Times New Roman"/>
                <w:color w:val="000000"/>
                <w:spacing w:val="-1"/>
                <w:sz w:val="24"/>
              </w:rPr>
            </w:pPr>
            <w:r>
              <w:rPr>
                <w:rFonts w:ascii="Times New Roman" w:hAnsi="Times New Roman"/>
                <w:color w:val="000000"/>
                <w:spacing w:val="-1"/>
                <w:sz w:val="24"/>
              </w:rPr>
              <w:t xml:space="preserve">Providing and fixing PTNIT bib cock of approved quality and </w:t>
            </w:r>
            <w:r>
              <w:rPr>
                <w:rFonts w:ascii="Times New Roman" w:hAnsi="Times New Roman"/>
                <w:color w:val="000000"/>
                <w:sz w:val="24"/>
              </w:rPr>
              <w:t>colour.</w:t>
            </w:r>
          </w:p>
        </w:tc>
        <w:tc>
          <w:tcPr>
            <w:tcW w:w="915"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r>
      <w:tr w:rsidR="00183491" w:rsidTr="004D2427">
        <w:trPr>
          <w:trHeight w:hRule="exact" w:val="742"/>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83491" w:rsidRDefault="00183491" w:rsidP="004D2427">
            <w:pPr>
              <w:ind w:left="112"/>
              <w:rPr>
                <w:rFonts w:ascii="Times New Roman" w:hAnsi="Times New Roman"/>
                <w:color w:val="000000"/>
                <w:sz w:val="24"/>
              </w:rPr>
            </w:pPr>
            <w:r>
              <w:rPr>
                <w:rFonts w:ascii="Times New Roman" w:hAnsi="Times New Roman"/>
                <w:color w:val="000000"/>
                <w:sz w:val="24"/>
              </w:rPr>
              <w:t>18,65,1</w:t>
            </w:r>
          </w:p>
        </w:tc>
        <w:tc>
          <w:tcPr>
            <w:tcW w:w="5340" w:type="dxa"/>
            <w:tcBorders>
              <w:top w:val="single" w:sz="6" w:space="0" w:color="000000"/>
              <w:left w:val="single" w:sz="6" w:space="0" w:color="000000"/>
              <w:bottom w:val="single" w:sz="6" w:space="0" w:color="000000"/>
              <w:right w:val="single" w:sz="6" w:space="0" w:color="000000"/>
            </w:tcBorders>
          </w:tcPr>
          <w:p w:rsidR="00183491" w:rsidRDefault="00183491"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15mm nominal bore, 86 mm long. Weighing not less </w:t>
            </w:r>
            <w:r>
              <w:rPr>
                <w:rFonts w:ascii="Times New Roman" w:hAnsi="Times New Roman"/>
                <w:color w:val="000000"/>
                <w:spacing w:val="-4"/>
                <w:sz w:val="24"/>
              </w:rPr>
              <w:t>than 88 gms.</w:t>
            </w:r>
          </w:p>
        </w:tc>
        <w:tc>
          <w:tcPr>
            <w:tcW w:w="915" w:type="dxa"/>
            <w:tcBorders>
              <w:top w:val="single" w:sz="6" w:space="0" w:color="000000"/>
              <w:left w:val="single" w:sz="6" w:space="0" w:color="000000"/>
              <w:bottom w:val="single" w:sz="6" w:space="0" w:color="000000"/>
              <w:right w:val="single" w:sz="6" w:space="0" w:color="000000"/>
            </w:tcBorders>
          </w:tcPr>
          <w:p w:rsidR="00183491" w:rsidRDefault="00183491"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jc w:val="center"/>
              <w:rPr>
                <w:rFonts w:ascii="Times New Roman" w:hAnsi="Times New Roman"/>
                <w:color w:val="000000"/>
                <w:sz w:val="24"/>
              </w:rPr>
            </w:pPr>
            <w:r>
              <w:rPr>
                <w:rFonts w:ascii="Times New Roman" w:hAnsi="Times New Roman"/>
                <w:color w:val="000000"/>
                <w:sz w:val="24"/>
              </w:rPr>
              <w:t>173,00</w:t>
            </w:r>
          </w:p>
        </w:tc>
      </w:tr>
      <w:tr w:rsidR="00183491" w:rsidTr="004D2427">
        <w:trPr>
          <w:trHeight w:hRule="exact" w:val="743"/>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83491" w:rsidRDefault="00183491" w:rsidP="004D2427">
            <w:pPr>
              <w:ind w:left="112"/>
              <w:rPr>
                <w:rFonts w:ascii="Times New Roman" w:hAnsi="Times New Roman"/>
                <w:color w:val="000000"/>
                <w:sz w:val="24"/>
              </w:rPr>
            </w:pPr>
            <w:r>
              <w:rPr>
                <w:rFonts w:ascii="Times New Roman" w:hAnsi="Times New Roman"/>
                <w:color w:val="000000"/>
                <w:sz w:val="24"/>
              </w:rPr>
              <w:t>18.65.2</w:t>
            </w:r>
          </w:p>
        </w:tc>
        <w:tc>
          <w:tcPr>
            <w:tcW w:w="5340" w:type="dxa"/>
            <w:tcBorders>
              <w:top w:val="single" w:sz="6" w:space="0" w:color="000000"/>
              <w:left w:val="single" w:sz="6" w:space="0" w:color="000000"/>
              <w:bottom w:val="single" w:sz="6" w:space="0" w:color="000000"/>
              <w:right w:val="single" w:sz="6" w:space="0" w:color="000000"/>
            </w:tcBorders>
          </w:tcPr>
          <w:p w:rsidR="00183491" w:rsidRDefault="00183491" w:rsidP="004D2427">
            <w:pPr>
              <w:ind w:left="108" w:right="108"/>
              <w:rPr>
                <w:rFonts w:ascii="Times New Roman" w:hAnsi="Times New Roman"/>
                <w:color w:val="000000"/>
                <w:spacing w:val="-5"/>
                <w:sz w:val="24"/>
              </w:rPr>
            </w:pPr>
            <w:r>
              <w:rPr>
                <w:rFonts w:ascii="Times New Roman" w:hAnsi="Times New Roman"/>
                <w:color w:val="000000"/>
                <w:spacing w:val="-5"/>
                <w:sz w:val="24"/>
              </w:rPr>
              <w:t xml:space="preserve">15 mm nominal bore, 122mm long. Weighing not less </w:t>
            </w:r>
            <w:r>
              <w:rPr>
                <w:rFonts w:ascii="Times New Roman" w:hAnsi="Times New Roman"/>
                <w:color w:val="000000"/>
                <w:spacing w:val="-4"/>
                <w:sz w:val="24"/>
              </w:rPr>
              <w:t>than 99 gms.</w:t>
            </w:r>
          </w:p>
        </w:tc>
        <w:tc>
          <w:tcPr>
            <w:tcW w:w="915" w:type="dxa"/>
            <w:tcBorders>
              <w:top w:val="single" w:sz="6" w:space="0" w:color="000000"/>
              <w:left w:val="single" w:sz="6" w:space="0" w:color="000000"/>
              <w:bottom w:val="single" w:sz="6" w:space="0" w:color="000000"/>
              <w:right w:val="single" w:sz="6" w:space="0" w:color="000000"/>
            </w:tcBorders>
          </w:tcPr>
          <w:p w:rsidR="00183491" w:rsidRDefault="00183491"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tabs>
                <w:tab w:val="decimal" w:pos="794"/>
              </w:tabs>
              <w:rPr>
                <w:rFonts w:ascii="Times New Roman" w:hAnsi="Times New Roman"/>
                <w:color w:val="000000"/>
                <w:sz w:val="24"/>
              </w:rPr>
            </w:pPr>
            <w:r>
              <w:rPr>
                <w:rFonts w:ascii="Times New Roman" w:hAnsi="Times New Roman"/>
                <w:color w:val="000000"/>
                <w:sz w:val="24"/>
              </w:rPr>
              <w:t>208.00</w:t>
            </w:r>
          </w:p>
        </w:tc>
      </w:tr>
      <w:tr w:rsidR="00183491" w:rsidTr="004D2427">
        <w:trPr>
          <w:trHeight w:hRule="exact" w:val="750"/>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83491" w:rsidRDefault="00183491" w:rsidP="004D2427">
            <w:pPr>
              <w:ind w:left="112"/>
              <w:rPr>
                <w:rFonts w:ascii="Times New Roman" w:hAnsi="Times New Roman"/>
                <w:color w:val="000000"/>
                <w:sz w:val="24"/>
              </w:rPr>
            </w:pPr>
            <w:r>
              <w:rPr>
                <w:rFonts w:ascii="Times New Roman" w:hAnsi="Times New Roman"/>
                <w:color w:val="000000"/>
                <w:sz w:val="24"/>
              </w:rPr>
              <w:t>18.65.3</w:t>
            </w:r>
          </w:p>
        </w:tc>
        <w:tc>
          <w:tcPr>
            <w:tcW w:w="5340" w:type="dxa"/>
            <w:tcBorders>
              <w:top w:val="single" w:sz="6" w:space="0" w:color="000000"/>
              <w:left w:val="single" w:sz="6" w:space="0" w:color="000000"/>
              <w:bottom w:val="single" w:sz="6" w:space="0" w:color="000000"/>
              <w:right w:val="single" w:sz="6" w:space="0" w:color="000000"/>
            </w:tcBorders>
          </w:tcPr>
          <w:p w:rsidR="00183491" w:rsidRDefault="00183491" w:rsidP="004D2427">
            <w:pPr>
              <w:ind w:left="108" w:right="108"/>
              <w:rPr>
                <w:rFonts w:ascii="Times New Roman" w:hAnsi="Times New Roman"/>
                <w:color w:val="000000"/>
                <w:spacing w:val="-5"/>
                <w:sz w:val="24"/>
              </w:rPr>
            </w:pPr>
            <w:r>
              <w:rPr>
                <w:rFonts w:ascii="Times New Roman" w:hAnsi="Times New Roman"/>
                <w:color w:val="000000"/>
                <w:spacing w:val="-5"/>
                <w:sz w:val="24"/>
              </w:rPr>
              <w:t xml:space="preserve">15 mm nominal bore, 165mm long. Weighing not less </w:t>
            </w:r>
            <w:r>
              <w:rPr>
                <w:rFonts w:ascii="Times New Roman" w:hAnsi="Times New Roman"/>
                <w:color w:val="000000"/>
                <w:spacing w:val="-4"/>
                <w:sz w:val="24"/>
              </w:rPr>
              <w:t>than 110 gms.</w:t>
            </w:r>
          </w:p>
        </w:tc>
        <w:tc>
          <w:tcPr>
            <w:tcW w:w="915" w:type="dxa"/>
            <w:tcBorders>
              <w:top w:val="single" w:sz="6" w:space="0" w:color="000000"/>
              <w:left w:val="single" w:sz="6" w:space="0" w:color="000000"/>
              <w:bottom w:val="single" w:sz="6" w:space="0" w:color="000000"/>
              <w:right w:val="single" w:sz="6" w:space="0" w:color="000000"/>
            </w:tcBorders>
          </w:tcPr>
          <w:p w:rsidR="00183491" w:rsidRDefault="00183491"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tabs>
                <w:tab w:val="decimal" w:pos="794"/>
              </w:tabs>
              <w:rPr>
                <w:rFonts w:ascii="Times New Roman" w:hAnsi="Times New Roman"/>
                <w:color w:val="000000"/>
                <w:sz w:val="24"/>
              </w:rPr>
            </w:pPr>
            <w:r>
              <w:rPr>
                <w:rFonts w:ascii="Times New Roman" w:hAnsi="Times New Roman"/>
                <w:color w:val="000000"/>
                <w:sz w:val="24"/>
              </w:rPr>
              <w:t>242.00</w:t>
            </w:r>
          </w:p>
        </w:tc>
      </w:tr>
      <w:tr w:rsidR="00183491" w:rsidTr="004D2427">
        <w:trPr>
          <w:trHeight w:hRule="exact" w:val="832"/>
        </w:trPr>
        <w:tc>
          <w:tcPr>
            <w:tcW w:w="803" w:type="dxa"/>
            <w:tcBorders>
              <w:top w:val="single" w:sz="6" w:space="0" w:color="000000"/>
              <w:left w:val="single" w:sz="6" w:space="0" w:color="000000"/>
              <w:bottom w:val="single" w:sz="6" w:space="0" w:color="000000"/>
              <w:right w:val="single" w:sz="6" w:space="0" w:color="000000"/>
            </w:tcBorders>
          </w:tcPr>
          <w:p w:rsidR="00183491" w:rsidRDefault="00183491"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83491" w:rsidRDefault="00183491" w:rsidP="004D2427">
            <w:pPr>
              <w:ind w:left="112"/>
              <w:rPr>
                <w:rFonts w:ascii="Times New Roman" w:hAnsi="Times New Roman"/>
                <w:color w:val="000000"/>
                <w:sz w:val="24"/>
              </w:rPr>
            </w:pPr>
            <w:r>
              <w:rPr>
                <w:rFonts w:ascii="Times New Roman" w:hAnsi="Times New Roman"/>
                <w:color w:val="000000"/>
                <w:sz w:val="24"/>
              </w:rPr>
              <w:t>18,65,4</w:t>
            </w:r>
          </w:p>
        </w:tc>
        <w:tc>
          <w:tcPr>
            <w:tcW w:w="5340" w:type="dxa"/>
            <w:tcBorders>
              <w:top w:val="single" w:sz="6" w:space="0" w:color="000000"/>
              <w:left w:val="single" w:sz="6" w:space="0" w:color="000000"/>
              <w:bottom w:val="single" w:sz="6" w:space="0" w:color="000000"/>
              <w:right w:val="single" w:sz="6" w:space="0" w:color="000000"/>
            </w:tcBorders>
          </w:tcPr>
          <w:p w:rsidR="00183491" w:rsidRDefault="00183491"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15mm nominal bore, 90mm long. Weighing not less </w:t>
            </w:r>
            <w:r>
              <w:rPr>
                <w:rFonts w:ascii="Times New Roman" w:hAnsi="Times New Roman"/>
                <w:color w:val="000000"/>
                <w:spacing w:val="-4"/>
                <w:sz w:val="24"/>
              </w:rPr>
              <w:t>than 93 gms.</w:t>
            </w:r>
          </w:p>
        </w:tc>
        <w:tc>
          <w:tcPr>
            <w:tcW w:w="915" w:type="dxa"/>
            <w:tcBorders>
              <w:top w:val="single" w:sz="6" w:space="0" w:color="000000"/>
              <w:left w:val="single" w:sz="6" w:space="0" w:color="000000"/>
              <w:bottom w:val="single" w:sz="6" w:space="0" w:color="000000"/>
              <w:right w:val="single" w:sz="6" w:space="0" w:color="000000"/>
            </w:tcBorders>
            <w:textDirection w:val="tbRlV"/>
            <w:vAlign w:val="center"/>
          </w:tcPr>
          <w:p w:rsidR="00183491" w:rsidRDefault="00183491" w:rsidP="004D2427">
            <w:pPr>
              <w:jc w:val="center"/>
              <w:rPr>
                <w:rFonts w:ascii="Times New Roman" w:hAnsi="Times New Roman"/>
                <w:color w:val="000000"/>
                <w:w w:val="105"/>
                <w:sz w:val="63"/>
                <w:u w:val="single"/>
              </w:rPr>
            </w:pPr>
            <w:r>
              <w:rPr>
                <w:rFonts w:ascii="Times New Roman" w:hAnsi="Times New Roman"/>
                <w:color w:val="000000"/>
                <w:w w:val="105"/>
                <w:sz w:val="63"/>
                <w:u w:val="single"/>
              </w:rPr>
              <w:t xml:space="preserve">1 </w:t>
            </w:r>
          </w:p>
        </w:tc>
        <w:tc>
          <w:tcPr>
            <w:tcW w:w="1417" w:type="dxa"/>
            <w:tcBorders>
              <w:top w:val="single" w:sz="6" w:space="0" w:color="000000"/>
              <w:left w:val="single" w:sz="6" w:space="0" w:color="000000"/>
              <w:bottom w:val="single" w:sz="6" w:space="0" w:color="000000"/>
              <w:right w:val="single" w:sz="6" w:space="0" w:color="000000"/>
            </w:tcBorders>
          </w:tcPr>
          <w:p w:rsidR="00183491" w:rsidRDefault="00183491" w:rsidP="004D2427">
            <w:pPr>
              <w:jc w:val="center"/>
              <w:rPr>
                <w:rFonts w:ascii="Times New Roman" w:hAnsi="Times New Roman"/>
                <w:color w:val="000000"/>
                <w:sz w:val="24"/>
              </w:rPr>
            </w:pPr>
            <w:r>
              <w:rPr>
                <w:rFonts w:ascii="Times New Roman" w:hAnsi="Times New Roman"/>
                <w:color w:val="000000"/>
                <w:sz w:val="24"/>
              </w:rPr>
              <w:t>237,00</w:t>
            </w:r>
          </w:p>
        </w:tc>
      </w:tr>
    </w:tbl>
    <w:p w:rsidR="00183491" w:rsidRPr="0014592A" w:rsidRDefault="0014592A" w:rsidP="0014592A">
      <w:pPr>
        <w:jc w:val="center"/>
        <w:rPr>
          <w:rFonts w:ascii="Times New Roman" w:hAnsi="Times New Roman" w:cs="Times New Roman"/>
        </w:rPr>
      </w:pPr>
      <w:r>
        <w:t>Page No.331</w:t>
      </w:r>
    </w:p>
    <w:tbl>
      <w:tblPr>
        <w:tblW w:w="0" w:type="auto"/>
        <w:tblInd w:w="15" w:type="dxa"/>
        <w:tblLayout w:type="fixed"/>
        <w:tblCellMar>
          <w:left w:w="0" w:type="dxa"/>
          <w:right w:w="0" w:type="dxa"/>
        </w:tblCellMar>
        <w:tblLook w:val="04A0"/>
      </w:tblPr>
      <w:tblGrid>
        <w:gridCol w:w="803"/>
        <w:gridCol w:w="1080"/>
        <w:gridCol w:w="5340"/>
        <w:gridCol w:w="915"/>
        <w:gridCol w:w="1417"/>
      </w:tblGrid>
      <w:tr w:rsidR="00C76569" w:rsidTr="004D2427">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 xml:space="preserve">Item </w:t>
            </w:r>
            <w:r>
              <w:rPr>
                <w:rFonts w:ascii="Times New Roman" w:hAnsi="Times New Roman"/>
                <w:color w:val="00000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 xml:space="preserve">Rate fin </w:t>
            </w:r>
            <w:r>
              <w:rPr>
                <w:rFonts w:ascii="Times New Roman" w:hAnsi="Times New Roman"/>
                <w:color w:val="000000"/>
                <w:sz w:val="24"/>
              </w:rPr>
              <w:br/>
            </w:r>
            <w:r>
              <w:rPr>
                <w:rFonts w:ascii="Times New Roman" w:hAnsi="Times New Roman"/>
                <w:b/>
                <w:color w:val="000000"/>
                <w:sz w:val="24"/>
              </w:rPr>
              <w:t>Rs.)</w:t>
            </w:r>
          </w:p>
        </w:tc>
      </w:tr>
      <w:tr w:rsidR="00C76569" w:rsidTr="004D2427">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r>
      <w:tr w:rsidR="00C76569" w:rsidTr="004D2427">
        <w:trPr>
          <w:trHeight w:hRule="exact" w:val="750"/>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tabs>
                <w:tab w:val="decimal" w:pos="416"/>
              </w:tabs>
              <w:rPr>
                <w:rFonts w:ascii="Times New Roman" w:hAnsi="Times New Roman"/>
                <w:color w:val="000000"/>
                <w:sz w:val="24"/>
              </w:rPr>
            </w:pPr>
            <w:r>
              <w:rPr>
                <w:rFonts w:ascii="Times New Roman" w:hAnsi="Times New Roman"/>
                <w:color w:val="000000"/>
                <w:sz w:val="24"/>
              </w:rPr>
              <w:lastRenderedPageBreak/>
              <w:t>18.66</w:t>
            </w:r>
          </w:p>
        </w:tc>
        <w:tc>
          <w:tcPr>
            <w:tcW w:w="6420" w:type="dxa"/>
            <w:gridSpan w:val="2"/>
            <w:tcBorders>
              <w:top w:val="single" w:sz="6" w:space="0" w:color="000000"/>
              <w:left w:val="single" w:sz="6" w:space="0" w:color="000000"/>
              <w:bottom w:val="single" w:sz="6" w:space="0" w:color="000000"/>
              <w:right w:val="single" w:sz="6" w:space="0" w:color="000000"/>
            </w:tcBorders>
          </w:tcPr>
          <w:p w:rsidR="00C76569" w:rsidRDefault="00C76569"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Providing and fixing PTMT stop cock of approved quality and </w:t>
            </w:r>
            <w:r>
              <w:rPr>
                <w:rFonts w:ascii="Times New Roman" w:hAnsi="Times New Roman"/>
                <w:color w:val="000000"/>
                <w:sz w:val="24"/>
              </w:rPr>
              <w:t>colour,</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r>
      <w:tr w:rsidR="00C76569" w:rsidTr="004D2427">
        <w:trPr>
          <w:trHeight w:hRule="exact" w:val="802"/>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12"/>
              <w:rPr>
                <w:rFonts w:ascii="Times New Roman" w:hAnsi="Times New Roman"/>
                <w:color w:val="000000"/>
                <w:sz w:val="24"/>
              </w:rPr>
            </w:pPr>
            <w:r>
              <w:rPr>
                <w:rFonts w:ascii="Times New Roman" w:hAnsi="Times New Roman"/>
                <w:color w:val="000000"/>
                <w:sz w:val="24"/>
              </w:rPr>
              <w:t>18.66.1</w:t>
            </w:r>
          </w:p>
        </w:tc>
        <w:tc>
          <w:tcPr>
            <w:tcW w:w="534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15 mm nominal bore, 86mm long, Weighing not less </w:t>
            </w:r>
            <w:r>
              <w:rPr>
                <w:rFonts w:ascii="Times New Roman" w:hAnsi="Times New Roman"/>
                <w:color w:val="000000"/>
                <w:spacing w:val="-4"/>
                <w:sz w:val="24"/>
              </w:rPr>
              <w:t>than 88 gms.</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173.00</w:t>
            </w:r>
          </w:p>
        </w:tc>
      </w:tr>
      <w:tr w:rsidR="00C76569" w:rsidTr="004D2427">
        <w:trPr>
          <w:trHeight w:hRule="exact" w:val="810"/>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12"/>
              <w:rPr>
                <w:rFonts w:ascii="Times New Roman" w:hAnsi="Times New Roman"/>
                <w:color w:val="000000"/>
                <w:sz w:val="24"/>
              </w:rPr>
            </w:pPr>
            <w:r>
              <w:rPr>
                <w:rFonts w:ascii="Times New Roman" w:hAnsi="Times New Roman"/>
                <w:color w:val="000000"/>
                <w:sz w:val="24"/>
              </w:rPr>
              <w:t>18.66.2</w:t>
            </w:r>
          </w:p>
        </w:tc>
        <w:tc>
          <w:tcPr>
            <w:tcW w:w="534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20mm nominal bore, 89mm long. Weighing not less </w:t>
            </w:r>
            <w:r>
              <w:rPr>
                <w:rFonts w:ascii="Times New Roman" w:hAnsi="Times New Roman"/>
                <w:color w:val="000000"/>
                <w:spacing w:val="-4"/>
                <w:sz w:val="24"/>
              </w:rPr>
              <w:t>than 88 gms.</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213.00</w:t>
            </w:r>
          </w:p>
        </w:tc>
      </w:tr>
      <w:tr w:rsidR="00C76569" w:rsidTr="004D2427">
        <w:trPr>
          <w:trHeight w:hRule="exact" w:val="803"/>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12"/>
              <w:rPr>
                <w:rFonts w:ascii="Times New Roman" w:hAnsi="Times New Roman"/>
                <w:color w:val="000000"/>
                <w:sz w:val="24"/>
              </w:rPr>
            </w:pPr>
            <w:r>
              <w:rPr>
                <w:rFonts w:ascii="Times New Roman" w:hAnsi="Times New Roman"/>
                <w:color w:val="000000"/>
                <w:sz w:val="24"/>
              </w:rPr>
              <w:t>18.66.3</w:t>
            </w:r>
          </w:p>
        </w:tc>
        <w:tc>
          <w:tcPr>
            <w:tcW w:w="534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08" w:right="108"/>
              <w:rPr>
                <w:rFonts w:ascii="Times New Roman" w:hAnsi="Times New Roman"/>
                <w:color w:val="000000"/>
                <w:sz w:val="24"/>
              </w:rPr>
            </w:pPr>
            <w:r>
              <w:rPr>
                <w:rFonts w:ascii="Times New Roman" w:hAnsi="Times New Roman"/>
                <w:color w:val="000000"/>
                <w:sz w:val="24"/>
              </w:rPr>
              <w:t xml:space="preserve">Concealed stop cock, 15mm nominal bore, 108mm </w:t>
            </w:r>
            <w:r>
              <w:rPr>
                <w:rFonts w:ascii="Times New Roman" w:hAnsi="Times New Roman"/>
                <w:color w:val="000000"/>
                <w:spacing w:val="-5"/>
                <w:sz w:val="24"/>
              </w:rPr>
              <w:t>long. Weighing not less than 108 gms.</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242.00</w:t>
            </w:r>
          </w:p>
        </w:tc>
      </w:tr>
      <w:tr w:rsidR="00C76569" w:rsidTr="004D2427">
        <w:trPr>
          <w:trHeight w:hRule="exact" w:val="810"/>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tabs>
                <w:tab w:val="decimal" w:pos="416"/>
              </w:tabs>
              <w:rPr>
                <w:rFonts w:ascii="Times New Roman" w:hAnsi="Times New Roman"/>
                <w:color w:val="000000"/>
                <w:sz w:val="24"/>
              </w:rPr>
            </w:pPr>
            <w:r>
              <w:rPr>
                <w:rFonts w:ascii="Times New Roman" w:hAnsi="Times New Roman"/>
                <w:color w:val="000000"/>
                <w:sz w:val="24"/>
              </w:rPr>
              <w:t>18.67</w:t>
            </w:r>
          </w:p>
        </w:tc>
        <w:tc>
          <w:tcPr>
            <w:tcW w:w="6420" w:type="dxa"/>
            <w:gridSpan w:val="2"/>
            <w:tcBorders>
              <w:top w:val="single" w:sz="6" w:space="0" w:color="000000"/>
              <w:left w:val="single" w:sz="6" w:space="0" w:color="000000"/>
              <w:bottom w:val="single" w:sz="6" w:space="0" w:color="000000"/>
              <w:right w:val="single" w:sz="6" w:space="0" w:color="000000"/>
            </w:tcBorders>
          </w:tcPr>
          <w:p w:rsidR="00C76569" w:rsidRDefault="00C76569" w:rsidP="004D2427">
            <w:pPr>
              <w:ind w:left="108" w:right="108"/>
              <w:rPr>
                <w:rFonts w:ascii="Times New Roman" w:hAnsi="Times New Roman"/>
                <w:color w:val="000000"/>
                <w:spacing w:val="-4"/>
                <w:sz w:val="24"/>
              </w:rPr>
            </w:pPr>
            <w:r>
              <w:rPr>
                <w:rFonts w:ascii="Times New Roman" w:hAnsi="Times New Roman"/>
                <w:color w:val="000000"/>
                <w:spacing w:val="-4"/>
                <w:sz w:val="24"/>
              </w:rPr>
              <w:t xml:space="preserve">Providing and fixing PTMT pillar cock of approved quality and </w:t>
            </w:r>
            <w:r>
              <w:rPr>
                <w:rFonts w:ascii="Times New Roman" w:hAnsi="Times New Roman"/>
                <w:color w:val="000000"/>
                <w:sz w:val="24"/>
              </w:rPr>
              <w:t>colour,</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r>
      <w:tr w:rsidR="00C76569" w:rsidTr="004D2427">
        <w:trPr>
          <w:trHeight w:hRule="exact" w:val="637"/>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12"/>
              <w:rPr>
                <w:rFonts w:ascii="Times New Roman" w:hAnsi="Times New Roman"/>
                <w:color w:val="000000"/>
                <w:sz w:val="24"/>
              </w:rPr>
            </w:pPr>
            <w:r>
              <w:rPr>
                <w:rFonts w:ascii="Times New Roman" w:hAnsi="Times New Roman"/>
                <w:color w:val="000000"/>
                <w:sz w:val="24"/>
              </w:rPr>
              <w:t>18.67.1</w:t>
            </w:r>
          </w:p>
        </w:tc>
        <w:tc>
          <w:tcPr>
            <w:tcW w:w="534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08" w:right="108"/>
              <w:rPr>
                <w:rFonts w:ascii="Times New Roman" w:hAnsi="Times New Roman"/>
                <w:color w:val="000000"/>
                <w:spacing w:val="-4"/>
                <w:sz w:val="24"/>
              </w:rPr>
            </w:pPr>
            <w:r>
              <w:rPr>
                <w:rFonts w:ascii="Times New Roman" w:hAnsi="Times New Roman"/>
                <w:color w:val="000000"/>
                <w:spacing w:val="-4"/>
                <w:sz w:val="24"/>
              </w:rPr>
              <w:t>15mm nominal bore, 107mm long. Weighing not less than 110 gms.</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251.00</w:t>
            </w:r>
          </w:p>
        </w:tc>
      </w:tr>
      <w:tr w:rsidR="00C76569" w:rsidTr="004D2427">
        <w:trPr>
          <w:trHeight w:hRule="exact" w:val="818"/>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12"/>
              <w:rPr>
                <w:rFonts w:ascii="Times New Roman" w:hAnsi="Times New Roman"/>
                <w:color w:val="000000"/>
                <w:sz w:val="24"/>
              </w:rPr>
            </w:pPr>
            <w:r>
              <w:rPr>
                <w:rFonts w:ascii="Times New Roman" w:hAnsi="Times New Roman"/>
                <w:color w:val="000000"/>
                <w:sz w:val="24"/>
              </w:rPr>
              <w:t>18.67.2</w:t>
            </w:r>
          </w:p>
        </w:tc>
        <w:tc>
          <w:tcPr>
            <w:tcW w:w="5340" w:type="dxa"/>
            <w:tcBorders>
              <w:top w:val="single" w:sz="6" w:space="0" w:color="000000"/>
              <w:left w:val="single" w:sz="6" w:space="0" w:color="000000"/>
              <w:bottom w:val="single" w:sz="6" w:space="0" w:color="000000"/>
              <w:right w:val="single" w:sz="6" w:space="0" w:color="000000"/>
            </w:tcBorders>
          </w:tcPr>
          <w:p w:rsidR="00C76569" w:rsidRDefault="00C76569" w:rsidP="004D2427">
            <w:pPr>
              <w:tabs>
                <w:tab w:val="right" w:pos="5220"/>
              </w:tabs>
              <w:ind w:left="112"/>
              <w:rPr>
                <w:rFonts w:ascii="Times New Roman" w:hAnsi="Times New Roman"/>
                <w:color w:val="000000"/>
                <w:spacing w:val="4"/>
                <w:sz w:val="24"/>
              </w:rPr>
            </w:pPr>
            <w:r>
              <w:rPr>
                <w:rFonts w:ascii="Times New Roman" w:hAnsi="Times New Roman"/>
                <w:color w:val="000000"/>
                <w:spacing w:val="4"/>
                <w:sz w:val="24"/>
              </w:rPr>
              <w:t>15mm nominal bore,</w:t>
            </w:r>
            <w:r>
              <w:rPr>
                <w:rFonts w:ascii="Times New Roman" w:hAnsi="Times New Roman"/>
                <w:color w:val="000000"/>
                <w:spacing w:val="4"/>
                <w:sz w:val="24"/>
              </w:rPr>
              <w:tab/>
            </w:r>
            <w:r>
              <w:rPr>
                <w:rFonts w:ascii="Times New Roman" w:hAnsi="Times New Roman"/>
                <w:color w:val="000000"/>
                <w:spacing w:val="14"/>
                <w:sz w:val="24"/>
              </w:rPr>
              <w:t>125mm long foam flow.</w:t>
            </w:r>
          </w:p>
          <w:p w:rsidR="00C76569" w:rsidRDefault="00C76569" w:rsidP="004D2427">
            <w:pPr>
              <w:ind w:left="112"/>
              <w:rPr>
                <w:rFonts w:ascii="Times New Roman" w:hAnsi="Times New Roman"/>
                <w:color w:val="000000"/>
                <w:spacing w:val="-4"/>
                <w:sz w:val="24"/>
              </w:rPr>
            </w:pPr>
            <w:r>
              <w:rPr>
                <w:rFonts w:ascii="Times New Roman" w:hAnsi="Times New Roman"/>
                <w:color w:val="000000"/>
                <w:spacing w:val="-4"/>
                <w:sz w:val="24"/>
              </w:rPr>
              <w:t>Weighing not less than 120 gms.</w:t>
            </w:r>
          </w:p>
        </w:tc>
        <w:tc>
          <w:tcPr>
            <w:tcW w:w="915" w:type="dxa"/>
            <w:tcBorders>
              <w:top w:val="single" w:sz="6" w:space="0" w:color="000000"/>
              <w:left w:val="single" w:sz="6" w:space="0" w:color="000000"/>
              <w:bottom w:val="single" w:sz="6" w:space="0" w:color="000000"/>
              <w:right w:val="single" w:sz="6" w:space="0" w:color="000000"/>
            </w:tcBorders>
            <w:textDirection w:val="tbRlV"/>
            <w:vAlign w:val="center"/>
          </w:tcPr>
          <w:p w:rsidR="00C76569" w:rsidRDefault="00C76569" w:rsidP="004D2427">
            <w:pPr>
              <w:jc w:val="center"/>
              <w:rPr>
                <w:rFonts w:ascii="Times New Roman" w:hAnsi="Times New Roman"/>
                <w:color w:val="000000"/>
                <w:w w:val="105"/>
                <w:sz w:val="63"/>
                <w:u w:val="single"/>
              </w:rPr>
            </w:pPr>
            <w:r>
              <w:rPr>
                <w:rFonts w:ascii="Times New Roman" w:hAnsi="Times New Roman"/>
                <w:color w:val="000000"/>
                <w:w w:val="105"/>
                <w:sz w:val="63"/>
                <w:u w:val="single"/>
              </w:rPr>
              <w:t xml:space="preserve">1 </w:t>
            </w: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332.00</w:t>
            </w:r>
          </w:p>
        </w:tc>
      </w:tr>
      <w:tr w:rsidR="00C76569" w:rsidTr="004D2427">
        <w:trPr>
          <w:trHeight w:hRule="exact" w:val="780"/>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tabs>
                <w:tab w:val="decimal" w:pos="416"/>
              </w:tabs>
              <w:rPr>
                <w:rFonts w:ascii="Times New Roman" w:hAnsi="Times New Roman"/>
                <w:color w:val="000000"/>
                <w:sz w:val="24"/>
              </w:rPr>
            </w:pPr>
            <w:r>
              <w:rPr>
                <w:rFonts w:ascii="Times New Roman" w:hAnsi="Times New Roman"/>
                <w:color w:val="000000"/>
                <w:sz w:val="24"/>
              </w:rPr>
              <w:t>18.68</w:t>
            </w:r>
          </w:p>
        </w:tc>
        <w:tc>
          <w:tcPr>
            <w:tcW w:w="6420" w:type="dxa"/>
            <w:gridSpan w:val="2"/>
            <w:tcBorders>
              <w:top w:val="single" w:sz="6" w:space="0" w:color="000000"/>
              <w:left w:val="single" w:sz="6" w:space="0" w:color="000000"/>
              <w:bottom w:val="single" w:sz="6" w:space="0" w:color="000000"/>
              <w:right w:val="single" w:sz="6" w:space="0" w:color="000000"/>
            </w:tcBorders>
          </w:tcPr>
          <w:p w:rsidR="00C76569" w:rsidRDefault="00C76569" w:rsidP="004D2427">
            <w:pPr>
              <w:ind w:left="108" w:right="108"/>
              <w:rPr>
                <w:rFonts w:ascii="Times New Roman" w:hAnsi="Times New Roman"/>
                <w:color w:val="000000"/>
                <w:spacing w:val="-4"/>
                <w:sz w:val="24"/>
              </w:rPr>
            </w:pPr>
            <w:r>
              <w:rPr>
                <w:rFonts w:ascii="Times New Roman" w:hAnsi="Times New Roman"/>
                <w:color w:val="000000"/>
                <w:spacing w:val="-4"/>
                <w:sz w:val="24"/>
              </w:rPr>
              <w:t xml:space="preserve">Providing and fixing PTMT, push cock of approved quality and </w:t>
            </w:r>
            <w:r>
              <w:rPr>
                <w:rFonts w:ascii="Times New Roman" w:hAnsi="Times New Roman"/>
                <w:color w:val="000000"/>
                <w:sz w:val="24"/>
              </w:rPr>
              <w:t>colour.</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r>
      <w:tr w:rsidR="00C76569" w:rsidTr="004D2427">
        <w:trPr>
          <w:trHeight w:hRule="exact" w:val="697"/>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12"/>
              <w:rPr>
                <w:rFonts w:ascii="Times New Roman" w:hAnsi="Times New Roman"/>
                <w:color w:val="000000"/>
                <w:sz w:val="24"/>
              </w:rPr>
            </w:pPr>
            <w:r>
              <w:rPr>
                <w:rFonts w:ascii="Times New Roman" w:hAnsi="Times New Roman"/>
                <w:color w:val="000000"/>
                <w:sz w:val="24"/>
              </w:rPr>
              <w:t>18.68.1</w:t>
            </w:r>
          </w:p>
        </w:tc>
        <w:tc>
          <w:tcPr>
            <w:tcW w:w="534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15 mm nominal bore, 98mm long. Weighing not less </w:t>
            </w:r>
            <w:r>
              <w:rPr>
                <w:rFonts w:ascii="Times New Roman" w:hAnsi="Times New Roman"/>
                <w:color w:val="000000"/>
                <w:spacing w:val="-4"/>
                <w:sz w:val="24"/>
              </w:rPr>
              <w:t>than 75 gms.</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144.00</w:t>
            </w:r>
          </w:p>
        </w:tc>
      </w:tr>
      <w:tr w:rsidR="00C76569" w:rsidTr="004D2427">
        <w:trPr>
          <w:trHeight w:hRule="exact" w:val="698"/>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12"/>
              <w:rPr>
                <w:rFonts w:ascii="Times New Roman" w:hAnsi="Times New Roman"/>
                <w:color w:val="000000"/>
                <w:sz w:val="24"/>
              </w:rPr>
            </w:pPr>
            <w:r>
              <w:rPr>
                <w:rFonts w:ascii="Times New Roman" w:hAnsi="Times New Roman"/>
                <w:color w:val="000000"/>
                <w:sz w:val="24"/>
              </w:rPr>
              <w:t>18.68.2</w:t>
            </w:r>
          </w:p>
        </w:tc>
        <w:tc>
          <w:tcPr>
            <w:tcW w:w="534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15 mm nominal bore, 80mm long. Weighing not less </w:t>
            </w:r>
            <w:r>
              <w:rPr>
                <w:rFonts w:ascii="Times New Roman" w:hAnsi="Times New Roman"/>
                <w:color w:val="000000"/>
                <w:spacing w:val="-4"/>
                <w:sz w:val="24"/>
              </w:rPr>
              <w:t>than 46 gms.</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126.00</w:t>
            </w:r>
          </w:p>
        </w:tc>
      </w:tr>
      <w:tr w:rsidR="00C76569" w:rsidTr="004D2427">
        <w:trPr>
          <w:trHeight w:hRule="exact" w:val="540"/>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tabs>
                <w:tab w:val="decimal" w:pos="416"/>
              </w:tabs>
              <w:rPr>
                <w:rFonts w:ascii="Times New Roman" w:hAnsi="Times New Roman"/>
                <w:color w:val="000000"/>
                <w:sz w:val="24"/>
              </w:rPr>
            </w:pPr>
            <w:r>
              <w:rPr>
                <w:rFonts w:ascii="Times New Roman" w:hAnsi="Times New Roman"/>
                <w:color w:val="000000"/>
                <w:sz w:val="24"/>
              </w:rPr>
              <w:t>18.69</w:t>
            </w:r>
          </w:p>
        </w:tc>
        <w:tc>
          <w:tcPr>
            <w:tcW w:w="6420" w:type="dxa"/>
            <w:gridSpan w:val="2"/>
            <w:tcBorders>
              <w:top w:val="single" w:sz="6" w:space="0" w:color="000000"/>
              <w:left w:val="single" w:sz="6" w:space="0" w:color="000000"/>
              <w:bottom w:val="single" w:sz="6" w:space="0" w:color="000000"/>
              <w:right w:val="single" w:sz="6" w:space="0" w:color="000000"/>
            </w:tcBorders>
          </w:tcPr>
          <w:p w:rsidR="00C76569" w:rsidRDefault="00C76569" w:rsidP="004D2427">
            <w:pPr>
              <w:spacing w:line="223" w:lineRule="auto"/>
              <w:ind w:left="108" w:right="108"/>
              <w:rPr>
                <w:rFonts w:ascii="Times New Roman" w:hAnsi="Times New Roman"/>
                <w:color w:val="000000"/>
                <w:spacing w:val="2"/>
                <w:sz w:val="24"/>
              </w:rPr>
            </w:pPr>
            <w:r>
              <w:rPr>
                <w:rFonts w:ascii="Times New Roman" w:hAnsi="Times New Roman"/>
                <w:color w:val="000000"/>
                <w:spacing w:val="2"/>
                <w:sz w:val="24"/>
              </w:rPr>
              <w:t xml:space="preserve">Providing and fixing PTMT grating of approved quality and </w:t>
            </w:r>
            <w:r>
              <w:rPr>
                <w:rFonts w:ascii="Times New Roman" w:hAnsi="Times New Roman"/>
                <w:color w:val="000000"/>
                <w:sz w:val="24"/>
              </w:rPr>
              <w:t>colour.</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r>
      <w:tr w:rsidR="00C76569" w:rsidTr="004D2427">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12"/>
              <w:rPr>
                <w:rFonts w:ascii="Times New Roman" w:hAnsi="Times New Roman"/>
                <w:color w:val="000000"/>
                <w:sz w:val="24"/>
              </w:rPr>
            </w:pPr>
            <w:r>
              <w:rPr>
                <w:rFonts w:ascii="Times New Roman" w:hAnsi="Times New Roman"/>
                <w:color w:val="000000"/>
                <w:sz w:val="24"/>
              </w:rPr>
              <w:t>18.69.1</w:t>
            </w:r>
          </w:p>
        </w:tc>
        <w:tc>
          <w:tcPr>
            <w:tcW w:w="534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12"/>
              <w:rPr>
                <w:rFonts w:ascii="Times New Roman" w:hAnsi="Times New Roman"/>
                <w:color w:val="000000"/>
                <w:spacing w:val="-4"/>
                <w:sz w:val="24"/>
              </w:rPr>
            </w:pPr>
            <w:r>
              <w:rPr>
                <w:rFonts w:ascii="Times New Roman" w:hAnsi="Times New Roman"/>
                <w:color w:val="000000"/>
                <w:spacing w:val="-4"/>
                <w:sz w:val="24"/>
              </w:rPr>
              <w:t>Circular type.</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r>
      <w:tr w:rsidR="00C76569" w:rsidTr="004D2427">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12"/>
              <w:rPr>
                <w:rFonts w:ascii="Times New Roman" w:hAnsi="Times New Roman"/>
                <w:color w:val="000000"/>
                <w:spacing w:val="-8"/>
                <w:sz w:val="24"/>
              </w:rPr>
            </w:pPr>
            <w:r>
              <w:rPr>
                <w:rFonts w:ascii="Times New Roman" w:hAnsi="Times New Roman"/>
                <w:color w:val="000000"/>
                <w:spacing w:val="-8"/>
                <w:sz w:val="24"/>
              </w:rPr>
              <w:t>18.69.1.1</w:t>
            </w:r>
          </w:p>
        </w:tc>
        <w:tc>
          <w:tcPr>
            <w:tcW w:w="534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12"/>
              <w:rPr>
                <w:rFonts w:ascii="Times New Roman" w:hAnsi="Times New Roman"/>
                <w:color w:val="000000"/>
                <w:spacing w:val="10"/>
                <w:sz w:val="24"/>
              </w:rPr>
            </w:pPr>
            <w:r>
              <w:rPr>
                <w:rFonts w:ascii="Times New Roman" w:hAnsi="Times New Roman"/>
                <w:color w:val="000000"/>
                <w:spacing w:val="10"/>
                <w:sz w:val="24"/>
              </w:rPr>
              <w:t>100= nominal dia.</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55.00</w:t>
            </w:r>
          </w:p>
        </w:tc>
      </w:tr>
      <w:tr w:rsidR="00C76569" w:rsidTr="004D2427">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12"/>
              <w:rPr>
                <w:rFonts w:ascii="Times New Roman" w:hAnsi="Times New Roman"/>
                <w:color w:val="000000"/>
                <w:spacing w:val="-6"/>
                <w:sz w:val="24"/>
              </w:rPr>
            </w:pPr>
            <w:r>
              <w:rPr>
                <w:rFonts w:ascii="Times New Roman" w:hAnsi="Times New Roman"/>
                <w:color w:val="000000"/>
                <w:spacing w:val="-6"/>
                <w:sz w:val="24"/>
              </w:rPr>
              <w:t>18,69.1.2</w:t>
            </w:r>
          </w:p>
        </w:tc>
        <w:tc>
          <w:tcPr>
            <w:tcW w:w="534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12"/>
              <w:rPr>
                <w:rFonts w:ascii="Times New Roman" w:hAnsi="Times New Roman"/>
                <w:color w:val="000000"/>
                <w:spacing w:val="-5"/>
                <w:sz w:val="24"/>
              </w:rPr>
            </w:pPr>
            <w:r>
              <w:rPr>
                <w:rFonts w:ascii="Times New Roman" w:hAnsi="Times New Roman"/>
                <w:color w:val="000000"/>
                <w:spacing w:val="-5"/>
                <w:sz w:val="24"/>
              </w:rPr>
              <w:t>125 mm nominal din with 25 mm waste hole.</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60.00</w:t>
            </w:r>
          </w:p>
        </w:tc>
      </w:tr>
      <w:tr w:rsidR="00C76569" w:rsidTr="004D2427">
        <w:trPr>
          <w:trHeight w:hRule="exact" w:val="442"/>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12"/>
              <w:rPr>
                <w:rFonts w:ascii="Times New Roman" w:hAnsi="Times New Roman"/>
                <w:color w:val="000000"/>
                <w:sz w:val="24"/>
              </w:rPr>
            </w:pPr>
            <w:r>
              <w:rPr>
                <w:rFonts w:ascii="Times New Roman" w:hAnsi="Times New Roman"/>
                <w:color w:val="000000"/>
                <w:sz w:val="24"/>
              </w:rPr>
              <w:t>18,692</w:t>
            </w:r>
          </w:p>
        </w:tc>
        <w:tc>
          <w:tcPr>
            <w:tcW w:w="534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12"/>
              <w:rPr>
                <w:rFonts w:ascii="Times New Roman" w:hAnsi="Times New Roman"/>
                <w:color w:val="000000"/>
                <w:spacing w:val="-4"/>
                <w:sz w:val="24"/>
              </w:rPr>
            </w:pPr>
            <w:r>
              <w:rPr>
                <w:rFonts w:ascii="Times New Roman" w:hAnsi="Times New Roman"/>
                <w:color w:val="000000"/>
                <w:spacing w:val="-4"/>
                <w:sz w:val="24"/>
              </w:rPr>
              <w:t>Rectangular type with openable circular lid.</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r>
      <w:tr w:rsidR="00C76569" w:rsidTr="004D2427">
        <w:trPr>
          <w:trHeight w:hRule="exact" w:val="855"/>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12"/>
              <w:rPr>
                <w:rFonts w:ascii="Times New Roman" w:hAnsi="Times New Roman"/>
                <w:color w:val="000000"/>
                <w:spacing w:val="-8"/>
                <w:sz w:val="24"/>
              </w:rPr>
            </w:pPr>
            <w:r>
              <w:rPr>
                <w:rFonts w:ascii="Times New Roman" w:hAnsi="Times New Roman"/>
                <w:color w:val="000000"/>
                <w:spacing w:val="-8"/>
                <w:sz w:val="24"/>
              </w:rPr>
              <w:t>18.69.2.1</w:t>
            </w:r>
          </w:p>
        </w:tc>
        <w:tc>
          <w:tcPr>
            <w:tcW w:w="534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08" w:right="108"/>
              <w:rPr>
                <w:rFonts w:ascii="Times New Roman" w:hAnsi="Times New Roman"/>
                <w:color w:val="000000"/>
                <w:spacing w:val="-4"/>
                <w:sz w:val="24"/>
              </w:rPr>
            </w:pPr>
            <w:r>
              <w:rPr>
                <w:rFonts w:ascii="Times New Roman" w:hAnsi="Times New Roman"/>
                <w:color w:val="000000"/>
                <w:spacing w:val="-4"/>
                <w:sz w:val="24"/>
              </w:rPr>
              <w:t xml:space="preserve">150 mm nominal size square 100 mm diameter of the </w:t>
            </w:r>
            <w:r>
              <w:rPr>
                <w:rFonts w:ascii="Times New Roman" w:hAnsi="Times New Roman"/>
                <w:color w:val="000000"/>
                <w:spacing w:val="-2"/>
                <w:sz w:val="24"/>
              </w:rPr>
              <w:t>inner hinged round grating .</w:t>
            </w:r>
          </w:p>
        </w:tc>
        <w:tc>
          <w:tcPr>
            <w:tcW w:w="915" w:type="dxa"/>
            <w:tcBorders>
              <w:top w:val="single" w:sz="6" w:space="0" w:color="000000"/>
              <w:left w:val="single" w:sz="6" w:space="0" w:color="000000"/>
              <w:bottom w:val="single" w:sz="6" w:space="0" w:color="000000"/>
              <w:right w:val="single" w:sz="6" w:space="0" w:color="000000"/>
            </w:tcBorders>
            <w:textDirection w:val="tbRlV"/>
            <w:vAlign w:val="center"/>
          </w:tcPr>
          <w:p w:rsidR="00C76569" w:rsidRDefault="00C76569" w:rsidP="004D2427">
            <w:pPr>
              <w:ind w:left="36"/>
              <w:rPr>
                <w:rFonts w:ascii="Arial" w:hAnsi="Arial"/>
                <w:color w:val="000000"/>
                <w:spacing w:val="-268"/>
                <w:w w:val="200"/>
                <w:sz w:val="59"/>
              </w:rPr>
            </w:pPr>
            <w:r>
              <w:rPr>
                <w:rFonts w:ascii="Arial" w:hAnsi="Arial"/>
                <w:color w:val="000000"/>
                <w:spacing w:val="-268"/>
                <w:w w:val="200"/>
                <w:sz w:val="59"/>
              </w:rPr>
              <w:t>"I</w:t>
            </w: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148.00</w:t>
            </w:r>
          </w:p>
        </w:tc>
      </w:tr>
      <w:tr w:rsidR="00C76569" w:rsidTr="004D2427">
        <w:trPr>
          <w:trHeight w:hRule="exact" w:val="840"/>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tabs>
                <w:tab w:val="decimal" w:pos="416"/>
              </w:tabs>
              <w:rPr>
                <w:rFonts w:ascii="Times New Roman" w:hAnsi="Times New Roman"/>
                <w:color w:val="000000"/>
                <w:sz w:val="24"/>
              </w:rPr>
            </w:pPr>
            <w:r>
              <w:rPr>
                <w:rFonts w:ascii="Times New Roman" w:hAnsi="Times New Roman"/>
                <w:color w:val="000000"/>
                <w:sz w:val="24"/>
              </w:rPr>
              <w:t>18.70</w:t>
            </w:r>
          </w:p>
        </w:tc>
        <w:tc>
          <w:tcPr>
            <w:tcW w:w="6420" w:type="dxa"/>
            <w:gridSpan w:val="2"/>
            <w:tcBorders>
              <w:top w:val="single" w:sz="6" w:space="0" w:color="000000"/>
              <w:left w:val="single" w:sz="6" w:space="0" w:color="000000"/>
              <w:bottom w:val="single" w:sz="6" w:space="0" w:color="000000"/>
              <w:right w:val="single" w:sz="6" w:space="0" w:color="000000"/>
            </w:tcBorders>
          </w:tcPr>
          <w:p w:rsidR="00C76569" w:rsidRDefault="00C76569" w:rsidP="004D2427">
            <w:pPr>
              <w:ind w:left="108" w:right="108"/>
              <w:rPr>
                <w:rFonts w:ascii="Times New Roman" w:hAnsi="Times New Roman"/>
                <w:color w:val="000000"/>
                <w:spacing w:val="-7"/>
                <w:sz w:val="24"/>
              </w:rPr>
            </w:pPr>
            <w:r>
              <w:rPr>
                <w:rFonts w:ascii="Times New Roman" w:hAnsi="Times New Roman"/>
                <w:color w:val="000000"/>
                <w:spacing w:val="-7"/>
                <w:sz w:val="24"/>
              </w:rPr>
              <w:t xml:space="preserve">Providing and fixing PTMT angle stop cock 15 mm nominal bore. </w:t>
            </w:r>
            <w:r>
              <w:rPr>
                <w:rFonts w:ascii="Times New Roman" w:hAnsi="Times New Roman"/>
                <w:color w:val="000000"/>
                <w:spacing w:val="-4"/>
                <w:sz w:val="24"/>
              </w:rPr>
              <w:t>Wthghing not less than 85 gms.</w:t>
            </w:r>
          </w:p>
        </w:tc>
        <w:tc>
          <w:tcPr>
            <w:tcW w:w="915" w:type="dxa"/>
            <w:tcBorders>
              <w:top w:val="single" w:sz="6" w:space="0" w:color="000000"/>
              <w:left w:val="single" w:sz="6" w:space="0" w:color="000000"/>
              <w:bottom w:val="single" w:sz="6" w:space="0" w:color="000000"/>
              <w:right w:val="single" w:sz="6" w:space="0" w:color="000000"/>
            </w:tcBorders>
            <w:textDirection w:val="tbRlV"/>
            <w:vAlign w:val="center"/>
          </w:tcPr>
          <w:p w:rsidR="00C76569" w:rsidRDefault="00C76569" w:rsidP="004D2427">
            <w:pPr>
              <w:jc w:val="center"/>
              <w:rPr>
                <w:rFonts w:ascii="Times New Roman" w:hAnsi="Times New Roman"/>
                <w:color w:val="000000"/>
                <w:w w:val="105"/>
                <w:sz w:val="63"/>
                <w:u w:val="single"/>
              </w:rPr>
            </w:pPr>
            <w:r>
              <w:rPr>
                <w:rFonts w:ascii="Times New Roman" w:hAnsi="Times New Roman"/>
                <w:color w:val="000000"/>
                <w:w w:val="105"/>
                <w:sz w:val="63"/>
                <w:u w:val="single"/>
              </w:rPr>
              <w:t xml:space="preserve">1 </w:t>
            </w: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208.00</w:t>
            </w:r>
          </w:p>
        </w:tc>
      </w:tr>
      <w:tr w:rsidR="00C76569" w:rsidTr="004D2427">
        <w:trPr>
          <w:trHeight w:hRule="exact" w:val="773"/>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tabs>
                <w:tab w:val="decimal" w:pos="416"/>
              </w:tabs>
              <w:rPr>
                <w:rFonts w:ascii="Times New Roman" w:hAnsi="Times New Roman"/>
                <w:color w:val="000000"/>
                <w:sz w:val="24"/>
              </w:rPr>
            </w:pPr>
            <w:r>
              <w:rPr>
                <w:rFonts w:ascii="Times New Roman" w:hAnsi="Times New Roman"/>
                <w:color w:val="000000"/>
                <w:sz w:val="24"/>
              </w:rPr>
              <w:t>18.71</w:t>
            </w:r>
          </w:p>
        </w:tc>
        <w:tc>
          <w:tcPr>
            <w:tcW w:w="6420" w:type="dxa"/>
            <w:gridSpan w:val="2"/>
            <w:tcBorders>
              <w:top w:val="single" w:sz="6" w:space="0" w:color="000000"/>
              <w:left w:val="single" w:sz="6" w:space="0" w:color="000000"/>
              <w:bottom w:val="single" w:sz="6" w:space="0" w:color="000000"/>
              <w:right w:val="single" w:sz="6" w:space="0" w:color="000000"/>
            </w:tcBorders>
          </w:tcPr>
          <w:p w:rsidR="00C76569" w:rsidRDefault="00C76569"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Providing and fixing PTMT swivelling shower, 15mm nominal </w:t>
            </w:r>
            <w:r>
              <w:rPr>
                <w:rFonts w:ascii="Times New Roman" w:hAnsi="Times New Roman"/>
                <w:color w:val="000000"/>
                <w:spacing w:val="-6"/>
                <w:sz w:val="24"/>
              </w:rPr>
              <w:t>bore. Weighing not less Than 40gms.</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164.00</w:t>
            </w:r>
          </w:p>
        </w:tc>
      </w:tr>
      <w:tr w:rsidR="00C76569" w:rsidTr="004D2427">
        <w:trPr>
          <w:trHeight w:hRule="exact" w:val="1080"/>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tabs>
                <w:tab w:val="decimal" w:pos="416"/>
              </w:tabs>
              <w:rPr>
                <w:rFonts w:ascii="Times New Roman" w:hAnsi="Times New Roman"/>
                <w:color w:val="000000"/>
                <w:sz w:val="24"/>
              </w:rPr>
            </w:pPr>
            <w:r>
              <w:rPr>
                <w:rFonts w:ascii="Times New Roman" w:hAnsi="Times New Roman"/>
                <w:color w:val="000000"/>
                <w:sz w:val="24"/>
              </w:rPr>
              <w:t>18.72</w:t>
            </w:r>
          </w:p>
        </w:tc>
        <w:tc>
          <w:tcPr>
            <w:tcW w:w="6420" w:type="dxa"/>
            <w:gridSpan w:val="2"/>
            <w:tcBorders>
              <w:top w:val="single" w:sz="6" w:space="0" w:color="000000"/>
              <w:left w:val="single" w:sz="6" w:space="0" w:color="000000"/>
              <w:bottom w:val="single" w:sz="6" w:space="0" w:color="000000"/>
              <w:right w:val="single" w:sz="6" w:space="0" w:color="000000"/>
            </w:tcBorders>
          </w:tcPr>
          <w:p w:rsidR="00C76569" w:rsidRDefault="00C76569"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Providing and fixing PTMT Ball cock of approved quality, colour </w:t>
            </w:r>
            <w:r>
              <w:rPr>
                <w:rFonts w:ascii="Times New Roman" w:hAnsi="Times New Roman"/>
                <w:color w:val="000000"/>
                <w:spacing w:val="-5"/>
                <w:sz w:val="24"/>
              </w:rPr>
              <w:t xml:space="preserve">and make complete with Epoxy coated aluminium rod with L.P./ </w:t>
            </w:r>
            <w:r>
              <w:rPr>
                <w:rFonts w:ascii="Times New Roman" w:hAnsi="Times New Roman"/>
                <w:color w:val="000000"/>
                <w:spacing w:val="-6"/>
                <w:sz w:val="24"/>
              </w:rPr>
              <w:t>H.P.H.D. plastic hall</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r>
      <w:tr w:rsidR="00C76569" w:rsidTr="004D2427">
        <w:trPr>
          <w:trHeight w:hRule="exact" w:val="712"/>
        </w:trPr>
        <w:tc>
          <w:tcPr>
            <w:tcW w:w="803" w:type="dxa"/>
            <w:tcBorders>
              <w:top w:val="single" w:sz="6" w:space="0" w:color="000000"/>
              <w:left w:val="single" w:sz="6" w:space="0" w:color="000000"/>
              <w:bottom w:val="single" w:sz="6" w:space="0" w:color="000000"/>
              <w:right w:val="single" w:sz="6" w:space="0" w:color="000000"/>
            </w:tcBorders>
          </w:tcPr>
          <w:p w:rsidR="00C76569" w:rsidRDefault="00C76569"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12"/>
              <w:rPr>
                <w:rFonts w:ascii="Times New Roman" w:hAnsi="Times New Roman"/>
                <w:color w:val="000000"/>
                <w:sz w:val="24"/>
              </w:rPr>
            </w:pPr>
            <w:r>
              <w:rPr>
                <w:rFonts w:ascii="Times New Roman" w:hAnsi="Times New Roman"/>
                <w:color w:val="000000"/>
                <w:sz w:val="24"/>
              </w:rPr>
              <w:t>1832.1</w:t>
            </w:r>
          </w:p>
        </w:tc>
        <w:tc>
          <w:tcPr>
            <w:tcW w:w="5340" w:type="dxa"/>
            <w:tcBorders>
              <w:top w:val="single" w:sz="6" w:space="0" w:color="000000"/>
              <w:left w:val="single" w:sz="6" w:space="0" w:color="000000"/>
              <w:bottom w:val="single" w:sz="6" w:space="0" w:color="000000"/>
              <w:right w:val="single" w:sz="6" w:space="0" w:color="000000"/>
            </w:tcBorders>
          </w:tcPr>
          <w:p w:rsidR="00C76569" w:rsidRDefault="00C76569" w:rsidP="004D2427">
            <w:pPr>
              <w:ind w:left="108" w:right="108"/>
              <w:rPr>
                <w:rFonts w:ascii="Times New Roman" w:hAnsi="Times New Roman"/>
                <w:color w:val="000000"/>
                <w:spacing w:val="-5"/>
                <w:sz w:val="24"/>
              </w:rPr>
            </w:pPr>
            <w:r>
              <w:rPr>
                <w:rFonts w:ascii="Times New Roman" w:hAnsi="Times New Roman"/>
                <w:color w:val="000000"/>
                <w:spacing w:val="-5"/>
                <w:sz w:val="24"/>
              </w:rPr>
              <w:t xml:space="preserve">15 mm nominal bort, 105 mm long. Weighing not less </w:t>
            </w:r>
            <w:r>
              <w:rPr>
                <w:rFonts w:ascii="Times New Roman" w:hAnsi="Times New Roman"/>
                <w:color w:val="000000"/>
                <w:spacing w:val="-6"/>
                <w:sz w:val="24"/>
              </w:rPr>
              <w:t xml:space="preserve">than 138 </w:t>
            </w:r>
            <w:r>
              <w:rPr>
                <w:rFonts w:ascii="Times New Roman" w:hAnsi="Times New Roman"/>
                <w:i/>
                <w:color w:val="000000"/>
                <w:spacing w:val="-6"/>
                <w:w w:val="110"/>
                <w:sz w:val="24"/>
              </w:rPr>
              <w:t>gm</w:t>
            </w:r>
            <w:r w:rsidR="00A35576">
              <w:rPr>
                <w:rFonts w:ascii="Times New Roman" w:hAnsi="Times New Roman"/>
                <w:i/>
                <w:color w:val="000000"/>
                <w:spacing w:val="-6"/>
                <w:w w:val="110"/>
                <w:sz w:val="24"/>
              </w:rPr>
              <w:t xml:space="preserve">s </w:t>
            </w:r>
          </w:p>
        </w:tc>
        <w:tc>
          <w:tcPr>
            <w:tcW w:w="915"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C76569" w:rsidRDefault="00C76569" w:rsidP="004D2427">
            <w:pPr>
              <w:jc w:val="center"/>
              <w:rPr>
                <w:rFonts w:ascii="Times New Roman" w:hAnsi="Times New Roman"/>
                <w:color w:val="000000"/>
                <w:sz w:val="24"/>
              </w:rPr>
            </w:pPr>
            <w:r>
              <w:rPr>
                <w:rFonts w:ascii="Times New Roman" w:hAnsi="Times New Roman"/>
                <w:color w:val="000000"/>
                <w:sz w:val="24"/>
              </w:rPr>
              <w:t>234.00</w:t>
            </w:r>
          </w:p>
        </w:tc>
      </w:tr>
    </w:tbl>
    <w:p w:rsidR="00D0507F" w:rsidRDefault="0014592A" w:rsidP="0014592A">
      <w:pPr>
        <w:jc w:val="center"/>
      </w:pPr>
      <w:r>
        <w:t>Page No.332</w:t>
      </w:r>
    </w:p>
    <w:tbl>
      <w:tblPr>
        <w:tblW w:w="0" w:type="auto"/>
        <w:tblInd w:w="15" w:type="dxa"/>
        <w:tblLayout w:type="fixed"/>
        <w:tblCellMar>
          <w:left w:w="0" w:type="dxa"/>
          <w:right w:w="0" w:type="dxa"/>
        </w:tblCellMar>
        <w:tblLook w:val="04A0"/>
      </w:tblPr>
      <w:tblGrid>
        <w:gridCol w:w="803"/>
        <w:gridCol w:w="1080"/>
        <w:gridCol w:w="5340"/>
        <w:gridCol w:w="915"/>
        <w:gridCol w:w="1417"/>
      </w:tblGrid>
      <w:tr w:rsidR="001D2E82" w:rsidTr="008C3503">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 xml:space="preserve">Rate (in </w:t>
            </w:r>
            <w:r>
              <w:rPr>
                <w:rFonts w:ascii="Times New Roman" w:hAnsi="Times New Roman"/>
                <w:b/>
                <w:color w:val="000000"/>
                <w:spacing w:val="-10"/>
                <w:sz w:val="24"/>
              </w:rPr>
              <w:br/>
              <w:t>Rs.)</w:t>
            </w:r>
          </w:p>
        </w:tc>
      </w:tr>
      <w:tr w:rsidR="001D2E82" w:rsidTr="008C3503">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r>
      <w:tr w:rsidR="001D2E82" w:rsidTr="008C3503">
        <w:trPr>
          <w:trHeight w:hRule="exact" w:val="720"/>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1832.2</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08" w:right="108"/>
              <w:rPr>
                <w:rFonts w:ascii="Times New Roman" w:hAnsi="Times New Roman"/>
                <w:b/>
                <w:color w:val="000000"/>
                <w:spacing w:val="-11"/>
                <w:sz w:val="24"/>
              </w:rPr>
            </w:pPr>
            <w:r>
              <w:rPr>
                <w:rFonts w:ascii="Times New Roman" w:hAnsi="Times New Roman"/>
                <w:b/>
                <w:color w:val="000000"/>
                <w:spacing w:val="-11"/>
                <w:sz w:val="24"/>
              </w:rPr>
              <w:t xml:space="preserve">20 mm nominal bore, 120 mm long. Weighing not less </w:t>
            </w:r>
            <w:r>
              <w:rPr>
                <w:rFonts w:ascii="Times New Roman" w:hAnsi="Times New Roman"/>
                <w:b/>
                <w:color w:val="000000"/>
                <w:spacing w:val="-10"/>
                <w:sz w:val="24"/>
              </w:rPr>
              <w:t>than 198 gins.</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314.00</w:t>
            </w:r>
          </w:p>
        </w:tc>
      </w:tr>
      <w:tr w:rsidR="001D2E82" w:rsidTr="008C3503">
        <w:trPr>
          <w:trHeight w:hRule="exact" w:val="705"/>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18.72.3</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08" w:right="108"/>
              <w:rPr>
                <w:rFonts w:ascii="Times New Roman" w:hAnsi="Times New Roman"/>
                <w:b/>
                <w:color w:val="000000"/>
                <w:spacing w:val="-10"/>
                <w:sz w:val="24"/>
              </w:rPr>
            </w:pPr>
            <w:r>
              <w:rPr>
                <w:rFonts w:ascii="Times New Roman" w:hAnsi="Times New Roman"/>
                <w:b/>
                <w:color w:val="000000"/>
                <w:spacing w:val="-10"/>
                <w:sz w:val="24"/>
              </w:rPr>
              <w:t>25 mm nominal bore, 152mm long. Weighing not less than 440 gms.</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615.00</w:t>
            </w:r>
          </w:p>
        </w:tc>
      </w:tr>
      <w:tr w:rsidR="001D2E82" w:rsidTr="008C3503">
        <w:trPr>
          <w:trHeight w:hRule="exact" w:val="720"/>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18.72.4</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08" w:right="108"/>
              <w:rPr>
                <w:rFonts w:ascii="Times New Roman" w:hAnsi="Times New Roman"/>
                <w:b/>
                <w:color w:val="000000"/>
                <w:spacing w:val="-9"/>
                <w:sz w:val="24"/>
              </w:rPr>
            </w:pPr>
            <w:r>
              <w:rPr>
                <w:rFonts w:ascii="Times New Roman" w:hAnsi="Times New Roman"/>
                <w:b/>
                <w:color w:val="000000"/>
                <w:spacing w:val="-9"/>
                <w:sz w:val="24"/>
              </w:rPr>
              <w:t xml:space="preserve">40mm nominal bore, 206mm long. Weighing not less </w:t>
            </w:r>
            <w:r>
              <w:rPr>
                <w:rFonts w:ascii="Times New Roman" w:hAnsi="Times New Roman"/>
                <w:b/>
                <w:color w:val="000000"/>
                <w:spacing w:val="-10"/>
                <w:sz w:val="24"/>
              </w:rPr>
              <w:t>than 690 gins.</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1016.00</w:t>
            </w:r>
          </w:p>
        </w:tc>
      </w:tr>
      <w:tr w:rsidR="001D2E82" w:rsidTr="008C3503">
        <w:trPr>
          <w:trHeight w:hRule="exact" w:val="465"/>
        </w:trPr>
        <w:tc>
          <w:tcPr>
            <w:tcW w:w="803" w:type="dxa"/>
            <w:vMerge w:val="restart"/>
            <w:tcBorders>
              <w:top w:val="single" w:sz="6" w:space="0" w:color="000000"/>
              <w:left w:val="single" w:sz="6" w:space="0" w:color="000000"/>
              <w:bottom w:val="none" w:sz="0" w:space="0" w:color="000000"/>
              <w:right w:val="single" w:sz="6" w:space="0" w:color="000000"/>
            </w:tcBorders>
          </w:tcPr>
          <w:p w:rsidR="001D2E82" w:rsidRDefault="001D2E82" w:rsidP="008C3503">
            <w:pPr>
              <w:rPr>
                <w:rFonts w:ascii="Times New Roman" w:hAnsi="Times New Roman"/>
                <w:color w:val="000000"/>
                <w:sz w:val="20"/>
              </w:rPr>
            </w:pPr>
          </w:p>
        </w:tc>
        <w:tc>
          <w:tcPr>
            <w:tcW w:w="1080" w:type="dxa"/>
            <w:vMerge w:val="restart"/>
            <w:tcBorders>
              <w:top w:val="single" w:sz="6" w:space="0" w:color="000000"/>
              <w:left w:val="single" w:sz="6" w:space="0" w:color="000000"/>
              <w:bottom w:val="none" w:sz="0"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18,72.5</w:t>
            </w:r>
          </w:p>
        </w:tc>
        <w:tc>
          <w:tcPr>
            <w:tcW w:w="5340" w:type="dxa"/>
            <w:tcBorders>
              <w:top w:val="single" w:sz="6" w:space="0" w:color="000000"/>
              <w:left w:val="single" w:sz="6" w:space="0" w:color="000000"/>
              <w:bottom w:val="single" w:sz="6" w:space="0" w:color="000000"/>
              <w:right w:val="single" w:sz="6" w:space="0" w:color="000000"/>
            </w:tcBorders>
            <w:vAlign w:val="center"/>
          </w:tcPr>
          <w:p w:rsidR="001D2E82" w:rsidRDefault="001D2E82" w:rsidP="008C3503">
            <w:pPr>
              <w:spacing w:line="215" w:lineRule="exact"/>
              <w:ind w:left="108" w:right="108"/>
              <w:rPr>
                <w:rFonts w:ascii="Times New Roman" w:hAnsi="Times New Roman"/>
                <w:b/>
                <w:color w:val="000000"/>
                <w:spacing w:val="-9"/>
                <w:sz w:val="24"/>
              </w:rPr>
            </w:pPr>
            <w:r>
              <w:rPr>
                <w:rFonts w:ascii="Times New Roman" w:hAnsi="Times New Roman"/>
                <w:b/>
                <w:color w:val="000000"/>
                <w:spacing w:val="-9"/>
                <w:sz w:val="24"/>
              </w:rPr>
              <w:t xml:space="preserve">50mm nominal bore, 242mm long. Weighing not less </w:t>
            </w:r>
            <w:r>
              <w:rPr>
                <w:rFonts w:ascii="Times New Roman" w:hAnsi="Times New Roman"/>
                <w:b/>
                <w:color w:val="000000"/>
                <w:spacing w:val="-10"/>
                <w:sz w:val="24"/>
              </w:rPr>
              <w:t>than 1240 gins</w:t>
            </w:r>
          </w:p>
        </w:tc>
        <w:tc>
          <w:tcPr>
            <w:tcW w:w="915" w:type="dxa"/>
            <w:vMerge w:val="restart"/>
            <w:tcBorders>
              <w:top w:val="single" w:sz="6" w:space="0" w:color="000000"/>
              <w:left w:val="single" w:sz="6" w:space="0" w:color="000000"/>
              <w:bottom w:val="none" w:sz="0"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17" w:type="dxa"/>
            <w:vMerge w:val="restart"/>
            <w:tcBorders>
              <w:top w:val="single" w:sz="6" w:space="0" w:color="000000"/>
              <w:left w:val="single" w:sz="6" w:space="0" w:color="000000"/>
              <w:bottom w:val="none" w:sz="0"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1469.00</w:t>
            </w:r>
          </w:p>
        </w:tc>
      </w:tr>
      <w:tr w:rsidR="001D2E82" w:rsidTr="008C3503">
        <w:trPr>
          <w:trHeight w:hRule="exact" w:val="337"/>
        </w:trPr>
        <w:tc>
          <w:tcPr>
            <w:tcW w:w="803" w:type="dxa"/>
            <w:vMerge/>
            <w:tcBorders>
              <w:top w:val="none" w:sz="0" w:space="0" w:color="000000"/>
              <w:left w:val="single" w:sz="6" w:space="0" w:color="000000"/>
              <w:bottom w:val="single" w:sz="6" w:space="0" w:color="000000"/>
              <w:right w:val="single" w:sz="6" w:space="0" w:color="000000"/>
            </w:tcBorders>
          </w:tcPr>
          <w:p w:rsidR="001D2E82" w:rsidRDefault="001D2E82" w:rsidP="008C3503"/>
        </w:tc>
        <w:tc>
          <w:tcPr>
            <w:tcW w:w="1080" w:type="dxa"/>
            <w:vMerge/>
            <w:tcBorders>
              <w:top w:val="none" w:sz="0" w:space="0" w:color="000000"/>
              <w:left w:val="single" w:sz="6" w:space="0" w:color="000000"/>
              <w:bottom w:val="single" w:sz="6" w:space="0" w:color="000000"/>
              <w:right w:val="single" w:sz="6" w:space="0" w:color="000000"/>
            </w:tcBorders>
          </w:tcPr>
          <w:p w:rsidR="001D2E82" w:rsidRDefault="001D2E82" w:rsidP="008C3503"/>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915" w:type="dxa"/>
            <w:vMerge/>
            <w:tcBorders>
              <w:top w:val="none" w:sz="0" w:space="0" w:color="000000"/>
              <w:left w:val="single" w:sz="6" w:space="0" w:color="000000"/>
              <w:bottom w:val="single" w:sz="6" w:space="0" w:color="000000"/>
              <w:right w:val="single" w:sz="6" w:space="0" w:color="000000"/>
            </w:tcBorders>
          </w:tcPr>
          <w:p w:rsidR="001D2E82" w:rsidRDefault="001D2E82" w:rsidP="008C3503"/>
        </w:tc>
        <w:tc>
          <w:tcPr>
            <w:tcW w:w="1417" w:type="dxa"/>
            <w:vMerge/>
            <w:tcBorders>
              <w:top w:val="none" w:sz="0" w:space="0" w:color="000000"/>
              <w:left w:val="single" w:sz="6" w:space="0" w:color="000000"/>
              <w:bottom w:val="single" w:sz="6" w:space="0" w:color="000000"/>
              <w:right w:val="single" w:sz="6" w:space="0" w:color="000000"/>
            </w:tcBorders>
          </w:tcPr>
          <w:p w:rsidR="001D2E82" w:rsidRDefault="001D2E82" w:rsidP="008C3503"/>
        </w:tc>
      </w:tr>
      <w:tr w:rsidR="001D2E82" w:rsidTr="008C3503">
        <w:trPr>
          <w:trHeight w:hRule="exact" w:val="810"/>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ind w:right="135"/>
              <w:jc w:val="right"/>
              <w:rPr>
                <w:rFonts w:ascii="Times New Roman" w:hAnsi="Times New Roman"/>
                <w:b/>
                <w:color w:val="000000"/>
                <w:spacing w:val="-10"/>
                <w:sz w:val="24"/>
              </w:rPr>
            </w:pPr>
            <w:r>
              <w:rPr>
                <w:rFonts w:ascii="Times New Roman" w:hAnsi="Times New Roman"/>
                <w:b/>
                <w:color w:val="000000"/>
                <w:spacing w:val="-10"/>
                <w:sz w:val="24"/>
              </w:rPr>
              <w:t>18.73</w:t>
            </w:r>
          </w:p>
        </w:tc>
        <w:tc>
          <w:tcPr>
            <w:tcW w:w="6420" w:type="dxa"/>
            <w:gridSpan w:val="2"/>
            <w:tcBorders>
              <w:top w:val="single" w:sz="6" w:space="0" w:color="000000"/>
              <w:left w:val="single" w:sz="6" w:space="0" w:color="000000"/>
              <w:bottom w:val="single" w:sz="6" w:space="0" w:color="000000"/>
              <w:right w:val="single" w:sz="6" w:space="0" w:color="000000"/>
            </w:tcBorders>
          </w:tcPr>
          <w:p w:rsidR="001D2E82" w:rsidRDefault="001D2E82" w:rsidP="008C3503">
            <w:pPr>
              <w:ind w:left="108" w:right="108"/>
              <w:rPr>
                <w:rFonts w:ascii="Times New Roman" w:hAnsi="Times New Roman"/>
                <w:b/>
                <w:color w:val="000000"/>
                <w:spacing w:val="-9"/>
                <w:sz w:val="24"/>
              </w:rPr>
            </w:pPr>
            <w:r>
              <w:rPr>
                <w:rFonts w:ascii="Times New Roman" w:hAnsi="Times New Roman"/>
                <w:b/>
                <w:color w:val="000000"/>
                <w:spacing w:val="-9"/>
                <w:sz w:val="24"/>
              </w:rPr>
              <w:t xml:space="preserve">Providing and fixing Unplasticised P.V.C. connection pipe with </w:t>
            </w:r>
            <w:r>
              <w:rPr>
                <w:rFonts w:ascii="Times New Roman" w:hAnsi="Times New Roman"/>
                <w:b/>
                <w:color w:val="000000"/>
                <w:spacing w:val="-12"/>
                <w:sz w:val="24"/>
              </w:rPr>
              <w:t>PTMT Nuts collar and bush of approved quality and colour.</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r>
      <w:tr w:rsidR="001D2E82" w:rsidTr="008C3503">
        <w:trPr>
          <w:trHeight w:hRule="exact" w:val="398"/>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18.73.1</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1"/>
                <w:sz w:val="24"/>
              </w:rPr>
            </w:pPr>
            <w:r>
              <w:rPr>
                <w:rFonts w:ascii="Times New Roman" w:hAnsi="Times New Roman"/>
                <w:b/>
                <w:color w:val="000000"/>
                <w:spacing w:val="-11"/>
                <w:sz w:val="24"/>
              </w:rPr>
              <w:t>15 mm nominal bore with 30cm length.</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61.00</w:t>
            </w:r>
          </w:p>
        </w:tc>
      </w:tr>
      <w:tr w:rsidR="001D2E82" w:rsidTr="008C3503">
        <w:trPr>
          <w:trHeight w:hRule="exact" w:val="667"/>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18.73.2</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2"/>
                <w:sz w:val="24"/>
              </w:rPr>
            </w:pPr>
            <w:r>
              <w:rPr>
                <w:rFonts w:ascii="Times New Roman" w:hAnsi="Times New Roman"/>
                <w:b/>
                <w:color w:val="000000"/>
                <w:spacing w:val="-12"/>
                <w:sz w:val="24"/>
              </w:rPr>
              <w:t xml:space="preserve">15 mm nominal bore with 45 cm </w:t>
            </w:r>
            <w:r>
              <w:rPr>
                <w:rFonts w:ascii="Times New Roman" w:hAnsi="Times New Roman"/>
                <w:b/>
                <w:i/>
                <w:color w:val="000000"/>
                <w:spacing w:val="-2"/>
                <w:sz w:val="24"/>
              </w:rPr>
              <w:t>length.</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i/>
                <w:color w:val="000000"/>
                <w:sz w:val="24"/>
              </w:rPr>
            </w:pPr>
            <w:r>
              <w:rPr>
                <w:rFonts w:ascii="Times New Roman" w:hAnsi="Times New Roman"/>
                <w:b/>
                <w:i/>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79.00</w:t>
            </w:r>
          </w:p>
        </w:tc>
      </w:tr>
      <w:tr w:rsidR="001D2E82" w:rsidTr="008C3503">
        <w:trPr>
          <w:trHeight w:hRule="exact" w:val="825"/>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ind w:right="135"/>
              <w:jc w:val="right"/>
              <w:rPr>
                <w:rFonts w:ascii="Times New Roman" w:hAnsi="Times New Roman"/>
                <w:b/>
                <w:color w:val="000000"/>
                <w:spacing w:val="-10"/>
                <w:sz w:val="24"/>
              </w:rPr>
            </w:pPr>
            <w:r>
              <w:rPr>
                <w:rFonts w:ascii="Times New Roman" w:hAnsi="Times New Roman"/>
                <w:b/>
                <w:color w:val="000000"/>
                <w:spacing w:val="-10"/>
                <w:sz w:val="24"/>
              </w:rPr>
              <w:t>18,74</w:t>
            </w:r>
          </w:p>
        </w:tc>
        <w:tc>
          <w:tcPr>
            <w:tcW w:w="6420" w:type="dxa"/>
            <w:gridSpan w:val="2"/>
            <w:tcBorders>
              <w:top w:val="single" w:sz="6" w:space="0" w:color="000000"/>
              <w:left w:val="single" w:sz="6" w:space="0" w:color="000000"/>
              <w:bottom w:val="single" w:sz="6" w:space="0" w:color="000000"/>
              <w:right w:val="single" w:sz="6" w:space="0" w:color="000000"/>
            </w:tcBorders>
          </w:tcPr>
          <w:p w:rsidR="001D2E82" w:rsidRDefault="001D2E82" w:rsidP="008C3503">
            <w:pPr>
              <w:ind w:left="108" w:right="108"/>
              <w:rPr>
                <w:rFonts w:ascii="Times New Roman" w:hAnsi="Times New Roman"/>
                <w:b/>
                <w:color w:val="000000"/>
                <w:spacing w:val="-12"/>
                <w:sz w:val="24"/>
              </w:rPr>
            </w:pPr>
            <w:r>
              <w:rPr>
                <w:rFonts w:ascii="Times New Roman" w:hAnsi="Times New Roman"/>
                <w:b/>
                <w:color w:val="000000"/>
                <w:spacing w:val="-12"/>
                <w:sz w:val="24"/>
              </w:rPr>
              <w:t xml:space="preserve">Providing and fixing PTMT extension nipple for water tank pipe, </w:t>
            </w:r>
            <w:r>
              <w:rPr>
                <w:rFonts w:ascii="Times New Roman" w:hAnsi="Times New Roman"/>
                <w:b/>
                <w:color w:val="000000"/>
                <w:spacing w:val="-10"/>
                <w:sz w:val="24"/>
              </w:rPr>
              <w:t>fillings of approved quality and colour.</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r>
      <w:tr w:rsidR="001D2E82" w:rsidTr="008C3503">
        <w:trPr>
          <w:trHeight w:hRule="exact" w:val="465"/>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18.74.1</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15 mm nominal bore. Weighing not less than 32 gins.</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59.00</w:t>
            </w:r>
          </w:p>
        </w:tc>
      </w:tr>
      <w:tr w:rsidR="001D2E82" w:rsidTr="008C3503">
        <w:trPr>
          <w:trHeight w:hRule="exact" w:val="458"/>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18.74.2</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1"/>
                <w:sz w:val="24"/>
              </w:rPr>
            </w:pPr>
            <w:r>
              <w:rPr>
                <w:rFonts w:ascii="Times New Roman" w:hAnsi="Times New Roman"/>
                <w:b/>
                <w:color w:val="000000"/>
                <w:spacing w:val="-11"/>
                <w:sz w:val="24"/>
              </w:rPr>
              <w:t>20mm nominal bore. Weighing not less than 4Ogms.</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65.00</w:t>
            </w:r>
          </w:p>
        </w:tc>
      </w:tr>
      <w:tr w:rsidR="001D2E82" w:rsidTr="008C3503">
        <w:trPr>
          <w:trHeight w:hRule="exact" w:val="705"/>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18.74.3</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25mm nominal bore. Weighing not less than 62 gins.</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82.00</w:t>
            </w:r>
          </w:p>
        </w:tc>
      </w:tr>
      <w:tr w:rsidR="001D2E82" w:rsidTr="008C3503">
        <w:trPr>
          <w:trHeight w:hRule="exact" w:val="1252"/>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ind w:right="135"/>
              <w:jc w:val="right"/>
              <w:rPr>
                <w:rFonts w:ascii="Times New Roman" w:hAnsi="Times New Roman"/>
                <w:b/>
                <w:color w:val="000000"/>
                <w:spacing w:val="-10"/>
                <w:sz w:val="24"/>
              </w:rPr>
            </w:pPr>
            <w:r>
              <w:rPr>
                <w:rFonts w:ascii="Times New Roman" w:hAnsi="Times New Roman"/>
                <w:b/>
                <w:color w:val="000000"/>
                <w:spacing w:val="-10"/>
                <w:sz w:val="24"/>
              </w:rPr>
              <w:t>1835</w:t>
            </w:r>
          </w:p>
        </w:tc>
        <w:tc>
          <w:tcPr>
            <w:tcW w:w="6420" w:type="dxa"/>
            <w:gridSpan w:val="2"/>
            <w:tcBorders>
              <w:top w:val="single" w:sz="6" w:space="0" w:color="000000"/>
              <w:left w:val="single" w:sz="6" w:space="0" w:color="000000"/>
              <w:bottom w:val="single" w:sz="6" w:space="0" w:color="000000"/>
              <w:right w:val="single" w:sz="6" w:space="0" w:color="000000"/>
            </w:tcBorders>
          </w:tcPr>
          <w:p w:rsidR="001D2E82" w:rsidRDefault="001D2E82" w:rsidP="008C3503">
            <w:pPr>
              <w:ind w:left="108" w:right="108"/>
              <w:jc w:val="both"/>
              <w:rPr>
                <w:rFonts w:ascii="Times New Roman" w:hAnsi="Times New Roman"/>
                <w:b/>
                <w:color w:val="000000"/>
                <w:spacing w:val="-2"/>
                <w:sz w:val="24"/>
              </w:rPr>
            </w:pPr>
            <w:r>
              <w:rPr>
                <w:rFonts w:ascii="Times New Roman" w:hAnsi="Times New Roman"/>
                <w:b/>
                <w:color w:val="000000"/>
                <w:spacing w:val="-2"/>
                <w:sz w:val="24"/>
              </w:rPr>
              <w:t xml:space="preserve">Providing and fixing enclosed type water meter (bulk type) </w:t>
            </w:r>
            <w:r>
              <w:rPr>
                <w:rFonts w:ascii="Times New Roman" w:hAnsi="Times New Roman"/>
                <w:b/>
                <w:color w:val="000000"/>
                <w:spacing w:val="-10"/>
                <w:sz w:val="24"/>
              </w:rPr>
              <w:t xml:space="preserve">conforming to IS : 2373 and tested by Municipal Board complete </w:t>
            </w:r>
            <w:r>
              <w:rPr>
                <w:rFonts w:ascii="Times New Roman" w:hAnsi="Times New Roman"/>
                <w:b/>
                <w:color w:val="000000"/>
                <w:spacing w:val="-9"/>
                <w:sz w:val="24"/>
              </w:rPr>
              <w:t xml:space="preserve">with bolts, nuts, rubber insertions etc. (The tail pieces if required </w:t>
            </w:r>
            <w:r>
              <w:rPr>
                <w:rFonts w:ascii="Times New Roman" w:hAnsi="Times New Roman"/>
                <w:b/>
                <w:color w:val="000000"/>
                <w:spacing w:val="-10"/>
                <w:sz w:val="24"/>
              </w:rPr>
              <w:t>will be paid separately) :</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r>
      <w:tr w:rsidR="001D2E82" w:rsidTr="008C3503">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18.75.1</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80 mm die nominal bore</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3548.00</w:t>
            </w:r>
          </w:p>
        </w:tc>
      </w:tr>
      <w:tr w:rsidR="001D2E82" w:rsidTr="008C3503">
        <w:trPr>
          <w:trHeight w:hRule="exact" w:val="443"/>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18.75.2</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2"/>
                <w:sz w:val="24"/>
              </w:rPr>
            </w:pPr>
            <w:r>
              <w:rPr>
                <w:rFonts w:ascii="Times New Roman" w:hAnsi="Times New Roman"/>
                <w:b/>
                <w:color w:val="000000"/>
                <w:spacing w:val="-12"/>
                <w:sz w:val="24"/>
              </w:rPr>
              <w:t>100 mm dia nominal bore</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5200.00</w:t>
            </w:r>
          </w:p>
        </w:tc>
      </w:tr>
      <w:tr w:rsidR="001D2E82" w:rsidTr="008C3503">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18.75.3</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2"/>
                <w:sz w:val="24"/>
              </w:rPr>
            </w:pPr>
            <w:r>
              <w:rPr>
                <w:rFonts w:ascii="Times New Roman" w:hAnsi="Times New Roman"/>
                <w:b/>
                <w:color w:val="000000"/>
                <w:spacing w:val="-12"/>
                <w:sz w:val="24"/>
              </w:rPr>
              <w:t>150 mm dia nominal bore</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7497.00</w:t>
            </w:r>
          </w:p>
        </w:tc>
      </w:tr>
      <w:tr w:rsidR="001D2E82" w:rsidTr="008C3503">
        <w:trPr>
          <w:trHeight w:hRule="exact" w:val="540"/>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18.75.4</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2"/>
                <w:sz w:val="24"/>
              </w:rPr>
            </w:pPr>
            <w:r>
              <w:rPr>
                <w:rFonts w:ascii="Times New Roman" w:hAnsi="Times New Roman"/>
                <w:b/>
                <w:color w:val="000000"/>
                <w:spacing w:val="-2"/>
                <w:sz w:val="24"/>
              </w:rPr>
              <w:t>200 = dia nominal bore</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8472.00</w:t>
            </w:r>
          </w:p>
        </w:tc>
      </w:tr>
      <w:tr w:rsidR="001D2E82" w:rsidTr="008C3503">
        <w:trPr>
          <w:trHeight w:hRule="exact" w:val="1080"/>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ind w:right="135"/>
              <w:jc w:val="right"/>
              <w:rPr>
                <w:rFonts w:ascii="Times New Roman" w:hAnsi="Times New Roman"/>
                <w:b/>
                <w:color w:val="000000"/>
                <w:spacing w:val="-10"/>
                <w:sz w:val="24"/>
              </w:rPr>
            </w:pPr>
            <w:r>
              <w:rPr>
                <w:rFonts w:ascii="Times New Roman" w:hAnsi="Times New Roman"/>
                <w:b/>
                <w:color w:val="000000"/>
                <w:spacing w:val="-10"/>
                <w:sz w:val="24"/>
              </w:rPr>
              <w:t>18.76</w:t>
            </w:r>
          </w:p>
        </w:tc>
        <w:tc>
          <w:tcPr>
            <w:tcW w:w="6420" w:type="dxa"/>
            <w:gridSpan w:val="2"/>
            <w:tcBorders>
              <w:top w:val="single" w:sz="6" w:space="0" w:color="000000"/>
              <w:left w:val="single" w:sz="6" w:space="0" w:color="000000"/>
              <w:bottom w:val="single" w:sz="6" w:space="0" w:color="000000"/>
              <w:right w:val="single" w:sz="6" w:space="0" w:color="000000"/>
            </w:tcBorders>
          </w:tcPr>
          <w:p w:rsidR="001D2E82" w:rsidRDefault="001D2E82" w:rsidP="008C3503">
            <w:pPr>
              <w:ind w:left="108" w:right="108"/>
              <w:jc w:val="both"/>
              <w:rPr>
                <w:rFonts w:ascii="Times New Roman" w:hAnsi="Times New Roman"/>
                <w:b/>
                <w:color w:val="000000"/>
                <w:spacing w:val="-7"/>
                <w:sz w:val="24"/>
              </w:rPr>
            </w:pPr>
            <w:r>
              <w:rPr>
                <w:rFonts w:ascii="Times New Roman" w:hAnsi="Times New Roman"/>
                <w:b/>
                <w:color w:val="000000"/>
                <w:spacing w:val="-7"/>
                <w:sz w:val="24"/>
              </w:rPr>
              <w:t xml:space="preserve">Providing and fixing C.I. dirt box strainer for bulk type water </w:t>
            </w:r>
            <w:r>
              <w:rPr>
                <w:rFonts w:ascii="Times New Roman" w:hAnsi="Times New Roman"/>
                <w:b/>
                <w:color w:val="000000"/>
                <w:spacing w:val="-9"/>
                <w:sz w:val="24"/>
              </w:rPr>
              <w:t xml:space="preserve">meter with nuts, bolts, rubber insertions etc, complete conforming </w:t>
            </w:r>
            <w:r>
              <w:rPr>
                <w:rFonts w:ascii="Times New Roman" w:hAnsi="Times New Roman"/>
                <w:b/>
                <w:color w:val="000000"/>
                <w:spacing w:val="2"/>
                <w:sz w:val="24"/>
              </w:rPr>
              <w:t>to IS : 2373</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r>
      <w:tr w:rsidR="001D2E82" w:rsidTr="008C3503">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18.76.1</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80 mm dia</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4186,00</w:t>
            </w:r>
          </w:p>
        </w:tc>
      </w:tr>
      <w:tr w:rsidR="001D2E82" w:rsidTr="008C3503">
        <w:trPr>
          <w:trHeight w:hRule="exact" w:val="442"/>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1836.2</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100 mm dia</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6562,00</w:t>
            </w:r>
          </w:p>
        </w:tc>
      </w:tr>
      <w:tr w:rsidR="001D2E82" w:rsidTr="008C3503">
        <w:trPr>
          <w:trHeight w:hRule="exact" w:val="450"/>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18.76.3</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150 min dia</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8526.00</w:t>
            </w:r>
          </w:p>
        </w:tc>
      </w:tr>
      <w:tr w:rsidR="001D2E82" w:rsidTr="008C3503">
        <w:trPr>
          <w:trHeight w:hRule="exact" w:val="608"/>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18.76.4</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b/>
                <w:color w:val="000000"/>
                <w:spacing w:val="-10"/>
                <w:sz w:val="24"/>
              </w:rPr>
            </w:pPr>
            <w:r>
              <w:rPr>
                <w:rFonts w:ascii="Times New Roman" w:hAnsi="Times New Roman"/>
                <w:b/>
                <w:color w:val="000000"/>
                <w:spacing w:val="-10"/>
                <w:sz w:val="24"/>
              </w:rPr>
              <w:t>200 min dia</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b/>
                <w:color w:val="000000"/>
                <w:spacing w:val="-10"/>
                <w:sz w:val="24"/>
              </w:rPr>
            </w:pPr>
            <w:r>
              <w:rPr>
                <w:rFonts w:ascii="Times New Roman" w:hAnsi="Times New Roman"/>
                <w:b/>
                <w:color w:val="000000"/>
                <w:spacing w:val="-10"/>
                <w:sz w:val="24"/>
              </w:rPr>
              <w:t>11766.00</w:t>
            </w:r>
          </w:p>
        </w:tc>
      </w:tr>
      <w:tr w:rsidR="001D2E82" w:rsidTr="008C3503">
        <w:trPr>
          <w:trHeight w:hRule="exact" w:val="667"/>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ind w:right="135"/>
              <w:jc w:val="right"/>
              <w:rPr>
                <w:rFonts w:ascii="Times New Roman" w:hAnsi="Times New Roman"/>
                <w:b/>
                <w:color w:val="000000"/>
                <w:spacing w:val="-10"/>
                <w:sz w:val="24"/>
              </w:rPr>
            </w:pPr>
            <w:r>
              <w:rPr>
                <w:rFonts w:ascii="Times New Roman" w:hAnsi="Times New Roman"/>
                <w:b/>
                <w:color w:val="000000"/>
                <w:spacing w:val="-10"/>
                <w:sz w:val="24"/>
              </w:rPr>
              <w:t>18,77</w:t>
            </w:r>
          </w:p>
        </w:tc>
        <w:tc>
          <w:tcPr>
            <w:tcW w:w="6420" w:type="dxa"/>
            <w:gridSpan w:val="2"/>
            <w:tcBorders>
              <w:top w:val="single" w:sz="6" w:space="0" w:color="000000"/>
              <w:left w:val="single" w:sz="6" w:space="0" w:color="000000"/>
              <w:bottom w:val="single" w:sz="6" w:space="0" w:color="000000"/>
              <w:right w:val="single" w:sz="6" w:space="0" w:color="000000"/>
            </w:tcBorders>
          </w:tcPr>
          <w:p w:rsidR="001D2E82" w:rsidRDefault="001D2E82" w:rsidP="008C3503">
            <w:pPr>
              <w:ind w:left="108" w:right="108"/>
              <w:rPr>
                <w:rFonts w:ascii="Times New Roman" w:hAnsi="Times New Roman"/>
                <w:b/>
                <w:color w:val="000000"/>
                <w:spacing w:val="-10"/>
                <w:sz w:val="24"/>
              </w:rPr>
            </w:pPr>
            <w:r>
              <w:rPr>
                <w:rFonts w:ascii="Times New Roman" w:hAnsi="Times New Roman"/>
                <w:b/>
                <w:color w:val="000000"/>
                <w:spacing w:val="-10"/>
                <w:sz w:val="24"/>
              </w:rPr>
              <w:t>Cutting holes upto 30x30 cm in walls including making good the same :</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r>
    </w:tbl>
    <w:p w:rsidR="002E7D78" w:rsidRDefault="002E7D78" w:rsidP="0014592A">
      <w:pPr>
        <w:jc w:val="center"/>
      </w:pPr>
    </w:p>
    <w:p w:rsidR="001D2E82" w:rsidRDefault="001D2E82" w:rsidP="001D2E82">
      <w:pPr>
        <w:jc w:val="center"/>
      </w:pPr>
      <w:r>
        <w:t>Page No.333</w:t>
      </w:r>
    </w:p>
    <w:tbl>
      <w:tblPr>
        <w:tblW w:w="0" w:type="auto"/>
        <w:tblInd w:w="15" w:type="dxa"/>
        <w:tblLayout w:type="fixed"/>
        <w:tblCellMar>
          <w:left w:w="0" w:type="dxa"/>
          <w:right w:w="0" w:type="dxa"/>
        </w:tblCellMar>
        <w:tblLook w:val="04A0"/>
      </w:tblPr>
      <w:tblGrid>
        <w:gridCol w:w="803"/>
        <w:gridCol w:w="1080"/>
        <w:gridCol w:w="5340"/>
        <w:gridCol w:w="915"/>
        <w:gridCol w:w="1417"/>
      </w:tblGrid>
      <w:tr w:rsidR="001D2E82" w:rsidTr="008C3503">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420" w:type="dxa"/>
            <w:gridSpan w:val="2"/>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z w:val="24"/>
              </w:rPr>
            </w:pPr>
            <w:r>
              <w:rPr>
                <w:rFonts w:ascii="Times New Roman" w:hAnsi="Times New Roman"/>
                <w:color w:val="000000"/>
                <w:sz w:val="24"/>
              </w:rPr>
              <w:t>Description</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1D2E82" w:rsidTr="008C3503">
        <w:trPr>
          <w:trHeight w:hRule="exact" w:val="308"/>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6420" w:type="dxa"/>
            <w:gridSpan w:val="2"/>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r>
      <w:tr w:rsidR="001D2E82" w:rsidTr="008C3503">
        <w:trPr>
          <w:trHeight w:hRule="exact" w:val="780"/>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color w:val="000000"/>
                <w:spacing w:val="-10"/>
                <w:sz w:val="24"/>
              </w:rPr>
            </w:pPr>
            <w:r>
              <w:rPr>
                <w:rFonts w:ascii="Times New Roman" w:hAnsi="Times New Roman"/>
                <w:color w:val="000000"/>
                <w:spacing w:val="-10"/>
                <w:sz w:val="24"/>
              </w:rPr>
              <w:t>1837.1</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08" w:right="108"/>
              <w:rPr>
                <w:rFonts w:ascii="Times New Roman" w:hAnsi="Times New Roman"/>
                <w:color w:val="000000"/>
                <w:spacing w:val="7"/>
                <w:sz w:val="24"/>
              </w:rPr>
            </w:pPr>
            <w:r>
              <w:rPr>
                <w:rFonts w:ascii="Times New Roman" w:hAnsi="Times New Roman"/>
                <w:color w:val="000000"/>
                <w:spacing w:val="7"/>
                <w:sz w:val="24"/>
              </w:rPr>
              <w:t xml:space="preserve">With </w:t>
            </w:r>
            <w:r>
              <w:rPr>
                <w:rFonts w:ascii="Times New Roman" w:hAnsi="Times New Roman"/>
                <w:b/>
                <w:color w:val="000000"/>
                <w:spacing w:val="7"/>
                <w:w w:val="105"/>
                <w:sz w:val="23"/>
              </w:rPr>
              <w:t xml:space="preserve">common </w:t>
            </w:r>
            <w:r>
              <w:rPr>
                <w:rFonts w:ascii="Times New Roman" w:hAnsi="Times New Roman"/>
                <w:color w:val="000000"/>
                <w:spacing w:val="7"/>
                <w:sz w:val="24"/>
              </w:rPr>
              <w:t xml:space="preserve">burnt clay bricks of 25 kg /sqcm </w:t>
            </w:r>
            <w:r>
              <w:rPr>
                <w:rFonts w:ascii="Times New Roman" w:hAnsi="Times New Roman"/>
                <w:color w:val="000000"/>
                <w:spacing w:val="-6"/>
                <w:sz w:val="24"/>
              </w:rPr>
              <w:t>compressive strength.</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154.00</w:t>
            </w:r>
          </w:p>
        </w:tc>
      </w:tr>
      <w:tr w:rsidR="001D2E82" w:rsidTr="008C3503">
        <w:trPr>
          <w:trHeight w:hRule="exact" w:val="1507"/>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ind w:right="135"/>
              <w:jc w:val="right"/>
              <w:rPr>
                <w:rFonts w:ascii="Times New Roman" w:hAnsi="Times New Roman"/>
                <w:color w:val="000000"/>
                <w:spacing w:val="-10"/>
                <w:sz w:val="24"/>
              </w:rPr>
            </w:pPr>
            <w:r>
              <w:rPr>
                <w:rFonts w:ascii="Times New Roman" w:hAnsi="Times New Roman"/>
                <w:color w:val="000000"/>
                <w:spacing w:val="-10"/>
                <w:sz w:val="24"/>
              </w:rPr>
              <w:t>18,78</w:t>
            </w:r>
          </w:p>
        </w:tc>
        <w:tc>
          <w:tcPr>
            <w:tcW w:w="6420" w:type="dxa"/>
            <w:gridSpan w:val="2"/>
            <w:tcBorders>
              <w:top w:val="single" w:sz="6" w:space="0" w:color="000000"/>
              <w:left w:val="single" w:sz="6" w:space="0" w:color="000000"/>
              <w:bottom w:val="single" w:sz="6" w:space="0" w:color="000000"/>
              <w:right w:val="single" w:sz="6" w:space="0" w:color="000000"/>
            </w:tcBorders>
          </w:tcPr>
          <w:p w:rsidR="001D2E82" w:rsidRDefault="001D2E82" w:rsidP="008C3503">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Cutting holes upto 15x15 cm in R.C.C, floors and roofs for passing </w:t>
            </w:r>
            <w:r>
              <w:rPr>
                <w:rFonts w:ascii="Times New Roman" w:hAnsi="Times New Roman"/>
                <w:color w:val="000000"/>
                <w:spacing w:val="-3"/>
                <w:sz w:val="24"/>
              </w:rPr>
              <w:t xml:space="preserve">drain pipe etc. and repairing the hole after insertion of drain pipe </w:t>
            </w:r>
            <w:r>
              <w:rPr>
                <w:rFonts w:ascii="Times New Roman" w:hAnsi="Times New Roman"/>
                <w:color w:val="000000"/>
                <w:spacing w:val="-8"/>
                <w:sz w:val="24"/>
              </w:rPr>
              <w:t xml:space="preserve">etc. with cement concrete 1:2:4 (1 cement : 2 sand : 4 graded stone </w:t>
            </w:r>
            <w:r>
              <w:rPr>
                <w:rFonts w:ascii="Times New Roman" w:hAnsi="Times New Roman"/>
                <w:color w:val="000000"/>
                <w:spacing w:val="-5"/>
                <w:sz w:val="24"/>
              </w:rPr>
              <w:t xml:space="preserve">aggregate 20 mm nominal size) including finishing complete so as </w:t>
            </w:r>
            <w:r>
              <w:rPr>
                <w:rFonts w:ascii="Times New Roman" w:hAnsi="Times New Roman"/>
                <w:color w:val="000000"/>
                <w:spacing w:val="-2"/>
                <w:sz w:val="24"/>
              </w:rPr>
              <w:t>to make it leak proof</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129.00</w:t>
            </w:r>
          </w:p>
        </w:tc>
      </w:tr>
      <w:tr w:rsidR="001D2E82" w:rsidTr="008C3503">
        <w:trPr>
          <w:trHeight w:hRule="exact" w:val="825"/>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tabs>
                <w:tab w:val="decimal" w:pos="416"/>
              </w:tabs>
              <w:rPr>
                <w:rFonts w:ascii="Times New Roman" w:hAnsi="Times New Roman"/>
                <w:color w:val="000000"/>
                <w:spacing w:val="-10"/>
                <w:sz w:val="24"/>
              </w:rPr>
            </w:pPr>
            <w:r>
              <w:rPr>
                <w:rFonts w:ascii="Times New Roman" w:hAnsi="Times New Roman"/>
                <w:color w:val="000000"/>
                <w:spacing w:val="-10"/>
                <w:sz w:val="24"/>
              </w:rPr>
              <w:t>18.79</w:t>
            </w:r>
          </w:p>
        </w:tc>
        <w:tc>
          <w:tcPr>
            <w:tcW w:w="6420" w:type="dxa"/>
            <w:gridSpan w:val="2"/>
            <w:tcBorders>
              <w:top w:val="single" w:sz="6" w:space="0" w:color="000000"/>
              <w:left w:val="single" w:sz="6" w:space="0" w:color="000000"/>
              <w:bottom w:val="single" w:sz="6" w:space="0" w:color="000000"/>
              <w:right w:val="single" w:sz="6" w:space="0" w:color="000000"/>
            </w:tcBorders>
          </w:tcPr>
          <w:p w:rsidR="001D2E82" w:rsidRDefault="001D2E82" w:rsidP="008C3503">
            <w:pPr>
              <w:ind w:left="108" w:right="108"/>
              <w:rPr>
                <w:rFonts w:ascii="Times New Roman" w:hAnsi="Times New Roman"/>
                <w:color w:val="000000"/>
                <w:spacing w:val="-3"/>
                <w:sz w:val="24"/>
              </w:rPr>
            </w:pPr>
            <w:r>
              <w:rPr>
                <w:rFonts w:ascii="Times New Roman" w:hAnsi="Times New Roman"/>
                <w:color w:val="000000"/>
                <w:spacing w:val="-3"/>
                <w:sz w:val="24"/>
              </w:rPr>
              <w:t xml:space="preserve">Making chases ugh) 7.5x7.5 cm in walls including </w:t>
            </w:r>
            <w:r>
              <w:rPr>
                <w:rFonts w:ascii="Times New Roman" w:hAnsi="Times New Roman"/>
                <w:color w:val="000000"/>
                <w:spacing w:val="7"/>
                <w:sz w:val="23"/>
                <w:u w:val="single"/>
              </w:rPr>
              <w:t>making</w:t>
            </w:r>
            <w:r>
              <w:rPr>
                <w:rFonts w:ascii="Times New Roman" w:hAnsi="Times New Roman"/>
                <w:color w:val="000000"/>
                <w:spacing w:val="-3"/>
                <w:sz w:val="24"/>
              </w:rPr>
              <w:t xml:space="preserve"> good </w:t>
            </w:r>
            <w:r>
              <w:rPr>
                <w:rFonts w:ascii="Times New Roman" w:hAnsi="Times New Roman"/>
                <w:color w:val="000000"/>
                <w:spacing w:val="-6"/>
                <w:sz w:val="24"/>
              </w:rPr>
              <w:t xml:space="preserve">and </w:t>
            </w:r>
            <w:r>
              <w:rPr>
                <w:rFonts w:ascii="Times New Roman" w:hAnsi="Times New Roman"/>
                <w:b/>
                <w:color w:val="000000"/>
                <w:spacing w:val="4"/>
                <w:sz w:val="21"/>
                <w:u w:val="single"/>
              </w:rPr>
              <w:t>finishing</w:t>
            </w:r>
            <w:r>
              <w:rPr>
                <w:rFonts w:ascii="Times New Roman" w:hAnsi="Times New Roman"/>
                <w:color w:val="000000"/>
                <w:spacing w:val="-6"/>
                <w:sz w:val="24"/>
              </w:rPr>
              <w:t xml:space="preserve"> with matching surface after housing G.I. pipe </w:t>
            </w:r>
            <w:r>
              <w:rPr>
                <w:rFonts w:ascii="Times New Roman" w:hAnsi="Times New Roman"/>
                <w:b/>
                <w:color w:val="000000"/>
                <w:spacing w:val="4"/>
                <w:w w:val="125"/>
                <w:sz w:val="23"/>
              </w:rPr>
              <w:t>etc.</w:t>
            </w:r>
          </w:p>
        </w:tc>
        <w:tc>
          <w:tcPr>
            <w:tcW w:w="915" w:type="dxa"/>
            <w:tcBorders>
              <w:top w:val="single" w:sz="6" w:space="0" w:color="000000"/>
              <w:left w:val="single" w:sz="6" w:space="0" w:color="000000"/>
              <w:bottom w:val="single" w:sz="6" w:space="0" w:color="000000"/>
              <w:right w:val="single" w:sz="6" w:space="0" w:color="000000"/>
            </w:tcBorders>
            <w:textDirection w:val="tbRlV"/>
            <w:vAlign w:val="center"/>
          </w:tcPr>
          <w:p w:rsidR="001D2E82" w:rsidRDefault="001D2E82" w:rsidP="008C3503">
            <w:pPr>
              <w:jc w:val="center"/>
              <w:rPr>
                <w:rFonts w:ascii="Arial" w:hAnsi="Arial"/>
                <w:color w:val="000000"/>
                <w:spacing w:val="-180"/>
                <w:w w:val="215"/>
                <w:sz w:val="70"/>
                <w:u w:val="single"/>
              </w:rPr>
            </w:pPr>
            <w:r>
              <w:rPr>
                <w:rFonts w:ascii="Arial" w:hAnsi="Arial"/>
                <w:color w:val="000000"/>
                <w:spacing w:val="-180"/>
                <w:w w:val="215"/>
                <w:sz w:val="70"/>
                <w:u w:val="single"/>
              </w:rPr>
              <w:t xml:space="preserve">I </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54.00</w:t>
            </w:r>
          </w:p>
        </w:tc>
      </w:tr>
      <w:tr w:rsidR="001D2E82" w:rsidTr="008C3503">
        <w:trPr>
          <w:trHeight w:hRule="exact" w:val="1238"/>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tabs>
                <w:tab w:val="decimal" w:pos="416"/>
              </w:tabs>
              <w:rPr>
                <w:rFonts w:ascii="Times New Roman" w:hAnsi="Times New Roman"/>
                <w:color w:val="000000"/>
                <w:spacing w:val="-10"/>
                <w:sz w:val="24"/>
              </w:rPr>
            </w:pPr>
            <w:r>
              <w:rPr>
                <w:rFonts w:ascii="Times New Roman" w:hAnsi="Times New Roman"/>
                <w:color w:val="000000"/>
                <w:spacing w:val="-10"/>
                <w:sz w:val="24"/>
              </w:rPr>
              <w:t>18.80</w:t>
            </w:r>
          </w:p>
        </w:tc>
        <w:tc>
          <w:tcPr>
            <w:tcW w:w="6420" w:type="dxa"/>
            <w:gridSpan w:val="2"/>
            <w:tcBorders>
              <w:top w:val="single" w:sz="6" w:space="0" w:color="000000"/>
              <w:left w:val="single" w:sz="6" w:space="0" w:color="000000"/>
              <w:bottom w:val="single" w:sz="6" w:space="0" w:color="000000"/>
              <w:right w:val="single" w:sz="6" w:space="0" w:color="000000"/>
            </w:tcBorders>
          </w:tcPr>
          <w:p w:rsidR="001D2E82" w:rsidRDefault="001D2E82" w:rsidP="008C3503">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Making hole upto 20x20 cm and embedding pipes upto 150 mm </w:t>
            </w:r>
            <w:r>
              <w:rPr>
                <w:rFonts w:ascii="Times New Roman" w:hAnsi="Times New Roman"/>
                <w:color w:val="000000"/>
                <w:spacing w:val="-1"/>
                <w:sz w:val="24"/>
              </w:rPr>
              <w:t xml:space="preserve">diameter in masonry and filling with cement concrete 1:3:6 (1 </w:t>
            </w:r>
            <w:r>
              <w:rPr>
                <w:rFonts w:ascii="Times New Roman" w:hAnsi="Times New Roman"/>
                <w:color w:val="000000"/>
                <w:spacing w:val="-4"/>
                <w:sz w:val="24"/>
              </w:rPr>
              <w:t xml:space="preserve">cement : 3 sand : 6 graded </w:t>
            </w:r>
            <w:r>
              <w:rPr>
                <w:rFonts w:ascii="Times New Roman" w:hAnsi="Times New Roman"/>
                <w:b/>
                <w:color w:val="000000"/>
                <w:spacing w:val="-4"/>
                <w:sz w:val="23"/>
              </w:rPr>
              <w:t xml:space="preserve">done aggregate 20 mm nominal size) </w:t>
            </w:r>
            <w:r>
              <w:rPr>
                <w:rFonts w:ascii="Times New Roman" w:hAnsi="Times New Roman"/>
                <w:color w:val="000000"/>
                <w:spacing w:val="-6"/>
                <w:sz w:val="24"/>
              </w:rPr>
              <w:t>including disposal of malba.</w:t>
            </w:r>
          </w:p>
        </w:tc>
        <w:tc>
          <w:tcPr>
            <w:tcW w:w="915" w:type="dxa"/>
            <w:tcBorders>
              <w:top w:val="single" w:sz="6" w:space="0" w:color="000000"/>
              <w:left w:val="single" w:sz="6" w:space="0" w:color="000000"/>
              <w:bottom w:val="single" w:sz="6" w:space="0" w:color="000000"/>
              <w:right w:val="single" w:sz="6" w:space="0" w:color="000000"/>
            </w:tcBorders>
            <w:textDirection w:val="tbRlV"/>
            <w:vAlign w:val="center"/>
          </w:tcPr>
          <w:p w:rsidR="001D2E82" w:rsidRDefault="001D2E82" w:rsidP="008C3503">
            <w:pPr>
              <w:jc w:val="center"/>
              <w:rPr>
                <w:rFonts w:ascii="Arial" w:hAnsi="Arial"/>
                <w:color w:val="000000"/>
                <w:spacing w:val="-33"/>
                <w:w w:val="215"/>
                <w:sz w:val="70"/>
                <w:u w:val="single"/>
              </w:rPr>
            </w:pPr>
            <w:r>
              <w:rPr>
                <w:rFonts w:ascii="Arial" w:hAnsi="Arial"/>
                <w:color w:val="000000"/>
                <w:spacing w:val="-33"/>
                <w:w w:val="215"/>
                <w:sz w:val="70"/>
                <w:u w:val="single"/>
              </w:rPr>
              <w:t xml:space="preserve">I </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94.00</w:t>
            </w:r>
          </w:p>
        </w:tc>
      </w:tr>
      <w:tr w:rsidR="001D2E82" w:rsidTr="008C3503">
        <w:trPr>
          <w:trHeight w:hRule="exact" w:val="1162"/>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ind w:right="135"/>
              <w:jc w:val="right"/>
              <w:rPr>
                <w:rFonts w:ascii="Times New Roman" w:hAnsi="Times New Roman"/>
                <w:color w:val="000000"/>
                <w:spacing w:val="-10"/>
                <w:sz w:val="24"/>
              </w:rPr>
            </w:pPr>
            <w:r>
              <w:rPr>
                <w:rFonts w:ascii="Times New Roman" w:hAnsi="Times New Roman"/>
                <w:color w:val="000000"/>
                <w:spacing w:val="-10"/>
                <w:sz w:val="24"/>
              </w:rPr>
              <w:t>18,81</w:t>
            </w:r>
          </w:p>
        </w:tc>
        <w:tc>
          <w:tcPr>
            <w:tcW w:w="6420" w:type="dxa"/>
            <w:gridSpan w:val="2"/>
            <w:tcBorders>
              <w:top w:val="single" w:sz="6" w:space="0" w:color="000000"/>
              <w:left w:val="single" w:sz="6" w:space="0" w:color="000000"/>
              <w:bottom w:val="single" w:sz="6" w:space="0" w:color="000000"/>
              <w:right w:val="single" w:sz="6" w:space="0" w:color="000000"/>
            </w:tcBorders>
          </w:tcPr>
          <w:p w:rsidR="001D2E82" w:rsidRDefault="001D2E82" w:rsidP="008C3503">
            <w:pPr>
              <w:ind w:left="108" w:right="72"/>
              <w:jc w:val="both"/>
              <w:rPr>
                <w:rFonts w:ascii="Times New Roman" w:hAnsi="Times New Roman"/>
                <w:color w:val="000000"/>
                <w:spacing w:val="-5"/>
                <w:sz w:val="24"/>
              </w:rPr>
            </w:pPr>
            <w:r>
              <w:rPr>
                <w:rFonts w:ascii="Times New Roman" w:hAnsi="Times New Roman"/>
                <w:color w:val="000000"/>
                <w:spacing w:val="-5"/>
                <w:sz w:val="24"/>
              </w:rPr>
              <w:t xml:space="preserve">Making connection of G.I. distribution  branch with G.I. main of </w:t>
            </w:r>
            <w:r>
              <w:rPr>
                <w:rFonts w:ascii="Times New Roman" w:hAnsi="Times New Roman"/>
                <w:color w:val="000000"/>
                <w:spacing w:val="-6"/>
                <w:sz w:val="24"/>
              </w:rPr>
              <w:t xml:space="preserve">following sizes by providing and fixing tee, including cutting and </w:t>
            </w:r>
            <w:r>
              <w:rPr>
                <w:rFonts w:ascii="Times New Roman" w:hAnsi="Times New Roman"/>
                <w:color w:val="000000"/>
                <w:spacing w:val="-5"/>
                <w:sz w:val="24"/>
              </w:rPr>
              <w:t>threading the pipe etc. complete :</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r>
      <w:tr w:rsidR="001D2E82" w:rsidTr="008C3503">
        <w:trPr>
          <w:trHeight w:hRule="exact" w:val="510"/>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color w:val="000000"/>
                <w:spacing w:val="-10"/>
                <w:sz w:val="24"/>
              </w:rPr>
            </w:pPr>
            <w:r>
              <w:rPr>
                <w:rFonts w:ascii="Times New Roman" w:hAnsi="Times New Roman"/>
                <w:color w:val="000000"/>
                <w:spacing w:val="-10"/>
                <w:sz w:val="24"/>
              </w:rPr>
              <w:t>18.81.1</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color w:val="000000"/>
                <w:spacing w:val="-6"/>
                <w:sz w:val="24"/>
              </w:rPr>
            </w:pPr>
            <w:r>
              <w:rPr>
                <w:rFonts w:ascii="Times New Roman" w:hAnsi="Times New Roman"/>
                <w:color w:val="000000"/>
                <w:spacing w:val="-6"/>
                <w:sz w:val="24"/>
              </w:rPr>
              <w:t>25 to 40 rem nominal bore</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247.00</w:t>
            </w:r>
          </w:p>
        </w:tc>
      </w:tr>
      <w:tr w:rsidR="001D2E82" w:rsidTr="008C3503">
        <w:trPr>
          <w:trHeight w:hRule="exact" w:val="668"/>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color w:val="000000"/>
                <w:spacing w:val="-10"/>
                <w:sz w:val="24"/>
              </w:rPr>
            </w:pPr>
            <w:r>
              <w:rPr>
                <w:rFonts w:ascii="Times New Roman" w:hAnsi="Times New Roman"/>
                <w:color w:val="000000"/>
                <w:spacing w:val="-10"/>
                <w:sz w:val="24"/>
              </w:rPr>
              <w:t>18,812</w:t>
            </w:r>
          </w:p>
        </w:tc>
        <w:tc>
          <w:tcPr>
            <w:tcW w:w="5340" w:type="dxa"/>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color w:val="000000"/>
                <w:spacing w:val="-6"/>
                <w:sz w:val="24"/>
              </w:rPr>
            </w:pPr>
            <w:r>
              <w:rPr>
                <w:rFonts w:ascii="Times New Roman" w:hAnsi="Times New Roman"/>
                <w:color w:val="000000"/>
                <w:spacing w:val="-6"/>
                <w:sz w:val="24"/>
              </w:rPr>
              <w:t>50 to 80 mm nominal bore</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644.00</w:t>
            </w:r>
          </w:p>
        </w:tc>
      </w:tr>
      <w:tr w:rsidR="001D2E82" w:rsidTr="008C3503">
        <w:trPr>
          <w:trHeight w:hRule="exact" w:val="780"/>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tabs>
                <w:tab w:val="decimal" w:pos="416"/>
              </w:tabs>
              <w:rPr>
                <w:rFonts w:ascii="Times New Roman" w:hAnsi="Times New Roman"/>
                <w:color w:val="000000"/>
                <w:spacing w:val="-10"/>
                <w:sz w:val="24"/>
              </w:rPr>
            </w:pPr>
            <w:r>
              <w:rPr>
                <w:rFonts w:ascii="Times New Roman" w:hAnsi="Times New Roman"/>
                <w:color w:val="000000"/>
                <w:spacing w:val="-10"/>
                <w:sz w:val="24"/>
              </w:rPr>
              <w:t>18.82</w:t>
            </w:r>
          </w:p>
        </w:tc>
        <w:tc>
          <w:tcPr>
            <w:tcW w:w="6420" w:type="dxa"/>
            <w:gridSpan w:val="2"/>
            <w:tcBorders>
              <w:top w:val="single" w:sz="6" w:space="0" w:color="000000"/>
              <w:left w:val="single" w:sz="6" w:space="0" w:color="000000"/>
              <w:bottom w:val="single" w:sz="6" w:space="0" w:color="000000"/>
              <w:right w:val="single" w:sz="6" w:space="0" w:color="000000"/>
            </w:tcBorders>
          </w:tcPr>
          <w:p w:rsidR="001D2E82" w:rsidRDefault="001D2E82" w:rsidP="008C3503">
            <w:pPr>
              <w:ind w:left="108" w:right="108"/>
              <w:rPr>
                <w:rFonts w:ascii="Times New Roman" w:hAnsi="Times New Roman"/>
                <w:color w:val="000000"/>
                <w:spacing w:val="-6"/>
                <w:sz w:val="24"/>
              </w:rPr>
            </w:pPr>
            <w:r>
              <w:rPr>
                <w:rFonts w:ascii="Times New Roman" w:hAnsi="Times New Roman"/>
                <w:color w:val="000000"/>
                <w:spacing w:val="-6"/>
                <w:sz w:val="24"/>
              </w:rPr>
              <w:t xml:space="preserve">Providing and fixing CP jet assembly to including connection etc </w:t>
            </w:r>
            <w:r>
              <w:rPr>
                <w:rFonts w:ascii="Times New Roman" w:hAnsi="Times New Roman"/>
                <w:color w:val="000000"/>
                <w:spacing w:val="-10"/>
                <w:sz w:val="24"/>
              </w:rPr>
              <w:t>complete.</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375.00</w:t>
            </w:r>
          </w:p>
        </w:tc>
      </w:tr>
      <w:tr w:rsidR="001D2E82" w:rsidTr="008C3503">
        <w:trPr>
          <w:trHeight w:hRule="exact" w:val="3855"/>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ind w:right="135"/>
              <w:jc w:val="right"/>
              <w:rPr>
                <w:rFonts w:ascii="Times New Roman" w:hAnsi="Times New Roman"/>
                <w:color w:val="000000"/>
                <w:spacing w:val="-10"/>
                <w:sz w:val="24"/>
              </w:rPr>
            </w:pPr>
            <w:r>
              <w:rPr>
                <w:rFonts w:ascii="Times New Roman" w:hAnsi="Times New Roman"/>
                <w:color w:val="000000"/>
                <w:spacing w:val="-10"/>
                <w:sz w:val="24"/>
              </w:rPr>
              <w:t>18,83</w:t>
            </w:r>
          </w:p>
        </w:tc>
        <w:tc>
          <w:tcPr>
            <w:tcW w:w="6420" w:type="dxa"/>
            <w:gridSpan w:val="2"/>
            <w:tcBorders>
              <w:top w:val="single" w:sz="6" w:space="0" w:color="000000"/>
              <w:left w:val="single" w:sz="6" w:space="0" w:color="000000"/>
              <w:bottom w:val="single" w:sz="6" w:space="0" w:color="000000"/>
              <w:right w:val="single" w:sz="6" w:space="0" w:color="000000"/>
            </w:tcBorders>
          </w:tcPr>
          <w:p w:rsidR="001D2E82" w:rsidRDefault="001D2E82" w:rsidP="008C3503">
            <w:pPr>
              <w:spacing w:line="264" w:lineRule="auto"/>
              <w:ind w:left="108" w:right="108"/>
              <w:jc w:val="both"/>
              <w:rPr>
                <w:rFonts w:ascii="Times New Roman" w:hAnsi="Times New Roman"/>
                <w:color w:val="000000"/>
                <w:spacing w:val="-5"/>
                <w:sz w:val="24"/>
              </w:rPr>
            </w:pPr>
            <w:r>
              <w:rPr>
                <w:rFonts w:ascii="Times New Roman" w:hAnsi="Times New Roman"/>
                <w:color w:val="000000"/>
                <w:spacing w:val="-5"/>
                <w:sz w:val="24"/>
              </w:rPr>
              <w:t xml:space="preserve">Providing and fixing ferro-canent water storage tank with cover, </w:t>
            </w:r>
            <w:r>
              <w:rPr>
                <w:rFonts w:ascii="Times New Roman" w:hAnsi="Times New Roman"/>
                <w:color w:val="000000"/>
                <w:spacing w:val="-3"/>
                <w:sz w:val="24"/>
              </w:rPr>
              <w:t xml:space="preserve">having minimum thickness of 10mm_ The wall to be reinforced </w:t>
            </w:r>
            <w:r>
              <w:rPr>
                <w:rFonts w:ascii="Times New Roman" w:hAnsi="Times New Roman"/>
                <w:color w:val="000000"/>
                <w:spacing w:val="-8"/>
                <w:sz w:val="24"/>
              </w:rPr>
              <w:t xml:space="preserve">with two layers of double galvanized annealed square woovcn wire </w:t>
            </w:r>
            <w:r>
              <w:rPr>
                <w:rFonts w:ascii="Times New Roman" w:hAnsi="Times New Roman"/>
                <w:color w:val="000000"/>
                <w:spacing w:val="-6"/>
                <w:sz w:val="24"/>
              </w:rPr>
              <w:t xml:space="preserve">mesh of 20 gauge wire spaced at 15mm for 300 litre capacity and </w:t>
            </w:r>
            <w:r>
              <w:rPr>
                <w:rFonts w:ascii="Times New Roman" w:hAnsi="Times New Roman"/>
                <w:color w:val="000000"/>
                <w:spacing w:val="3"/>
                <w:sz w:val="24"/>
              </w:rPr>
              <w:t xml:space="preserve">12mm for 450 to 2500 litres capacity finish with 3 layers of </w:t>
            </w:r>
            <w:r>
              <w:rPr>
                <w:rFonts w:ascii="Times New Roman" w:hAnsi="Times New Roman"/>
                <w:color w:val="000000"/>
                <w:spacing w:val="-2"/>
                <w:sz w:val="24"/>
              </w:rPr>
              <w:t xml:space="preserve">Cement mortar 1:2 duly modified with polymer based plastizers </w:t>
            </w:r>
            <w:r>
              <w:rPr>
                <w:rFonts w:ascii="Times New Roman" w:hAnsi="Times New Roman"/>
                <w:color w:val="000000"/>
                <w:spacing w:val="1"/>
                <w:sz w:val="24"/>
              </w:rPr>
              <w:t xml:space="preserve">and hardening chemicals (Burogrout and Buroscal) The tank </w:t>
            </w:r>
            <w:r>
              <w:rPr>
                <w:rFonts w:ascii="Times New Roman" w:hAnsi="Times New Roman"/>
                <w:color w:val="000000"/>
                <w:spacing w:val="2"/>
                <w:sz w:val="24"/>
              </w:rPr>
              <w:t xml:space="preserve">should coubarm to the specification prescribed by Structural </w:t>
            </w:r>
            <w:r>
              <w:rPr>
                <w:rFonts w:ascii="Times New Roman" w:hAnsi="Times New Roman"/>
                <w:color w:val="000000"/>
                <w:spacing w:val="-6"/>
                <w:sz w:val="24"/>
              </w:rPr>
              <w:t xml:space="preserve">Engineering Research Centre Roorkee/Gaziabad. The tanks to be </w:t>
            </w:r>
            <w:r>
              <w:rPr>
                <w:rFonts w:ascii="Times New Roman" w:hAnsi="Times New Roman"/>
                <w:color w:val="000000"/>
                <w:spacing w:val="-7"/>
                <w:sz w:val="24"/>
              </w:rPr>
              <w:t xml:space="preserve">painted with drinking water paint inside and aluminimum paint out </w:t>
            </w:r>
            <w:r>
              <w:rPr>
                <w:rFonts w:ascii="Times New Roman" w:hAnsi="Times New Roman"/>
                <w:color w:val="000000"/>
                <w:spacing w:val="-10"/>
                <w:sz w:val="24"/>
              </w:rPr>
              <w:t xml:space="preserve">side with prevision of outlet, inlet, overflow and </w:t>
            </w:r>
            <w:r>
              <w:rPr>
                <w:rFonts w:ascii="Times New Roman" w:hAnsi="Times New Roman"/>
                <w:color w:val="000000"/>
                <w:sz w:val="23"/>
                <w:u w:val="single"/>
              </w:rPr>
              <w:t>cleaning</w:t>
            </w:r>
            <w:r>
              <w:rPr>
                <w:rFonts w:ascii="Times New Roman" w:hAnsi="Times New Roman"/>
                <w:color w:val="000000"/>
                <w:spacing w:val="-10"/>
                <w:sz w:val="24"/>
              </w:rPr>
              <w:t xml:space="preserve"> including </w:t>
            </w:r>
            <w:r>
              <w:rPr>
                <w:rFonts w:ascii="Times New Roman" w:hAnsi="Times New Roman"/>
                <w:color w:val="000000"/>
                <w:spacing w:val="-5"/>
                <w:sz w:val="24"/>
              </w:rPr>
              <w:t>hoisting and placing in position upto floor two level oil M. height.</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litre</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7.00</w:t>
            </w:r>
          </w:p>
        </w:tc>
      </w:tr>
      <w:tr w:rsidR="001D2E82" w:rsidTr="008C3503">
        <w:trPr>
          <w:trHeight w:hRule="exact" w:val="787"/>
        </w:trPr>
        <w:tc>
          <w:tcPr>
            <w:tcW w:w="803" w:type="dxa"/>
            <w:tcBorders>
              <w:top w:val="single" w:sz="6" w:space="0" w:color="000000"/>
              <w:left w:val="single" w:sz="6" w:space="0" w:color="000000"/>
              <w:bottom w:val="single" w:sz="6" w:space="0" w:color="000000"/>
              <w:right w:val="single" w:sz="6" w:space="0" w:color="000000"/>
            </w:tcBorders>
          </w:tcPr>
          <w:p w:rsidR="001D2E82" w:rsidRDefault="001D2E82" w:rsidP="008C3503">
            <w:pPr>
              <w:ind w:right="135"/>
              <w:jc w:val="right"/>
              <w:rPr>
                <w:rFonts w:ascii="Times New Roman" w:hAnsi="Times New Roman"/>
                <w:color w:val="000000"/>
                <w:spacing w:val="-10"/>
                <w:sz w:val="24"/>
              </w:rPr>
            </w:pPr>
            <w:r>
              <w:rPr>
                <w:rFonts w:ascii="Times New Roman" w:hAnsi="Times New Roman"/>
                <w:color w:val="000000"/>
                <w:spacing w:val="-10"/>
                <w:sz w:val="24"/>
              </w:rPr>
              <w:t>18,84</w:t>
            </w:r>
          </w:p>
        </w:tc>
        <w:tc>
          <w:tcPr>
            <w:tcW w:w="6420" w:type="dxa"/>
            <w:gridSpan w:val="2"/>
            <w:tcBorders>
              <w:top w:val="single" w:sz="6" w:space="0" w:color="000000"/>
              <w:left w:val="single" w:sz="6" w:space="0" w:color="000000"/>
              <w:bottom w:val="single" w:sz="6" w:space="0" w:color="000000"/>
              <w:right w:val="single" w:sz="6" w:space="0" w:color="000000"/>
            </w:tcBorders>
          </w:tcPr>
          <w:p w:rsidR="001D2E82" w:rsidRDefault="001D2E82" w:rsidP="008C3503">
            <w:pPr>
              <w:ind w:left="112"/>
              <w:rPr>
                <w:rFonts w:ascii="Times New Roman" w:hAnsi="Times New Roman"/>
                <w:color w:val="000000"/>
                <w:spacing w:val="-6"/>
                <w:sz w:val="24"/>
              </w:rPr>
            </w:pPr>
            <w:r>
              <w:rPr>
                <w:rFonts w:ascii="Times New Roman" w:hAnsi="Times New Roman"/>
                <w:color w:val="000000"/>
                <w:spacing w:val="-6"/>
                <w:sz w:val="24"/>
              </w:rPr>
              <w:t>Add extra for additional floor lift beyond 5 .0M.height.</w:t>
            </w:r>
          </w:p>
        </w:tc>
        <w:tc>
          <w:tcPr>
            <w:tcW w:w="915"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litre</w:t>
            </w:r>
          </w:p>
        </w:tc>
        <w:tc>
          <w:tcPr>
            <w:tcW w:w="1417" w:type="dxa"/>
            <w:tcBorders>
              <w:top w:val="single" w:sz="6" w:space="0" w:color="000000"/>
              <w:left w:val="single" w:sz="6" w:space="0" w:color="000000"/>
              <w:bottom w:val="single" w:sz="6" w:space="0" w:color="000000"/>
              <w:right w:val="single" w:sz="6" w:space="0" w:color="000000"/>
            </w:tcBorders>
          </w:tcPr>
          <w:p w:rsidR="001D2E82" w:rsidRDefault="001D2E82" w:rsidP="008C3503">
            <w:pPr>
              <w:jc w:val="center"/>
              <w:rPr>
                <w:rFonts w:ascii="Times New Roman" w:hAnsi="Times New Roman"/>
                <w:color w:val="000000"/>
                <w:spacing w:val="-10"/>
                <w:sz w:val="24"/>
              </w:rPr>
            </w:pPr>
            <w:r>
              <w:rPr>
                <w:rFonts w:ascii="Times New Roman" w:hAnsi="Times New Roman"/>
                <w:color w:val="000000"/>
                <w:spacing w:val="-10"/>
                <w:sz w:val="24"/>
              </w:rPr>
              <w:t>020</w:t>
            </w:r>
          </w:p>
        </w:tc>
      </w:tr>
    </w:tbl>
    <w:p w:rsidR="001D2E82" w:rsidRDefault="001D2E82" w:rsidP="0014592A">
      <w:pPr>
        <w:jc w:val="center"/>
      </w:pPr>
    </w:p>
    <w:p w:rsidR="001D2E82" w:rsidRDefault="001D2E82" w:rsidP="0014592A">
      <w:pPr>
        <w:jc w:val="center"/>
      </w:pPr>
    </w:p>
    <w:p w:rsidR="001D2E82" w:rsidRDefault="001D2E82" w:rsidP="001D2E82">
      <w:pPr>
        <w:jc w:val="center"/>
      </w:pPr>
      <w:r>
        <w:t>Page No.334</w:t>
      </w:r>
    </w:p>
    <w:p w:rsidR="001D2E82" w:rsidRDefault="001D2E82" w:rsidP="0014592A">
      <w:pPr>
        <w:jc w:val="center"/>
      </w:pPr>
    </w:p>
    <w:p w:rsidR="002E7D78" w:rsidRDefault="002E7D78" w:rsidP="0014592A">
      <w:pPr>
        <w:jc w:val="center"/>
      </w:pPr>
    </w:p>
    <w:p w:rsidR="002E7D78" w:rsidRDefault="002E7D78" w:rsidP="0014592A">
      <w:pPr>
        <w:jc w:val="center"/>
      </w:pPr>
    </w:p>
    <w:p w:rsidR="002E7D78" w:rsidRPr="0014592A" w:rsidRDefault="002E7D78" w:rsidP="0014592A">
      <w:pPr>
        <w:jc w:val="center"/>
        <w:rPr>
          <w:rFonts w:ascii="Times New Roman" w:hAnsi="Times New Roman" w:cs="Times New Roman"/>
        </w:rPr>
      </w:pPr>
    </w:p>
    <w:p w:rsidR="00D0507F" w:rsidRDefault="00D0507F" w:rsidP="00D0507F">
      <w:pPr>
        <w:spacing w:before="10" w:line="20" w:lineRule="exact"/>
      </w:pPr>
    </w:p>
    <w:tbl>
      <w:tblPr>
        <w:tblW w:w="0" w:type="auto"/>
        <w:tblInd w:w="15" w:type="dxa"/>
        <w:tblLayout w:type="fixed"/>
        <w:tblCellMar>
          <w:left w:w="0" w:type="dxa"/>
          <w:right w:w="0" w:type="dxa"/>
        </w:tblCellMar>
        <w:tblLook w:val="0000"/>
      </w:tblPr>
      <w:tblGrid>
        <w:gridCol w:w="750"/>
        <w:gridCol w:w="1088"/>
        <w:gridCol w:w="5242"/>
        <w:gridCol w:w="1043"/>
        <w:gridCol w:w="1537"/>
      </w:tblGrid>
      <w:tr w:rsidR="00D0507F" w:rsidTr="004D2427">
        <w:trPr>
          <w:trHeight w:hRule="exact" w:val="69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z w:val="24"/>
              </w:rPr>
            </w:pPr>
            <w:r>
              <w:rPr>
                <w:rFonts w:ascii="Times New Roman" w:hAnsi="Times New Roman"/>
                <w:color w:val="000000"/>
                <w:sz w:val="24"/>
              </w:rPr>
              <w:t>Description</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z w:val="24"/>
              </w:rPr>
            </w:pPr>
            <w:r>
              <w:rPr>
                <w:rFonts w:ascii="Times New Roman" w:hAnsi="Times New Roman"/>
                <w:color w:val="000000"/>
                <w:sz w:val="24"/>
              </w:rPr>
              <w:t>Rate (in Rs.)</w:t>
            </w:r>
          </w:p>
        </w:tc>
      </w:tr>
      <w:tr w:rsidR="00D0507F" w:rsidTr="004D2427">
        <w:trPr>
          <w:trHeight w:hRule="exact" w:val="27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129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lastRenderedPageBreak/>
              <w:t>191</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Providing, </w:t>
            </w:r>
            <w:r>
              <w:rPr>
                <w:rFonts w:ascii="Times New Roman" w:hAnsi="Times New Roman"/>
                <w:i/>
                <w:color w:val="000000"/>
                <w:spacing w:val="4"/>
                <w:sz w:val="24"/>
              </w:rPr>
              <w:t xml:space="preserve">laying </w:t>
            </w:r>
            <w:r>
              <w:rPr>
                <w:rFonts w:ascii="Times New Roman" w:hAnsi="Times New Roman"/>
                <w:color w:val="000000"/>
                <w:spacing w:val="-6"/>
                <w:sz w:val="24"/>
              </w:rPr>
              <w:t xml:space="preserve">and jointing glazed stoneware pipes class SP-1 </w:t>
            </w:r>
            <w:r>
              <w:rPr>
                <w:rFonts w:ascii="Times New Roman" w:hAnsi="Times New Roman"/>
                <w:color w:val="000000"/>
                <w:spacing w:val="-3"/>
                <w:sz w:val="24"/>
              </w:rPr>
              <w:t xml:space="preserve">with stiff mixture of cement mortar in the proportion of 1:1 (1 </w:t>
            </w:r>
            <w:r>
              <w:rPr>
                <w:rFonts w:ascii="Times New Roman" w:hAnsi="Times New Roman"/>
                <w:color w:val="000000"/>
                <w:spacing w:val="4"/>
                <w:sz w:val="24"/>
              </w:rPr>
              <w:t xml:space="preserve">cement : 1 sand) including testing of joints etc. conwIctc : </w:t>
            </w:r>
            <w:r>
              <w:rPr>
                <w:rFonts w:ascii="Times New Roman" w:hAnsi="Times New Roman"/>
                <w:color w:val="000000"/>
                <w:spacing w:val="-6"/>
                <w:sz w:val="24"/>
              </w:rPr>
              <w:t>Excavation to be paid seperataly</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19.1.1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10"/>
                <w:sz w:val="24"/>
              </w:rPr>
            </w:pPr>
            <w:r>
              <w:rPr>
                <w:rFonts w:ascii="Times New Roman" w:hAnsi="Times New Roman"/>
                <w:color w:val="000000"/>
                <w:spacing w:val="-10"/>
                <w:sz w:val="24"/>
              </w:rPr>
              <w:t>100 mm diameter</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28"/>
              </w:tabs>
              <w:rPr>
                <w:rFonts w:ascii="Times New Roman" w:hAnsi="Times New Roman"/>
                <w:color w:val="000000"/>
                <w:spacing w:val="-10"/>
                <w:sz w:val="24"/>
              </w:rPr>
            </w:pPr>
            <w:r>
              <w:rPr>
                <w:rFonts w:ascii="Times New Roman" w:hAnsi="Times New Roman"/>
                <w:color w:val="000000"/>
                <w:spacing w:val="-10"/>
                <w:sz w:val="24"/>
              </w:rPr>
              <w:t>195.00</w:t>
            </w: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191.2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10"/>
                <w:sz w:val="24"/>
              </w:rPr>
            </w:pPr>
            <w:r>
              <w:rPr>
                <w:rFonts w:ascii="Times New Roman" w:hAnsi="Times New Roman"/>
                <w:color w:val="000000"/>
                <w:spacing w:val="-10"/>
                <w:sz w:val="24"/>
              </w:rPr>
              <w:t>150 mm diameter</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28"/>
              </w:tabs>
              <w:rPr>
                <w:rFonts w:ascii="Times New Roman" w:hAnsi="Times New Roman"/>
                <w:color w:val="000000"/>
                <w:spacing w:val="-10"/>
                <w:sz w:val="24"/>
              </w:rPr>
            </w:pPr>
            <w:r>
              <w:rPr>
                <w:rFonts w:ascii="Times New Roman" w:hAnsi="Times New Roman"/>
                <w:color w:val="000000"/>
                <w:spacing w:val="-10"/>
                <w:sz w:val="24"/>
              </w:rPr>
              <w:t>260.00</w:t>
            </w: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19.1.3</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200 mm diameter</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337,00</w:t>
            </w: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19.1.4</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230 mm diameter</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461,00</w:t>
            </w:r>
          </w:p>
        </w:tc>
      </w:tr>
      <w:tr w:rsidR="00D0507F" w:rsidTr="004D2427">
        <w:trPr>
          <w:trHeight w:hRule="exact" w:val="457"/>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19.15</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250 mm diameter</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507,00</w:t>
            </w:r>
          </w:p>
        </w:tc>
      </w:tr>
      <w:tr w:rsidR="00D0507F" w:rsidTr="004D2427">
        <w:trPr>
          <w:trHeight w:hRule="exact" w:val="57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19.1.6</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300 mm diameter</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680,00</w:t>
            </w:r>
          </w:p>
        </w:tc>
      </w:tr>
      <w:tr w:rsidR="00D0507F" w:rsidTr="004D2427">
        <w:trPr>
          <w:trHeight w:hRule="exact" w:val="94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19.2</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Providing and laying cement concrete 1:5:10 (1 cement : 5 sand : </w:t>
            </w:r>
            <w:r>
              <w:rPr>
                <w:rFonts w:ascii="Times New Roman" w:hAnsi="Times New Roman"/>
                <w:color w:val="000000"/>
                <w:spacing w:val="-4"/>
                <w:sz w:val="24"/>
              </w:rPr>
              <w:t>10 graded stone aggregate 40 mm nominal size) all-round S.W. pipes including bed concrete as pa standard design:</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5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192.1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8"/>
                <w:sz w:val="24"/>
              </w:rPr>
            </w:pPr>
            <w:r>
              <w:rPr>
                <w:rFonts w:ascii="Times New Roman" w:hAnsi="Times New Roman"/>
                <w:color w:val="000000"/>
                <w:spacing w:val="-8"/>
                <w:sz w:val="24"/>
              </w:rPr>
              <w:t>100 mm diameter S.W.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28"/>
              </w:tabs>
              <w:rPr>
                <w:rFonts w:ascii="Times New Roman" w:hAnsi="Times New Roman"/>
                <w:color w:val="000000"/>
                <w:spacing w:val="-10"/>
                <w:sz w:val="24"/>
              </w:rPr>
            </w:pPr>
            <w:r>
              <w:rPr>
                <w:rFonts w:ascii="Times New Roman" w:hAnsi="Times New Roman"/>
                <w:color w:val="000000"/>
                <w:spacing w:val="-10"/>
                <w:sz w:val="24"/>
              </w:rPr>
              <w:t>475.00</w:t>
            </w:r>
          </w:p>
        </w:tc>
      </w:tr>
      <w:tr w:rsidR="00D0507F" w:rsidTr="004D2427">
        <w:trPr>
          <w:trHeight w:hRule="exact" w:val="45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192.2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8"/>
                <w:sz w:val="24"/>
              </w:rPr>
            </w:pPr>
            <w:r>
              <w:rPr>
                <w:rFonts w:ascii="Times New Roman" w:hAnsi="Times New Roman"/>
                <w:color w:val="000000"/>
                <w:spacing w:val="-8"/>
                <w:sz w:val="24"/>
              </w:rPr>
              <w:t>150 mm diameter S.W. pipc</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28"/>
              </w:tabs>
              <w:rPr>
                <w:rFonts w:ascii="Times New Roman" w:hAnsi="Times New Roman"/>
                <w:color w:val="000000"/>
                <w:spacing w:val="-10"/>
                <w:sz w:val="24"/>
              </w:rPr>
            </w:pPr>
            <w:r>
              <w:rPr>
                <w:rFonts w:ascii="Times New Roman" w:hAnsi="Times New Roman"/>
                <w:color w:val="000000"/>
                <w:spacing w:val="-10"/>
                <w:sz w:val="24"/>
              </w:rPr>
              <w:t>580.00</w:t>
            </w:r>
          </w:p>
        </w:tc>
      </w:tr>
      <w:tr w:rsidR="00D0507F" w:rsidTr="004D2427">
        <w:trPr>
          <w:trHeight w:hRule="exact" w:val="45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19.2.3</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200 mm diameter S.W.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677,00</w:t>
            </w:r>
          </w:p>
        </w:tc>
      </w:tr>
      <w:tr w:rsidR="00D0507F" w:rsidTr="004D2427">
        <w:trPr>
          <w:trHeight w:hRule="exact" w:val="442"/>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19.2.4</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230 mm diameter S.W.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728,00</w:t>
            </w:r>
          </w:p>
        </w:tc>
      </w:tr>
      <w:tr w:rsidR="00D0507F" w:rsidTr="004D2427">
        <w:trPr>
          <w:trHeight w:hRule="exact" w:val="45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192.5</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250 mm diameter S.W.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28"/>
              </w:tabs>
              <w:rPr>
                <w:rFonts w:ascii="Times New Roman" w:hAnsi="Times New Roman"/>
                <w:color w:val="000000"/>
                <w:spacing w:val="-10"/>
                <w:sz w:val="24"/>
              </w:rPr>
            </w:pPr>
            <w:r>
              <w:rPr>
                <w:rFonts w:ascii="Times New Roman" w:hAnsi="Times New Roman"/>
                <w:color w:val="000000"/>
                <w:spacing w:val="-10"/>
                <w:sz w:val="24"/>
              </w:rPr>
              <w:t>782.00</w:t>
            </w:r>
          </w:p>
        </w:tc>
      </w:tr>
      <w:tr w:rsidR="00D0507F" w:rsidTr="004D2427">
        <w:trPr>
          <w:trHeight w:hRule="exact" w:val="503"/>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192.6</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300 mm diameter S.W.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28"/>
              </w:tabs>
              <w:rPr>
                <w:rFonts w:ascii="Times New Roman" w:hAnsi="Times New Roman"/>
                <w:color w:val="000000"/>
                <w:spacing w:val="-10"/>
                <w:sz w:val="24"/>
              </w:rPr>
            </w:pPr>
            <w:r>
              <w:rPr>
                <w:rFonts w:ascii="Times New Roman" w:hAnsi="Times New Roman"/>
                <w:color w:val="000000"/>
                <w:spacing w:val="-10"/>
                <w:sz w:val="24"/>
              </w:rPr>
              <w:t>877.00</w:t>
            </w:r>
          </w:p>
        </w:tc>
      </w:tr>
      <w:tr w:rsidR="00D0507F" w:rsidTr="004D2427">
        <w:trPr>
          <w:trHeight w:hRule="exact" w:val="100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193</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72"/>
              <w:jc w:val="both"/>
              <w:rPr>
                <w:rFonts w:ascii="Times New Roman" w:hAnsi="Times New Roman"/>
                <w:color w:val="000000"/>
                <w:spacing w:val="-4"/>
                <w:sz w:val="24"/>
              </w:rPr>
            </w:pPr>
            <w:r>
              <w:rPr>
                <w:rFonts w:ascii="Times New Roman" w:hAnsi="Times New Roman"/>
                <w:color w:val="000000"/>
                <w:spacing w:val="-4"/>
                <w:sz w:val="24"/>
              </w:rPr>
              <w:t xml:space="preserve">Providing and laying cement concrete 1:5:10 (1 cement : 5 sand • </w:t>
            </w:r>
            <w:r>
              <w:rPr>
                <w:rFonts w:ascii="Times New Roman" w:hAnsi="Times New Roman"/>
                <w:color w:val="000000"/>
                <w:spacing w:val="-7"/>
                <w:sz w:val="24"/>
              </w:rPr>
              <w:t xml:space="preserve">10 graded stone aggregate 40 mm nominal size) upto haunches of </w:t>
            </w:r>
            <w:r>
              <w:rPr>
                <w:rFonts w:ascii="Times New Roman" w:hAnsi="Times New Roman"/>
                <w:color w:val="000000"/>
                <w:spacing w:val="-6"/>
                <w:sz w:val="24"/>
              </w:rPr>
              <w:t>S.W. pipes including bed concrete as per standard design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5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193.1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8"/>
                <w:sz w:val="24"/>
              </w:rPr>
            </w:pPr>
            <w:r>
              <w:rPr>
                <w:rFonts w:ascii="Times New Roman" w:hAnsi="Times New Roman"/>
                <w:color w:val="000000"/>
                <w:spacing w:val="-8"/>
                <w:sz w:val="24"/>
              </w:rPr>
              <w:t>100 mm diameter S.W.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28"/>
              </w:tabs>
              <w:rPr>
                <w:rFonts w:ascii="Times New Roman" w:hAnsi="Times New Roman"/>
                <w:color w:val="000000"/>
                <w:spacing w:val="-10"/>
                <w:sz w:val="24"/>
              </w:rPr>
            </w:pPr>
            <w:r>
              <w:rPr>
                <w:rFonts w:ascii="Times New Roman" w:hAnsi="Times New Roman"/>
                <w:color w:val="000000"/>
                <w:spacing w:val="-10"/>
                <w:sz w:val="24"/>
              </w:rPr>
              <w:t>226.00</w:t>
            </w:r>
          </w:p>
        </w:tc>
      </w:tr>
      <w:tr w:rsidR="00D0507F" w:rsidTr="004D2427">
        <w:trPr>
          <w:trHeight w:hRule="exact" w:val="45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193.2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150 mm diameter S.W. pips</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28"/>
              </w:tabs>
              <w:rPr>
                <w:rFonts w:ascii="Times New Roman" w:hAnsi="Times New Roman"/>
                <w:color w:val="000000"/>
                <w:spacing w:val="-10"/>
                <w:sz w:val="24"/>
              </w:rPr>
            </w:pPr>
            <w:r>
              <w:rPr>
                <w:rFonts w:ascii="Times New Roman" w:hAnsi="Times New Roman"/>
                <w:color w:val="000000"/>
                <w:spacing w:val="-10"/>
                <w:sz w:val="24"/>
              </w:rPr>
              <w:t>366.00</w:t>
            </w:r>
          </w:p>
        </w:tc>
      </w:tr>
      <w:tr w:rsidR="00D0507F" w:rsidTr="004D2427">
        <w:trPr>
          <w:trHeight w:hRule="exact" w:val="45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193.3</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200 mm diameter S.W. pips</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28"/>
              </w:tabs>
              <w:rPr>
                <w:rFonts w:ascii="Times New Roman" w:hAnsi="Times New Roman"/>
                <w:color w:val="000000"/>
                <w:spacing w:val="-10"/>
                <w:sz w:val="24"/>
              </w:rPr>
            </w:pPr>
            <w:r>
              <w:rPr>
                <w:rFonts w:ascii="Times New Roman" w:hAnsi="Times New Roman"/>
                <w:color w:val="000000"/>
                <w:spacing w:val="-10"/>
                <w:sz w:val="24"/>
              </w:rPr>
              <w:t>430.00</w:t>
            </w:r>
          </w:p>
        </w:tc>
      </w:tr>
      <w:tr w:rsidR="00D0507F" w:rsidTr="004D2427">
        <w:trPr>
          <w:trHeight w:hRule="exact" w:val="45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19.3.4</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230 mm diameter S.W,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465,00</w:t>
            </w:r>
          </w:p>
        </w:tc>
      </w:tr>
      <w:tr w:rsidR="00D0507F" w:rsidTr="004D2427">
        <w:trPr>
          <w:trHeight w:hRule="exact" w:val="442"/>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19.35</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4"/>
                <w:sz w:val="24"/>
              </w:rPr>
            </w:pPr>
            <w:r>
              <w:rPr>
                <w:rFonts w:ascii="Times New Roman" w:hAnsi="Times New Roman"/>
                <w:color w:val="000000"/>
                <w:spacing w:val="-4"/>
                <w:sz w:val="24"/>
              </w:rPr>
              <w:t>250 mm diameter SW,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500,00</w:t>
            </w:r>
          </w:p>
        </w:tc>
      </w:tr>
      <w:tr w:rsidR="00D0507F" w:rsidTr="004D2427">
        <w:trPr>
          <w:trHeight w:hRule="exact" w:val="443"/>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19.3.6</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300 mm diameter S.W.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28"/>
              </w:tabs>
              <w:rPr>
                <w:rFonts w:ascii="Times New Roman" w:hAnsi="Times New Roman"/>
                <w:color w:val="000000"/>
                <w:spacing w:val="-10"/>
                <w:sz w:val="24"/>
              </w:rPr>
            </w:pPr>
            <w:r>
              <w:rPr>
                <w:rFonts w:ascii="Times New Roman" w:hAnsi="Times New Roman"/>
                <w:color w:val="000000"/>
                <w:spacing w:val="-10"/>
                <w:sz w:val="24"/>
              </w:rPr>
              <w:t>577.00</w:t>
            </w:r>
          </w:p>
        </w:tc>
      </w:tr>
      <w:tr w:rsidR="00D0507F" w:rsidTr="004D2427">
        <w:trPr>
          <w:trHeight w:hRule="exact" w:val="168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19.4</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z w:val="24"/>
              </w:rPr>
            </w:pPr>
            <w:r>
              <w:rPr>
                <w:rFonts w:ascii="Times New Roman" w:hAnsi="Times New Roman"/>
                <w:color w:val="000000"/>
                <w:sz w:val="24"/>
              </w:rPr>
              <w:t xml:space="preserve">Providing and laying below ground =plasticised PVC pipe to </w:t>
            </w:r>
            <w:r>
              <w:rPr>
                <w:rFonts w:ascii="Times New Roman" w:hAnsi="Times New Roman"/>
                <w:color w:val="000000"/>
                <w:spacing w:val="3"/>
                <w:sz w:val="24"/>
              </w:rPr>
              <w:t xml:space="preserve">with stand working pressure of 4 kgtcm2 soild waste pipes </w:t>
            </w:r>
            <w:r>
              <w:rPr>
                <w:rFonts w:ascii="Times New Roman" w:hAnsi="Times New Roman"/>
                <w:color w:val="000000"/>
                <w:spacing w:val="-5"/>
                <w:sz w:val="24"/>
              </w:rPr>
              <w:t>confirming to IS:13592 and IS</w:t>
            </w:r>
            <w:r>
              <w:rPr>
                <w:rFonts w:ascii="Times New Roman" w:hAnsi="Times New Roman"/>
                <w:color w:val="000000"/>
                <w:spacing w:val="5"/>
                <w:sz w:val="24"/>
                <w:vertAlign w:val="superscript"/>
              </w:rPr>
              <w:t>-</w:t>
            </w:r>
            <w:r>
              <w:rPr>
                <w:rFonts w:ascii="Times New Roman" w:hAnsi="Times New Roman"/>
                <w:color w:val="000000"/>
                <w:spacing w:val="-5"/>
                <w:sz w:val="24"/>
              </w:rPr>
              <w:t xml:space="preserve">4985 including jointing with seal </w:t>
            </w:r>
            <w:r>
              <w:rPr>
                <w:rFonts w:ascii="Times New Roman" w:hAnsi="Times New Roman"/>
                <w:color w:val="000000"/>
                <w:spacing w:val="4"/>
                <w:sz w:val="24"/>
              </w:rPr>
              <w:t xml:space="preserve">ring confirming to IS :5282 leaving lOmm gap for thermal </w:t>
            </w:r>
            <w:r>
              <w:rPr>
                <w:rFonts w:ascii="Times New Roman" w:hAnsi="Times New Roman"/>
                <w:color w:val="000000"/>
                <w:spacing w:val="-3"/>
                <w:sz w:val="24"/>
              </w:rPr>
              <w:t xml:space="preserve">expansion all necessary fittings etc. complete. Excavation to be </w:t>
            </w:r>
            <w:r>
              <w:rPr>
                <w:rFonts w:ascii="Times New Roman" w:hAnsi="Times New Roman"/>
                <w:color w:val="000000"/>
                <w:spacing w:val="-6"/>
                <w:sz w:val="24"/>
              </w:rPr>
              <w:t>paid seperataly.</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19.4.1</w:t>
            </w:r>
          </w:p>
        </w:tc>
        <w:tc>
          <w:tcPr>
            <w:tcW w:w="5242" w:type="dxa"/>
            <w:tcBorders>
              <w:top w:val="single" w:sz="6" w:space="0" w:color="000000"/>
              <w:left w:val="single" w:sz="6" w:space="0" w:color="000000"/>
              <w:bottom w:val="single" w:sz="6" w:space="0" w:color="000000"/>
              <w:right w:val="single" w:sz="6" w:space="0" w:color="000000"/>
            </w:tcBorders>
          </w:tcPr>
          <w:p w:rsidR="00D0507F" w:rsidRPr="0023421B" w:rsidRDefault="00F31C51" w:rsidP="0023421B">
            <w:pPr>
              <w:ind w:left="112"/>
              <w:rPr>
                <w:rPrChange w:id="1416" w:author="Admin" w:date="2016-12-19T13:57:00Z">
                  <w:rPr>
                    <w:rFonts w:ascii="Times New Roman" w:hAnsi="Times New Roman"/>
                    <w:color w:val="000000"/>
                    <w:spacing w:val="-8"/>
                    <w:sz w:val="24"/>
                  </w:rPr>
                </w:rPrChange>
              </w:rPr>
            </w:pPr>
            <w:r w:rsidRPr="00F31C51">
              <w:rPr>
                <w:rPrChange w:id="1417" w:author="Admin" w:date="2016-12-19T13:57:00Z">
                  <w:rPr>
                    <w:rFonts w:ascii="Times New Roman" w:hAnsi="Times New Roman"/>
                    <w:color w:val="000000"/>
                    <w:spacing w:val="-8"/>
                    <w:sz w:val="24"/>
                  </w:rPr>
                </w:rPrChange>
              </w:rPr>
              <w:t>110 r</w:t>
            </w:r>
            <w:del w:id="1418" w:author="Admin" w:date="2016-12-19T13:52:00Z">
              <w:r w:rsidRPr="00F31C51">
                <w:rPr>
                  <w:rPrChange w:id="1419" w:author="Admin" w:date="2016-12-19T13:57:00Z">
                    <w:rPr>
                      <w:rFonts w:ascii="Times New Roman" w:hAnsi="Times New Roman"/>
                      <w:color w:val="000000"/>
                      <w:spacing w:val="-8"/>
                      <w:sz w:val="24"/>
                    </w:rPr>
                  </w:rPrChange>
                </w:rPr>
                <w:delText>a</w:delText>
              </w:r>
            </w:del>
            <w:r w:rsidRPr="00F31C51">
              <w:rPr>
                <w:rPrChange w:id="1420" w:author="Admin" w:date="2016-12-19T13:57:00Z">
                  <w:rPr>
                    <w:rFonts w:ascii="Times New Roman" w:hAnsi="Times New Roman"/>
                    <w:color w:val="000000"/>
                    <w:spacing w:val="-8"/>
                    <w:sz w:val="24"/>
                  </w:rPr>
                </w:rPrChange>
              </w:rPr>
              <w:t>m diameter OD</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RM</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28"/>
              </w:tabs>
              <w:rPr>
                <w:rFonts w:ascii="Times New Roman" w:hAnsi="Times New Roman"/>
                <w:color w:val="000000"/>
                <w:spacing w:val="-10"/>
                <w:sz w:val="24"/>
              </w:rPr>
            </w:pPr>
            <w:r>
              <w:rPr>
                <w:rFonts w:ascii="Times New Roman" w:hAnsi="Times New Roman"/>
                <w:color w:val="000000"/>
                <w:spacing w:val="-10"/>
                <w:sz w:val="24"/>
              </w:rPr>
              <w:t>234.00</w:t>
            </w:r>
          </w:p>
        </w:tc>
      </w:tr>
      <w:tr w:rsidR="00D0507F" w:rsidTr="004D2427">
        <w:trPr>
          <w:trHeight w:hRule="exact" w:val="472"/>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19.4.2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8"/>
                <w:sz w:val="24"/>
              </w:rPr>
            </w:pPr>
            <w:r>
              <w:rPr>
                <w:rFonts w:ascii="Times New Roman" w:hAnsi="Times New Roman"/>
                <w:color w:val="000000"/>
                <w:spacing w:val="-8"/>
                <w:sz w:val="24"/>
              </w:rPr>
              <w:t>160 mm diameter OD</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RM</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28"/>
              </w:tabs>
              <w:rPr>
                <w:rFonts w:ascii="Times New Roman" w:hAnsi="Times New Roman"/>
                <w:color w:val="000000"/>
                <w:spacing w:val="-10"/>
                <w:sz w:val="24"/>
              </w:rPr>
            </w:pPr>
            <w:r>
              <w:rPr>
                <w:rFonts w:ascii="Times New Roman" w:hAnsi="Times New Roman"/>
                <w:color w:val="000000"/>
                <w:spacing w:val="-10"/>
                <w:sz w:val="24"/>
              </w:rPr>
              <w:t>477.00</w:t>
            </w:r>
          </w:p>
        </w:tc>
      </w:tr>
    </w:tbl>
    <w:p w:rsidR="00D0507F" w:rsidRDefault="00D0507F" w:rsidP="00D0507F"/>
    <w:p w:rsidR="00852B40" w:rsidRDefault="00852B40" w:rsidP="00852B40">
      <w:pPr>
        <w:jc w:val="center"/>
        <w:sectPr w:rsidR="00852B40" w:rsidSect="00D0507F">
          <w:type w:val="continuous"/>
          <w:pgSz w:w="11918" w:h="16854"/>
          <w:pgMar w:top="900" w:right="1204" w:bottom="247" w:left="934" w:header="720" w:footer="720" w:gutter="0"/>
          <w:cols w:space="720"/>
        </w:sectPr>
      </w:pPr>
      <w:r>
        <w:t>Page No.340</w:t>
      </w:r>
    </w:p>
    <w:tbl>
      <w:tblPr>
        <w:tblW w:w="0" w:type="auto"/>
        <w:tblInd w:w="15" w:type="dxa"/>
        <w:tblLayout w:type="fixed"/>
        <w:tblCellMar>
          <w:left w:w="0" w:type="dxa"/>
          <w:right w:w="0" w:type="dxa"/>
        </w:tblCellMar>
        <w:tblLook w:val="04A0"/>
      </w:tblPr>
      <w:tblGrid>
        <w:gridCol w:w="750"/>
        <w:gridCol w:w="1088"/>
        <w:gridCol w:w="5242"/>
        <w:gridCol w:w="1043"/>
        <w:gridCol w:w="1537"/>
      </w:tblGrid>
      <w:tr w:rsidR="00D0507F" w:rsidTr="004D2427">
        <w:trPr>
          <w:trHeight w:hRule="exact" w:val="69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lastRenderedPageBreak/>
              <w:t xml:space="preserve">Item </w:t>
            </w:r>
            <w:r>
              <w:rPr>
                <w:rFonts w:ascii="Times New Roman" w:hAnsi="Times New Roman"/>
                <w:color w:val="000000"/>
                <w:spacing w:val="-10"/>
                <w:sz w:val="24"/>
              </w:rPr>
              <w:br/>
              <w:t>No.</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z w:val="24"/>
              </w:rPr>
            </w:pPr>
            <w:r>
              <w:rPr>
                <w:rFonts w:ascii="Times New Roman" w:hAnsi="Times New Roman"/>
                <w:color w:val="000000"/>
                <w:sz w:val="24"/>
              </w:rPr>
              <w:t>Description</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z w:val="24"/>
              </w:rPr>
            </w:pPr>
            <w:r>
              <w:rPr>
                <w:rFonts w:ascii="Times New Roman" w:hAnsi="Times New Roman"/>
                <w:color w:val="000000"/>
                <w:sz w:val="24"/>
              </w:rPr>
              <w:t>Rate (in Rs.)</w:t>
            </w:r>
          </w:p>
        </w:tc>
      </w:tr>
      <w:tr w:rsidR="00D0507F" w:rsidTr="004D2427">
        <w:trPr>
          <w:trHeight w:hRule="exact" w:val="27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19.4.3</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8"/>
                <w:sz w:val="24"/>
              </w:rPr>
            </w:pPr>
            <w:r>
              <w:rPr>
                <w:rFonts w:ascii="Times New Roman" w:hAnsi="Times New Roman"/>
                <w:color w:val="000000"/>
                <w:spacing w:val="8"/>
                <w:sz w:val="24"/>
              </w:rPr>
              <w:t>200 = diameter OD</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RM</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60"/>
              </w:tabs>
              <w:rPr>
                <w:rFonts w:ascii="Times New Roman" w:hAnsi="Times New Roman"/>
                <w:color w:val="000000"/>
                <w:spacing w:val="-10"/>
                <w:sz w:val="24"/>
              </w:rPr>
            </w:pPr>
            <w:r>
              <w:rPr>
                <w:rFonts w:ascii="Times New Roman" w:hAnsi="Times New Roman"/>
                <w:color w:val="000000"/>
                <w:spacing w:val="-10"/>
                <w:sz w:val="24"/>
              </w:rPr>
              <w:t>751.00</w:t>
            </w: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19.4.4</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4"/>
                <w:sz w:val="24"/>
              </w:rPr>
            </w:pPr>
            <w:r>
              <w:rPr>
                <w:rFonts w:ascii="Times New Roman" w:hAnsi="Times New Roman"/>
                <w:color w:val="000000"/>
                <w:spacing w:val="-4"/>
                <w:sz w:val="24"/>
              </w:rPr>
              <w:t>250 mm diameter 01)</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RM</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972,00</w:t>
            </w:r>
          </w:p>
        </w:tc>
      </w:tr>
      <w:tr w:rsidR="00D0507F" w:rsidTr="004D2427">
        <w:trPr>
          <w:trHeight w:hRule="exact" w:val="457"/>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19.4.5</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4"/>
                <w:sz w:val="24"/>
              </w:rPr>
            </w:pPr>
            <w:r>
              <w:rPr>
                <w:rFonts w:ascii="Times New Roman" w:hAnsi="Times New Roman"/>
                <w:color w:val="000000"/>
                <w:spacing w:val="-4"/>
                <w:sz w:val="24"/>
              </w:rPr>
              <w:t>300 mm diameter 01)</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RM</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60"/>
              </w:tabs>
              <w:rPr>
                <w:rFonts w:ascii="Times New Roman" w:hAnsi="Times New Roman"/>
                <w:color w:val="000000"/>
                <w:spacing w:val="-10"/>
                <w:sz w:val="24"/>
              </w:rPr>
            </w:pPr>
            <w:r>
              <w:rPr>
                <w:rFonts w:ascii="Times New Roman" w:hAnsi="Times New Roman"/>
                <w:color w:val="000000"/>
                <w:spacing w:val="-10"/>
                <w:sz w:val="24"/>
              </w:rPr>
              <w:t>1232.00</w:t>
            </w:r>
          </w:p>
        </w:tc>
      </w:tr>
      <w:tr w:rsidR="00D0507F" w:rsidTr="004D2427">
        <w:trPr>
          <w:trHeight w:hRule="exact" w:val="93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439"/>
              </w:tabs>
              <w:rPr>
                <w:rFonts w:ascii="Times New Roman" w:hAnsi="Times New Roman"/>
                <w:color w:val="000000"/>
                <w:spacing w:val="-10"/>
                <w:sz w:val="24"/>
              </w:rPr>
            </w:pPr>
            <w:r>
              <w:rPr>
                <w:rFonts w:ascii="Times New Roman" w:hAnsi="Times New Roman"/>
                <w:color w:val="000000"/>
                <w:spacing w:val="-10"/>
                <w:sz w:val="24"/>
              </w:rPr>
              <w:t>19.5</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8"/>
                <w:sz w:val="24"/>
              </w:rPr>
            </w:pPr>
            <w:r>
              <w:rPr>
                <w:rFonts w:ascii="Times New Roman" w:hAnsi="Times New Roman"/>
                <w:color w:val="000000"/>
                <w:spacing w:val="-8"/>
                <w:sz w:val="24"/>
              </w:rPr>
              <w:t xml:space="preserve">Providing and laying cement concrete 1:3:6 (1 cement : 3 sand : 6 </w:t>
            </w:r>
            <w:r>
              <w:rPr>
                <w:rFonts w:ascii="Times New Roman" w:hAnsi="Times New Roman"/>
                <w:color w:val="000000"/>
                <w:spacing w:val="1"/>
                <w:sz w:val="24"/>
              </w:rPr>
              <w:t xml:space="preserve">graded gime aggregate 20 mm nominal size) all-round PVC. </w:t>
            </w:r>
            <w:r>
              <w:rPr>
                <w:rFonts w:ascii="Times New Roman" w:hAnsi="Times New Roman"/>
                <w:color w:val="000000"/>
                <w:spacing w:val="-6"/>
                <w:sz w:val="24"/>
              </w:rPr>
              <w:t>pipes including bed concrete as per standard design:</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5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19.5.1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110 mm diameter PVC. pips</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RM</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60"/>
              </w:tabs>
              <w:rPr>
                <w:rFonts w:ascii="Times New Roman" w:hAnsi="Times New Roman"/>
                <w:color w:val="000000"/>
                <w:spacing w:val="-10"/>
                <w:sz w:val="24"/>
              </w:rPr>
            </w:pPr>
            <w:r>
              <w:rPr>
                <w:rFonts w:ascii="Times New Roman" w:hAnsi="Times New Roman"/>
                <w:color w:val="000000"/>
                <w:spacing w:val="-10"/>
                <w:sz w:val="24"/>
              </w:rPr>
              <w:t>576.00</w:t>
            </w:r>
          </w:p>
        </w:tc>
      </w:tr>
      <w:tr w:rsidR="00D0507F" w:rsidTr="004D2427">
        <w:trPr>
          <w:trHeight w:hRule="exact" w:val="45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19.5.2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160 mm diameter PVC.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RM</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704,00</w:t>
            </w:r>
          </w:p>
        </w:tc>
      </w:tr>
      <w:tr w:rsidR="00D0507F" w:rsidTr="004D2427">
        <w:trPr>
          <w:trHeight w:hRule="exact" w:val="45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19.5.3</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200 mm diameter PVC.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RM</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821,00</w:t>
            </w:r>
          </w:p>
        </w:tc>
      </w:tr>
      <w:tr w:rsidR="00D0507F" w:rsidTr="004D2427">
        <w:trPr>
          <w:trHeight w:hRule="exact" w:val="442"/>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19.5.4</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250 mm diameter PVC.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RM</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949,00</w:t>
            </w:r>
          </w:p>
        </w:tc>
      </w:tr>
      <w:tr w:rsidR="00D0507F" w:rsidTr="004D2427">
        <w:trPr>
          <w:trHeight w:hRule="exact" w:val="45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19.5.5</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300 mm diameter PVC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RM</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60"/>
              </w:tabs>
              <w:rPr>
                <w:rFonts w:ascii="Times New Roman" w:hAnsi="Times New Roman"/>
                <w:color w:val="000000"/>
                <w:spacing w:val="-10"/>
                <w:sz w:val="24"/>
              </w:rPr>
            </w:pPr>
            <w:r>
              <w:rPr>
                <w:rFonts w:ascii="Times New Roman" w:hAnsi="Times New Roman"/>
                <w:color w:val="000000"/>
                <w:spacing w:val="-10"/>
                <w:sz w:val="24"/>
              </w:rPr>
              <w:t>1078.00</w:t>
            </w:r>
          </w:p>
        </w:tc>
      </w:tr>
      <w:tr w:rsidR="00D0507F" w:rsidTr="004D2427">
        <w:trPr>
          <w:trHeight w:hRule="exact" w:val="100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439"/>
              </w:tabs>
              <w:rPr>
                <w:rFonts w:ascii="Times New Roman" w:hAnsi="Times New Roman"/>
                <w:color w:val="000000"/>
                <w:spacing w:val="-10"/>
                <w:sz w:val="24"/>
              </w:rPr>
            </w:pPr>
            <w:r>
              <w:rPr>
                <w:rFonts w:ascii="Times New Roman" w:hAnsi="Times New Roman"/>
                <w:color w:val="000000"/>
                <w:spacing w:val="-10"/>
                <w:sz w:val="24"/>
              </w:rPr>
              <w:t>19.6</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72"/>
              <w:jc w:val="both"/>
              <w:rPr>
                <w:rFonts w:ascii="Times New Roman" w:hAnsi="Times New Roman"/>
                <w:color w:val="000000"/>
                <w:spacing w:val="-7"/>
                <w:sz w:val="24"/>
              </w:rPr>
            </w:pPr>
            <w:r>
              <w:rPr>
                <w:rFonts w:ascii="Times New Roman" w:hAnsi="Times New Roman"/>
                <w:color w:val="000000"/>
                <w:spacing w:val="-7"/>
                <w:sz w:val="24"/>
              </w:rPr>
              <w:t xml:space="preserve">Providing and laying cement concrete 1:3:6 (1 cement : 3 sand : 6 </w:t>
            </w:r>
            <w:r>
              <w:rPr>
                <w:rFonts w:ascii="Times New Roman" w:hAnsi="Times New Roman"/>
                <w:color w:val="000000"/>
                <w:spacing w:val="-2"/>
                <w:sz w:val="24"/>
              </w:rPr>
              <w:t xml:space="preserve">graded stone aggregate 20 mm nominal dm) up to haunches of </w:t>
            </w:r>
            <w:r>
              <w:rPr>
                <w:rFonts w:ascii="Times New Roman" w:hAnsi="Times New Roman"/>
                <w:color w:val="000000"/>
                <w:spacing w:val="-7"/>
                <w:sz w:val="24"/>
              </w:rPr>
              <w:t xml:space="preserve">PVC. pipes including bed </w:t>
            </w:r>
            <w:r>
              <w:rPr>
                <w:rFonts w:ascii="Times New Roman" w:hAnsi="Times New Roman"/>
                <w:i/>
                <w:color w:val="000000"/>
                <w:spacing w:val="3"/>
                <w:sz w:val="24"/>
              </w:rPr>
              <w:t xml:space="preserve">concrete </w:t>
            </w:r>
            <w:r>
              <w:rPr>
                <w:rFonts w:ascii="Times New Roman" w:hAnsi="Times New Roman"/>
                <w:color w:val="000000"/>
                <w:spacing w:val="-7"/>
                <w:sz w:val="24"/>
              </w:rPr>
              <w:t>as per standard design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0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19.6.1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110 mm diameter PVC.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b/>
                <w:color w:val="000000"/>
                <w:sz w:val="24"/>
              </w:rPr>
            </w:pPr>
            <w:r>
              <w:rPr>
                <w:rFonts w:ascii="Times New Roman" w:hAnsi="Times New Roman"/>
                <w:b/>
                <w:color w:val="000000"/>
                <w:sz w:val="24"/>
              </w:rPr>
              <w:t>RM</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60"/>
              </w:tabs>
              <w:rPr>
                <w:rFonts w:ascii="Times New Roman" w:hAnsi="Times New Roman"/>
                <w:color w:val="000000"/>
                <w:spacing w:val="-10"/>
                <w:sz w:val="24"/>
              </w:rPr>
            </w:pPr>
            <w:r>
              <w:rPr>
                <w:rFonts w:ascii="Times New Roman" w:hAnsi="Times New Roman"/>
                <w:color w:val="000000"/>
                <w:spacing w:val="-10"/>
                <w:sz w:val="24"/>
              </w:rPr>
              <w:t>274.00</w:t>
            </w:r>
          </w:p>
        </w:tc>
      </w:tr>
      <w:tr w:rsidR="00D0507F" w:rsidTr="004D2427">
        <w:trPr>
          <w:trHeight w:hRule="exact" w:val="397"/>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19.6.2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160 mm diameter PVC.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RM</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444,00</w:t>
            </w:r>
          </w:p>
        </w:tc>
      </w:tr>
      <w:tr w:rsidR="00D0507F" w:rsidTr="004D2427">
        <w:trPr>
          <w:trHeight w:hRule="exact" w:val="40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19.6.3</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200 mm diameter PVC.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RM</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521,00</w:t>
            </w:r>
          </w:p>
        </w:tc>
      </w:tr>
      <w:tr w:rsidR="00D0507F" w:rsidTr="004D2427">
        <w:trPr>
          <w:trHeight w:hRule="exact" w:val="39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19.6.4</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250 mm diameter PVC.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RM</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60"/>
              </w:tabs>
              <w:rPr>
                <w:rFonts w:ascii="Times New Roman" w:hAnsi="Times New Roman"/>
                <w:color w:val="000000"/>
                <w:spacing w:val="-10"/>
                <w:sz w:val="24"/>
              </w:rPr>
            </w:pPr>
            <w:r>
              <w:rPr>
                <w:rFonts w:ascii="Times New Roman" w:hAnsi="Times New Roman"/>
                <w:color w:val="000000"/>
                <w:spacing w:val="-10"/>
                <w:sz w:val="24"/>
              </w:rPr>
              <w:t>607.00</w:t>
            </w:r>
          </w:p>
        </w:tc>
      </w:tr>
      <w:tr w:rsidR="00D0507F" w:rsidTr="004D2427">
        <w:trPr>
          <w:trHeight w:hRule="exact" w:val="48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19.6.5</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300 mm diameter PVC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RM</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60"/>
              </w:tabs>
              <w:rPr>
                <w:rFonts w:ascii="Times New Roman" w:hAnsi="Times New Roman"/>
                <w:color w:val="000000"/>
                <w:spacing w:val="-10"/>
                <w:sz w:val="24"/>
              </w:rPr>
            </w:pPr>
            <w:r>
              <w:rPr>
                <w:rFonts w:ascii="Times New Roman" w:hAnsi="Times New Roman"/>
                <w:color w:val="000000"/>
                <w:spacing w:val="-10"/>
                <w:sz w:val="24"/>
              </w:rPr>
              <w:t>700.00</w:t>
            </w:r>
          </w:p>
        </w:tc>
      </w:tr>
      <w:tr w:rsidR="00D0507F" w:rsidTr="004D2427">
        <w:trPr>
          <w:trHeight w:hRule="exact" w:val="151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439"/>
              </w:tabs>
              <w:rPr>
                <w:rFonts w:ascii="Times New Roman" w:hAnsi="Times New Roman"/>
                <w:color w:val="000000"/>
                <w:spacing w:val="-10"/>
                <w:sz w:val="24"/>
              </w:rPr>
            </w:pPr>
            <w:r>
              <w:rPr>
                <w:rFonts w:ascii="Times New Roman" w:hAnsi="Times New Roman"/>
                <w:color w:val="000000"/>
                <w:spacing w:val="-10"/>
                <w:sz w:val="24"/>
              </w:rPr>
              <w:t>19.7</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Providing and fixing square-mouth S.W. gully trap class SP1 </w:t>
            </w:r>
            <w:r>
              <w:rPr>
                <w:rFonts w:ascii="Times New Roman" w:hAnsi="Times New Roman"/>
                <w:color w:val="000000"/>
                <w:spacing w:val="7"/>
                <w:sz w:val="24"/>
              </w:rPr>
              <w:t xml:space="preserve">complete with C.I. grating brick masonry chat with water </w:t>
            </w:r>
            <w:r>
              <w:rPr>
                <w:rFonts w:ascii="Times New Roman" w:hAnsi="Times New Roman"/>
                <w:color w:val="000000"/>
                <w:sz w:val="24"/>
              </w:rPr>
              <w:t xml:space="preserve">tight C.L cover with frame of 300 x300 mm size (inside) the </w:t>
            </w:r>
            <w:r>
              <w:rPr>
                <w:rFonts w:ascii="Times New Roman" w:hAnsi="Times New Roman"/>
                <w:color w:val="000000"/>
                <w:spacing w:val="-2"/>
                <w:sz w:val="24"/>
              </w:rPr>
              <w:t xml:space="preserve">weight of cover to be not less than 4.50 kg and Dame to be not </w:t>
            </w:r>
            <w:r>
              <w:rPr>
                <w:rFonts w:ascii="Times New Roman" w:hAnsi="Times New Roman"/>
                <w:color w:val="000000"/>
                <w:spacing w:val="-5"/>
                <w:sz w:val="24"/>
              </w:rPr>
              <w:t>less than 2.70 kg as per standard design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27"/>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19.7.1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8"/>
                <w:sz w:val="24"/>
              </w:rPr>
            </w:pPr>
            <w:r>
              <w:rPr>
                <w:rFonts w:ascii="Times New Roman" w:hAnsi="Times New Roman"/>
                <w:color w:val="000000"/>
                <w:spacing w:val="-8"/>
                <w:sz w:val="24"/>
              </w:rPr>
              <w:t>100x100 mm size P type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3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19,7.1.1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With wall burnt bricks</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60"/>
              </w:tabs>
              <w:rPr>
                <w:rFonts w:ascii="Times New Roman" w:hAnsi="Times New Roman"/>
                <w:color w:val="000000"/>
                <w:spacing w:val="-10"/>
                <w:sz w:val="24"/>
              </w:rPr>
            </w:pPr>
            <w:r>
              <w:rPr>
                <w:rFonts w:ascii="Times New Roman" w:hAnsi="Times New Roman"/>
                <w:color w:val="000000"/>
                <w:spacing w:val="-10"/>
                <w:sz w:val="24"/>
              </w:rPr>
              <w:t>1764.00</w:t>
            </w:r>
          </w:p>
        </w:tc>
      </w:tr>
      <w:tr w:rsidR="00D0507F" w:rsidTr="004D2427">
        <w:trPr>
          <w:trHeight w:hRule="exact" w:val="51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19.7.12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 xml:space="preserve">With </w:t>
            </w:r>
            <w:r>
              <w:rPr>
                <w:rFonts w:ascii="Times New Roman" w:hAnsi="Times New Roman"/>
                <w:b/>
                <w:i/>
                <w:color w:val="000000"/>
                <w:spacing w:val="-6"/>
                <w:w w:val="105"/>
                <w:sz w:val="24"/>
              </w:rPr>
              <w:t xml:space="preserve">Sewer </w:t>
            </w:r>
            <w:r>
              <w:rPr>
                <w:rFonts w:ascii="Times New Roman" w:hAnsi="Times New Roman"/>
                <w:color w:val="000000"/>
                <w:spacing w:val="-6"/>
                <w:sz w:val="24"/>
              </w:rPr>
              <w:t>bricks conforming to IS : 4885</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60"/>
              </w:tabs>
              <w:rPr>
                <w:rFonts w:ascii="Times New Roman" w:hAnsi="Times New Roman"/>
                <w:color w:val="000000"/>
                <w:spacing w:val="-10"/>
                <w:sz w:val="24"/>
              </w:rPr>
            </w:pPr>
            <w:r>
              <w:rPr>
                <w:rFonts w:ascii="Times New Roman" w:hAnsi="Times New Roman"/>
                <w:color w:val="000000"/>
                <w:spacing w:val="-10"/>
                <w:sz w:val="24"/>
              </w:rPr>
              <w:t>1668.00</w:t>
            </w:r>
          </w:p>
        </w:tc>
      </w:tr>
      <w:tr w:rsidR="00D0507F" w:rsidTr="004D2427">
        <w:trPr>
          <w:trHeight w:hRule="exact" w:val="52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19.7.2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b/>
                <w:color w:val="000000"/>
                <w:sz w:val="24"/>
              </w:rPr>
            </w:pPr>
            <w:r>
              <w:rPr>
                <w:rFonts w:ascii="Times New Roman" w:hAnsi="Times New Roman"/>
                <w:b/>
                <w:color w:val="000000"/>
                <w:sz w:val="24"/>
              </w:rPr>
              <w:t>150 x 100 = size P type.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52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b/>
                <w:color w:val="000000"/>
                <w:sz w:val="24"/>
              </w:rPr>
            </w:pPr>
            <w:r>
              <w:rPr>
                <w:rFonts w:ascii="Times New Roman" w:hAnsi="Times New Roman"/>
                <w:b/>
                <w:color w:val="000000"/>
                <w:sz w:val="24"/>
              </w:rPr>
              <w:t>19/.21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92076E">
            <w:pPr>
              <w:ind w:left="112"/>
              <w:rPr>
                <w:rFonts w:ascii="Times New Roman" w:hAnsi="Times New Roman"/>
                <w:b/>
                <w:color w:val="000000"/>
                <w:spacing w:val="-12"/>
                <w:sz w:val="24"/>
              </w:rPr>
            </w:pPr>
            <w:r>
              <w:rPr>
                <w:rFonts w:ascii="Times New Roman" w:hAnsi="Times New Roman"/>
                <w:b/>
                <w:color w:val="000000"/>
                <w:spacing w:val="-12"/>
                <w:sz w:val="24"/>
              </w:rPr>
              <w:t>With well burnt bri</w:t>
            </w:r>
            <w:ins w:id="1421" w:author="xds" w:date="2015-01-13T02:04:00Z">
              <w:r w:rsidR="0092076E">
                <w:rPr>
                  <w:rFonts w:ascii="Times New Roman" w:hAnsi="Times New Roman"/>
                  <w:b/>
                  <w:color w:val="000000"/>
                  <w:spacing w:val="-12"/>
                  <w:sz w:val="24"/>
                </w:rPr>
                <w:t>ks</w:t>
              </w:r>
            </w:ins>
            <w:r>
              <w:rPr>
                <w:rFonts w:ascii="Times New Roman" w:hAnsi="Times New Roman"/>
                <w:b/>
                <w:color w:val="000000"/>
                <w:spacing w:val="-12"/>
                <w:sz w:val="24"/>
              </w:rPr>
              <w:t>c</w:t>
            </w:r>
            <w:del w:id="1422" w:author="xds" w:date="2015-01-13T02:04:00Z">
              <w:r w:rsidDel="0092076E">
                <w:rPr>
                  <w:rFonts w:ascii="Times New Roman" w:hAnsi="Times New Roman"/>
                  <w:b/>
                  <w:color w:val="000000"/>
                  <w:spacing w:val="-12"/>
                  <w:sz w:val="24"/>
                </w:rPr>
                <w:delText>ks</w:delText>
              </w:r>
            </w:del>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b/>
                <w:color w:val="000000"/>
                <w:sz w:val="24"/>
              </w:rPr>
            </w:pPr>
            <w:r>
              <w:rPr>
                <w:rFonts w:ascii="Times New Roman" w:hAnsi="Times New Roman"/>
                <w:b/>
                <w:color w:val="000000"/>
                <w:sz w:val="24"/>
              </w:rPr>
              <w:t>cacti</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60"/>
              </w:tabs>
              <w:rPr>
                <w:rFonts w:ascii="Times New Roman" w:hAnsi="Times New Roman"/>
                <w:color w:val="000000"/>
                <w:spacing w:val="-10"/>
                <w:sz w:val="24"/>
              </w:rPr>
            </w:pPr>
            <w:r>
              <w:rPr>
                <w:rFonts w:ascii="Times New Roman" w:hAnsi="Times New Roman"/>
                <w:color w:val="000000"/>
                <w:spacing w:val="-10"/>
                <w:sz w:val="24"/>
              </w:rPr>
              <w:t>1803.00</w:t>
            </w:r>
          </w:p>
        </w:tc>
      </w:tr>
      <w:tr w:rsidR="00D0507F" w:rsidTr="004D2427">
        <w:trPr>
          <w:trHeight w:hRule="exact" w:val="517"/>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19.7.2.2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With sewer bricks conforming to IS : 4885</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60"/>
              </w:tabs>
              <w:rPr>
                <w:rFonts w:ascii="Times New Roman" w:hAnsi="Times New Roman"/>
                <w:color w:val="000000"/>
                <w:spacing w:val="-10"/>
                <w:sz w:val="24"/>
              </w:rPr>
            </w:pPr>
            <w:r>
              <w:rPr>
                <w:rFonts w:ascii="Times New Roman" w:hAnsi="Times New Roman"/>
                <w:color w:val="000000"/>
                <w:spacing w:val="-10"/>
                <w:sz w:val="24"/>
              </w:rPr>
              <w:t>1707.00</w:t>
            </w:r>
          </w:p>
        </w:tc>
      </w:tr>
      <w:tr w:rsidR="00D0507F" w:rsidTr="004D2427">
        <w:trPr>
          <w:trHeight w:hRule="exact" w:val="52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19.7.3</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8"/>
                <w:sz w:val="24"/>
              </w:rPr>
            </w:pPr>
            <w:r>
              <w:rPr>
                <w:rFonts w:ascii="Times New Roman" w:hAnsi="Times New Roman"/>
                <w:color w:val="000000"/>
                <w:spacing w:val="-8"/>
                <w:sz w:val="24"/>
              </w:rPr>
              <w:t>180x150 mm size P type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51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19.7.3.1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With wall burnt bricks</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60"/>
              </w:tabs>
              <w:rPr>
                <w:rFonts w:ascii="Times New Roman" w:hAnsi="Times New Roman"/>
                <w:color w:val="000000"/>
                <w:spacing w:val="-10"/>
                <w:sz w:val="24"/>
              </w:rPr>
            </w:pPr>
            <w:r>
              <w:rPr>
                <w:rFonts w:ascii="Times New Roman" w:hAnsi="Times New Roman"/>
                <w:color w:val="000000"/>
                <w:spacing w:val="-10"/>
                <w:sz w:val="24"/>
              </w:rPr>
              <w:t>1913.00</w:t>
            </w:r>
          </w:p>
        </w:tc>
      </w:tr>
      <w:tr w:rsidR="00D0507F" w:rsidTr="004D2427">
        <w:trPr>
          <w:trHeight w:hRule="exact" w:val="547"/>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19.7.32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z w:val="24"/>
              </w:rPr>
            </w:pPr>
            <w:r>
              <w:rPr>
                <w:rFonts w:ascii="Times New Roman" w:hAnsi="Times New Roman"/>
                <w:color w:val="000000"/>
                <w:sz w:val="24"/>
              </w:rPr>
              <w:t>With Sewn: bricks confining to IS : 4885</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60"/>
              </w:tabs>
              <w:rPr>
                <w:rFonts w:ascii="Times New Roman" w:hAnsi="Times New Roman"/>
                <w:color w:val="000000"/>
                <w:spacing w:val="-10"/>
                <w:sz w:val="24"/>
              </w:rPr>
            </w:pPr>
            <w:r>
              <w:rPr>
                <w:rFonts w:ascii="Times New Roman" w:hAnsi="Times New Roman"/>
                <w:color w:val="000000"/>
                <w:spacing w:val="-10"/>
                <w:sz w:val="24"/>
              </w:rPr>
              <w:t>1818.00</w:t>
            </w:r>
          </w:p>
        </w:tc>
      </w:tr>
    </w:tbl>
    <w:p w:rsidR="00D0507F" w:rsidRDefault="00D0507F" w:rsidP="00D0507F">
      <w:pPr>
        <w:rPr>
          <w:rFonts w:ascii="Times New Roman" w:hAnsi="Times New Roman"/>
          <w:color w:val="000000"/>
          <w:sz w:val="24"/>
        </w:rPr>
      </w:pPr>
    </w:p>
    <w:p w:rsidR="00D0507F" w:rsidRPr="00852B40" w:rsidRDefault="00852B40" w:rsidP="00852B40">
      <w:pPr>
        <w:jc w:val="center"/>
      </w:pPr>
      <w:r>
        <w:t>Page No.341</w:t>
      </w:r>
    </w:p>
    <w:tbl>
      <w:tblPr>
        <w:tblW w:w="0" w:type="auto"/>
        <w:tblInd w:w="15" w:type="dxa"/>
        <w:tblLayout w:type="fixed"/>
        <w:tblCellMar>
          <w:left w:w="0" w:type="dxa"/>
          <w:right w:w="0" w:type="dxa"/>
        </w:tblCellMar>
        <w:tblLook w:val="0000"/>
      </w:tblPr>
      <w:tblGrid>
        <w:gridCol w:w="750"/>
        <w:gridCol w:w="1088"/>
        <w:gridCol w:w="5242"/>
        <w:gridCol w:w="1043"/>
        <w:gridCol w:w="1537"/>
        <w:tblGridChange w:id="1423">
          <w:tblGrid>
            <w:gridCol w:w="115"/>
            <w:gridCol w:w="635"/>
            <w:gridCol w:w="115"/>
            <w:gridCol w:w="973"/>
            <w:gridCol w:w="115"/>
            <w:gridCol w:w="5127"/>
            <w:gridCol w:w="115"/>
            <w:gridCol w:w="928"/>
            <w:gridCol w:w="115"/>
            <w:gridCol w:w="1422"/>
            <w:gridCol w:w="115"/>
          </w:tblGrid>
        </w:tblGridChange>
      </w:tblGrid>
      <w:tr w:rsidR="00D0507F" w:rsidTr="004D2427">
        <w:trPr>
          <w:trHeight w:hRule="exact" w:val="69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z w:val="24"/>
              </w:rPr>
            </w:pPr>
            <w:r>
              <w:rPr>
                <w:rFonts w:ascii="Times New Roman" w:hAnsi="Times New Roman"/>
                <w:color w:val="000000"/>
                <w:sz w:val="24"/>
              </w:rPr>
              <w:t>Description</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IInit</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z w:val="24"/>
              </w:rPr>
            </w:pPr>
            <w:r>
              <w:rPr>
                <w:rFonts w:ascii="Times New Roman" w:hAnsi="Times New Roman"/>
                <w:color w:val="000000"/>
                <w:sz w:val="24"/>
              </w:rPr>
              <w:t>Rate (in Rs.)</w:t>
            </w:r>
          </w:p>
        </w:tc>
      </w:tr>
      <w:tr w:rsidR="00D0507F" w:rsidTr="004D2427">
        <w:trPr>
          <w:trHeight w:hRule="exact" w:val="27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123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lastRenderedPageBreak/>
              <w:t>19J</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Providing and laying ikon-pressure NP2 class (light duty) RC.C. </w:t>
            </w:r>
            <w:r>
              <w:rPr>
                <w:rFonts w:ascii="Times New Roman" w:hAnsi="Times New Roman"/>
                <w:color w:val="000000"/>
                <w:spacing w:val="-2"/>
                <w:sz w:val="24"/>
              </w:rPr>
              <w:t xml:space="preserve">pipes with collars jointed with stiff mixture of cement mortar in </w:t>
            </w:r>
            <w:r>
              <w:rPr>
                <w:rFonts w:ascii="Times New Roman" w:hAnsi="Times New Roman"/>
                <w:color w:val="000000"/>
                <w:sz w:val="24"/>
              </w:rPr>
              <w:t xml:space="preserve">the proportion of 1:2 (1 cement • 2 sand) including testing of </w:t>
            </w:r>
            <w:r>
              <w:rPr>
                <w:rFonts w:ascii="Times New Roman" w:hAnsi="Times New Roman"/>
                <w:color w:val="000000"/>
                <w:spacing w:val="-4"/>
                <w:sz w:val="24"/>
              </w:rPr>
              <w:t>joints etc. complete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19.8.1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4"/>
                <w:sz w:val="24"/>
              </w:rPr>
            </w:pPr>
            <w:r>
              <w:rPr>
                <w:rFonts w:ascii="Times New Roman" w:hAnsi="Times New Roman"/>
                <w:color w:val="000000"/>
                <w:spacing w:val="-4"/>
                <w:sz w:val="24"/>
              </w:rPr>
              <w:t>100 mm dia. RC.C.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243,00</w:t>
            </w:r>
          </w:p>
        </w:tc>
      </w:tr>
      <w:tr w:rsidR="00D0507F" w:rsidTr="004D2427">
        <w:trPr>
          <w:trHeight w:hRule="exact" w:val="457"/>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19.8.2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4"/>
                <w:sz w:val="24"/>
              </w:rPr>
            </w:pPr>
            <w:r>
              <w:rPr>
                <w:rFonts w:ascii="Times New Roman" w:hAnsi="Times New Roman"/>
                <w:color w:val="000000"/>
                <w:spacing w:val="-4"/>
                <w:sz w:val="24"/>
              </w:rPr>
              <w:t>150 mm dia. RC.C.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285,00</w:t>
            </w: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19.8.3</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250 rum dia. R.C.C.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385.00</w:t>
            </w: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19.8.4</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8"/>
                <w:sz w:val="24"/>
              </w:rPr>
            </w:pPr>
            <w:r>
              <w:rPr>
                <w:rFonts w:ascii="Times New Roman" w:hAnsi="Times New Roman"/>
                <w:color w:val="000000"/>
                <w:spacing w:val="-8"/>
                <w:sz w:val="24"/>
              </w:rPr>
              <w:t xml:space="preserve">300 mm dia. </w:t>
            </w:r>
            <w:r>
              <w:rPr>
                <w:rFonts w:ascii="Times New Roman" w:hAnsi="Times New Roman"/>
                <w:b/>
                <w:i/>
                <w:color w:val="000000"/>
                <w:spacing w:val="2"/>
                <w:sz w:val="24"/>
              </w:rPr>
              <w:t xml:space="preserve">R.C.C. </w:t>
            </w:r>
            <w:r>
              <w:rPr>
                <w:rFonts w:ascii="Times New Roman" w:hAnsi="Times New Roman"/>
                <w:color w:val="000000"/>
                <w:spacing w:val="-8"/>
                <w:sz w:val="24"/>
              </w:rPr>
              <w:t>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480.00</w:t>
            </w:r>
          </w:p>
        </w:tc>
      </w:tr>
      <w:tr w:rsidR="00D0507F" w:rsidTr="004D2427">
        <w:trPr>
          <w:trHeight w:hRule="exact" w:val="45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19.8.5</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8"/>
                <w:sz w:val="24"/>
              </w:rPr>
            </w:pPr>
            <w:r>
              <w:rPr>
                <w:rFonts w:ascii="Times New Roman" w:hAnsi="Times New Roman"/>
                <w:color w:val="000000"/>
                <w:spacing w:val="-8"/>
                <w:sz w:val="24"/>
              </w:rPr>
              <w:t xml:space="preserve">450 mm dia. </w:t>
            </w:r>
            <w:r>
              <w:rPr>
                <w:rFonts w:ascii="Times New Roman" w:hAnsi="Times New Roman"/>
                <w:b/>
                <w:i/>
                <w:color w:val="000000"/>
                <w:spacing w:val="2"/>
                <w:sz w:val="24"/>
              </w:rPr>
              <w:t xml:space="preserve">R.C.C. </w:t>
            </w:r>
            <w:r>
              <w:rPr>
                <w:rFonts w:ascii="Times New Roman" w:hAnsi="Times New Roman"/>
                <w:color w:val="000000"/>
                <w:spacing w:val="-8"/>
                <w:sz w:val="24"/>
              </w:rPr>
              <w:t>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699.00</w:t>
            </w: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19.8.6</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4"/>
                <w:sz w:val="24"/>
              </w:rPr>
            </w:pPr>
            <w:r>
              <w:rPr>
                <w:rFonts w:ascii="Times New Roman" w:hAnsi="Times New Roman"/>
                <w:color w:val="000000"/>
                <w:spacing w:val="-4"/>
                <w:sz w:val="24"/>
              </w:rPr>
              <w:t>500 mm dia ILC.C.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826.00</w:t>
            </w:r>
          </w:p>
        </w:tc>
      </w:tr>
      <w:tr w:rsidR="00D0507F" w:rsidTr="004D2427">
        <w:trPr>
          <w:trHeight w:hRule="exact" w:val="562"/>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19.8.7</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600 mm dia R_C.C.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right="352"/>
              <w:jc w:val="right"/>
              <w:rPr>
                <w:rFonts w:ascii="Times New Roman" w:hAnsi="Times New Roman"/>
                <w:color w:val="000000"/>
                <w:spacing w:val="-10"/>
                <w:sz w:val="24"/>
              </w:rPr>
            </w:pPr>
            <w:r>
              <w:rPr>
                <w:rFonts w:ascii="Times New Roman" w:hAnsi="Times New Roman"/>
                <w:color w:val="000000"/>
                <w:spacing w:val="-10"/>
                <w:sz w:val="24"/>
              </w:rPr>
              <w:t>1278.00</w:t>
            </w:r>
          </w:p>
        </w:tc>
      </w:tr>
      <w:tr w:rsidR="00D0507F" w:rsidTr="004D2427">
        <w:trPr>
          <w:trHeight w:hRule="exact" w:val="282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199</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Constructing brick masonry manhole in cement mortar 1:4 ( 1 </w:t>
            </w:r>
            <w:r>
              <w:rPr>
                <w:rFonts w:ascii="Times New Roman" w:hAnsi="Times New Roman"/>
                <w:color w:val="000000"/>
                <w:spacing w:val="-5"/>
                <w:sz w:val="24"/>
              </w:rPr>
              <w:t xml:space="preserve">canent : 4 sand ) R.C.C. top slab with Cement Concrete 1:2:4 mix </w:t>
            </w:r>
            <w:r>
              <w:rPr>
                <w:rFonts w:ascii="Times New Roman" w:hAnsi="Times New Roman"/>
                <w:color w:val="000000"/>
                <w:spacing w:val="-1"/>
                <w:sz w:val="24"/>
              </w:rPr>
              <w:t xml:space="preserve">(1 cement : 2 sand : 4 graded stone aggregate 20 mm nominal </w:t>
            </w:r>
            <w:r>
              <w:rPr>
                <w:rFonts w:ascii="Times New Roman" w:hAnsi="Times New Roman"/>
                <w:color w:val="000000"/>
                <w:spacing w:val="-7"/>
                <w:sz w:val="24"/>
              </w:rPr>
              <w:t xml:space="preserve">size), foundation concrete 1:4:8 mix. (1 cement : 4 sand : 8 graded </w:t>
            </w:r>
            <w:r>
              <w:rPr>
                <w:rFonts w:ascii="Times New Roman" w:hAnsi="Times New Roman"/>
                <w:color w:val="000000"/>
                <w:spacing w:val="-8"/>
                <w:sz w:val="24"/>
              </w:rPr>
              <w:t xml:space="preserve">stone aggregate 40mm nominal size) inside plastering 12mm thick </w:t>
            </w:r>
            <w:r>
              <w:rPr>
                <w:rFonts w:ascii="Times New Roman" w:hAnsi="Times New Roman"/>
                <w:color w:val="000000"/>
                <w:spacing w:val="-7"/>
                <w:sz w:val="24"/>
              </w:rPr>
              <w:t xml:space="preserve">with cement mortar 1:3 (1 cement -. 3 sand) finished with floating </w:t>
            </w:r>
            <w:r>
              <w:rPr>
                <w:rFonts w:ascii="Times New Roman" w:hAnsi="Times New Roman"/>
                <w:color w:val="000000"/>
                <w:spacing w:val="-6"/>
                <w:sz w:val="24"/>
              </w:rPr>
              <w:t xml:space="preserve">coal of neat cement and making charnels in cement concrete 1:2:4 </w:t>
            </w:r>
            <w:r>
              <w:rPr>
                <w:rFonts w:ascii="Times New Roman" w:hAnsi="Times New Roman"/>
                <w:color w:val="000000"/>
                <w:spacing w:val="-10"/>
                <w:sz w:val="24"/>
              </w:rPr>
              <w:t xml:space="preserve">(1 cement : 2 sand - 4 graded stone aggregate 20mm nominal size) </w:t>
            </w:r>
            <w:r>
              <w:rPr>
                <w:rFonts w:ascii="Times New Roman" w:hAnsi="Times New Roman"/>
                <w:color w:val="000000"/>
                <w:sz w:val="24"/>
              </w:rPr>
              <w:t xml:space="preserve">flnitthed with a floating coat of neat cement complete as per </w:t>
            </w:r>
            <w:r>
              <w:rPr>
                <w:rFonts w:ascii="Times New Roman" w:hAnsi="Times New Roman"/>
                <w:color w:val="000000"/>
                <w:spacing w:val="-6"/>
                <w:sz w:val="24"/>
              </w:rPr>
              <w:t>standard design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E7461C">
        <w:tblPrEx>
          <w:tblW w:w="0" w:type="auto"/>
          <w:tblInd w:w="15" w:type="dxa"/>
          <w:tblLayout w:type="fixed"/>
          <w:tblCellMar>
            <w:left w:w="0" w:type="dxa"/>
            <w:right w:w="0" w:type="dxa"/>
          </w:tblCellMar>
          <w:tblLook w:val="0000"/>
          <w:tblPrExChange w:id="1424" w:author="Admin" w:date="2015-11-28T12:18:00Z">
            <w:tblPrEx>
              <w:tblW w:w="0" w:type="auto"/>
              <w:tblInd w:w="15" w:type="dxa"/>
              <w:tblLayout w:type="fixed"/>
              <w:tblCellMar>
                <w:left w:w="0" w:type="dxa"/>
                <w:right w:w="0" w:type="dxa"/>
              </w:tblCellMar>
              <w:tblLook w:val="0000"/>
            </w:tblPrEx>
          </w:tblPrExChange>
        </w:tblPrEx>
        <w:trPr>
          <w:trHeight w:hRule="exact" w:val="1527"/>
          <w:trPrChange w:id="1425" w:author="Admin" w:date="2015-11-28T12:18:00Z">
            <w:trPr>
              <w:gridAfter w:val="0"/>
              <w:trHeight w:hRule="exact" w:val="1492"/>
            </w:trPr>
          </w:trPrChange>
        </w:trPr>
        <w:tc>
          <w:tcPr>
            <w:tcW w:w="750" w:type="dxa"/>
            <w:tcBorders>
              <w:top w:val="single" w:sz="6" w:space="0" w:color="000000"/>
              <w:left w:val="single" w:sz="6" w:space="0" w:color="000000"/>
              <w:bottom w:val="single" w:sz="6" w:space="0" w:color="000000"/>
              <w:right w:val="single" w:sz="6" w:space="0" w:color="000000"/>
            </w:tcBorders>
            <w:tcPrChange w:id="1426" w:author="Admin" w:date="2015-11-28T12:18:00Z">
              <w:tcPr>
                <w:tcW w:w="750" w:type="dxa"/>
                <w:gridSpan w:val="2"/>
                <w:tcBorders>
                  <w:top w:val="single" w:sz="6" w:space="0" w:color="000000"/>
                  <w:left w:val="single" w:sz="6" w:space="0" w:color="000000"/>
                  <w:bottom w:val="single" w:sz="6" w:space="0" w:color="000000"/>
                  <w:right w:val="single" w:sz="6" w:space="0" w:color="000000"/>
                </w:tcBorders>
              </w:tcPr>
            </w:tcPrChange>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Change w:id="1427" w:author="Admin" w:date="2015-11-28T12:18:00Z">
              <w:tcPr>
                <w:tcW w:w="1088" w:type="dxa"/>
                <w:gridSpan w:val="2"/>
                <w:tcBorders>
                  <w:top w:val="single" w:sz="6" w:space="0" w:color="000000"/>
                  <w:left w:val="single" w:sz="6" w:space="0" w:color="000000"/>
                  <w:bottom w:val="single" w:sz="6" w:space="0" w:color="000000"/>
                  <w:right w:val="single" w:sz="6" w:space="0" w:color="000000"/>
                </w:tcBorders>
              </w:tcPr>
            </w:tcPrChange>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19.9.1</w:t>
            </w:r>
          </w:p>
        </w:tc>
        <w:tc>
          <w:tcPr>
            <w:tcW w:w="5242" w:type="dxa"/>
            <w:tcBorders>
              <w:top w:val="single" w:sz="6" w:space="0" w:color="000000"/>
              <w:left w:val="single" w:sz="6" w:space="0" w:color="000000"/>
              <w:bottom w:val="single" w:sz="6" w:space="0" w:color="000000"/>
              <w:right w:val="single" w:sz="6" w:space="0" w:color="000000"/>
            </w:tcBorders>
            <w:tcPrChange w:id="1428" w:author="Admin" w:date="2015-11-28T12:18:00Z">
              <w:tcPr>
                <w:tcW w:w="5242" w:type="dxa"/>
                <w:gridSpan w:val="2"/>
                <w:tcBorders>
                  <w:top w:val="single" w:sz="6" w:space="0" w:color="000000"/>
                  <w:left w:val="single" w:sz="6" w:space="0" w:color="000000"/>
                  <w:bottom w:val="single" w:sz="6" w:space="0" w:color="000000"/>
                  <w:right w:val="single" w:sz="6" w:space="0" w:color="000000"/>
                </w:tcBorders>
              </w:tcPr>
            </w:tcPrChange>
          </w:tcPr>
          <w:p w:rsidR="00D0507F" w:rsidRDefault="00D0507F"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Inside size 90x80 cm and 45 an deep including C.I. </w:t>
            </w:r>
            <w:r>
              <w:rPr>
                <w:rFonts w:ascii="Times New Roman" w:hAnsi="Times New Roman"/>
                <w:color w:val="000000"/>
                <w:spacing w:val="-5"/>
                <w:sz w:val="24"/>
              </w:rPr>
              <w:t xml:space="preserve">cover with frame (light </w:t>
            </w:r>
            <w:r>
              <w:rPr>
                <w:rFonts w:ascii="Times New Roman" w:hAnsi="Times New Roman"/>
                <w:color w:val="000000"/>
                <w:spacing w:val="5"/>
                <w:sz w:val="23"/>
              </w:rPr>
              <w:t xml:space="preserve">duty) 455x610 </w:t>
            </w:r>
            <w:r>
              <w:rPr>
                <w:rFonts w:ascii="Times New Roman" w:hAnsi="Times New Roman"/>
                <w:color w:val="000000"/>
                <w:spacing w:val="-5"/>
                <w:sz w:val="24"/>
              </w:rPr>
              <w:t xml:space="preserve">mm internal </w:t>
            </w:r>
            <w:r>
              <w:rPr>
                <w:rFonts w:ascii="Times New Roman" w:hAnsi="Times New Roman"/>
                <w:color w:val="000000"/>
                <w:spacing w:val="-4"/>
                <w:sz w:val="24"/>
              </w:rPr>
              <w:t xml:space="preserve">dimensions total weight of cover and frame to be not </w:t>
            </w:r>
            <w:r>
              <w:rPr>
                <w:rFonts w:ascii="Times New Roman" w:hAnsi="Times New Roman"/>
                <w:color w:val="000000"/>
                <w:spacing w:val="-6"/>
                <w:sz w:val="24"/>
              </w:rPr>
              <w:t>less than 38 kg (weight of cover 23 kg and weight of frame 15 kg) :</w:t>
            </w:r>
          </w:p>
        </w:tc>
        <w:tc>
          <w:tcPr>
            <w:tcW w:w="1043" w:type="dxa"/>
            <w:tcBorders>
              <w:top w:val="single" w:sz="6" w:space="0" w:color="000000"/>
              <w:left w:val="single" w:sz="6" w:space="0" w:color="000000"/>
              <w:bottom w:val="single" w:sz="6" w:space="0" w:color="000000"/>
              <w:right w:val="single" w:sz="6" w:space="0" w:color="000000"/>
            </w:tcBorders>
            <w:tcPrChange w:id="1429" w:author="Admin" w:date="2015-11-28T12:18:00Z">
              <w:tcPr>
                <w:tcW w:w="1043" w:type="dxa"/>
                <w:gridSpan w:val="2"/>
                <w:tcBorders>
                  <w:top w:val="single" w:sz="6" w:space="0" w:color="000000"/>
                  <w:left w:val="single" w:sz="6" w:space="0" w:color="000000"/>
                  <w:bottom w:val="single" w:sz="6" w:space="0" w:color="000000"/>
                  <w:right w:val="single" w:sz="6" w:space="0" w:color="000000"/>
                </w:tcBorders>
              </w:tcPr>
            </w:tcPrChange>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Change w:id="1430" w:author="Admin" w:date="2015-11-28T12:18:00Z">
              <w:tcPr>
                <w:tcW w:w="1537" w:type="dxa"/>
                <w:gridSpan w:val="2"/>
                <w:tcBorders>
                  <w:top w:val="single" w:sz="6" w:space="0" w:color="000000"/>
                  <w:left w:val="single" w:sz="6" w:space="0" w:color="000000"/>
                  <w:bottom w:val="single" w:sz="6" w:space="0" w:color="000000"/>
                  <w:right w:val="single" w:sz="6" w:space="0" w:color="000000"/>
                </w:tcBorders>
              </w:tcPr>
            </w:tcPrChange>
          </w:tcPr>
          <w:p w:rsidR="00D0507F" w:rsidRDefault="00D0507F" w:rsidP="004D2427">
            <w:pPr>
              <w:rPr>
                <w:rFonts w:ascii="Times New Roman" w:hAnsi="Times New Roman"/>
                <w:color w:val="000000"/>
                <w:sz w:val="20"/>
              </w:rPr>
            </w:pP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19.9.1.1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2"/>
                <w:sz w:val="24"/>
              </w:rPr>
            </w:pPr>
            <w:r>
              <w:rPr>
                <w:rFonts w:ascii="Times New Roman" w:hAnsi="Times New Roman"/>
                <w:color w:val="000000"/>
                <w:spacing w:val="-2"/>
                <w:sz w:val="24"/>
              </w:rPr>
              <w:t>With well burnt bricks</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right="352"/>
              <w:jc w:val="right"/>
              <w:rPr>
                <w:rFonts w:ascii="Times New Roman" w:hAnsi="Times New Roman"/>
                <w:color w:val="000000"/>
                <w:spacing w:val="-10"/>
                <w:sz w:val="24"/>
              </w:rPr>
            </w:pPr>
            <w:r>
              <w:rPr>
                <w:rFonts w:ascii="Times New Roman" w:hAnsi="Times New Roman"/>
                <w:color w:val="000000"/>
                <w:spacing w:val="-10"/>
                <w:sz w:val="24"/>
              </w:rPr>
              <w:t>7997.00</w:t>
            </w:r>
          </w:p>
        </w:tc>
      </w:tr>
      <w:tr w:rsidR="00D0507F" w:rsidTr="004D2427">
        <w:trPr>
          <w:trHeight w:hRule="exact" w:val="51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19.9.12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 xml:space="preserve">With </w:t>
            </w:r>
            <w:r>
              <w:rPr>
                <w:rFonts w:ascii="Times New Roman" w:hAnsi="Times New Roman"/>
                <w:b/>
                <w:i/>
                <w:color w:val="000000"/>
                <w:spacing w:val="4"/>
                <w:sz w:val="24"/>
              </w:rPr>
              <w:t xml:space="preserve">Sewer </w:t>
            </w:r>
            <w:r>
              <w:rPr>
                <w:rFonts w:ascii="Times New Roman" w:hAnsi="Times New Roman"/>
                <w:color w:val="000000"/>
                <w:spacing w:val="-6"/>
                <w:sz w:val="24"/>
              </w:rPr>
              <w:t>bricks conforming to IS : 4885</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right="352"/>
              <w:jc w:val="right"/>
              <w:rPr>
                <w:rFonts w:ascii="Times New Roman" w:hAnsi="Times New Roman"/>
                <w:color w:val="000000"/>
                <w:spacing w:val="-10"/>
                <w:sz w:val="24"/>
              </w:rPr>
            </w:pPr>
            <w:r>
              <w:rPr>
                <w:rFonts w:ascii="Times New Roman" w:hAnsi="Times New Roman"/>
                <w:color w:val="000000"/>
                <w:spacing w:val="-10"/>
                <w:sz w:val="24"/>
              </w:rPr>
              <w:t>7747.00</w:t>
            </w:r>
          </w:p>
        </w:tc>
      </w:tr>
      <w:tr w:rsidR="00D0507F" w:rsidTr="004D2427">
        <w:trPr>
          <w:trHeight w:hRule="exact" w:val="151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19.9.2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Inside size 12000 an and 90 cm deep including C.L </w:t>
            </w:r>
            <w:r>
              <w:rPr>
                <w:rFonts w:ascii="Times New Roman" w:hAnsi="Times New Roman"/>
                <w:color w:val="000000"/>
                <w:spacing w:val="-1"/>
                <w:sz w:val="24"/>
              </w:rPr>
              <w:t xml:space="preserve">covet with frame (medium </w:t>
            </w:r>
            <w:r>
              <w:rPr>
                <w:rFonts w:ascii="Times New Roman" w:hAnsi="Times New Roman"/>
                <w:color w:val="000000"/>
                <w:spacing w:val="9"/>
                <w:sz w:val="23"/>
              </w:rPr>
              <w:t xml:space="preserve">duty) 500 </w:t>
            </w:r>
            <w:r>
              <w:rPr>
                <w:rFonts w:ascii="Times New Roman" w:hAnsi="Times New Roman"/>
                <w:color w:val="000000"/>
                <w:spacing w:val="-1"/>
                <w:sz w:val="24"/>
              </w:rPr>
              <w:t xml:space="preserve">mm internal diameter, total weight of cover and frame to be not </w:t>
            </w:r>
            <w:r>
              <w:rPr>
                <w:rFonts w:ascii="Times New Roman" w:hAnsi="Times New Roman"/>
                <w:color w:val="000000"/>
                <w:spacing w:val="-8"/>
                <w:sz w:val="24"/>
              </w:rPr>
              <w:t xml:space="preserve">less than 116 kg (weight of cover 58 kg and weight of </w:t>
            </w:r>
            <w:r>
              <w:rPr>
                <w:rFonts w:ascii="Times New Roman" w:hAnsi="Times New Roman"/>
                <w:color w:val="000000"/>
                <w:spacing w:val="-6"/>
                <w:sz w:val="24"/>
              </w:rPr>
              <w:t>frame 58 kg)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42"/>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19.9.2.1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2"/>
                <w:sz w:val="24"/>
              </w:rPr>
            </w:pPr>
            <w:r>
              <w:rPr>
                <w:rFonts w:ascii="Times New Roman" w:hAnsi="Times New Roman"/>
                <w:color w:val="000000"/>
                <w:spacing w:val="-2"/>
                <w:sz w:val="24"/>
              </w:rPr>
              <w:t>With well burnt bricks</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right="352"/>
              <w:jc w:val="right"/>
              <w:rPr>
                <w:rFonts w:ascii="Times New Roman" w:hAnsi="Times New Roman"/>
                <w:color w:val="000000"/>
                <w:spacing w:val="-10"/>
                <w:sz w:val="24"/>
              </w:rPr>
            </w:pPr>
            <w:r>
              <w:rPr>
                <w:rFonts w:ascii="Times New Roman" w:hAnsi="Times New Roman"/>
                <w:color w:val="000000"/>
                <w:spacing w:val="-10"/>
                <w:sz w:val="24"/>
              </w:rPr>
              <w:t>18086.00</w:t>
            </w:r>
          </w:p>
        </w:tc>
      </w:tr>
      <w:tr w:rsidR="00D0507F" w:rsidTr="004D2427">
        <w:trPr>
          <w:trHeight w:hRule="exact" w:val="52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19.9.2.2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With Sewer bricks conforming to IS : 4885</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right="352"/>
              <w:jc w:val="right"/>
              <w:rPr>
                <w:rFonts w:ascii="Times New Roman" w:hAnsi="Times New Roman"/>
                <w:color w:val="000000"/>
                <w:spacing w:val="-10"/>
                <w:sz w:val="24"/>
              </w:rPr>
            </w:pPr>
            <w:r>
              <w:rPr>
                <w:rFonts w:ascii="Times New Roman" w:hAnsi="Times New Roman"/>
                <w:color w:val="000000"/>
                <w:spacing w:val="-10"/>
                <w:sz w:val="24"/>
              </w:rPr>
              <w:t>17402.00</w:t>
            </w:r>
          </w:p>
        </w:tc>
      </w:tr>
      <w:tr w:rsidR="00D0507F" w:rsidTr="004D2427">
        <w:trPr>
          <w:trHeight w:hRule="exact" w:val="141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19.9.3</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Inside size 120x90 can and 90 cm deep including CL </w:t>
            </w:r>
            <w:r>
              <w:rPr>
                <w:rFonts w:ascii="Times New Roman" w:hAnsi="Times New Roman"/>
                <w:color w:val="000000"/>
                <w:spacing w:val="5"/>
                <w:sz w:val="24"/>
              </w:rPr>
              <w:t xml:space="preserve">cover with frame (heavy duty) 560 mm internal </w:t>
            </w:r>
            <w:r>
              <w:rPr>
                <w:rFonts w:ascii="Times New Roman" w:hAnsi="Times New Roman"/>
                <w:color w:val="000000"/>
                <w:spacing w:val="-1"/>
                <w:sz w:val="24"/>
              </w:rPr>
              <w:t xml:space="preserve">diameter, total weight of cover and frame to be not </w:t>
            </w:r>
            <w:r>
              <w:rPr>
                <w:rFonts w:ascii="Times New Roman" w:hAnsi="Times New Roman"/>
                <w:color w:val="000000"/>
                <w:spacing w:val="-3"/>
                <w:sz w:val="24"/>
              </w:rPr>
              <w:t xml:space="preserve">less than 208 kg (weight of coves 108 kg and weight </w:t>
            </w:r>
            <w:r>
              <w:rPr>
                <w:rFonts w:ascii="Times New Roman" w:hAnsi="Times New Roman"/>
                <w:color w:val="000000"/>
                <w:spacing w:val="-6"/>
                <w:sz w:val="24"/>
              </w:rPr>
              <w:t>of frame 100 kg)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502"/>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19.9.3.1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2"/>
                <w:sz w:val="24"/>
              </w:rPr>
            </w:pPr>
            <w:r>
              <w:rPr>
                <w:rFonts w:ascii="Times New Roman" w:hAnsi="Times New Roman"/>
                <w:color w:val="000000"/>
                <w:spacing w:val="-2"/>
                <w:sz w:val="24"/>
              </w:rPr>
              <w:t>With well burnt bricks</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right="352"/>
              <w:jc w:val="right"/>
              <w:rPr>
                <w:rFonts w:ascii="Times New Roman" w:hAnsi="Times New Roman"/>
                <w:color w:val="000000"/>
                <w:spacing w:val="-10"/>
                <w:sz w:val="24"/>
              </w:rPr>
            </w:pPr>
            <w:r>
              <w:rPr>
                <w:rFonts w:ascii="Times New Roman" w:hAnsi="Times New Roman"/>
                <w:color w:val="000000"/>
                <w:spacing w:val="-10"/>
                <w:sz w:val="24"/>
              </w:rPr>
              <w:t>21816.00</w:t>
            </w:r>
          </w:p>
        </w:tc>
      </w:tr>
    </w:tbl>
    <w:p w:rsidR="00852B40" w:rsidRPr="00852B40" w:rsidRDefault="00852B40" w:rsidP="00852B40">
      <w:pPr>
        <w:jc w:val="center"/>
      </w:pPr>
      <w:r>
        <w:t>Page No.342</w:t>
      </w:r>
    </w:p>
    <w:p w:rsidR="00D0507F" w:rsidRDefault="00D0507F" w:rsidP="00D0507F">
      <w:pPr>
        <w:rPr>
          <w:rFonts w:ascii="Times New Roman" w:hAnsi="Times New Roman"/>
          <w:color w:val="000000"/>
          <w:sz w:val="24"/>
        </w:rPr>
      </w:pPr>
    </w:p>
    <w:tbl>
      <w:tblPr>
        <w:tblW w:w="0" w:type="auto"/>
        <w:tblInd w:w="23" w:type="dxa"/>
        <w:tblLayout w:type="fixed"/>
        <w:tblCellMar>
          <w:left w:w="0" w:type="dxa"/>
          <w:right w:w="0" w:type="dxa"/>
        </w:tblCellMar>
        <w:tblLook w:val="0000"/>
      </w:tblPr>
      <w:tblGrid>
        <w:gridCol w:w="750"/>
        <w:gridCol w:w="1088"/>
        <w:gridCol w:w="5242"/>
        <w:gridCol w:w="1043"/>
        <w:gridCol w:w="1537"/>
      </w:tblGrid>
      <w:tr w:rsidR="00D0507F" w:rsidTr="004D2427">
        <w:trPr>
          <w:trHeight w:hRule="exact" w:val="690"/>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Item</w:t>
            </w:r>
            <w:r>
              <w:rPr>
                <w:rStyle w:val="CharacterStyle2"/>
                <w:spacing w:val="-10"/>
              </w:rPr>
              <w:br/>
              <w:t>No.</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ind w:right="2602"/>
              <w:jc w:val="right"/>
              <w:rPr>
                <w:rStyle w:val="CharacterStyle2"/>
              </w:rPr>
            </w:pPr>
            <w:r>
              <w:rPr>
                <w:rStyle w:val="CharacterStyle2"/>
              </w:rPr>
              <w:t>Description</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IInit</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r>
              <w:rPr>
                <w:rStyle w:val="CharacterStyle2"/>
              </w:rPr>
              <w:t>Rate (in Rs.)</w:t>
            </w:r>
          </w:p>
        </w:tc>
      </w:tr>
      <w:tr w:rsidR="00D0507F" w:rsidTr="004D2427">
        <w:trPr>
          <w:trHeight w:hRule="exact" w:val="278"/>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r>
      <w:tr w:rsidR="00D0507F" w:rsidTr="004D2427">
        <w:trPr>
          <w:trHeight w:hRule="exact" w:val="52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20"/>
              <w:rPr>
                <w:rStyle w:val="CharacterStyle1"/>
                <w:spacing w:val="-10"/>
              </w:rPr>
            </w:pPr>
            <w:r>
              <w:rPr>
                <w:rStyle w:val="CharacterStyle1"/>
                <w:spacing w:val="-10"/>
              </w:rPr>
              <w:t>19.9.31</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12"/>
              <w:rPr>
                <w:rStyle w:val="CharacterStyle1"/>
                <w:spacing w:val="-7"/>
              </w:rPr>
            </w:pPr>
            <w:r>
              <w:rPr>
                <w:rStyle w:val="CharacterStyle1"/>
                <w:spacing w:val="-7"/>
              </w:rPr>
              <w:t>With Sewer bricks confca</w:t>
            </w:r>
            <w:r>
              <w:rPr>
                <w:rStyle w:val="CharacterStyle1"/>
                <w:spacing w:val="3"/>
                <w:vertAlign w:val="superscript"/>
              </w:rPr>
              <w:t>-</w:t>
            </w:r>
            <w:r>
              <w:rPr>
                <w:rStyle w:val="CharacterStyle1"/>
                <w:spacing w:val="-7"/>
              </w:rPr>
              <w:t>ming to IS : 4885</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21228.00</w:t>
            </w:r>
          </w:p>
        </w:tc>
      </w:tr>
      <w:tr w:rsidR="00D0507F" w:rsidTr="004D2427">
        <w:trPr>
          <w:trHeight w:hRule="exact" w:val="49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386"/>
              </w:tabs>
              <w:kinsoku w:val="0"/>
              <w:autoSpaceDE/>
              <w:autoSpaceDN/>
              <w:rPr>
                <w:rStyle w:val="CharacterStyle1"/>
                <w:spacing w:val="-10"/>
              </w:rPr>
            </w:pPr>
            <w:r>
              <w:rPr>
                <w:rStyle w:val="CharacterStyle1"/>
                <w:spacing w:val="-10"/>
              </w:rPr>
              <w:t>19.10</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20"/>
              <w:rPr>
                <w:rStyle w:val="CharacterStyle1"/>
                <w:spacing w:val="-6"/>
              </w:rPr>
            </w:pPr>
            <w:r>
              <w:rPr>
                <w:rStyle w:val="CharacterStyle1"/>
                <w:spacing w:val="-6"/>
              </w:rPr>
              <w:t>Extra for depth for manholes</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r>
      <w:tr w:rsidR="00D0507F" w:rsidTr="004D2427">
        <w:trPr>
          <w:trHeight w:hRule="exact" w:val="487"/>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20"/>
              <w:rPr>
                <w:rStyle w:val="CharacterStyle1"/>
                <w:spacing w:val="-10"/>
              </w:rPr>
            </w:pPr>
            <w:r>
              <w:rPr>
                <w:rStyle w:val="CharacterStyle1"/>
                <w:spacing w:val="-10"/>
              </w:rPr>
              <w:t>19.10,1</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12"/>
              <w:rPr>
                <w:rStyle w:val="CharacterStyle1"/>
                <w:spacing w:val="-10"/>
              </w:rPr>
            </w:pPr>
            <w:r>
              <w:rPr>
                <w:rStyle w:val="CharacterStyle1"/>
                <w:spacing w:val="-10"/>
              </w:rPr>
              <w:t>Size 90x80 cm</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r>
      <w:tr w:rsidR="00D0507F" w:rsidTr="004D2427">
        <w:trPr>
          <w:trHeight w:hRule="exact" w:val="49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20"/>
              <w:rPr>
                <w:rStyle w:val="CharacterStyle1"/>
                <w:spacing w:val="-10"/>
              </w:rPr>
            </w:pPr>
            <w:r>
              <w:rPr>
                <w:rStyle w:val="CharacterStyle1"/>
                <w:spacing w:val="-10"/>
              </w:rPr>
              <w:t>19.10,1,1</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12"/>
              <w:rPr>
                <w:rStyle w:val="CharacterStyle1"/>
                <w:spacing w:val="-4"/>
              </w:rPr>
            </w:pPr>
            <w:r>
              <w:rPr>
                <w:rStyle w:val="CharacterStyle1"/>
                <w:spacing w:val="-4"/>
              </w:rPr>
              <w:t>With well burnt bricks</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metre</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6176.00</w:t>
            </w:r>
          </w:p>
        </w:tc>
      </w:tr>
      <w:tr w:rsidR="00D0507F" w:rsidTr="004D2427">
        <w:trPr>
          <w:trHeight w:hRule="exact" w:val="52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20"/>
              <w:rPr>
                <w:rStyle w:val="CharacterStyle1"/>
                <w:spacing w:val="-10"/>
              </w:rPr>
            </w:pPr>
            <w:r>
              <w:rPr>
                <w:rStyle w:val="CharacterStyle1"/>
                <w:spacing w:val="-10"/>
              </w:rPr>
              <w:t>1910.1.2</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12"/>
              <w:rPr>
                <w:rStyle w:val="CharacterStyle1"/>
                <w:spacing w:val="-7"/>
              </w:rPr>
            </w:pPr>
            <w:r>
              <w:rPr>
                <w:rStyle w:val="CharacterStyle1"/>
                <w:spacing w:val="-7"/>
              </w:rPr>
              <w:t>With Sewer bricks confca</w:t>
            </w:r>
            <w:r>
              <w:rPr>
                <w:rStyle w:val="CharacterStyle1"/>
                <w:spacing w:val="3"/>
                <w:vertAlign w:val="superscript"/>
              </w:rPr>
              <w:t>-</w:t>
            </w:r>
            <w:r>
              <w:rPr>
                <w:rStyle w:val="CharacterStyle1"/>
                <w:spacing w:val="-7"/>
              </w:rPr>
              <w:t>ming to IS : 4885</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metre</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5448.00</w:t>
            </w:r>
          </w:p>
        </w:tc>
      </w:tr>
      <w:tr w:rsidR="00D0507F" w:rsidTr="004D2427">
        <w:trPr>
          <w:trHeight w:hRule="exact" w:val="49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20"/>
              <w:rPr>
                <w:rStyle w:val="CharacterStyle1"/>
                <w:spacing w:val="-10"/>
              </w:rPr>
            </w:pPr>
            <w:r>
              <w:rPr>
                <w:rStyle w:val="CharacterStyle1"/>
                <w:spacing w:val="-10"/>
              </w:rPr>
              <w:t>19,102</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12"/>
              <w:rPr>
                <w:rStyle w:val="CharacterStyle1"/>
                <w:spacing w:val="-2"/>
              </w:rPr>
            </w:pPr>
            <w:r>
              <w:rPr>
                <w:rStyle w:val="CharacterStyle1"/>
                <w:spacing w:val="-2"/>
              </w:rPr>
              <w:t>Size 120x90 an</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r>
      <w:tr w:rsidR="00D0507F" w:rsidTr="004D2427">
        <w:trPr>
          <w:trHeight w:hRule="exact" w:val="49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20"/>
              <w:rPr>
                <w:rStyle w:val="CharacterStyle1"/>
                <w:spacing w:val="-10"/>
              </w:rPr>
            </w:pPr>
            <w:r>
              <w:rPr>
                <w:rStyle w:val="CharacterStyle1"/>
                <w:spacing w:val="-10"/>
              </w:rPr>
              <w:t>19.10.2.1</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12"/>
              <w:rPr>
                <w:rStyle w:val="CharacterStyle1"/>
                <w:spacing w:val="-4"/>
              </w:rPr>
            </w:pPr>
            <w:r>
              <w:rPr>
                <w:rStyle w:val="CharacterStyle1"/>
                <w:spacing w:val="-4"/>
              </w:rPr>
              <w:t>With well burnt bricks</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metre</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7380.00</w:t>
            </w:r>
          </w:p>
        </w:tc>
      </w:tr>
      <w:tr w:rsidR="00D0507F" w:rsidTr="004D2427">
        <w:trPr>
          <w:trHeight w:hRule="exact" w:val="518"/>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20"/>
              <w:rPr>
                <w:rStyle w:val="CharacterStyle1"/>
                <w:spacing w:val="-10"/>
              </w:rPr>
            </w:pPr>
            <w:r>
              <w:rPr>
                <w:rStyle w:val="CharacterStyle1"/>
                <w:spacing w:val="-10"/>
              </w:rPr>
              <w:t>19.10.2.2</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12"/>
              <w:rPr>
                <w:rStyle w:val="CharacterStyle1"/>
                <w:spacing w:val="-5"/>
              </w:rPr>
            </w:pPr>
            <w:r>
              <w:rPr>
                <w:rStyle w:val="CharacterStyle1"/>
                <w:spacing w:val="-5"/>
              </w:rPr>
              <w:t>With Sewer bricks confotming to IS : 4885</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metre</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6512.00</w:t>
            </w:r>
          </w:p>
        </w:tc>
      </w:tr>
      <w:tr w:rsidR="00D0507F" w:rsidTr="004D2427">
        <w:trPr>
          <w:trHeight w:hRule="exact" w:val="2602"/>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386"/>
              </w:tabs>
              <w:kinsoku w:val="0"/>
              <w:autoSpaceDE/>
              <w:autoSpaceDN/>
              <w:rPr>
                <w:rStyle w:val="CharacterStyle1"/>
                <w:spacing w:val="-10"/>
              </w:rPr>
            </w:pPr>
            <w:r>
              <w:rPr>
                <w:rStyle w:val="CharacterStyle1"/>
                <w:spacing w:val="-10"/>
              </w:rPr>
              <w:t>19.11</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ind w:left="108" w:right="108"/>
              <w:jc w:val="both"/>
              <w:rPr>
                <w:rStyle w:val="CharacterStyle2"/>
                <w:spacing w:val="-6"/>
              </w:rPr>
            </w:pPr>
            <w:r>
              <w:rPr>
                <w:rStyle w:val="CharacterStyle2"/>
                <w:spacing w:val="-5"/>
              </w:rPr>
              <w:t xml:space="preserve">Constructing brick masonry circular type manhole 0.91m internal dia </w:t>
            </w:r>
            <w:r>
              <w:rPr>
                <w:rStyle w:val="CharacterStyle2"/>
                <w:i/>
                <w:iCs/>
                <w:spacing w:val="5"/>
                <w:sz w:val="27"/>
                <w:szCs w:val="27"/>
              </w:rPr>
              <w:t xml:space="preserve">at </w:t>
            </w:r>
            <w:r>
              <w:rPr>
                <w:rStyle w:val="CharacterStyle2"/>
                <w:spacing w:val="-5"/>
              </w:rPr>
              <w:t xml:space="preserve">bottom and 0,56m dia </w:t>
            </w:r>
            <w:r>
              <w:rPr>
                <w:rStyle w:val="CharacterStyle2"/>
                <w:i/>
                <w:iCs/>
                <w:spacing w:val="5"/>
                <w:sz w:val="27"/>
                <w:szCs w:val="27"/>
              </w:rPr>
              <w:t xml:space="preserve">at </w:t>
            </w:r>
            <w:r>
              <w:rPr>
                <w:rStyle w:val="CharacterStyle2"/>
                <w:spacing w:val="-5"/>
              </w:rPr>
              <w:t xml:space="preserve">top in eanent mortar 1:4(1 cement </w:t>
            </w:r>
            <w:r>
              <w:rPr>
                <w:rStyle w:val="CharacterStyle2"/>
                <w:spacing w:val="-4"/>
              </w:rPr>
              <w:t xml:space="preserve">: 4 sand), inside cement plaster 12 mm thick with </w:t>
            </w:r>
            <w:r>
              <w:rPr>
                <w:rStyle w:val="CharacterStyle2"/>
                <w:b w:val="0"/>
                <w:bCs w:val="0"/>
                <w:spacing w:val="-4"/>
                <w:sz w:val="23"/>
                <w:szCs w:val="23"/>
              </w:rPr>
              <w:t xml:space="preserve">cement </w:t>
            </w:r>
            <w:r>
              <w:rPr>
                <w:rStyle w:val="CharacterStyle2"/>
                <w:spacing w:val="-4"/>
              </w:rPr>
              <w:t xml:space="preserve">mortar </w:t>
            </w:r>
            <w:r>
              <w:rPr>
                <w:rStyle w:val="CharacterStyle2"/>
                <w:spacing w:val="5"/>
              </w:rPr>
              <w:t xml:space="preserve">1:3 (1 cement : 3 sand) flatted with a floating coat of neat </w:t>
            </w:r>
            <w:r>
              <w:rPr>
                <w:rStyle w:val="CharacterStyle2"/>
                <w:spacing w:val="-1"/>
              </w:rPr>
              <w:t xml:space="preserve">cement, foundation concrete 1:3:6 mix (1 cement : 3 sand : 6 </w:t>
            </w:r>
            <w:r>
              <w:rPr>
                <w:rStyle w:val="CharacterStyle2"/>
                <w:spacing w:val="10"/>
              </w:rPr>
              <w:t xml:space="preserve">graded stone ag,gregide 40= nominal size), and making </w:t>
            </w:r>
            <w:r>
              <w:rPr>
                <w:rStyle w:val="CharacterStyle2"/>
                <w:spacing w:val="-6"/>
              </w:rPr>
              <w:t xml:space="preserve">necessary °hamlet in cement concrete 1:2:4(1 cement : 2 sand : 4 </w:t>
            </w:r>
            <w:r>
              <w:rPr>
                <w:rStyle w:val="CharacterStyle2"/>
                <w:spacing w:val="1"/>
              </w:rPr>
              <w:t xml:space="preserve">graded stone aggregate 20mm nominal size) finished with a </w:t>
            </w:r>
            <w:r>
              <w:rPr>
                <w:rStyle w:val="CharacterStyle2"/>
                <w:spacing w:val="-6"/>
              </w:rPr>
              <w:t>floating coat of nerd cement all complete as per standard design :</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r>
      <w:tr w:rsidR="00D0507F" w:rsidTr="004D2427">
        <w:trPr>
          <w:trHeight w:hRule="exact" w:val="253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20"/>
              <w:rPr>
                <w:rStyle w:val="CharacterStyle1"/>
                <w:spacing w:val="-10"/>
              </w:rPr>
            </w:pPr>
            <w:r>
              <w:rPr>
                <w:rStyle w:val="CharacterStyle1"/>
                <w:spacing w:val="-10"/>
              </w:rPr>
              <w:t>19.11.1</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ind w:left="108" w:right="108"/>
              <w:jc w:val="both"/>
              <w:rPr>
                <w:rStyle w:val="CharacterStyle2"/>
                <w:spacing w:val="-4"/>
              </w:rPr>
            </w:pPr>
            <w:r>
              <w:rPr>
                <w:rStyle w:val="CharacterStyle2"/>
                <w:spacing w:val="-1"/>
              </w:rPr>
              <w:t xml:space="preserve">0.91 m deep with S.F.RC. cover and frame (heavy </w:t>
            </w:r>
            <w:r>
              <w:rPr>
                <w:rStyle w:val="CharacterStyle2"/>
                <w:spacing w:val="1"/>
              </w:rPr>
              <w:t xml:space="preserve">duty, HD-20 grade designatimi) 560Eam internal </w:t>
            </w:r>
            <w:r>
              <w:rPr>
                <w:rStyle w:val="CharacterStyle2"/>
                <w:spacing w:val="-3"/>
              </w:rPr>
              <w:t xml:space="preserve">diameter conformin,g to I.S. 12592, total weight of </w:t>
            </w:r>
            <w:r>
              <w:rPr>
                <w:rStyle w:val="CharacterStyle2"/>
                <w:spacing w:val="-4"/>
              </w:rPr>
              <w:t xml:space="preserve">cover and frame to bc not less than 182kg., fixed in cement concrete 1:2:4 (1 cement : 2 sand : 4 graded </w:t>
            </w:r>
            <w:r>
              <w:rPr>
                <w:rStyle w:val="CharacterStyle2"/>
                <w:spacing w:val="5"/>
              </w:rPr>
              <w:t xml:space="preserve">stone aggregate 20 mm nominal size) including </w:t>
            </w:r>
            <w:r>
              <w:rPr>
                <w:rStyle w:val="CharacterStyle2"/>
                <w:spacing w:val="1"/>
              </w:rPr>
              <w:t xml:space="preserve">centering shuttering all complete, (Foot rests and 12mm thick cement plaster at the external surface </w:t>
            </w:r>
            <w:r>
              <w:rPr>
                <w:rStyle w:val="CharacterStyle2"/>
                <w:spacing w:val="-4"/>
              </w:rPr>
              <w:t>shall be paid for separately):</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r>
      <w:tr w:rsidR="00D0507F" w:rsidTr="004D2427">
        <w:trPr>
          <w:trHeight w:hRule="exact" w:val="510"/>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20"/>
              <w:rPr>
                <w:rStyle w:val="CharacterStyle1"/>
                <w:spacing w:val="-10"/>
              </w:rPr>
            </w:pPr>
            <w:r>
              <w:rPr>
                <w:rStyle w:val="CharacterStyle1"/>
                <w:spacing w:val="-10"/>
              </w:rPr>
              <w:t>19.11.1.1</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12"/>
              <w:rPr>
                <w:rStyle w:val="CharacterStyle1"/>
                <w:spacing w:val="-2"/>
              </w:rPr>
            </w:pPr>
            <w:r>
              <w:rPr>
                <w:rStyle w:val="CharacterStyle1"/>
                <w:spacing w:val="-2"/>
              </w:rPr>
              <w:t>With well burnt bricks</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8418.00</w:t>
            </w:r>
          </w:p>
        </w:tc>
      </w:tr>
      <w:tr w:rsidR="00D0507F" w:rsidTr="004D2427">
        <w:trPr>
          <w:trHeight w:hRule="exact" w:val="518"/>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20"/>
              <w:rPr>
                <w:rStyle w:val="CharacterStyle1"/>
                <w:spacing w:val="-10"/>
              </w:rPr>
            </w:pPr>
            <w:r>
              <w:rPr>
                <w:rStyle w:val="CharacterStyle1"/>
                <w:spacing w:val="-10"/>
              </w:rPr>
              <w:t>19.11.1.2</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12"/>
              <w:rPr>
                <w:rStyle w:val="CharacterStyle1"/>
                <w:spacing w:val="-6"/>
              </w:rPr>
            </w:pPr>
            <w:r>
              <w:rPr>
                <w:rStyle w:val="CharacterStyle1"/>
                <w:spacing w:val="-6"/>
              </w:rPr>
              <w:t>With Sewer bricks conforming to IS : 4885</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7958.00</w:t>
            </w:r>
          </w:p>
        </w:tc>
      </w:tr>
      <w:tr w:rsidR="00D0507F" w:rsidTr="004D2427">
        <w:trPr>
          <w:trHeight w:hRule="exact" w:val="660"/>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386"/>
              </w:tabs>
              <w:kinsoku w:val="0"/>
              <w:autoSpaceDE/>
              <w:autoSpaceDN/>
              <w:rPr>
                <w:rStyle w:val="CharacterStyle1"/>
                <w:spacing w:val="-10"/>
              </w:rPr>
            </w:pPr>
            <w:r>
              <w:rPr>
                <w:rStyle w:val="CharacterStyle1"/>
                <w:spacing w:val="-10"/>
              </w:rPr>
              <w:t>19.12</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right="72"/>
              <w:rPr>
                <w:rStyle w:val="CharacterStyle1"/>
                <w:spacing w:val="-6"/>
              </w:rPr>
            </w:pPr>
            <w:r>
              <w:rPr>
                <w:rStyle w:val="CharacterStyle1"/>
                <w:spacing w:val="2"/>
              </w:rPr>
              <w:t xml:space="preserve">Extra depth fur circular typc manhole 0.91m internal dia (at </w:t>
            </w:r>
            <w:r>
              <w:rPr>
                <w:rStyle w:val="CharacterStyle1"/>
                <w:spacing w:val="-6"/>
              </w:rPr>
              <w:t>bottom) beyond 0,91m to 1.67m</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r>
      <w:tr w:rsidR="00D0507F" w:rsidTr="004D2427">
        <w:trPr>
          <w:trHeight w:hRule="exact" w:val="450"/>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20"/>
              <w:rPr>
                <w:rStyle w:val="CharacterStyle1"/>
                <w:spacing w:val="-10"/>
              </w:rPr>
            </w:pPr>
            <w:r>
              <w:rPr>
                <w:rStyle w:val="CharacterStyle1"/>
                <w:spacing w:val="-10"/>
              </w:rPr>
              <w:t>1912.1</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12"/>
              <w:rPr>
                <w:rStyle w:val="CharacterStyle1"/>
                <w:spacing w:val="-2"/>
              </w:rPr>
            </w:pPr>
            <w:r>
              <w:rPr>
                <w:rStyle w:val="CharacterStyle1"/>
                <w:spacing w:val="-2"/>
              </w:rPr>
              <w:t>With well burnt bricks</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metre</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5257.00</w:t>
            </w:r>
          </w:p>
        </w:tc>
      </w:tr>
      <w:tr w:rsidR="00D0507F" w:rsidTr="004D2427">
        <w:trPr>
          <w:trHeight w:hRule="exact" w:val="52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20"/>
              <w:rPr>
                <w:rStyle w:val="CharacterStyle1"/>
                <w:spacing w:val="-10"/>
              </w:rPr>
            </w:pPr>
            <w:r>
              <w:rPr>
                <w:rStyle w:val="CharacterStyle1"/>
                <w:spacing w:val="-10"/>
              </w:rPr>
              <w:t>19.122</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12"/>
              <w:rPr>
                <w:rStyle w:val="CharacterStyle1"/>
                <w:spacing w:val="-6"/>
              </w:rPr>
            </w:pPr>
            <w:r>
              <w:rPr>
                <w:rStyle w:val="CharacterStyle1"/>
                <w:spacing w:val="-6"/>
              </w:rPr>
              <w:t>With Sewer bricks conforming IS :4R&amp;5</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metre</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spacing w:val="-10"/>
              </w:rPr>
            </w:pPr>
            <w:r>
              <w:rPr>
                <w:rStyle w:val="CharacterStyle2"/>
                <w:spacing w:val="-10"/>
              </w:rPr>
              <w:t>4648.00</w:t>
            </w:r>
          </w:p>
        </w:tc>
      </w:tr>
      <w:tr w:rsidR="00D0507F" w:rsidTr="004D2427">
        <w:trPr>
          <w:trHeight w:hRule="exact" w:val="2377"/>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386"/>
              </w:tabs>
              <w:kinsoku w:val="0"/>
              <w:autoSpaceDE/>
              <w:autoSpaceDN/>
              <w:rPr>
                <w:rStyle w:val="CharacterStyle1"/>
                <w:spacing w:val="-10"/>
              </w:rPr>
            </w:pPr>
            <w:r>
              <w:rPr>
                <w:rStyle w:val="CharacterStyle1"/>
                <w:spacing w:val="-10"/>
              </w:rPr>
              <w:t>19.13</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spacing w:line="228" w:lineRule="auto"/>
              <w:ind w:left="108" w:right="108"/>
              <w:jc w:val="both"/>
              <w:rPr>
                <w:rStyle w:val="CharacterStyle2"/>
                <w:spacing w:val="-6"/>
              </w:rPr>
            </w:pPr>
            <w:r>
              <w:rPr>
                <w:rStyle w:val="CharacterStyle2"/>
                <w:spacing w:val="-2"/>
              </w:rPr>
              <w:t xml:space="preserve">Constructing brick masonry circular manhole 122m internal dia </w:t>
            </w:r>
            <w:r>
              <w:rPr>
                <w:rStyle w:val="CharacterStyle2"/>
                <w:spacing w:val="-6"/>
              </w:rPr>
              <w:t xml:space="preserve">at bottom and 0 56m dia at top in cement mortar 1:4(1 cement :4 </w:t>
            </w:r>
            <w:r>
              <w:rPr>
                <w:rStyle w:val="CharacterStyle2"/>
                <w:spacing w:val="-9"/>
              </w:rPr>
              <w:t xml:space="preserve">sand) inside cement plaster 12mm thick with cement mortar 1:3(1 </w:t>
            </w:r>
            <w:r>
              <w:rPr>
                <w:rStyle w:val="CharacterStyle2"/>
                <w:spacing w:val="1"/>
              </w:rPr>
              <w:t xml:space="preserve">cement :3 sand) finished with a floating coat of neat cement </w:t>
            </w:r>
            <w:r>
              <w:rPr>
                <w:rStyle w:val="CharacterStyle2"/>
                <w:spacing w:val="-1"/>
              </w:rPr>
              <w:t xml:space="preserve">foundation concrete 1:3:6 (1 cement : 3 sand : 6 graded stone aggregate 40mm nominal size) and making necessary And in </w:t>
            </w:r>
            <w:r>
              <w:rPr>
                <w:rStyle w:val="CharacterStyle2"/>
                <w:spacing w:val="7"/>
              </w:rPr>
              <w:t xml:space="preserve">canon concrete 1:2:4 (1 cement : 2 sand • 4 graded stone </w:t>
            </w:r>
            <w:r>
              <w:rPr>
                <w:rStyle w:val="CharacterStyle2"/>
                <w:spacing w:val="-1"/>
              </w:rPr>
              <w:t xml:space="preserve">aggregate 20mm nominal size) finished with a floating coat of </w:t>
            </w:r>
            <w:r>
              <w:rPr>
                <w:rStyle w:val="CharacterStyle2"/>
                <w:spacing w:val="-6"/>
              </w:rPr>
              <w:t>neat cement all complete as per standard design :</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r>
    </w:tbl>
    <w:p w:rsidR="00852B40" w:rsidRPr="00852B40" w:rsidRDefault="00852B40" w:rsidP="00852B40">
      <w:pPr>
        <w:jc w:val="center"/>
      </w:pPr>
      <w:r>
        <w:t>Page No.343</w:t>
      </w:r>
    </w:p>
    <w:p w:rsidR="00D0507F" w:rsidRDefault="00D0507F" w:rsidP="00D0507F">
      <w:pPr>
        <w:rPr>
          <w:rFonts w:ascii="Times New Roman" w:hAnsi="Times New Roman"/>
          <w:color w:val="000000"/>
          <w:sz w:val="24"/>
        </w:rPr>
      </w:pPr>
    </w:p>
    <w:tbl>
      <w:tblPr>
        <w:tblW w:w="0" w:type="auto"/>
        <w:tblInd w:w="15" w:type="dxa"/>
        <w:tblLayout w:type="fixed"/>
        <w:tblCellMar>
          <w:left w:w="0" w:type="dxa"/>
          <w:right w:w="0" w:type="dxa"/>
        </w:tblCellMar>
        <w:tblLook w:val="0000"/>
      </w:tblPr>
      <w:tblGrid>
        <w:gridCol w:w="750"/>
        <w:gridCol w:w="1088"/>
        <w:gridCol w:w="5242"/>
        <w:gridCol w:w="1043"/>
        <w:gridCol w:w="1537"/>
      </w:tblGrid>
      <w:tr w:rsidR="00D0507F" w:rsidTr="004D2427">
        <w:trPr>
          <w:trHeight w:hRule="exact" w:val="69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z w:val="24"/>
              </w:rPr>
            </w:pPr>
            <w:r>
              <w:rPr>
                <w:rFonts w:ascii="Times New Roman" w:hAnsi="Times New Roman"/>
                <w:color w:val="000000"/>
                <w:sz w:val="24"/>
              </w:rPr>
              <w:t>Description</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IInit</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4"/>
                <w:sz w:val="24"/>
              </w:rPr>
            </w:pPr>
            <w:r>
              <w:rPr>
                <w:rFonts w:ascii="Times New Roman" w:hAnsi="Times New Roman"/>
                <w:color w:val="000000"/>
                <w:spacing w:val="4"/>
                <w:sz w:val="24"/>
              </w:rPr>
              <w:t>Rate (in Rs)</w:t>
            </w:r>
          </w:p>
        </w:tc>
      </w:tr>
      <w:tr w:rsidR="00D0507F" w:rsidTr="004D2427">
        <w:trPr>
          <w:trHeight w:hRule="exact" w:val="27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2512"/>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3"/>
              <w:rPr>
                <w:rFonts w:ascii="Times New Roman" w:hAnsi="Times New Roman"/>
                <w:color w:val="000000"/>
                <w:spacing w:val="-10"/>
                <w:sz w:val="24"/>
              </w:rPr>
            </w:pPr>
            <w:r>
              <w:rPr>
                <w:rFonts w:ascii="Times New Roman" w:hAnsi="Times New Roman"/>
                <w:color w:val="000000"/>
                <w:spacing w:val="-10"/>
                <w:sz w:val="24"/>
              </w:rPr>
              <w:t>1913.1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1.68 m deep with SFRC Cover and frame (heavy day </w:t>
            </w:r>
            <w:r>
              <w:rPr>
                <w:rFonts w:ascii="Times New Roman" w:hAnsi="Times New Roman"/>
                <w:color w:val="000000"/>
                <w:spacing w:val="-5"/>
                <w:sz w:val="24"/>
              </w:rPr>
              <w:t xml:space="preserve">HD-20 grade designation) 560mm internal diameter </w:t>
            </w:r>
            <w:r>
              <w:rPr>
                <w:rFonts w:ascii="Times New Roman" w:hAnsi="Times New Roman"/>
                <w:color w:val="000000"/>
                <w:spacing w:val="-4"/>
                <w:sz w:val="24"/>
              </w:rPr>
              <w:t xml:space="preserve">conforming to I.S. 12592, total weight of cover and </w:t>
            </w:r>
            <w:r>
              <w:rPr>
                <w:rFonts w:ascii="Times New Roman" w:hAnsi="Times New Roman"/>
                <w:color w:val="000000"/>
                <w:spacing w:val="3"/>
                <w:sz w:val="24"/>
              </w:rPr>
              <w:t xml:space="preserve">frame to be not less than 182kg. fixed in cement </w:t>
            </w:r>
            <w:r>
              <w:rPr>
                <w:rFonts w:ascii="Times New Roman" w:hAnsi="Times New Roman"/>
                <w:color w:val="000000"/>
                <w:spacing w:val="1"/>
                <w:sz w:val="24"/>
              </w:rPr>
              <w:t xml:space="preserve">oancrete 12:4 (1 cement • 2 sand : 4 graded stone </w:t>
            </w:r>
            <w:r>
              <w:rPr>
                <w:rFonts w:ascii="Times New Roman" w:hAnsi="Times New Roman"/>
                <w:color w:val="000000"/>
                <w:spacing w:val="-2"/>
                <w:sz w:val="24"/>
              </w:rPr>
              <w:t xml:space="preserve">aggregate 20mm nominal size) including centering </w:t>
            </w:r>
            <w:r>
              <w:rPr>
                <w:rFonts w:ascii="Times New Roman" w:hAnsi="Times New Roman"/>
                <w:color w:val="000000"/>
                <w:spacing w:val="-4"/>
                <w:sz w:val="24"/>
              </w:rPr>
              <w:t xml:space="preserve">stuttering all complete. (Foot rests and 12 mm thick </w:t>
            </w:r>
            <w:r>
              <w:rPr>
                <w:rFonts w:ascii="Times New Roman" w:hAnsi="Times New Roman"/>
                <w:color w:val="000000"/>
                <w:spacing w:val="-6"/>
                <w:sz w:val="24"/>
              </w:rPr>
              <w:t xml:space="preserve">cement plaster at the edema surface shall be paid </w:t>
            </w:r>
            <w:r>
              <w:rPr>
                <w:rFonts w:ascii="Times New Roman" w:hAnsi="Times New Roman"/>
                <w:i/>
                <w:color w:val="000000"/>
                <w:spacing w:val="4"/>
                <w:sz w:val="26"/>
              </w:rPr>
              <w:t xml:space="preserve">for </w:t>
            </w:r>
            <w:r>
              <w:rPr>
                <w:rFonts w:ascii="Times New Roman" w:hAnsi="Times New Roman"/>
                <w:color w:val="000000"/>
                <w:spacing w:val="-6"/>
                <w:sz w:val="24"/>
              </w:rPr>
              <w:t>separately)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54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3"/>
              <w:rPr>
                <w:rFonts w:ascii="Times New Roman" w:hAnsi="Times New Roman"/>
                <w:color w:val="000000"/>
                <w:spacing w:val="-10"/>
                <w:sz w:val="24"/>
              </w:rPr>
            </w:pPr>
            <w:r>
              <w:rPr>
                <w:rFonts w:ascii="Times New Roman" w:hAnsi="Times New Roman"/>
                <w:color w:val="000000"/>
                <w:spacing w:val="-10"/>
                <w:sz w:val="24"/>
              </w:rPr>
              <w:t>19.13.1.1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2"/>
                <w:sz w:val="24"/>
              </w:rPr>
            </w:pPr>
            <w:r>
              <w:rPr>
                <w:rFonts w:ascii="Times New Roman" w:hAnsi="Times New Roman"/>
                <w:color w:val="000000"/>
                <w:spacing w:val="-2"/>
                <w:sz w:val="24"/>
              </w:rPr>
              <w:t>With well burnt bricks</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right="352"/>
              <w:jc w:val="right"/>
              <w:rPr>
                <w:rFonts w:ascii="Times New Roman" w:hAnsi="Times New Roman"/>
                <w:color w:val="000000"/>
                <w:spacing w:val="-10"/>
                <w:sz w:val="24"/>
              </w:rPr>
            </w:pPr>
            <w:r>
              <w:rPr>
                <w:rFonts w:ascii="Times New Roman" w:hAnsi="Times New Roman"/>
                <w:color w:val="000000"/>
                <w:spacing w:val="-10"/>
                <w:sz w:val="24"/>
              </w:rPr>
              <w:t>15915.00</w:t>
            </w:r>
          </w:p>
        </w:tc>
      </w:tr>
      <w:tr w:rsidR="00D0507F" w:rsidTr="004D2427">
        <w:trPr>
          <w:trHeight w:hRule="exact" w:val="52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3"/>
              <w:rPr>
                <w:rFonts w:ascii="Times New Roman" w:hAnsi="Times New Roman"/>
                <w:color w:val="000000"/>
                <w:spacing w:val="-10"/>
                <w:sz w:val="24"/>
              </w:rPr>
            </w:pPr>
            <w:r>
              <w:rPr>
                <w:rFonts w:ascii="Times New Roman" w:hAnsi="Times New Roman"/>
                <w:color w:val="000000"/>
                <w:spacing w:val="-10"/>
                <w:sz w:val="24"/>
              </w:rPr>
              <w:t>19.13,12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5"/>
                <w:sz w:val="24"/>
              </w:rPr>
            </w:pPr>
            <w:r>
              <w:rPr>
                <w:rFonts w:ascii="Times New Roman" w:hAnsi="Times New Roman"/>
                <w:color w:val="000000"/>
                <w:spacing w:val="-5"/>
                <w:sz w:val="24"/>
              </w:rPr>
              <w:t>With Sewer bricks conforming IS : 4885</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right="352"/>
              <w:jc w:val="right"/>
              <w:rPr>
                <w:rFonts w:ascii="Times New Roman" w:hAnsi="Times New Roman"/>
                <w:color w:val="000000"/>
                <w:spacing w:val="-10"/>
                <w:sz w:val="24"/>
              </w:rPr>
            </w:pPr>
            <w:r>
              <w:rPr>
                <w:rFonts w:ascii="Times New Roman" w:hAnsi="Times New Roman"/>
                <w:color w:val="000000"/>
                <w:spacing w:val="-10"/>
                <w:sz w:val="24"/>
              </w:rPr>
              <w:t>15067.00</w:t>
            </w:r>
          </w:p>
        </w:tc>
      </w:tr>
      <w:tr w:rsidR="00D0507F" w:rsidTr="004D2427">
        <w:trPr>
          <w:trHeight w:hRule="exact" w:val="63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19.14</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72"/>
              <w:rPr>
                <w:rFonts w:ascii="Times New Roman" w:hAnsi="Times New Roman"/>
                <w:color w:val="000000"/>
                <w:spacing w:val="2"/>
                <w:sz w:val="24"/>
              </w:rPr>
            </w:pPr>
            <w:r>
              <w:rPr>
                <w:rFonts w:ascii="Times New Roman" w:hAnsi="Times New Roman"/>
                <w:color w:val="000000"/>
                <w:spacing w:val="2"/>
                <w:sz w:val="24"/>
              </w:rPr>
              <w:t xml:space="preserve">Extra depth for circular type manhole 1.22m internal dia (at </w:t>
            </w:r>
            <w:r>
              <w:rPr>
                <w:rFonts w:ascii="Times New Roman" w:hAnsi="Times New Roman"/>
                <w:color w:val="000000"/>
                <w:spacing w:val="-6"/>
                <w:sz w:val="24"/>
              </w:rPr>
              <w:t>bottom) beyond 1.68 m to 2.29 m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3"/>
              <w:rPr>
                <w:rFonts w:ascii="Times New Roman" w:hAnsi="Times New Roman"/>
                <w:color w:val="000000"/>
                <w:spacing w:val="-10"/>
                <w:sz w:val="24"/>
              </w:rPr>
            </w:pPr>
            <w:r>
              <w:rPr>
                <w:rFonts w:ascii="Times New Roman" w:hAnsi="Times New Roman"/>
                <w:color w:val="000000"/>
                <w:spacing w:val="-10"/>
                <w:sz w:val="24"/>
              </w:rPr>
              <w:t>19.14.1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2"/>
                <w:sz w:val="24"/>
              </w:rPr>
            </w:pPr>
            <w:r>
              <w:rPr>
                <w:rFonts w:ascii="Times New Roman" w:hAnsi="Times New Roman"/>
                <w:color w:val="000000"/>
                <w:spacing w:val="-2"/>
                <w:sz w:val="24"/>
              </w:rPr>
              <w:t>With well burnt bricks</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right="352"/>
              <w:jc w:val="right"/>
              <w:rPr>
                <w:rFonts w:ascii="Times New Roman" w:hAnsi="Times New Roman"/>
                <w:color w:val="000000"/>
                <w:spacing w:val="-10"/>
                <w:sz w:val="24"/>
              </w:rPr>
            </w:pPr>
            <w:r>
              <w:rPr>
                <w:rFonts w:ascii="Times New Roman" w:hAnsi="Times New Roman"/>
                <w:color w:val="000000"/>
                <w:spacing w:val="-10"/>
                <w:sz w:val="24"/>
              </w:rPr>
              <w:t>6809.00</w:t>
            </w:r>
          </w:p>
        </w:tc>
      </w:tr>
      <w:tr w:rsidR="00D0507F" w:rsidTr="004D2427">
        <w:trPr>
          <w:trHeight w:hRule="exact" w:val="52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3"/>
              <w:rPr>
                <w:rFonts w:ascii="Times New Roman" w:hAnsi="Times New Roman"/>
                <w:color w:val="000000"/>
                <w:spacing w:val="10"/>
                <w:sz w:val="24"/>
              </w:rPr>
            </w:pPr>
            <w:r>
              <w:rPr>
                <w:rFonts w:ascii="Times New Roman" w:hAnsi="Times New Roman"/>
                <w:color w:val="000000"/>
                <w:spacing w:val="10"/>
                <w:sz w:val="24"/>
              </w:rPr>
              <w:t>19142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4"/>
                <w:sz w:val="24"/>
              </w:rPr>
            </w:pPr>
            <w:r>
              <w:rPr>
                <w:rFonts w:ascii="Times New Roman" w:hAnsi="Times New Roman"/>
                <w:color w:val="000000"/>
                <w:spacing w:val="-4"/>
                <w:sz w:val="24"/>
              </w:rPr>
              <w:t>With Sewer bricks confirming IS : 4885</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right="352"/>
              <w:jc w:val="right"/>
              <w:rPr>
                <w:rFonts w:ascii="Times New Roman" w:hAnsi="Times New Roman"/>
                <w:color w:val="000000"/>
                <w:spacing w:val="-10"/>
                <w:sz w:val="24"/>
              </w:rPr>
            </w:pPr>
            <w:r>
              <w:rPr>
                <w:rFonts w:ascii="Times New Roman" w:hAnsi="Times New Roman"/>
                <w:color w:val="000000"/>
                <w:spacing w:val="-10"/>
                <w:sz w:val="24"/>
              </w:rPr>
              <w:t>6014.00</w:t>
            </w:r>
          </w:p>
        </w:tc>
      </w:tr>
      <w:tr w:rsidR="00D0507F" w:rsidTr="004D2427">
        <w:trPr>
          <w:trHeight w:hRule="exact" w:val="253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19.15</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Constructing brick masonry circular manhole 1.52 m internal dia </w:t>
            </w:r>
            <w:r>
              <w:rPr>
                <w:rFonts w:ascii="Times New Roman" w:hAnsi="Times New Roman"/>
                <w:color w:val="000000"/>
                <w:spacing w:val="-7"/>
                <w:sz w:val="24"/>
              </w:rPr>
              <w:t xml:space="preserve">at bottom and 0.56 m dia at top in cement mortar 1:4 (1 </w:t>
            </w:r>
            <w:r>
              <w:rPr>
                <w:rFonts w:ascii="Times New Roman" w:hAnsi="Times New Roman"/>
                <w:b/>
                <w:color w:val="000000"/>
                <w:spacing w:val="-7"/>
                <w:sz w:val="24"/>
              </w:rPr>
              <w:t xml:space="preserve">cement </w:t>
            </w:r>
            <w:r>
              <w:rPr>
                <w:rFonts w:ascii="Arial" w:hAnsi="Arial"/>
                <w:b/>
                <w:color w:val="000000"/>
                <w:spacing w:val="3"/>
                <w:sz w:val="6"/>
              </w:rPr>
              <w:t xml:space="preserve">: </w:t>
            </w:r>
            <w:r>
              <w:rPr>
                <w:rFonts w:ascii="Times New Roman" w:hAnsi="Times New Roman"/>
                <w:color w:val="000000"/>
                <w:spacing w:val="-7"/>
                <w:sz w:val="24"/>
              </w:rPr>
              <w:t xml:space="preserve">4 </w:t>
            </w:r>
            <w:r>
              <w:rPr>
                <w:rFonts w:ascii="Times New Roman" w:hAnsi="Times New Roman"/>
                <w:color w:val="000000"/>
                <w:spacing w:val="-9"/>
                <w:sz w:val="24"/>
              </w:rPr>
              <w:t xml:space="preserve">sand) inside cement plaster 12mm thick with cement mortar 1:3 (1 </w:t>
            </w:r>
            <w:r>
              <w:rPr>
                <w:rFonts w:ascii="Times New Roman" w:hAnsi="Times New Roman"/>
                <w:color w:val="000000"/>
                <w:spacing w:val="-1"/>
                <w:sz w:val="24"/>
              </w:rPr>
              <w:t xml:space="preserve">cement : 3 sand) finished with a floating coat of neat cement, </w:t>
            </w:r>
            <w:r>
              <w:rPr>
                <w:rFonts w:ascii="Times New Roman" w:hAnsi="Times New Roman"/>
                <w:color w:val="000000"/>
                <w:spacing w:val="-2"/>
                <w:sz w:val="24"/>
              </w:rPr>
              <w:t xml:space="preserve">foundation concrete 1:3:6 (1 cement : 3 sand • 6 graded stone </w:t>
            </w:r>
            <w:r>
              <w:rPr>
                <w:rFonts w:ascii="Times New Roman" w:hAnsi="Times New Roman"/>
                <w:color w:val="000000"/>
                <w:spacing w:val="-4"/>
                <w:sz w:val="24"/>
              </w:rPr>
              <w:t xml:space="preserve">aggregate 40mm nominal size) and making necessary runnel in </w:t>
            </w:r>
            <w:r>
              <w:rPr>
                <w:rFonts w:ascii="Times New Roman" w:hAnsi="Times New Roman"/>
                <w:color w:val="000000"/>
                <w:spacing w:val="5"/>
                <w:sz w:val="24"/>
              </w:rPr>
              <w:t xml:space="preserve">cement concrete 1:2:4 (1 cement : 2 sand • 4 graded stone </w:t>
            </w:r>
            <w:r>
              <w:rPr>
                <w:rFonts w:ascii="Times New Roman" w:hAnsi="Times New Roman"/>
                <w:color w:val="000000"/>
                <w:spacing w:val="-1"/>
                <w:sz w:val="24"/>
              </w:rPr>
              <w:t xml:space="preserve">aggregate 20mm nominal size) finished with a floating coat of </w:t>
            </w:r>
            <w:r>
              <w:rPr>
                <w:rFonts w:ascii="Times New Roman" w:hAnsi="Times New Roman"/>
                <w:color w:val="000000"/>
                <w:spacing w:val="-6"/>
                <w:sz w:val="24"/>
              </w:rPr>
              <w:t>neat cement all complete as per standard design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250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3"/>
              <w:rPr>
                <w:rFonts w:ascii="Times New Roman" w:hAnsi="Times New Roman"/>
                <w:color w:val="000000"/>
                <w:spacing w:val="-10"/>
                <w:sz w:val="24"/>
              </w:rPr>
            </w:pPr>
            <w:r>
              <w:rPr>
                <w:rFonts w:ascii="Times New Roman" w:hAnsi="Times New Roman"/>
                <w:color w:val="000000"/>
                <w:spacing w:val="-10"/>
                <w:sz w:val="24"/>
              </w:rPr>
              <w:t>19.15.1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2.30m deep with SFRC Cover and frame (heavy duty </w:t>
            </w:r>
            <w:r>
              <w:rPr>
                <w:rFonts w:ascii="Times New Roman" w:hAnsi="Times New Roman"/>
                <w:color w:val="000000"/>
                <w:spacing w:val="-5"/>
                <w:sz w:val="24"/>
              </w:rPr>
              <w:t xml:space="preserve">HD-20 grade designation) 560mm internal diameter </w:t>
            </w:r>
            <w:r>
              <w:rPr>
                <w:rFonts w:ascii="Times New Roman" w:hAnsi="Times New Roman"/>
                <w:color w:val="000000"/>
                <w:spacing w:val="-4"/>
                <w:sz w:val="24"/>
              </w:rPr>
              <w:t xml:space="preserve">conforming to I.S. 12592, total weight of cover and </w:t>
            </w:r>
            <w:r>
              <w:rPr>
                <w:rFonts w:ascii="Times New Roman" w:hAnsi="Times New Roman"/>
                <w:color w:val="000000"/>
                <w:spacing w:val="2"/>
                <w:sz w:val="24"/>
              </w:rPr>
              <w:t xml:space="preserve">frame to be not less than 182 kg. fixed in cement </w:t>
            </w:r>
            <w:r>
              <w:rPr>
                <w:rFonts w:ascii="Times New Roman" w:hAnsi="Times New Roman"/>
                <w:color w:val="000000"/>
                <w:sz w:val="24"/>
              </w:rPr>
              <w:t xml:space="preserve">concrete 1:2:4 (1 cement : 2 sand : 4 graded stone </w:t>
            </w:r>
            <w:r>
              <w:rPr>
                <w:rFonts w:ascii="Times New Roman" w:hAnsi="Times New Roman"/>
                <w:color w:val="000000"/>
                <w:spacing w:val="-2"/>
                <w:sz w:val="24"/>
              </w:rPr>
              <w:t xml:space="preserve">aggregate 20mm nominal size) including centering </w:t>
            </w:r>
            <w:r>
              <w:rPr>
                <w:rFonts w:ascii="Times New Roman" w:hAnsi="Times New Roman"/>
                <w:color w:val="000000"/>
                <w:spacing w:val="-5"/>
                <w:sz w:val="24"/>
              </w:rPr>
              <w:t xml:space="preserve">shuttering all complete, (Foot rests and 12 mm thick </w:t>
            </w:r>
            <w:r>
              <w:rPr>
                <w:rFonts w:ascii="Times New Roman" w:hAnsi="Times New Roman"/>
                <w:color w:val="000000"/>
                <w:spacing w:val="-8"/>
                <w:sz w:val="24"/>
              </w:rPr>
              <w:t>cement plaster at the external surface shall be paid for separately)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58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3"/>
              <w:rPr>
                <w:rFonts w:ascii="Times New Roman" w:hAnsi="Times New Roman"/>
                <w:b/>
                <w:color w:val="000000"/>
                <w:spacing w:val="-10"/>
                <w:sz w:val="27"/>
              </w:rPr>
            </w:pPr>
            <w:r>
              <w:rPr>
                <w:rFonts w:ascii="Times New Roman" w:hAnsi="Times New Roman"/>
                <w:b/>
                <w:color w:val="000000"/>
                <w:spacing w:val="-10"/>
                <w:sz w:val="27"/>
              </w:rPr>
              <w:t>19.15.1.1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2"/>
                <w:sz w:val="24"/>
              </w:rPr>
            </w:pPr>
            <w:r>
              <w:rPr>
                <w:rFonts w:ascii="Times New Roman" w:hAnsi="Times New Roman"/>
                <w:color w:val="000000"/>
                <w:spacing w:val="-2"/>
                <w:sz w:val="24"/>
              </w:rPr>
              <w:t>With well burnt bricks</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right="352"/>
              <w:jc w:val="right"/>
              <w:rPr>
                <w:rFonts w:ascii="Times New Roman" w:hAnsi="Times New Roman"/>
                <w:color w:val="000000"/>
                <w:spacing w:val="-10"/>
                <w:sz w:val="24"/>
              </w:rPr>
            </w:pPr>
            <w:r>
              <w:rPr>
                <w:rFonts w:ascii="Times New Roman" w:hAnsi="Times New Roman"/>
                <w:color w:val="000000"/>
                <w:spacing w:val="-10"/>
                <w:sz w:val="24"/>
              </w:rPr>
              <w:t>3516100</w:t>
            </w:r>
          </w:p>
        </w:tc>
      </w:tr>
      <w:tr w:rsidR="00D0507F" w:rsidTr="004D2427">
        <w:trPr>
          <w:trHeight w:hRule="exact" w:val="58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3"/>
              <w:rPr>
                <w:rFonts w:ascii="Times New Roman" w:hAnsi="Times New Roman"/>
                <w:b/>
                <w:color w:val="000000"/>
                <w:spacing w:val="-4"/>
                <w:sz w:val="27"/>
              </w:rPr>
            </w:pPr>
            <w:r>
              <w:rPr>
                <w:rFonts w:ascii="Times New Roman" w:hAnsi="Times New Roman"/>
                <w:b/>
                <w:color w:val="000000"/>
                <w:spacing w:val="-4"/>
                <w:sz w:val="27"/>
              </w:rPr>
              <w:t>19.15.12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b/>
                <w:color w:val="000000"/>
                <w:sz w:val="27"/>
              </w:rPr>
            </w:pPr>
            <w:r>
              <w:rPr>
                <w:rFonts w:ascii="Times New Roman" w:hAnsi="Times New Roman"/>
                <w:b/>
                <w:color w:val="000000"/>
                <w:sz w:val="27"/>
              </w:rPr>
              <w:t xml:space="preserve">With </w:t>
            </w:r>
            <w:r>
              <w:rPr>
                <w:rFonts w:ascii="Times New Roman" w:hAnsi="Times New Roman"/>
                <w:b/>
                <w:color w:val="000000"/>
                <w:spacing w:val="-10"/>
              </w:rPr>
              <w:t xml:space="preserve">SOW= </w:t>
            </w:r>
            <w:r>
              <w:rPr>
                <w:rFonts w:ascii="Times New Roman" w:hAnsi="Times New Roman"/>
                <w:color w:val="000000"/>
                <w:spacing w:val="-10"/>
                <w:sz w:val="24"/>
              </w:rPr>
              <w:t>bricks conforming IS : 4885</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right="352"/>
              <w:jc w:val="right"/>
              <w:rPr>
                <w:rFonts w:ascii="Times New Roman" w:hAnsi="Times New Roman"/>
                <w:color w:val="000000"/>
                <w:spacing w:val="-10"/>
                <w:sz w:val="24"/>
              </w:rPr>
            </w:pPr>
            <w:r>
              <w:rPr>
                <w:rFonts w:ascii="Times New Roman" w:hAnsi="Times New Roman"/>
                <w:color w:val="000000"/>
                <w:spacing w:val="-10"/>
                <w:sz w:val="24"/>
              </w:rPr>
              <w:t>32659.00</w:t>
            </w:r>
          </w:p>
        </w:tc>
      </w:tr>
      <w:tr w:rsidR="00D0507F" w:rsidTr="004D2427">
        <w:trPr>
          <w:trHeight w:hRule="exact" w:val="667"/>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19.16</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72"/>
              <w:rPr>
                <w:rFonts w:ascii="Times New Roman" w:hAnsi="Times New Roman"/>
                <w:b/>
                <w:color w:val="000000"/>
                <w:spacing w:val="-1"/>
                <w:sz w:val="24"/>
              </w:rPr>
            </w:pPr>
            <w:r>
              <w:rPr>
                <w:rFonts w:ascii="Times New Roman" w:hAnsi="Times New Roman"/>
                <w:b/>
                <w:color w:val="000000"/>
                <w:spacing w:val="-1"/>
                <w:sz w:val="24"/>
              </w:rPr>
              <w:t xml:space="preserve">Extra </w:t>
            </w:r>
            <w:r>
              <w:rPr>
                <w:rFonts w:ascii="Times New Roman" w:hAnsi="Times New Roman"/>
                <w:color w:val="000000"/>
                <w:spacing w:val="-1"/>
                <w:sz w:val="24"/>
              </w:rPr>
              <w:t xml:space="preserve">depth for circular type manhole 1,52 m internal dia (at </w:t>
            </w:r>
            <w:r>
              <w:rPr>
                <w:rFonts w:ascii="Times New Roman" w:hAnsi="Times New Roman"/>
                <w:color w:val="000000"/>
                <w:spacing w:val="-6"/>
                <w:sz w:val="24"/>
              </w:rPr>
              <w:t>bottom) beyond 2 30 m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9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3"/>
              <w:rPr>
                <w:rFonts w:ascii="Times New Roman" w:hAnsi="Times New Roman"/>
                <w:color w:val="000000"/>
                <w:spacing w:val="-10"/>
                <w:sz w:val="24"/>
              </w:rPr>
            </w:pPr>
            <w:r>
              <w:rPr>
                <w:rFonts w:ascii="Times New Roman" w:hAnsi="Times New Roman"/>
                <w:color w:val="000000"/>
                <w:spacing w:val="-10"/>
                <w:sz w:val="24"/>
              </w:rPr>
              <w:t>19.16.1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2"/>
                <w:sz w:val="24"/>
              </w:rPr>
            </w:pPr>
            <w:r>
              <w:rPr>
                <w:rFonts w:ascii="Times New Roman" w:hAnsi="Times New Roman"/>
                <w:color w:val="000000"/>
                <w:spacing w:val="-2"/>
                <w:sz w:val="24"/>
              </w:rPr>
              <w:t>With well burnt bricks</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right="352"/>
              <w:jc w:val="right"/>
              <w:rPr>
                <w:rFonts w:ascii="Times New Roman" w:hAnsi="Times New Roman"/>
                <w:color w:val="000000"/>
                <w:spacing w:val="-10"/>
                <w:sz w:val="24"/>
              </w:rPr>
            </w:pPr>
            <w:r>
              <w:rPr>
                <w:rFonts w:ascii="Times New Roman" w:hAnsi="Times New Roman"/>
                <w:color w:val="000000"/>
                <w:spacing w:val="-10"/>
                <w:sz w:val="24"/>
              </w:rPr>
              <w:t>16863.00</w:t>
            </w:r>
          </w:p>
        </w:tc>
      </w:tr>
      <w:tr w:rsidR="00D0507F" w:rsidTr="004D2427">
        <w:trPr>
          <w:trHeight w:hRule="exact" w:val="51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3"/>
              <w:rPr>
                <w:rFonts w:ascii="Times New Roman" w:hAnsi="Times New Roman"/>
                <w:color w:val="000000"/>
                <w:spacing w:val="-10"/>
                <w:sz w:val="24"/>
              </w:rPr>
            </w:pPr>
            <w:r>
              <w:rPr>
                <w:rFonts w:ascii="Times New Roman" w:hAnsi="Times New Roman"/>
                <w:color w:val="000000"/>
                <w:spacing w:val="-10"/>
                <w:sz w:val="24"/>
              </w:rPr>
              <w:t>19.16.2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5"/>
                <w:sz w:val="24"/>
              </w:rPr>
            </w:pPr>
            <w:r>
              <w:rPr>
                <w:rFonts w:ascii="Times New Roman" w:hAnsi="Times New Roman"/>
                <w:color w:val="000000"/>
                <w:spacing w:val="-5"/>
                <w:sz w:val="24"/>
              </w:rPr>
              <w:t>With Sewer bricks conforming IS : 4885</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right="352"/>
              <w:jc w:val="right"/>
              <w:rPr>
                <w:rFonts w:ascii="Times New Roman" w:hAnsi="Times New Roman"/>
                <w:color w:val="000000"/>
                <w:spacing w:val="-10"/>
                <w:sz w:val="24"/>
              </w:rPr>
            </w:pPr>
            <w:r>
              <w:rPr>
                <w:rFonts w:ascii="Times New Roman" w:hAnsi="Times New Roman"/>
                <w:color w:val="000000"/>
                <w:spacing w:val="-10"/>
                <w:sz w:val="24"/>
              </w:rPr>
              <w:t>14806.00</w:t>
            </w:r>
          </w:p>
        </w:tc>
      </w:tr>
      <w:tr w:rsidR="00D0507F" w:rsidTr="004D2427">
        <w:trPr>
          <w:trHeight w:hRule="exact" w:val="121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19.17</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MS. foot rests including fixing in manholes with </w:t>
            </w:r>
            <w:r>
              <w:rPr>
                <w:rFonts w:ascii="Times New Roman" w:hAnsi="Times New Roman"/>
                <w:color w:val="000000"/>
                <w:spacing w:val="-8"/>
                <w:sz w:val="24"/>
              </w:rPr>
              <w:t xml:space="preserve">20x20x10 cm cement concrete blocks 1:3:6 (1 cement : 3 sand : 6 </w:t>
            </w:r>
            <w:r>
              <w:rPr>
                <w:rFonts w:ascii="Times New Roman" w:hAnsi="Times New Roman"/>
                <w:color w:val="000000"/>
                <w:sz w:val="24"/>
              </w:rPr>
              <w:t xml:space="preserve">graded stone aggregate 20 mm nominal size) as per standard </w:t>
            </w:r>
            <w:r>
              <w:rPr>
                <w:rFonts w:ascii="Times New Roman" w:hAnsi="Times New Roman"/>
                <w:color w:val="000000"/>
                <w:spacing w:val="-10"/>
                <w:sz w:val="24"/>
              </w:rPr>
              <w:t>design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bl>
    <w:p w:rsidR="00852B40" w:rsidRPr="00852B40" w:rsidRDefault="00852B40" w:rsidP="00852B40">
      <w:pPr>
        <w:jc w:val="center"/>
      </w:pPr>
      <w:r>
        <w:t>Page No.344</w:t>
      </w:r>
    </w:p>
    <w:p w:rsidR="00D0507F" w:rsidRDefault="00D0507F" w:rsidP="00D0507F">
      <w:pPr>
        <w:rPr>
          <w:rFonts w:ascii="Times New Roman" w:hAnsi="Times New Roman"/>
          <w:color w:val="000000"/>
          <w:sz w:val="24"/>
        </w:rPr>
      </w:pPr>
    </w:p>
    <w:tbl>
      <w:tblPr>
        <w:tblW w:w="0" w:type="auto"/>
        <w:tblInd w:w="23" w:type="dxa"/>
        <w:tblLayout w:type="fixed"/>
        <w:tblCellMar>
          <w:left w:w="0" w:type="dxa"/>
          <w:right w:w="0" w:type="dxa"/>
        </w:tblCellMar>
        <w:tblLook w:val="0000"/>
      </w:tblPr>
      <w:tblGrid>
        <w:gridCol w:w="750"/>
        <w:gridCol w:w="1088"/>
        <w:gridCol w:w="5242"/>
        <w:gridCol w:w="1043"/>
        <w:gridCol w:w="1537"/>
        <w:tblGridChange w:id="1431">
          <w:tblGrid>
            <w:gridCol w:w="123"/>
            <w:gridCol w:w="627"/>
            <w:gridCol w:w="123"/>
            <w:gridCol w:w="965"/>
            <w:gridCol w:w="123"/>
            <w:gridCol w:w="5119"/>
            <w:gridCol w:w="123"/>
            <w:gridCol w:w="920"/>
            <w:gridCol w:w="123"/>
            <w:gridCol w:w="1414"/>
            <w:gridCol w:w="123"/>
          </w:tblGrid>
        </w:tblGridChange>
      </w:tblGrid>
      <w:tr w:rsidR="00D0507F" w:rsidTr="004D2427">
        <w:trPr>
          <w:trHeight w:hRule="exact" w:val="690"/>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spacing w:line="268" w:lineRule="auto"/>
              <w:rPr>
                <w:rStyle w:val="CharacterStyle2"/>
                <w:rFonts w:ascii="Tahoma" w:hAnsi="Tahoma" w:cs="Tahoma"/>
                <w:spacing w:val="-20"/>
              </w:rPr>
            </w:pPr>
            <w:r>
              <w:rPr>
                <w:rStyle w:val="CharacterStyle2"/>
                <w:rFonts w:ascii="Tahoma" w:hAnsi="Tahoma" w:cs="Tahoma"/>
                <w:spacing w:val="-20"/>
              </w:rPr>
              <w:t>Item</w:t>
            </w:r>
            <w:r>
              <w:rPr>
                <w:rStyle w:val="CharacterStyle2"/>
                <w:rFonts w:ascii="Tahoma" w:hAnsi="Tahoma" w:cs="Tahoma"/>
                <w:spacing w:val="-20"/>
              </w:rPr>
              <w:br/>
              <w:t>No.</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spacing w:val="4"/>
              </w:rPr>
            </w:pPr>
            <w:r>
              <w:rPr>
                <w:rStyle w:val="CharacterStyle2"/>
                <w:rFonts w:ascii="Tahoma" w:hAnsi="Tahoma" w:cs="Tahoma"/>
                <w:spacing w:val="4"/>
              </w:rPr>
              <w:t>Description</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spacing w:val="-12"/>
              </w:rPr>
            </w:pPr>
            <w:r>
              <w:rPr>
                <w:rStyle w:val="CharacterStyle2"/>
                <w:rFonts w:ascii="Tahoma" w:hAnsi="Tahoma" w:cs="Tahoma"/>
                <w:spacing w:val="-12"/>
              </w:rPr>
              <w:t>Unit</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r>
              <w:rPr>
                <w:rStyle w:val="CharacterStyle2"/>
                <w:rFonts w:ascii="Tahoma" w:hAnsi="Tahoma" w:cs="Tahoma"/>
              </w:rPr>
              <w:t>Rate (in Rs.)</w:t>
            </w:r>
          </w:p>
        </w:tc>
      </w:tr>
      <w:tr w:rsidR="00D0507F" w:rsidTr="004D2427">
        <w:trPr>
          <w:trHeight w:hRule="exact" w:val="278"/>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r>
      <w:tr w:rsidR="00D0507F" w:rsidTr="004D2427">
        <w:trPr>
          <w:trHeight w:hRule="exact" w:val="46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spacing w:val="-14"/>
              </w:rPr>
            </w:pPr>
            <w:r>
              <w:rPr>
                <w:rStyle w:val="CharacterStyle1"/>
                <w:spacing w:val="-14"/>
              </w:rPr>
              <w:t>1917.1</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ind w:left="105"/>
              <w:rPr>
                <w:rStyle w:val="CharacterStyle2"/>
                <w:rFonts w:ascii="Verdana" w:hAnsi="Verdana" w:cs="Verdana"/>
                <w:b w:val="0"/>
                <w:bCs w:val="0"/>
                <w:i/>
                <w:iCs/>
                <w:spacing w:val="20"/>
                <w:w w:val="90"/>
              </w:rPr>
            </w:pPr>
            <w:r>
              <w:rPr>
                <w:rStyle w:val="CharacterStyle2"/>
                <w:rFonts w:ascii="Tahoma" w:hAnsi="Tahoma" w:cs="Tahoma"/>
              </w:rPr>
              <w:t xml:space="preserve">With 20'20 uma square </w:t>
            </w:r>
            <w:r>
              <w:rPr>
                <w:rStyle w:val="CharacterStyle2"/>
                <w:rFonts w:ascii="Verdana" w:hAnsi="Verdana" w:cs="Verdana"/>
                <w:b w:val="0"/>
                <w:bCs w:val="0"/>
                <w:i/>
                <w:iCs/>
                <w:spacing w:val="20"/>
                <w:w w:val="90"/>
              </w:rPr>
              <w:t>bar</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r>
              <w:rPr>
                <w:rStyle w:val="CharacterStyle2"/>
                <w:rFonts w:ascii="Tahoma" w:hAnsi="Tahoma" w:cs="Tahoma"/>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858"/>
              </w:tabs>
              <w:kinsoku w:val="0"/>
              <w:autoSpaceDE/>
              <w:autoSpaceDN/>
              <w:rPr>
                <w:rStyle w:val="CharacterStyle1"/>
                <w:spacing w:val="-16"/>
              </w:rPr>
            </w:pPr>
            <w:r>
              <w:rPr>
                <w:rStyle w:val="CharacterStyle1"/>
                <w:spacing w:val="-16"/>
              </w:rPr>
              <w:t>226.00</w:t>
            </w:r>
          </w:p>
        </w:tc>
      </w:tr>
      <w:tr w:rsidR="00D0507F" w:rsidTr="004D2427">
        <w:trPr>
          <w:trHeight w:hRule="exact" w:val="46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spacing w:val="-10"/>
              </w:rPr>
            </w:pPr>
            <w:r>
              <w:rPr>
                <w:rStyle w:val="CharacterStyle1"/>
                <w:spacing w:val="-10"/>
              </w:rPr>
              <w:t>19.172</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spacing w:val="4"/>
              </w:rPr>
            </w:pPr>
            <w:r>
              <w:rPr>
                <w:rStyle w:val="CharacterStyle1"/>
                <w:spacing w:val="4"/>
              </w:rPr>
              <w:t>With 20 mm diameter round bar</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r>
              <w:rPr>
                <w:rStyle w:val="CharacterStyle2"/>
                <w:rFonts w:ascii="Tahoma" w:hAnsi="Tahoma" w:cs="Tahoma"/>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858"/>
              </w:tabs>
              <w:kinsoku w:val="0"/>
              <w:autoSpaceDE/>
              <w:autoSpaceDN/>
              <w:rPr>
                <w:rStyle w:val="CharacterStyle1"/>
              </w:rPr>
            </w:pPr>
            <w:r>
              <w:rPr>
                <w:rStyle w:val="CharacterStyle1"/>
              </w:rPr>
              <w:t>187.00</w:t>
            </w:r>
          </w:p>
        </w:tc>
      </w:tr>
      <w:tr w:rsidR="00D0507F" w:rsidTr="004D2427">
        <w:trPr>
          <w:trHeight w:hRule="exact" w:val="3922"/>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386"/>
              </w:tabs>
              <w:kinsoku w:val="0"/>
              <w:autoSpaceDE/>
              <w:autoSpaceDN/>
              <w:rPr>
                <w:rStyle w:val="CharacterStyle1"/>
                <w:spacing w:val="-20"/>
              </w:rPr>
            </w:pPr>
            <w:r>
              <w:rPr>
                <w:rStyle w:val="CharacterStyle1"/>
                <w:spacing w:val="-20"/>
              </w:rPr>
              <w:t>19.18</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ind w:left="105" w:right="108"/>
              <w:jc w:val="both"/>
              <w:rPr>
                <w:rStyle w:val="CharacterStyle2"/>
                <w:rFonts w:ascii="Tahoma" w:hAnsi="Tahoma" w:cs="Tahoma"/>
                <w:spacing w:val="3"/>
              </w:rPr>
            </w:pPr>
            <w:r>
              <w:rPr>
                <w:rStyle w:val="CharacterStyle2"/>
                <w:rFonts w:ascii="Tahoma" w:hAnsi="Tahoma" w:cs="Tahoma"/>
                <w:spacing w:val="4"/>
              </w:rPr>
              <w:t xml:space="preserve">Providing orange colour safety foot rest of minimum 6 mm thick </w:t>
            </w:r>
            <w:r>
              <w:rPr>
                <w:rStyle w:val="CharacterStyle2"/>
                <w:rFonts w:ascii="Tahoma" w:hAnsi="Tahoma" w:cs="Tahoma"/>
                <w:spacing w:val="8"/>
              </w:rPr>
              <w:t xml:space="preserve">plastic encapsulated as pa IS: 10910 on 12mm clia steel bar </w:t>
            </w:r>
            <w:r>
              <w:rPr>
                <w:rStyle w:val="CharacterStyle2"/>
                <w:rFonts w:ascii="Tahoma" w:hAnsi="Tahoma" w:cs="Tahoma"/>
                <w:spacing w:val="9"/>
              </w:rPr>
              <w:t xml:space="preserve">conforming to IS : 1786 having minimmi cross section as 23 </w:t>
            </w:r>
            <w:r>
              <w:rPr>
                <w:rStyle w:val="CharacterStyle2"/>
                <w:rFonts w:ascii="Tahoma" w:hAnsi="Tahoma" w:cs="Tahoma"/>
                <w:spacing w:val="3"/>
              </w:rPr>
              <w:t xml:space="preserve">mmx.25mm and </w:t>
            </w:r>
            <w:r>
              <w:rPr>
                <w:rStyle w:val="CharacterStyle2"/>
                <w:rFonts w:ascii="Tahoma" w:hAnsi="Tahoma" w:cs="Tahoma"/>
                <w:i/>
                <w:iCs/>
                <w:spacing w:val="13"/>
              </w:rPr>
              <w:t xml:space="preserve">over </w:t>
            </w:r>
            <w:r>
              <w:rPr>
                <w:rStyle w:val="CharacterStyle2"/>
                <w:rFonts w:ascii="Tahoma" w:hAnsi="Tahoma" w:cs="Tahoma"/>
                <w:spacing w:val="3"/>
              </w:rPr>
              <w:t xml:space="preserve">all minimum length 263 ram and width as </w:t>
            </w:r>
            <w:r>
              <w:rPr>
                <w:rStyle w:val="CharacterStyle2"/>
                <w:rFonts w:ascii="Tahoma" w:hAnsi="Tahoma" w:cs="Tahoma"/>
                <w:spacing w:val="7"/>
              </w:rPr>
              <w:t xml:space="preserve">165mm with minimum 112 ram space between protruded legs </w:t>
            </w:r>
            <w:r>
              <w:rPr>
                <w:rStyle w:val="CharacterStyle2"/>
                <w:rFonts w:ascii="Tahoma" w:hAnsi="Tahoma" w:cs="Tahoma"/>
                <w:spacing w:val="10"/>
              </w:rPr>
              <w:t xml:space="preserve">having 2 ram tread on top surface by ribbing or chequering </w:t>
            </w:r>
            <w:r>
              <w:rPr>
                <w:rStyle w:val="CharacterStyle2"/>
                <w:rFonts w:ascii="Tahoma" w:hAnsi="Tahoma" w:cs="Tahoma"/>
                <w:spacing w:val="8"/>
              </w:rPr>
              <w:t xml:space="preserve">besides necessary and adamant anchoring projections on tail </w:t>
            </w:r>
            <w:r>
              <w:rPr>
                <w:rStyle w:val="CharacterStyle2"/>
                <w:rFonts w:ascii="Tahoma" w:hAnsi="Tahoma" w:cs="Tahoma"/>
                <w:spacing w:val="11"/>
              </w:rPr>
              <w:t xml:space="preserve">length on 138 mm as per standard drawing and suitable to </w:t>
            </w:r>
            <w:r>
              <w:rPr>
                <w:rStyle w:val="CharacterStyle2"/>
                <w:rFonts w:ascii="Tahoma" w:hAnsi="Tahoma" w:cs="Tahoma"/>
                <w:spacing w:val="13"/>
              </w:rPr>
              <w:t xml:space="preserve">withstand the baid Mt and chemical resistance test as per </w:t>
            </w:r>
            <w:r>
              <w:rPr>
                <w:rStyle w:val="CharacterStyle2"/>
                <w:rFonts w:ascii="Tahoma" w:hAnsi="Tahoma" w:cs="Tahoma"/>
                <w:spacing w:val="3"/>
              </w:rPr>
              <w:t xml:space="preserve">specifications and having manufacture's permanent identification </w:t>
            </w:r>
            <w:r>
              <w:rPr>
                <w:rStyle w:val="CharacterStyle2"/>
                <w:rFonts w:ascii="Tahoma" w:hAnsi="Tahoma" w:cs="Tahoma"/>
                <w:spacing w:val="4"/>
              </w:rPr>
              <w:t xml:space="preserve">mark to be visible even alter fixin,g, including fixing in manholes </w:t>
            </w:r>
            <w:r>
              <w:rPr>
                <w:rStyle w:val="CharacterStyle2"/>
                <w:rFonts w:ascii="Tahoma" w:hAnsi="Tahoma" w:cs="Tahoma"/>
                <w:spacing w:val="1"/>
              </w:rPr>
              <w:t xml:space="preserve">with 30x20x15 an </w:t>
            </w:r>
            <w:r>
              <w:rPr>
                <w:rStyle w:val="CharacterStyle2"/>
                <w:rFonts w:ascii="Tahoma" w:hAnsi="Tahoma" w:cs="Tahoma"/>
                <w:b w:val="0"/>
                <w:bCs w:val="0"/>
                <w:spacing w:val="11"/>
                <w:sz w:val="21"/>
                <w:szCs w:val="21"/>
              </w:rPr>
              <w:t xml:space="preserve">cement </w:t>
            </w:r>
            <w:r>
              <w:rPr>
                <w:rStyle w:val="CharacterStyle2"/>
                <w:rFonts w:ascii="Tahoma" w:hAnsi="Tahoma" w:cs="Tahoma"/>
                <w:spacing w:val="1"/>
              </w:rPr>
              <w:t xml:space="preserve">concrete block 1:3:6(1 cement : 3 sand </w:t>
            </w:r>
            <w:r>
              <w:rPr>
                <w:rStyle w:val="CharacterStyle2"/>
                <w:rFonts w:ascii="Tahoma" w:hAnsi="Tahoma" w:cs="Tahoma"/>
                <w:spacing w:val="3"/>
              </w:rPr>
              <w:t>: 6 graded stone aggregate 20 mm nominal size) complete as per</w:t>
            </w:r>
          </w:p>
          <w:p w:rsidR="00D0507F" w:rsidRDefault="00D0507F" w:rsidP="004D2427">
            <w:pPr>
              <w:pStyle w:val="Style2"/>
              <w:kinsoku w:val="0"/>
              <w:autoSpaceDE/>
              <w:autoSpaceDN/>
              <w:spacing w:before="288"/>
              <w:ind w:left="105"/>
              <w:rPr>
                <w:rStyle w:val="CharacterStyle1"/>
              </w:rPr>
            </w:pPr>
            <w:r>
              <w:rPr>
                <w:rStyle w:val="CharacterStyle1"/>
              </w:rPr>
              <w:t>design.</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r>
              <w:rPr>
                <w:rStyle w:val="CharacterStyle2"/>
                <w:rFonts w:ascii="Tahoma" w:hAnsi="Tahoma" w:cs="Tahoma"/>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spacing w:val="-16"/>
              </w:rPr>
            </w:pPr>
            <w:r>
              <w:rPr>
                <w:rStyle w:val="CharacterStyle2"/>
                <w:rFonts w:ascii="Tahoma" w:hAnsi="Tahoma" w:cs="Tahoma"/>
                <w:spacing w:val="-16"/>
              </w:rPr>
              <w:t>266,00</w:t>
            </w:r>
          </w:p>
        </w:tc>
      </w:tr>
      <w:tr w:rsidR="00D0507F" w:rsidTr="004D2427">
        <w:trPr>
          <w:trHeight w:hRule="exact" w:val="1230"/>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386"/>
              </w:tabs>
              <w:kinsoku w:val="0"/>
              <w:autoSpaceDE/>
              <w:autoSpaceDN/>
              <w:rPr>
                <w:rStyle w:val="CharacterStyle1"/>
                <w:spacing w:val="-20"/>
              </w:rPr>
            </w:pPr>
            <w:r>
              <w:rPr>
                <w:rStyle w:val="CharacterStyle1"/>
                <w:spacing w:val="-20"/>
              </w:rPr>
              <w:t>19.19</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ind w:left="108" w:right="108"/>
              <w:jc w:val="both"/>
              <w:rPr>
                <w:rStyle w:val="CharacterStyle2"/>
                <w:rFonts w:ascii="Tahoma" w:hAnsi="Tahoma" w:cs="Tahoma"/>
                <w:spacing w:val="-4"/>
              </w:rPr>
            </w:pPr>
            <w:r>
              <w:rPr>
                <w:rStyle w:val="CharacterStyle2"/>
                <w:rFonts w:ascii="Tahoma" w:hAnsi="Tahoma" w:cs="Tahoma"/>
                <w:spacing w:val="-1"/>
              </w:rPr>
              <w:t xml:space="preserve">Replacement of l'vLS. Slot rests in manholes including dismantling </w:t>
            </w:r>
            <w:r>
              <w:rPr>
                <w:rStyle w:val="CharacterStyle2"/>
                <w:rFonts w:ascii="Tahoma" w:hAnsi="Tahoma" w:cs="Tahoma"/>
                <w:spacing w:val="6"/>
              </w:rPr>
              <w:t xml:space="preserve">concrete blocks and fixing with 20x20x10 cm cement concrete </w:t>
            </w:r>
            <w:r>
              <w:rPr>
                <w:rStyle w:val="CharacterStyle2"/>
                <w:rFonts w:ascii="Tahoma" w:hAnsi="Tahoma" w:cs="Tahoma"/>
                <w:spacing w:val="-3"/>
              </w:rPr>
              <w:t xml:space="preserve">blocks 1:3:6 (1 cement : 3 sand : 6 graded stone aggregate 20 mm </w:t>
            </w:r>
            <w:r>
              <w:rPr>
                <w:rStyle w:val="CharacterStyle2"/>
                <w:rFonts w:ascii="Tahoma" w:hAnsi="Tahoma" w:cs="Tahoma"/>
                <w:spacing w:val="-4"/>
              </w:rPr>
              <w:t>nominal size) :</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r>
      <w:tr w:rsidR="00D0507F" w:rsidTr="004D2427">
        <w:trPr>
          <w:trHeight w:hRule="exact" w:val="43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spacing w:val="-4"/>
              </w:rPr>
            </w:pPr>
            <w:r>
              <w:rPr>
                <w:rStyle w:val="CharacterStyle1"/>
                <w:spacing w:val="-4"/>
              </w:rPr>
              <w:t>19.19.1</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spacing w:val="4"/>
              </w:rPr>
            </w:pPr>
            <w:r>
              <w:rPr>
                <w:rStyle w:val="CharacterStyle1"/>
                <w:spacing w:val="4"/>
              </w:rPr>
              <w:t>With 20x20 mm square bar</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r>
              <w:rPr>
                <w:rStyle w:val="CharacterStyle2"/>
                <w:rFonts w:ascii="Tahoma" w:hAnsi="Tahoma" w:cs="Tahoma"/>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858"/>
              </w:tabs>
              <w:kinsoku w:val="0"/>
              <w:autoSpaceDE/>
              <w:autoSpaceDN/>
              <w:rPr>
                <w:rStyle w:val="CharacterStyle1"/>
                <w:spacing w:val="-16"/>
              </w:rPr>
            </w:pPr>
            <w:r>
              <w:rPr>
                <w:rStyle w:val="CharacterStyle1"/>
                <w:spacing w:val="-16"/>
              </w:rPr>
              <w:t>254.00</w:t>
            </w:r>
          </w:p>
        </w:tc>
      </w:tr>
      <w:tr w:rsidR="00D0507F" w:rsidTr="004D2427">
        <w:trPr>
          <w:trHeight w:hRule="exact" w:val="58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spacing w:val="-2"/>
              </w:rPr>
            </w:pPr>
            <w:r>
              <w:rPr>
                <w:rStyle w:val="CharacterStyle1"/>
                <w:spacing w:val="-2"/>
              </w:rPr>
              <w:t>19.19.2</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spacing w:val="4"/>
              </w:rPr>
            </w:pPr>
            <w:r>
              <w:rPr>
                <w:rStyle w:val="CharacterStyle1"/>
                <w:spacing w:val="4"/>
              </w:rPr>
              <w:t>With 20 mm diameter round bar</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r>
              <w:rPr>
                <w:rStyle w:val="CharacterStyle2"/>
                <w:rFonts w:ascii="Tahoma" w:hAnsi="Tahoma" w:cs="Tahoma"/>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858"/>
              </w:tabs>
              <w:kinsoku w:val="0"/>
              <w:autoSpaceDE/>
              <w:autoSpaceDN/>
              <w:rPr>
                <w:rStyle w:val="CharacterStyle1"/>
                <w:spacing w:val="-16"/>
              </w:rPr>
            </w:pPr>
            <w:r>
              <w:rPr>
                <w:rStyle w:val="CharacterStyle1"/>
                <w:spacing w:val="-16"/>
              </w:rPr>
              <w:t>214.00</w:t>
            </w:r>
          </w:p>
        </w:tc>
      </w:tr>
      <w:tr w:rsidR="00D0507F" w:rsidTr="004D2427">
        <w:trPr>
          <w:trHeight w:hRule="exact" w:val="578"/>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386"/>
              </w:tabs>
              <w:kinsoku w:val="0"/>
              <w:autoSpaceDE/>
              <w:autoSpaceDN/>
              <w:rPr>
                <w:rStyle w:val="CharacterStyle1"/>
                <w:spacing w:val="-20"/>
              </w:rPr>
            </w:pPr>
            <w:r>
              <w:rPr>
                <w:rStyle w:val="CharacterStyle1"/>
                <w:spacing w:val="-20"/>
              </w:rPr>
              <w:t>19.20</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spacing w:val="4"/>
              </w:rPr>
            </w:pPr>
            <w:r>
              <w:rPr>
                <w:rStyle w:val="CharacterStyle1"/>
                <w:spacing w:val="4"/>
              </w:rPr>
              <w:t>Supplying and fixing C.I. caves without frame for manholes :</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r>
      <w:tr w:rsidR="00D0507F" w:rsidTr="004D2427">
        <w:trPr>
          <w:trHeight w:hRule="exact" w:val="697"/>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spacing w:val="-4"/>
              </w:rPr>
            </w:pPr>
            <w:r>
              <w:rPr>
                <w:rStyle w:val="CharacterStyle1"/>
                <w:spacing w:val="-4"/>
              </w:rPr>
              <w:t>19.20,1</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right="108"/>
              <w:rPr>
                <w:rStyle w:val="CharacterStyle1"/>
              </w:rPr>
            </w:pPr>
            <w:r>
              <w:rPr>
                <w:rStyle w:val="CharacterStyle1"/>
                <w:spacing w:val="8"/>
              </w:rPr>
              <w:t xml:space="preserve">455x610 mm rectangular C.I. cam (light duty) the </w:t>
            </w:r>
            <w:r>
              <w:rPr>
                <w:rStyle w:val="CharacterStyle1"/>
              </w:rPr>
              <w:t xml:space="preserve">weight of the cover </w:t>
            </w:r>
            <w:r>
              <w:rPr>
                <w:rStyle w:val="CharacterStyle1"/>
                <w:spacing w:val="20"/>
                <w:sz w:val="19"/>
                <w:szCs w:val="19"/>
              </w:rPr>
              <w:t xml:space="preserve">to </w:t>
            </w:r>
            <w:r>
              <w:rPr>
                <w:rStyle w:val="CharacterStyle1"/>
              </w:rPr>
              <w:t>be not less than 23 kg.</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r>
              <w:rPr>
                <w:rStyle w:val="CharacterStyle2"/>
                <w:rFonts w:ascii="Tahoma" w:hAnsi="Tahoma" w:cs="Tahoma"/>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858"/>
              </w:tabs>
              <w:kinsoku w:val="0"/>
              <w:autoSpaceDE/>
              <w:autoSpaceDN/>
              <w:rPr>
                <w:rStyle w:val="CharacterStyle1"/>
                <w:spacing w:val="-2"/>
              </w:rPr>
            </w:pPr>
            <w:r>
              <w:rPr>
                <w:rStyle w:val="CharacterStyle1"/>
                <w:spacing w:val="-2"/>
              </w:rPr>
              <w:t>1437.00</w:t>
            </w:r>
          </w:p>
        </w:tc>
      </w:tr>
      <w:tr w:rsidR="00D0507F" w:rsidTr="004D2427">
        <w:trPr>
          <w:trHeight w:hRule="exact" w:val="773"/>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spacing w:val="-6"/>
              </w:rPr>
            </w:pPr>
            <w:r>
              <w:rPr>
                <w:rStyle w:val="CharacterStyle1"/>
                <w:spacing w:val="-6"/>
              </w:rPr>
              <w:t>19201</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right="108"/>
              <w:rPr>
                <w:rStyle w:val="CharacterStyle1"/>
                <w:spacing w:val="-9"/>
              </w:rPr>
            </w:pPr>
            <w:r>
              <w:rPr>
                <w:rStyle w:val="CharacterStyle1"/>
                <w:spacing w:val="17"/>
              </w:rPr>
              <w:t xml:space="preserve">500 mm diameter CL cover (medium duty) the </w:t>
            </w:r>
            <w:r>
              <w:rPr>
                <w:rStyle w:val="CharacterStyle1"/>
                <w:spacing w:val="-9"/>
              </w:rPr>
              <w:t xml:space="preserve">weight of the caves to </w:t>
            </w:r>
            <w:r>
              <w:rPr>
                <w:rStyle w:val="CharacterStyle1"/>
                <w:b w:val="0"/>
                <w:bCs/>
                <w:spacing w:val="1"/>
                <w:sz w:val="21"/>
                <w:szCs w:val="21"/>
              </w:rPr>
              <w:t xml:space="preserve">be not less than </w:t>
            </w:r>
            <w:r>
              <w:rPr>
                <w:rStyle w:val="CharacterStyle1"/>
                <w:spacing w:val="-9"/>
              </w:rPr>
              <w:t>58 kg,</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r>
              <w:rPr>
                <w:rStyle w:val="CharacterStyle2"/>
                <w:rFonts w:ascii="Tahoma" w:hAnsi="Tahoma" w:cs="Tahoma"/>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858"/>
              </w:tabs>
              <w:kinsoku w:val="0"/>
              <w:autoSpaceDE/>
              <w:autoSpaceDN/>
              <w:rPr>
                <w:rStyle w:val="CharacterStyle1"/>
                <w:spacing w:val="-14"/>
              </w:rPr>
            </w:pPr>
            <w:r>
              <w:rPr>
                <w:rStyle w:val="CharacterStyle1"/>
                <w:spacing w:val="-14"/>
              </w:rPr>
              <w:t>3134.00</w:t>
            </w:r>
          </w:p>
        </w:tc>
      </w:tr>
      <w:tr w:rsidR="00D0507F" w:rsidTr="004D2427">
        <w:trPr>
          <w:trHeight w:hRule="exact" w:val="720"/>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spacing w:val="-14"/>
              </w:rPr>
            </w:pPr>
            <w:r>
              <w:rPr>
                <w:rStyle w:val="CharacterStyle1"/>
                <w:spacing w:val="-14"/>
              </w:rPr>
              <w:t>1920.3</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spacing w:line="266" w:lineRule="auto"/>
              <w:ind w:right="108"/>
              <w:rPr>
                <w:rStyle w:val="CharacterStyle1"/>
              </w:rPr>
            </w:pPr>
            <w:r>
              <w:rPr>
                <w:rStyle w:val="CharacterStyle1"/>
                <w:spacing w:val="5"/>
              </w:rPr>
              <w:t xml:space="preserve">560 mm diameter C.I. cover (heavy duty) the weight </w:t>
            </w:r>
            <w:r>
              <w:rPr>
                <w:rStyle w:val="CharacterStyle1"/>
              </w:rPr>
              <w:t>of the cover to be not less than 108 kg.</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r>
              <w:rPr>
                <w:rStyle w:val="CharacterStyle2"/>
                <w:rFonts w:ascii="Tahoma" w:hAnsi="Tahoma" w:cs="Tahoma"/>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858"/>
              </w:tabs>
              <w:kinsoku w:val="0"/>
              <w:autoSpaceDE/>
              <w:autoSpaceDN/>
              <w:rPr>
                <w:rStyle w:val="CharacterStyle1"/>
                <w:spacing w:val="-14"/>
              </w:rPr>
            </w:pPr>
            <w:r>
              <w:rPr>
                <w:rStyle w:val="CharacterStyle1"/>
                <w:spacing w:val="-14"/>
              </w:rPr>
              <w:t>6333.00</w:t>
            </w:r>
          </w:p>
        </w:tc>
      </w:tr>
      <w:tr w:rsidR="00D0507F" w:rsidTr="004D2427">
        <w:trPr>
          <w:trHeight w:hRule="exact" w:val="757"/>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386"/>
              </w:tabs>
              <w:kinsoku w:val="0"/>
              <w:autoSpaceDE/>
              <w:autoSpaceDN/>
              <w:rPr>
                <w:rStyle w:val="CharacterStyle1"/>
                <w:spacing w:val="-20"/>
              </w:rPr>
            </w:pPr>
            <w:r>
              <w:rPr>
                <w:rStyle w:val="CharacterStyle1"/>
                <w:spacing w:val="-20"/>
              </w:rPr>
              <w:t>19.21</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right="108"/>
              <w:rPr>
                <w:rStyle w:val="CharacterStyle1"/>
                <w:b w:val="0"/>
                <w:bCs/>
                <w:spacing w:val="-12"/>
                <w:sz w:val="21"/>
                <w:szCs w:val="21"/>
              </w:rPr>
            </w:pPr>
            <w:r>
              <w:rPr>
                <w:rStyle w:val="CharacterStyle1"/>
                <w:spacing w:val="10"/>
              </w:rPr>
              <w:t xml:space="preserve">Providing and fixing in position precast R.C.C. manhole cover </w:t>
            </w:r>
            <w:r>
              <w:rPr>
                <w:rStyle w:val="CharacterStyle1"/>
                <w:spacing w:val="-22"/>
              </w:rPr>
              <w:t xml:space="preserve">and </w:t>
            </w:r>
            <w:r>
              <w:rPr>
                <w:rStyle w:val="CharacterStyle1"/>
                <w:b w:val="0"/>
                <w:bCs/>
                <w:spacing w:val="-12"/>
                <w:sz w:val="21"/>
                <w:szCs w:val="21"/>
              </w:rPr>
              <w:t>frame of required shape and approved quality</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r>
      <w:tr w:rsidR="00D0507F" w:rsidTr="008316CC">
        <w:tblPrEx>
          <w:tblW w:w="0" w:type="auto"/>
          <w:tblInd w:w="23" w:type="dxa"/>
          <w:tblLayout w:type="fixed"/>
          <w:tblCellMar>
            <w:left w:w="0" w:type="dxa"/>
            <w:right w:w="0" w:type="dxa"/>
          </w:tblCellMar>
          <w:tblLook w:val="0000"/>
          <w:tblPrExChange w:id="1432" w:author="Admin" w:date="2016-07-26T13:38:00Z">
            <w:tblPrEx>
              <w:tblW w:w="0" w:type="auto"/>
              <w:tblInd w:w="23" w:type="dxa"/>
              <w:tblLayout w:type="fixed"/>
              <w:tblCellMar>
                <w:left w:w="0" w:type="dxa"/>
                <w:right w:w="0" w:type="dxa"/>
              </w:tblCellMar>
              <w:tblLook w:val="0000"/>
            </w:tblPrEx>
          </w:tblPrExChange>
        </w:tblPrEx>
        <w:trPr>
          <w:trHeight w:hRule="exact" w:val="519"/>
          <w:trPrChange w:id="1433" w:author="Admin" w:date="2016-07-26T13:38:00Z">
            <w:trPr>
              <w:gridAfter w:val="0"/>
              <w:trHeight w:hRule="exact" w:val="458"/>
            </w:trPr>
          </w:trPrChange>
        </w:trPr>
        <w:tc>
          <w:tcPr>
            <w:tcW w:w="750" w:type="dxa"/>
            <w:tcBorders>
              <w:top w:val="single" w:sz="6" w:space="0" w:color="auto"/>
              <w:left w:val="single" w:sz="6" w:space="0" w:color="auto"/>
              <w:bottom w:val="single" w:sz="6" w:space="0" w:color="auto"/>
              <w:right w:val="single" w:sz="6" w:space="0" w:color="auto"/>
            </w:tcBorders>
            <w:tcPrChange w:id="1434" w:author="Admin" w:date="2016-07-26T13:38:00Z">
              <w:tcPr>
                <w:tcW w:w="750" w:type="dxa"/>
                <w:gridSpan w:val="2"/>
                <w:tcBorders>
                  <w:top w:val="single" w:sz="6" w:space="0" w:color="auto"/>
                  <w:left w:val="single" w:sz="6" w:space="0" w:color="auto"/>
                  <w:bottom w:val="single" w:sz="6" w:space="0" w:color="auto"/>
                  <w:right w:val="single" w:sz="6" w:space="0" w:color="auto"/>
                </w:tcBorders>
              </w:tcPr>
            </w:tcPrChange>
          </w:tcPr>
          <w:p w:rsidR="00D0507F" w:rsidRDefault="00D0507F" w:rsidP="004D2427">
            <w:pPr>
              <w:pStyle w:val="Style1"/>
              <w:kinsoku w:val="0"/>
              <w:autoSpaceDE/>
              <w:autoSpaceDN/>
              <w:rPr>
                <w:rStyle w:val="CharacterStyle2"/>
                <w:rFonts w:ascii="Tahoma" w:hAnsi="Tahoma" w:cs="Tahoma"/>
              </w:rPr>
            </w:pPr>
          </w:p>
        </w:tc>
        <w:tc>
          <w:tcPr>
            <w:tcW w:w="1088" w:type="dxa"/>
            <w:tcBorders>
              <w:top w:val="single" w:sz="6" w:space="0" w:color="auto"/>
              <w:left w:val="single" w:sz="6" w:space="0" w:color="auto"/>
              <w:bottom w:val="single" w:sz="6" w:space="0" w:color="auto"/>
              <w:right w:val="single" w:sz="6" w:space="0" w:color="auto"/>
            </w:tcBorders>
            <w:tcPrChange w:id="1435" w:author="Admin" w:date="2016-07-26T13:38:00Z">
              <w:tcPr>
                <w:tcW w:w="1088" w:type="dxa"/>
                <w:gridSpan w:val="2"/>
                <w:tcBorders>
                  <w:top w:val="single" w:sz="6" w:space="0" w:color="auto"/>
                  <w:left w:val="single" w:sz="6" w:space="0" w:color="auto"/>
                  <w:bottom w:val="single" w:sz="6" w:space="0" w:color="auto"/>
                  <w:right w:val="single" w:sz="6" w:space="0" w:color="auto"/>
                </w:tcBorders>
              </w:tcPr>
            </w:tcPrChange>
          </w:tcPr>
          <w:p w:rsidR="00D0507F" w:rsidRDefault="00D0507F" w:rsidP="004D2427">
            <w:pPr>
              <w:pStyle w:val="Style1"/>
              <w:kinsoku w:val="0"/>
              <w:autoSpaceDE/>
              <w:autoSpaceDN/>
              <w:ind w:left="105"/>
              <w:rPr>
                <w:rStyle w:val="CharacterStyle2"/>
                <w:rFonts w:cs="Times New Roman"/>
                <w:b w:val="0"/>
                <w:bCs w:val="0"/>
                <w:sz w:val="26"/>
                <w:szCs w:val="26"/>
              </w:rPr>
            </w:pPr>
            <w:r>
              <w:rPr>
                <w:rStyle w:val="CharacterStyle2"/>
                <w:rFonts w:cs="Times New Roman"/>
                <w:b w:val="0"/>
                <w:bCs w:val="0"/>
                <w:sz w:val="26"/>
                <w:szCs w:val="26"/>
              </w:rPr>
              <w:t>1911.1</w:t>
            </w:r>
          </w:p>
        </w:tc>
        <w:tc>
          <w:tcPr>
            <w:tcW w:w="5242" w:type="dxa"/>
            <w:tcBorders>
              <w:top w:val="single" w:sz="6" w:space="0" w:color="auto"/>
              <w:left w:val="single" w:sz="6" w:space="0" w:color="auto"/>
              <w:bottom w:val="single" w:sz="6" w:space="0" w:color="auto"/>
              <w:right w:val="single" w:sz="6" w:space="0" w:color="auto"/>
            </w:tcBorders>
            <w:tcPrChange w:id="1436" w:author="Admin" w:date="2016-07-26T13:38:00Z">
              <w:tcPr>
                <w:tcW w:w="5242" w:type="dxa"/>
                <w:gridSpan w:val="2"/>
                <w:tcBorders>
                  <w:top w:val="single" w:sz="6" w:space="0" w:color="auto"/>
                  <w:left w:val="single" w:sz="6" w:space="0" w:color="auto"/>
                  <w:bottom w:val="single" w:sz="6" w:space="0" w:color="auto"/>
                  <w:right w:val="single" w:sz="6" w:space="0" w:color="auto"/>
                </w:tcBorders>
              </w:tcPr>
            </w:tcPrChange>
          </w:tcPr>
          <w:p w:rsidR="00D0507F" w:rsidRDefault="00D0507F" w:rsidP="004D2427">
            <w:pPr>
              <w:pStyle w:val="Style1"/>
              <w:kinsoku w:val="0"/>
              <w:autoSpaceDE/>
              <w:autoSpaceDN/>
              <w:ind w:left="105"/>
              <w:rPr>
                <w:rStyle w:val="CharacterStyle2"/>
                <w:rFonts w:cs="Times New Roman"/>
                <w:b w:val="0"/>
                <w:bCs w:val="0"/>
                <w:sz w:val="26"/>
                <w:szCs w:val="26"/>
              </w:rPr>
            </w:pPr>
            <w:r>
              <w:rPr>
                <w:rStyle w:val="CharacterStyle2"/>
                <w:rFonts w:cs="Times New Roman"/>
                <w:b w:val="0"/>
                <w:bCs w:val="0"/>
                <w:sz w:val="26"/>
                <w:szCs w:val="26"/>
              </w:rPr>
              <w:t>L D</w:t>
            </w:r>
            <w:r>
              <w:rPr>
                <w:rStyle w:val="CharacterStyle2"/>
                <w:rFonts w:cs="Times New Roman"/>
                <w:b w:val="0"/>
                <w:bCs w:val="0"/>
                <w:sz w:val="6"/>
                <w:szCs w:val="6"/>
              </w:rPr>
              <w:t xml:space="preserve">- </w:t>
            </w:r>
            <w:r>
              <w:rPr>
                <w:rStyle w:val="CharacterStyle2"/>
                <w:rFonts w:cs="Times New Roman"/>
                <w:b w:val="0"/>
                <w:bCs w:val="0"/>
                <w:sz w:val="26"/>
                <w:szCs w:val="26"/>
              </w:rPr>
              <w:t>23</w:t>
            </w:r>
          </w:p>
        </w:tc>
        <w:tc>
          <w:tcPr>
            <w:tcW w:w="1043" w:type="dxa"/>
            <w:tcBorders>
              <w:top w:val="single" w:sz="6" w:space="0" w:color="auto"/>
              <w:left w:val="single" w:sz="6" w:space="0" w:color="auto"/>
              <w:bottom w:val="single" w:sz="6" w:space="0" w:color="auto"/>
              <w:right w:val="single" w:sz="6" w:space="0" w:color="auto"/>
            </w:tcBorders>
            <w:tcPrChange w:id="1437" w:author="Admin" w:date="2016-07-26T13:38:00Z">
              <w:tcPr>
                <w:tcW w:w="1043" w:type="dxa"/>
                <w:gridSpan w:val="2"/>
                <w:tcBorders>
                  <w:top w:val="single" w:sz="6" w:space="0" w:color="auto"/>
                  <w:left w:val="single" w:sz="6" w:space="0" w:color="auto"/>
                  <w:bottom w:val="single" w:sz="6" w:space="0" w:color="auto"/>
                  <w:right w:val="single" w:sz="6" w:space="0" w:color="auto"/>
                </w:tcBorders>
              </w:tcPr>
            </w:tcPrChange>
          </w:tcPr>
          <w:p w:rsidR="00D0507F" w:rsidRDefault="00D0507F" w:rsidP="004D2427">
            <w:pPr>
              <w:pStyle w:val="Style1"/>
              <w:kinsoku w:val="0"/>
              <w:autoSpaceDE/>
              <w:autoSpaceDN/>
              <w:rPr>
                <w:rStyle w:val="CharacterStyle2"/>
                <w:rFonts w:ascii="Tahoma" w:hAnsi="Tahoma" w:cs="Tahoma"/>
              </w:rPr>
            </w:pPr>
          </w:p>
        </w:tc>
        <w:tc>
          <w:tcPr>
            <w:tcW w:w="1537" w:type="dxa"/>
            <w:tcBorders>
              <w:top w:val="single" w:sz="6" w:space="0" w:color="auto"/>
              <w:left w:val="single" w:sz="6" w:space="0" w:color="auto"/>
              <w:bottom w:val="single" w:sz="6" w:space="0" w:color="auto"/>
              <w:right w:val="single" w:sz="6" w:space="0" w:color="auto"/>
            </w:tcBorders>
            <w:tcPrChange w:id="1438" w:author="Admin" w:date="2016-07-26T13:38:00Z">
              <w:tcPr>
                <w:tcW w:w="1537" w:type="dxa"/>
                <w:gridSpan w:val="2"/>
                <w:tcBorders>
                  <w:top w:val="single" w:sz="6" w:space="0" w:color="auto"/>
                  <w:left w:val="single" w:sz="6" w:space="0" w:color="auto"/>
                  <w:bottom w:val="single" w:sz="6" w:space="0" w:color="auto"/>
                  <w:right w:val="single" w:sz="6" w:space="0" w:color="auto"/>
                </w:tcBorders>
              </w:tcPr>
            </w:tcPrChange>
          </w:tcPr>
          <w:p w:rsidR="00D0507F" w:rsidRDefault="00D0507F" w:rsidP="004D2427">
            <w:pPr>
              <w:pStyle w:val="Style1"/>
              <w:kinsoku w:val="0"/>
              <w:autoSpaceDE/>
              <w:autoSpaceDN/>
              <w:rPr>
                <w:rStyle w:val="CharacterStyle2"/>
                <w:rFonts w:ascii="Tahoma" w:hAnsi="Tahoma" w:cs="Tahoma"/>
              </w:rPr>
            </w:pPr>
          </w:p>
        </w:tc>
      </w:tr>
      <w:tr w:rsidR="00D0507F" w:rsidTr="004D2427">
        <w:trPr>
          <w:cantSplit/>
          <w:trHeight w:hRule="exact" w:val="210"/>
        </w:trPr>
        <w:tc>
          <w:tcPr>
            <w:tcW w:w="750" w:type="dxa"/>
            <w:vMerge w:val="restart"/>
            <w:tcBorders>
              <w:top w:val="single" w:sz="6" w:space="0" w:color="auto"/>
              <w:left w:val="single" w:sz="6" w:space="0" w:color="auto"/>
              <w:bottom w:val="nil"/>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088" w:type="dxa"/>
            <w:vMerge w:val="restart"/>
            <w:tcBorders>
              <w:top w:val="single" w:sz="6" w:space="0" w:color="auto"/>
              <w:left w:val="single" w:sz="6" w:space="0" w:color="auto"/>
              <w:bottom w:val="nil"/>
              <w:right w:val="single" w:sz="6" w:space="0" w:color="auto"/>
            </w:tcBorders>
          </w:tcPr>
          <w:p w:rsidR="00D0507F" w:rsidRDefault="00D0507F" w:rsidP="004D2427">
            <w:pPr>
              <w:pStyle w:val="Style1"/>
              <w:kinsoku w:val="0"/>
              <w:autoSpaceDE/>
              <w:autoSpaceDN/>
              <w:ind w:left="105"/>
              <w:rPr>
                <w:rStyle w:val="CharacterStyle2"/>
                <w:rFonts w:cs="Times New Roman"/>
                <w:b w:val="0"/>
                <w:bCs w:val="0"/>
                <w:spacing w:val="-8"/>
                <w:sz w:val="26"/>
                <w:szCs w:val="26"/>
              </w:rPr>
            </w:pPr>
            <w:r>
              <w:rPr>
                <w:rStyle w:val="CharacterStyle2"/>
                <w:rFonts w:cs="Times New Roman"/>
                <w:b w:val="0"/>
                <w:bCs w:val="0"/>
                <w:spacing w:val="-8"/>
                <w:sz w:val="26"/>
                <w:szCs w:val="26"/>
              </w:rPr>
              <w:t>1921.1.1</w:t>
            </w:r>
          </w:p>
        </w:tc>
        <w:tc>
          <w:tcPr>
            <w:tcW w:w="5242" w:type="dxa"/>
            <w:tcBorders>
              <w:top w:val="single" w:sz="6" w:space="0" w:color="auto"/>
              <w:left w:val="single" w:sz="6" w:space="0" w:color="auto"/>
              <w:bottom w:val="single" w:sz="6" w:space="0" w:color="auto"/>
              <w:right w:val="single" w:sz="6" w:space="0" w:color="auto"/>
            </w:tcBorders>
            <w:vAlign w:val="center"/>
          </w:tcPr>
          <w:p w:rsidR="00D0507F" w:rsidRDefault="00D0507F" w:rsidP="004D2427">
            <w:pPr>
              <w:pStyle w:val="Style2"/>
              <w:kinsoku w:val="0"/>
              <w:autoSpaceDE/>
              <w:autoSpaceDN/>
              <w:ind w:left="105"/>
              <w:rPr>
                <w:rStyle w:val="CharacterStyle1"/>
                <w:b w:val="0"/>
                <w:bCs/>
                <w:spacing w:val="-15"/>
                <w:sz w:val="21"/>
                <w:szCs w:val="21"/>
              </w:rPr>
            </w:pPr>
            <w:r>
              <w:rPr>
                <w:rStyle w:val="CharacterStyle1"/>
                <w:b w:val="0"/>
                <w:bCs/>
                <w:spacing w:val="-15"/>
                <w:sz w:val="21"/>
                <w:szCs w:val="21"/>
              </w:rPr>
              <w:t>Rectangular shape 600x450mm internal dimensions</w:t>
            </w:r>
          </w:p>
        </w:tc>
        <w:tc>
          <w:tcPr>
            <w:tcW w:w="1043" w:type="dxa"/>
            <w:vMerge w:val="restart"/>
            <w:tcBorders>
              <w:top w:val="single" w:sz="6" w:space="0" w:color="auto"/>
              <w:left w:val="single" w:sz="6" w:space="0" w:color="auto"/>
              <w:bottom w:val="nil"/>
              <w:right w:val="single" w:sz="6" w:space="0" w:color="auto"/>
            </w:tcBorders>
          </w:tcPr>
          <w:p w:rsidR="00D0507F" w:rsidRDefault="00D0507F" w:rsidP="004D2427">
            <w:pPr>
              <w:pStyle w:val="Style1"/>
              <w:kinsoku w:val="0"/>
              <w:autoSpaceDE/>
              <w:autoSpaceDN/>
              <w:rPr>
                <w:rStyle w:val="CharacterStyle2"/>
                <w:rFonts w:ascii="Tahoma" w:hAnsi="Tahoma" w:cs="Tahoma"/>
                <w:b w:val="0"/>
                <w:bCs w:val="0"/>
                <w:spacing w:val="-10"/>
                <w:sz w:val="21"/>
                <w:szCs w:val="21"/>
              </w:rPr>
            </w:pPr>
            <w:r>
              <w:rPr>
                <w:rStyle w:val="CharacterStyle2"/>
                <w:rFonts w:ascii="Tahoma" w:hAnsi="Tahoma" w:cs="Tahoma"/>
                <w:b w:val="0"/>
                <w:bCs w:val="0"/>
                <w:spacing w:val="-10"/>
                <w:sz w:val="21"/>
                <w:szCs w:val="21"/>
              </w:rPr>
              <w:t>each</w:t>
            </w:r>
          </w:p>
        </w:tc>
        <w:tc>
          <w:tcPr>
            <w:tcW w:w="1537" w:type="dxa"/>
            <w:vMerge w:val="restart"/>
            <w:tcBorders>
              <w:top w:val="single" w:sz="6" w:space="0" w:color="auto"/>
              <w:left w:val="single" w:sz="6" w:space="0" w:color="auto"/>
              <w:bottom w:val="nil"/>
              <w:right w:val="single" w:sz="6" w:space="0" w:color="auto"/>
            </w:tcBorders>
          </w:tcPr>
          <w:p w:rsidR="00D0507F" w:rsidRDefault="00D0507F" w:rsidP="004D2427">
            <w:pPr>
              <w:pStyle w:val="Style2"/>
              <w:tabs>
                <w:tab w:val="decimal" w:pos="858"/>
              </w:tabs>
              <w:kinsoku w:val="0"/>
              <w:autoSpaceDE/>
              <w:autoSpaceDN/>
              <w:rPr>
                <w:rStyle w:val="CharacterStyle1"/>
                <w:b w:val="0"/>
                <w:bCs/>
                <w:spacing w:val="-10"/>
                <w:sz w:val="21"/>
                <w:szCs w:val="21"/>
              </w:rPr>
            </w:pPr>
            <w:r>
              <w:rPr>
                <w:rStyle w:val="CharacterStyle1"/>
                <w:b w:val="0"/>
                <w:bCs/>
                <w:spacing w:val="-10"/>
                <w:sz w:val="21"/>
                <w:szCs w:val="21"/>
              </w:rPr>
              <w:t>1229.00</w:t>
            </w:r>
          </w:p>
        </w:tc>
      </w:tr>
      <w:tr w:rsidR="00D0507F" w:rsidTr="004D2427">
        <w:trPr>
          <w:cantSplit/>
          <w:trHeight w:hRule="exact" w:val="255"/>
        </w:trPr>
        <w:tc>
          <w:tcPr>
            <w:tcW w:w="750" w:type="dxa"/>
            <w:vMerge/>
            <w:tcBorders>
              <w:top w:val="nil"/>
              <w:left w:val="single" w:sz="6" w:space="0" w:color="auto"/>
              <w:bottom w:val="single" w:sz="6" w:space="0" w:color="auto"/>
              <w:right w:val="single" w:sz="6" w:space="0" w:color="auto"/>
            </w:tcBorders>
          </w:tcPr>
          <w:p w:rsidR="00D0507F" w:rsidRDefault="00D0507F" w:rsidP="004D2427">
            <w:pPr>
              <w:rPr>
                <w:rStyle w:val="CharacterStyle1"/>
                <w:b w:val="0"/>
                <w:bCs/>
                <w:spacing w:val="-10"/>
                <w:sz w:val="21"/>
                <w:szCs w:val="21"/>
              </w:rPr>
            </w:pPr>
          </w:p>
        </w:tc>
        <w:tc>
          <w:tcPr>
            <w:tcW w:w="1088" w:type="dxa"/>
            <w:vMerge/>
            <w:tcBorders>
              <w:top w:val="nil"/>
              <w:left w:val="single" w:sz="6" w:space="0" w:color="auto"/>
              <w:bottom w:val="single" w:sz="6" w:space="0" w:color="auto"/>
              <w:right w:val="single" w:sz="6" w:space="0" w:color="auto"/>
            </w:tcBorders>
          </w:tcPr>
          <w:p w:rsidR="00D0507F" w:rsidRDefault="00D0507F" w:rsidP="004D2427">
            <w:pPr>
              <w:rPr>
                <w:rStyle w:val="CharacterStyle1"/>
                <w:b w:val="0"/>
                <w:bCs/>
                <w:spacing w:val="-10"/>
                <w:sz w:val="21"/>
                <w:szCs w:val="21"/>
              </w:rPr>
            </w:pP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043" w:type="dxa"/>
            <w:vMerge/>
            <w:tcBorders>
              <w:top w:val="nil"/>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537" w:type="dxa"/>
            <w:vMerge/>
            <w:tcBorders>
              <w:top w:val="nil"/>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r>
      <w:tr w:rsidR="00D0507F" w:rsidTr="004D2427">
        <w:trPr>
          <w:trHeight w:hRule="exact" w:val="46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ind w:left="105"/>
              <w:rPr>
                <w:rStyle w:val="CharacterStyle2"/>
                <w:rFonts w:cs="Times New Roman"/>
                <w:b w:val="0"/>
                <w:bCs w:val="0"/>
                <w:sz w:val="26"/>
                <w:szCs w:val="26"/>
              </w:rPr>
            </w:pPr>
            <w:r>
              <w:rPr>
                <w:rStyle w:val="CharacterStyle2"/>
                <w:rFonts w:cs="Times New Roman"/>
                <w:b w:val="0"/>
                <w:bCs w:val="0"/>
                <w:sz w:val="26"/>
                <w:szCs w:val="26"/>
              </w:rPr>
              <w:t>1921.12</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spacing w:val="-6"/>
              </w:rPr>
            </w:pPr>
            <w:r>
              <w:rPr>
                <w:rStyle w:val="CharacterStyle1"/>
                <w:b w:val="0"/>
                <w:bCs/>
                <w:spacing w:val="14"/>
                <w:sz w:val="26"/>
                <w:szCs w:val="26"/>
              </w:rPr>
              <w:t xml:space="preserve">Square </w:t>
            </w:r>
            <w:r>
              <w:rPr>
                <w:rStyle w:val="CharacterStyle1"/>
                <w:spacing w:val="-6"/>
              </w:rPr>
              <w:t>shape 450mm internal dimensions</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r>
              <w:rPr>
                <w:rStyle w:val="CharacterStyle2"/>
                <w:rFonts w:ascii="Tahoma" w:hAnsi="Tahoma" w:cs="Tahoma"/>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858"/>
              </w:tabs>
              <w:kinsoku w:val="0"/>
              <w:autoSpaceDE/>
              <w:autoSpaceDN/>
              <w:rPr>
                <w:rStyle w:val="CharacterStyle1"/>
                <w:spacing w:val="-2"/>
              </w:rPr>
            </w:pPr>
            <w:r>
              <w:rPr>
                <w:rStyle w:val="CharacterStyle1"/>
                <w:spacing w:val="-2"/>
              </w:rPr>
              <w:t>1045.00</w:t>
            </w:r>
          </w:p>
        </w:tc>
      </w:tr>
      <w:tr w:rsidR="00D0507F" w:rsidTr="004D2427">
        <w:trPr>
          <w:trHeight w:hRule="exact" w:val="46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ind w:left="105"/>
              <w:rPr>
                <w:rStyle w:val="CharacterStyle2"/>
                <w:rFonts w:cs="Times New Roman"/>
                <w:b w:val="0"/>
                <w:bCs w:val="0"/>
                <w:spacing w:val="-8"/>
                <w:sz w:val="26"/>
                <w:szCs w:val="26"/>
              </w:rPr>
            </w:pPr>
            <w:r>
              <w:rPr>
                <w:rStyle w:val="CharacterStyle2"/>
                <w:rFonts w:cs="Times New Roman"/>
                <w:b w:val="0"/>
                <w:bCs w:val="0"/>
                <w:spacing w:val="-8"/>
                <w:sz w:val="26"/>
                <w:szCs w:val="26"/>
              </w:rPr>
              <w:t>1921.1.3</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b w:val="0"/>
                <w:bCs/>
                <w:spacing w:val="-22"/>
                <w:sz w:val="21"/>
                <w:szCs w:val="21"/>
              </w:rPr>
            </w:pPr>
            <w:r>
              <w:rPr>
                <w:rStyle w:val="CharacterStyle1"/>
                <w:b w:val="0"/>
                <w:bCs/>
                <w:spacing w:val="-12"/>
                <w:sz w:val="26"/>
                <w:szCs w:val="26"/>
              </w:rPr>
              <w:t xml:space="preserve">Circular shape </w:t>
            </w:r>
            <w:r>
              <w:rPr>
                <w:rStyle w:val="CharacterStyle1"/>
                <w:b w:val="0"/>
                <w:bCs/>
                <w:spacing w:val="-22"/>
                <w:sz w:val="21"/>
                <w:szCs w:val="21"/>
              </w:rPr>
              <w:t>450mm internal diameter</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b w:val="0"/>
                <w:bCs w:val="0"/>
                <w:spacing w:val="-10"/>
                <w:sz w:val="21"/>
                <w:szCs w:val="21"/>
              </w:rPr>
            </w:pPr>
            <w:r>
              <w:rPr>
                <w:rStyle w:val="CharacterStyle2"/>
                <w:rFonts w:ascii="Tahoma" w:hAnsi="Tahoma" w:cs="Tahoma"/>
                <w:b w:val="0"/>
                <w:bCs w:val="0"/>
                <w:spacing w:val="-10"/>
                <w:sz w:val="21"/>
                <w:szCs w:val="21"/>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858"/>
              </w:tabs>
              <w:kinsoku w:val="0"/>
              <w:autoSpaceDE/>
              <w:autoSpaceDN/>
              <w:rPr>
                <w:rStyle w:val="CharacterStyle1"/>
                <w:b w:val="0"/>
                <w:bCs/>
                <w:spacing w:val="-10"/>
                <w:sz w:val="21"/>
                <w:szCs w:val="21"/>
              </w:rPr>
            </w:pPr>
            <w:r>
              <w:rPr>
                <w:rStyle w:val="CharacterStyle1"/>
                <w:b w:val="0"/>
                <w:bCs/>
                <w:spacing w:val="-10"/>
                <w:sz w:val="21"/>
                <w:szCs w:val="21"/>
              </w:rPr>
              <w:t>987.00</w:t>
            </w:r>
          </w:p>
        </w:tc>
      </w:tr>
      <w:tr w:rsidR="00D0507F" w:rsidTr="004D2427">
        <w:trPr>
          <w:trHeight w:hRule="exact" w:val="46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b w:val="0"/>
                <w:bCs/>
                <w:spacing w:val="-10"/>
                <w:sz w:val="21"/>
                <w:szCs w:val="21"/>
              </w:rPr>
            </w:pPr>
            <w:r>
              <w:rPr>
                <w:rStyle w:val="CharacterStyle1"/>
                <w:b w:val="0"/>
                <w:bCs/>
                <w:spacing w:val="-10"/>
                <w:sz w:val="21"/>
                <w:szCs w:val="21"/>
              </w:rPr>
              <w:t>19112</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ind w:left="105"/>
              <w:rPr>
                <w:rStyle w:val="CharacterStyle2"/>
                <w:rFonts w:cs="Times New Roman"/>
                <w:b w:val="0"/>
                <w:bCs w:val="0"/>
                <w:sz w:val="26"/>
                <w:szCs w:val="26"/>
              </w:rPr>
            </w:pPr>
            <w:r>
              <w:rPr>
                <w:rStyle w:val="CharacterStyle2"/>
                <w:rFonts w:ascii="Verdana" w:hAnsi="Verdana" w:cs="Verdana"/>
                <w:b w:val="0"/>
                <w:bCs w:val="0"/>
                <w:sz w:val="25"/>
                <w:szCs w:val="25"/>
              </w:rPr>
              <w:t xml:space="preserve">M D </w:t>
            </w:r>
            <w:r>
              <w:rPr>
                <w:rStyle w:val="CharacterStyle2"/>
                <w:rFonts w:ascii="Arial" w:hAnsi="Arial" w:cs="Arial"/>
                <w:b w:val="0"/>
                <w:bCs w:val="0"/>
                <w:sz w:val="6"/>
                <w:szCs w:val="6"/>
              </w:rPr>
              <w:t xml:space="preserve">- </w:t>
            </w:r>
            <w:r>
              <w:rPr>
                <w:rStyle w:val="CharacterStyle2"/>
                <w:rFonts w:cs="Times New Roman"/>
                <w:b w:val="0"/>
                <w:bCs w:val="0"/>
                <w:sz w:val="26"/>
                <w:szCs w:val="26"/>
              </w:rPr>
              <w:t>10</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r>
      <w:tr w:rsidR="00D0507F" w:rsidTr="004D2427">
        <w:trPr>
          <w:trHeight w:hRule="exact" w:val="46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ind w:left="105"/>
              <w:rPr>
                <w:rStyle w:val="CharacterStyle2"/>
                <w:rFonts w:cs="Times New Roman"/>
                <w:b w:val="0"/>
                <w:bCs w:val="0"/>
                <w:sz w:val="26"/>
                <w:szCs w:val="26"/>
              </w:rPr>
            </w:pPr>
            <w:r>
              <w:rPr>
                <w:rStyle w:val="CharacterStyle2"/>
                <w:rFonts w:cs="Times New Roman"/>
                <w:b w:val="0"/>
                <w:bCs w:val="0"/>
                <w:sz w:val="26"/>
                <w:szCs w:val="26"/>
              </w:rPr>
              <w:t>19212.1</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spacing w:val="-2"/>
              </w:rPr>
            </w:pPr>
            <w:r>
              <w:rPr>
                <w:rStyle w:val="CharacterStyle1"/>
                <w:b w:val="0"/>
                <w:bCs/>
                <w:spacing w:val="8"/>
                <w:sz w:val="21"/>
                <w:szCs w:val="21"/>
              </w:rPr>
              <w:t xml:space="preserve">Square </w:t>
            </w:r>
            <w:r>
              <w:rPr>
                <w:rStyle w:val="CharacterStyle1"/>
                <w:spacing w:val="-2"/>
              </w:rPr>
              <w:t>shape 450mm internal dimension</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r>
              <w:rPr>
                <w:rStyle w:val="CharacterStyle2"/>
                <w:rFonts w:ascii="Tahoma" w:hAnsi="Tahoma" w:cs="Tahoma"/>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858"/>
              </w:tabs>
              <w:kinsoku w:val="0"/>
              <w:autoSpaceDE/>
              <w:autoSpaceDN/>
              <w:rPr>
                <w:rStyle w:val="CharacterStyle1"/>
                <w:spacing w:val="-2"/>
              </w:rPr>
            </w:pPr>
            <w:r>
              <w:rPr>
                <w:rStyle w:val="CharacterStyle1"/>
                <w:spacing w:val="-2"/>
              </w:rPr>
              <w:t>1183.00</w:t>
            </w:r>
          </w:p>
        </w:tc>
      </w:tr>
      <w:tr w:rsidR="00D0507F" w:rsidTr="004D2427">
        <w:trPr>
          <w:trHeight w:hRule="exact" w:val="46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b w:val="0"/>
                <w:bCs/>
                <w:spacing w:val="-10"/>
                <w:sz w:val="21"/>
                <w:szCs w:val="21"/>
              </w:rPr>
            </w:pPr>
            <w:r>
              <w:rPr>
                <w:rStyle w:val="CharacterStyle1"/>
                <w:b w:val="0"/>
                <w:bCs/>
                <w:spacing w:val="-10"/>
                <w:sz w:val="21"/>
                <w:szCs w:val="21"/>
              </w:rPr>
              <w:t>19212.2</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spacing w:val="8"/>
              </w:rPr>
            </w:pPr>
            <w:r>
              <w:rPr>
                <w:rStyle w:val="CharacterStyle1"/>
                <w:spacing w:val="8"/>
              </w:rPr>
              <w:t>Mader shape 500mm internal diameter</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r>
              <w:rPr>
                <w:rStyle w:val="CharacterStyle2"/>
                <w:rFonts w:ascii="Tahoma" w:hAnsi="Tahoma" w:cs="Tahoma"/>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858"/>
              </w:tabs>
              <w:kinsoku w:val="0"/>
              <w:autoSpaceDE/>
              <w:autoSpaceDN/>
              <w:rPr>
                <w:rStyle w:val="CharacterStyle1"/>
                <w:spacing w:val="-2"/>
              </w:rPr>
            </w:pPr>
            <w:r>
              <w:rPr>
                <w:rStyle w:val="CharacterStyle1"/>
                <w:spacing w:val="-2"/>
              </w:rPr>
              <w:t>1098.00</w:t>
            </w:r>
          </w:p>
        </w:tc>
      </w:tr>
      <w:tr w:rsidR="00D0507F" w:rsidTr="004D2427">
        <w:trPr>
          <w:trHeight w:hRule="exact" w:val="46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ind w:left="105"/>
              <w:rPr>
                <w:rStyle w:val="CharacterStyle2"/>
                <w:rFonts w:cs="Times New Roman"/>
                <w:b w:val="0"/>
                <w:bCs w:val="0"/>
                <w:sz w:val="26"/>
                <w:szCs w:val="26"/>
              </w:rPr>
            </w:pPr>
            <w:r>
              <w:rPr>
                <w:rStyle w:val="CharacterStyle2"/>
                <w:rFonts w:cs="Times New Roman"/>
                <w:b w:val="0"/>
                <w:bCs w:val="0"/>
                <w:sz w:val="26"/>
                <w:szCs w:val="26"/>
              </w:rPr>
              <w:t>1921,3</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05"/>
              <w:rPr>
                <w:rStyle w:val="CharacterStyle1"/>
                <w:b w:val="0"/>
                <w:bCs/>
                <w:spacing w:val="-10"/>
                <w:sz w:val="21"/>
                <w:szCs w:val="21"/>
              </w:rPr>
            </w:pPr>
            <w:r>
              <w:rPr>
                <w:rStyle w:val="CharacterStyle1"/>
                <w:b w:val="0"/>
                <w:bCs/>
                <w:spacing w:val="-10"/>
                <w:sz w:val="21"/>
                <w:szCs w:val="21"/>
              </w:rPr>
              <w:t>H D - 20</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Fonts w:ascii="Tahoma" w:hAnsi="Tahoma" w:cs="Tahoma"/>
              </w:rPr>
            </w:pPr>
          </w:p>
        </w:tc>
      </w:tr>
    </w:tbl>
    <w:p w:rsidR="00852B40" w:rsidRPr="00852B40" w:rsidRDefault="00852B40" w:rsidP="00852B40">
      <w:pPr>
        <w:jc w:val="center"/>
      </w:pPr>
      <w:r>
        <w:t>Page No.345</w:t>
      </w:r>
    </w:p>
    <w:p w:rsidR="00D0507F" w:rsidRDefault="00D0507F" w:rsidP="00D0507F">
      <w:pPr>
        <w:rPr>
          <w:rFonts w:ascii="Times New Roman" w:hAnsi="Times New Roman"/>
          <w:color w:val="000000"/>
          <w:sz w:val="24"/>
        </w:rPr>
      </w:pPr>
    </w:p>
    <w:tbl>
      <w:tblPr>
        <w:tblW w:w="0" w:type="auto"/>
        <w:tblInd w:w="15" w:type="dxa"/>
        <w:tblLayout w:type="fixed"/>
        <w:tblCellMar>
          <w:left w:w="0" w:type="dxa"/>
          <w:right w:w="0" w:type="dxa"/>
        </w:tblCellMar>
        <w:tblLook w:val="04A0"/>
      </w:tblPr>
      <w:tblGrid>
        <w:gridCol w:w="750"/>
        <w:gridCol w:w="1088"/>
        <w:gridCol w:w="5242"/>
        <w:gridCol w:w="1043"/>
        <w:gridCol w:w="1537"/>
      </w:tblGrid>
      <w:tr w:rsidR="00D0507F" w:rsidTr="004D2427">
        <w:trPr>
          <w:trHeight w:hRule="exact" w:val="69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z w:val="24"/>
              </w:rPr>
            </w:pPr>
            <w:r>
              <w:rPr>
                <w:rFonts w:ascii="Times New Roman" w:hAnsi="Times New Roman"/>
                <w:color w:val="000000"/>
                <w:sz w:val="24"/>
              </w:rPr>
              <w:t>Description</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z w:val="24"/>
              </w:rPr>
            </w:pPr>
            <w:r>
              <w:rPr>
                <w:rFonts w:ascii="Times New Roman" w:hAnsi="Times New Roman"/>
                <w:color w:val="000000"/>
                <w:sz w:val="24"/>
              </w:rPr>
              <w:t>Rate (in Rs.)</w:t>
            </w:r>
          </w:p>
        </w:tc>
      </w:tr>
      <w:tr w:rsidR="00D0507F" w:rsidTr="004D2427">
        <w:trPr>
          <w:trHeight w:hRule="exact" w:val="27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1911.3.1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1"/>
                <w:sz w:val="24"/>
              </w:rPr>
            </w:pPr>
            <w:r>
              <w:rPr>
                <w:rFonts w:ascii="Times New Roman" w:hAnsi="Times New Roman"/>
                <w:color w:val="000000"/>
                <w:spacing w:val="1"/>
                <w:sz w:val="24"/>
              </w:rPr>
              <w:t xml:space="preserve">Circular </w:t>
            </w:r>
            <w:r>
              <w:rPr>
                <w:rFonts w:ascii="Times New Roman" w:hAnsi="Times New Roman"/>
                <w:b/>
                <w:i/>
                <w:color w:val="000000"/>
                <w:spacing w:val="11"/>
                <w:w w:val="90"/>
                <w:sz w:val="24"/>
              </w:rPr>
              <w:t xml:space="preserve">shape </w:t>
            </w:r>
            <w:r>
              <w:rPr>
                <w:rFonts w:ascii="Times New Roman" w:hAnsi="Times New Roman"/>
                <w:color w:val="000000"/>
                <w:spacing w:val="1"/>
                <w:sz w:val="24"/>
              </w:rPr>
              <w:t>560 = internal diameter</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59"/>
              </w:tabs>
              <w:rPr>
                <w:rFonts w:ascii="Times New Roman" w:hAnsi="Times New Roman"/>
                <w:color w:val="000000"/>
                <w:spacing w:val="-10"/>
                <w:sz w:val="24"/>
              </w:rPr>
            </w:pPr>
            <w:r>
              <w:rPr>
                <w:rFonts w:ascii="Times New Roman" w:hAnsi="Times New Roman"/>
                <w:color w:val="000000"/>
                <w:spacing w:val="-10"/>
                <w:sz w:val="24"/>
              </w:rPr>
              <w:t>1711.00</w:t>
            </w: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19.214</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10"/>
                <w:sz w:val="24"/>
              </w:rPr>
            </w:pPr>
            <w:r>
              <w:rPr>
                <w:rFonts w:ascii="Times New Roman" w:hAnsi="Times New Roman"/>
                <w:color w:val="000000"/>
                <w:spacing w:val="-10"/>
                <w:sz w:val="24"/>
              </w:rPr>
              <w:t>F:HD - 35</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57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19.214.1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5"/>
                <w:sz w:val="24"/>
              </w:rPr>
            </w:pPr>
            <w:r>
              <w:rPr>
                <w:rFonts w:ascii="Times New Roman" w:hAnsi="Times New Roman"/>
                <w:color w:val="000000"/>
                <w:spacing w:val="-5"/>
                <w:sz w:val="24"/>
              </w:rPr>
              <w:t>Circular shape 560 min internal dia.</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59"/>
              </w:tabs>
              <w:rPr>
                <w:rFonts w:ascii="Times New Roman" w:hAnsi="Times New Roman"/>
                <w:color w:val="000000"/>
                <w:spacing w:val="-10"/>
                <w:sz w:val="24"/>
              </w:rPr>
            </w:pPr>
            <w:r>
              <w:rPr>
                <w:rFonts w:ascii="Times New Roman" w:hAnsi="Times New Roman"/>
                <w:color w:val="000000"/>
                <w:spacing w:val="-10"/>
                <w:sz w:val="24"/>
              </w:rPr>
              <w:t>1885.00</w:t>
            </w:r>
          </w:p>
        </w:tc>
      </w:tr>
      <w:tr w:rsidR="00D0507F" w:rsidTr="004D2427">
        <w:trPr>
          <w:trHeight w:hRule="exact" w:val="102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19.22</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72"/>
              <w:jc w:val="both"/>
              <w:rPr>
                <w:rFonts w:ascii="Times New Roman" w:hAnsi="Times New Roman"/>
                <w:color w:val="000000"/>
                <w:spacing w:val="-3"/>
                <w:sz w:val="24"/>
              </w:rPr>
            </w:pPr>
            <w:r>
              <w:rPr>
                <w:rFonts w:ascii="Times New Roman" w:hAnsi="Times New Roman"/>
                <w:color w:val="000000"/>
                <w:spacing w:val="-3"/>
                <w:sz w:val="24"/>
              </w:rPr>
              <w:t xml:space="preserve">Supplying and fixing CL cover 300x300 mm without frame for </w:t>
            </w:r>
            <w:r>
              <w:rPr>
                <w:rFonts w:ascii="Times New Roman" w:hAnsi="Times New Roman"/>
                <w:color w:val="000000"/>
                <w:sz w:val="24"/>
              </w:rPr>
              <w:t xml:space="preserve">gully trap (standard pattern) the weight of cover to be not less </w:t>
            </w:r>
            <w:r>
              <w:rPr>
                <w:rFonts w:ascii="Times New Roman" w:hAnsi="Times New Roman"/>
                <w:color w:val="000000"/>
                <w:spacing w:val="-10"/>
                <w:sz w:val="24"/>
              </w:rPr>
              <w:t>than 4,5k8.</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59"/>
              </w:tabs>
              <w:rPr>
                <w:rFonts w:ascii="Times New Roman" w:hAnsi="Times New Roman"/>
                <w:color w:val="000000"/>
                <w:spacing w:val="-10"/>
                <w:sz w:val="24"/>
              </w:rPr>
            </w:pPr>
            <w:r>
              <w:rPr>
                <w:rFonts w:ascii="Times New Roman" w:hAnsi="Times New Roman"/>
                <w:color w:val="000000"/>
                <w:spacing w:val="-10"/>
                <w:sz w:val="24"/>
              </w:rPr>
              <w:t>274.00</w:t>
            </w:r>
          </w:p>
        </w:tc>
      </w:tr>
      <w:tr w:rsidR="00D0507F" w:rsidTr="004D2427">
        <w:trPr>
          <w:trHeight w:hRule="exact" w:val="210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19.23</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Making connection of drain or sewer line with existing manhole </w:t>
            </w:r>
            <w:r>
              <w:rPr>
                <w:rFonts w:ascii="Times New Roman" w:hAnsi="Times New Roman"/>
                <w:color w:val="000000"/>
                <w:spacing w:val="-4"/>
                <w:sz w:val="24"/>
              </w:rPr>
              <w:t xml:space="preserve">including breaking into and making good the walls, floors with </w:t>
            </w:r>
            <w:r>
              <w:rPr>
                <w:rFonts w:ascii="Times New Roman" w:hAnsi="Times New Roman"/>
                <w:color w:val="000000"/>
                <w:spacing w:val="-3"/>
                <w:sz w:val="24"/>
              </w:rPr>
              <w:t xml:space="preserve">content concrete 1:2:4 mix (1 cement : 2 sand : 4 graded stone </w:t>
            </w:r>
            <w:r>
              <w:rPr>
                <w:rFonts w:ascii="Times New Roman" w:hAnsi="Times New Roman"/>
                <w:color w:val="000000"/>
                <w:spacing w:val="-2"/>
                <w:sz w:val="24"/>
              </w:rPr>
              <w:t xml:space="preserve">aggregate 20 mm nominal size) cement plastered on both sides </w:t>
            </w:r>
            <w:r>
              <w:rPr>
                <w:rFonts w:ascii="Times New Roman" w:hAnsi="Times New Roman"/>
                <w:color w:val="000000"/>
                <w:spacing w:val="3"/>
                <w:sz w:val="24"/>
              </w:rPr>
              <w:t xml:space="preserve">with cement mortar 1:3 (1 cement : 3 sand) finished with a </w:t>
            </w:r>
            <w:r>
              <w:rPr>
                <w:rFonts w:ascii="Times New Roman" w:hAnsi="Times New Roman"/>
                <w:color w:val="000000"/>
                <w:spacing w:val="-2"/>
                <w:sz w:val="24"/>
              </w:rPr>
              <w:t xml:space="preserve">floating coat of neat cement and making necessary channels for </w:t>
            </w:r>
            <w:r>
              <w:rPr>
                <w:rFonts w:ascii="Times New Roman" w:hAnsi="Times New Roman"/>
                <w:color w:val="000000"/>
                <w:spacing w:val="-6"/>
                <w:sz w:val="24"/>
              </w:rPr>
              <w:t>the drain etc. complete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547"/>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1913.1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For pipes 100 to 230 mm diameter</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59"/>
              </w:tabs>
              <w:rPr>
                <w:rFonts w:ascii="Times New Roman" w:hAnsi="Times New Roman"/>
                <w:color w:val="000000"/>
                <w:spacing w:val="-10"/>
                <w:sz w:val="24"/>
              </w:rPr>
            </w:pPr>
            <w:r>
              <w:rPr>
                <w:rFonts w:ascii="Times New Roman" w:hAnsi="Times New Roman"/>
                <w:color w:val="000000"/>
                <w:spacing w:val="-10"/>
                <w:sz w:val="24"/>
              </w:rPr>
              <w:t>238.00</w:t>
            </w:r>
          </w:p>
        </w:tc>
      </w:tr>
      <w:tr w:rsidR="00D0507F" w:rsidTr="004D2427">
        <w:trPr>
          <w:trHeight w:hRule="exact" w:val="563"/>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19.23 .2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For pipes 250 to 300 mm diameter</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59"/>
              </w:tabs>
              <w:rPr>
                <w:rFonts w:ascii="Times New Roman" w:hAnsi="Times New Roman"/>
                <w:color w:val="000000"/>
                <w:spacing w:val="-10"/>
                <w:sz w:val="24"/>
              </w:rPr>
            </w:pPr>
            <w:r>
              <w:rPr>
                <w:rFonts w:ascii="Times New Roman" w:hAnsi="Times New Roman"/>
                <w:color w:val="000000"/>
                <w:spacing w:val="-10"/>
                <w:sz w:val="24"/>
              </w:rPr>
              <w:t>292.00</w:t>
            </w:r>
          </w:p>
        </w:tc>
      </w:tr>
      <w:tr w:rsidR="00D0507F" w:rsidTr="004D2427">
        <w:trPr>
          <w:trHeight w:hRule="exact" w:val="54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19.23.3</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For pipes 350 to 450 mm diameter</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59"/>
              </w:tabs>
              <w:rPr>
                <w:rFonts w:ascii="Times New Roman" w:hAnsi="Times New Roman"/>
                <w:color w:val="000000"/>
                <w:spacing w:val="-10"/>
                <w:sz w:val="24"/>
              </w:rPr>
            </w:pPr>
            <w:r>
              <w:rPr>
                <w:rFonts w:ascii="Times New Roman" w:hAnsi="Times New Roman"/>
                <w:color w:val="000000"/>
                <w:spacing w:val="-10"/>
                <w:sz w:val="24"/>
              </w:rPr>
              <w:t>424.00</w:t>
            </w:r>
          </w:p>
        </w:tc>
      </w:tr>
      <w:tr w:rsidR="00D0507F" w:rsidTr="004D2427">
        <w:trPr>
          <w:trHeight w:hRule="exact" w:val="343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19.24</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z w:val="24"/>
              </w:rPr>
            </w:pPr>
            <w:r>
              <w:rPr>
                <w:rFonts w:ascii="Times New Roman" w:hAnsi="Times New Roman"/>
                <w:color w:val="000000"/>
                <w:sz w:val="24"/>
              </w:rPr>
              <w:t xml:space="preserve">Providing sand cast iron drop connection extanally for 60 cm </w:t>
            </w:r>
            <w:r>
              <w:rPr>
                <w:rFonts w:ascii="Times New Roman" w:hAnsi="Times New Roman"/>
                <w:color w:val="000000"/>
                <w:spacing w:val="-3"/>
                <w:sz w:val="24"/>
              </w:rPr>
              <w:t xml:space="preserve">drop from branch sewer line to main sewer manhole including </w:t>
            </w:r>
            <w:r>
              <w:rPr>
                <w:rFonts w:ascii="Times New Roman" w:hAnsi="Times New Roman"/>
                <w:color w:val="000000"/>
                <w:spacing w:val="-7"/>
                <w:sz w:val="24"/>
              </w:rPr>
              <w:t xml:space="preserve">inspection and cleaning eye with chain and lid, sand cast iron drop </w:t>
            </w:r>
            <w:r>
              <w:rPr>
                <w:rFonts w:ascii="Times New Roman" w:hAnsi="Times New Roman"/>
                <w:color w:val="000000"/>
                <w:spacing w:val="-6"/>
                <w:sz w:val="24"/>
              </w:rPr>
              <w:t xml:space="preserve">pipe and bend encased all-round with cement concrete 1:5:10 (1 cement : 5 sand : 10 graded stone aggregate 40 mm nominal size) </w:t>
            </w:r>
            <w:r>
              <w:rPr>
                <w:rFonts w:ascii="Times New Roman" w:hAnsi="Times New Roman"/>
                <w:color w:val="000000"/>
                <w:spacing w:val="-2"/>
                <w:sz w:val="24"/>
              </w:rPr>
              <w:t xml:space="preserve">with all centring and shuttering required, cutting holes in walls </w:t>
            </w:r>
            <w:r>
              <w:rPr>
                <w:rFonts w:ascii="Times New Roman" w:hAnsi="Times New Roman"/>
                <w:color w:val="000000"/>
                <w:spacing w:val="-3"/>
                <w:sz w:val="24"/>
              </w:rPr>
              <w:t xml:space="preserve">and making good with brick work in </w:t>
            </w:r>
            <w:r>
              <w:rPr>
                <w:rFonts w:ascii="Times New Roman" w:hAnsi="Times New Roman"/>
                <w:color w:val="000000"/>
                <w:spacing w:val="-3"/>
                <w:sz w:val="23"/>
              </w:rPr>
              <w:t xml:space="preserve">cement </w:t>
            </w:r>
            <w:r>
              <w:rPr>
                <w:rFonts w:ascii="Times New Roman" w:hAnsi="Times New Roman"/>
                <w:color w:val="000000"/>
                <w:spacing w:val="-3"/>
                <w:sz w:val="24"/>
              </w:rPr>
              <w:t xml:space="preserve">mortar 1:4 (1 cement </w:t>
            </w:r>
            <w:r>
              <w:rPr>
                <w:rFonts w:ascii="Times New Roman" w:hAnsi="Times New Roman"/>
                <w:color w:val="000000"/>
                <w:spacing w:val="-7"/>
                <w:sz w:val="24"/>
              </w:rPr>
              <w:t xml:space="preserve">: 4 sand) plastered with cement mortar 1:3 (1 cement : 3 sand) on </w:t>
            </w:r>
            <w:r>
              <w:rPr>
                <w:rFonts w:ascii="Times New Roman" w:hAnsi="Times New Roman"/>
                <w:color w:val="000000"/>
                <w:spacing w:val="-5"/>
                <w:sz w:val="24"/>
              </w:rPr>
              <w:t xml:space="preserve">inside of the manhole wall lead caulked joints between sand cast </w:t>
            </w:r>
            <w:r>
              <w:rPr>
                <w:rFonts w:ascii="Times New Roman" w:hAnsi="Times New Roman"/>
                <w:color w:val="000000"/>
                <w:spacing w:val="-7"/>
                <w:sz w:val="24"/>
              </w:rPr>
              <w:t xml:space="preserve">iron pipes and finings, stiff cement mortar 1:1 (1 cement : 1 sand) </w:t>
            </w:r>
            <w:r>
              <w:rPr>
                <w:rFonts w:ascii="Times New Roman" w:hAnsi="Times New Roman"/>
                <w:color w:val="000000"/>
                <w:spacing w:val="-8"/>
                <w:sz w:val="24"/>
              </w:rPr>
              <w:t xml:space="preserve">joints between sand cast iron We and S.W. pipe, making required </w:t>
            </w:r>
            <w:r>
              <w:rPr>
                <w:rFonts w:ascii="Times New Roman" w:hAnsi="Times New Roman"/>
                <w:color w:val="000000"/>
                <w:spacing w:val="-5"/>
                <w:sz w:val="24"/>
              </w:rPr>
              <w:t>channels complete as per standard design and specifications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55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19.24,1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 xml:space="preserve">100 </w:t>
            </w:r>
            <w:r>
              <w:rPr>
                <w:rFonts w:ascii="Times New Roman" w:hAnsi="Times New Roman"/>
                <w:color w:val="000000"/>
                <w:spacing w:val="-6"/>
                <w:sz w:val="23"/>
              </w:rPr>
              <w:t xml:space="preserve">mm </w:t>
            </w:r>
            <w:r>
              <w:rPr>
                <w:rFonts w:ascii="Times New Roman" w:hAnsi="Times New Roman"/>
                <w:color w:val="000000"/>
                <w:spacing w:val="-6"/>
                <w:sz w:val="24"/>
              </w:rPr>
              <w:t>dia. sand cart item drop connection</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59"/>
              </w:tabs>
              <w:rPr>
                <w:rFonts w:ascii="Times New Roman" w:hAnsi="Times New Roman"/>
                <w:color w:val="000000"/>
                <w:spacing w:val="-10"/>
                <w:sz w:val="24"/>
              </w:rPr>
            </w:pPr>
            <w:r>
              <w:rPr>
                <w:rFonts w:ascii="Times New Roman" w:hAnsi="Times New Roman"/>
                <w:color w:val="000000"/>
                <w:spacing w:val="-10"/>
                <w:sz w:val="24"/>
              </w:rPr>
              <w:t>4915.00</w:t>
            </w:r>
          </w:p>
        </w:tc>
      </w:tr>
      <w:tr w:rsidR="00D0507F" w:rsidTr="004D2427">
        <w:trPr>
          <w:trHeight w:hRule="exact" w:val="55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19.242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150 mm dia. sand cart iron drop connection</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59"/>
              </w:tabs>
              <w:rPr>
                <w:rFonts w:ascii="Times New Roman" w:hAnsi="Times New Roman"/>
                <w:color w:val="000000"/>
                <w:spacing w:val="-10"/>
                <w:sz w:val="24"/>
              </w:rPr>
            </w:pPr>
            <w:r>
              <w:rPr>
                <w:rFonts w:ascii="Times New Roman" w:hAnsi="Times New Roman"/>
                <w:color w:val="000000"/>
                <w:spacing w:val="-10"/>
                <w:sz w:val="24"/>
              </w:rPr>
              <w:t>6856.00</w:t>
            </w:r>
          </w:p>
        </w:tc>
      </w:tr>
      <w:tr w:rsidR="00D0507F" w:rsidTr="004D2427">
        <w:trPr>
          <w:trHeight w:hRule="exact" w:val="757"/>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1925</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rPr>
                <w:rFonts w:ascii="Times New Roman" w:hAnsi="Times New Roman"/>
                <w:color w:val="000000"/>
                <w:spacing w:val="-7"/>
                <w:sz w:val="24"/>
              </w:rPr>
            </w:pPr>
            <w:r>
              <w:rPr>
                <w:rFonts w:ascii="Times New Roman" w:hAnsi="Times New Roman"/>
                <w:color w:val="000000"/>
                <w:spacing w:val="-7"/>
                <w:sz w:val="24"/>
              </w:rPr>
              <w:t xml:space="preserve">Extra for depths beyond 60 cm of sand cast iron drop connection </w:t>
            </w:r>
            <w:r>
              <w:rPr>
                <w:rFonts w:ascii="Times New Roman" w:hAnsi="Times New Roman"/>
                <w:color w:val="000000"/>
                <w:spacing w:val="-10"/>
                <w:sz w:val="24"/>
              </w:rPr>
              <w:t>complete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8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1925.1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For 100 mm dia_ sand cast iron drop connection</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59"/>
              </w:tabs>
              <w:rPr>
                <w:rFonts w:ascii="Times New Roman" w:hAnsi="Times New Roman"/>
                <w:color w:val="000000"/>
                <w:spacing w:val="-10"/>
                <w:sz w:val="24"/>
              </w:rPr>
            </w:pPr>
            <w:r>
              <w:rPr>
                <w:rFonts w:ascii="Times New Roman" w:hAnsi="Times New Roman"/>
                <w:color w:val="000000"/>
                <w:spacing w:val="-10"/>
                <w:sz w:val="24"/>
              </w:rPr>
              <w:t>2092.00</w:t>
            </w:r>
          </w:p>
        </w:tc>
      </w:tr>
      <w:tr w:rsidR="00D0507F" w:rsidTr="004D2427">
        <w:trPr>
          <w:trHeight w:hRule="exact" w:val="60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19.25 .2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12"/>
              <w:rPr>
                <w:rFonts w:ascii="Times New Roman" w:hAnsi="Times New Roman"/>
                <w:color w:val="000000"/>
                <w:spacing w:val="-6"/>
                <w:sz w:val="24"/>
              </w:rPr>
            </w:pPr>
            <w:r>
              <w:rPr>
                <w:rFonts w:ascii="Times New Roman" w:hAnsi="Times New Roman"/>
                <w:color w:val="000000"/>
                <w:spacing w:val="-6"/>
                <w:sz w:val="24"/>
              </w:rPr>
              <w:t>For 150 mm dia_ sand cast iron drop connection</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859"/>
              </w:tabs>
              <w:rPr>
                <w:rFonts w:ascii="Times New Roman" w:hAnsi="Times New Roman"/>
                <w:color w:val="000000"/>
                <w:spacing w:val="-10"/>
                <w:sz w:val="24"/>
              </w:rPr>
            </w:pPr>
            <w:r>
              <w:rPr>
                <w:rFonts w:ascii="Times New Roman" w:hAnsi="Times New Roman"/>
                <w:color w:val="000000"/>
                <w:spacing w:val="-10"/>
                <w:sz w:val="24"/>
              </w:rPr>
              <w:t>2399.00</w:t>
            </w:r>
          </w:p>
        </w:tc>
      </w:tr>
      <w:tr w:rsidR="00D0507F" w:rsidTr="004D2427">
        <w:trPr>
          <w:trHeight w:hRule="exact" w:val="1207"/>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19.26</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8"/>
                <w:sz w:val="24"/>
              </w:rPr>
            </w:pPr>
            <w:r>
              <w:rPr>
                <w:rFonts w:ascii="Times New Roman" w:hAnsi="Times New Roman"/>
                <w:color w:val="000000"/>
                <w:spacing w:val="-8"/>
                <w:sz w:val="24"/>
              </w:rPr>
              <w:t xml:space="preserve">Raising manhole cover and frame slab to required level including </w:t>
            </w:r>
            <w:r>
              <w:rPr>
                <w:rFonts w:ascii="Times New Roman" w:hAnsi="Times New Roman"/>
                <w:color w:val="000000"/>
                <w:spacing w:val="5"/>
                <w:sz w:val="24"/>
              </w:rPr>
              <w:t xml:space="preserve">dismantling existing slab and making good the damage as </w:t>
            </w:r>
            <w:r>
              <w:rPr>
                <w:rFonts w:ascii="Times New Roman" w:hAnsi="Times New Roman"/>
                <w:color w:val="000000"/>
                <w:spacing w:val="-2"/>
                <w:sz w:val="24"/>
              </w:rPr>
              <w:t xml:space="preserve">required (Brick work for Raising depth of manhole to be paid </w:t>
            </w:r>
            <w:r>
              <w:rPr>
                <w:rFonts w:ascii="Times New Roman" w:hAnsi="Times New Roman"/>
                <w:color w:val="000000"/>
                <w:spacing w:val="4"/>
                <w:sz w:val="24"/>
              </w:rPr>
              <w:t>separately)</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bl>
    <w:p w:rsidR="00D0507F" w:rsidRDefault="00D0507F" w:rsidP="00D0507F">
      <w:pPr>
        <w:rPr>
          <w:rFonts w:ascii="Times New Roman" w:hAnsi="Times New Roman"/>
          <w:color w:val="000000"/>
          <w:sz w:val="24"/>
        </w:rPr>
      </w:pPr>
    </w:p>
    <w:p w:rsidR="00852B40" w:rsidRPr="00852B40" w:rsidRDefault="00852B40" w:rsidP="00852B40">
      <w:pPr>
        <w:jc w:val="center"/>
      </w:pPr>
      <w:r>
        <w:t>Page No.346</w:t>
      </w:r>
    </w:p>
    <w:p w:rsidR="00D0507F" w:rsidRDefault="00D0507F" w:rsidP="00D0507F">
      <w:pPr>
        <w:rPr>
          <w:rFonts w:ascii="Times New Roman" w:hAnsi="Times New Roman"/>
          <w:color w:val="000000"/>
          <w:sz w:val="24"/>
        </w:rPr>
      </w:pPr>
    </w:p>
    <w:tbl>
      <w:tblPr>
        <w:tblW w:w="0" w:type="auto"/>
        <w:tblInd w:w="15" w:type="dxa"/>
        <w:tblLayout w:type="fixed"/>
        <w:tblCellMar>
          <w:left w:w="0" w:type="dxa"/>
          <w:right w:w="0" w:type="dxa"/>
        </w:tblCellMar>
        <w:tblLook w:val="04A0"/>
      </w:tblPr>
      <w:tblGrid>
        <w:gridCol w:w="750"/>
        <w:gridCol w:w="1088"/>
        <w:gridCol w:w="5242"/>
        <w:gridCol w:w="1043"/>
        <w:gridCol w:w="1537"/>
      </w:tblGrid>
      <w:tr w:rsidR="00D0507F" w:rsidTr="004D2427">
        <w:trPr>
          <w:trHeight w:hRule="exact" w:val="69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z w:val="24"/>
              </w:rPr>
            </w:pPr>
            <w:r>
              <w:rPr>
                <w:rFonts w:ascii="Times New Roman" w:hAnsi="Times New Roman"/>
                <w:color w:val="000000"/>
                <w:sz w:val="24"/>
              </w:rPr>
              <w:t>Description</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z w:val="24"/>
              </w:rPr>
            </w:pPr>
            <w:r>
              <w:rPr>
                <w:rFonts w:ascii="Times New Roman" w:hAnsi="Times New Roman"/>
                <w:color w:val="000000"/>
                <w:sz w:val="24"/>
              </w:rPr>
              <w:t>Rate (in Rs.)</w:t>
            </w:r>
          </w:p>
        </w:tc>
      </w:tr>
      <w:tr w:rsidR="00D0507F" w:rsidTr="004D2427">
        <w:trPr>
          <w:trHeight w:hRule="exact" w:val="27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64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1926.1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72"/>
              <w:rPr>
                <w:rFonts w:ascii="Times New Roman" w:hAnsi="Times New Roman"/>
                <w:color w:val="000000"/>
                <w:spacing w:val="3"/>
                <w:sz w:val="24"/>
              </w:rPr>
            </w:pPr>
            <w:r>
              <w:rPr>
                <w:rFonts w:ascii="Times New Roman" w:hAnsi="Times New Roman"/>
                <w:color w:val="000000"/>
                <w:spacing w:val="3"/>
                <w:sz w:val="24"/>
              </w:rPr>
              <w:t xml:space="preserve">Rectangular manhole 90x80 cm with rectangular </w:t>
            </w:r>
            <w:r>
              <w:rPr>
                <w:rFonts w:ascii="Times New Roman" w:hAnsi="Times New Roman"/>
                <w:color w:val="000000"/>
                <w:spacing w:val="-4"/>
                <w:sz w:val="24"/>
              </w:rPr>
              <w:t>cover 600x450 mm of grade LD - 2.5</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412"/>
              <w:rPr>
                <w:rFonts w:ascii="Times New Roman" w:hAnsi="Times New Roman"/>
                <w:color w:val="000000"/>
                <w:spacing w:val="-10"/>
                <w:sz w:val="24"/>
              </w:rPr>
            </w:pPr>
            <w:r>
              <w:rPr>
                <w:rFonts w:ascii="Times New Roman" w:hAnsi="Times New Roman"/>
                <w:color w:val="000000"/>
                <w:spacing w:val="-10"/>
                <w:sz w:val="24"/>
              </w:rPr>
              <w:t>1126.00</w:t>
            </w:r>
          </w:p>
        </w:tc>
      </w:tr>
      <w:tr w:rsidR="00D0507F" w:rsidTr="004D2427">
        <w:trPr>
          <w:trHeight w:hRule="exact" w:val="652"/>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19262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rPr>
                <w:rFonts w:ascii="Times New Roman" w:hAnsi="Times New Roman"/>
                <w:color w:val="000000"/>
                <w:spacing w:val="-5"/>
                <w:sz w:val="24"/>
              </w:rPr>
            </w:pPr>
            <w:r>
              <w:rPr>
                <w:rFonts w:ascii="Times New Roman" w:hAnsi="Times New Roman"/>
                <w:color w:val="000000"/>
                <w:spacing w:val="-5"/>
                <w:sz w:val="24"/>
              </w:rPr>
              <w:t xml:space="preserve">Rectangular manhole 120x90 cm with circular cover </w:t>
            </w:r>
            <w:r>
              <w:rPr>
                <w:rFonts w:ascii="Times New Roman" w:hAnsi="Times New Roman"/>
                <w:color w:val="000000"/>
                <w:spacing w:val="-6"/>
                <w:sz w:val="24"/>
              </w:rPr>
              <w:t>500 mm dia of grade MD - 10</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412"/>
              <w:rPr>
                <w:rFonts w:ascii="Times New Roman" w:hAnsi="Times New Roman"/>
                <w:color w:val="000000"/>
                <w:spacing w:val="-10"/>
                <w:sz w:val="24"/>
              </w:rPr>
            </w:pPr>
            <w:r>
              <w:rPr>
                <w:rFonts w:ascii="Times New Roman" w:hAnsi="Times New Roman"/>
                <w:color w:val="000000"/>
                <w:spacing w:val="-10"/>
                <w:sz w:val="24"/>
              </w:rPr>
              <w:t>1758.00</w:t>
            </w:r>
          </w:p>
        </w:tc>
      </w:tr>
      <w:tr w:rsidR="00D0507F" w:rsidTr="004D2427">
        <w:trPr>
          <w:trHeight w:hRule="exact" w:val="66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1926.3</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rPr>
                <w:rFonts w:ascii="Times New Roman" w:hAnsi="Times New Roman"/>
                <w:color w:val="000000"/>
                <w:spacing w:val="-5"/>
                <w:sz w:val="24"/>
              </w:rPr>
            </w:pPr>
            <w:r>
              <w:rPr>
                <w:rFonts w:ascii="Times New Roman" w:hAnsi="Times New Roman"/>
                <w:color w:val="000000"/>
                <w:spacing w:val="-5"/>
                <w:sz w:val="24"/>
              </w:rPr>
              <w:t xml:space="preserve">Rectangular manhole 120x90 cm with circular cover </w:t>
            </w:r>
            <w:r>
              <w:rPr>
                <w:rFonts w:ascii="Times New Roman" w:hAnsi="Times New Roman"/>
                <w:color w:val="000000"/>
                <w:spacing w:val="2"/>
                <w:sz w:val="24"/>
              </w:rPr>
              <w:t>560 = din of grade HD - 20</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412"/>
              <w:rPr>
                <w:rFonts w:ascii="Times New Roman" w:hAnsi="Times New Roman"/>
                <w:color w:val="000000"/>
                <w:spacing w:val="-10"/>
                <w:sz w:val="24"/>
              </w:rPr>
            </w:pPr>
            <w:r>
              <w:rPr>
                <w:rFonts w:ascii="Times New Roman" w:hAnsi="Times New Roman"/>
                <w:color w:val="000000"/>
                <w:spacing w:val="-10"/>
                <w:sz w:val="24"/>
              </w:rPr>
              <w:t>1638.00</w:t>
            </w:r>
          </w:p>
        </w:tc>
      </w:tr>
      <w:tr w:rsidR="00D0507F" w:rsidTr="004D2427">
        <w:trPr>
          <w:trHeight w:hRule="exact" w:val="757"/>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19.26,4</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rPr>
                <w:rFonts w:ascii="Times New Roman" w:hAnsi="Times New Roman"/>
                <w:color w:val="000000"/>
                <w:spacing w:val="-5"/>
                <w:sz w:val="24"/>
              </w:rPr>
            </w:pPr>
            <w:r>
              <w:rPr>
                <w:rFonts w:ascii="Times New Roman" w:hAnsi="Times New Roman"/>
                <w:color w:val="000000"/>
                <w:spacing w:val="-5"/>
                <w:sz w:val="24"/>
              </w:rPr>
              <w:t xml:space="preserve">Circular manhole 140 cm dia with circular cover 600 </w:t>
            </w:r>
            <w:r>
              <w:rPr>
                <w:rFonts w:ascii="Times New Roman" w:hAnsi="Times New Roman"/>
                <w:color w:val="000000"/>
                <w:spacing w:val="-6"/>
                <w:sz w:val="24"/>
              </w:rPr>
              <w:t>mm dia of grade EHD - 35</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412"/>
              <w:rPr>
                <w:rFonts w:ascii="Times New Roman" w:hAnsi="Times New Roman"/>
                <w:color w:val="000000"/>
                <w:spacing w:val="-10"/>
                <w:sz w:val="24"/>
              </w:rPr>
            </w:pPr>
            <w:r>
              <w:rPr>
                <w:rFonts w:ascii="Times New Roman" w:hAnsi="Times New Roman"/>
                <w:color w:val="000000"/>
                <w:spacing w:val="-10"/>
                <w:sz w:val="24"/>
              </w:rPr>
              <w:t>167,00</w:t>
            </w:r>
          </w:p>
        </w:tc>
      </w:tr>
      <w:tr w:rsidR="00D0507F" w:rsidTr="004D2427">
        <w:trPr>
          <w:trHeight w:hRule="exact" w:val="126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19.27</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Constructing brick masonry road gully chamber 50x45x60 an </w:t>
            </w:r>
            <w:r>
              <w:rPr>
                <w:rFonts w:ascii="Times New Roman" w:hAnsi="Times New Roman"/>
                <w:color w:val="000000"/>
                <w:spacing w:val="-4"/>
                <w:sz w:val="24"/>
              </w:rPr>
              <w:t xml:space="preserve">with bricks m cement mortar 1:4 (1 cement • 4 sand) including </w:t>
            </w:r>
            <w:r>
              <w:rPr>
                <w:rFonts w:ascii="Times New Roman" w:hAnsi="Times New Roman"/>
                <w:color w:val="000000"/>
                <w:spacing w:val="4"/>
                <w:sz w:val="24"/>
              </w:rPr>
              <w:t xml:space="preserve">500x450 mm precast R.C.C. horizontal grating with frame </w:t>
            </w:r>
            <w:r>
              <w:rPr>
                <w:rFonts w:ascii="Times New Roman" w:hAnsi="Times New Roman"/>
                <w:color w:val="000000"/>
                <w:spacing w:val="-5"/>
                <w:sz w:val="24"/>
              </w:rPr>
              <w:t>complete as per standard design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3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1927.1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2"/>
                <w:sz w:val="24"/>
              </w:rPr>
            </w:pPr>
            <w:r>
              <w:rPr>
                <w:rFonts w:ascii="Times New Roman" w:hAnsi="Times New Roman"/>
                <w:color w:val="000000"/>
                <w:spacing w:val="-2"/>
                <w:sz w:val="24"/>
              </w:rPr>
              <w:t>With well burnt bricks</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3941.00</w:t>
            </w:r>
          </w:p>
        </w:tc>
      </w:tr>
      <w:tr w:rsidR="00D0507F" w:rsidTr="004D2427">
        <w:trPr>
          <w:trHeight w:hRule="exact" w:val="102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19.28</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Constructing brick masonry road gully chamber 45x45X77,5 can </w:t>
            </w:r>
            <w:r>
              <w:rPr>
                <w:rFonts w:ascii="Times New Roman" w:hAnsi="Times New Roman"/>
                <w:color w:val="000000"/>
                <w:spacing w:val="-5"/>
                <w:sz w:val="24"/>
              </w:rPr>
              <w:t>with bricks in cement mortar 1:4 (1 cement : 4 sand ) with precast R C.C. vertical grating complete as per standard design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19.28,1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2"/>
                <w:sz w:val="24"/>
              </w:rPr>
            </w:pPr>
            <w:r>
              <w:rPr>
                <w:rFonts w:ascii="Times New Roman" w:hAnsi="Times New Roman"/>
                <w:color w:val="000000"/>
                <w:spacing w:val="-2"/>
                <w:sz w:val="24"/>
              </w:rPr>
              <w:t>With well burnt bricks</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4910.00</w:t>
            </w:r>
          </w:p>
        </w:tc>
      </w:tr>
      <w:tr w:rsidR="00D0507F" w:rsidTr="004D2427">
        <w:trPr>
          <w:trHeight w:hRule="exact" w:val="126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19.29</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Constructing brick masonry road gully chamber </w:t>
            </w:r>
            <w:r>
              <w:rPr>
                <w:rFonts w:ascii="Times New Roman" w:hAnsi="Times New Roman"/>
                <w:b/>
                <w:color w:val="000000"/>
                <w:spacing w:val="3"/>
              </w:rPr>
              <w:t xml:space="preserve">110x50x77.5 </w:t>
            </w:r>
            <w:r>
              <w:rPr>
                <w:rFonts w:ascii="Times New Roman" w:hAnsi="Times New Roman"/>
                <w:color w:val="000000"/>
                <w:spacing w:val="-7"/>
                <w:sz w:val="24"/>
              </w:rPr>
              <w:t xml:space="preserve">can </w:t>
            </w:r>
            <w:r>
              <w:rPr>
                <w:rFonts w:ascii="Times New Roman" w:hAnsi="Times New Roman"/>
                <w:color w:val="000000"/>
                <w:spacing w:val="-4"/>
                <w:sz w:val="24"/>
              </w:rPr>
              <w:t xml:space="preserve">with bricks in cement mortar 1:4 (1 cement : 4 sand) including </w:t>
            </w:r>
            <w:r>
              <w:rPr>
                <w:rFonts w:ascii="Times New Roman" w:hAnsi="Times New Roman"/>
                <w:color w:val="000000"/>
                <w:spacing w:val="-5"/>
                <w:sz w:val="24"/>
              </w:rPr>
              <w:t>500x450 mm precast R_C.C. horizontal grating with frame and vertical grating complete as per standard design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352"/>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vAlign w:val="center"/>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1929.1</w:t>
            </w:r>
          </w:p>
        </w:tc>
        <w:tc>
          <w:tcPr>
            <w:tcW w:w="5242" w:type="dxa"/>
            <w:tcBorders>
              <w:top w:val="single" w:sz="6" w:space="0" w:color="000000"/>
              <w:left w:val="single" w:sz="6" w:space="0" w:color="000000"/>
              <w:bottom w:val="single" w:sz="6" w:space="0" w:color="000000"/>
              <w:right w:val="single" w:sz="6" w:space="0" w:color="000000"/>
            </w:tcBorders>
            <w:vAlign w:val="center"/>
          </w:tcPr>
          <w:p w:rsidR="00D0507F" w:rsidRDefault="00D0507F" w:rsidP="004D2427">
            <w:pPr>
              <w:ind w:right="2977"/>
              <w:jc w:val="right"/>
              <w:rPr>
                <w:rFonts w:ascii="Times New Roman" w:hAnsi="Times New Roman"/>
                <w:color w:val="000000"/>
                <w:spacing w:val="-6"/>
                <w:sz w:val="24"/>
              </w:rPr>
            </w:pPr>
            <w:r>
              <w:rPr>
                <w:rFonts w:ascii="Times New Roman" w:hAnsi="Times New Roman"/>
                <w:color w:val="000000"/>
                <w:spacing w:val="-6"/>
                <w:sz w:val="24"/>
              </w:rPr>
              <w:t>I With well burnt bricks</w:t>
            </w:r>
          </w:p>
        </w:tc>
        <w:tc>
          <w:tcPr>
            <w:tcW w:w="1043" w:type="dxa"/>
            <w:tcBorders>
              <w:top w:val="single" w:sz="6" w:space="0" w:color="000000"/>
              <w:left w:val="single" w:sz="6" w:space="0" w:color="000000"/>
              <w:bottom w:val="single" w:sz="6" w:space="0" w:color="000000"/>
              <w:right w:val="single" w:sz="6" w:space="0" w:color="000000"/>
            </w:tcBorders>
            <w:vAlign w:val="center"/>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vAlign w:val="center"/>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6983.00</w:t>
            </w:r>
          </w:p>
        </w:tc>
      </w:tr>
      <w:tr w:rsidR="00D0507F" w:rsidTr="004D2427">
        <w:trPr>
          <w:trHeight w:hRule="exact" w:val="117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19.30</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Making soak pit 2.5 m diameter 3.0 metre deep with 45 x 45 an </w:t>
            </w:r>
            <w:r>
              <w:rPr>
                <w:rFonts w:ascii="Times New Roman" w:hAnsi="Times New Roman"/>
                <w:color w:val="000000"/>
                <w:spacing w:val="-2"/>
                <w:sz w:val="24"/>
              </w:rPr>
              <w:t xml:space="preserve">dry brick honey comb shaft with bricks of class designation 75 </w:t>
            </w:r>
            <w:r>
              <w:rPr>
                <w:rFonts w:ascii="Times New Roman" w:hAnsi="Times New Roman"/>
                <w:color w:val="000000"/>
                <w:spacing w:val="-9"/>
                <w:sz w:val="24"/>
              </w:rPr>
              <w:t xml:space="preserve">and S W drain pipe 100 mm diameter, 1.8 m long complete as per </w:t>
            </w:r>
            <w:r>
              <w:rPr>
                <w:rFonts w:ascii="Times New Roman" w:hAnsi="Times New Roman"/>
                <w:color w:val="000000"/>
                <w:spacing w:val="-2"/>
                <w:sz w:val="24"/>
              </w:rPr>
              <w:t>standard desiga</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50"/>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19.30.1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2"/>
                <w:sz w:val="24"/>
              </w:rPr>
            </w:pPr>
            <w:r>
              <w:rPr>
                <w:rFonts w:ascii="Times New Roman" w:hAnsi="Times New Roman"/>
                <w:color w:val="000000"/>
                <w:spacing w:val="-2"/>
                <w:sz w:val="24"/>
              </w:rPr>
              <w:t>With well burnt bricks</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20609.00</w:t>
            </w:r>
          </w:p>
        </w:tc>
      </w:tr>
      <w:tr w:rsidR="00D0507F" w:rsidTr="004D2427">
        <w:trPr>
          <w:trHeight w:hRule="exact" w:val="922"/>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19.31</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C,cosstructing soak pit 120x1.20x1.20m filled with bridcbats </w:t>
            </w:r>
            <w:r>
              <w:rPr>
                <w:rFonts w:ascii="Times New Roman" w:hAnsi="Times New Roman"/>
                <w:color w:val="000000"/>
                <w:spacing w:val="2"/>
                <w:sz w:val="24"/>
              </w:rPr>
              <w:t xml:space="preserve">including S.W. drain pipe 100 mm diameter and 120m long </w:t>
            </w:r>
            <w:r>
              <w:rPr>
                <w:rFonts w:ascii="Times New Roman" w:hAnsi="Times New Roman"/>
                <w:color w:val="000000"/>
                <w:spacing w:val="-5"/>
                <w:sz w:val="24"/>
              </w:rPr>
              <w:t>complete as per standard design.</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3172.00</w:t>
            </w:r>
          </w:p>
        </w:tc>
      </w:tr>
      <w:tr w:rsidR="00D0507F" w:rsidTr="004D2427">
        <w:trPr>
          <w:trHeight w:hRule="exact" w:val="84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19.32</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72"/>
              <w:jc w:val="both"/>
              <w:rPr>
                <w:rFonts w:ascii="Times New Roman" w:hAnsi="Times New Roman"/>
                <w:color w:val="000000"/>
                <w:spacing w:val="-8"/>
                <w:sz w:val="24"/>
              </w:rPr>
            </w:pPr>
            <w:r>
              <w:rPr>
                <w:rFonts w:ascii="Times New Roman" w:hAnsi="Times New Roman"/>
                <w:color w:val="000000"/>
                <w:spacing w:val="-8"/>
                <w:sz w:val="24"/>
              </w:rPr>
              <w:t xml:space="preserve">Providing and fixing S.W. intercepting trap in manholes with stiff </w:t>
            </w:r>
            <w:r>
              <w:rPr>
                <w:rFonts w:ascii="Times New Roman" w:hAnsi="Times New Roman"/>
                <w:color w:val="000000"/>
                <w:spacing w:val="-6"/>
                <w:sz w:val="24"/>
              </w:rPr>
              <w:t>mixture of cement mortar 1:1 (1 cement : 1 sand) including testing of joints etc. complete :</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42"/>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19.32,1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100 mm dia</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412"/>
              <w:rPr>
                <w:rFonts w:ascii="Times New Roman" w:hAnsi="Times New Roman"/>
                <w:color w:val="000000"/>
                <w:spacing w:val="-10"/>
                <w:sz w:val="24"/>
              </w:rPr>
            </w:pPr>
            <w:r>
              <w:rPr>
                <w:rFonts w:ascii="Times New Roman" w:hAnsi="Times New Roman"/>
                <w:color w:val="000000"/>
                <w:spacing w:val="-10"/>
                <w:sz w:val="24"/>
              </w:rPr>
              <w:t>298,00</w:t>
            </w:r>
          </w:p>
        </w:tc>
      </w:tr>
      <w:tr w:rsidR="00D0507F" w:rsidTr="004D2427">
        <w:trPr>
          <w:trHeight w:hRule="exact" w:val="368"/>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vAlign w:val="center"/>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19.322</w:t>
            </w:r>
          </w:p>
        </w:tc>
        <w:tc>
          <w:tcPr>
            <w:tcW w:w="5242" w:type="dxa"/>
            <w:tcBorders>
              <w:top w:val="single" w:sz="6" w:space="0" w:color="000000"/>
              <w:left w:val="single" w:sz="6" w:space="0" w:color="000000"/>
              <w:bottom w:val="single" w:sz="6" w:space="0" w:color="000000"/>
              <w:right w:val="single" w:sz="6" w:space="0" w:color="000000"/>
            </w:tcBorders>
            <w:vAlign w:val="center"/>
          </w:tcPr>
          <w:p w:rsidR="00D0507F" w:rsidRDefault="00D0507F" w:rsidP="004D2427">
            <w:pPr>
              <w:ind w:left="90"/>
              <w:rPr>
                <w:rFonts w:ascii="Times New Roman" w:hAnsi="Times New Roman"/>
                <w:color w:val="000000"/>
                <w:spacing w:val="-10"/>
                <w:sz w:val="24"/>
              </w:rPr>
            </w:pPr>
            <w:r>
              <w:rPr>
                <w:rFonts w:ascii="Times New Roman" w:hAnsi="Times New Roman"/>
                <w:color w:val="000000"/>
                <w:spacing w:val="-10"/>
                <w:sz w:val="24"/>
              </w:rPr>
              <w:t>150 mm dia</w:t>
            </w:r>
          </w:p>
        </w:tc>
        <w:tc>
          <w:tcPr>
            <w:tcW w:w="1043" w:type="dxa"/>
            <w:tcBorders>
              <w:top w:val="single" w:sz="6" w:space="0" w:color="000000"/>
              <w:left w:val="single" w:sz="6" w:space="0" w:color="000000"/>
              <w:bottom w:val="single" w:sz="6" w:space="0" w:color="000000"/>
              <w:right w:val="single" w:sz="6" w:space="0" w:color="000000"/>
            </w:tcBorders>
            <w:vAlign w:val="center"/>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537" w:type="dxa"/>
            <w:tcBorders>
              <w:top w:val="single" w:sz="6" w:space="0" w:color="000000"/>
              <w:left w:val="single" w:sz="6" w:space="0" w:color="000000"/>
              <w:bottom w:val="single" w:sz="6" w:space="0" w:color="000000"/>
              <w:right w:val="single" w:sz="6" w:space="0" w:color="000000"/>
            </w:tcBorders>
            <w:vAlign w:val="center"/>
          </w:tcPr>
          <w:p w:rsidR="00D0507F" w:rsidRDefault="00D0507F" w:rsidP="004D2427">
            <w:pPr>
              <w:ind w:left="412"/>
              <w:rPr>
                <w:rFonts w:ascii="Times New Roman" w:hAnsi="Times New Roman"/>
                <w:color w:val="000000"/>
                <w:spacing w:val="-10"/>
                <w:sz w:val="24"/>
              </w:rPr>
            </w:pPr>
            <w:r>
              <w:rPr>
                <w:rFonts w:ascii="Times New Roman" w:hAnsi="Times New Roman"/>
                <w:color w:val="000000"/>
                <w:spacing w:val="-10"/>
                <w:sz w:val="24"/>
              </w:rPr>
              <w:t>411.00</w:t>
            </w:r>
          </w:p>
        </w:tc>
      </w:tr>
      <w:tr w:rsidR="00D0507F" w:rsidTr="004D2427">
        <w:trPr>
          <w:trHeight w:hRule="exact" w:val="109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19.33</w:t>
            </w:r>
          </w:p>
        </w:tc>
        <w:tc>
          <w:tcPr>
            <w:tcW w:w="6330" w:type="dxa"/>
            <w:gridSpan w:val="2"/>
            <w:tcBorders>
              <w:top w:val="single" w:sz="6" w:space="0" w:color="000000"/>
              <w:left w:val="single" w:sz="6" w:space="0" w:color="000000"/>
              <w:bottom w:val="single" w:sz="6" w:space="0" w:color="000000"/>
              <w:right w:val="single" w:sz="6" w:space="0" w:color="000000"/>
            </w:tcBorders>
          </w:tcPr>
          <w:p w:rsidR="00D0507F" w:rsidRDefault="00D0507F"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Providing, laying and jointing half round glazed stoneware pipes </w:t>
            </w:r>
            <w:r>
              <w:rPr>
                <w:rFonts w:ascii="Times New Roman" w:hAnsi="Times New Roman"/>
                <w:color w:val="000000"/>
                <w:spacing w:val="-6"/>
                <w:sz w:val="24"/>
              </w:rPr>
              <w:t xml:space="preserve">class SP-1 with stiff mixture of cement mortar in the proportion of </w:t>
            </w:r>
            <w:r>
              <w:rPr>
                <w:rFonts w:ascii="Times New Roman" w:hAnsi="Times New Roman"/>
                <w:color w:val="000000"/>
                <w:spacing w:val="-2"/>
                <w:sz w:val="24"/>
              </w:rPr>
              <w:t xml:space="preserve">1:1 (1 cant : 1 sand) including testing of joints etc. complete : </w:t>
            </w:r>
            <w:r>
              <w:rPr>
                <w:rFonts w:ascii="Times New Roman" w:hAnsi="Times New Roman"/>
                <w:color w:val="000000"/>
                <w:spacing w:val="-6"/>
                <w:sz w:val="24"/>
              </w:rPr>
              <w:t>Excavation to be paid seperataly</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19.33.1</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z w:val="24"/>
              </w:rPr>
            </w:pPr>
            <w:r>
              <w:rPr>
                <w:rFonts w:ascii="Times New Roman" w:hAnsi="Times New Roman"/>
                <w:color w:val="000000"/>
                <w:sz w:val="24"/>
              </w:rPr>
              <w:t>100 = dia (hRlf round SW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412"/>
              <w:rPr>
                <w:rFonts w:ascii="Times New Roman" w:hAnsi="Times New Roman"/>
                <w:color w:val="000000"/>
                <w:spacing w:val="-10"/>
                <w:sz w:val="24"/>
              </w:rPr>
            </w:pPr>
            <w:r>
              <w:rPr>
                <w:rFonts w:ascii="Times New Roman" w:hAnsi="Times New Roman"/>
                <w:color w:val="000000"/>
                <w:spacing w:val="-10"/>
                <w:sz w:val="24"/>
              </w:rPr>
              <w:t>163.00</w:t>
            </w:r>
          </w:p>
        </w:tc>
      </w:tr>
      <w:tr w:rsidR="00D0507F" w:rsidTr="004D2427">
        <w:trPr>
          <w:trHeight w:hRule="exact" w:val="465"/>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19.332</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8"/>
                <w:sz w:val="24"/>
              </w:rPr>
            </w:pPr>
            <w:r>
              <w:rPr>
                <w:rFonts w:ascii="Times New Roman" w:hAnsi="Times New Roman"/>
                <w:color w:val="000000"/>
                <w:spacing w:val="-8"/>
                <w:sz w:val="24"/>
              </w:rPr>
              <w:t>150 mm dia (hRlf round SW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412"/>
              <w:rPr>
                <w:rFonts w:ascii="Times New Roman" w:hAnsi="Times New Roman"/>
                <w:color w:val="000000"/>
                <w:spacing w:val="-10"/>
                <w:sz w:val="24"/>
              </w:rPr>
            </w:pPr>
            <w:r>
              <w:rPr>
                <w:rFonts w:ascii="Times New Roman" w:hAnsi="Times New Roman"/>
                <w:color w:val="000000"/>
                <w:spacing w:val="-10"/>
                <w:sz w:val="24"/>
              </w:rPr>
              <w:t>221.00</w:t>
            </w:r>
          </w:p>
        </w:tc>
      </w:tr>
      <w:tr w:rsidR="00D0507F" w:rsidTr="004D2427">
        <w:trPr>
          <w:trHeight w:hRule="exact" w:val="472"/>
        </w:trPr>
        <w:tc>
          <w:tcPr>
            <w:tcW w:w="750" w:type="dxa"/>
            <w:tcBorders>
              <w:top w:val="single" w:sz="6" w:space="0" w:color="000000"/>
              <w:left w:val="single" w:sz="6" w:space="0" w:color="000000"/>
              <w:bottom w:val="single" w:sz="6" w:space="0" w:color="000000"/>
              <w:right w:val="single" w:sz="6" w:space="0" w:color="000000"/>
            </w:tcBorders>
          </w:tcPr>
          <w:p w:rsidR="00D0507F" w:rsidRDefault="00D0507F" w:rsidP="004D2427">
            <w:pPr>
              <w:rPr>
                <w:rFonts w:ascii="Times New Roman" w:hAnsi="Times New Roman"/>
                <w:color w:val="000000"/>
                <w:sz w:val="20"/>
              </w:rPr>
            </w:pPr>
          </w:p>
        </w:tc>
        <w:tc>
          <w:tcPr>
            <w:tcW w:w="1088"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105"/>
              <w:rPr>
                <w:rFonts w:ascii="Times New Roman" w:hAnsi="Times New Roman"/>
                <w:color w:val="000000"/>
                <w:spacing w:val="-10"/>
                <w:sz w:val="24"/>
              </w:rPr>
            </w:pPr>
            <w:r>
              <w:rPr>
                <w:rFonts w:ascii="Times New Roman" w:hAnsi="Times New Roman"/>
                <w:color w:val="000000"/>
                <w:spacing w:val="-10"/>
                <w:sz w:val="24"/>
              </w:rPr>
              <w:t>1933.3</w:t>
            </w:r>
          </w:p>
        </w:tc>
        <w:tc>
          <w:tcPr>
            <w:tcW w:w="5242"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90"/>
              <w:rPr>
                <w:rFonts w:ascii="Times New Roman" w:hAnsi="Times New Roman"/>
                <w:color w:val="000000"/>
                <w:spacing w:val="-8"/>
                <w:sz w:val="24"/>
              </w:rPr>
            </w:pPr>
            <w:r>
              <w:rPr>
                <w:rFonts w:ascii="Times New Roman" w:hAnsi="Times New Roman"/>
                <w:color w:val="000000"/>
                <w:spacing w:val="-8"/>
                <w:sz w:val="24"/>
              </w:rPr>
              <w:t>200 mm dia (hRlf round SW pipe)</w:t>
            </w:r>
          </w:p>
        </w:tc>
        <w:tc>
          <w:tcPr>
            <w:tcW w:w="1043" w:type="dxa"/>
            <w:tcBorders>
              <w:top w:val="single" w:sz="6" w:space="0" w:color="000000"/>
              <w:left w:val="single" w:sz="6" w:space="0" w:color="000000"/>
              <w:bottom w:val="single" w:sz="6" w:space="0" w:color="000000"/>
              <w:right w:val="single" w:sz="6" w:space="0" w:color="000000"/>
            </w:tcBorders>
          </w:tcPr>
          <w:p w:rsidR="00D0507F" w:rsidRDefault="00D0507F"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537" w:type="dxa"/>
            <w:tcBorders>
              <w:top w:val="single" w:sz="6" w:space="0" w:color="000000"/>
              <w:left w:val="single" w:sz="6" w:space="0" w:color="000000"/>
              <w:bottom w:val="single" w:sz="6" w:space="0" w:color="000000"/>
              <w:right w:val="single" w:sz="6" w:space="0" w:color="000000"/>
            </w:tcBorders>
          </w:tcPr>
          <w:p w:rsidR="00D0507F" w:rsidRDefault="00D0507F" w:rsidP="004D2427">
            <w:pPr>
              <w:ind w:left="412"/>
              <w:rPr>
                <w:rFonts w:ascii="Times New Roman" w:hAnsi="Times New Roman"/>
                <w:color w:val="000000"/>
                <w:spacing w:val="-10"/>
                <w:sz w:val="24"/>
              </w:rPr>
            </w:pPr>
            <w:r>
              <w:rPr>
                <w:rFonts w:ascii="Times New Roman" w:hAnsi="Times New Roman"/>
                <w:color w:val="000000"/>
                <w:spacing w:val="-10"/>
                <w:sz w:val="24"/>
              </w:rPr>
              <w:t>284.00</w:t>
            </w:r>
          </w:p>
        </w:tc>
      </w:tr>
    </w:tbl>
    <w:p w:rsidR="00852B40" w:rsidRPr="00852B40" w:rsidRDefault="00852B40" w:rsidP="00852B40">
      <w:pPr>
        <w:jc w:val="center"/>
      </w:pPr>
      <w:r>
        <w:t>Page No.347</w:t>
      </w:r>
    </w:p>
    <w:p w:rsidR="00D0507F" w:rsidRDefault="00D0507F" w:rsidP="00D0507F">
      <w:pPr>
        <w:rPr>
          <w:rFonts w:ascii="Times New Roman" w:hAnsi="Times New Roman"/>
          <w:color w:val="000000"/>
          <w:sz w:val="24"/>
        </w:rPr>
      </w:pPr>
    </w:p>
    <w:tbl>
      <w:tblPr>
        <w:tblW w:w="0" w:type="auto"/>
        <w:tblInd w:w="23" w:type="dxa"/>
        <w:tblLayout w:type="fixed"/>
        <w:tblCellMar>
          <w:left w:w="0" w:type="dxa"/>
          <w:right w:w="0" w:type="dxa"/>
        </w:tblCellMar>
        <w:tblLook w:val="0000"/>
      </w:tblPr>
      <w:tblGrid>
        <w:gridCol w:w="750"/>
        <w:gridCol w:w="1088"/>
        <w:gridCol w:w="5242"/>
        <w:gridCol w:w="1043"/>
        <w:gridCol w:w="1537"/>
      </w:tblGrid>
      <w:tr w:rsidR="00D0507F" w:rsidTr="004D2427">
        <w:trPr>
          <w:trHeight w:hRule="exact" w:val="690"/>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Item</w:t>
            </w:r>
            <w:r>
              <w:rPr>
                <w:rStyle w:val="CharacterStyle2"/>
                <w:b w:val="0"/>
                <w:bCs w:val="0"/>
                <w:spacing w:val="-10"/>
              </w:rPr>
              <w:br/>
              <w:t>No.</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Description</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IInit</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b w:val="0"/>
                <w:bCs w:val="0"/>
                <w:spacing w:val="-6"/>
              </w:rPr>
            </w:pPr>
            <w:r>
              <w:rPr>
                <w:rStyle w:val="CharacterStyle2"/>
                <w:b w:val="0"/>
                <w:bCs w:val="0"/>
                <w:spacing w:val="-6"/>
              </w:rPr>
              <w:t>Rate (in Rs.)</w:t>
            </w:r>
          </w:p>
        </w:tc>
      </w:tr>
      <w:tr w:rsidR="00D0507F" w:rsidTr="004D2427">
        <w:trPr>
          <w:trHeight w:hRule="exact" w:val="278"/>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r>
      <w:tr w:rsidR="00D0507F" w:rsidTr="004D2427">
        <w:trPr>
          <w:trHeight w:hRule="exact" w:val="46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90"/>
              <w:rPr>
                <w:rStyle w:val="CharacterStyle1"/>
                <w:b w:val="0"/>
                <w:bCs/>
                <w:spacing w:val="-14"/>
              </w:rPr>
            </w:pPr>
            <w:r>
              <w:rPr>
                <w:rStyle w:val="CharacterStyle1"/>
                <w:b w:val="0"/>
                <w:bCs/>
                <w:spacing w:val="-14"/>
              </w:rPr>
              <w:t>19334</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12"/>
              <w:rPr>
                <w:rStyle w:val="CharacterStyle1"/>
                <w:b w:val="0"/>
                <w:bCs/>
                <w:spacing w:val="-4"/>
              </w:rPr>
            </w:pPr>
            <w:r>
              <w:rPr>
                <w:rStyle w:val="CharacterStyle1"/>
                <w:b w:val="0"/>
                <w:bCs/>
                <w:spacing w:val="-4"/>
              </w:rPr>
              <w:t>230 = dia (ball round SW pipe)</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Metre</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412"/>
              <w:rPr>
                <w:rStyle w:val="CharacterStyle1"/>
                <w:b w:val="0"/>
                <w:bCs/>
                <w:spacing w:val="-10"/>
              </w:rPr>
            </w:pPr>
            <w:r>
              <w:rPr>
                <w:rStyle w:val="CharacterStyle1"/>
                <w:b w:val="0"/>
                <w:bCs/>
                <w:spacing w:val="-10"/>
              </w:rPr>
              <w:t>386.00</w:t>
            </w:r>
          </w:p>
        </w:tc>
      </w:tr>
      <w:tr w:rsidR="00D0507F" w:rsidTr="004D2427">
        <w:trPr>
          <w:cantSplit/>
          <w:trHeight w:hRule="exact" w:val="195"/>
        </w:trPr>
        <w:tc>
          <w:tcPr>
            <w:tcW w:w="750" w:type="dxa"/>
            <w:vMerge w:val="restart"/>
            <w:tcBorders>
              <w:top w:val="single" w:sz="6" w:space="0" w:color="auto"/>
              <w:left w:val="single" w:sz="6" w:space="0" w:color="auto"/>
              <w:bottom w:val="nil"/>
              <w:right w:val="single" w:sz="6" w:space="0" w:color="auto"/>
            </w:tcBorders>
          </w:tcPr>
          <w:p w:rsidR="00D0507F" w:rsidRDefault="00D0507F" w:rsidP="004D2427">
            <w:pPr>
              <w:pStyle w:val="Style1"/>
              <w:kinsoku w:val="0"/>
              <w:autoSpaceDE/>
              <w:autoSpaceDN/>
              <w:rPr>
                <w:rStyle w:val="CharacterStyle2"/>
              </w:rPr>
            </w:pPr>
          </w:p>
        </w:tc>
        <w:tc>
          <w:tcPr>
            <w:tcW w:w="1088" w:type="dxa"/>
            <w:vMerge w:val="restart"/>
            <w:tcBorders>
              <w:top w:val="single" w:sz="6" w:space="0" w:color="auto"/>
              <w:left w:val="single" w:sz="6" w:space="0" w:color="auto"/>
              <w:bottom w:val="nil"/>
              <w:right w:val="single" w:sz="6" w:space="0" w:color="auto"/>
            </w:tcBorders>
          </w:tcPr>
          <w:p w:rsidR="00D0507F" w:rsidRDefault="00D0507F" w:rsidP="004D2427">
            <w:pPr>
              <w:pStyle w:val="Style2"/>
              <w:kinsoku w:val="0"/>
              <w:autoSpaceDE/>
              <w:autoSpaceDN/>
              <w:ind w:left="90"/>
              <w:rPr>
                <w:rStyle w:val="CharacterStyle1"/>
                <w:b w:val="0"/>
                <w:bCs/>
                <w:spacing w:val="-10"/>
              </w:rPr>
            </w:pPr>
            <w:r>
              <w:rPr>
                <w:rStyle w:val="CharacterStyle1"/>
                <w:b w:val="0"/>
                <w:bCs/>
                <w:spacing w:val="-10"/>
              </w:rPr>
              <w:t>19.33,5</w:t>
            </w:r>
          </w:p>
        </w:tc>
        <w:tc>
          <w:tcPr>
            <w:tcW w:w="5242" w:type="dxa"/>
            <w:vMerge w:val="restart"/>
            <w:tcBorders>
              <w:top w:val="single" w:sz="6" w:space="0" w:color="auto"/>
              <w:left w:val="single" w:sz="6" w:space="0" w:color="auto"/>
              <w:bottom w:val="nil"/>
              <w:right w:val="single" w:sz="6" w:space="0" w:color="auto"/>
            </w:tcBorders>
          </w:tcPr>
          <w:p w:rsidR="00D0507F" w:rsidRDefault="00D0507F" w:rsidP="004D2427">
            <w:pPr>
              <w:pStyle w:val="Style2"/>
              <w:kinsoku w:val="0"/>
              <w:autoSpaceDE/>
              <w:autoSpaceDN/>
              <w:ind w:left="112"/>
              <w:rPr>
                <w:rStyle w:val="CharacterStyle1"/>
                <w:b w:val="0"/>
                <w:bCs/>
                <w:spacing w:val="-14"/>
              </w:rPr>
            </w:pPr>
            <w:r>
              <w:rPr>
                <w:rStyle w:val="CharacterStyle1"/>
                <w:b w:val="0"/>
                <w:bCs/>
                <w:spacing w:val="-14"/>
              </w:rPr>
              <w:t>2_50 mm dia (half round SW pipe)</w:t>
            </w:r>
          </w:p>
        </w:tc>
        <w:tc>
          <w:tcPr>
            <w:tcW w:w="1043" w:type="dxa"/>
            <w:vMerge w:val="restart"/>
            <w:tcBorders>
              <w:top w:val="single" w:sz="6" w:space="0" w:color="auto"/>
              <w:left w:val="single" w:sz="6" w:space="0" w:color="auto"/>
              <w:bottom w:val="nil"/>
              <w:right w:val="single" w:sz="6" w:space="0" w:color="auto"/>
            </w:tcBorders>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metre</w:t>
            </w:r>
          </w:p>
        </w:tc>
        <w:tc>
          <w:tcPr>
            <w:tcW w:w="1537" w:type="dxa"/>
            <w:tcBorders>
              <w:top w:val="single" w:sz="6" w:space="0" w:color="auto"/>
              <w:left w:val="single" w:sz="6" w:space="0" w:color="auto"/>
              <w:bottom w:val="single" w:sz="6" w:space="0" w:color="auto"/>
              <w:right w:val="single" w:sz="6" w:space="0" w:color="auto"/>
            </w:tcBorders>
            <w:vAlign w:val="center"/>
          </w:tcPr>
          <w:p w:rsidR="00D0507F" w:rsidRDefault="00D0507F" w:rsidP="004D2427">
            <w:pPr>
              <w:pStyle w:val="Style2"/>
              <w:kinsoku w:val="0"/>
              <w:autoSpaceDE/>
              <w:autoSpaceDN/>
              <w:ind w:left="412"/>
              <w:rPr>
                <w:rStyle w:val="CharacterStyle1"/>
                <w:b w:val="0"/>
                <w:bCs/>
                <w:spacing w:val="-10"/>
              </w:rPr>
            </w:pPr>
            <w:r>
              <w:rPr>
                <w:rStyle w:val="CharacterStyle1"/>
                <w:b w:val="0"/>
                <w:bCs/>
                <w:spacing w:val="-10"/>
              </w:rPr>
              <w:t>422 00</w:t>
            </w:r>
          </w:p>
        </w:tc>
      </w:tr>
      <w:tr w:rsidR="00D0507F" w:rsidTr="004D2427">
        <w:trPr>
          <w:cantSplit/>
          <w:trHeight w:hRule="exact" w:val="270"/>
        </w:trPr>
        <w:tc>
          <w:tcPr>
            <w:tcW w:w="750" w:type="dxa"/>
            <w:vMerge/>
            <w:tcBorders>
              <w:top w:val="nil"/>
              <w:left w:val="single" w:sz="6" w:space="0" w:color="auto"/>
              <w:bottom w:val="single" w:sz="6" w:space="0" w:color="auto"/>
              <w:right w:val="single" w:sz="6" w:space="0" w:color="auto"/>
            </w:tcBorders>
          </w:tcPr>
          <w:p w:rsidR="00D0507F" w:rsidRDefault="00D0507F" w:rsidP="004D2427">
            <w:pPr>
              <w:rPr>
                <w:rStyle w:val="CharacterStyle1"/>
                <w:spacing w:val="-10"/>
              </w:rPr>
            </w:pPr>
          </w:p>
        </w:tc>
        <w:tc>
          <w:tcPr>
            <w:tcW w:w="1088" w:type="dxa"/>
            <w:vMerge/>
            <w:tcBorders>
              <w:top w:val="nil"/>
              <w:left w:val="single" w:sz="6" w:space="0" w:color="auto"/>
              <w:bottom w:val="single" w:sz="6" w:space="0" w:color="auto"/>
              <w:right w:val="single" w:sz="6" w:space="0" w:color="auto"/>
            </w:tcBorders>
          </w:tcPr>
          <w:p w:rsidR="00D0507F" w:rsidRDefault="00D0507F" w:rsidP="004D2427">
            <w:pPr>
              <w:rPr>
                <w:rStyle w:val="CharacterStyle1"/>
                <w:spacing w:val="-10"/>
              </w:rPr>
            </w:pPr>
          </w:p>
        </w:tc>
        <w:tc>
          <w:tcPr>
            <w:tcW w:w="5242" w:type="dxa"/>
            <w:vMerge/>
            <w:tcBorders>
              <w:top w:val="nil"/>
              <w:left w:val="single" w:sz="6" w:space="0" w:color="auto"/>
              <w:bottom w:val="single" w:sz="6" w:space="0" w:color="auto"/>
              <w:right w:val="single" w:sz="6" w:space="0" w:color="auto"/>
            </w:tcBorders>
          </w:tcPr>
          <w:p w:rsidR="00D0507F" w:rsidRDefault="00D0507F" w:rsidP="004D2427">
            <w:pPr>
              <w:rPr>
                <w:rStyle w:val="CharacterStyle1"/>
                <w:spacing w:val="-10"/>
              </w:rPr>
            </w:pPr>
          </w:p>
        </w:tc>
        <w:tc>
          <w:tcPr>
            <w:tcW w:w="1043" w:type="dxa"/>
            <w:vMerge/>
            <w:tcBorders>
              <w:top w:val="nil"/>
              <w:left w:val="single" w:sz="6" w:space="0" w:color="auto"/>
              <w:bottom w:val="single" w:sz="6" w:space="0" w:color="auto"/>
              <w:right w:val="single" w:sz="6" w:space="0" w:color="auto"/>
            </w:tcBorders>
          </w:tcPr>
          <w:p w:rsidR="00D0507F" w:rsidRDefault="00D0507F" w:rsidP="004D2427">
            <w:pPr>
              <w:rPr>
                <w:rStyle w:val="CharacterStyle1"/>
                <w:spacing w:val="-10"/>
              </w:rPr>
            </w:pP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r>
      <w:tr w:rsidR="00D0507F" w:rsidTr="004D2427">
        <w:trPr>
          <w:trHeight w:hRule="exact" w:val="390"/>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90"/>
              <w:rPr>
                <w:rStyle w:val="CharacterStyle1"/>
                <w:b w:val="0"/>
                <w:bCs/>
                <w:spacing w:val="-10"/>
              </w:rPr>
            </w:pPr>
            <w:r>
              <w:rPr>
                <w:rStyle w:val="CharacterStyle1"/>
                <w:b w:val="0"/>
                <w:bCs/>
                <w:spacing w:val="-10"/>
              </w:rPr>
              <w:t>19.33,6</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12"/>
              <w:rPr>
                <w:rStyle w:val="CharacterStyle1"/>
                <w:b w:val="0"/>
                <w:bCs/>
                <w:spacing w:val="-10"/>
              </w:rPr>
            </w:pPr>
            <w:r>
              <w:rPr>
                <w:rStyle w:val="CharacterStyle1"/>
                <w:b w:val="0"/>
                <w:bCs/>
                <w:spacing w:val="-10"/>
              </w:rPr>
              <w:t>300 mm dia (holt round SW pipe)</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metre</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412"/>
              <w:rPr>
                <w:rStyle w:val="CharacterStyle1"/>
                <w:b w:val="0"/>
                <w:bCs/>
                <w:spacing w:val="-10"/>
              </w:rPr>
            </w:pPr>
            <w:r>
              <w:rPr>
                <w:rStyle w:val="CharacterStyle1"/>
                <w:b w:val="0"/>
                <w:bCs/>
                <w:spacing w:val="-10"/>
              </w:rPr>
              <w:t>552,00</w:t>
            </w:r>
          </w:p>
        </w:tc>
      </w:tr>
      <w:tr w:rsidR="00D0507F" w:rsidTr="004D2427">
        <w:trPr>
          <w:trHeight w:hRule="exact" w:val="1230"/>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386"/>
              </w:tabs>
              <w:kinsoku w:val="0"/>
              <w:autoSpaceDE/>
              <w:autoSpaceDN/>
              <w:rPr>
                <w:rStyle w:val="CharacterStyle1"/>
                <w:b w:val="0"/>
                <w:bCs/>
                <w:spacing w:val="-10"/>
              </w:rPr>
            </w:pPr>
            <w:r>
              <w:rPr>
                <w:rStyle w:val="CharacterStyle1"/>
                <w:b w:val="0"/>
                <w:bCs/>
                <w:spacing w:val="-10"/>
              </w:rPr>
              <w:t>19.34</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ind w:left="108" w:right="108"/>
              <w:jc w:val="both"/>
              <w:rPr>
                <w:rStyle w:val="CharacterStyle2"/>
                <w:b w:val="0"/>
                <w:bCs w:val="0"/>
                <w:spacing w:val="-10"/>
              </w:rPr>
            </w:pPr>
            <w:r>
              <w:rPr>
                <w:rStyle w:val="CharacterStyle2"/>
                <w:b w:val="0"/>
                <w:bCs w:val="0"/>
                <w:spacing w:val="-14"/>
              </w:rPr>
              <w:t xml:space="preserve">Providing and laying half round RCC pipes class (light duty) with </w:t>
            </w:r>
            <w:r>
              <w:rPr>
                <w:rStyle w:val="CharacterStyle2"/>
                <w:b w:val="0"/>
                <w:bCs w:val="0"/>
              </w:rPr>
              <w:t xml:space="preserve">collars jointed with stiff mixture of cement mortar in the </w:t>
            </w:r>
            <w:r>
              <w:rPr>
                <w:rStyle w:val="CharacterStyle2"/>
                <w:b w:val="0"/>
                <w:bCs w:val="0"/>
                <w:spacing w:val="-6"/>
              </w:rPr>
              <w:t xml:space="preserve">propoition of 1:2 (1 cement: 2 sand) including testing of joints </w:t>
            </w:r>
            <w:r>
              <w:rPr>
                <w:rStyle w:val="CharacterStyle2"/>
                <w:b w:val="0"/>
                <w:bCs w:val="0"/>
                <w:spacing w:val="-10"/>
              </w:rPr>
              <w:t>etc. complete : Excavation to be paid seperataly</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r>
      <w:tr w:rsidR="00D0507F" w:rsidTr="004D2427">
        <w:trPr>
          <w:trHeight w:hRule="exact" w:val="375"/>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vAlign w:val="center"/>
          </w:tcPr>
          <w:p w:rsidR="00D0507F" w:rsidRDefault="00D0507F" w:rsidP="004D2427">
            <w:pPr>
              <w:pStyle w:val="Style2"/>
              <w:kinsoku w:val="0"/>
              <w:autoSpaceDE/>
              <w:autoSpaceDN/>
              <w:ind w:left="90"/>
              <w:rPr>
                <w:rStyle w:val="CharacterStyle1"/>
                <w:b w:val="0"/>
                <w:bCs/>
                <w:spacing w:val="-10"/>
              </w:rPr>
            </w:pPr>
            <w:r>
              <w:rPr>
                <w:rStyle w:val="CharacterStyle1"/>
                <w:b w:val="0"/>
                <w:bCs/>
                <w:spacing w:val="-10"/>
              </w:rPr>
              <w:t>19.34.1</w:t>
            </w:r>
          </w:p>
        </w:tc>
        <w:tc>
          <w:tcPr>
            <w:tcW w:w="5242" w:type="dxa"/>
            <w:tcBorders>
              <w:top w:val="single" w:sz="6" w:space="0" w:color="auto"/>
              <w:left w:val="single" w:sz="6" w:space="0" w:color="auto"/>
              <w:bottom w:val="single" w:sz="6" w:space="0" w:color="auto"/>
              <w:right w:val="single" w:sz="6" w:space="0" w:color="auto"/>
            </w:tcBorders>
            <w:vAlign w:val="center"/>
          </w:tcPr>
          <w:p w:rsidR="00D0507F" w:rsidRDefault="00D0507F" w:rsidP="004D2427">
            <w:pPr>
              <w:pStyle w:val="Style2"/>
              <w:kinsoku w:val="0"/>
              <w:autoSpaceDE/>
              <w:autoSpaceDN/>
              <w:ind w:left="112"/>
              <w:rPr>
                <w:rStyle w:val="CharacterStyle1"/>
                <w:b w:val="0"/>
                <w:bCs/>
                <w:spacing w:val="-10"/>
              </w:rPr>
            </w:pPr>
            <w:r>
              <w:rPr>
                <w:rStyle w:val="CharacterStyle1"/>
                <w:b w:val="0"/>
                <w:bCs/>
                <w:spacing w:val="-10"/>
              </w:rPr>
              <w:t>100 mm dia. Half round R.C.C. pipe</w:t>
            </w:r>
          </w:p>
        </w:tc>
        <w:tc>
          <w:tcPr>
            <w:tcW w:w="1043" w:type="dxa"/>
            <w:tcBorders>
              <w:top w:val="single" w:sz="6" w:space="0" w:color="auto"/>
              <w:left w:val="single" w:sz="6" w:space="0" w:color="auto"/>
              <w:bottom w:val="single" w:sz="6" w:space="0" w:color="auto"/>
              <w:right w:val="single" w:sz="6" w:space="0" w:color="auto"/>
            </w:tcBorders>
            <w:vAlign w:val="center"/>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metre</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412"/>
              <w:rPr>
                <w:rStyle w:val="CharacterStyle1"/>
                <w:b w:val="0"/>
                <w:bCs/>
                <w:spacing w:val="-10"/>
              </w:rPr>
            </w:pPr>
            <w:r>
              <w:rPr>
                <w:rStyle w:val="CharacterStyle1"/>
                <w:b w:val="0"/>
                <w:bCs/>
                <w:spacing w:val="-10"/>
              </w:rPr>
              <w:t>196,00</w:t>
            </w:r>
          </w:p>
        </w:tc>
      </w:tr>
      <w:tr w:rsidR="00D0507F" w:rsidTr="004D2427">
        <w:trPr>
          <w:trHeight w:hRule="exact" w:val="322"/>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vAlign w:val="center"/>
          </w:tcPr>
          <w:p w:rsidR="00D0507F" w:rsidRDefault="00D0507F" w:rsidP="004D2427">
            <w:pPr>
              <w:pStyle w:val="Style2"/>
              <w:kinsoku w:val="0"/>
              <w:autoSpaceDE/>
              <w:autoSpaceDN/>
              <w:ind w:left="90"/>
              <w:rPr>
                <w:rStyle w:val="CharacterStyle1"/>
                <w:b w:val="0"/>
                <w:bCs/>
                <w:spacing w:val="10"/>
              </w:rPr>
            </w:pPr>
            <w:r>
              <w:rPr>
                <w:rStyle w:val="CharacterStyle1"/>
                <w:b w:val="0"/>
                <w:bCs/>
                <w:spacing w:val="10"/>
              </w:rPr>
              <w:t>19342</w:t>
            </w:r>
          </w:p>
        </w:tc>
        <w:tc>
          <w:tcPr>
            <w:tcW w:w="5242" w:type="dxa"/>
            <w:tcBorders>
              <w:top w:val="single" w:sz="6" w:space="0" w:color="auto"/>
              <w:left w:val="single" w:sz="6" w:space="0" w:color="auto"/>
              <w:bottom w:val="single" w:sz="6" w:space="0" w:color="auto"/>
              <w:right w:val="single" w:sz="6" w:space="0" w:color="auto"/>
            </w:tcBorders>
            <w:vAlign w:val="center"/>
          </w:tcPr>
          <w:p w:rsidR="00D0507F" w:rsidRDefault="00D0507F" w:rsidP="004D2427">
            <w:pPr>
              <w:pStyle w:val="Style2"/>
              <w:kinsoku w:val="0"/>
              <w:autoSpaceDE/>
              <w:autoSpaceDN/>
              <w:ind w:left="112"/>
              <w:rPr>
                <w:rStyle w:val="CharacterStyle1"/>
                <w:b w:val="0"/>
                <w:bCs/>
                <w:spacing w:val="-12"/>
              </w:rPr>
            </w:pPr>
            <w:r>
              <w:rPr>
                <w:rStyle w:val="CharacterStyle1"/>
                <w:b w:val="0"/>
                <w:bCs/>
                <w:spacing w:val="-12"/>
              </w:rPr>
              <w:t>150 mm dia. Half round R_C.C. pipe</w:t>
            </w:r>
          </w:p>
        </w:tc>
        <w:tc>
          <w:tcPr>
            <w:tcW w:w="1043" w:type="dxa"/>
            <w:tcBorders>
              <w:top w:val="single" w:sz="6" w:space="0" w:color="auto"/>
              <w:left w:val="single" w:sz="6" w:space="0" w:color="auto"/>
              <w:bottom w:val="single" w:sz="6" w:space="0" w:color="auto"/>
              <w:right w:val="single" w:sz="6" w:space="0" w:color="auto"/>
            </w:tcBorders>
            <w:vAlign w:val="center"/>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metre</w:t>
            </w:r>
          </w:p>
        </w:tc>
        <w:tc>
          <w:tcPr>
            <w:tcW w:w="1537" w:type="dxa"/>
            <w:tcBorders>
              <w:top w:val="single" w:sz="6" w:space="0" w:color="auto"/>
              <w:left w:val="single" w:sz="6" w:space="0" w:color="auto"/>
              <w:bottom w:val="single" w:sz="6" w:space="0" w:color="auto"/>
              <w:right w:val="single" w:sz="6" w:space="0" w:color="auto"/>
            </w:tcBorders>
            <w:vAlign w:val="center"/>
          </w:tcPr>
          <w:p w:rsidR="00D0507F" w:rsidRDefault="00D0507F" w:rsidP="004D2427">
            <w:pPr>
              <w:pStyle w:val="Style2"/>
              <w:kinsoku w:val="0"/>
              <w:autoSpaceDE/>
              <w:autoSpaceDN/>
              <w:ind w:left="412"/>
              <w:rPr>
                <w:rStyle w:val="CharacterStyle1"/>
                <w:b w:val="0"/>
                <w:bCs/>
                <w:spacing w:val="-10"/>
              </w:rPr>
            </w:pPr>
            <w:r>
              <w:rPr>
                <w:rStyle w:val="CharacterStyle1"/>
                <w:b w:val="0"/>
                <w:bCs/>
                <w:spacing w:val="-10"/>
              </w:rPr>
              <w:t>233.00</w:t>
            </w:r>
          </w:p>
        </w:tc>
      </w:tr>
      <w:tr w:rsidR="00D0507F" w:rsidTr="004D2427">
        <w:trPr>
          <w:trHeight w:hRule="exact" w:val="383"/>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90"/>
              <w:rPr>
                <w:rStyle w:val="CharacterStyle1"/>
                <w:b w:val="0"/>
                <w:bCs/>
                <w:spacing w:val="-10"/>
              </w:rPr>
            </w:pPr>
            <w:r>
              <w:rPr>
                <w:rStyle w:val="CharacterStyle1"/>
                <w:b w:val="0"/>
                <w:bCs/>
                <w:spacing w:val="-10"/>
              </w:rPr>
              <w:t>19.34.3</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12"/>
              <w:rPr>
                <w:rStyle w:val="CharacterStyle1"/>
                <w:b w:val="0"/>
                <w:bCs/>
                <w:spacing w:val="-10"/>
              </w:rPr>
            </w:pPr>
            <w:r>
              <w:rPr>
                <w:rStyle w:val="CharacterStyle1"/>
                <w:b w:val="0"/>
                <w:bCs/>
                <w:spacing w:val="-10"/>
              </w:rPr>
              <w:t>250 rem dia. Half mind R.C.C. pipe</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mane</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412"/>
              <w:rPr>
                <w:rStyle w:val="CharacterStyle1"/>
                <w:b w:val="0"/>
                <w:bCs/>
                <w:spacing w:val="-10"/>
              </w:rPr>
            </w:pPr>
            <w:r>
              <w:rPr>
                <w:rStyle w:val="CharacterStyle1"/>
                <w:b w:val="0"/>
                <w:bCs/>
                <w:spacing w:val="-10"/>
              </w:rPr>
              <w:t>315.00</w:t>
            </w:r>
          </w:p>
        </w:tc>
      </w:tr>
      <w:tr w:rsidR="00D0507F" w:rsidTr="004D2427">
        <w:trPr>
          <w:trHeight w:hRule="exact" w:val="412"/>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rPr>
            </w:pPr>
          </w:p>
        </w:tc>
        <w:tc>
          <w:tcPr>
            <w:tcW w:w="1088"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90"/>
              <w:rPr>
                <w:rStyle w:val="CharacterStyle1"/>
                <w:b w:val="0"/>
                <w:bCs/>
                <w:spacing w:val="-10"/>
              </w:rPr>
            </w:pPr>
            <w:r>
              <w:rPr>
                <w:rStyle w:val="CharacterStyle1"/>
                <w:b w:val="0"/>
                <w:bCs/>
                <w:spacing w:val="-10"/>
              </w:rPr>
              <w:t>19.344</w:t>
            </w:r>
          </w:p>
        </w:tc>
        <w:tc>
          <w:tcPr>
            <w:tcW w:w="5242"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112"/>
              <w:rPr>
                <w:rStyle w:val="CharacterStyle1"/>
                <w:b w:val="0"/>
                <w:bCs/>
                <w:spacing w:val="-10"/>
              </w:rPr>
            </w:pPr>
            <w:r>
              <w:rPr>
                <w:rStyle w:val="CharacterStyle1"/>
                <w:b w:val="0"/>
                <w:bCs/>
                <w:spacing w:val="-10"/>
              </w:rPr>
              <w:t>300 rem dia. Half mind R.C.C. pipe</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niche</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412"/>
              <w:rPr>
                <w:rStyle w:val="CharacterStyle1"/>
                <w:b w:val="0"/>
                <w:bCs/>
                <w:spacing w:val="-10"/>
              </w:rPr>
            </w:pPr>
            <w:r>
              <w:rPr>
                <w:rStyle w:val="CharacterStyle1"/>
                <w:b w:val="0"/>
                <w:bCs/>
                <w:spacing w:val="-10"/>
              </w:rPr>
              <w:t>387.00</w:t>
            </w:r>
          </w:p>
        </w:tc>
      </w:tr>
      <w:tr w:rsidR="00D0507F" w:rsidTr="004D2427">
        <w:trPr>
          <w:trHeight w:hRule="exact" w:val="630"/>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386"/>
              </w:tabs>
              <w:kinsoku w:val="0"/>
              <w:autoSpaceDE/>
              <w:autoSpaceDN/>
              <w:rPr>
                <w:rStyle w:val="CharacterStyle1"/>
                <w:b w:val="0"/>
                <w:bCs/>
                <w:spacing w:val="-10"/>
              </w:rPr>
            </w:pPr>
            <w:r>
              <w:rPr>
                <w:rStyle w:val="CharacterStyle1"/>
                <w:b w:val="0"/>
                <w:bCs/>
                <w:spacing w:val="-10"/>
              </w:rPr>
              <w:t>19.35</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right="108"/>
              <w:rPr>
                <w:rStyle w:val="CharacterStyle1"/>
                <w:b w:val="0"/>
                <w:bCs/>
              </w:rPr>
            </w:pPr>
            <w:r>
              <w:rPr>
                <w:rStyle w:val="CharacterStyle1"/>
                <w:b w:val="0"/>
                <w:bCs/>
                <w:spacing w:val="-7"/>
              </w:rPr>
              <w:t xml:space="preserve">Dechict for not provide Cl. manhole cover with frame for item </w:t>
            </w:r>
            <w:r>
              <w:rPr>
                <w:rStyle w:val="CharacterStyle1"/>
                <w:b w:val="0"/>
                <w:bCs/>
              </w:rPr>
              <w:t>No. 19,9.1,1 &amp; 19.9.12</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412"/>
              <w:rPr>
                <w:rStyle w:val="CharacterStyle1"/>
                <w:b w:val="0"/>
                <w:bCs/>
                <w:spacing w:val="-10"/>
              </w:rPr>
            </w:pPr>
            <w:r>
              <w:rPr>
                <w:rStyle w:val="CharacterStyle1"/>
                <w:b w:val="0"/>
                <w:bCs/>
                <w:spacing w:val="-10"/>
              </w:rPr>
              <w:t>1975.00</w:t>
            </w:r>
          </w:p>
        </w:tc>
      </w:tr>
      <w:tr w:rsidR="00D0507F" w:rsidTr="004D2427">
        <w:trPr>
          <w:trHeight w:hRule="exact" w:val="638"/>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386"/>
              </w:tabs>
              <w:kinsoku w:val="0"/>
              <w:autoSpaceDE/>
              <w:autoSpaceDN/>
              <w:rPr>
                <w:rStyle w:val="CharacterStyle1"/>
                <w:b w:val="0"/>
                <w:bCs/>
                <w:spacing w:val="-10"/>
              </w:rPr>
            </w:pPr>
            <w:r>
              <w:rPr>
                <w:rStyle w:val="CharacterStyle1"/>
                <w:b w:val="0"/>
                <w:bCs/>
                <w:spacing w:val="-10"/>
              </w:rPr>
              <w:t>19.36</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right="108"/>
              <w:rPr>
                <w:rStyle w:val="CharacterStyle1"/>
                <w:b w:val="0"/>
                <w:bCs/>
                <w:spacing w:val="2"/>
              </w:rPr>
            </w:pPr>
            <w:r>
              <w:rPr>
                <w:rStyle w:val="CharacterStyle1"/>
                <w:b w:val="0"/>
                <w:bCs/>
                <w:spacing w:val="-6"/>
              </w:rPr>
              <w:t xml:space="preserve">Dedua for not provide CI. manhole cover with frame for item </w:t>
            </w:r>
            <w:r>
              <w:rPr>
                <w:rStyle w:val="CharacterStyle1"/>
                <w:b w:val="0"/>
                <w:bCs/>
                <w:spacing w:val="2"/>
              </w:rPr>
              <w:t>No. 19.92.1 &amp; 19.9.22</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412"/>
              <w:rPr>
                <w:rStyle w:val="CharacterStyle1"/>
                <w:b w:val="0"/>
                <w:bCs/>
                <w:spacing w:val="-10"/>
              </w:rPr>
            </w:pPr>
            <w:r>
              <w:rPr>
                <w:rStyle w:val="CharacterStyle1"/>
                <w:b w:val="0"/>
                <w:bCs/>
                <w:spacing w:val="-10"/>
              </w:rPr>
              <w:t>6185.00</w:t>
            </w:r>
          </w:p>
        </w:tc>
      </w:tr>
      <w:tr w:rsidR="00D0507F" w:rsidTr="004D2427">
        <w:trPr>
          <w:trHeight w:hRule="exact" w:val="630"/>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1935</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right="108"/>
              <w:rPr>
                <w:rStyle w:val="CharacterStyle1"/>
                <w:b w:val="0"/>
                <w:bCs/>
              </w:rPr>
            </w:pPr>
            <w:r>
              <w:rPr>
                <w:rStyle w:val="CharacterStyle1"/>
                <w:b w:val="0"/>
                <w:bCs/>
                <w:spacing w:val="-8"/>
              </w:rPr>
              <w:t xml:space="preserve">Deduct for not provide C.I. manhole cover with frame for item </w:t>
            </w:r>
            <w:r>
              <w:rPr>
                <w:rStyle w:val="CharacterStyle1"/>
                <w:b w:val="0"/>
                <w:bCs/>
              </w:rPr>
              <w:t>No. 19.9.3.1 &amp; 19.9.32</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ind w:right="352"/>
              <w:jc w:val="right"/>
              <w:rPr>
                <w:rStyle w:val="CharacterStyle2"/>
                <w:b w:val="0"/>
                <w:bCs w:val="0"/>
                <w:spacing w:val="-10"/>
              </w:rPr>
            </w:pPr>
            <w:r>
              <w:rPr>
                <w:rStyle w:val="CharacterStyle2"/>
                <w:b w:val="0"/>
                <w:bCs w:val="0"/>
                <w:spacing w:val="-10"/>
              </w:rPr>
              <w:t>10454.00</w:t>
            </w:r>
          </w:p>
        </w:tc>
      </w:tr>
      <w:tr w:rsidR="00D0507F" w:rsidTr="004D2427">
        <w:trPr>
          <w:trHeight w:hRule="exact" w:val="1740"/>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386"/>
              </w:tabs>
              <w:kinsoku w:val="0"/>
              <w:autoSpaceDE/>
              <w:autoSpaceDN/>
              <w:rPr>
                <w:rStyle w:val="CharacterStyle1"/>
                <w:b w:val="0"/>
                <w:bCs/>
                <w:spacing w:val="-10"/>
              </w:rPr>
            </w:pPr>
            <w:r>
              <w:rPr>
                <w:rStyle w:val="CharacterStyle1"/>
                <w:b w:val="0"/>
                <w:bCs/>
                <w:spacing w:val="-10"/>
              </w:rPr>
              <w:t>19.36</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ind w:left="108" w:right="108"/>
              <w:jc w:val="both"/>
              <w:rPr>
                <w:rStyle w:val="CharacterStyle2"/>
                <w:b w:val="0"/>
                <w:bCs w:val="0"/>
                <w:spacing w:val="-4"/>
              </w:rPr>
            </w:pPr>
            <w:r>
              <w:rPr>
                <w:rStyle w:val="CharacterStyle2"/>
                <w:b w:val="0"/>
                <w:bCs w:val="0"/>
                <w:spacing w:val="-11"/>
              </w:rPr>
              <w:t xml:space="preserve">Providing &amp; Fixing of Precast RCC drain cover of size 600x450 </w:t>
            </w:r>
            <w:r>
              <w:rPr>
                <w:rStyle w:val="CharacterStyle2"/>
                <w:b w:val="0"/>
                <w:bCs w:val="0"/>
                <w:spacing w:val="-10"/>
              </w:rPr>
              <w:t xml:space="preserve">x7Omm (thielmess) with 4 holes, mararfactured by using M-30 </w:t>
            </w:r>
            <w:r>
              <w:rPr>
                <w:rStyle w:val="CharacterStyle2"/>
                <w:b w:val="0"/>
                <w:bCs w:val="0"/>
                <w:spacing w:val="-3"/>
              </w:rPr>
              <w:t xml:space="preserve">grade of concrete rcinfnrced with 8mm dis Tor Steel 40130= </w:t>
            </w:r>
            <w:r>
              <w:rPr>
                <w:rStyle w:val="CharacterStyle2"/>
                <w:b w:val="0"/>
                <w:bCs w:val="0"/>
                <w:spacing w:val="-10"/>
              </w:rPr>
              <w:t xml:space="preserve">c/c both ways, manufactured by vibro compaction process using joint less FRP moulds, so at to achieve &amp;buttering finish cm five </w:t>
            </w:r>
            <w:r>
              <w:rPr>
                <w:rStyle w:val="CharacterStyle2"/>
                <w:b w:val="0"/>
                <w:bCs w:val="0"/>
                <w:spacing w:val="-4"/>
              </w:rPr>
              <w:t>faces</w:t>
            </w:r>
            <w:r>
              <w:rPr>
                <w:rStyle w:val="CharacterStyle2"/>
                <w:b w:val="0"/>
                <w:bCs w:val="0"/>
                <w:color w:val="FFFFFF"/>
                <w:spacing w:val="6"/>
                <w:vertAlign w:val="superscript"/>
              </w:rPr>
              <w:t xml:space="preserve"> et,</w:t>
            </w:r>
            <w:r>
              <w:rPr>
                <w:rStyle w:val="CharacterStyle2"/>
                <w:b w:val="0"/>
                <w:bCs w:val="0"/>
                <w:spacing w:val="-4"/>
              </w:rPr>
              <w:t xml:space="preserve"> face will have broom finish etc complete,</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412"/>
              <w:rPr>
                <w:rStyle w:val="CharacterStyle1"/>
                <w:b w:val="0"/>
                <w:bCs/>
                <w:spacing w:val="-10"/>
              </w:rPr>
            </w:pPr>
            <w:r>
              <w:rPr>
                <w:rStyle w:val="CharacterStyle1"/>
                <w:b w:val="0"/>
                <w:bCs/>
                <w:spacing w:val="-10"/>
              </w:rPr>
              <w:t>350.00</w:t>
            </w:r>
          </w:p>
        </w:tc>
      </w:tr>
      <w:tr w:rsidR="00D0507F" w:rsidTr="004D2427">
        <w:trPr>
          <w:trHeight w:hRule="exact" w:val="1732"/>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386"/>
              </w:tabs>
              <w:kinsoku w:val="0"/>
              <w:autoSpaceDE/>
              <w:autoSpaceDN/>
              <w:rPr>
                <w:rStyle w:val="CharacterStyle1"/>
                <w:b w:val="0"/>
                <w:bCs/>
                <w:spacing w:val="-10"/>
              </w:rPr>
            </w:pPr>
            <w:r>
              <w:rPr>
                <w:rStyle w:val="CharacterStyle1"/>
                <w:b w:val="0"/>
                <w:bCs/>
                <w:spacing w:val="-10"/>
              </w:rPr>
              <w:t>19.37</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ind w:left="108" w:right="108"/>
              <w:jc w:val="both"/>
              <w:rPr>
                <w:rStyle w:val="CharacterStyle2"/>
                <w:b w:val="0"/>
                <w:bCs w:val="0"/>
                <w:spacing w:val="-7"/>
              </w:rPr>
            </w:pPr>
            <w:r>
              <w:rPr>
                <w:rStyle w:val="CharacterStyle2"/>
                <w:b w:val="0"/>
                <w:bCs w:val="0"/>
                <w:spacing w:val="-10"/>
              </w:rPr>
              <w:t xml:space="preserve">Providing &amp; Fixing of Precast RCC drain cover of sin 750x600 </w:t>
            </w:r>
            <w:r>
              <w:rPr>
                <w:rStyle w:val="CharacterStyle2"/>
                <w:b w:val="0"/>
                <w:bCs w:val="0"/>
                <w:spacing w:val="-9"/>
              </w:rPr>
              <w:t xml:space="preserve">x7Omm (thickness) with 6 holes, manufactured by using M-30 </w:t>
            </w:r>
            <w:r>
              <w:rPr>
                <w:rStyle w:val="CharacterStyle2"/>
                <w:b w:val="0"/>
                <w:bCs w:val="0"/>
                <w:spacing w:val="-10"/>
              </w:rPr>
              <w:t xml:space="preserve">grade of concrete reinforced with 8mm dia Tor Steel WITIOmm c/c both ways, manufactured by vibro compaction process using </w:t>
            </w:r>
            <w:r>
              <w:rPr>
                <w:rStyle w:val="CharacterStyle2"/>
                <w:b w:val="0"/>
                <w:bCs w:val="0"/>
                <w:spacing w:val="-6"/>
              </w:rPr>
              <w:t xml:space="preserve">joint lees FRP </w:t>
            </w:r>
            <w:hyperlink r:id="rId9" w:history="1">
              <w:r>
                <w:rPr>
                  <w:rStyle w:val="CharacterStyle2"/>
                  <w:b w:val="0"/>
                  <w:bCs w:val="0"/>
                  <w:color w:val="0000FF"/>
                  <w:spacing w:val="-6"/>
                  <w:u w:val="single"/>
                </w:rPr>
                <w:t>mouldg. so</w:t>
              </w:r>
            </w:hyperlink>
            <w:r>
              <w:rPr>
                <w:rStyle w:val="CharacterStyle2"/>
                <w:b w:val="0"/>
                <w:bCs w:val="0"/>
                <w:spacing w:val="-6"/>
              </w:rPr>
              <w:t xml:space="preserve"> at to achieve shutting finish on five </w:t>
            </w:r>
            <w:r>
              <w:rPr>
                <w:rStyle w:val="CharacterStyle2"/>
                <w:b w:val="0"/>
                <w:bCs w:val="0"/>
                <w:spacing w:val="-7"/>
              </w:rPr>
              <w:t>faces</w:t>
            </w:r>
            <w:r>
              <w:rPr>
                <w:rStyle w:val="CharacterStyle2"/>
                <w:b w:val="0"/>
                <w:bCs w:val="0"/>
                <w:color w:val="FFFFFF"/>
                <w:spacing w:val="3"/>
                <w:sz w:val="21"/>
                <w:szCs w:val="21"/>
              </w:rPr>
              <w:t xml:space="preserve"> ariP</w:t>
            </w:r>
            <w:r>
              <w:rPr>
                <w:rStyle w:val="CharacterStyle2"/>
                <w:rFonts w:ascii="Arial" w:hAnsi="Arial" w:cs="Arial"/>
                <w:b w:val="0"/>
                <w:bCs w:val="0"/>
                <w:spacing w:val="3"/>
                <w:w w:val="50"/>
                <w:sz w:val="17"/>
                <w:szCs w:val="17"/>
              </w:rPr>
              <w:t xml:space="preserve"> </w:t>
            </w:r>
            <w:r>
              <w:rPr>
                <w:rStyle w:val="CharacterStyle2"/>
                <w:rFonts w:ascii="Arial" w:hAnsi="Arial" w:cs="Arial"/>
                <w:b w:val="0"/>
                <w:bCs w:val="0"/>
                <w:spacing w:val="3"/>
                <w:w w:val="50"/>
                <w:sz w:val="17"/>
              </w:rPr>
              <w:sym w:font="Wingdings" w:char="F06E"/>
            </w:r>
            <w:r>
              <w:rPr>
                <w:rStyle w:val="CharacterStyle2"/>
                <w:rFonts w:ascii="Arial" w:hAnsi="Arial" w:cs="Arial"/>
                <w:b w:val="0"/>
                <w:bCs w:val="0"/>
                <w:spacing w:val="3"/>
                <w:w w:val="50"/>
                <w:sz w:val="17"/>
                <w:szCs w:val="17"/>
              </w:rPr>
              <w:t xml:space="preserve"> </w:t>
            </w:r>
            <w:r>
              <w:rPr>
                <w:rStyle w:val="CharacterStyle2"/>
                <w:b w:val="0"/>
                <w:bCs w:val="0"/>
                <w:spacing w:val="3"/>
              </w:rPr>
              <w:t xml:space="preserve">faa </w:t>
            </w:r>
            <w:r>
              <w:rPr>
                <w:rStyle w:val="CharacterStyle2"/>
                <w:b w:val="0"/>
                <w:bCs w:val="0"/>
                <w:spacing w:val="-7"/>
              </w:rPr>
              <w:t>will have broom finish etc complete.</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412"/>
              <w:rPr>
                <w:rStyle w:val="CharacterStyle1"/>
                <w:b w:val="0"/>
                <w:bCs/>
                <w:spacing w:val="-10"/>
              </w:rPr>
            </w:pPr>
            <w:r>
              <w:rPr>
                <w:rStyle w:val="CharacterStyle1"/>
                <w:b w:val="0"/>
                <w:bCs/>
                <w:spacing w:val="-10"/>
              </w:rPr>
              <w:t>550,00</w:t>
            </w:r>
          </w:p>
        </w:tc>
      </w:tr>
      <w:tr w:rsidR="00D0507F" w:rsidTr="004D2427">
        <w:trPr>
          <w:trHeight w:hRule="exact" w:val="1950"/>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386"/>
              </w:tabs>
              <w:kinsoku w:val="0"/>
              <w:autoSpaceDE/>
              <w:autoSpaceDN/>
              <w:rPr>
                <w:rStyle w:val="CharacterStyle1"/>
                <w:b w:val="0"/>
                <w:bCs/>
                <w:spacing w:val="-10"/>
              </w:rPr>
            </w:pPr>
            <w:r>
              <w:rPr>
                <w:rStyle w:val="CharacterStyle1"/>
                <w:b w:val="0"/>
                <w:bCs/>
                <w:spacing w:val="-10"/>
              </w:rPr>
              <w:t>19.38</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ind w:left="108" w:right="108"/>
              <w:jc w:val="both"/>
              <w:rPr>
                <w:rStyle w:val="CharacterStyle2"/>
                <w:b w:val="0"/>
                <w:bCs w:val="0"/>
                <w:spacing w:val="-10"/>
              </w:rPr>
            </w:pPr>
            <w:r>
              <w:rPr>
                <w:rStyle w:val="CharacterStyle2"/>
                <w:b w:val="0"/>
                <w:bCs w:val="0"/>
                <w:spacing w:val="-11"/>
              </w:rPr>
              <w:t xml:space="preserve">Providing &amp; Fixing of Precast RCC drain cover of size 400x450 </w:t>
            </w:r>
            <w:r>
              <w:rPr>
                <w:rStyle w:val="CharacterStyle2"/>
                <w:b w:val="0"/>
                <w:bCs w:val="0"/>
                <w:spacing w:val="-9"/>
              </w:rPr>
              <w:t xml:space="preserve">ircOmm (thialmess) with 8 holes, manufactured by using M-30 </w:t>
            </w:r>
            <w:r>
              <w:rPr>
                <w:rStyle w:val="CharacterStyle2"/>
                <w:b w:val="0"/>
                <w:bCs w:val="0"/>
                <w:spacing w:val="-15"/>
              </w:rPr>
              <w:t xml:space="preserve">grade of concrete reinforced with two layers of 8mm dia Tor Steel </w:t>
            </w:r>
            <w:r>
              <w:rPr>
                <w:rStyle w:val="CharacterStyle2"/>
                <w:b w:val="0"/>
                <w:bCs w:val="0"/>
                <w:spacing w:val="-10"/>
              </w:rPr>
              <w:t xml:space="preserve">40130mm GIG both ways, manufactured by vibro compaction </w:t>
            </w:r>
            <w:r>
              <w:rPr>
                <w:rStyle w:val="CharacterStyle2"/>
                <w:b w:val="0"/>
                <w:bCs w:val="0"/>
                <w:spacing w:val="-9"/>
              </w:rPr>
              <w:t xml:space="preserve">process using joint less FRP moulds, so at to achieve shuttering </w:t>
            </w:r>
            <w:r>
              <w:rPr>
                <w:rStyle w:val="CharacterStyle2"/>
                <w:b w:val="0"/>
                <w:bCs w:val="0"/>
                <w:spacing w:val="3"/>
              </w:rPr>
              <w:t xml:space="preserve">finish on fivc faces &lt;Alp thee will have broom finish etc </w:t>
            </w:r>
            <w:r>
              <w:rPr>
                <w:rStyle w:val="CharacterStyle2"/>
                <w:b w:val="0"/>
                <w:bCs w:val="0"/>
                <w:spacing w:val="-10"/>
              </w:rPr>
              <w:t>complete,</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412"/>
              <w:rPr>
                <w:rStyle w:val="CharacterStyle1"/>
                <w:b w:val="0"/>
                <w:bCs/>
                <w:spacing w:val="-10"/>
              </w:rPr>
            </w:pPr>
            <w:r>
              <w:rPr>
                <w:rStyle w:val="CharacterStyle1"/>
                <w:b w:val="0"/>
                <w:bCs/>
                <w:spacing w:val="-10"/>
              </w:rPr>
              <w:t>900.00</w:t>
            </w:r>
          </w:p>
        </w:tc>
      </w:tr>
      <w:tr w:rsidR="00D0507F" w:rsidTr="004D2427">
        <w:trPr>
          <w:trHeight w:hRule="exact" w:val="1980"/>
        </w:trPr>
        <w:tc>
          <w:tcPr>
            <w:tcW w:w="750"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tabs>
                <w:tab w:val="decimal" w:pos="386"/>
              </w:tabs>
              <w:kinsoku w:val="0"/>
              <w:autoSpaceDE/>
              <w:autoSpaceDN/>
              <w:rPr>
                <w:rStyle w:val="CharacterStyle1"/>
                <w:b w:val="0"/>
                <w:bCs/>
                <w:spacing w:val="-10"/>
              </w:rPr>
            </w:pPr>
            <w:r>
              <w:rPr>
                <w:rStyle w:val="CharacterStyle1"/>
                <w:b w:val="0"/>
                <w:bCs/>
                <w:spacing w:val="-10"/>
              </w:rPr>
              <w:t>19.39</w:t>
            </w:r>
          </w:p>
        </w:tc>
        <w:tc>
          <w:tcPr>
            <w:tcW w:w="6330" w:type="dxa"/>
            <w:gridSpan w:val="2"/>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ind w:left="108" w:right="108"/>
              <w:jc w:val="both"/>
              <w:rPr>
                <w:rStyle w:val="CharacterStyle2"/>
                <w:b w:val="0"/>
                <w:bCs w:val="0"/>
                <w:spacing w:val="-10"/>
                <w:w w:val="95"/>
              </w:rPr>
            </w:pPr>
            <w:r>
              <w:rPr>
                <w:rStyle w:val="CharacterStyle2"/>
                <w:b w:val="0"/>
                <w:bCs w:val="0"/>
                <w:spacing w:val="-13"/>
              </w:rPr>
              <w:t xml:space="preserve">Providing &amp; Fixing of Precast RCC drain cover of rise 1150x400 </w:t>
            </w:r>
            <w:r>
              <w:rPr>
                <w:rStyle w:val="CharacterStyle2"/>
                <w:b w:val="0"/>
                <w:bCs w:val="0"/>
                <w:spacing w:val="-11"/>
              </w:rPr>
              <w:t xml:space="preserve">x100mm (thiclaiess) with 10 holes, manufactured by using M-30 </w:t>
            </w:r>
            <w:r>
              <w:rPr>
                <w:rStyle w:val="CharacterStyle2"/>
                <w:b w:val="0"/>
                <w:bCs w:val="0"/>
                <w:spacing w:val="-15"/>
              </w:rPr>
              <w:t xml:space="preserve">grade </w:t>
            </w:r>
            <w:r>
              <w:rPr>
                <w:rStyle w:val="CharacterStyle2"/>
                <w:b w:val="0"/>
                <w:bCs w:val="0"/>
                <w:i/>
                <w:iCs/>
                <w:spacing w:val="-5"/>
                <w:sz w:val="21"/>
                <w:szCs w:val="21"/>
              </w:rPr>
              <w:t xml:space="preserve">of </w:t>
            </w:r>
            <w:r>
              <w:rPr>
                <w:rStyle w:val="CharacterStyle2"/>
                <w:b w:val="0"/>
                <w:bCs w:val="0"/>
                <w:spacing w:val="-15"/>
              </w:rPr>
              <w:t xml:space="preserve">concrete reinforced with two layers of 8rom dia Tor Steel </w:t>
            </w:r>
            <w:r>
              <w:rPr>
                <w:rStyle w:val="CharacterStyle2"/>
                <w:b w:val="0"/>
                <w:bCs w:val="0"/>
                <w:spacing w:val="-8"/>
              </w:rPr>
              <w:t xml:space="preserve">404)0mm GIG bah ways, manufactured by vibro compaction </w:t>
            </w:r>
            <w:r>
              <w:rPr>
                <w:rStyle w:val="CharacterStyle2"/>
                <w:b w:val="0"/>
                <w:bCs w:val="0"/>
                <w:spacing w:val="-9"/>
              </w:rPr>
              <w:t xml:space="preserve">process using joint less FRP moulds, so at to achieve shuttering </w:t>
            </w:r>
            <w:r>
              <w:rPr>
                <w:rStyle w:val="CharacterStyle2"/>
                <w:b w:val="0"/>
                <w:bCs w:val="0"/>
                <w:spacing w:val="3"/>
              </w:rPr>
              <w:t xml:space="preserve">finish on fivc faces &lt;Alp Ewe will have broom finish etc </w:t>
            </w:r>
            <w:r>
              <w:rPr>
                <w:rStyle w:val="CharacterStyle2"/>
                <w:b w:val="0"/>
                <w:bCs w:val="0"/>
                <w:spacing w:val="-10"/>
                <w:w w:val="95"/>
              </w:rPr>
              <w:t>complete.</w:t>
            </w:r>
          </w:p>
        </w:tc>
        <w:tc>
          <w:tcPr>
            <w:tcW w:w="1043"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1"/>
              <w:kinsoku w:val="0"/>
              <w:autoSpaceDE/>
              <w:autoSpaceDN/>
              <w:rPr>
                <w:rStyle w:val="CharacterStyle2"/>
                <w:b w:val="0"/>
                <w:bCs w:val="0"/>
                <w:spacing w:val="-10"/>
              </w:rPr>
            </w:pPr>
            <w:r>
              <w:rPr>
                <w:rStyle w:val="CharacterStyle2"/>
                <w:b w:val="0"/>
                <w:bCs w:val="0"/>
                <w:spacing w:val="-10"/>
              </w:rPr>
              <w:t>each</w:t>
            </w:r>
          </w:p>
        </w:tc>
        <w:tc>
          <w:tcPr>
            <w:tcW w:w="1537" w:type="dxa"/>
            <w:tcBorders>
              <w:top w:val="single" w:sz="6" w:space="0" w:color="auto"/>
              <w:left w:val="single" w:sz="6" w:space="0" w:color="auto"/>
              <w:bottom w:val="single" w:sz="6" w:space="0" w:color="auto"/>
              <w:right w:val="single" w:sz="6" w:space="0" w:color="auto"/>
            </w:tcBorders>
          </w:tcPr>
          <w:p w:rsidR="00D0507F" w:rsidRDefault="00D0507F" w:rsidP="004D2427">
            <w:pPr>
              <w:pStyle w:val="Style2"/>
              <w:kinsoku w:val="0"/>
              <w:autoSpaceDE/>
              <w:autoSpaceDN/>
              <w:ind w:left="412"/>
              <w:rPr>
                <w:rStyle w:val="CharacterStyle1"/>
                <w:b w:val="0"/>
                <w:bCs/>
                <w:spacing w:val="-10"/>
              </w:rPr>
            </w:pPr>
            <w:r>
              <w:rPr>
                <w:rStyle w:val="CharacterStyle1"/>
                <w:b w:val="0"/>
                <w:bCs/>
                <w:spacing w:val="-10"/>
              </w:rPr>
              <w:t>1100.00</w:t>
            </w:r>
          </w:p>
        </w:tc>
      </w:tr>
    </w:tbl>
    <w:p w:rsidR="00D0507F" w:rsidRDefault="00D0507F" w:rsidP="00D0507F">
      <w:pPr>
        <w:rPr>
          <w:rFonts w:ascii="Times New Roman" w:hAnsi="Times New Roman"/>
          <w:color w:val="000000"/>
          <w:sz w:val="24"/>
        </w:rPr>
      </w:pPr>
    </w:p>
    <w:p w:rsidR="00D0507F" w:rsidRDefault="00D0507F">
      <w:pPr>
        <w:rPr>
          <w:rFonts w:ascii="Times New Roman" w:hAnsi="Times New Roman"/>
          <w:color w:val="000000"/>
          <w:sz w:val="24"/>
        </w:rPr>
      </w:pPr>
    </w:p>
    <w:p w:rsidR="00852B40" w:rsidRPr="00852B40" w:rsidRDefault="00852B40" w:rsidP="00852B40">
      <w:pPr>
        <w:jc w:val="center"/>
      </w:pPr>
      <w:r>
        <w:t>Page No.348</w:t>
      </w:r>
    </w:p>
    <w:p w:rsidR="00183731" w:rsidRDefault="00183731">
      <w:pPr>
        <w:rPr>
          <w:rFonts w:ascii="Times New Roman" w:hAnsi="Times New Roman"/>
          <w:color w:val="000000"/>
          <w:sz w:val="24"/>
        </w:rPr>
      </w:pPr>
    </w:p>
    <w:p w:rsidR="00183731" w:rsidRDefault="00183731">
      <w:pPr>
        <w:rPr>
          <w:rFonts w:ascii="Times New Roman" w:hAnsi="Times New Roman"/>
          <w:color w:val="000000"/>
          <w:sz w:val="24"/>
        </w:rPr>
      </w:pPr>
    </w:p>
    <w:p w:rsidR="00183731" w:rsidRDefault="00183731" w:rsidP="00183731">
      <w:pPr>
        <w:spacing w:before="5" w:line="20" w:lineRule="exact"/>
        <w:ind w:left="15" w:right="45"/>
      </w:pPr>
    </w:p>
    <w:tbl>
      <w:tblPr>
        <w:tblW w:w="0" w:type="auto"/>
        <w:tblInd w:w="23" w:type="dxa"/>
        <w:tblLayout w:type="fixed"/>
        <w:tblCellMar>
          <w:left w:w="0" w:type="dxa"/>
          <w:right w:w="0" w:type="dxa"/>
        </w:tblCellMar>
        <w:tblLook w:val="0000"/>
      </w:tblPr>
      <w:tblGrid>
        <w:gridCol w:w="758"/>
        <w:gridCol w:w="1042"/>
        <w:gridCol w:w="5625"/>
        <w:gridCol w:w="1133"/>
        <w:gridCol w:w="1462"/>
      </w:tblGrid>
      <w:tr w:rsidR="00183731" w:rsidTr="004D2427">
        <w:trPr>
          <w:trHeight w:hRule="exact" w:val="690"/>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Item</w:t>
            </w:r>
            <w:r>
              <w:rPr>
                <w:rStyle w:val="CharacterStyle2"/>
                <w:b w:val="0"/>
                <w:bCs w:val="0"/>
                <w:spacing w:val="-10"/>
              </w:rPr>
              <w:br/>
              <w:t>No.</w:t>
            </w:r>
          </w:p>
        </w:tc>
        <w:tc>
          <w:tcPr>
            <w:tcW w:w="6667" w:type="dxa"/>
            <w:gridSpan w:val="2"/>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Description</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Unit</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6"/>
              </w:rPr>
            </w:pPr>
            <w:r>
              <w:rPr>
                <w:rStyle w:val="CharacterStyle2"/>
                <w:b w:val="0"/>
                <w:bCs w:val="0"/>
                <w:spacing w:val="-6"/>
              </w:rPr>
              <w:t>Rate (in Rs.)</w:t>
            </w:r>
          </w:p>
        </w:tc>
      </w:tr>
      <w:tr w:rsidR="00183731" w:rsidTr="004D2427">
        <w:trPr>
          <w:trHeight w:hRule="exact" w:val="308"/>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6667" w:type="dxa"/>
            <w:gridSpan w:val="2"/>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r>
      <w:tr w:rsidR="00183731" w:rsidTr="004D2427">
        <w:trPr>
          <w:trHeight w:hRule="exact" w:val="2055"/>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20.1</w:t>
            </w:r>
          </w:p>
        </w:tc>
        <w:tc>
          <w:tcPr>
            <w:tcW w:w="6667" w:type="dxa"/>
            <w:gridSpan w:val="2"/>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ind w:left="108" w:right="108"/>
              <w:jc w:val="both"/>
              <w:rPr>
                <w:rStyle w:val="CharacterStyle2"/>
                <w:b w:val="0"/>
                <w:bCs w:val="0"/>
                <w:spacing w:val="-10"/>
              </w:rPr>
            </w:pPr>
            <w:r>
              <w:rPr>
                <w:rStyle w:val="CharacterStyle2"/>
                <w:b w:val="0"/>
                <w:bCs w:val="0"/>
                <w:spacing w:val="-13"/>
              </w:rPr>
              <w:t xml:space="preserve">Providing, driving and Stalling driven east-in-situ reinforced cement </w:t>
            </w:r>
            <w:r>
              <w:rPr>
                <w:rStyle w:val="CharacterStyle2"/>
                <w:b w:val="0"/>
                <w:bCs w:val="0"/>
                <w:spacing w:val="-9"/>
              </w:rPr>
              <w:t xml:space="preserve">concrete piles of grade M-35 of specified diameter and length below </w:t>
            </w:r>
            <w:r>
              <w:rPr>
                <w:rStyle w:val="CharacterStyle2"/>
                <w:b w:val="0"/>
                <w:bCs w:val="0"/>
                <w:spacing w:val="-4"/>
              </w:rPr>
              <w:t xml:space="preserve">the pile cap, to carry safe working load not less than specified, </w:t>
            </w:r>
            <w:r>
              <w:rPr>
                <w:rStyle w:val="CharacterStyle2"/>
                <w:b w:val="0"/>
                <w:bCs w:val="0"/>
                <w:spacing w:val="-6"/>
              </w:rPr>
              <w:t xml:space="preserve">occluding the cost of steel reinforcement but including the cost of </w:t>
            </w:r>
            <w:r>
              <w:rPr>
                <w:rStyle w:val="CharacterStyle2"/>
                <w:b w:val="0"/>
                <w:bCs w:val="0"/>
                <w:spacing w:val="-8"/>
              </w:rPr>
              <w:t xml:space="preserve">shoe cement coiaerete and the length of pile to be embedded in the </w:t>
            </w:r>
            <w:r>
              <w:rPr>
                <w:rStyle w:val="CharacterStyle2"/>
                <w:b w:val="0"/>
                <w:bCs w:val="0"/>
                <w:spacing w:val="-3"/>
              </w:rPr>
              <w:t xml:space="preserve">pile cap etc. all complete. (Length of pile for payment shall be </w:t>
            </w:r>
            <w:r>
              <w:rPr>
                <w:rStyle w:val="CharacterStyle2"/>
                <w:b w:val="0"/>
                <w:bCs w:val="0"/>
                <w:spacing w:val="-10"/>
              </w:rPr>
              <w:t>measured from top of shoe to the bottom of pile cap) :</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r>
      <w:tr w:rsidR="00183731" w:rsidTr="004D2427">
        <w:trPr>
          <w:trHeight w:hRule="exact" w:val="397"/>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04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97"/>
              <w:rPr>
                <w:rStyle w:val="CharacterStyle1"/>
                <w:b w:val="0"/>
                <w:bCs/>
                <w:spacing w:val="-10"/>
              </w:rPr>
            </w:pPr>
            <w:r>
              <w:rPr>
                <w:rStyle w:val="CharacterStyle1"/>
                <w:b w:val="0"/>
                <w:bCs/>
                <w:spacing w:val="-10"/>
              </w:rPr>
              <w:t>20,1,1</w:t>
            </w:r>
          </w:p>
        </w:tc>
        <w:tc>
          <w:tcPr>
            <w:tcW w:w="5625"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120"/>
              <w:rPr>
                <w:rStyle w:val="CharacterStyle1"/>
                <w:b w:val="0"/>
                <w:bCs/>
                <w:spacing w:val="-12"/>
              </w:rPr>
            </w:pPr>
            <w:r>
              <w:rPr>
                <w:rStyle w:val="CharacterStyle1"/>
                <w:b w:val="0"/>
                <w:bCs/>
                <w:spacing w:val="-12"/>
              </w:rPr>
              <w:t>400 mm dia. piles</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metre</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382"/>
              <w:rPr>
                <w:rStyle w:val="CharacterStyle1"/>
                <w:b w:val="0"/>
                <w:bCs/>
                <w:spacing w:val="-10"/>
              </w:rPr>
            </w:pPr>
            <w:r>
              <w:rPr>
                <w:rStyle w:val="CharacterStyle1"/>
                <w:b w:val="0"/>
                <w:bCs/>
                <w:spacing w:val="-10"/>
              </w:rPr>
              <w:t>1366.00</w:t>
            </w:r>
          </w:p>
        </w:tc>
      </w:tr>
      <w:tr w:rsidR="00183731" w:rsidTr="004D2427">
        <w:trPr>
          <w:trHeight w:hRule="exact" w:val="405"/>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04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97"/>
              <w:rPr>
                <w:rStyle w:val="CharacterStyle1"/>
                <w:b w:val="0"/>
                <w:bCs/>
                <w:spacing w:val="-10"/>
              </w:rPr>
            </w:pPr>
            <w:r>
              <w:rPr>
                <w:rStyle w:val="CharacterStyle1"/>
                <w:b w:val="0"/>
                <w:bCs/>
                <w:spacing w:val="-10"/>
              </w:rPr>
              <w:t>201.2</w:t>
            </w:r>
          </w:p>
        </w:tc>
        <w:tc>
          <w:tcPr>
            <w:tcW w:w="5625"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120"/>
              <w:rPr>
                <w:rStyle w:val="CharacterStyle1"/>
                <w:b w:val="0"/>
                <w:bCs/>
                <w:spacing w:val="-10"/>
              </w:rPr>
            </w:pPr>
            <w:r>
              <w:rPr>
                <w:rStyle w:val="CharacterStyle1"/>
                <w:b w:val="0"/>
                <w:bCs/>
                <w:spacing w:val="-10"/>
              </w:rPr>
              <w:t>450 mm ciia piles</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metre</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382"/>
              <w:rPr>
                <w:rStyle w:val="CharacterStyle1"/>
                <w:b w:val="0"/>
                <w:bCs/>
                <w:spacing w:val="-10"/>
              </w:rPr>
            </w:pPr>
            <w:r>
              <w:rPr>
                <w:rStyle w:val="CharacterStyle1"/>
                <w:b w:val="0"/>
                <w:bCs/>
                <w:spacing w:val="-10"/>
              </w:rPr>
              <w:t>1615.00</w:t>
            </w:r>
          </w:p>
        </w:tc>
      </w:tr>
      <w:tr w:rsidR="00183731" w:rsidTr="004D2427">
        <w:trPr>
          <w:trHeight w:hRule="exact" w:val="398"/>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04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97"/>
              <w:rPr>
                <w:rStyle w:val="CharacterStyle1"/>
                <w:b w:val="0"/>
                <w:bCs/>
                <w:spacing w:val="-10"/>
              </w:rPr>
            </w:pPr>
            <w:r>
              <w:rPr>
                <w:rStyle w:val="CharacterStyle1"/>
                <w:b w:val="0"/>
                <w:bCs/>
                <w:spacing w:val="-10"/>
              </w:rPr>
              <w:t>201.3</w:t>
            </w:r>
          </w:p>
        </w:tc>
        <w:tc>
          <w:tcPr>
            <w:tcW w:w="5625"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120"/>
              <w:rPr>
                <w:rStyle w:val="CharacterStyle1"/>
                <w:b w:val="0"/>
                <w:bCs/>
                <w:spacing w:val="-10"/>
              </w:rPr>
            </w:pPr>
            <w:r>
              <w:rPr>
                <w:rStyle w:val="CharacterStyle1"/>
                <w:b w:val="0"/>
                <w:bCs/>
                <w:spacing w:val="-10"/>
              </w:rPr>
              <w:t>500 mm ciia piles</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metre</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382"/>
              <w:rPr>
                <w:rStyle w:val="CharacterStyle1"/>
                <w:b w:val="0"/>
                <w:bCs/>
                <w:spacing w:val="-10"/>
              </w:rPr>
            </w:pPr>
            <w:r>
              <w:rPr>
                <w:rStyle w:val="CharacterStyle1"/>
                <w:b w:val="0"/>
                <w:bCs/>
                <w:spacing w:val="-10"/>
              </w:rPr>
              <w:t>1912.00</w:t>
            </w:r>
          </w:p>
        </w:tc>
      </w:tr>
      <w:tr w:rsidR="00183731" w:rsidTr="004D2427">
        <w:trPr>
          <w:trHeight w:hRule="exact" w:val="405"/>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04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97"/>
              <w:rPr>
                <w:rStyle w:val="CharacterStyle1"/>
                <w:b w:val="0"/>
                <w:bCs/>
                <w:spacing w:val="-10"/>
              </w:rPr>
            </w:pPr>
            <w:r>
              <w:rPr>
                <w:rStyle w:val="CharacterStyle1"/>
                <w:b w:val="0"/>
                <w:bCs/>
                <w:spacing w:val="-10"/>
              </w:rPr>
              <w:t>201.4</w:t>
            </w:r>
          </w:p>
        </w:tc>
        <w:tc>
          <w:tcPr>
            <w:tcW w:w="5625"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120"/>
              <w:rPr>
                <w:rStyle w:val="CharacterStyle1"/>
                <w:b w:val="0"/>
                <w:bCs/>
                <w:spacing w:val="-10"/>
              </w:rPr>
            </w:pPr>
            <w:r>
              <w:rPr>
                <w:rStyle w:val="CharacterStyle1"/>
                <w:b w:val="0"/>
                <w:bCs/>
                <w:spacing w:val="-10"/>
              </w:rPr>
              <w:t>550 mm dis piles</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metre</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382"/>
              <w:rPr>
                <w:rStyle w:val="CharacterStyle1"/>
                <w:b w:val="0"/>
                <w:bCs/>
                <w:spacing w:val="-10"/>
              </w:rPr>
            </w:pPr>
            <w:r>
              <w:rPr>
                <w:rStyle w:val="CharacterStyle1"/>
                <w:b w:val="0"/>
                <w:bCs/>
                <w:spacing w:val="-10"/>
              </w:rPr>
              <w:t>213100</w:t>
            </w:r>
          </w:p>
        </w:tc>
      </w:tr>
      <w:tr w:rsidR="00183731" w:rsidTr="004D2427">
        <w:trPr>
          <w:trHeight w:hRule="exact" w:val="397"/>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04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97"/>
              <w:rPr>
                <w:rStyle w:val="CharacterStyle1"/>
                <w:b w:val="0"/>
                <w:bCs/>
                <w:spacing w:val="-10"/>
              </w:rPr>
            </w:pPr>
            <w:r>
              <w:rPr>
                <w:rStyle w:val="CharacterStyle1"/>
                <w:b w:val="0"/>
                <w:bCs/>
                <w:spacing w:val="-10"/>
              </w:rPr>
              <w:t>20,1,5</w:t>
            </w:r>
          </w:p>
        </w:tc>
        <w:tc>
          <w:tcPr>
            <w:tcW w:w="5625"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120"/>
              <w:rPr>
                <w:rStyle w:val="CharacterStyle1"/>
                <w:b w:val="0"/>
                <w:bCs/>
                <w:spacing w:val="-10"/>
              </w:rPr>
            </w:pPr>
            <w:r>
              <w:rPr>
                <w:rStyle w:val="CharacterStyle1"/>
                <w:b w:val="0"/>
                <w:bCs/>
                <w:spacing w:val="-10"/>
              </w:rPr>
              <w:t>750 mm dia piles,</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metre</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382"/>
              <w:rPr>
                <w:rStyle w:val="CharacterStyle1"/>
                <w:b w:val="0"/>
                <w:bCs/>
                <w:spacing w:val="-10"/>
              </w:rPr>
            </w:pPr>
            <w:r>
              <w:rPr>
                <w:rStyle w:val="CharacterStyle1"/>
                <w:b w:val="0"/>
                <w:bCs/>
                <w:spacing w:val="-10"/>
              </w:rPr>
              <w:t>3695.00</w:t>
            </w:r>
          </w:p>
        </w:tc>
      </w:tr>
      <w:tr w:rsidR="00183731" w:rsidTr="004D2427">
        <w:trPr>
          <w:trHeight w:hRule="exact" w:val="398"/>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04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97"/>
              <w:rPr>
                <w:rStyle w:val="CharacterStyle1"/>
                <w:b w:val="0"/>
                <w:bCs/>
                <w:spacing w:val="-10"/>
              </w:rPr>
            </w:pPr>
            <w:r>
              <w:rPr>
                <w:rStyle w:val="CharacterStyle1"/>
                <w:b w:val="0"/>
                <w:bCs/>
                <w:spacing w:val="-10"/>
              </w:rPr>
              <w:t>20.1.6</w:t>
            </w:r>
          </w:p>
        </w:tc>
        <w:tc>
          <w:tcPr>
            <w:tcW w:w="5625"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120"/>
              <w:rPr>
                <w:rStyle w:val="CharacterStyle1"/>
                <w:b w:val="0"/>
                <w:bCs/>
                <w:spacing w:val="-10"/>
              </w:rPr>
            </w:pPr>
            <w:r>
              <w:rPr>
                <w:rStyle w:val="CharacterStyle1"/>
                <w:b w:val="0"/>
                <w:bCs/>
                <w:spacing w:val="-10"/>
              </w:rPr>
              <w:t>1000 mm dia piles.</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metre</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382"/>
              <w:rPr>
                <w:rStyle w:val="CharacterStyle1"/>
                <w:b w:val="0"/>
                <w:bCs/>
                <w:spacing w:val="-10"/>
              </w:rPr>
            </w:pPr>
            <w:r>
              <w:rPr>
                <w:rStyle w:val="CharacterStyle1"/>
                <w:b w:val="0"/>
                <w:bCs/>
                <w:spacing w:val="-10"/>
              </w:rPr>
              <w:t>6307.00</w:t>
            </w:r>
          </w:p>
        </w:tc>
      </w:tr>
      <w:tr w:rsidR="00183731" w:rsidTr="004D2427">
        <w:trPr>
          <w:trHeight w:hRule="exact" w:val="405"/>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04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97"/>
              <w:rPr>
                <w:rStyle w:val="CharacterStyle1"/>
                <w:b w:val="0"/>
                <w:bCs/>
                <w:spacing w:val="-10"/>
              </w:rPr>
            </w:pPr>
            <w:r>
              <w:rPr>
                <w:rStyle w:val="CharacterStyle1"/>
                <w:b w:val="0"/>
                <w:bCs/>
                <w:spacing w:val="-10"/>
              </w:rPr>
              <w:t>201.7</w:t>
            </w:r>
          </w:p>
        </w:tc>
        <w:tc>
          <w:tcPr>
            <w:tcW w:w="5625"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120"/>
              <w:rPr>
                <w:rStyle w:val="CharacterStyle1"/>
                <w:b w:val="0"/>
                <w:bCs/>
                <w:spacing w:val="6"/>
              </w:rPr>
            </w:pPr>
            <w:r>
              <w:rPr>
                <w:rStyle w:val="CharacterStyle1"/>
                <w:b w:val="0"/>
                <w:bCs/>
                <w:spacing w:val="6"/>
              </w:rPr>
              <w:t>1200 = dia piks.</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metre</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382"/>
              <w:rPr>
                <w:rStyle w:val="CharacterStyle1"/>
                <w:b w:val="0"/>
                <w:bCs/>
                <w:spacing w:val="-10"/>
              </w:rPr>
            </w:pPr>
            <w:r>
              <w:rPr>
                <w:rStyle w:val="CharacterStyle1"/>
                <w:b w:val="0"/>
                <w:bCs/>
                <w:spacing w:val="-10"/>
              </w:rPr>
              <w:t>8463.00</w:t>
            </w:r>
          </w:p>
        </w:tc>
      </w:tr>
      <w:tr w:rsidR="00183731" w:rsidTr="004D2427">
        <w:trPr>
          <w:trHeight w:hRule="exact" w:val="465"/>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04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97"/>
              <w:rPr>
                <w:rStyle w:val="CharacterStyle1"/>
                <w:b w:val="0"/>
                <w:bCs/>
                <w:spacing w:val="-10"/>
              </w:rPr>
            </w:pPr>
            <w:r>
              <w:rPr>
                <w:rStyle w:val="CharacterStyle1"/>
                <w:b w:val="0"/>
                <w:bCs/>
                <w:spacing w:val="-10"/>
              </w:rPr>
              <w:t>2111.8</w:t>
            </w:r>
          </w:p>
        </w:tc>
        <w:tc>
          <w:tcPr>
            <w:tcW w:w="5625"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120"/>
              <w:rPr>
                <w:rStyle w:val="CharacterStyle1"/>
                <w:b w:val="0"/>
                <w:bCs/>
                <w:spacing w:val="2"/>
              </w:rPr>
            </w:pPr>
            <w:r>
              <w:rPr>
                <w:rStyle w:val="CharacterStyle1"/>
                <w:b w:val="0"/>
                <w:bCs/>
                <w:spacing w:val="2"/>
              </w:rPr>
              <w:t>1500 = dia piles.</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metre</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ind w:right="217"/>
              <w:jc w:val="right"/>
              <w:rPr>
                <w:rStyle w:val="CharacterStyle2"/>
                <w:b w:val="0"/>
                <w:bCs w:val="0"/>
                <w:spacing w:val="-10"/>
              </w:rPr>
            </w:pPr>
            <w:r>
              <w:rPr>
                <w:rStyle w:val="CharacterStyle2"/>
                <w:b w:val="0"/>
                <w:bCs w:val="0"/>
                <w:spacing w:val="-10"/>
              </w:rPr>
              <w:t>12171100</w:t>
            </w:r>
          </w:p>
        </w:tc>
      </w:tr>
      <w:tr w:rsidR="00183731" w:rsidTr="004D2427">
        <w:trPr>
          <w:trHeight w:hRule="exact" w:val="2707"/>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20.2</w:t>
            </w:r>
          </w:p>
        </w:tc>
        <w:tc>
          <w:tcPr>
            <w:tcW w:w="6667" w:type="dxa"/>
            <w:gridSpan w:val="2"/>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ind w:left="108" w:right="108"/>
              <w:jc w:val="both"/>
              <w:rPr>
                <w:rStyle w:val="CharacterStyle2"/>
                <w:b w:val="0"/>
                <w:bCs w:val="0"/>
                <w:spacing w:val="-10"/>
              </w:rPr>
            </w:pPr>
            <w:r>
              <w:rPr>
                <w:rStyle w:val="CharacterStyle2"/>
                <w:b w:val="0"/>
                <w:bCs w:val="0"/>
                <w:spacing w:val="-15"/>
              </w:rPr>
              <w:t xml:space="preserve">Boring, providing and installing bored crtirt-in-situ reinforced cement </w:t>
            </w:r>
            <w:r>
              <w:rPr>
                <w:rStyle w:val="CharacterStyle2"/>
                <w:b w:val="0"/>
                <w:bCs w:val="0"/>
                <w:spacing w:val="-9"/>
              </w:rPr>
              <w:t xml:space="preserve">concrete piles of grade M-35 of specified diameter and length below </w:t>
            </w:r>
            <w:r>
              <w:rPr>
                <w:rStyle w:val="CharacterStyle2"/>
                <w:b w:val="0"/>
                <w:bCs w:val="0"/>
                <w:spacing w:val="-6"/>
              </w:rPr>
              <w:t xml:space="preserve">the pile cap, to carry a safe working load not less than specified, </w:t>
            </w:r>
            <w:r>
              <w:rPr>
                <w:rStyle w:val="CharacterStyle2"/>
                <w:b w:val="0"/>
                <w:bCs w:val="0"/>
                <w:spacing w:val="-8"/>
              </w:rPr>
              <w:t xml:space="preserve">excluding the cost of steel reinforcement but including the cost of </w:t>
            </w:r>
            <w:r>
              <w:rPr>
                <w:rStyle w:val="CharacterStyle2"/>
                <w:b w:val="0"/>
                <w:bCs w:val="0"/>
                <w:spacing w:val="-6"/>
              </w:rPr>
              <w:t xml:space="preserve">boring, with bentonite sohrtion, cement concrete and temporary </w:t>
            </w:r>
            <w:r>
              <w:rPr>
                <w:rStyle w:val="CharacterStyle2"/>
                <w:b w:val="0"/>
                <w:bCs w:val="0"/>
                <w:spacing w:val="-10"/>
              </w:rPr>
              <w:t xml:space="preserve">easing of appropriate length for setting out and removal of same and </w:t>
            </w:r>
            <w:r>
              <w:rPr>
                <w:rStyle w:val="CharacterStyle2"/>
                <w:b w:val="0"/>
                <w:bCs w:val="0"/>
                <w:spacing w:val="-13"/>
              </w:rPr>
              <w:t xml:space="preserve">the length of the pile to be embedded in the pile cap etc. all complete, </w:t>
            </w:r>
            <w:r>
              <w:rPr>
                <w:rStyle w:val="CharacterStyle2"/>
                <w:b w:val="0"/>
                <w:bCs w:val="0"/>
                <w:spacing w:val="-9"/>
              </w:rPr>
              <w:t xml:space="preserve">including removal of excavated earth with all lifts and leads (Length </w:t>
            </w:r>
            <w:r>
              <w:rPr>
                <w:rStyle w:val="CharacterStyle2"/>
                <w:b w:val="0"/>
                <w:bCs w:val="0"/>
                <w:spacing w:val="-10"/>
              </w:rPr>
              <w:t>of pile for payment shall be measured unto bottom of pile cap):</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r>
      <w:tr w:rsidR="00183731" w:rsidTr="004D2427">
        <w:trPr>
          <w:trHeight w:hRule="exact" w:val="420"/>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04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97"/>
              <w:rPr>
                <w:rStyle w:val="CharacterStyle1"/>
                <w:b w:val="0"/>
                <w:bCs/>
                <w:spacing w:val="-10"/>
              </w:rPr>
            </w:pPr>
            <w:r>
              <w:rPr>
                <w:rStyle w:val="CharacterStyle1"/>
                <w:b w:val="0"/>
                <w:bCs/>
                <w:spacing w:val="-10"/>
              </w:rPr>
              <w:t>202.1</w:t>
            </w:r>
          </w:p>
        </w:tc>
        <w:tc>
          <w:tcPr>
            <w:tcW w:w="5625"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120"/>
              <w:rPr>
                <w:rStyle w:val="CharacterStyle1"/>
                <w:b w:val="0"/>
                <w:bCs/>
                <w:spacing w:val="-10"/>
              </w:rPr>
            </w:pPr>
            <w:r>
              <w:rPr>
                <w:rStyle w:val="CharacterStyle1"/>
                <w:b w:val="0"/>
                <w:bCs/>
                <w:spacing w:val="-10"/>
              </w:rPr>
              <w:t>300 mm ciis piles</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metre</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382"/>
              <w:rPr>
                <w:rStyle w:val="CharacterStyle1"/>
                <w:b w:val="0"/>
                <w:bCs/>
                <w:spacing w:val="-10"/>
              </w:rPr>
            </w:pPr>
            <w:r>
              <w:rPr>
                <w:rStyle w:val="CharacterStyle1"/>
                <w:b w:val="0"/>
                <w:bCs/>
                <w:spacing w:val="-10"/>
              </w:rPr>
              <w:t>901.00</w:t>
            </w:r>
          </w:p>
        </w:tc>
      </w:tr>
      <w:tr w:rsidR="00183731" w:rsidTr="004D2427">
        <w:trPr>
          <w:trHeight w:hRule="exact" w:val="413"/>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04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97"/>
              <w:rPr>
                <w:rStyle w:val="CharacterStyle1"/>
                <w:b w:val="0"/>
                <w:bCs/>
                <w:spacing w:val="-10"/>
              </w:rPr>
            </w:pPr>
            <w:r>
              <w:rPr>
                <w:rStyle w:val="CharacterStyle1"/>
                <w:b w:val="0"/>
                <w:bCs/>
                <w:spacing w:val="-10"/>
              </w:rPr>
              <w:t>202.2</w:t>
            </w:r>
          </w:p>
        </w:tc>
        <w:tc>
          <w:tcPr>
            <w:tcW w:w="5625"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120"/>
              <w:rPr>
                <w:rStyle w:val="CharacterStyle1"/>
                <w:b w:val="0"/>
                <w:bCs/>
                <w:spacing w:val="-10"/>
              </w:rPr>
            </w:pPr>
            <w:r>
              <w:rPr>
                <w:rStyle w:val="CharacterStyle1"/>
                <w:b w:val="0"/>
                <w:bCs/>
                <w:spacing w:val="-10"/>
              </w:rPr>
              <w:t>400 mm ilia piles</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metre</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382"/>
              <w:rPr>
                <w:rStyle w:val="CharacterStyle1"/>
                <w:b w:val="0"/>
                <w:bCs/>
                <w:spacing w:val="-10"/>
              </w:rPr>
            </w:pPr>
            <w:r>
              <w:rPr>
                <w:rStyle w:val="CharacterStyle1"/>
                <w:b w:val="0"/>
                <w:bCs/>
                <w:spacing w:val="-10"/>
              </w:rPr>
              <w:t>1209.00</w:t>
            </w:r>
          </w:p>
        </w:tc>
      </w:tr>
      <w:tr w:rsidR="00183731" w:rsidTr="004D2427">
        <w:trPr>
          <w:trHeight w:hRule="exact" w:val="420"/>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04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97"/>
              <w:rPr>
                <w:rStyle w:val="CharacterStyle1"/>
                <w:b w:val="0"/>
                <w:bCs/>
                <w:spacing w:val="-10"/>
              </w:rPr>
            </w:pPr>
            <w:r>
              <w:rPr>
                <w:rStyle w:val="CharacterStyle1"/>
                <w:b w:val="0"/>
                <w:bCs/>
                <w:spacing w:val="-10"/>
              </w:rPr>
              <w:t>202.3</w:t>
            </w:r>
          </w:p>
        </w:tc>
        <w:tc>
          <w:tcPr>
            <w:tcW w:w="5625"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120"/>
              <w:rPr>
                <w:rStyle w:val="CharacterStyle1"/>
                <w:b w:val="0"/>
                <w:bCs/>
                <w:spacing w:val="-10"/>
              </w:rPr>
            </w:pPr>
            <w:r>
              <w:rPr>
                <w:rStyle w:val="CharacterStyle1"/>
                <w:b w:val="0"/>
                <w:bCs/>
                <w:spacing w:val="-10"/>
              </w:rPr>
              <w:t>450 mm dia piles</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metre</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382"/>
              <w:rPr>
                <w:rStyle w:val="CharacterStyle1"/>
                <w:b w:val="0"/>
                <w:bCs/>
                <w:spacing w:val="-10"/>
              </w:rPr>
            </w:pPr>
            <w:r>
              <w:rPr>
                <w:rStyle w:val="CharacterStyle1"/>
                <w:b w:val="0"/>
                <w:bCs/>
                <w:spacing w:val="-10"/>
              </w:rPr>
              <w:t>1781.00</w:t>
            </w:r>
          </w:p>
        </w:tc>
      </w:tr>
      <w:tr w:rsidR="00183731" w:rsidTr="004D2427">
        <w:trPr>
          <w:trHeight w:hRule="exact" w:val="420"/>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04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97"/>
              <w:rPr>
                <w:rStyle w:val="CharacterStyle1"/>
                <w:b w:val="0"/>
                <w:bCs/>
                <w:spacing w:val="-10"/>
              </w:rPr>
            </w:pPr>
            <w:r>
              <w:rPr>
                <w:rStyle w:val="CharacterStyle1"/>
                <w:b w:val="0"/>
                <w:bCs/>
                <w:spacing w:val="-10"/>
              </w:rPr>
              <w:t>20.2,4</w:t>
            </w:r>
          </w:p>
        </w:tc>
        <w:tc>
          <w:tcPr>
            <w:tcW w:w="5625"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120"/>
              <w:rPr>
                <w:rStyle w:val="CharacterStyle1"/>
                <w:b w:val="0"/>
                <w:bCs/>
                <w:spacing w:val="-10"/>
              </w:rPr>
            </w:pPr>
            <w:r>
              <w:rPr>
                <w:rStyle w:val="CharacterStyle1"/>
                <w:b w:val="0"/>
                <w:bCs/>
                <w:spacing w:val="-10"/>
              </w:rPr>
              <w:t>500 mm dia. piles</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metre</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382"/>
              <w:rPr>
                <w:rStyle w:val="CharacterStyle1"/>
                <w:b w:val="0"/>
                <w:bCs/>
                <w:spacing w:val="-10"/>
              </w:rPr>
            </w:pPr>
            <w:r>
              <w:rPr>
                <w:rStyle w:val="CharacterStyle1"/>
                <w:b w:val="0"/>
                <w:bCs/>
                <w:spacing w:val="-10"/>
              </w:rPr>
              <w:t>2076.00</w:t>
            </w:r>
          </w:p>
        </w:tc>
      </w:tr>
      <w:tr w:rsidR="00183731" w:rsidTr="004D2427">
        <w:trPr>
          <w:trHeight w:hRule="exact" w:val="412"/>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04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97"/>
              <w:rPr>
                <w:rStyle w:val="CharacterStyle1"/>
                <w:b w:val="0"/>
                <w:bCs/>
                <w:spacing w:val="-10"/>
              </w:rPr>
            </w:pPr>
            <w:r>
              <w:rPr>
                <w:rStyle w:val="CharacterStyle1"/>
                <w:b w:val="0"/>
                <w:bCs/>
                <w:spacing w:val="-10"/>
              </w:rPr>
              <w:t>20.2,5</w:t>
            </w:r>
          </w:p>
        </w:tc>
        <w:tc>
          <w:tcPr>
            <w:tcW w:w="5625"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120"/>
              <w:rPr>
                <w:rStyle w:val="CharacterStyle1"/>
                <w:b w:val="0"/>
                <w:bCs/>
                <w:spacing w:val="-10"/>
              </w:rPr>
            </w:pPr>
            <w:r>
              <w:rPr>
                <w:rStyle w:val="CharacterStyle1"/>
                <w:b w:val="0"/>
                <w:bCs/>
                <w:spacing w:val="-10"/>
              </w:rPr>
              <w:t>600 mm dia piles</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metre</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382"/>
              <w:rPr>
                <w:rStyle w:val="CharacterStyle1"/>
                <w:b w:val="0"/>
                <w:bCs/>
                <w:spacing w:val="-10"/>
              </w:rPr>
            </w:pPr>
            <w:r>
              <w:rPr>
                <w:rStyle w:val="CharacterStyle1"/>
                <w:b w:val="0"/>
                <w:bCs/>
                <w:spacing w:val="-10"/>
              </w:rPr>
              <w:t>2393.00</w:t>
            </w:r>
          </w:p>
        </w:tc>
      </w:tr>
      <w:tr w:rsidR="00183731" w:rsidTr="004D2427">
        <w:trPr>
          <w:trHeight w:hRule="exact" w:val="413"/>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04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97"/>
              <w:rPr>
                <w:rStyle w:val="CharacterStyle1"/>
                <w:b w:val="0"/>
                <w:bCs/>
                <w:spacing w:val="-10"/>
              </w:rPr>
            </w:pPr>
            <w:r>
              <w:rPr>
                <w:rStyle w:val="CharacterStyle1"/>
                <w:b w:val="0"/>
                <w:bCs/>
                <w:spacing w:val="-10"/>
              </w:rPr>
              <w:t>202.6</w:t>
            </w:r>
          </w:p>
        </w:tc>
        <w:tc>
          <w:tcPr>
            <w:tcW w:w="5625"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120"/>
              <w:rPr>
                <w:rStyle w:val="CharacterStyle1"/>
                <w:b w:val="0"/>
                <w:bCs/>
                <w:spacing w:val="-4"/>
              </w:rPr>
            </w:pPr>
            <w:r>
              <w:rPr>
                <w:rStyle w:val="CharacterStyle1"/>
                <w:b w:val="0"/>
                <w:bCs/>
                <w:spacing w:val="-4"/>
              </w:rPr>
              <w:t>750 mm di piles.</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mette</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382"/>
              <w:rPr>
                <w:rStyle w:val="CharacterStyle1"/>
                <w:b w:val="0"/>
                <w:bCs/>
                <w:spacing w:val="-10"/>
              </w:rPr>
            </w:pPr>
            <w:r>
              <w:rPr>
                <w:rStyle w:val="CharacterStyle1"/>
                <w:b w:val="0"/>
                <w:bCs/>
                <w:spacing w:val="-10"/>
              </w:rPr>
              <w:t>3561.00</w:t>
            </w:r>
          </w:p>
        </w:tc>
      </w:tr>
      <w:tr w:rsidR="00183731" w:rsidTr="004D2427">
        <w:trPr>
          <w:trHeight w:hRule="exact" w:val="420"/>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04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97"/>
              <w:rPr>
                <w:rStyle w:val="CharacterStyle1"/>
                <w:b w:val="0"/>
                <w:bCs/>
                <w:spacing w:val="-10"/>
              </w:rPr>
            </w:pPr>
            <w:r>
              <w:rPr>
                <w:rStyle w:val="CharacterStyle1"/>
                <w:b w:val="0"/>
                <w:bCs/>
                <w:spacing w:val="-10"/>
              </w:rPr>
              <w:t>202.7</w:t>
            </w:r>
          </w:p>
        </w:tc>
        <w:tc>
          <w:tcPr>
            <w:tcW w:w="5625"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120"/>
              <w:rPr>
                <w:rStyle w:val="CharacterStyle1"/>
                <w:b w:val="0"/>
                <w:bCs/>
                <w:spacing w:val="2"/>
              </w:rPr>
            </w:pPr>
            <w:r>
              <w:rPr>
                <w:rStyle w:val="CharacterStyle1"/>
                <w:b w:val="0"/>
                <w:bCs/>
                <w:spacing w:val="2"/>
              </w:rPr>
              <w:t>1000 = dia piles.</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metre</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382"/>
              <w:rPr>
                <w:rStyle w:val="CharacterStyle1"/>
                <w:b w:val="0"/>
                <w:bCs/>
                <w:spacing w:val="-10"/>
              </w:rPr>
            </w:pPr>
            <w:r>
              <w:rPr>
                <w:rStyle w:val="CharacterStyle1"/>
                <w:b w:val="0"/>
                <w:bCs/>
                <w:spacing w:val="-10"/>
              </w:rPr>
              <w:t>6168.00</w:t>
            </w:r>
          </w:p>
        </w:tc>
      </w:tr>
      <w:tr w:rsidR="00183731" w:rsidTr="004D2427">
        <w:trPr>
          <w:trHeight w:hRule="exact" w:val="420"/>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04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97"/>
              <w:rPr>
                <w:rStyle w:val="CharacterStyle1"/>
                <w:b w:val="0"/>
                <w:bCs/>
                <w:spacing w:val="-10"/>
              </w:rPr>
            </w:pPr>
            <w:r>
              <w:rPr>
                <w:rStyle w:val="CharacterStyle1"/>
                <w:b w:val="0"/>
                <w:bCs/>
                <w:spacing w:val="-10"/>
              </w:rPr>
              <w:t>202.8</w:t>
            </w:r>
          </w:p>
        </w:tc>
        <w:tc>
          <w:tcPr>
            <w:tcW w:w="5625"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120"/>
              <w:rPr>
                <w:rStyle w:val="CharacterStyle1"/>
                <w:b w:val="0"/>
                <w:bCs/>
                <w:spacing w:val="2"/>
              </w:rPr>
            </w:pPr>
            <w:r>
              <w:rPr>
                <w:rStyle w:val="CharacterStyle1"/>
                <w:b w:val="0"/>
                <w:bCs/>
                <w:spacing w:val="2"/>
              </w:rPr>
              <w:t>1200 = dia piles.</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metre</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382"/>
              <w:rPr>
                <w:rStyle w:val="CharacterStyle1"/>
                <w:b w:val="0"/>
                <w:bCs/>
                <w:spacing w:val="-10"/>
              </w:rPr>
            </w:pPr>
            <w:r>
              <w:rPr>
                <w:rStyle w:val="CharacterStyle1"/>
                <w:b w:val="0"/>
                <w:bCs/>
                <w:spacing w:val="-10"/>
              </w:rPr>
              <w:t>8466.00</w:t>
            </w:r>
          </w:p>
        </w:tc>
      </w:tr>
      <w:tr w:rsidR="00183731" w:rsidTr="004D2427">
        <w:trPr>
          <w:trHeight w:hRule="exact" w:val="525"/>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04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97"/>
              <w:rPr>
                <w:rStyle w:val="CharacterStyle1"/>
                <w:b w:val="0"/>
                <w:bCs/>
                <w:spacing w:val="-10"/>
              </w:rPr>
            </w:pPr>
            <w:r>
              <w:rPr>
                <w:rStyle w:val="CharacterStyle1"/>
                <w:b w:val="0"/>
                <w:bCs/>
                <w:spacing w:val="-10"/>
              </w:rPr>
              <w:t>20.2,9</w:t>
            </w:r>
          </w:p>
        </w:tc>
        <w:tc>
          <w:tcPr>
            <w:tcW w:w="5625"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2"/>
              <w:kinsoku w:val="0"/>
              <w:autoSpaceDE/>
              <w:autoSpaceDN/>
              <w:ind w:left="120"/>
              <w:rPr>
                <w:rStyle w:val="CharacterStyle1"/>
                <w:b w:val="0"/>
                <w:bCs/>
                <w:spacing w:val="-10"/>
              </w:rPr>
            </w:pPr>
            <w:r>
              <w:rPr>
                <w:rStyle w:val="CharacterStyle1"/>
                <w:b w:val="0"/>
                <w:bCs/>
                <w:spacing w:val="-10"/>
              </w:rPr>
              <w:t>1500 mm dia piles.</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metre</w:t>
            </w: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ind w:right="217"/>
              <w:jc w:val="right"/>
              <w:rPr>
                <w:rStyle w:val="CharacterStyle2"/>
                <w:b w:val="0"/>
                <w:bCs w:val="0"/>
                <w:spacing w:val="-10"/>
              </w:rPr>
            </w:pPr>
            <w:r>
              <w:rPr>
                <w:rStyle w:val="CharacterStyle2"/>
                <w:b w:val="0"/>
                <w:bCs w:val="0"/>
                <w:spacing w:val="-10"/>
              </w:rPr>
              <w:t>12725.00</w:t>
            </w:r>
          </w:p>
        </w:tc>
      </w:tr>
      <w:tr w:rsidR="00183731" w:rsidTr="004D2427">
        <w:trPr>
          <w:trHeight w:hRule="exact" w:val="1987"/>
        </w:trPr>
        <w:tc>
          <w:tcPr>
            <w:tcW w:w="758"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b w:val="0"/>
                <w:bCs w:val="0"/>
                <w:spacing w:val="-10"/>
              </w:rPr>
            </w:pPr>
            <w:r>
              <w:rPr>
                <w:rStyle w:val="CharacterStyle2"/>
                <w:b w:val="0"/>
                <w:bCs w:val="0"/>
                <w:spacing w:val="-10"/>
              </w:rPr>
              <w:t>20,3</w:t>
            </w:r>
          </w:p>
        </w:tc>
        <w:tc>
          <w:tcPr>
            <w:tcW w:w="6667" w:type="dxa"/>
            <w:gridSpan w:val="2"/>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ind w:left="108" w:right="108"/>
              <w:jc w:val="both"/>
              <w:rPr>
                <w:rStyle w:val="CharacterStyle2"/>
                <w:rFonts w:ascii="Arial" w:hAnsi="Arial" w:cs="Arial"/>
                <w:b w:val="0"/>
                <w:bCs w:val="0"/>
                <w:i/>
                <w:iCs/>
                <w:spacing w:val="1"/>
                <w:sz w:val="6"/>
                <w:szCs w:val="6"/>
              </w:rPr>
            </w:pPr>
            <w:r>
              <w:rPr>
                <w:rStyle w:val="CharacterStyle2"/>
                <w:b w:val="0"/>
                <w:bCs w:val="0"/>
                <w:spacing w:val="-9"/>
              </w:rPr>
              <w:t xml:space="preserve">Boring, Providing and Stalling cast in situ single under reamed piles </w:t>
            </w:r>
            <w:r>
              <w:rPr>
                <w:rStyle w:val="CharacterStyle2"/>
                <w:b w:val="0"/>
                <w:bCs w:val="0"/>
                <w:spacing w:val="-5"/>
              </w:rPr>
              <w:t xml:space="preserve">of specified diameter and length below pile cap in M 35 cement </w:t>
            </w:r>
            <w:r>
              <w:rPr>
                <w:rStyle w:val="CharacterStyle2"/>
                <w:b w:val="0"/>
                <w:bCs w:val="0"/>
                <w:spacing w:val="-2"/>
              </w:rPr>
              <w:t xml:space="preserve">concrete, to carry a safe working load not less than specified, </w:t>
            </w:r>
            <w:r>
              <w:rPr>
                <w:rStyle w:val="CharacterStyle2"/>
                <w:b w:val="0"/>
                <w:bCs w:val="0"/>
                <w:spacing w:val="-7"/>
              </w:rPr>
              <w:t xml:space="preserve">excluding the cost of steel reinforcement but including the </w:t>
            </w:r>
            <w:r>
              <w:rPr>
                <w:rStyle w:val="CharacterStyle2"/>
                <w:b w:val="0"/>
                <w:bCs w:val="0"/>
                <w:i/>
                <w:iCs/>
                <w:spacing w:val="3"/>
                <w:sz w:val="23"/>
                <w:szCs w:val="23"/>
              </w:rPr>
              <w:t xml:space="preserve">cod </w:t>
            </w:r>
            <w:r>
              <w:rPr>
                <w:rStyle w:val="CharacterStyle2"/>
                <w:b w:val="0"/>
                <w:bCs w:val="0"/>
                <w:spacing w:val="-7"/>
              </w:rPr>
              <w:t xml:space="preserve">of </w:t>
            </w:r>
            <w:r>
              <w:rPr>
                <w:rStyle w:val="CharacterStyle2"/>
                <w:b w:val="0"/>
                <w:bCs w:val="0"/>
                <w:spacing w:val="-9"/>
              </w:rPr>
              <w:t xml:space="preserve">boring with bentonite solution, cement ecocide and the length of the </w:t>
            </w:r>
            <w:r>
              <w:rPr>
                <w:rStyle w:val="CharacterStyle2"/>
                <w:b w:val="0"/>
                <w:bCs w:val="0"/>
                <w:spacing w:val="-10"/>
              </w:rPr>
              <w:t xml:space="preserve">pile to be embedded in pile cap etc all complete, (Length of pile for </w:t>
            </w:r>
            <w:r>
              <w:rPr>
                <w:rStyle w:val="CharacterStyle2"/>
                <w:b w:val="0"/>
                <w:bCs w:val="0"/>
                <w:spacing w:val="-9"/>
              </w:rPr>
              <w:t xml:space="preserve">payment shall be measured upto to the bottom of pile </w:t>
            </w:r>
            <w:r>
              <w:rPr>
                <w:rStyle w:val="CharacterStyle2"/>
                <w:b w:val="0"/>
                <w:bCs w:val="0"/>
                <w:i/>
                <w:iCs/>
                <w:spacing w:val="1"/>
                <w:sz w:val="23"/>
                <w:szCs w:val="23"/>
              </w:rPr>
              <w:t xml:space="preserve">cap) </w:t>
            </w:r>
            <w:r>
              <w:rPr>
                <w:rStyle w:val="CharacterStyle2"/>
                <w:rFonts w:ascii="Arial" w:hAnsi="Arial" w:cs="Arial"/>
                <w:b w:val="0"/>
                <w:bCs w:val="0"/>
                <w:i/>
                <w:iCs/>
                <w:spacing w:val="1"/>
                <w:sz w:val="6"/>
                <w:szCs w:val="6"/>
              </w:rPr>
              <w:t>:</w:t>
            </w:r>
          </w:p>
        </w:tc>
        <w:tc>
          <w:tcPr>
            <w:tcW w:w="1133"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c>
          <w:tcPr>
            <w:tcW w:w="1462" w:type="dxa"/>
            <w:tcBorders>
              <w:top w:val="single" w:sz="6" w:space="0" w:color="auto"/>
              <w:left w:val="single" w:sz="6" w:space="0" w:color="auto"/>
              <w:bottom w:val="single" w:sz="6" w:space="0" w:color="auto"/>
              <w:right w:val="single" w:sz="6" w:space="0" w:color="auto"/>
            </w:tcBorders>
          </w:tcPr>
          <w:p w:rsidR="00183731" w:rsidRDefault="00183731" w:rsidP="004D2427">
            <w:pPr>
              <w:pStyle w:val="Style1"/>
              <w:kinsoku w:val="0"/>
              <w:autoSpaceDE/>
              <w:autoSpaceDN/>
              <w:rPr>
                <w:rStyle w:val="CharacterStyle2"/>
              </w:rPr>
            </w:pPr>
          </w:p>
        </w:tc>
      </w:tr>
    </w:tbl>
    <w:p w:rsidR="00183731" w:rsidRDefault="00183731" w:rsidP="00183731"/>
    <w:p w:rsidR="00852B40" w:rsidRPr="00852B40" w:rsidRDefault="00852B40" w:rsidP="00852B40">
      <w:pPr>
        <w:jc w:val="center"/>
      </w:pPr>
      <w:r>
        <w:t>Page No.353</w:t>
      </w:r>
    </w:p>
    <w:p w:rsidR="00852B40" w:rsidRDefault="00852B40" w:rsidP="00183731"/>
    <w:tbl>
      <w:tblPr>
        <w:tblW w:w="0" w:type="auto"/>
        <w:tblInd w:w="15" w:type="dxa"/>
        <w:tblLayout w:type="fixed"/>
        <w:tblCellMar>
          <w:left w:w="0" w:type="dxa"/>
          <w:right w:w="0" w:type="dxa"/>
        </w:tblCellMar>
        <w:tblLook w:val="04A0"/>
      </w:tblPr>
      <w:tblGrid>
        <w:gridCol w:w="758"/>
        <w:gridCol w:w="1042"/>
        <w:gridCol w:w="5625"/>
        <w:gridCol w:w="1133"/>
        <w:gridCol w:w="1462"/>
      </w:tblGrid>
      <w:tr w:rsidR="00183731" w:rsidTr="004D2427">
        <w:trPr>
          <w:trHeight w:hRule="exact" w:val="690"/>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667" w:type="dxa"/>
            <w:gridSpan w:val="2"/>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z w:val="24"/>
              </w:rPr>
            </w:pPr>
            <w:r>
              <w:rPr>
                <w:rFonts w:ascii="Times New Roman" w:hAnsi="Times New Roman"/>
                <w:color w:val="000000"/>
                <w:sz w:val="24"/>
              </w:rPr>
              <w:t>Description</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z w:val="24"/>
              </w:rPr>
            </w:pPr>
            <w:r>
              <w:rPr>
                <w:rFonts w:ascii="Times New Roman" w:hAnsi="Times New Roman"/>
                <w:color w:val="000000"/>
                <w:sz w:val="24"/>
              </w:rPr>
              <w:t>Rate (in Rs.)</w:t>
            </w:r>
          </w:p>
        </w:tc>
      </w:tr>
      <w:tr w:rsidR="00183731" w:rsidTr="004D2427">
        <w:trPr>
          <w:trHeight w:hRule="exact" w:val="308"/>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6667" w:type="dxa"/>
            <w:gridSpan w:val="2"/>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r>
      <w:tr w:rsidR="00183731" w:rsidTr="004D2427">
        <w:trPr>
          <w:trHeight w:hRule="exact" w:val="525"/>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203.1</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8"/>
                <w:sz w:val="24"/>
              </w:rPr>
            </w:pPr>
            <w:r>
              <w:rPr>
                <w:rFonts w:ascii="Times New Roman" w:hAnsi="Times New Roman"/>
                <w:color w:val="000000"/>
                <w:spacing w:val="-8"/>
                <w:sz w:val="24"/>
              </w:rPr>
              <w:t>300 mm dia piles.</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382"/>
              <w:rPr>
                <w:rFonts w:ascii="Times New Roman" w:hAnsi="Times New Roman"/>
                <w:color w:val="000000"/>
                <w:spacing w:val="-10"/>
                <w:sz w:val="24"/>
              </w:rPr>
            </w:pPr>
            <w:r>
              <w:rPr>
                <w:rFonts w:ascii="Times New Roman" w:hAnsi="Times New Roman"/>
                <w:color w:val="000000"/>
                <w:spacing w:val="-10"/>
                <w:sz w:val="24"/>
              </w:rPr>
              <w:t>1078.00</w:t>
            </w:r>
          </w:p>
        </w:tc>
      </w:tr>
      <w:tr w:rsidR="00183731" w:rsidTr="004D2427">
        <w:trPr>
          <w:trHeight w:hRule="exact" w:val="435"/>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20.3.2</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6"/>
                <w:sz w:val="24"/>
              </w:rPr>
            </w:pPr>
            <w:r>
              <w:rPr>
                <w:rFonts w:ascii="Times New Roman" w:hAnsi="Times New Roman"/>
                <w:color w:val="000000"/>
                <w:spacing w:val="-6"/>
                <w:sz w:val="24"/>
              </w:rPr>
              <w:t>400 mm die piles</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382"/>
              <w:rPr>
                <w:rFonts w:ascii="Times New Roman" w:hAnsi="Times New Roman"/>
                <w:color w:val="000000"/>
                <w:spacing w:val="-10"/>
                <w:sz w:val="24"/>
              </w:rPr>
            </w:pPr>
            <w:r>
              <w:rPr>
                <w:rFonts w:ascii="Times New Roman" w:hAnsi="Times New Roman"/>
                <w:color w:val="000000"/>
                <w:spacing w:val="-10"/>
                <w:sz w:val="24"/>
              </w:rPr>
              <w:t>1489.00</w:t>
            </w:r>
          </w:p>
        </w:tc>
      </w:tr>
      <w:tr w:rsidR="00183731" w:rsidTr="004D2427">
        <w:trPr>
          <w:trHeight w:hRule="exact" w:val="435"/>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203.3</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6"/>
                <w:sz w:val="24"/>
              </w:rPr>
            </w:pPr>
            <w:r>
              <w:rPr>
                <w:rFonts w:ascii="Times New Roman" w:hAnsi="Times New Roman"/>
                <w:color w:val="000000"/>
                <w:spacing w:val="-6"/>
                <w:sz w:val="24"/>
              </w:rPr>
              <w:t>450 nun die piles</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382"/>
              <w:rPr>
                <w:rFonts w:ascii="Times New Roman" w:hAnsi="Times New Roman"/>
                <w:color w:val="000000"/>
                <w:spacing w:val="-10"/>
                <w:sz w:val="24"/>
              </w:rPr>
            </w:pPr>
            <w:r>
              <w:rPr>
                <w:rFonts w:ascii="Times New Roman" w:hAnsi="Times New Roman"/>
                <w:color w:val="000000"/>
                <w:spacing w:val="-10"/>
                <w:sz w:val="24"/>
              </w:rPr>
              <w:t>1736.00</w:t>
            </w:r>
          </w:p>
        </w:tc>
      </w:tr>
      <w:tr w:rsidR="00183731" w:rsidTr="004D2427">
        <w:trPr>
          <w:trHeight w:hRule="exact" w:val="495"/>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203,4</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6"/>
                <w:sz w:val="24"/>
              </w:rPr>
            </w:pPr>
            <w:r>
              <w:rPr>
                <w:rFonts w:ascii="Times New Roman" w:hAnsi="Times New Roman"/>
                <w:color w:val="000000"/>
                <w:spacing w:val="-6"/>
                <w:sz w:val="24"/>
              </w:rPr>
              <w:t>550 mm die piles</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382"/>
              <w:rPr>
                <w:rFonts w:ascii="Times New Roman" w:hAnsi="Times New Roman"/>
                <w:color w:val="000000"/>
                <w:spacing w:val="-10"/>
                <w:sz w:val="24"/>
              </w:rPr>
            </w:pPr>
            <w:r>
              <w:rPr>
                <w:rFonts w:ascii="Times New Roman" w:hAnsi="Times New Roman"/>
                <w:color w:val="000000"/>
                <w:spacing w:val="-10"/>
                <w:sz w:val="24"/>
              </w:rPr>
              <w:t>2026.00</w:t>
            </w:r>
          </w:p>
        </w:tc>
      </w:tr>
      <w:tr w:rsidR="00183731" w:rsidTr="004D2427">
        <w:trPr>
          <w:trHeight w:hRule="exact" w:val="1132"/>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20.4</w:t>
            </w:r>
          </w:p>
        </w:tc>
        <w:tc>
          <w:tcPr>
            <w:tcW w:w="6667" w:type="dxa"/>
            <w:gridSpan w:val="2"/>
            <w:tcBorders>
              <w:top w:val="single" w:sz="6" w:space="0" w:color="000000"/>
              <w:left w:val="single" w:sz="6" w:space="0" w:color="000000"/>
              <w:bottom w:val="single" w:sz="6" w:space="0" w:color="000000"/>
              <w:right w:val="single" w:sz="6" w:space="0" w:color="000000"/>
            </w:tcBorders>
          </w:tcPr>
          <w:p w:rsidR="00183731" w:rsidRDefault="00183731"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Extra </w:t>
            </w:r>
            <w:r>
              <w:rPr>
                <w:rFonts w:ascii="Times New Roman" w:hAnsi="Times New Roman"/>
                <w:b/>
                <w:i/>
                <w:color w:val="000000"/>
                <w:spacing w:val="9"/>
                <w:sz w:val="26"/>
              </w:rPr>
              <w:t xml:space="preserve">over </w:t>
            </w:r>
            <w:r>
              <w:rPr>
                <w:rFonts w:ascii="Times New Roman" w:hAnsi="Times New Roman"/>
                <w:color w:val="000000"/>
                <w:spacing w:val="-1"/>
                <w:sz w:val="24"/>
              </w:rPr>
              <w:t xml:space="preserve">item No. 20.3 for providing additional bulb in under </w:t>
            </w:r>
            <w:r>
              <w:rPr>
                <w:rFonts w:ascii="Times New Roman" w:hAnsi="Times New Roman"/>
                <w:color w:val="000000"/>
                <w:spacing w:val="-3"/>
                <w:sz w:val="24"/>
              </w:rPr>
              <w:t xml:space="preserve">reamed piles, under specified dia meter (Only the quantity of extra </w:t>
            </w:r>
            <w:r>
              <w:rPr>
                <w:rFonts w:ascii="Times New Roman" w:hAnsi="Times New Roman"/>
                <w:color w:val="000000"/>
                <w:spacing w:val="-6"/>
                <w:sz w:val="24"/>
              </w:rPr>
              <w:t>bulbs are to be paid).</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r>
      <w:tr w:rsidR="00183731" w:rsidTr="004D2427">
        <w:trPr>
          <w:trHeight w:hRule="exact" w:val="465"/>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20.4.1</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10"/>
                <w:sz w:val="24"/>
              </w:rPr>
            </w:pPr>
            <w:r>
              <w:rPr>
                <w:rFonts w:ascii="Times New Roman" w:hAnsi="Times New Roman"/>
                <w:color w:val="000000"/>
                <w:spacing w:val="-10"/>
                <w:sz w:val="24"/>
              </w:rPr>
              <w:t xml:space="preserve">300mm </w:t>
            </w:r>
            <w:r>
              <w:rPr>
                <w:rFonts w:ascii="Times New Roman" w:hAnsi="Times New Roman"/>
                <w:b/>
                <w:i/>
                <w:color w:val="000000"/>
                <w:sz w:val="26"/>
              </w:rPr>
              <w:t xml:space="preserve">dia </w:t>
            </w:r>
            <w:r>
              <w:rPr>
                <w:rFonts w:ascii="Times New Roman" w:hAnsi="Times New Roman"/>
                <w:color w:val="000000"/>
                <w:spacing w:val="-10"/>
                <w:sz w:val="24"/>
              </w:rPr>
              <w:t>piles.</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382"/>
              <w:rPr>
                <w:rFonts w:ascii="Times New Roman" w:hAnsi="Times New Roman"/>
                <w:color w:val="000000"/>
                <w:spacing w:val="-10"/>
                <w:sz w:val="24"/>
              </w:rPr>
            </w:pPr>
            <w:r>
              <w:rPr>
                <w:rFonts w:ascii="Times New Roman" w:hAnsi="Times New Roman"/>
                <w:color w:val="000000"/>
                <w:spacing w:val="-10"/>
                <w:sz w:val="24"/>
              </w:rPr>
              <w:t>805.00</w:t>
            </w:r>
          </w:p>
        </w:tc>
      </w:tr>
      <w:tr w:rsidR="00183731" w:rsidTr="004D2427">
        <w:trPr>
          <w:trHeight w:hRule="exact" w:val="458"/>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20.4.2</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8"/>
                <w:sz w:val="24"/>
              </w:rPr>
            </w:pPr>
            <w:r>
              <w:rPr>
                <w:rFonts w:ascii="Times New Roman" w:hAnsi="Times New Roman"/>
                <w:color w:val="000000"/>
                <w:spacing w:val="-8"/>
                <w:sz w:val="24"/>
              </w:rPr>
              <w:t>400mm dia piles.</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382"/>
              <w:rPr>
                <w:rFonts w:ascii="Times New Roman" w:hAnsi="Times New Roman"/>
                <w:color w:val="000000"/>
                <w:spacing w:val="-10"/>
                <w:sz w:val="24"/>
              </w:rPr>
            </w:pPr>
            <w:r>
              <w:rPr>
                <w:rFonts w:ascii="Times New Roman" w:hAnsi="Times New Roman"/>
                <w:color w:val="000000"/>
                <w:spacing w:val="-10"/>
                <w:sz w:val="24"/>
              </w:rPr>
              <w:t>989.00</w:t>
            </w:r>
          </w:p>
        </w:tc>
      </w:tr>
      <w:tr w:rsidR="00183731" w:rsidTr="004D2427">
        <w:trPr>
          <w:trHeight w:hRule="exact" w:val="465"/>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20.4.3</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8"/>
                <w:sz w:val="24"/>
              </w:rPr>
            </w:pPr>
            <w:r>
              <w:rPr>
                <w:rFonts w:ascii="Times New Roman" w:hAnsi="Times New Roman"/>
                <w:color w:val="000000"/>
                <w:spacing w:val="-8"/>
                <w:sz w:val="24"/>
              </w:rPr>
              <w:t>450 mm dia piles.</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382"/>
              <w:rPr>
                <w:rFonts w:ascii="Times New Roman" w:hAnsi="Times New Roman"/>
                <w:color w:val="000000"/>
                <w:spacing w:val="-10"/>
                <w:sz w:val="24"/>
              </w:rPr>
            </w:pPr>
            <w:r>
              <w:rPr>
                <w:rFonts w:ascii="Times New Roman" w:hAnsi="Times New Roman"/>
                <w:color w:val="000000"/>
                <w:spacing w:val="-10"/>
                <w:sz w:val="24"/>
              </w:rPr>
              <w:t>1100.00</w:t>
            </w:r>
          </w:p>
        </w:tc>
      </w:tr>
      <w:tr w:rsidR="00183731" w:rsidTr="004D2427">
        <w:trPr>
          <w:trHeight w:hRule="exact" w:val="465"/>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20.4.4</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8"/>
                <w:sz w:val="24"/>
              </w:rPr>
            </w:pPr>
            <w:r>
              <w:rPr>
                <w:rFonts w:ascii="Times New Roman" w:hAnsi="Times New Roman"/>
                <w:color w:val="000000"/>
                <w:spacing w:val="-8"/>
                <w:sz w:val="24"/>
              </w:rPr>
              <w:t>550 mm die piles.</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382"/>
              <w:rPr>
                <w:rFonts w:ascii="Times New Roman" w:hAnsi="Times New Roman"/>
                <w:color w:val="000000"/>
                <w:spacing w:val="-10"/>
                <w:sz w:val="24"/>
              </w:rPr>
            </w:pPr>
            <w:r>
              <w:rPr>
                <w:rFonts w:ascii="Times New Roman" w:hAnsi="Times New Roman"/>
                <w:color w:val="000000"/>
                <w:spacing w:val="-10"/>
                <w:sz w:val="24"/>
              </w:rPr>
              <w:t>1252.00</w:t>
            </w:r>
          </w:p>
        </w:tc>
      </w:tr>
      <w:tr w:rsidR="00183731" w:rsidTr="004D2427">
        <w:trPr>
          <w:trHeight w:hRule="exact" w:val="3225"/>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203</w:t>
            </w:r>
          </w:p>
        </w:tc>
        <w:tc>
          <w:tcPr>
            <w:tcW w:w="6667" w:type="dxa"/>
            <w:gridSpan w:val="2"/>
            <w:tcBorders>
              <w:top w:val="single" w:sz="6" w:space="0" w:color="000000"/>
              <w:left w:val="single" w:sz="6" w:space="0" w:color="000000"/>
              <w:bottom w:val="single" w:sz="6" w:space="0" w:color="000000"/>
              <w:right w:val="single" w:sz="6" w:space="0" w:color="000000"/>
            </w:tcBorders>
          </w:tcPr>
          <w:p w:rsidR="00183731" w:rsidRDefault="00183731"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Providing, driving and installing driven Pre-east reinforced cement </w:t>
            </w:r>
            <w:r>
              <w:rPr>
                <w:rFonts w:ascii="Times New Roman" w:hAnsi="Times New Roman"/>
                <w:color w:val="000000"/>
                <w:spacing w:val="-3"/>
                <w:sz w:val="24"/>
              </w:rPr>
              <w:t xml:space="preserve">concrete piles of specified diameter and length below the pile cap in </w:t>
            </w:r>
            <w:r>
              <w:rPr>
                <w:rFonts w:ascii="Times New Roman" w:hAnsi="Times New Roman"/>
                <w:color w:val="000000"/>
                <w:spacing w:val="2"/>
                <w:sz w:val="24"/>
              </w:rPr>
              <w:t xml:space="preserve">M 35 cement concrete to carry safe working load not less than </w:t>
            </w:r>
            <w:r>
              <w:rPr>
                <w:rFonts w:ascii="Times New Roman" w:hAnsi="Times New Roman"/>
                <w:color w:val="000000"/>
                <w:spacing w:val="-1"/>
                <w:sz w:val="24"/>
              </w:rPr>
              <w:t xml:space="preserve">specified. With a central through preformed hole with M.S. black </w:t>
            </w:r>
            <w:r>
              <w:rPr>
                <w:rFonts w:ascii="Times New Roman" w:hAnsi="Times New Roman"/>
                <w:color w:val="000000"/>
                <w:spacing w:val="-5"/>
                <w:sz w:val="24"/>
              </w:rPr>
              <w:t>pipe of dia, 40mm for grouting with cement sand grouting of mix 1</w:t>
            </w:r>
            <w:r>
              <w:rPr>
                <w:rFonts w:ascii="Times New Roman" w:hAnsi="Times New Roman"/>
                <w:color w:val="000000"/>
                <w:spacing w:val="5"/>
                <w:sz w:val="24"/>
                <w:vertAlign w:val="superscript"/>
              </w:rPr>
              <w:t>-</w:t>
            </w:r>
            <w:r>
              <w:rPr>
                <w:rFonts w:ascii="Times New Roman" w:hAnsi="Times New Roman"/>
                <w:color w:val="000000"/>
                <w:spacing w:val="-5"/>
                <w:sz w:val="24"/>
              </w:rPr>
              <w:t xml:space="preserve">2 </w:t>
            </w:r>
            <w:r>
              <w:rPr>
                <w:rFonts w:ascii="Times New Roman" w:hAnsi="Times New Roman"/>
                <w:color w:val="000000"/>
                <w:spacing w:val="1"/>
                <w:sz w:val="24"/>
              </w:rPr>
              <w:t xml:space="preserve">(1 cement : 2 sand) under sufficient positive pressure to ensure complete filling including cement concrete certring, shuttering, </w:t>
            </w:r>
            <w:r>
              <w:rPr>
                <w:rFonts w:ascii="Times New Roman" w:hAnsi="Times New Roman"/>
                <w:color w:val="000000"/>
                <w:spacing w:val="-2"/>
                <w:sz w:val="24"/>
              </w:rPr>
              <w:t xml:space="preserve">driving and removing the steel casing pipe and lifiing casing etc. </w:t>
            </w:r>
            <w:r>
              <w:rPr>
                <w:rFonts w:ascii="Times New Roman" w:hAnsi="Times New Roman"/>
                <w:color w:val="000000"/>
                <w:spacing w:val="-1"/>
                <w:sz w:val="24"/>
              </w:rPr>
              <w:t xml:space="preserve">complete but excluding the cost of steel reinforcement (Length of </w:t>
            </w:r>
            <w:r>
              <w:rPr>
                <w:rFonts w:ascii="Times New Roman" w:hAnsi="Times New Roman"/>
                <w:color w:val="000000"/>
                <w:spacing w:val="-6"/>
                <w:sz w:val="24"/>
              </w:rPr>
              <w:t>pile for payment shall be measured from top of the shoe to the bottom of pile cap).</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r>
      <w:tr w:rsidR="00183731" w:rsidTr="004D2427">
        <w:trPr>
          <w:trHeight w:hRule="exact" w:val="465"/>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20.5.1</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8"/>
                <w:sz w:val="24"/>
              </w:rPr>
            </w:pPr>
            <w:r>
              <w:rPr>
                <w:rFonts w:ascii="Times New Roman" w:hAnsi="Times New Roman"/>
                <w:color w:val="000000"/>
                <w:spacing w:val="-8"/>
                <w:sz w:val="24"/>
              </w:rPr>
              <w:t>400 mm die piles.</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382"/>
              <w:rPr>
                <w:rFonts w:ascii="Times New Roman" w:hAnsi="Times New Roman"/>
                <w:color w:val="000000"/>
                <w:spacing w:val="-10"/>
                <w:sz w:val="24"/>
              </w:rPr>
            </w:pPr>
            <w:r>
              <w:rPr>
                <w:rFonts w:ascii="Times New Roman" w:hAnsi="Times New Roman"/>
                <w:color w:val="000000"/>
                <w:spacing w:val="-10"/>
                <w:sz w:val="24"/>
              </w:rPr>
              <w:t>1733.00</w:t>
            </w:r>
          </w:p>
        </w:tc>
      </w:tr>
      <w:tr w:rsidR="00183731" w:rsidTr="004D2427">
        <w:trPr>
          <w:trHeight w:hRule="exact" w:val="465"/>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203.2</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8"/>
                <w:sz w:val="24"/>
              </w:rPr>
            </w:pPr>
            <w:r>
              <w:rPr>
                <w:rFonts w:ascii="Times New Roman" w:hAnsi="Times New Roman"/>
                <w:color w:val="000000"/>
                <w:spacing w:val="-8"/>
                <w:sz w:val="24"/>
              </w:rPr>
              <w:t>450 mm die piles.</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382"/>
              <w:rPr>
                <w:rFonts w:ascii="Times New Roman" w:hAnsi="Times New Roman"/>
                <w:color w:val="000000"/>
                <w:spacing w:val="-10"/>
                <w:sz w:val="24"/>
              </w:rPr>
            </w:pPr>
            <w:r>
              <w:rPr>
                <w:rFonts w:ascii="Times New Roman" w:hAnsi="Times New Roman"/>
                <w:color w:val="000000"/>
                <w:spacing w:val="-10"/>
                <w:sz w:val="24"/>
              </w:rPr>
              <w:t>2112.00</w:t>
            </w:r>
          </w:p>
        </w:tc>
      </w:tr>
      <w:tr w:rsidR="00183731" w:rsidTr="004D2427">
        <w:trPr>
          <w:trHeight w:hRule="exact" w:val="465"/>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20.5,3</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8"/>
                <w:sz w:val="24"/>
              </w:rPr>
            </w:pPr>
            <w:r>
              <w:rPr>
                <w:rFonts w:ascii="Times New Roman" w:hAnsi="Times New Roman"/>
                <w:color w:val="000000"/>
                <w:spacing w:val="-8"/>
                <w:sz w:val="24"/>
              </w:rPr>
              <w:t>500 mm dia piles.</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382"/>
              <w:rPr>
                <w:rFonts w:ascii="Times New Roman" w:hAnsi="Times New Roman"/>
                <w:color w:val="000000"/>
                <w:spacing w:val="-10"/>
                <w:sz w:val="24"/>
              </w:rPr>
            </w:pPr>
            <w:r>
              <w:rPr>
                <w:rFonts w:ascii="Times New Roman" w:hAnsi="Times New Roman"/>
                <w:color w:val="000000"/>
                <w:spacing w:val="-10"/>
                <w:sz w:val="24"/>
              </w:rPr>
              <w:t>2305.00</w:t>
            </w:r>
          </w:p>
        </w:tc>
      </w:tr>
      <w:tr w:rsidR="00183731" w:rsidTr="004D2427">
        <w:trPr>
          <w:trHeight w:hRule="exact" w:val="465"/>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20.5,4</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8"/>
                <w:sz w:val="24"/>
              </w:rPr>
            </w:pPr>
            <w:r>
              <w:rPr>
                <w:rFonts w:ascii="Times New Roman" w:hAnsi="Times New Roman"/>
                <w:color w:val="000000"/>
                <w:spacing w:val="-8"/>
                <w:sz w:val="24"/>
              </w:rPr>
              <w:t>550 mm dia piles.</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382"/>
              <w:rPr>
                <w:rFonts w:ascii="Times New Roman" w:hAnsi="Times New Roman"/>
                <w:color w:val="000000"/>
                <w:spacing w:val="-10"/>
                <w:sz w:val="24"/>
              </w:rPr>
            </w:pPr>
            <w:r>
              <w:rPr>
                <w:rFonts w:ascii="Times New Roman" w:hAnsi="Times New Roman"/>
                <w:color w:val="000000"/>
                <w:spacing w:val="-10"/>
                <w:sz w:val="24"/>
              </w:rPr>
              <w:t>2639.00</w:t>
            </w:r>
          </w:p>
        </w:tc>
      </w:tr>
      <w:tr w:rsidR="00183731" w:rsidTr="004D2427">
        <w:trPr>
          <w:trHeight w:hRule="exact" w:val="457"/>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20.5,5</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8"/>
                <w:sz w:val="24"/>
              </w:rPr>
            </w:pPr>
            <w:r>
              <w:rPr>
                <w:rFonts w:ascii="Times New Roman" w:hAnsi="Times New Roman"/>
                <w:color w:val="000000"/>
                <w:spacing w:val="-8"/>
                <w:sz w:val="24"/>
              </w:rPr>
              <w:t>750 mm dia piles.</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382"/>
              <w:rPr>
                <w:rFonts w:ascii="Times New Roman" w:hAnsi="Times New Roman"/>
                <w:color w:val="000000"/>
                <w:spacing w:val="-10"/>
                <w:sz w:val="24"/>
              </w:rPr>
            </w:pPr>
            <w:r>
              <w:rPr>
                <w:rFonts w:ascii="Times New Roman" w:hAnsi="Times New Roman"/>
                <w:color w:val="000000"/>
                <w:spacing w:val="-10"/>
                <w:sz w:val="24"/>
              </w:rPr>
              <w:t>5117.00</w:t>
            </w:r>
          </w:p>
        </w:tc>
      </w:tr>
      <w:tr w:rsidR="00183731" w:rsidTr="004D2427">
        <w:trPr>
          <w:trHeight w:hRule="exact" w:val="510"/>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20.5.6</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8"/>
                <w:sz w:val="24"/>
              </w:rPr>
            </w:pPr>
            <w:r>
              <w:rPr>
                <w:rFonts w:ascii="Times New Roman" w:hAnsi="Times New Roman"/>
                <w:color w:val="000000"/>
                <w:spacing w:val="-8"/>
                <w:sz w:val="24"/>
              </w:rPr>
              <w:t>1000 mm dia piles.</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382"/>
              <w:rPr>
                <w:rFonts w:ascii="Times New Roman" w:hAnsi="Times New Roman"/>
                <w:color w:val="000000"/>
                <w:spacing w:val="-10"/>
                <w:sz w:val="24"/>
              </w:rPr>
            </w:pPr>
            <w:r>
              <w:rPr>
                <w:rFonts w:ascii="Times New Roman" w:hAnsi="Times New Roman"/>
                <w:color w:val="000000"/>
                <w:spacing w:val="-10"/>
                <w:sz w:val="24"/>
              </w:rPr>
              <w:t>7066.00</w:t>
            </w:r>
          </w:p>
        </w:tc>
      </w:tr>
      <w:tr w:rsidR="00183731" w:rsidTr="004D2427">
        <w:trPr>
          <w:trHeight w:hRule="exact" w:val="1305"/>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20.6</w:t>
            </w:r>
          </w:p>
        </w:tc>
        <w:tc>
          <w:tcPr>
            <w:tcW w:w="6667" w:type="dxa"/>
            <w:gridSpan w:val="2"/>
            <w:tcBorders>
              <w:top w:val="single" w:sz="6" w:space="0" w:color="000000"/>
              <w:left w:val="single" w:sz="6" w:space="0" w:color="000000"/>
              <w:bottom w:val="single" w:sz="6" w:space="0" w:color="000000"/>
              <w:right w:val="single" w:sz="6" w:space="0" w:color="000000"/>
            </w:tcBorders>
          </w:tcPr>
          <w:p w:rsidR="00183731" w:rsidRDefault="00183731"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Vertical load testing of piles in accordance with IS 2911 (Part IV) </w:t>
            </w:r>
            <w:r>
              <w:rPr>
                <w:rFonts w:ascii="Times New Roman" w:hAnsi="Times New Roman"/>
                <w:color w:val="000000"/>
                <w:spacing w:val="-6"/>
                <w:sz w:val="24"/>
              </w:rPr>
              <w:t xml:space="preserve">including installation of loading platform and preparation of pile head </w:t>
            </w:r>
            <w:r>
              <w:rPr>
                <w:rFonts w:ascii="Times New Roman" w:hAnsi="Times New Roman"/>
                <w:color w:val="000000"/>
                <w:spacing w:val="-11"/>
                <w:sz w:val="24"/>
              </w:rPr>
              <w:t xml:space="preserve">or construction of test cap and dismantling of test cap </w:t>
            </w:r>
            <w:r>
              <w:rPr>
                <w:rFonts w:ascii="Times New Roman" w:hAnsi="Times New Roman"/>
                <w:b/>
                <w:i/>
                <w:color w:val="000000"/>
                <w:spacing w:val="-1"/>
                <w:sz w:val="26"/>
              </w:rPr>
              <w:t xml:space="preserve">after test, </w:t>
            </w:r>
            <w:r>
              <w:rPr>
                <w:rFonts w:ascii="Times New Roman" w:hAnsi="Times New Roman"/>
                <w:color w:val="000000"/>
                <w:spacing w:val="-1"/>
                <w:w w:val="115"/>
                <w:sz w:val="26"/>
              </w:rPr>
              <w:t xml:space="preserve">etc. </w:t>
            </w:r>
            <w:r>
              <w:rPr>
                <w:rFonts w:ascii="Times New Roman" w:hAnsi="Times New Roman"/>
                <w:color w:val="000000"/>
                <w:spacing w:val="-5"/>
                <w:sz w:val="24"/>
              </w:rPr>
              <w:t>complete as per specification and the direction of Engineer in-charge</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r>
      <w:tr w:rsidR="00183731" w:rsidTr="004D2427">
        <w:trPr>
          <w:trHeight w:hRule="exact" w:val="413"/>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20.6.1</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5"/>
                <w:sz w:val="24"/>
              </w:rPr>
            </w:pPr>
            <w:r>
              <w:rPr>
                <w:rFonts w:ascii="Times New Roman" w:hAnsi="Times New Roman"/>
                <w:color w:val="000000"/>
                <w:spacing w:val="-5"/>
                <w:sz w:val="24"/>
              </w:rPr>
              <w:t>Single pile upto 50 tonne capacity</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r>
      <w:tr w:rsidR="00183731" w:rsidTr="004D2427">
        <w:trPr>
          <w:trHeight w:hRule="exact" w:val="420"/>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20.6.1.1</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6"/>
                <w:sz w:val="24"/>
              </w:rPr>
            </w:pPr>
            <w:r>
              <w:rPr>
                <w:rFonts w:ascii="Times New Roman" w:hAnsi="Times New Roman"/>
                <w:color w:val="000000"/>
                <w:spacing w:val="-6"/>
                <w:sz w:val="24"/>
              </w:rPr>
              <w:t>Initial test.</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per test</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ind w:right="217"/>
              <w:jc w:val="right"/>
              <w:rPr>
                <w:rFonts w:ascii="Times New Roman" w:hAnsi="Times New Roman"/>
                <w:color w:val="000000"/>
                <w:spacing w:val="-10"/>
                <w:sz w:val="24"/>
              </w:rPr>
            </w:pPr>
            <w:r>
              <w:rPr>
                <w:rFonts w:ascii="Times New Roman" w:hAnsi="Times New Roman"/>
                <w:color w:val="000000"/>
                <w:spacing w:val="-10"/>
                <w:sz w:val="24"/>
              </w:rPr>
              <w:t>38562.00</w:t>
            </w:r>
          </w:p>
        </w:tc>
      </w:tr>
      <w:tr w:rsidR="00183731" w:rsidTr="004D2427">
        <w:trPr>
          <w:trHeight w:hRule="exact" w:val="420"/>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20.6.12</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4"/>
                <w:sz w:val="24"/>
              </w:rPr>
            </w:pPr>
            <w:r>
              <w:rPr>
                <w:rFonts w:ascii="Times New Roman" w:hAnsi="Times New Roman"/>
                <w:color w:val="000000"/>
                <w:spacing w:val="-4"/>
                <w:sz w:val="24"/>
              </w:rPr>
              <w:t>Routine test</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6"/>
                <w:sz w:val="24"/>
              </w:rPr>
            </w:pPr>
            <w:r>
              <w:rPr>
                <w:rFonts w:ascii="Times New Roman" w:hAnsi="Times New Roman"/>
                <w:color w:val="000000"/>
                <w:spacing w:val="6"/>
                <w:sz w:val="24"/>
              </w:rPr>
              <w:t>pa test</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ind w:right="217"/>
              <w:jc w:val="right"/>
              <w:rPr>
                <w:rFonts w:ascii="Times New Roman" w:hAnsi="Times New Roman"/>
                <w:color w:val="000000"/>
                <w:spacing w:val="-10"/>
                <w:sz w:val="24"/>
              </w:rPr>
            </w:pPr>
            <w:r>
              <w:rPr>
                <w:rFonts w:ascii="Times New Roman" w:hAnsi="Times New Roman"/>
                <w:color w:val="000000"/>
                <w:spacing w:val="-10"/>
                <w:sz w:val="24"/>
              </w:rPr>
              <w:t>17423.00</w:t>
            </w:r>
          </w:p>
        </w:tc>
      </w:tr>
      <w:tr w:rsidR="00183731" w:rsidTr="004D2427">
        <w:trPr>
          <w:trHeight w:hRule="exact" w:val="412"/>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20.6,2</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6"/>
                <w:sz w:val="24"/>
              </w:rPr>
            </w:pPr>
            <w:r>
              <w:rPr>
                <w:rFonts w:ascii="Times New Roman" w:hAnsi="Times New Roman"/>
                <w:color w:val="000000"/>
                <w:spacing w:val="-6"/>
                <w:sz w:val="24"/>
              </w:rPr>
              <w:t>Single pile above 50 tonne and upto 100 tonne capacity</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r>
      <w:tr w:rsidR="00183731" w:rsidTr="004D2427">
        <w:trPr>
          <w:trHeight w:hRule="exact" w:val="420"/>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05"/>
              <w:rPr>
                <w:rFonts w:ascii="Times New Roman" w:hAnsi="Times New Roman"/>
                <w:color w:val="000000"/>
                <w:spacing w:val="-10"/>
                <w:sz w:val="24"/>
              </w:rPr>
            </w:pPr>
            <w:r>
              <w:rPr>
                <w:rFonts w:ascii="Times New Roman" w:hAnsi="Times New Roman"/>
                <w:color w:val="000000"/>
                <w:spacing w:val="-10"/>
                <w:sz w:val="24"/>
              </w:rPr>
              <w:t>203,2,1</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10"/>
                <w:sz w:val="24"/>
              </w:rPr>
            </w:pPr>
            <w:r>
              <w:rPr>
                <w:rFonts w:ascii="Times New Roman" w:hAnsi="Times New Roman"/>
                <w:color w:val="000000"/>
                <w:spacing w:val="-10"/>
                <w:sz w:val="24"/>
              </w:rPr>
              <w:t xml:space="preserve">Initial </w:t>
            </w:r>
            <w:r>
              <w:rPr>
                <w:rFonts w:ascii="Times New Roman" w:hAnsi="Times New Roman"/>
                <w:b/>
                <w:i/>
                <w:color w:val="000000"/>
                <w:sz w:val="26"/>
              </w:rPr>
              <w:t>test</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6"/>
                <w:sz w:val="24"/>
              </w:rPr>
            </w:pPr>
            <w:r>
              <w:rPr>
                <w:rFonts w:ascii="Times New Roman" w:hAnsi="Times New Roman"/>
                <w:color w:val="000000"/>
                <w:spacing w:val="6"/>
                <w:sz w:val="24"/>
              </w:rPr>
              <w:t>pa test</w:t>
            </w:r>
          </w:p>
        </w:tc>
        <w:tc>
          <w:tcPr>
            <w:tcW w:w="1462" w:type="dxa"/>
            <w:tcBorders>
              <w:top w:val="single" w:sz="6" w:space="0" w:color="000000"/>
              <w:left w:val="single" w:sz="6" w:space="0" w:color="000000"/>
              <w:bottom w:val="single" w:sz="6" w:space="0" w:color="000000"/>
              <w:right w:val="single" w:sz="6" w:space="0" w:color="000000"/>
            </w:tcBorders>
          </w:tcPr>
          <w:p w:rsidR="00183731" w:rsidRDefault="00F31C51" w:rsidP="004D2427">
            <w:pPr>
              <w:ind w:right="217"/>
              <w:jc w:val="right"/>
              <w:rPr>
                <w:rFonts w:ascii="Times New Roman" w:hAnsi="Times New Roman"/>
                <w:color w:val="000000"/>
                <w:spacing w:val="-10"/>
                <w:sz w:val="24"/>
              </w:rPr>
            </w:pPr>
            <w:r>
              <w:rPr>
                <w:rFonts w:ascii="Times New Roman" w:hAnsi="Times New Roman"/>
                <w:noProof/>
                <w:color w:val="000000"/>
                <w:spacing w:val="-10"/>
                <w:sz w:val="24"/>
                <w:lang w:bidi="hi-IN"/>
              </w:rPr>
              <w:pict>
                <v:shape id="_x0000_s1073" type="#_x0000_t202" style="position:absolute;left:0;text-align:left;margin-left:35.25pt;margin-top:33.95pt;width:81.2pt;height:22.75pt;z-index:251697152;mso-position-horizontal-relative:text;mso-position-vertical-relative:text" filled="f" stroked="f">
                  <v:textbox style="mso-next-textbox:#_x0000_s1073">
                    <w:txbxContent>
                      <w:p w:rsidR="006A17B0" w:rsidRDefault="006A17B0" w:rsidP="00603962">
                        <w:pPr>
                          <w:jc w:val="center"/>
                          <w:rPr>
                            <w:rFonts w:ascii="Times New Roman" w:hAnsi="Times New Roman" w:cs="Times New Roman"/>
                          </w:rPr>
                        </w:pPr>
                        <w:r>
                          <w:t>Page No.354</w:t>
                        </w:r>
                      </w:p>
                      <w:p w:rsidR="006A17B0" w:rsidRDefault="006A17B0" w:rsidP="00603962"/>
                    </w:txbxContent>
                  </v:textbox>
                </v:shape>
              </w:pict>
            </w:r>
            <w:r w:rsidR="00183731">
              <w:rPr>
                <w:rFonts w:ascii="Times New Roman" w:hAnsi="Times New Roman"/>
                <w:color w:val="000000"/>
                <w:spacing w:val="-10"/>
                <w:sz w:val="24"/>
              </w:rPr>
              <w:t>46808.00</w:t>
            </w:r>
          </w:p>
        </w:tc>
      </w:tr>
      <w:tr w:rsidR="00183731" w:rsidTr="004D2427">
        <w:tblPrEx>
          <w:tblLook w:val="0000"/>
        </w:tblPrEx>
        <w:trPr>
          <w:trHeight w:hRule="exact" w:val="690"/>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667" w:type="dxa"/>
            <w:gridSpan w:val="2"/>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z w:val="24"/>
              </w:rPr>
            </w:pPr>
            <w:r>
              <w:rPr>
                <w:rFonts w:ascii="Times New Roman" w:hAnsi="Times New Roman"/>
                <w:color w:val="000000"/>
                <w:sz w:val="24"/>
              </w:rPr>
              <w:t>Description</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6"/>
                <w:sz w:val="24"/>
              </w:rPr>
            </w:pPr>
            <w:r>
              <w:rPr>
                <w:rFonts w:ascii="Times New Roman" w:hAnsi="Times New Roman"/>
                <w:color w:val="000000"/>
                <w:spacing w:val="6"/>
                <w:sz w:val="24"/>
              </w:rPr>
              <w:t>Rae (in Rs.)</w:t>
            </w:r>
          </w:p>
        </w:tc>
      </w:tr>
      <w:tr w:rsidR="00183731" w:rsidTr="004D2427">
        <w:tblPrEx>
          <w:tblLook w:val="0000"/>
        </w:tblPrEx>
        <w:trPr>
          <w:trHeight w:hRule="exact" w:val="308"/>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6667" w:type="dxa"/>
            <w:gridSpan w:val="2"/>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r>
      <w:tr w:rsidR="00183731" w:rsidTr="004D2427">
        <w:tblPrEx>
          <w:tblLook w:val="0000"/>
        </w:tblPrEx>
        <w:trPr>
          <w:trHeight w:hRule="exact" w:val="420"/>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97"/>
              <w:rPr>
                <w:rFonts w:ascii="Times New Roman" w:hAnsi="Times New Roman"/>
                <w:color w:val="000000"/>
                <w:spacing w:val="-10"/>
                <w:sz w:val="24"/>
              </w:rPr>
            </w:pPr>
            <w:r>
              <w:rPr>
                <w:rFonts w:ascii="Times New Roman" w:hAnsi="Times New Roman"/>
                <w:color w:val="000000"/>
                <w:spacing w:val="-10"/>
                <w:sz w:val="24"/>
              </w:rPr>
              <w:t>20.6.22</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8"/>
                <w:sz w:val="24"/>
              </w:rPr>
            </w:pPr>
            <w:r>
              <w:rPr>
                <w:rFonts w:ascii="Times New Roman" w:hAnsi="Times New Roman"/>
                <w:color w:val="000000"/>
                <w:spacing w:val="-8"/>
                <w:sz w:val="24"/>
              </w:rPr>
              <w:t>Routine teat,</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per test</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267151)0</w:t>
            </w:r>
          </w:p>
        </w:tc>
      </w:tr>
      <w:tr w:rsidR="00183731" w:rsidTr="004D2427">
        <w:tblPrEx>
          <w:tblLook w:val="0000"/>
        </w:tblPrEx>
        <w:trPr>
          <w:trHeight w:hRule="exact" w:val="420"/>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97"/>
              <w:rPr>
                <w:rFonts w:ascii="Times New Roman" w:hAnsi="Times New Roman"/>
                <w:color w:val="000000"/>
                <w:spacing w:val="-10"/>
                <w:sz w:val="24"/>
              </w:rPr>
            </w:pPr>
            <w:r>
              <w:rPr>
                <w:rFonts w:ascii="Times New Roman" w:hAnsi="Times New Roman"/>
                <w:color w:val="000000"/>
                <w:spacing w:val="-10"/>
                <w:sz w:val="24"/>
              </w:rPr>
              <w:t>20.6.3</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6"/>
                <w:sz w:val="24"/>
              </w:rPr>
            </w:pPr>
            <w:r>
              <w:rPr>
                <w:rFonts w:ascii="Times New Roman" w:hAnsi="Times New Roman"/>
                <w:color w:val="000000"/>
                <w:spacing w:val="-6"/>
                <w:sz w:val="24"/>
              </w:rPr>
              <w:t>Group of two or moan piles upto 50 tonne capacity</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r>
      <w:tr w:rsidR="00183731" w:rsidTr="004D2427">
        <w:tblPrEx>
          <w:tblLook w:val="0000"/>
        </w:tblPrEx>
        <w:trPr>
          <w:trHeight w:hRule="exact" w:val="412"/>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97"/>
              <w:rPr>
                <w:rFonts w:ascii="Times New Roman" w:hAnsi="Times New Roman"/>
                <w:color w:val="000000"/>
                <w:spacing w:val="-10"/>
                <w:sz w:val="24"/>
              </w:rPr>
            </w:pPr>
            <w:r>
              <w:rPr>
                <w:rFonts w:ascii="Times New Roman" w:hAnsi="Times New Roman"/>
                <w:color w:val="000000"/>
                <w:spacing w:val="-10"/>
                <w:sz w:val="24"/>
              </w:rPr>
              <w:t>20,6,3,1</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4"/>
                <w:sz w:val="24"/>
              </w:rPr>
            </w:pPr>
            <w:r>
              <w:rPr>
                <w:rFonts w:ascii="Times New Roman" w:hAnsi="Times New Roman"/>
                <w:color w:val="000000"/>
                <w:spacing w:val="-4"/>
                <w:sz w:val="24"/>
              </w:rPr>
              <w:t>Initial test</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per test</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tabs>
                <w:tab w:val="decimal" w:pos="911"/>
              </w:tabs>
              <w:rPr>
                <w:rFonts w:ascii="Times New Roman" w:hAnsi="Times New Roman"/>
                <w:color w:val="000000"/>
                <w:spacing w:val="-10"/>
                <w:sz w:val="24"/>
              </w:rPr>
            </w:pPr>
            <w:r>
              <w:rPr>
                <w:rFonts w:ascii="Times New Roman" w:hAnsi="Times New Roman"/>
                <w:color w:val="000000"/>
                <w:spacing w:val="-10"/>
                <w:sz w:val="24"/>
              </w:rPr>
              <w:t>56333.00</w:t>
            </w:r>
          </w:p>
        </w:tc>
      </w:tr>
      <w:tr w:rsidR="00183731" w:rsidTr="004D2427">
        <w:tblPrEx>
          <w:tblLook w:val="0000"/>
        </w:tblPrEx>
        <w:trPr>
          <w:trHeight w:hRule="exact" w:val="420"/>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97"/>
              <w:rPr>
                <w:rFonts w:ascii="Times New Roman" w:hAnsi="Times New Roman"/>
                <w:color w:val="000000"/>
                <w:spacing w:val="-10"/>
                <w:sz w:val="24"/>
              </w:rPr>
            </w:pPr>
            <w:r>
              <w:rPr>
                <w:rFonts w:ascii="Times New Roman" w:hAnsi="Times New Roman"/>
                <w:color w:val="000000"/>
                <w:spacing w:val="-10"/>
                <w:sz w:val="24"/>
              </w:rPr>
              <w:t>20.6.3.2</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4"/>
                <w:sz w:val="24"/>
              </w:rPr>
            </w:pPr>
            <w:r>
              <w:rPr>
                <w:rFonts w:ascii="Times New Roman" w:hAnsi="Times New Roman"/>
                <w:color w:val="000000"/>
                <w:spacing w:val="-4"/>
                <w:sz w:val="24"/>
              </w:rPr>
              <w:t>Routine test</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per test</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tabs>
                <w:tab w:val="decimal" w:pos="911"/>
              </w:tabs>
              <w:rPr>
                <w:rFonts w:ascii="Times New Roman" w:hAnsi="Times New Roman"/>
                <w:color w:val="000000"/>
                <w:spacing w:val="-10"/>
                <w:sz w:val="24"/>
              </w:rPr>
            </w:pPr>
            <w:r>
              <w:rPr>
                <w:rFonts w:ascii="Times New Roman" w:hAnsi="Times New Roman"/>
                <w:color w:val="000000"/>
                <w:spacing w:val="-10"/>
                <w:sz w:val="24"/>
              </w:rPr>
              <w:t>34264.00</w:t>
            </w:r>
          </w:p>
        </w:tc>
      </w:tr>
      <w:tr w:rsidR="00183731" w:rsidTr="004D2427">
        <w:tblPrEx>
          <w:tblLook w:val="0000"/>
        </w:tblPrEx>
        <w:trPr>
          <w:trHeight w:hRule="exact" w:val="833"/>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tabs>
                <w:tab w:val="decimal" w:pos="421"/>
              </w:tabs>
              <w:rPr>
                <w:rFonts w:ascii="Times New Roman" w:hAnsi="Times New Roman"/>
                <w:color w:val="000000"/>
                <w:spacing w:val="-10"/>
                <w:sz w:val="24"/>
              </w:rPr>
            </w:pPr>
            <w:r>
              <w:rPr>
                <w:rFonts w:ascii="Times New Roman" w:hAnsi="Times New Roman"/>
                <w:color w:val="000000"/>
                <w:spacing w:val="-10"/>
                <w:sz w:val="24"/>
              </w:rPr>
              <w:t>20.7</w:t>
            </w:r>
          </w:p>
        </w:tc>
        <w:tc>
          <w:tcPr>
            <w:tcW w:w="6667" w:type="dxa"/>
            <w:gridSpan w:val="2"/>
            <w:tcBorders>
              <w:top w:val="single" w:sz="6" w:space="0" w:color="000000"/>
              <w:left w:val="single" w:sz="6" w:space="0" w:color="000000"/>
              <w:bottom w:val="single" w:sz="6" w:space="0" w:color="000000"/>
              <w:right w:val="single" w:sz="6" w:space="0" w:color="000000"/>
            </w:tcBorders>
          </w:tcPr>
          <w:p w:rsidR="00183731" w:rsidRDefault="00183731"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Cyclic vertical load testing of pile in accordance with IS Code of </w:t>
            </w:r>
            <w:r>
              <w:rPr>
                <w:rFonts w:ascii="Times New Roman" w:hAnsi="Times New Roman"/>
                <w:color w:val="000000"/>
                <w:spacing w:val="-5"/>
                <w:sz w:val="24"/>
              </w:rPr>
              <w:t>practice IS : 2911 (part IV) including preparation of pile head etc for,</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r>
      <w:tr w:rsidR="00183731" w:rsidTr="004D2427">
        <w:tblPrEx>
          <w:tblLook w:val="0000"/>
        </w:tblPrEx>
        <w:trPr>
          <w:trHeight w:hRule="exact" w:val="420"/>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97"/>
              <w:rPr>
                <w:rFonts w:ascii="Times New Roman" w:hAnsi="Times New Roman"/>
                <w:color w:val="000000"/>
                <w:spacing w:val="-10"/>
                <w:sz w:val="24"/>
              </w:rPr>
            </w:pPr>
            <w:r>
              <w:rPr>
                <w:rFonts w:ascii="Times New Roman" w:hAnsi="Times New Roman"/>
                <w:color w:val="000000"/>
                <w:spacing w:val="-10"/>
                <w:sz w:val="24"/>
              </w:rPr>
              <w:t>20.7.1</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8"/>
                <w:sz w:val="24"/>
              </w:rPr>
            </w:pPr>
            <w:r>
              <w:rPr>
                <w:rFonts w:ascii="Times New Roman" w:hAnsi="Times New Roman"/>
                <w:color w:val="000000"/>
                <w:spacing w:val="-8"/>
                <w:sz w:val="24"/>
              </w:rPr>
              <w:t>Single pile.</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r>
      <w:tr w:rsidR="00183731" w:rsidTr="004D2427">
        <w:tblPrEx>
          <w:tblLook w:val="0000"/>
        </w:tblPrEx>
        <w:trPr>
          <w:trHeight w:hRule="exact" w:val="420"/>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97"/>
              <w:rPr>
                <w:rFonts w:ascii="Times New Roman" w:hAnsi="Times New Roman"/>
                <w:color w:val="000000"/>
                <w:spacing w:val="-10"/>
                <w:sz w:val="24"/>
              </w:rPr>
            </w:pPr>
            <w:r>
              <w:rPr>
                <w:rFonts w:ascii="Times New Roman" w:hAnsi="Times New Roman"/>
                <w:color w:val="000000"/>
                <w:spacing w:val="-10"/>
                <w:sz w:val="24"/>
              </w:rPr>
              <w:t>20.7.1.1</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6"/>
                <w:sz w:val="24"/>
              </w:rPr>
            </w:pPr>
            <w:r>
              <w:rPr>
                <w:rFonts w:ascii="Times New Roman" w:hAnsi="Times New Roman"/>
                <w:color w:val="000000"/>
                <w:spacing w:val="-6"/>
                <w:sz w:val="24"/>
              </w:rPr>
              <w:t>Upto 50 tonne capacity pile.</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per test</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tabs>
                <w:tab w:val="decimal" w:pos="911"/>
              </w:tabs>
              <w:rPr>
                <w:rFonts w:ascii="Times New Roman" w:hAnsi="Times New Roman"/>
                <w:color w:val="000000"/>
                <w:spacing w:val="-10"/>
                <w:sz w:val="24"/>
              </w:rPr>
            </w:pPr>
            <w:r>
              <w:rPr>
                <w:rFonts w:ascii="Times New Roman" w:hAnsi="Times New Roman"/>
                <w:color w:val="000000"/>
                <w:spacing w:val="-10"/>
                <w:sz w:val="24"/>
              </w:rPr>
              <w:t>17423.00</w:t>
            </w:r>
          </w:p>
        </w:tc>
      </w:tr>
      <w:tr w:rsidR="00183731" w:rsidTr="004D2427">
        <w:tblPrEx>
          <w:tblLook w:val="0000"/>
        </w:tblPrEx>
        <w:trPr>
          <w:trHeight w:hRule="exact" w:val="412"/>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97"/>
              <w:rPr>
                <w:rFonts w:ascii="Times New Roman" w:hAnsi="Times New Roman"/>
                <w:color w:val="000000"/>
                <w:spacing w:val="-10"/>
                <w:sz w:val="24"/>
              </w:rPr>
            </w:pPr>
            <w:r>
              <w:rPr>
                <w:rFonts w:ascii="Times New Roman" w:hAnsi="Times New Roman"/>
                <w:color w:val="000000"/>
                <w:spacing w:val="-10"/>
                <w:sz w:val="24"/>
              </w:rPr>
              <w:t>20:7,12</w:t>
            </w:r>
          </w:p>
        </w:tc>
        <w:tc>
          <w:tcPr>
            <w:tcW w:w="5625" w:type="dxa"/>
            <w:tcBorders>
              <w:top w:val="single" w:sz="6" w:space="0" w:color="000000"/>
              <w:left w:val="single" w:sz="6" w:space="0" w:color="000000"/>
              <w:bottom w:val="single" w:sz="6" w:space="0" w:color="000000"/>
              <w:right w:val="single" w:sz="6" w:space="0" w:color="000000"/>
            </w:tcBorders>
            <w:vAlign w:val="center"/>
          </w:tcPr>
          <w:p w:rsidR="00183731" w:rsidRDefault="00183731" w:rsidP="004D2427">
            <w:pPr>
              <w:ind w:left="120"/>
              <w:rPr>
                <w:rFonts w:ascii="Times New Roman" w:hAnsi="Times New Roman"/>
                <w:color w:val="000000"/>
                <w:spacing w:val="-8"/>
                <w:sz w:val="24"/>
              </w:rPr>
            </w:pPr>
            <w:r>
              <w:rPr>
                <w:rFonts w:ascii="Times New Roman" w:hAnsi="Times New Roman"/>
                <w:color w:val="000000"/>
                <w:spacing w:val="-8"/>
                <w:sz w:val="24"/>
              </w:rPr>
              <w:t xml:space="preserve">Above 50 tonne and upto </w:t>
            </w:r>
            <w:r>
              <w:rPr>
                <w:rFonts w:ascii="Times New Roman" w:hAnsi="Times New Roman"/>
                <w:color w:val="000000"/>
                <w:spacing w:val="2"/>
                <w:w w:val="105"/>
                <w:sz w:val="24"/>
                <w:vertAlign w:val="superscript"/>
              </w:rPr>
              <w:t>100</w:t>
            </w:r>
            <w:r>
              <w:rPr>
                <w:rFonts w:ascii="Times New Roman" w:hAnsi="Times New Roman"/>
                <w:color w:val="000000"/>
                <w:spacing w:val="-8"/>
                <w:sz w:val="24"/>
              </w:rPr>
              <w:t xml:space="preserve"> tonne eaPacitY Pile.</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per test</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tabs>
                <w:tab w:val="decimal" w:pos="911"/>
              </w:tabs>
              <w:rPr>
                <w:rFonts w:ascii="Times New Roman" w:hAnsi="Times New Roman"/>
                <w:color w:val="000000"/>
                <w:spacing w:val="-10"/>
                <w:sz w:val="24"/>
              </w:rPr>
            </w:pPr>
            <w:r>
              <w:rPr>
                <w:rFonts w:ascii="Times New Roman" w:hAnsi="Times New Roman"/>
                <w:color w:val="000000"/>
                <w:spacing w:val="-10"/>
                <w:sz w:val="24"/>
              </w:rPr>
              <w:t>26715.00</w:t>
            </w:r>
          </w:p>
        </w:tc>
      </w:tr>
      <w:tr w:rsidR="00183731" w:rsidTr="004D2427">
        <w:tblPrEx>
          <w:tblLook w:val="0000"/>
        </w:tblPrEx>
        <w:trPr>
          <w:trHeight w:hRule="exact" w:val="420"/>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97"/>
              <w:rPr>
                <w:rFonts w:ascii="Times New Roman" w:hAnsi="Times New Roman"/>
                <w:color w:val="000000"/>
                <w:spacing w:val="-10"/>
                <w:sz w:val="24"/>
              </w:rPr>
            </w:pPr>
            <w:r>
              <w:rPr>
                <w:rFonts w:ascii="Times New Roman" w:hAnsi="Times New Roman"/>
                <w:color w:val="000000"/>
                <w:spacing w:val="-10"/>
                <w:sz w:val="24"/>
              </w:rPr>
              <w:t>20.7.2</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6"/>
                <w:sz w:val="24"/>
              </w:rPr>
            </w:pPr>
            <w:r>
              <w:rPr>
                <w:rFonts w:ascii="Times New Roman" w:hAnsi="Times New Roman"/>
                <w:color w:val="000000"/>
                <w:spacing w:val="-6"/>
                <w:sz w:val="24"/>
              </w:rPr>
              <w:t>Group of two piles.</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r>
      <w:tr w:rsidR="00183731" w:rsidTr="004D2427">
        <w:tblPrEx>
          <w:tblLook w:val="0000"/>
        </w:tblPrEx>
        <w:trPr>
          <w:trHeight w:hRule="exact" w:val="510"/>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97"/>
              <w:rPr>
                <w:rFonts w:ascii="Times New Roman" w:hAnsi="Times New Roman"/>
                <w:color w:val="000000"/>
                <w:spacing w:val="-10"/>
                <w:sz w:val="24"/>
              </w:rPr>
            </w:pPr>
            <w:r>
              <w:rPr>
                <w:rFonts w:ascii="Times New Roman" w:hAnsi="Times New Roman"/>
                <w:color w:val="000000"/>
                <w:spacing w:val="-10"/>
                <w:sz w:val="24"/>
              </w:rPr>
              <w:t>20.7.2.1</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6"/>
                <w:sz w:val="24"/>
              </w:rPr>
            </w:pPr>
            <w:r>
              <w:rPr>
                <w:rFonts w:ascii="Times New Roman" w:hAnsi="Times New Roman"/>
                <w:color w:val="000000"/>
                <w:spacing w:val="-6"/>
                <w:sz w:val="24"/>
              </w:rPr>
              <w:t>Upto 50 tonne capacity each .</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per test</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tabs>
                <w:tab w:val="decimal" w:pos="911"/>
              </w:tabs>
              <w:rPr>
                <w:rFonts w:ascii="Times New Roman" w:hAnsi="Times New Roman"/>
                <w:color w:val="000000"/>
                <w:spacing w:val="-10"/>
                <w:sz w:val="24"/>
              </w:rPr>
            </w:pPr>
            <w:r>
              <w:rPr>
                <w:rFonts w:ascii="Times New Roman" w:hAnsi="Times New Roman"/>
                <w:color w:val="000000"/>
                <w:spacing w:val="-10"/>
                <w:sz w:val="24"/>
              </w:rPr>
              <w:t>34264.00</w:t>
            </w:r>
          </w:p>
        </w:tc>
      </w:tr>
      <w:tr w:rsidR="00183731" w:rsidTr="004D2427">
        <w:tblPrEx>
          <w:tblLook w:val="0000"/>
        </w:tblPrEx>
        <w:trPr>
          <w:trHeight w:hRule="exact" w:val="1058"/>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tabs>
                <w:tab w:val="decimal" w:pos="421"/>
              </w:tabs>
              <w:rPr>
                <w:rFonts w:ascii="Times New Roman" w:hAnsi="Times New Roman"/>
                <w:color w:val="000000"/>
                <w:spacing w:val="-10"/>
                <w:sz w:val="24"/>
              </w:rPr>
            </w:pPr>
            <w:r>
              <w:rPr>
                <w:rFonts w:ascii="Times New Roman" w:hAnsi="Times New Roman"/>
                <w:color w:val="000000"/>
                <w:spacing w:val="-10"/>
                <w:sz w:val="24"/>
              </w:rPr>
              <w:t>20.8</w:t>
            </w:r>
          </w:p>
        </w:tc>
        <w:tc>
          <w:tcPr>
            <w:tcW w:w="6667" w:type="dxa"/>
            <w:gridSpan w:val="2"/>
            <w:tcBorders>
              <w:top w:val="single" w:sz="6" w:space="0" w:color="000000"/>
              <w:left w:val="single" w:sz="6" w:space="0" w:color="000000"/>
              <w:bottom w:val="single" w:sz="6" w:space="0" w:color="000000"/>
              <w:right w:val="single" w:sz="6" w:space="0" w:color="000000"/>
            </w:tcBorders>
          </w:tcPr>
          <w:p w:rsidR="00183731" w:rsidRDefault="00183731" w:rsidP="004D2427">
            <w:pPr>
              <w:ind w:left="108" w:right="108"/>
              <w:jc w:val="both"/>
              <w:rPr>
                <w:rFonts w:ascii="Times New Roman" w:hAnsi="Times New Roman"/>
                <w:color w:val="000000"/>
                <w:sz w:val="24"/>
              </w:rPr>
            </w:pPr>
            <w:r>
              <w:rPr>
                <w:rFonts w:ascii="Times New Roman" w:hAnsi="Times New Roman"/>
                <w:color w:val="000000"/>
                <w:sz w:val="24"/>
              </w:rPr>
              <w:t xml:space="preserve">Lateral load testing of single pile in accordance with IS Code of practice IS : 2911 (Part IV) fa: determining safe allowable lateral </w:t>
            </w:r>
            <w:r>
              <w:rPr>
                <w:rFonts w:ascii="Times New Roman" w:hAnsi="Times New Roman"/>
                <w:color w:val="000000"/>
                <w:spacing w:val="-6"/>
                <w:sz w:val="24"/>
              </w:rPr>
              <w:t>load on pile :</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r>
      <w:tr w:rsidR="00183731" w:rsidTr="004D2427">
        <w:tblPrEx>
          <w:tblLook w:val="0000"/>
        </w:tblPrEx>
        <w:trPr>
          <w:trHeight w:hRule="exact" w:val="465"/>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97"/>
              <w:rPr>
                <w:rFonts w:ascii="Times New Roman" w:hAnsi="Times New Roman"/>
                <w:color w:val="000000"/>
                <w:spacing w:val="-10"/>
                <w:sz w:val="24"/>
              </w:rPr>
            </w:pPr>
            <w:r>
              <w:rPr>
                <w:rFonts w:ascii="Times New Roman" w:hAnsi="Times New Roman"/>
                <w:color w:val="000000"/>
                <w:spacing w:val="-10"/>
                <w:sz w:val="24"/>
              </w:rPr>
              <w:t>20,8,1</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6"/>
                <w:sz w:val="24"/>
              </w:rPr>
            </w:pPr>
            <w:r>
              <w:rPr>
                <w:rFonts w:ascii="Times New Roman" w:hAnsi="Times New Roman"/>
                <w:color w:val="000000"/>
                <w:spacing w:val="-6"/>
                <w:sz w:val="24"/>
              </w:rPr>
              <w:t>Upto 50 tonne capacity pile.</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per test</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tabs>
                <w:tab w:val="decimal" w:pos="911"/>
              </w:tabs>
              <w:rPr>
                <w:rFonts w:ascii="Times New Roman" w:hAnsi="Times New Roman"/>
                <w:color w:val="000000"/>
                <w:spacing w:val="-10"/>
                <w:sz w:val="24"/>
              </w:rPr>
            </w:pPr>
            <w:r>
              <w:rPr>
                <w:rFonts w:ascii="Times New Roman" w:hAnsi="Times New Roman"/>
                <w:color w:val="000000"/>
                <w:spacing w:val="-10"/>
                <w:sz w:val="24"/>
              </w:rPr>
              <w:t>17423.00</w:t>
            </w:r>
          </w:p>
        </w:tc>
      </w:tr>
      <w:tr w:rsidR="00183731" w:rsidTr="004D2427">
        <w:tblPrEx>
          <w:tblLook w:val="0000"/>
        </w:tblPrEx>
        <w:trPr>
          <w:trHeight w:hRule="exact" w:val="465"/>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97"/>
              <w:rPr>
                <w:rFonts w:ascii="Times New Roman" w:hAnsi="Times New Roman"/>
                <w:color w:val="000000"/>
                <w:spacing w:val="-10"/>
                <w:sz w:val="24"/>
              </w:rPr>
            </w:pPr>
            <w:r>
              <w:rPr>
                <w:rFonts w:ascii="Times New Roman" w:hAnsi="Times New Roman"/>
                <w:color w:val="000000"/>
                <w:spacing w:val="-10"/>
                <w:sz w:val="24"/>
              </w:rPr>
              <w:t>20,8,2</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6"/>
                <w:sz w:val="24"/>
              </w:rPr>
            </w:pPr>
            <w:r>
              <w:rPr>
                <w:rFonts w:ascii="Times New Roman" w:hAnsi="Times New Roman"/>
                <w:color w:val="000000"/>
                <w:spacing w:val="-6"/>
                <w:sz w:val="24"/>
              </w:rPr>
              <w:t>Above 50 tonne and upto 100 tonne capacity Pile.</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per test</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tabs>
                <w:tab w:val="decimal" w:pos="911"/>
              </w:tabs>
              <w:rPr>
                <w:rFonts w:ascii="Times New Roman" w:hAnsi="Times New Roman"/>
                <w:color w:val="000000"/>
                <w:spacing w:val="-10"/>
                <w:sz w:val="24"/>
              </w:rPr>
            </w:pPr>
            <w:r>
              <w:rPr>
                <w:rFonts w:ascii="Times New Roman" w:hAnsi="Times New Roman"/>
                <w:color w:val="000000"/>
                <w:spacing w:val="-10"/>
                <w:sz w:val="24"/>
              </w:rPr>
              <w:t>27411.00</w:t>
            </w:r>
          </w:p>
        </w:tc>
      </w:tr>
      <w:tr w:rsidR="00183731" w:rsidTr="004D2427">
        <w:tblPrEx>
          <w:tblLook w:val="0000"/>
        </w:tblPrEx>
        <w:trPr>
          <w:trHeight w:hRule="exact" w:val="1897"/>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20,9</w:t>
            </w:r>
          </w:p>
        </w:tc>
        <w:tc>
          <w:tcPr>
            <w:tcW w:w="6667" w:type="dxa"/>
            <w:gridSpan w:val="2"/>
            <w:tcBorders>
              <w:top w:val="single" w:sz="6" w:space="0" w:color="000000"/>
              <w:left w:val="single" w:sz="6" w:space="0" w:color="000000"/>
              <w:bottom w:val="single" w:sz="6" w:space="0" w:color="000000"/>
              <w:right w:val="single" w:sz="6" w:space="0" w:color="000000"/>
            </w:tcBorders>
          </w:tcPr>
          <w:p w:rsidR="00183731" w:rsidRDefault="00183731"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Integrity testing of Pile using Low Strain/ Sonic Integrity Test/ Sonic </w:t>
            </w:r>
            <w:r>
              <w:rPr>
                <w:rFonts w:ascii="Times New Roman" w:hAnsi="Times New Roman"/>
                <w:color w:val="000000"/>
                <w:spacing w:val="-2"/>
                <w:sz w:val="24"/>
              </w:rPr>
              <w:t xml:space="preserve">Echo Test method in accordance with IS 14893 including surface </w:t>
            </w:r>
            <w:r>
              <w:rPr>
                <w:rFonts w:ascii="Times New Roman" w:hAnsi="Times New Roman"/>
                <w:color w:val="000000"/>
                <w:spacing w:val="-8"/>
                <w:sz w:val="24"/>
              </w:rPr>
              <w:t xml:space="preserve">preparation of pile top by removing soil, mud, dust and chipping lean </w:t>
            </w:r>
            <w:r>
              <w:rPr>
                <w:rFonts w:ascii="Times New Roman" w:hAnsi="Times New Roman"/>
                <w:color w:val="000000"/>
                <w:spacing w:val="-6"/>
                <w:sz w:val="24"/>
              </w:rPr>
              <w:t xml:space="preserve">concrete lumps </w:t>
            </w:r>
            <w:r>
              <w:rPr>
                <w:rFonts w:ascii="Times New Roman" w:hAnsi="Times New Roman"/>
                <w:b/>
                <w:i/>
                <w:color w:val="000000"/>
                <w:spacing w:val="4"/>
                <w:w w:val="115"/>
                <w:sz w:val="24"/>
              </w:rPr>
              <w:t xml:space="preserve">etc. </w:t>
            </w:r>
            <w:r>
              <w:rPr>
                <w:rFonts w:ascii="Times New Roman" w:hAnsi="Times New Roman"/>
                <w:color w:val="000000"/>
                <w:spacing w:val="-6"/>
                <w:sz w:val="24"/>
              </w:rPr>
              <w:t xml:space="preserve">and use of computerised equipment and high skill </w:t>
            </w:r>
            <w:r>
              <w:rPr>
                <w:rFonts w:ascii="Times New Roman" w:hAnsi="Times New Roman"/>
                <w:color w:val="000000"/>
                <w:w w:val="105"/>
                <w:vertAlign w:val="superscript"/>
              </w:rPr>
              <w:t>-</w:t>
            </w:r>
            <w:r>
              <w:rPr>
                <w:rFonts w:ascii="Times New Roman" w:hAnsi="Times New Roman"/>
                <w:color w:val="000000"/>
                <w:spacing w:val="-10"/>
                <w:sz w:val="24"/>
              </w:rPr>
              <w:t xml:space="preserve">trained personal flea conducting the test and submission of results, all </w:t>
            </w:r>
            <w:r>
              <w:rPr>
                <w:rFonts w:ascii="Times New Roman" w:hAnsi="Times New Roman"/>
                <w:color w:val="000000"/>
                <w:spacing w:val="-5"/>
                <w:sz w:val="24"/>
              </w:rPr>
              <w:t>complete as per direction of Engineer-in-charge</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6"/>
                <w:sz w:val="24"/>
              </w:rPr>
            </w:pPr>
            <w:r>
              <w:rPr>
                <w:rFonts w:ascii="Times New Roman" w:hAnsi="Times New Roman"/>
                <w:color w:val="000000"/>
                <w:spacing w:val="6"/>
                <w:sz w:val="24"/>
              </w:rPr>
              <w:t>pa test</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897,00</w:t>
            </w:r>
          </w:p>
        </w:tc>
      </w:tr>
      <w:tr w:rsidR="00183731" w:rsidTr="004D2427">
        <w:tblPrEx>
          <w:tblLook w:val="0000"/>
        </w:tblPrEx>
        <w:trPr>
          <w:trHeight w:hRule="exact" w:val="2123"/>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tabs>
                <w:tab w:val="decimal" w:pos="421"/>
              </w:tabs>
              <w:rPr>
                <w:rFonts w:ascii="Times New Roman" w:hAnsi="Times New Roman"/>
                <w:color w:val="000000"/>
                <w:spacing w:val="-10"/>
                <w:sz w:val="24"/>
              </w:rPr>
            </w:pPr>
            <w:r>
              <w:rPr>
                <w:rFonts w:ascii="Times New Roman" w:hAnsi="Times New Roman"/>
                <w:color w:val="000000"/>
                <w:spacing w:val="-10"/>
                <w:sz w:val="24"/>
              </w:rPr>
              <w:t>20.10</w:t>
            </w:r>
          </w:p>
        </w:tc>
        <w:tc>
          <w:tcPr>
            <w:tcW w:w="6667" w:type="dxa"/>
            <w:gridSpan w:val="2"/>
            <w:tcBorders>
              <w:top w:val="single" w:sz="6" w:space="0" w:color="000000"/>
              <w:left w:val="single" w:sz="6" w:space="0" w:color="000000"/>
              <w:bottom w:val="single" w:sz="6" w:space="0" w:color="000000"/>
              <w:right w:val="single" w:sz="6" w:space="0" w:color="000000"/>
            </w:tcBorders>
          </w:tcPr>
          <w:p w:rsidR="00183731" w:rsidRDefault="00183731"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Boring, Providing and installing cast in situ single under reamed piles </w:t>
            </w:r>
            <w:r>
              <w:rPr>
                <w:rFonts w:ascii="Times New Roman" w:hAnsi="Times New Roman"/>
                <w:color w:val="000000"/>
                <w:sz w:val="24"/>
              </w:rPr>
              <w:t xml:space="preserve">of specified diameter and length below pile cap in M 20 cement </w:t>
            </w:r>
            <w:r>
              <w:rPr>
                <w:rFonts w:ascii="Times New Roman" w:hAnsi="Times New Roman"/>
                <w:color w:val="000000"/>
                <w:spacing w:val="5"/>
                <w:sz w:val="24"/>
              </w:rPr>
              <w:t xml:space="preserve">concrete, to tarry a safe working load not less than specified, </w:t>
            </w:r>
            <w:r>
              <w:rPr>
                <w:rFonts w:ascii="Times New Roman" w:hAnsi="Times New Roman"/>
                <w:color w:val="000000"/>
                <w:spacing w:val="-3"/>
                <w:sz w:val="24"/>
              </w:rPr>
              <w:t xml:space="preserve">excluding the cost of steel reinforcement but including the cost of </w:t>
            </w:r>
            <w:r>
              <w:rPr>
                <w:rFonts w:ascii="Times New Roman" w:hAnsi="Times New Roman"/>
                <w:color w:val="000000"/>
                <w:spacing w:val="-5"/>
                <w:sz w:val="24"/>
              </w:rPr>
              <w:t xml:space="preserve">boring, cement concrete and the length of the pile to be embedded in </w:t>
            </w:r>
            <w:r>
              <w:rPr>
                <w:rFonts w:ascii="Times New Roman" w:hAnsi="Times New Roman"/>
                <w:color w:val="000000"/>
                <w:spacing w:val="2"/>
                <w:sz w:val="24"/>
              </w:rPr>
              <w:t xml:space="preserve">pile cap etc. all complete. (Length of pile for payment shall be </w:t>
            </w:r>
            <w:r>
              <w:rPr>
                <w:rFonts w:ascii="Times New Roman" w:hAnsi="Times New Roman"/>
                <w:color w:val="000000"/>
                <w:spacing w:val="-4"/>
                <w:sz w:val="24"/>
              </w:rPr>
              <w:t>measured upto to the bottom of pile cap) :</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r>
      <w:tr w:rsidR="00183731" w:rsidTr="004D2427">
        <w:tblPrEx>
          <w:tblLook w:val="0000"/>
        </w:tblPrEx>
        <w:trPr>
          <w:trHeight w:hRule="exact" w:val="450"/>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97"/>
              <w:rPr>
                <w:rFonts w:ascii="Times New Roman" w:hAnsi="Times New Roman"/>
                <w:color w:val="000000"/>
                <w:spacing w:val="-10"/>
                <w:sz w:val="24"/>
              </w:rPr>
            </w:pPr>
            <w:r>
              <w:rPr>
                <w:rFonts w:ascii="Times New Roman" w:hAnsi="Times New Roman"/>
                <w:color w:val="000000"/>
                <w:spacing w:val="-10"/>
                <w:sz w:val="24"/>
              </w:rPr>
              <w:t>20,10,1</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6"/>
                <w:sz w:val="24"/>
              </w:rPr>
            </w:pPr>
            <w:r>
              <w:rPr>
                <w:rFonts w:ascii="Times New Roman" w:hAnsi="Times New Roman"/>
                <w:color w:val="000000"/>
                <w:spacing w:val="-6"/>
                <w:sz w:val="24"/>
              </w:rPr>
              <w:t>250 mm diameter pile.</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550,00</w:t>
            </w:r>
          </w:p>
        </w:tc>
      </w:tr>
      <w:tr w:rsidR="00183731" w:rsidTr="004D2427">
        <w:tblPrEx>
          <w:tblLook w:val="0000"/>
        </w:tblPrEx>
        <w:trPr>
          <w:trHeight w:hRule="exact" w:val="540"/>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97"/>
              <w:rPr>
                <w:rFonts w:ascii="Times New Roman" w:hAnsi="Times New Roman"/>
                <w:color w:val="000000"/>
                <w:spacing w:val="-10"/>
                <w:sz w:val="24"/>
              </w:rPr>
            </w:pPr>
            <w:r>
              <w:rPr>
                <w:rFonts w:ascii="Times New Roman" w:hAnsi="Times New Roman"/>
                <w:color w:val="000000"/>
                <w:spacing w:val="-10"/>
                <w:sz w:val="24"/>
              </w:rPr>
              <w:t>20,10,2</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6"/>
                <w:sz w:val="24"/>
              </w:rPr>
            </w:pPr>
            <w:r>
              <w:rPr>
                <w:rFonts w:ascii="Times New Roman" w:hAnsi="Times New Roman"/>
                <w:color w:val="000000"/>
                <w:spacing w:val="-6"/>
                <w:sz w:val="24"/>
              </w:rPr>
              <w:t>300 mm diameter pile.</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662,00</w:t>
            </w:r>
          </w:p>
        </w:tc>
      </w:tr>
      <w:tr w:rsidR="00183731" w:rsidTr="004D2427">
        <w:tblPrEx>
          <w:tblLook w:val="0000"/>
        </w:tblPrEx>
        <w:trPr>
          <w:trHeight w:hRule="exact" w:val="540"/>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20,11</w:t>
            </w:r>
          </w:p>
        </w:tc>
        <w:tc>
          <w:tcPr>
            <w:tcW w:w="6667" w:type="dxa"/>
            <w:gridSpan w:val="2"/>
            <w:tcBorders>
              <w:top w:val="single" w:sz="6" w:space="0" w:color="000000"/>
              <w:left w:val="single" w:sz="6" w:space="0" w:color="000000"/>
              <w:bottom w:val="single" w:sz="6" w:space="0" w:color="000000"/>
              <w:right w:val="single" w:sz="6" w:space="0" w:color="000000"/>
            </w:tcBorders>
          </w:tcPr>
          <w:p w:rsidR="00183731" w:rsidRDefault="00183731" w:rsidP="004D2427">
            <w:pPr>
              <w:ind w:left="97"/>
              <w:rPr>
                <w:rFonts w:ascii="Times New Roman" w:hAnsi="Times New Roman"/>
                <w:color w:val="000000"/>
                <w:spacing w:val="-5"/>
                <w:sz w:val="24"/>
              </w:rPr>
            </w:pPr>
            <w:r>
              <w:rPr>
                <w:rFonts w:ascii="Times New Roman" w:hAnsi="Times New Roman"/>
                <w:color w:val="000000"/>
                <w:spacing w:val="-5"/>
                <w:sz w:val="24"/>
              </w:rPr>
              <w:t>Extra for providing additional blub for item n0.20,10</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r>
      <w:tr w:rsidR="00183731" w:rsidTr="004D2427">
        <w:tblPrEx>
          <w:tblLook w:val="0000"/>
        </w:tblPrEx>
        <w:trPr>
          <w:trHeight w:hRule="exact" w:val="420"/>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97"/>
              <w:rPr>
                <w:rFonts w:ascii="Times New Roman" w:hAnsi="Times New Roman"/>
                <w:color w:val="000000"/>
                <w:spacing w:val="-10"/>
                <w:sz w:val="24"/>
              </w:rPr>
            </w:pPr>
            <w:r>
              <w:rPr>
                <w:rFonts w:ascii="Times New Roman" w:hAnsi="Times New Roman"/>
                <w:color w:val="000000"/>
                <w:spacing w:val="-10"/>
                <w:sz w:val="24"/>
              </w:rPr>
              <w:t>20,11,1</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6"/>
                <w:sz w:val="24"/>
              </w:rPr>
            </w:pPr>
            <w:r>
              <w:rPr>
                <w:rFonts w:ascii="Times New Roman" w:hAnsi="Times New Roman"/>
                <w:color w:val="000000"/>
                <w:spacing w:val="-6"/>
                <w:sz w:val="24"/>
              </w:rPr>
              <w:t>250 mm diameter,</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213,00</w:t>
            </w:r>
          </w:p>
        </w:tc>
      </w:tr>
      <w:tr w:rsidR="00183731" w:rsidTr="004D2427">
        <w:tblPrEx>
          <w:tblLook w:val="0000"/>
        </w:tblPrEx>
        <w:trPr>
          <w:trHeight w:hRule="exact" w:val="412"/>
        </w:trPr>
        <w:tc>
          <w:tcPr>
            <w:tcW w:w="758" w:type="dxa"/>
            <w:tcBorders>
              <w:top w:val="single" w:sz="6" w:space="0" w:color="000000"/>
              <w:left w:val="single" w:sz="6" w:space="0" w:color="000000"/>
              <w:bottom w:val="single" w:sz="6" w:space="0" w:color="000000"/>
              <w:right w:val="single" w:sz="6" w:space="0" w:color="000000"/>
            </w:tcBorders>
          </w:tcPr>
          <w:p w:rsidR="00183731" w:rsidRDefault="00183731" w:rsidP="004D2427">
            <w:pPr>
              <w:rPr>
                <w:rFonts w:ascii="Times New Roman" w:hAnsi="Times New Roman"/>
                <w:color w:val="000000"/>
                <w:sz w:val="20"/>
              </w:rPr>
            </w:pPr>
          </w:p>
        </w:tc>
        <w:tc>
          <w:tcPr>
            <w:tcW w:w="1042"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97"/>
              <w:rPr>
                <w:rFonts w:ascii="Times New Roman" w:hAnsi="Times New Roman"/>
                <w:color w:val="000000"/>
                <w:spacing w:val="-10"/>
                <w:sz w:val="24"/>
              </w:rPr>
            </w:pPr>
            <w:r>
              <w:rPr>
                <w:rFonts w:ascii="Times New Roman" w:hAnsi="Times New Roman"/>
                <w:color w:val="000000"/>
                <w:spacing w:val="-10"/>
                <w:sz w:val="24"/>
              </w:rPr>
              <w:t>20.11.2</w:t>
            </w:r>
          </w:p>
        </w:tc>
        <w:tc>
          <w:tcPr>
            <w:tcW w:w="5625" w:type="dxa"/>
            <w:tcBorders>
              <w:top w:val="single" w:sz="6" w:space="0" w:color="000000"/>
              <w:left w:val="single" w:sz="6" w:space="0" w:color="000000"/>
              <w:bottom w:val="single" w:sz="6" w:space="0" w:color="000000"/>
              <w:right w:val="single" w:sz="6" w:space="0" w:color="000000"/>
            </w:tcBorders>
          </w:tcPr>
          <w:p w:rsidR="00183731" w:rsidRDefault="00183731" w:rsidP="004D2427">
            <w:pPr>
              <w:ind w:left="120"/>
              <w:rPr>
                <w:rFonts w:ascii="Times New Roman" w:hAnsi="Times New Roman"/>
                <w:color w:val="000000"/>
                <w:spacing w:val="-6"/>
                <w:sz w:val="24"/>
              </w:rPr>
            </w:pPr>
            <w:r>
              <w:rPr>
                <w:rFonts w:ascii="Times New Roman" w:hAnsi="Times New Roman"/>
                <w:color w:val="000000"/>
                <w:spacing w:val="-6"/>
                <w:sz w:val="24"/>
              </w:rPr>
              <w:t>300 mm diameter,</w:t>
            </w:r>
          </w:p>
        </w:tc>
        <w:tc>
          <w:tcPr>
            <w:tcW w:w="1133"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62" w:type="dxa"/>
            <w:tcBorders>
              <w:top w:val="single" w:sz="6" w:space="0" w:color="000000"/>
              <w:left w:val="single" w:sz="6" w:space="0" w:color="000000"/>
              <w:bottom w:val="single" w:sz="6" w:space="0" w:color="000000"/>
              <w:right w:val="single" w:sz="6" w:space="0" w:color="000000"/>
            </w:tcBorders>
          </w:tcPr>
          <w:p w:rsidR="00183731" w:rsidRDefault="00183731" w:rsidP="004D2427">
            <w:pPr>
              <w:jc w:val="center"/>
              <w:rPr>
                <w:rFonts w:ascii="Times New Roman" w:hAnsi="Times New Roman"/>
                <w:color w:val="000000"/>
                <w:spacing w:val="-10"/>
                <w:sz w:val="24"/>
              </w:rPr>
            </w:pPr>
            <w:r>
              <w:rPr>
                <w:rFonts w:ascii="Times New Roman" w:hAnsi="Times New Roman"/>
                <w:color w:val="000000"/>
                <w:spacing w:val="-10"/>
                <w:sz w:val="24"/>
              </w:rPr>
              <w:t>272,00</w:t>
            </w:r>
          </w:p>
        </w:tc>
      </w:tr>
    </w:tbl>
    <w:p w:rsidR="00183731" w:rsidRDefault="00183731" w:rsidP="00183731"/>
    <w:p w:rsidR="00183731" w:rsidRDefault="00183731">
      <w:pPr>
        <w:rPr>
          <w:rFonts w:ascii="Times New Roman" w:hAnsi="Times New Roman"/>
          <w:color w:val="000000"/>
          <w:sz w:val="24"/>
        </w:rPr>
      </w:pPr>
    </w:p>
    <w:p w:rsidR="002A1BC1" w:rsidRDefault="002A1BC1" w:rsidP="002A1BC1">
      <w:pPr>
        <w:jc w:val="center"/>
        <w:rPr>
          <w:rFonts w:ascii="Times New Roman" w:hAnsi="Times New Roman" w:cs="Times New Roman"/>
        </w:rPr>
      </w:pPr>
      <w:r>
        <w:t>Page No.355</w:t>
      </w:r>
    </w:p>
    <w:p w:rsidR="00ED7218" w:rsidRDefault="00ED7218">
      <w:pPr>
        <w:rPr>
          <w:rFonts w:ascii="Times New Roman" w:hAnsi="Times New Roman"/>
          <w:color w:val="000000"/>
          <w:sz w:val="24"/>
        </w:rPr>
      </w:pPr>
    </w:p>
    <w:p w:rsidR="00ED7218" w:rsidRDefault="00ED7218">
      <w:pPr>
        <w:rPr>
          <w:rFonts w:ascii="Times New Roman" w:hAnsi="Times New Roman"/>
          <w:color w:val="000000"/>
          <w:sz w:val="24"/>
        </w:rPr>
      </w:pPr>
    </w:p>
    <w:p w:rsidR="00ED7218" w:rsidRDefault="00ED7218">
      <w:pPr>
        <w:rPr>
          <w:rFonts w:ascii="Times New Roman" w:hAnsi="Times New Roman"/>
          <w:color w:val="000000"/>
          <w:sz w:val="24"/>
        </w:rPr>
      </w:pPr>
    </w:p>
    <w:tbl>
      <w:tblPr>
        <w:tblW w:w="0" w:type="auto"/>
        <w:tblInd w:w="15" w:type="dxa"/>
        <w:tblLayout w:type="fixed"/>
        <w:tblCellMar>
          <w:left w:w="0" w:type="dxa"/>
          <w:right w:w="0" w:type="dxa"/>
        </w:tblCellMar>
        <w:tblLook w:val="04A0"/>
        <w:tblPrChange w:id="1439" w:author="Admin" w:date="2016-04-04T13:23:00Z">
          <w:tblPr>
            <w:tblW w:w="0" w:type="auto"/>
            <w:tblInd w:w="15" w:type="dxa"/>
            <w:tblLayout w:type="fixed"/>
            <w:tblCellMar>
              <w:left w:w="0" w:type="dxa"/>
              <w:right w:w="0" w:type="dxa"/>
            </w:tblCellMar>
            <w:tblLook w:val="04A0"/>
          </w:tblPr>
        </w:tblPrChange>
      </w:tblPr>
      <w:tblGrid>
        <w:gridCol w:w="803"/>
        <w:gridCol w:w="967"/>
        <w:gridCol w:w="5873"/>
        <w:gridCol w:w="727"/>
        <w:gridCol w:w="1320"/>
        <w:tblGridChange w:id="1440">
          <w:tblGrid>
            <w:gridCol w:w="803"/>
            <w:gridCol w:w="967"/>
            <w:gridCol w:w="5723"/>
            <w:gridCol w:w="877"/>
            <w:gridCol w:w="1320"/>
          </w:tblGrid>
        </w:tblGridChange>
      </w:tblGrid>
      <w:tr w:rsidR="00ED7218" w:rsidTr="007E4A6D">
        <w:trPr>
          <w:trHeight w:hRule="exact" w:val="698"/>
          <w:trPrChange w:id="1441" w:author="Admin" w:date="2016-04-04T13:23:00Z">
            <w:trPr>
              <w:trHeight w:hRule="exact" w:val="698"/>
            </w:trPr>
          </w:trPrChange>
        </w:trPr>
        <w:tc>
          <w:tcPr>
            <w:tcW w:w="803" w:type="dxa"/>
            <w:tcBorders>
              <w:top w:val="single" w:sz="6" w:space="0" w:color="000000"/>
              <w:left w:val="single" w:sz="6" w:space="0" w:color="000000"/>
              <w:bottom w:val="single" w:sz="6" w:space="0" w:color="000000"/>
              <w:right w:val="single" w:sz="6" w:space="0" w:color="000000"/>
            </w:tcBorders>
            <w:tcPrChange w:id="1442" w:author="Admin" w:date="2016-04-04T13:23: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 xml:space="preserve">Item </w:t>
            </w:r>
            <w:r>
              <w:rPr>
                <w:rFonts w:ascii="Times New Roman" w:hAnsi="Times New Roman"/>
                <w:color w:val="000000"/>
                <w:sz w:val="24"/>
              </w:rPr>
              <w:br/>
              <w:t>No.</w:t>
            </w:r>
          </w:p>
        </w:tc>
        <w:tc>
          <w:tcPr>
            <w:tcW w:w="6840" w:type="dxa"/>
            <w:gridSpan w:val="2"/>
            <w:tcBorders>
              <w:top w:val="single" w:sz="6" w:space="0" w:color="000000"/>
              <w:left w:val="single" w:sz="6" w:space="0" w:color="000000"/>
              <w:bottom w:val="single" w:sz="6" w:space="0" w:color="000000"/>
              <w:right w:val="single" w:sz="6" w:space="0" w:color="000000"/>
            </w:tcBorders>
            <w:tcPrChange w:id="1443" w:author="Admin" w:date="2016-04-04T13:23:00Z">
              <w:tcPr>
                <w:tcW w:w="6690" w:type="dxa"/>
                <w:gridSpan w:val="2"/>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Description</w:t>
            </w:r>
          </w:p>
        </w:tc>
        <w:tc>
          <w:tcPr>
            <w:tcW w:w="727" w:type="dxa"/>
            <w:tcBorders>
              <w:top w:val="single" w:sz="6" w:space="0" w:color="000000"/>
              <w:left w:val="single" w:sz="6" w:space="0" w:color="000000"/>
              <w:bottom w:val="single" w:sz="6" w:space="0" w:color="000000"/>
              <w:right w:val="single" w:sz="6" w:space="0" w:color="000000"/>
            </w:tcBorders>
            <w:tcPrChange w:id="1444" w:author="Admin" w:date="2016-04-04T13:23: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Unit</w:t>
            </w:r>
          </w:p>
        </w:tc>
        <w:tc>
          <w:tcPr>
            <w:tcW w:w="1320" w:type="dxa"/>
            <w:tcBorders>
              <w:top w:val="single" w:sz="6" w:space="0" w:color="000000"/>
              <w:left w:val="single" w:sz="6" w:space="0" w:color="000000"/>
              <w:bottom w:val="single" w:sz="6" w:space="0" w:color="000000"/>
              <w:right w:val="single" w:sz="6" w:space="0" w:color="000000"/>
            </w:tcBorders>
            <w:tcPrChange w:id="1445" w:author="Admin" w:date="2016-04-04T13:23: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 xml:space="preserve">Rate (in </w:t>
            </w:r>
            <w:r>
              <w:rPr>
                <w:rFonts w:ascii="Times New Roman" w:hAnsi="Times New Roman"/>
                <w:color w:val="000000"/>
                <w:sz w:val="24"/>
              </w:rPr>
              <w:br/>
              <w:t>Rs.)</w:t>
            </w:r>
          </w:p>
        </w:tc>
      </w:tr>
      <w:tr w:rsidR="00ED7218" w:rsidTr="007E4A6D">
        <w:trPr>
          <w:trHeight w:hRule="exact" w:val="315"/>
          <w:trPrChange w:id="1446" w:author="Admin" w:date="2016-04-04T13:23:00Z">
            <w:trPr>
              <w:trHeight w:hRule="exact" w:val="315"/>
            </w:trPr>
          </w:trPrChange>
        </w:trPr>
        <w:tc>
          <w:tcPr>
            <w:tcW w:w="803" w:type="dxa"/>
            <w:tcBorders>
              <w:top w:val="single" w:sz="6" w:space="0" w:color="000000"/>
              <w:left w:val="single" w:sz="6" w:space="0" w:color="000000"/>
              <w:bottom w:val="single" w:sz="6" w:space="0" w:color="000000"/>
              <w:right w:val="single" w:sz="6" w:space="0" w:color="000000"/>
            </w:tcBorders>
            <w:tcPrChange w:id="1447" w:author="Admin" w:date="2016-04-04T13:23: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6840" w:type="dxa"/>
            <w:gridSpan w:val="2"/>
            <w:tcBorders>
              <w:top w:val="single" w:sz="6" w:space="0" w:color="000000"/>
              <w:left w:val="single" w:sz="6" w:space="0" w:color="000000"/>
              <w:bottom w:val="single" w:sz="6" w:space="0" w:color="000000"/>
              <w:right w:val="single" w:sz="6" w:space="0" w:color="000000"/>
            </w:tcBorders>
            <w:tcPrChange w:id="1448" w:author="Admin" w:date="2016-04-04T13:23:00Z">
              <w:tcPr>
                <w:tcW w:w="6690" w:type="dxa"/>
                <w:gridSpan w:val="2"/>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727" w:type="dxa"/>
            <w:tcBorders>
              <w:top w:val="single" w:sz="6" w:space="0" w:color="000000"/>
              <w:left w:val="single" w:sz="6" w:space="0" w:color="000000"/>
              <w:bottom w:val="single" w:sz="6" w:space="0" w:color="000000"/>
              <w:right w:val="single" w:sz="6" w:space="0" w:color="000000"/>
            </w:tcBorders>
            <w:tcPrChange w:id="1449" w:author="Admin" w:date="2016-04-04T13:23: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Change w:id="1450" w:author="Admin" w:date="2016-04-04T13:23: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r>
      <w:tr w:rsidR="00ED7218" w:rsidTr="007E4A6D">
        <w:trPr>
          <w:trHeight w:hRule="exact" w:val="3480"/>
          <w:trPrChange w:id="1451" w:author="Admin" w:date="2016-04-04T13:23:00Z">
            <w:trPr>
              <w:trHeight w:hRule="exact" w:val="3480"/>
            </w:trPr>
          </w:trPrChange>
        </w:trPr>
        <w:tc>
          <w:tcPr>
            <w:tcW w:w="803" w:type="dxa"/>
            <w:tcBorders>
              <w:top w:val="single" w:sz="6" w:space="0" w:color="000000"/>
              <w:left w:val="single" w:sz="6" w:space="0" w:color="000000"/>
              <w:bottom w:val="single" w:sz="6" w:space="0" w:color="000000"/>
              <w:right w:val="single" w:sz="6" w:space="0" w:color="000000"/>
            </w:tcBorders>
            <w:tcPrChange w:id="1452" w:author="Admin" w:date="2016-04-04T13:23: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lastRenderedPageBreak/>
              <w:t>21.1</w:t>
            </w:r>
          </w:p>
        </w:tc>
        <w:tc>
          <w:tcPr>
            <w:tcW w:w="6840" w:type="dxa"/>
            <w:gridSpan w:val="2"/>
            <w:tcBorders>
              <w:top w:val="single" w:sz="6" w:space="0" w:color="000000"/>
              <w:left w:val="single" w:sz="6" w:space="0" w:color="000000"/>
              <w:bottom w:val="single" w:sz="6" w:space="0" w:color="000000"/>
              <w:right w:val="single" w:sz="6" w:space="0" w:color="000000"/>
            </w:tcBorders>
            <w:tcPrChange w:id="1453" w:author="Admin" w:date="2016-04-04T13:23:00Z">
              <w:tcPr>
                <w:tcW w:w="6690" w:type="dxa"/>
                <w:gridSpan w:val="2"/>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8" w:right="144"/>
              <w:jc w:val="both"/>
              <w:rPr>
                <w:rFonts w:ascii="Times New Roman" w:hAnsi="Times New Roman"/>
                <w:color w:val="000000"/>
                <w:spacing w:val="-6"/>
                <w:sz w:val="24"/>
              </w:rPr>
            </w:pPr>
            <w:r>
              <w:rPr>
                <w:rFonts w:ascii="Times New Roman" w:hAnsi="Times New Roman"/>
                <w:color w:val="000000"/>
                <w:spacing w:val="-6"/>
                <w:sz w:val="24"/>
              </w:rPr>
              <w:t xml:space="preserve">Providing and fixing aluminium wort( for doors, windows, ventilators </w:t>
            </w:r>
            <w:r>
              <w:rPr>
                <w:rFonts w:ascii="Times New Roman" w:hAnsi="Times New Roman"/>
                <w:color w:val="000000"/>
                <w:spacing w:val="1"/>
                <w:sz w:val="24"/>
              </w:rPr>
              <w:t xml:space="preserve">and partitions with extruded built up standard tubular sections/ </w:t>
            </w:r>
            <w:r>
              <w:rPr>
                <w:rFonts w:ascii="Times New Roman" w:hAnsi="Times New Roman"/>
                <w:color w:val="000000"/>
                <w:spacing w:val="7"/>
                <w:sz w:val="24"/>
              </w:rPr>
              <w:t xml:space="preserve">appropriate Z sections and other sections of approved make </w:t>
            </w:r>
            <w:r>
              <w:rPr>
                <w:rFonts w:ascii="Times New Roman" w:hAnsi="Times New Roman"/>
                <w:color w:val="000000"/>
                <w:spacing w:val="-3"/>
                <w:sz w:val="24"/>
              </w:rPr>
              <w:t xml:space="preserve">conforming to IS: 733 and IS: 1285, fixing with dash fasteners of </w:t>
            </w:r>
            <w:r>
              <w:rPr>
                <w:rFonts w:ascii="Times New Roman" w:hAnsi="Times New Roman"/>
                <w:color w:val="000000"/>
                <w:sz w:val="24"/>
              </w:rPr>
              <w:t xml:space="preserve">required ilia and size, including necessary filling up the gaps at </w:t>
            </w:r>
            <w:r>
              <w:rPr>
                <w:rFonts w:ascii="Times New Roman" w:hAnsi="Times New Roman"/>
                <w:color w:val="000000"/>
                <w:spacing w:val="-4"/>
                <w:sz w:val="24"/>
              </w:rPr>
              <w:t xml:space="preserve">junetions,i c at top, bottom and sides with required EPDM rubber/ </w:t>
            </w:r>
            <w:r>
              <w:rPr>
                <w:rFonts w:ascii="Times New Roman" w:hAnsi="Times New Roman"/>
                <w:color w:val="000000"/>
                <w:spacing w:val="-5"/>
                <w:sz w:val="24"/>
              </w:rPr>
              <w:t xml:space="preserve">neoprene gasket etc. Aluminium sections shall be smooth, oat free, </w:t>
            </w:r>
            <w:r>
              <w:rPr>
                <w:rFonts w:ascii="Times New Roman" w:hAnsi="Times New Roman"/>
                <w:color w:val="000000"/>
                <w:spacing w:val="-6"/>
                <w:sz w:val="24"/>
              </w:rPr>
              <w:t xml:space="preserve">straight, mitred and jointed mechanically wherever required including </w:t>
            </w:r>
            <w:r>
              <w:rPr>
                <w:rFonts w:ascii="Times New Roman" w:hAnsi="Times New Roman"/>
                <w:color w:val="000000"/>
                <w:sz w:val="24"/>
              </w:rPr>
              <w:t xml:space="preserve">cleat angle, Aluminium snap beading for glazing / paneling, C.P. </w:t>
            </w:r>
            <w:r>
              <w:rPr>
                <w:rFonts w:ascii="Times New Roman" w:hAnsi="Times New Roman"/>
                <w:color w:val="000000"/>
                <w:spacing w:val="3"/>
                <w:sz w:val="24"/>
              </w:rPr>
              <w:t xml:space="preserve">brass / stainless steel screws, all complete as per architectural </w:t>
            </w:r>
            <w:r>
              <w:rPr>
                <w:rFonts w:ascii="Times New Roman" w:hAnsi="Times New Roman"/>
                <w:color w:val="000000"/>
                <w:spacing w:val="-5"/>
                <w:sz w:val="24"/>
              </w:rPr>
              <w:t xml:space="preserve">drawings and the directions of Engiueer-in-charge. (Glazing, paneling </w:t>
            </w:r>
            <w:r>
              <w:rPr>
                <w:rFonts w:ascii="Times New Roman" w:hAnsi="Times New Roman"/>
                <w:color w:val="000000"/>
                <w:spacing w:val="-4"/>
                <w:sz w:val="24"/>
              </w:rPr>
              <w:t>and dash fasteners to be paid for separately) :</w:t>
            </w:r>
          </w:p>
        </w:tc>
        <w:tc>
          <w:tcPr>
            <w:tcW w:w="727" w:type="dxa"/>
            <w:tcBorders>
              <w:top w:val="single" w:sz="6" w:space="0" w:color="000000"/>
              <w:left w:val="single" w:sz="6" w:space="0" w:color="000000"/>
              <w:bottom w:val="single" w:sz="6" w:space="0" w:color="000000"/>
              <w:right w:val="single" w:sz="6" w:space="0" w:color="000000"/>
            </w:tcBorders>
            <w:tcPrChange w:id="1454" w:author="Admin" w:date="2016-04-04T13:23: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Change w:id="1455" w:author="Admin" w:date="2016-04-04T13:23: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r>
      <w:tr w:rsidR="00ED7218" w:rsidTr="007E4A6D">
        <w:trPr>
          <w:trHeight w:hRule="exact" w:val="525"/>
          <w:trPrChange w:id="1456" w:author="Admin" w:date="2016-04-04T13:23:00Z">
            <w:trPr>
              <w:trHeight w:hRule="exact" w:val="525"/>
            </w:trPr>
          </w:trPrChange>
        </w:trPr>
        <w:tc>
          <w:tcPr>
            <w:tcW w:w="803" w:type="dxa"/>
            <w:tcBorders>
              <w:top w:val="single" w:sz="6" w:space="0" w:color="000000"/>
              <w:left w:val="single" w:sz="6" w:space="0" w:color="000000"/>
              <w:bottom w:val="single" w:sz="6" w:space="0" w:color="000000"/>
              <w:right w:val="single" w:sz="6" w:space="0" w:color="000000"/>
            </w:tcBorders>
            <w:tcPrChange w:id="1457" w:author="Admin" w:date="2016-04-04T13:23: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Change w:id="1458" w:author="Admin" w:date="2016-04-04T13:23:00Z">
              <w:tcPr>
                <w:tcW w:w="96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82"/>
              <w:rPr>
                <w:rFonts w:ascii="Times New Roman" w:hAnsi="Times New Roman"/>
                <w:color w:val="000000"/>
                <w:spacing w:val="20"/>
                <w:sz w:val="24"/>
              </w:rPr>
            </w:pPr>
            <w:r>
              <w:rPr>
                <w:rFonts w:ascii="Times New Roman" w:hAnsi="Times New Roman"/>
                <w:color w:val="000000"/>
                <w:spacing w:val="20"/>
                <w:sz w:val="24"/>
              </w:rPr>
              <w:t>2111</w:t>
            </w:r>
          </w:p>
        </w:tc>
        <w:tc>
          <w:tcPr>
            <w:tcW w:w="5873" w:type="dxa"/>
            <w:tcBorders>
              <w:top w:val="single" w:sz="6" w:space="0" w:color="000000"/>
              <w:left w:val="single" w:sz="6" w:space="0" w:color="000000"/>
              <w:bottom w:val="single" w:sz="6" w:space="0" w:color="000000"/>
              <w:right w:val="single" w:sz="6" w:space="0" w:color="000000"/>
            </w:tcBorders>
            <w:tcPrChange w:id="1459" w:author="Admin" w:date="2016-04-04T13:23: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20"/>
              <w:rPr>
                <w:rFonts w:ascii="Times New Roman" w:hAnsi="Times New Roman"/>
                <w:color w:val="000000"/>
                <w:spacing w:val="-2"/>
                <w:sz w:val="24"/>
              </w:rPr>
            </w:pPr>
            <w:r>
              <w:rPr>
                <w:rFonts w:ascii="Times New Roman" w:hAnsi="Times New Roman"/>
                <w:color w:val="000000"/>
                <w:spacing w:val="-2"/>
                <w:sz w:val="24"/>
              </w:rPr>
              <w:t>For fixed portion</w:t>
            </w:r>
          </w:p>
        </w:tc>
        <w:tc>
          <w:tcPr>
            <w:tcW w:w="727" w:type="dxa"/>
            <w:tcBorders>
              <w:top w:val="single" w:sz="6" w:space="0" w:color="000000"/>
              <w:left w:val="single" w:sz="6" w:space="0" w:color="000000"/>
              <w:bottom w:val="single" w:sz="6" w:space="0" w:color="000000"/>
              <w:right w:val="single" w:sz="6" w:space="0" w:color="000000"/>
            </w:tcBorders>
            <w:tcPrChange w:id="1460" w:author="Admin" w:date="2016-04-04T13:23: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Change w:id="1461" w:author="Admin" w:date="2016-04-04T13:23: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r>
      <w:tr w:rsidR="00ED7218" w:rsidTr="007E4A6D">
        <w:trPr>
          <w:trHeight w:hRule="exact" w:val="1080"/>
          <w:trPrChange w:id="1462" w:author="Admin" w:date="2016-04-04T13:23:00Z">
            <w:trPr>
              <w:trHeight w:hRule="exact" w:val="1080"/>
            </w:trPr>
          </w:trPrChange>
        </w:trPr>
        <w:tc>
          <w:tcPr>
            <w:tcW w:w="803" w:type="dxa"/>
            <w:tcBorders>
              <w:top w:val="single" w:sz="6" w:space="0" w:color="000000"/>
              <w:left w:val="single" w:sz="6" w:space="0" w:color="000000"/>
              <w:bottom w:val="single" w:sz="6" w:space="0" w:color="000000"/>
              <w:right w:val="single" w:sz="6" w:space="0" w:color="000000"/>
            </w:tcBorders>
            <w:tcPrChange w:id="1463" w:author="Admin" w:date="2016-04-04T13:23: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Change w:id="1464" w:author="Admin" w:date="2016-04-04T13:23:00Z">
              <w:tcPr>
                <w:tcW w:w="96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82"/>
              <w:rPr>
                <w:rFonts w:ascii="Times New Roman" w:hAnsi="Times New Roman"/>
                <w:color w:val="000000"/>
                <w:sz w:val="24"/>
              </w:rPr>
            </w:pPr>
            <w:r>
              <w:rPr>
                <w:rFonts w:ascii="Times New Roman" w:hAnsi="Times New Roman"/>
                <w:color w:val="000000"/>
                <w:sz w:val="24"/>
              </w:rPr>
              <w:t>2111.1</w:t>
            </w:r>
          </w:p>
        </w:tc>
        <w:tc>
          <w:tcPr>
            <w:tcW w:w="5873" w:type="dxa"/>
            <w:tcBorders>
              <w:top w:val="single" w:sz="6" w:space="0" w:color="000000"/>
              <w:left w:val="single" w:sz="6" w:space="0" w:color="000000"/>
              <w:bottom w:val="single" w:sz="6" w:space="0" w:color="000000"/>
              <w:right w:val="single" w:sz="6" w:space="0" w:color="000000"/>
            </w:tcBorders>
            <w:tcPrChange w:id="1465" w:author="Admin" w:date="2016-04-04T13:23: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Anodised aluminium (anodised transparan or dyed to </w:t>
            </w:r>
            <w:r>
              <w:rPr>
                <w:rFonts w:ascii="Times New Roman" w:hAnsi="Times New Roman"/>
                <w:color w:val="000000"/>
                <w:spacing w:val="-2"/>
                <w:sz w:val="24"/>
              </w:rPr>
              <w:t xml:space="preserve">required shade according to IS: 1868, Minimum anodic </w:t>
            </w:r>
            <w:r>
              <w:rPr>
                <w:rFonts w:ascii="Times New Roman" w:hAnsi="Times New Roman"/>
                <w:color w:val="000000"/>
                <w:spacing w:val="-4"/>
                <w:sz w:val="24"/>
              </w:rPr>
              <w:t>coating of grade AC15)</w:t>
            </w:r>
          </w:p>
        </w:tc>
        <w:tc>
          <w:tcPr>
            <w:tcW w:w="727" w:type="dxa"/>
            <w:tcBorders>
              <w:top w:val="single" w:sz="6" w:space="0" w:color="000000"/>
              <w:left w:val="single" w:sz="6" w:space="0" w:color="000000"/>
              <w:bottom w:val="single" w:sz="6" w:space="0" w:color="000000"/>
              <w:right w:val="single" w:sz="6" w:space="0" w:color="000000"/>
            </w:tcBorders>
            <w:textDirection w:val="tbRlV"/>
            <w:vAlign w:val="center"/>
            <w:tcPrChange w:id="1466" w:author="Admin" w:date="2016-04-04T13:23:00Z">
              <w:tcPr>
                <w:tcW w:w="877" w:type="dxa"/>
                <w:tcBorders>
                  <w:top w:val="single" w:sz="6" w:space="0" w:color="000000"/>
                  <w:left w:val="single" w:sz="6" w:space="0" w:color="000000"/>
                  <w:bottom w:val="single" w:sz="6" w:space="0" w:color="000000"/>
                  <w:right w:val="single" w:sz="6" w:space="0" w:color="000000"/>
                </w:tcBorders>
                <w:textDirection w:val="tbRlV"/>
                <w:vAlign w:val="center"/>
              </w:tcPr>
            </w:tcPrChange>
          </w:tcPr>
          <w:p w:rsidR="00ED7218" w:rsidRDefault="00ED7218" w:rsidP="004D2427">
            <w:pPr>
              <w:ind w:left="36"/>
              <w:rPr>
                <w:rFonts w:ascii="Verdana" w:hAnsi="Verdana"/>
                <w:color w:val="000000"/>
                <w:w w:val="95"/>
                <w:sz w:val="48"/>
              </w:rPr>
            </w:pPr>
            <w:r>
              <w:rPr>
                <w:rFonts w:ascii="Verdana" w:hAnsi="Verdana"/>
                <w:color w:val="000000"/>
                <w:w w:val="95"/>
                <w:sz w:val="48"/>
              </w:rPr>
              <w:t>a</w:t>
            </w:r>
          </w:p>
        </w:tc>
        <w:tc>
          <w:tcPr>
            <w:tcW w:w="1320" w:type="dxa"/>
            <w:tcBorders>
              <w:top w:val="single" w:sz="6" w:space="0" w:color="000000"/>
              <w:left w:val="single" w:sz="6" w:space="0" w:color="000000"/>
              <w:bottom w:val="single" w:sz="6" w:space="0" w:color="000000"/>
              <w:right w:val="single" w:sz="6" w:space="0" w:color="000000"/>
            </w:tcBorders>
            <w:tcPrChange w:id="1467" w:author="Admin" w:date="2016-04-04T13:23: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353.00</w:t>
            </w:r>
          </w:p>
        </w:tc>
      </w:tr>
      <w:tr w:rsidR="00ED7218" w:rsidTr="007E4A6D">
        <w:trPr>
          <w:trHeight w:hRule="exact" w:val="742"/>
          <w:trPrChange w:id="1468" w:author="Admin" w:date="2016-04-04T13:23:00Z">
            <w:trPr>
              <w:trHeight w:hRule="exact" w:val="742"/>
            </w:trPr>
          </w:trPrChange>
        </w:trPr>
        <w:tc>
          <w:tcPr>
            <w:tcW w:w="803" w:type="dxa"/>
            <w:tcBorders>
              <w:top w:val="single" w:sz="6" w:space="0" w:color="000000"/>
              <w:left w:val="single" w:sz="6" w:space="0" w:color="000000"/>
              <w:bottom w:val="single" w:sz="6" w:space="0" w:color="000000"/>
              <w:right w:val="single" w:sz="6" w:space="0" w:color="000000"/>
            </w:tcBorders>
            <w:tcPrChange w:id="1469" w:author="Admin" w:date="2016-04-04T13:23: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Change w:id="1470" w:author="Admin" w:date="2016-04-04T13:23:00Z">
              <w:tcPr>
                <w:tcW w:w="96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82"/>
              <w:rPr>
                <w:rFonts w:ascii="Times New Roman" w:hAnsi="Times New Roman"/>
                <w:color w:val="000000"/>
                <w:sz w:val="24"/>
              </w:rPr>
            </w:pPr>
            <w:r>
              <w:rPr>
                <w:rFonts w:ascii="Times New Roman" w:hAnsi="Times New Roman"/>
                <w:color w:val="000000"/>
                <w:sz w:val="24"/>
              </w:rPr>
              <w:t>21,1.12</w:t>
            </w:r>
          </w:p>
        </w:tc>
        <w:tc>
          <w:tcPr>
            <w:tcW w:w="5873" w:type="dxa"/>
            <w:tcBorders>
              <w:top w:val="single" w:sz="6" w:space="0" w:color="000000"/>
              <w:left w:val="single" w:sz="6" w:space="0" w:color="000000"/>
              <w:bottom w:val="single" w:sz="6" w:space="0" w:color="000000"/>
              <w:right w:val="single" w:sz="6" w:space="0" w:color="000000"/>
            </w:tcBorders>
            <w:tcPrChange w:id="1471" w:author="Admin" w:date="2016-04-04T13:23: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8" w:right="108"/>
              <w:rPr>
                <w:rFonts w:ascii="Times New Roman" w:hAnsi="Times New Roman"/>
                <w:color w:val="000000"/>
                <w:spacing w:val="-6"/>
                <w:sz w:val="24"/>
              </w:rPr>
            </w:pPr>
            <w:r>
              <w:rPr>
                <w:rFonts w:ascii="Times New Roman" w:hAnsi="Times New Roman"/>
                <w:color w:val="000000"/>
                <w:spacing w:val="-6"/>
                <w:sz w:val="24"/>
              </w:rPr>
              <w:t xml:space="preserve">Powder coated aluminium (minimum thickness of powder </w:t>
            </w:r>
            <w:r>
              <w:rPr>
                <w:rFonts w:ascii="Times New Roman" w:hAnsi="Times New Roman"/>
                <w:color w:val="000000"/>
                <w:spacing w:val="-4"/>
                <w:sz w:val="24"/>
              </w:rPr>
              <w:t>coating 50 micron)</w:t>
            </w:r>
          </w:p>
        </w:tc>
        <w:tc>
          <w:tcPr>
            <w:tcW w:w="727" w:type="dxa"/>
            <w:tcBorders>
              <w:top w:val="single" w:sz="6" w:space="0" w:color="000000"/>
              <w:left w:val="single" w:sz="6" w:space="0" w:color="000000"/>
              <w:bottom w:val="single" w:sz="6" w:space="0" w:color="000000"/>
              <w:right w:val="single" w:sz="6" w:space="0" w:color="000000"/>
            </w:tcBorders>
            <w:tcPrChange w:id="1472" w:author="Admin" w:date="2016-04-04T13:23: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Kg</w:t>
            </w:r>
          </w:p>
        </w:tc>
        <w:tc>
          <w:tcPr>
            <w:tcW w:w="1320" w:type="dxa"/>
            <w:tcBorders>
              <w:top w:val="single" w:sz="6" w:space="0" w:color="000000"/>
              <w:left w:val="single" w:sz="6" w:space="0" w:color="000000"/>
              <w:bottom w:val="single" w:sz="6" w:space="0" w:color="000000"/>
              <w:right w:val="single" w:sz="6" w:space="0" w:color="000000"/>
            </w:tcBorders>
            <w:tcPrChange w:id="1473" w:author="Admin" w:date="2016-04-04T13:23: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377.00</w:t>
            </w:r>
          </w:p>
        </w:tc>
      </w:tr>
      <w:tr w:rsidR="00ED7218" w:rsidTr="007E4A6D">
        <w:trPr>
          <w:trHeight w:hRule="exact" w:val="773"/>
          <w:trPrChange w:id="1474" w:author="Admin" w:date="2016-04-04T13:23:00Z">
            <w:trPr>
              <w:trHeight w:hRule="exact" w:val="773"/>
            </w:trPr>
          </w:trPrChange>
        </w:trPr>
        <w:tc>
          <w:tcPr>
            <w:tcW w:w="803" w:type="dxa"/>
            <w:tcBorders>
              <w:top w:val="single" w:sz="6" w:space="0" w:color="000000"/>
              <w:left w:val="single" w:sz="6" w:space="0" w:color="000000"/>
              <w:bottom w:val="single" w:sz="6" w:space="0" w:color="000000"/>
              <w:right w:val="single" w:sz="6" w:space="0" w:color="000000"/>
            </w:tcBorders>
            <w:tcPrChange w:id="1475" w:author="Admin" w:date="2016-04-04T13:23: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Change w:id="1476" w:author="Admin" w:date="2016-04-04T13:23:00Z">
              <w:tcPr>
                <w:tcW w:w="96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82"/>
              <w:rPr>
                <w:rFonts w:ascii="Times New Roman" w:hAnsi="Times New Roman"/>
                <w:color w:val="000000"/>
                <w:sz w:val="24"/>
              </w:rPr>
            </w:pPr>
            <w:r>
              <w:rPr>
                <w:rFonts w:ascii="Times New Roman" w:hAnsi="Times New Roman"/>
                <w:color w:val="000000"/>
                <w:sz w:val="24"/>
              </w:rPr>
              <w:t>21.1.1.3</w:t>
            </w:r>
          </w:p>
        </w:tc>
        <w:tc>
          <w:tcPr>
            <w:tcW w:w="5873" w:type="dxa"/>
            <w:tcBorders>
              <w:top w:val="single" w:sz="6" w:space="0" w:color="000000"/>
              <w:left w:val="single" w:sz="6" w:space="0" w:color="000000"/>
              <w:bottom w:val="single" w:sz="6" w:space="0" w:color="000000"/>
              <w:right w:val="single" w:sz="6" w:space="0" w:color="000000"/>
            </w:tcBorders>
            <w:tcPrChange w:id="1477" w:author="Admin" w:date="2016-04-04T13:23: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8" w:right="108"/>
              <w:rPr>
                <w:rFonts w:ascii="Times New Roman" w:hAnsi="Times New Roman"/>
                <w:color w:val="000000"/>
                <w:spacing w:val="-9"/>
                <w:sz w:val="24"/>
              </w:rPr>
            </w:pPr>
            <w:r>
              <w:rPr>
                <w:rFonts w:ascii="Times New Roman" w:hAnsi="Times New Roman"/>
                <w:color w:val="000000"/>
                <w:spacing w:val="-9"/>
                <w:sz w:val="24"/>
              </w:rPr>
              <w:t xml:space="preserve">Polyester powder coated aluminirmi (minimum thickness of </w:t>
            </w:r>
            <w:r>
              <w:rPr>
                <w:rFonts w:ascii="Times New Roman" w:hAnsi="Times New Roman"/>
                <w:color w:val="000000"/>
                <w:spacing w:val="-5"/>
                <w:sz w:val="24"/>
              </w:rPr>
              <w:t>polyester powder coating 50 micron)</w:t>
            </w:r>
          </w:p>
        </w:tc>
        <w:tc>
          <w:tcPr>
            <w:tcW w:w="727" w:type="dxa"/>
            <w:tcBorders>
              <w:top w:val="single" w:sz="6" w:space="0" w:color="000000"/>
              <w:left w:val="single" w:sz="6" w:space="0" w:color="000000"/>
              <w:bottom w:val="single" w:sz="6" w:space="0" w:color="000000"/>
              <w:right w:val="single" w:sz="6" w:space="0" w:color="000000"/>
            </w:tcBorders>
            <w:tcPrChange w:id="1478" w:author="Admin" w:date="2016-04-04T13:23: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Kg</w:t>
            </w:r>
          </w:p>
        </w:tc>
        <w:tc>
          <w:tcPr>
            <w:tcW w:w="1320" w:type="dxa"/>
            <w:tcBorders>
              <w:top w:val="single" w:sz="6" w:space="0" w:color="000000"/>
              <w:left w:val="single" w:sz="6" w:space="0" w:color="000000"/>
              <w:bottom w:val="single" w:sz="6" w:space="0" w:color="000000"/>
              <w:right w:val="single" w:sz="6" w:space="0" w:color="000000"/>
            </w:tcBorders>
            <w:tcPrChange w:id="1479" w:author="Admin" w:date="2016-04-04T13:23: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383.00</w:t>
            </w:r>
          </w:p>
        </w:tc>
      </w:tr>
      <w:tr w:rsidR="00ED7218" w:rsidTr="007E4A6D">
        <w:trPr>
          <w:trHeight w:hRule="exact" w:val="1485"/>
          <w:trPrChange w:id="1480" w:author="Admin" w:date="2016-04-04T13:23:00Z">
            <w:trPr>
              <w:trHeight w:hRule="exact" w:val="1485"/>
            </w:trPr>
          </w:trPrChange>
        </w:trPr>
        <w:tc>
          <w:tcPr>
            <w:tcW w:w="803" w:type="dxa"/>
            <w:tcBorders>
              <w:top w:val="single" w:sz="6" w:space="0" w:color="000000"/>
              <w:left w:val="single" w:sz="6" w:space="0" w:color="000000"/>
              <w:bottom w:val="single" w:sz="6" w:space="0" w:color="000000"/>
              <w:right w:val="single" w:sz="6" w:space="0" w:color="000000"/>
            </w:tcBorders>
            <w:tcPrChange w:id="1481" w:author="Admin" w:date="2016-04-04T13:23: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Change w:id="1482" w:author="Admin" w:date="2016-04-04T13:23:00Z">
              <w:tcPr>
                <w:tcW w:w="96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82"/>
              <w:rPr>
                <w:rFonts w:ascii="Times New Roman" w:hAnsi="Times New Roman"/>
                <w:color w:val="000000"/>
                <w:sz w:val="24"/>
              </w:rPr>
            </w:pPr>
            <w:r>
              <w:rPr>
                <w:rFonts w:ascii="Times New Roman" w:hAnsi="Times New Roman"/>
                <w:color w:val="000000"/>
                <w:sz w:val="24"/>
              </w:rPr>
              <w:t>21.1.2</w:t>
            </w:r>
          </w:p>
        </w:tc>
        <w:tc>
          <w:tcPr>
            <w:tcW w:w="5873" w:type="dxa"/>
            <w:tcBorders>
              <w:top w:val="single" w:sz="6" w:space="0" w:color="000000"/>
              <w:left w:val="single" w:sz="6" w:space="0" w:color="000000"/>
              <w:bottom w:val="single" w:sz="6" w:space="0" w:color="000000"/>
              <w:right w:val="single" w:sz="6" w:space="0" w:color="000000"/>
            </w:tcBorders>
            <w:tcPrChange w:id="1483" w:author="Admin" w:date="2016-04-04T13:23: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8" w:right="72"/>
              <w:jc w:val="both"/>
              <w:rPr>
                <w:rFonts w:ascii="Times New Roman" w:hAnsi="Times New Roman"/>
                <w:color w:val="000000"/>
                <w:spacing w:val="-1"/>
                <w:sz w:val="24"/>
              </w:rPr>
            </w:pPr>
            <w:r>
              <w:rPr>
                <w:rFonts w:ascii="Times New Roman" w:hAnsi="Times New Roman"/>
                <w:color w:val="000000"/>
                <w:spacing w:val="-1"/>
                <w:sz w:val="24"/>
              </w:rPr>
              <w:t xml:space="preserve">For shutters of deers, windows and vanilators including </w:t>
            </w:r>
            <w:r>
              <w:rPr>
                <w:rFonts w:ascii="Times New Roman" w:hAnsi="Times New Roman"/>
                <w:color w:val="000000"/>
                <w:spacing w:val="-2"/>
                <w:sz w:val="24"/>
              </w:rPr>
              <w:t xml:space="preserve">providing and fixing hinges/ pivots and making provision </w:t>
            </w:r>
            <w:r>
              <w:rPr>
                <w:rFonts w:ascii="Times New Roman" w:hAnsi="Times New Roman"/>
                <w:color w:val="000000"/>
                <w:spacing w:val="-8"/>
                <w:sz w:val="24"/>
              </w:rPr>
              <w:t xml:space="preserve">for fixing of fittings wherever required including the cost of </w:t>
            </w:r>
            <w:r>
              <w:rPr>
                <w:rFonts w:ascii="Times New Roman" w:hAnsi="Times New Roman"/>
                <w:color w:val="000000"/>
                <w:sz w:val="24"/>
              </w:rPr>
              <w:t xml:space="preserve">EPDM rubber / neoprene fad required (Fittings shall be </w:t>
            </w:r>
            <w:r>
              <w:rPr>
                <w:rFonts w:ascii="Times New Roman" w:hAnsi="Times New Roman"/>
                <w:color w:val="000000"/>
                <w:spacing w:val="-4"/>
                <w:sz w:val="24"/>
              </w:rPr>
              <w:t>paid for separately).</w:t>
            </w:r>
          </w:p>
        </w:tc>
        <w:tc>
          <w:tcPr>
            <w:tcW w:w="727" w:type="dxa"/>
            <w:tcBorders>
              <w:top w:val="single" w:sz="6" w:space="0" w:color="000000"/>
              <w:left w:val="single" w:sz="6" w:space="0" w:color="000000"/>
              <w:bottom w:val="single" w:sz="6" w:space="0" w:color="000000"/>
              <w:right w:val="single" w:sz="6" w:space="0" w:color="000000"/>
            </w:tcBorders>
            <w:tcPrChange w:id="1484" w:author="Admin" w:date="2016-04-04T13:23: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Change w:id="1485" w:author="Admin" w:date="2016-04-04T13:23: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r>
      <w:tr w:rsidR="00ED7218" w:rsidTr="007E4A6D">
        <w:trPr>
          <w:trHeight w:hRule="exact" w:val="975"/>
          <w:trPrChange w:id="1486" w:author="Admin" w:date="2016-04-04T13:23:00Z">
            <w:trPr>
              <w:trHeight w:hRule="exact" w:val="975"/>
            </w:trPr>
          </w:trPrChange>
        </w:trPr>
        <w:tc>
          <w:tcPr>
            <w:tcW w:w="803" w:type="dxa"/>
            <w:tcBorders>
              <w:top w:val="single" w:sz="6" w:space="0" w:color="000000"/>
              <w:left w:val="single" w:sz="6" w:space="0" w:color="000000"/>
              <w:bottom w:val="single" w:sz="6" w:space="0" w:color="000000"/>
              <w:right w:val="single" w:sz="6" w:space="0" w:color="000000"/>
            </w:tcBorders>
            <w:tcPrChange w:id="1487" w:author="Admin" w:date="2016-04-04T13:23: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Change w:id="1488" w:author="Admin" w:date="2016-04-04T13:23:00Z">
              <w:tcPr>
                <w:tcW w:w="96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82"/>
              <w:rPr>
                <w:rFonts w:ascii="Times New Roman" w:hAnsi="Times New Roman"/>
                <w:color w:val="000000"/>
                <w:sz w:val="24"/>
              </w:rPr>
            </w:pPr>
            <w:r>
              <w:rPr>
                <w:rFonts w:ascii="Times New Roman" w:hAnsi="Times New Roman"/>
                <w:color w:val="000000"/>
                <w:sz w:val="24"/>
              </w:rPr>
              <w:t>21,1.2,1</w:t>
            </w:r>
          </w:p>
        </w:tc>
        <w:tc>
          <w:tcPr>
            <w:tcW w:w="5873" w:type="dxa"/>
            <w:tcBorders>
              <w:top w:val="single" w:sz="6" w:space="0" w:color="000000"/>
              <w:left w:val="single" w:sz="6" w:space="0" w:color="000000"/>
              <w:bottom w:val="single" w:sz="6" w:space="0" w:color="000000"/>
              <w:right w:val="single" w:sz="6" w:space="0" w:color="000000"/>
            </w:tcBorders>
            <w:tcPrChange w:id="1489" w:author="Admin" w:date="2016-04-04T13:23: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8" w:right="144"/>
              <w:jc w:val="both"/>
              <w:rPr>
                <w:rFonts w:ascii="Times New Roman" w:hAnsi="Times New Roman"/>
                <w:color w:val="000000"/>
                <w:spacing w:val="1"/>
                <w:sz w:val="24"/>
              </w:rPr>
            </w:pPr>
            <w:r>
              <w:rPr>
                <w:rFonts w:ascii="Times New Roman" w:hAnsi="Times New Roman"/>
                <w:color w:val="000000"/>
                <w:spacing w:val="1"/>
                <w:sz w:val="24"/>
              </w:rPr>
              <w:t xml:space="preserve">Anodised aluminium (anodised transparent or dyed to </w:t>
            </w:r>
            <w:r>
              <w:rPr>
                <w:rFonts w:ascii="Times New Roman" w:hAnsi="Times New Roman"/>
                <w:color w:val="000000"/>
                <w:spacing w:val="-2"/>
                <w:sz w:val="24"/>
              </w:rPr>
              <w:t xml:space="preserve">required shade according to IS: 1868, Minimum anodic </w:t>
            </w:r>
            <w:r>
              <w:rPr>
                <w:rFonts w:ascii="Times New Roman" w:hAnsi="Times New Roman"/>
                <w:color w:val="000000"/>
                <w:spacing w:val="-4"/>
                <w:sz w:val="24"/>
              </w:rPr>
              <w:t>coating of grade AC15)</w:t>
            </w:r>
          </w:p>
        </w:tc>
        <w:tc>
          <w:tcPr>
            <w:tcW w:w="727" w:type="dxa"/>
            <w:tcBorders>
              <w:top w:val="single" w:sz="6" w:space="0" w:color="000000"/>
              <w:left w:val="single" w:sz="6" w:space="0" w:color="000000"/>
              <w:bottom w:val="single" w:sz="6" w:space="0" w:color="000000"/>
              <w:right w:val="single" w:sz="6" w:space="0" w:color="000000"/>
            </w:tcBorders>
            <w:tcPrChange w:id="1490" w:author="Admin" w:date="2016-04-04T13:23: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Kg</w:t>
            </w:r>
          </w:p>
        </w:tc>
        <w:tc>
          <w:tcPr>
            <w:tcW w:w="1320" w:type="dxa"/>
            <w:tcBorders>
              <w:top w:val="single" w:sz="6" w:space="0" w:color="000000"/>
              <w:left w:val="single" w:sz="6" w:space="0" w:color="000000"/>
              <w:bottom w:val="single" w:sz="6" w:space="0" w:color="000000"/>
              <w:right w:val="single" w:sz="6" w:space="0" w:color="000000"/>
            </w:tcBorders>
            <w:tcPrChange w:id="1491" w:author="Admin" w:date="2016-04-04T13:23: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400,00</w:t>
            </w:r>
          </w:p>
        </w:tc>
      </w:tr>
      <w:tr w:rsidR="00ED7218" w:rsidTr="007E4A6D">
        <w:trPr>
          <w:trHeight w:hRule="exact" w:val="757"/>
          <w:trPrChange w:id="1492" w:author="Admin" w:date="2016-04-04T13:23:00Z">
            <w:trPr>
              <w:trHeight w:hRule="exact" w:val="757"/>
            </w:trPr>
          </w:trPrChange>
        </w:trPr>
        <w:tc>
          <w:tcPr>
            <w:tcW w:w="803" w:type="dxa"/>
            <w:tcBorders>
              <w:top w:val="single" w:sz="6" w:space="0" w:color="000000"/>
              <w:left w:val="single" w:sz="6" w:space="0" w:color="000000"/>
              <w:bottom w:val="single" w:sz="6" w:space="0" w:color="000000"/>
              <w:right w:val="single" w:sz="6" w:space="0" w:color="000000"/>
            </w:tcBorders>
            <w:tcPrChange w:id="1493" w:author="Admin" w:date="2016-04-04T13:23: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Change w:id="1494" w:author="Admin" w:date="2016-04-04T13:23:00Z">
              <w:tcPr>
                <w:tcW w:w="96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82"/>
              <w:rPr>
                <w:rFonts w:ascii="Times New Roman" w:hAnsi="Times New Roman"/>
                <w:color w:val="000000"/>
                <w:sz w:val="24"/>
              </w:rPr>
            </w:pPr>
            <w:r>
              <w:rPr>
                <w:rFonts w:ascii="Times New Roman" w:hAnsi="Times New Roman"/>
                <w:color w:val="000000"/>
                <w:sz w:val="24"/>
              </w:rPr>
              <w:t>21,1.2,2</w:t>
            </w:r>
          </w:p>
        </w:tc>
        <w:tc>
          <w:tcPr>
            <w:tcW w:w="5873" w:type="dxa"/>
            <w:tcBorders>
              <w:top w:val="single" w:sz="6" w:space="0" w:color="000000"/>
              <w:left w:val="single" w:sz="6" w:space="0" w:color="000000"/>
              <w:bottom w:val="single" w:sz="6" w:space="0" w:color="000000"/>
              <w:right w:val="single" w:sz="6" w:space="0" w:color="000000"/>
            </w:tcBorders>
            <w:tcPrChange w:id="1495" w:author="Admin" w:date="2016-04-04T13:23: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8" w:right="108"/>
              <w:rPr>
                <w:rFonts w:ascii="Times New Roman" w:hAnsi="Times New Roman"/>
                <w:color w:val="000000"/>
                <w:spacing w:val="-6"/>
                <w:sz w:val="24"/>
              </w:rPr>
            </w:pPr>
            <w:r>
              <w:rPr>
                <w:rFonts w:ascii="Times New Roman" w:hAnsi="Times New Roman"/>
                <w:color w:val="000000"/>
                <w:spacing w:val="-6"/>
                <w:sz w:val="24"/>
              </w:rPr>
              <w:t xml:space="preserve">Powder coated aluminium (minimum thickness of powder </w:t>
            </w:r>
            <w:r>
              <w:rPr>
                <w:rFonts w:ascii="Times New Roman" w:hAnsi="Times New Roman"/>
                <w:color w:val="000000"/>
                <w:spacing w:val="-4"/>
                <w:sz w:val="24"/>
              </w:rPr>
              <w:t>coating 50 micron)</w:t>
            </w:r>
          </w:p>
        </w:tc>
        <w:tc>
          <w:tcPr>
            <w:tcW w:w="727" w:type="dxa"/>
            <w:tcBorders>
              <w:top w:val="single" w:sz="6" w:space="0" w:color="000000"/>
              <w:left w:val="single" w:sz="6" w:space="0" w:color="000000"/>
              <w:bottom w:val="single" w:sz="6" w:space="0" w:color="000000"/>
              <w:right w:val="single" w:sz="6" w:space="0" w:color="000000"/>
            </w:tcBorders>
            <w:tcPrChange w:id="1496" w:author="Admin" w:date="2016-04-04T13:23: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Kg</w:t>
            </w:r>
          </w:p>
        </w:tc>
        <w:tc>
          <w:tcPr>
            <w:tcW w:w="1320" w:type="dxa"/>
            <w:tcBorders>
              <w:top w:val="single" w:sz="6" w:space="0" w:color="000000"/>
              <w:left w:val="single" w:sz="6" w:space="0" w:color="000000"/>
              <w:bottom w:val="single" w:sz="6" w:space="0" w:color="000000"/>
              <w:right w:val="single" w:sz="6" w:space="0" w:color="000000"/>
            </w:tcBorders>
            <w:tcPrChange w:id="1497" w:author="Admin" w:date="2016-04-04T13:23: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425,00</w:t>
            </w:r>
          </w:p>
        </w:tc>
      </w:tr>
      <w:tr w:rsidR="00ED7218" w:rsidTr="007E4A6D">
        <w:trPr>
          <w:trHeight w:hRule="exact" w:val="840"/>
          <w:trPrChange w:id="1498" w:author="Admin" w:date="2016-04-04T13:23:00Z">
            <w:trPr>
              <w:trHeight w:hRule="exact" w:val="840"/>
            </w:trPr>
          </w:trPrChange>
        </w:trPr>
        <w:tc>
          <w:tcPr>
            <w:tcW w:w="803" w:type="dxa"/>
            <w:tcBorders>
              <w:top w:val="single" w:sz="6" w:space="0" w:color="000000"/>
              <w:left w:val="single" w:sz="6" w:space="0" w:color="000000"/>
              <w:bottom w:val="single" w:sz="6" w:space="0" w:color="000000"/>
              <w:right w:val="single" w:sz="6" w:space="0" w:color="000000"/>
            </w:tcBorders>
            <w:tcPrChange w:id="1499" w:author="Admin" w:date="2016-04-04T13:23: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Change w:id="1500" w:author="Admin" w:date="2016-04-04T13:23:00Z">
              <w:tcPr>
                <w:tcW w:w="96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82"/>
              <w:rPr>
                <w:rFonts w:ascii="Times New Roman" w:hAnsi="Times New Roman"/>
                <w:color w:val="000000"/>
                <w:sz w:val="24"/>
              </w:rPr>
            </w:pPr>
            <w:r>
              <w:rPr>
                <w:rFonts w:ascii="Times New Roman" w:hAnsi="Times New Roman"/>
                <w:color w:val="000000"/>
                <w:sz w:val="24"/>
              </w:rPr>
              <w:t>21.1</w:t>
            </w:r>
            <w:ins w:id="1501" w:author="xds" w:date="2015-01-12T00:42:00Z">
              <w:r w:rsidR="00EB0470">
                <w:rPr>
                  <w:rFonts w:ascii="Times New Roman" w:hAnsi="Times New Roman"/>
                  <w:color w:val="000000"/>
                  <w:sz w:val="24"/>
                </w:rPr>
                <w:t>.</w:t>
              </w:r>
            </w:ins>
            <w:r>
              <w:rPr>
                <w:rFonts w:ascii="Times New Roman" w:hAnsi="Times New Roman"/>
                <w:color w:val="000000"/>
                <w:sz w:val="24"/>
              </w:rPr>
              <w:t>2.3</w:t>
            </w:r>
          </w:p>
        </w:tc>
        <w:tc>
          <w:tcPr>
            <w:tcW w:w="5873" w:type="dxa"/>
            <w:tcBorders>
              <w:top w:val="single" w:sz="6" w:space="0" w:color="000000"/>
              <w:left w:val="single" w:sz="6" w:space="0" w:color="000000"/>
              <w:bottom w:val="single" w:sz="6" w:space="0" w:color="000000"/>
              <w:right w:val="single" w:sz="6" w:space="0" w:color="000000"/>
            </w:tcBorders>
            <w:tcPrChange w:id="1502" w:author="Admin" w:date="2016-04-04T13:23: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8" w:right="108"/>
              <w:rPr>
                <w:rFonts w:ascii="Times New Roman" w:hAnsi="Times New Roman"/>
                <w:color w:val="000000"/>
                <w:spacing w:val="-9"/>
                <w:sz w:val="24"/>
              </w:rPr>
            </w:pPr>
            <w:r>
              <w:rPr>
                <w:rFonts w:ascii="Times New Roman" w:hAnsi="Times New Roman"/>
                <w:color w:val="000000"/>
                <w:spacing w:val="-9"/>
                <w:sz w:val="24"/>
              </w:rPr>
              <w:t xml:space="preserve">Polyester powder coated aluminirmi (minimum thickness of </w:t>
            </w:r>
            <w:r>
              <w:rPr>
                <w:rFonts w:ascii="Times New Roman" w:hAnsi="Times New Roman"/>
                <w:color w:val="000000"/>
                <w:spacing w:val="-5"/>
                <w:sz w:val="24"/>
              </w:rPr>
              <w:t>polyester powder coating 50 micron)</w:t>
            </w:r>
          </w:p>
        </w:tc>
        <w:tc>
          <w:tcPr>
            <w:tcW w:w="727" w:type="dxa"/>
            <w:tcBorders>
              <w:top w:val="single" w:sz="6" w:space="0" w:color="000000"/>
              <w:left w:val="single" w:sz="6" w:space="0" w:color="000000"/>
              <w:bottom w:val="single" w:sz="6" w:space="0" w:color="000000"/>
              <w:right w:val="single" w:sz="6" w:space="0" w:color="000000"/>
            </w:tcBorders>
            <w:textDirection w:val="tbRlV"/>
            <w:vAlign w:val="center"/>
            <w:tcPrChange w:id="1503" w:author="Admin" w:date="2016-04-04T13:23:00Z">
              <w:tcPr>
                <w:tcW w:w="877" w:type="dxa"/>
                <w:tcBorders>
                  <w:top w:val="single" w:sz="6" w:space="0" w:color="000000"/>
                  <w:left w:val="single" w:sz="6" w:space="0" w:color="000000"/>
                  <w:bottom w:val="single" w:sz="6" w:space="0" w:color="000000"/>
                  <w:right w:val="single" w:sz="6" w:space="0" w:color="000000"/>
                </w:tcBorders>
                <w:textDirection w:val="tbRlV"/>
                <w:vAlign w:val="center"/>
              </w:tcPr>
            </w:tcPrChange>
          </w:tcPr>
          <w:p w:rsidR="00ED7218" w:rsidRDefault="00ED7218" w:rsidP="004D2427">
            <w:pPr>
              <w:ind w:left="36"/>
              <w:rPr>
                <w:rFonts w:ascii="Verdana" w:hAnsi="Verdana"/>
                <w:i/>
                <w:color w:val="000000"/>
                <w:sz w:val="35"/>
              </w:rPr>
            </w:pPr>
            <w:r>
              <w:rPr>
                <w:rFonts w:ascii="Verdana" w:hAnsi="Verdana"/>
                <w:i/>
                <w:color w:val="000000"/>
                <w:sz w:val="35"/>
              </w:rPr>
              <w:t>2</w:t>
            </w:r>
          </w:p>
        </w:tc>
        <w:tc>
          <w:tcPr>
            <w:tcW w:w="1320" w:type="dxa"/>
            <w:tcBorders>
              <w:top w:val="single" w:sz="6" w:space="0" w:color="000000"/>
              <w:left w:val="single" w:sz="6" w:space="0" w:color="000000"/>
              <w:bottom w:val="single" w:sz="6" w:space="0" w:color="000000"/>
              <w:right w:val="single" w:sz="6" w:space="0" w:color="000000"/>
            </w:tcBorders>
            <w:tcPrChange w:id="1504" w:author="Admin" w:date="2016-04-04T13:23: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431.00</w:t>
            </w:r>
          </w:p>
        </w:tc>
      </w:tr>
      <w:tr w:rsidR="00ED7218" w:rsidTr="007E4A6D">
        <w:trPr>
          <w:trHeight w:hRule="exact" w:val="1793"/>
          <w:trPrChange w:id="1505" w:author="Admin" w:date="2016-04-04T13:23:00Z">
            <w:trPr>
              <w:trHeight w:hRule="exact" w:val="1793"/>
            </w:trPr>
          </w:trPrChange>
        </w:trPr>
        <w:tc>
          <w:tcPr>
            <w:tcW w:w="803" w:type="dxa"/>
            <w:tcBorders>
              <w:top w:val="single" w:sz="6" w:space="0" w:color="000000"/>
              <w:left w:val="single" w:sz="6" w:space="0" w:color="000000"/>
              <w:bottom w:val="single" w:sz="6" w:space="0" w:color="000000"/>
              <w:right w:val="single" w:sz="6" w:space="0" w:color="000000"/>
            </w:tcBorders>
            <w:tcPrChange w:id="1506" w:author="Admin" w:date="2016-04-04T13:23: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21.2</w:t>
            </w:r>
          </w:p>
        </w:tc>
        <w:tc>
          <w:tcPr>
            <w:tcW w:w="6840" w:type="dxa"/>
            <w:gridSpan w:val="2"/>
            <w:tcBorders>
              <w:top w:val="single" w:sz="6" w:space="0" w:color="000000"/>
              <w:left w:val="single" w:sz="6" w:space="0" w:color="000000"/>
              <w:bottom w:val="single" w:sz="6" w:space="0" w:color="000000"/>
              <w:right w:val="single" w:sz="6" w:space="0" w:color="000000"/>
            </w:tcBorders>
            <w:tcPrChange w:id="1507" w:author="Admin" w:date="2016-04-04T13:23:00Z">
              <w:tcPr>
                <w:tcW w:w="6690" w:type="dxa"/>
                <w:gridSpan w:val="2"/>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fixing 12mm thick Pm-laminated particle board flat </w:t>
            </w:r>
            <w:r>
              <w:rPr>
                <w:rFonts w:ascii="Times New Roman" w:hAnsi="Times New Roman"/>
                <w:color w:val="000000"/>
                <w:spacing w:val="-6"/>
                <w:sz w:val="24"/>
              </w:rPr>
              <w:t xml:space="preserve">pressed three layer or graded wood particle board corcEorming to IS: </w:t>
            </w:r>
            <w:r>
              <w:rPr>
                <w:rFonts w:ascii="Times New Roman" w:hAnsi="Times New Roman"/>
                <w:color w:val="000000"/>
                <w:sz w:val="24"/>
              </w:rPr>
              <w:t xml:space="preserve">12823 Grade 1 Type 11, in panelling fixed in aluminium doors, </w:t>
            </w:r>
            <w:r>
              <w:rPr>
                <w:rFonts w:ascii="Times New Roman" w:hAnsi="Times New Roman"/>
                <w:color w:val="000000"/>
                <w:spacing w:val="-6"/>
                <w:sz w:val="24"/>
              </w:rPr>
              <w:t xml:space="preserve">windows shutters and partition frames with C.P. bran / stainless steel </w:t>
            </w:r>
            <w:r>
              <w:rPr>
                <w:rFonts w:ascii="Times New Roman" w:hAnsi="Times New Roman"/>
                <w:color w:val="000000"/>
                <w:spacing w:val="-5"/>
                <w:sz w:val="24"/>
              </w:rPr>
              <w:t xml:space="preserve">screws etc. complete as pa architectural drawings and directions of </w:t>
            </w:r>
            <w:r>
              <w:rPr>
                <w:rFonts w:ascii="Times New Roman" w:hAnsi="Times New Roman"/>
                <w:color w:val="000000"/>
                <w:spacing w:val="-2"/>
                <w:sz w:val="24"/>
              </w:rPr>
              <w:t>engineer-in-charge</w:t>
            </w:r>
          </w:p>
        </w:tc>
        <w:tc>
          <w:tcPr>
            <w:tcW w:w="727" w:type="dxa"/>
            <w:tcBorders>
              <w:top w:val="single" w:sz="6" w:space="0" w:color="000000"/>
              <w:left w:val="single" w:sz="6" w:space="0" w:color="000000"/>
              <w:bottom w:val="single" w:sz="6" w:space="0" w:color="000000"/>
              <w:right w:val="single" w:sz="6" w:space="0" w:color="000000"/>
            </w:tcBorders>
            <w:tcPrChange w:id="1508" w:author="Admin" w:date="2016-04-04T13:23: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Change w:id="1509" w:author="Admin" w:date="2016-04-04T13:23: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r>
      <w:tr w:rsidR="00ED7218" w:rsidTr="007E4A6D">
        <w:trPr>
          <w:trHeight w:hRule="exact" w:val="195"/>
          <w:trPrChange w:id="1510" w:author="Admin" w:date="2016-04-04T13:23:00Z">
            <w:trPr>
              <w:trHeight w:hRule="exact" w:val="195"/>
            </w:trPr>
          </w:trPrChange>
        </w:trPr>
        <w:tc>
          <w:tcPr>
            <w:tcW w:w="803" w:type="dxa"/>
            <w:vMerge w:val="restart"/>
            <w:tcBorders>
              <w:top w:val="single" w:sz="6" w:space="0" w:color="000000"/>
              <w:left w:val="single" w:sz="6" w:space="0" w:color="000000"/>
              <w:bottom w:val="none" w:sz="0" w:space="0" w:color="000000"/>
              <w:right w:val="single" w:sz="6" w:space="0" w:color="000000"/>
            </w:tcBorders>
            <w:tcPrChange w:id="1511" w:author="Admin" w:date="2016-04-04T13:23:00Z">
              <w:tcPr>
                <w:tcW w:w="803" w:type="dxa"/>
                <w:vMerge w:val="restart"/>
                <w:tcBorders>
                  <w:top w:val="single" w:sz="6" w:space="0" w:color="000000"/>
                  <w:left w:val="single" w:sz="6" w:space="0" w:color="000000"/>
                  <w:bottom w:val="none" w:sz="0"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967" w:type="dxa"/>
            <w:vMerge w:val="restart"/>
            <w:tcBorders>
              <w:top w:val="single" w:sz="6" w:space="0" w:color="000000"/>
              <w:left w:val="single" w:sz="6" w:space="0" w:color="000000"/>
              <w:bottom w:val="none" w:sz="0" w:space="0" w:color="000000"/>
              <w:right w:val="single" w:sz="6" w:space="0" w:color="000000"/>
            </w:tcBorders>
            <w:tcPrChange w:id="1512" w:author="Admin" w:date="2016-04-04T13:23:00Z">
              <w:tcPr>
                <w:tcW w:w="967" w:type="dxa"/>
                <w:vMerge w:val="restart"/>
                <w:tcBorders>
                  <w:top w:val="single" w:sz="6" w:space="0" w:color="000000"/>
                  <w:left w:val="single" w:sz="6" w:space="0" w:color="000000"/>
                  <w:bottom w:val="none" w:sz="0" w:space="0" w:color="000000"/>
                  <w:right w:val="single" w:sz="6" w:space="0" w:color="000000"/>
                </w:tcBorders>
              </w:tcPr>
            </w:tcPrChange>
          </w:tcPr>
          <w:p w:rsidR="00ED7218" w:rsidRDefault="00ED7218" w:rsidP="004D2427">
            <w:pPr>
              <w:ind w:left="82"/>
              <w:rPr>
                <w:rFonts w:ascii="Times New Roman" w:hAnsi="Times New Roman"/>
                <w:color w:val="000000"/>
                <w:sz w:val="24"/>
              </w:rPr>
            </w:pPr>
            <w:r>
              <w:rPr>
                <w:rFonts w:ascii="Times New Roman" w:hAnsi="Times New Roman"/>
                <w:color w:val="000000"/>
                <w:sz w:val="24"/>
              </w:rPr>
              <w:t>21,2.1</w:t>
            </w:r>
          </w:p>
        </w:tc>
        <w:tc>
          <w:tcPr>
            <w:tcW w:w="5873" w:type="dxa"/>
            <w:tcBorders>
              <w:top w:val="single" w:sz="6" w:space="0" w:color="000000"/>
              <w:left w:val="single" w:sz="6" w:space="0" w:color="000000"/>
              <w:bottom w:val="single" w:sz="6" w:space="0" w:color="000000"/>
              <w:right w:val="single" w:sz="6" w:space="0" w:color="000000"/>
            </w:tcBorders>
            <w:vAlign w:val="center"/>
            <w:tcPrChange w:id="1513" w:author="Admin" w:date="2016-04-04T13:23:00Z">
              <w:tcPr>
                <w:tcW w:w="5723" w:type="dxa"/>
                <w:tcBorders>
                  <w:top w:val="single" w:sz="6" w:space="0" w:color="000000"/>
                  <w:left w:val="single" w:sz="6" w:space="0" w:color="000000"/>
                  <w:bottom w:val="single" w:sz="6" w:space="0" w:color="000000"/>
                  <w:right w:val="single" w:sz="6" w:space="0" w:color="000000"/>
                </w:tcBorders>
                <w:vAlign w:val="center"/>
              </w:tcPr>
            </w:tcPrChange>
          </w:tcPr>
          <w:p w:rsidR="00ED7218" w:rsidRDefault="00ED7218" w:rsidP="004D2427">
            <w:pPr>
              <w:ind w:left="120"/>
              <w:rPr>
                <w:rFonts w:ascii="Times New Roman" w:hAnsi="Times New Roman"/>
                <w:color w:val="000000"/>
                <w:spacing w:val="-2"/>
                <w:sz w:val="24"/>
              </w:rPr>
            </w:pPr>
            <w:r>
              <w:rPr>
                <w:rFonts w:ascii="Times New Roman" w:hAnsi="Times New Roman"/>
                <w:color w:val="000000"/>
                <w:spacing w:val="-2"/>
                <w:sz w:val="24"/>
              </w:rPr>
              <w:t>Pre-laminated particle board with decorative lamination on</w:t>
            </w:r>
          </w:p>
        </w:tc>
        <w:tc>
          <w:tcPr>
            <w:tcW w:w="727" w:type="dxa"/>
            <w:vMerge w:val="restart"/>
            <w:tcBorders>
              <w:top w:val="single" w:sz="6" w:space="0" w:color="000000"/>
              <w:left w:val="single" w:sz="6" w:space="0" w:color="000000"/>
              <w:bottom w:val="none" w:sz="0" w:space="0" w:color="000000"/>
              <w:right w:val="single" w:sz="6" w:space="0" w:color="000000"/>
            </w:tcBorders>
            <w:tcPrChange w:id="1514" w:author="Admin" w:date="2016-04-04T13:23:00Z">
              <w:tcPr>
                <w:tcW w:w="877" w:type="dxa"/>
                <w:vMerge w:val="restart"/>
                <w:tcBorders>
                  <w:top w:val="single" w:sz="6" w:space="0" w:color="000000"/>
                  <w:left w:val="single" w:sz="6" w:space="0" w:color="000000"/>
                  <w:bottom w:val="none" w:sz="0"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aim</w:t>
            </w:r>
          </w:p>
        </w:tc>
        <w:tc>
          <w:tcPr>
            <w:tcW w:w="1320" w:type="dxa"/>
            <w:vMerge w:val="restart"/>
            <w:tcBorders>
              <w:top w:val="single" w:sz="6" w:space="0" w:color="000000"/>
              <w:left w:val="single" w:sz="6" w:space="0" w:color="000000"/>
              <w:bottom w:val="none" w:sz="0" w:space="0" w:color="000000"/>
              <w:right w:val="single" w:sz="6" w:space="0" w:color="000000"/>
            </w:tcBorders>
            <w:tcPrChange w:id="1515" w:author="Admin" w:date="2016-04-04T13:23:00Z">
              <w:tcPr>
                <w:tcW w:w="1320" w:type="dxa"/>
                <w:vMerge w:val="restart"/>
                <w:tcBorders>
                  <w:top w:val="single" w:sz="6" w:space="0" w:color="000000"/>
                  <w:left w:val="single" w:sz="6" w:space="0" w:color="000000"/>
                  <w:bottom w:val="none" w:sz="0"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1024,00</w:t>
            </w:r>
          </w:p>
        </w:tc>
      </w:tr>
      <w:tr w:rsidR="00ED7218" w:rsidTr="007E4A6D">
        <w:trPr>
          <w:trHeight w:hRule="exact" w:val="547"/>
          <w:trPrChange w:id="1516" w:author="Admin" w:date="2016-04-04T13:23:00Z">
            <w:trPr>
              <w:trHeight w:hRule="exact" w:val="547"/>
            </w:trPr>
          </w:trPrChange>
        </w:trPr>
        <w:tc>
          <w:tcPr>
            <w:tcW w:w="803" w:type="dxa"/>
            <w:vMerge/>
            <w:tcBorders>
              <w:top w:val="none" w:sz="0" w:space="0" w:color="000000"/>
              <w:left w:val="single" w:sz="6" w:space="0" w:color="000000"/>
              <w:bottom w:val="single" w:sz="6" w:space="0" w:color="000000"/>
              <w:right w:val="single" w:sz="6" w:space="0" w:color="000000"/>
            </w:tcBorders>
            <w:tcPrChange w:id="1517" w:author="Admin" w:date="2016-04-04T13:23:00Z">
              <w:tcPr>
                <w:tcW w:w="803" w:type="dxa"/>
                <w:vMerge/>
                <w:tcBorders>
                  <w:top w:val="none" w:sz="0" w:space="0" w:color="000000"/>
                  <w:left w:val="single" w:sz="6" w:space="0" w:color="000000"/>
                  <w:bottom w:val="single" w:sz="6" w:space="0" w:color="000000"/>
                  <w:right w:val="single" w:sz="6" w:space="0" w:color="000000"/>
                </w:tcBorders>
              </w:tcPr>
            </w:tcPrChange>
          </w:tcPr>
          <w:p w:rsidR="00ED7218" w:rsidRDefault="00ED7218" w:rsidP="004D2427"/>
        </w:tc>
        <w:tc>
          <w:tcPr>
            <w:tcW w:w="967" w:type="dxa"/>
            <w:vMerge/>
            <w:tcBorders>
              <w:top w:val="none" w:sz="0" w:space="0" w:color="000000"/>
              <w:left w:val="single" w:sz="6" w:space="0" w:color="000000"/>
              <w:bottom w:val="single" w:sz="6" w:space="0" w:color="000000"/>
              <w:right w:val="single" w:sz="6" w:space="0" w:color="000000"/>
            </w:tcBorders>
            <w:tcPrChange w:id="1518" w:author="Admin" w:date="2016-04-04T13:23:00Z">
              <w:tcPr>
                <w:tcW w:w="967" w:type="dxa"/>
                <w:vMerge/>
                <w:tcBorders>
                  <w:top w:val="none" w:sz="0" w:space="0" w:color="000000"/>
                  <w:left w:val="single" w:sz="6" w:space="0" w:color="000000"/>
                  <w:bottom w:val="single" w:sz="6" w:space="0" w:color="000000"/>
                  <w:right w:val="single" w:sz="6" w:space="0" w:color="000000"/>
                </w:tcBorders>
              </w:tcPr>
            </w:tcPrChange>
          </w:tcPr>
          <w:p w:rsidR="00ED7218" w:rsidRDefault="00ED7218" w:rsidP="004D2427"/>
        </w:tc>
        <w:tc>
          <w:tcPr>
            <w:tcW w:w="5873" w:type="dxa"/>
            <w:tcBorders>
              <w:top w:val="single" w:sz="6" w:space="0" w:color="000000"/>
              <w:left w:val="single" w:sz="6" w:space="0" w:color="000000"/>
              <w:bottom w:val="single" w:sz="6" w:space="0" w:color="000000"/>
              <w:right w:val="single" w:sz="6" w:space="0" w:color="000000"/>
            </w:tcBorders>
            <w:tcPrChange w:id="1519" w:author="Admin" w:date="2016-04-04T13:23: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20"/>
              <w:rPr>
                <w:rFonts w:ascii="Times New Roman" w:hAnsi="Times New Roman"/>
                <w:color w:val="000000"/>
                <w:spacing w:val="-4"/>
                <w:sz w:val="24"/>
              </w:rPr>
            </w:pPr>
            <w:r>
              <w:rPr>
                <w:rFonts w:ascii="Times New Roman" w:hAnsi="Times New Roman"/>
                <w:color w:val="000000"/>
                <w:spacing w:val="-4"/>
                <w:sz w:val="24"/>
              </w:rPr>
              <w:t>one side and balancing lamination on other side.</w:t>
            </w:r>
          </w:p>
        </w:tc>
        <w:tc>
          <w:tcPr>
            <w:tcW w:w="727" w:type="dxa"/>
            <w:vMerge/>
            <w:tcBorders>
              <w:top w:val="none" w:sz="0" w:space="0" w:color="000000"/>
              <w:left w:val="single" w:sz="6" w:space="0" w:color="000000"/>
              <w:bottom w:val="single" w:sz="6" w:space="0" w:color="000000"/>
              <w:right w:val="single" w:sz="6" w:space="0" w:color="000000"/>
            </w:tcBorders>
            <w:tcPrChange w:id="1520" w:author="Admin" w:date="2016-04-04T13:23:00Z">
              <w:tcPr>
                <w:tcW w:w="877" w:type="dxa"/>
                <w:vMerge/>
                <w:tcBorders>
                  <w:top w:val="none" w:sz="0" w:space="0" w:color="000000"/>
                  <w:left w:val="single" w:sz="6" w:space="0" w:color="000000"/>
                  <w:bottom w:val="single" w:sz="6" w:space="0" w:color="000000"/>
                  <w:right w:val="single" w:sz="6" w:space="0" w:color="000000"/>
                </w:tcBorders>
              </w:tcPr>
            </w:tcPrChange>
          </w:tcPr>
          <w:p w:rsidR="00ED7218" w:rsidRDefault="00ED7218" w:rsidP="004D2427"/>
        </w:tc>
        <w:tc>
          <w:tcPr>
            <w:tcW w:w="1320" w:type="dxa"/>
            <w:vMerge/>
            <w:tcBorders>
              <w:top w:val="none" w:sz="0" w:space="0" w:color="000000"/>
              <w:left w:val="single" w:sz="6" w:space="0" w:color="000000"/>
              <w:bottom w:val="single" w:sz="6" w:space="0" w:color="000000"/>
              <w:right w:val="single" w:sz="6" w:space="0" w:color="000000"/>
            </w:tcBorders>
            <w:tcPrChange w:id="1521" w:author="Admin" w:date="2016-04-04T13:23:00Z">
              <w:tcPr>
                <w:tcW w:w="1320" w:type="dxa"/>
                <w:vMerge/>
                <w:tcBorders>
                  <w:top w:val="none" w:sz="0" w:space="0" w:color="000000"/>
                  <w:left w:val="single" w:sz="6" w:space="0" w:color="000000"/>
                  <w:bottom w:val="single" w:sz="6" w:space="0" w:color="000000"/>
                  <w:right w:val="single" w:sz="6" w:space="0" w:color="000000"/>
                </w:tcBorders>
              </w:tcPr>
            </w:tcPrChange>
          </w:tcPr>
          <w:p w:rsidR="00ED7218" w:rsidRDefault="00ED7218" w:rsidP="004D2427"/>
        </w:tc>
      </w:tr>
      <w:tr w:rsidR="00ED7218" w:rsidTr="007E4A6D">
        <w:trPr>
          <w:trHeight w:hRule="exact" w:val="705"/>
          <w:trPrChange w:id="1522" w:author="Admin" w:date="2016-04-04T13:23:00Z">
            <w:trPr>
              <w:trHeight w:hRule="exact" w:val="705"/>
            </w:trPr>
          </w:trPrChange>
        </w:trPr>
        <w:tc>
          <w:tcPr>
            <w:tcW w:w="803" w:type="dxa"/>
            <w:tcBorders>
              <w:top w:val="single" w:sz="6" w:space="0" w:color="000000"/>
              <w:left w:val="single" w:sz="6" w:space="0" w:color="000000"/>
              <w:bottom w:val="single" w:sz="6" w:space="0" w:color="000000"/>
              <w:right w:val="single" w:sz="6" w:space="0" w:color="000000"/>
            </w:tcBorders>
            <w:tcPrChange w:id="1523" w:author="Admin" w:date="2016-04-04T13:23: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Change w:id="1524" w:author="Admin" w:date="2016-04-04T13:23:00Z">
              <w:tcPr>
                <w:tcW w:w="96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82"/>
              <w:rPr>
                <w:rFonts w:ascii="Times New Roman" w:hAnsi="Times New Roman"/>
                <w:color w:val="000000"/>
                <w:sz w:val="24"/>
              </w:rPr>
            </w:pPr>
            <w:r>
              <w:rPr>
                <w:rFonts w:ascii="Times New Roman" w:hAnsi="Times New Roman"/>
                <w:color w:val="000000"/>
                <w:sz w:val="24"/>
              </w:rPr>
              <w:t>21.22</w:t>
            </w:r>
          </w:p>
        </w:tc>
        <w:tc>
          <w:tcPr>
            <w:tcW w:w="5873" w:type="dxa"/>
            <w:tcBorders>
              <w:top w:val="single" w:sz="6" w:space="0" w:color="000000"/>
              <w:left w:val="single" w:sz="6" w:space="0" w:color="000000"/>
              <w:bottom w:val="single" w:sz="6" w:space="0" w:color="000000"/>
              <w:right w:val="single" w:sz="6" w:space="0" w:color="000000"/>
            </w:tcBorders>
            <w:tcPrChange w:id="1525" w:author="Admin" w:date="2016-04-04T13:23: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8" w:right="108"/>
              <w:rPr>
                <w:rFonts w:ascii="Times New Roman" w:hAnsi="Times New Roman"/>
                <w:color w:val="000000"/>
                <w:spacing w:val="-5"/>
                <w:sz w:val="24"/>
              </w:rPr>
            </w:pPr>
            <w:r>
              <w:rPr>
                <w:rFonts w:ascii="Times New Roman" w:hAnsi="Times New Roman"/>
                <w:color w:val="000000"/>
                <w:spacing w:val="-5"/>
                <w:sz w:val="24"/>
              </w:rPr>
              <w:t xml:space="preserve">Pre-laminated particle board with decorative lamination on </w:t>
            </w:r>
            <w:r>
              <w:rPr>
                <w:rFonts w:ascii="Times New Roman" w:hAnsi="Times New Roman"/>
                <w:color w:val="000000"/>
                <w:spacing w:val="-4"/>
                <w:sz w:val="24"/>
              </w:rPr>
              <w:t>both sides.</w:t>
            </w:r>
          </w:p>
        </w:tc>
        <w:tc>
          <w:tcPr>
            <w:tcW w:w="727" w:type="dxa"/>
            <w:tcBorders>
              <w:top w:val="single" w:sz="6" w:space="0" w:color="000000"/>
              <w:left w:val="single" w:sz="6" w:space="0" w:color="000000"/>
              <w:bottom w:val="single" w:sz="6" w:space="0" w:color="000000"/>
              <w:right w:val="single" w:sz="6" w:space="0" w:color="000000"/>
            </w:tcBorders>
            <w:tcPrChange w:id="1526" w:author="Admin" w:date="2016-04-04T13:23: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sqm</w:t>
            </w:r>
          </w:p>
        </w:tc>
        <w:tc>
          <w:tcPr>
            <w:tcW w:w="1320" w:type="dxa"/>
            <w:tcBorders>
              <w:top w:val="single" w:sz="6" w:space="0" w:color="000000"/>
              <w:left w:val="single" w:sz="6" w:space="0" w:color="000000"/>
              <w:bottom w:val="single" w:sz="6" w:space="0" w:color="000000"/>
              <w:right w:val="single" w:sz="6" w:space="0" w:color="000000"/>
            </w:tcBorders>
            <w:tcPrChange w:id="1527" w:author="Admin" w:date="2016-04-04T13:23: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color w:val="000000"/>
                <w:sz w:val="24"/>
              </w:rPr>
            </w:pPr>
            <w:r>
              <w:rPr>
                <w:rFonts w:ascii="Times New Roman" w:hAnsi="Times New Roman"/>
                <w:color w:val="000000"/>
                <w:sz w:val="24"/>
              </w:rPr>
              <w:t>1073.00</w:t>
            </w:r>
          </w:p>
        </w:tc>
      </w:tr>
    </w:tbl>
    <w:p w:rsidR="00ED7218" w:rsidRDefault="00ED7218" w:rsidP="00ED7218">
      <w:pPr>
        <w:spacing w:after="155" w:line="20" w:lineRule="exact"/>
      </w:pPr>
    </w:p>
    <w:p w:rsidR="00ED7218" w:rsidRDefault="00ED7218" w:rsidP="00ED7218"/>
    <w:p w:rsidR="002A1BC1" w:rsidRPr="006F290B" w:rsidRDefault="006F290B" w:rsidP="006F290B">
      <w:pPr>
        <w:jc w:val="center"/>
        <w:rPr>
          <w:rFonts w:ascii="Times New Roman" w:hAnsi="Times New Roman" w:cs="Times New Roman"/>
        </w:rPr>
        <w:sectPr w:rsidR="002A1BC1" w:rsidRPr="006F290B" w:rsidSect="00852B40">
          <w:type w:val="continuous"/>
          <w:pgSz w:w="11918" w:h="16854"/>
          <w:pgMar w:top="630" w:right="1202" w:bottom="306" w:left="936" w:header="720" w:footer="720" w:gutter="0"/>
          <w:cols w:space="720"/>
        </w:sectPr>
      </w:pPr>
      <w:r>
        <w:t>Page No.362</w:t>
      </w:r>
    </w:p>
    <w:tbl>
      <w:tblPr>
        <w:tblW w:w="0" w:type="auto"/>
        <w:tblInd w:w="15" w:type="dxa"/>
        <w:tblLayout w:type="fixed"/>
        <w:tblCellMar>
          <w:left w:w="0" w:type="dxa"/>
          <w:right w:w="0" w:type="dxa"/>
        </w:tblCellMar>
        <w:tblLook w:val="04A0"/>
        <w:tblPrChange w:id="1528" w:author="xds" w:date="2015-04-08T23:24:00Z">
          <w:tblPr>
            <w:tblW w:w="0" w:type="auto"/>
            <w:tblInd w:w="15" w:type="dxa"/>
            <w:tblLayout w:type="fixed"/>
            <w:tblCellMar>
              <w:left w:w="0" w:type="dxa"/>
              <w:right w:w="0" w:type="dxa"/>
            </w:tblCellMar>
            <w:tblLook w:val="04A0"/>
          </w:tblPr>
        </w:tblPrChange>
      </w:tblPr>
      <w:tblGrid>
        <w:gridCol w:w="803"/>
        <w:gridCol w:w="1260"/>
        <w:gridCol w:w="75"/>
        <w:gridCol w:w="5723"/>
        <w:gridCol w:w="877"/>
        <w:gridCol w:w="1320"/>
        <w:tblGridChange w:id="1529">
          <w:tblGrid>
            <w:gridCol w:w="803"/>
            <w:gridCol w:w="967"/>
            <w:gridCol w:w="5723"/>
            <w:gridCol w:w="877"/>
            <w:gridCol w:w="1320"/>
          </w:tblGrid>
        </w:tblGridChange>
      </w:tblGrid>
      <w:tr w:rsidR="00ED7218" w:rsidTr="00AB2942">
        <w:trPr>
          <w:trHeight w:hRule="exact" w:val="690"/>
          <w:trPrChange w:id="1530" w:author="xds" w:date="2015-04-08T23:24:00Z">
            <w:trPr>
              <w:trHeight w:hRule="exact" w:val="690"/>
            </w:trPr>
          </w:trPrChange>
        </w:trPr>
        <w:tc>
          <w:tcPr>
            <w:tcW w:w="803" w:type="dxa"/>
            <w:tcBorders>
              <w:top w:val="single" w:sz="6" w:space="0" w:color="000000"/>
              <w:left w:val="single" w:sz="6" w:space="0" w:color="000000"/>
              <w:bottom w:val="single" w:sz="6" w:space="0" w:color="000000"/>
              <w:right w:val="single" w:sz="6" w:space="0" w:color="000000"/>
            </w:tcBorders>
            <w:tcPrChange w:id="1531" w:author="xds" w:date="2015-04-08T23:24: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lastRenderedPageBreak/>
              <w:t xml:space="preserve">Item </w:t>
            </w:r>
            <w:r>
              <w:rPr>
                <w:rFonts w:ascii="Times New Roman" w:hAnsi="Times New Roman"/>
                <w:b/>
                <w:color w:val="000000"/>
                <w:spacing w:val="-10"/>
                <w:sz w:val="24"/>
              </w:rPr>
              <w:br/>
              <w:t>No.</w:t>
            </w:r>
          </w:p>
        </w:tc>
        <w:tc>
          <w:tcPr>
            <w:tcW w:w="7058" w:type="dxa"/>
            <w:gridSpan w:val="3"/>
            <w:tcBorders>
              <w:top w:val="single" w:sz="6" w:space="0" w:color="000000"/>
              <w:left w:val="single" w:sz="6" w:space="0" w:color="000000"/>
              <w:bottom w:val="single" w:sz="6" w:space="0" w:color="000000"/>
              <w:right w:val="single" w:sz="6" w:space="0" w:color="000000"/>
            </w:tcBorders>
            <w:tcPrChange w:id="1532" w:author="xds" w:date="2015-04-08T23:24:00Z">
              <w:tcPr>
                <w:tcW w:w="6690" w:type="dxa"/>
                <w:gridSpan w:val="2"/>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right="2790"/>
              <w:jc w:val="right"/>
              <w:rPr>
                <w:rFonts w:ascii="Times New Roman" w:hAnsi="Times New Roman"/>
                <w:b/>
                <w:color w:val="000000"/>
                <w:spacing w:val="-10"/>
                <w:sz w:val="24"/>
              </w:rPr>
            </w:pPr>
            <w:r>
              <w:rPr>
                <w:rFonts w:ascii="Times New Roman" w:hAnsi="Times New Roman"/>
                <w:b/>
                <w:color w:val="000000"/>
                <w:spacing w:val="-10"/>
                <w:sz w:val="24"/>
              </w:rPr>
              <w:t>Description</w:t>
            </w:r>
          </w:p>
        </w:tc>
        <w:tc>
          <w:tcPr>
            <w:tcW w:w="877" w:type="dxa"/>
            <w:tcBorders>
              <w:top w:val="single" w:sz="6" w:space="0" w:color="000000"/>
              <w:left w:val="single" w:sz="6" w:space="0" w:color="000000"/>
              <w:bottom w:val="single" w:sz="6" w:space="0" w:color="000000"/>
              <w:right w:val="single" w:sz="6" w:space="0" w:color="000000"/>
            </w:tcBorders>
            <w:tcPrChange w:id="1533" w:author="xds" w:date="2015-04-08T23:24: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320" w:type="dxa"/>
            <w:tcBorders>
              <w:top w:val="single" w:sz="6" w:space="0" w:color="000000"/>
              <w:left w:val="single" w:sz="6" w:space="0" w:color="000000"/>
              <w:bottom w:val="single" w:sz="6" w:space="0" w:color="000000"/>
              <w:right w:val="single" w:sz="6" w:space="0" w:color="000000"/>
            </w:tcBorders>
            <w:tcPrChange w:id="1534" w:author="xds" w:date="2015-04-08T23:24: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Rate (in </w:t>
            </w:r>
            <w:r>
              <w:rPr>
                <w:rFonts w:ascii="Times New Roman" w:hAnsi="Times New Roman"/>
                <w:b/>
                <w:color w:val="000000"/>
                <w:spacing w:val="-10"/>
                <w:sz w:val="24"/>
              </w:rPr>
              <w:br/>
              <w:t>Rs.)</w:t>
            </w:r>
          </w:p>
        </w:tc>
      </w:tr>
      <w:tr w:rsidR="00ED7218" w:rsidTr="00AB2942">
        <w:trPr>
          <w:trHeight w:hRule="exact" w:val="323"/>
          <w:trPrChange w:id="1535" w:author="xds" w:date="2015-04-08T23:24:00Z">
            <w:trPr>
              <w:trHeight w:hRule="exact" w:val="323"/>
            </w:trPr>
          </w:trPrChange>
        </w:trPr>
        <w:tc>
          <w:tcPr>
            <w:tcW w:w="803" w:type="dxa"/>
            <w:tcBorders>
              <w:top w:val="single" w:sz="6" w:space="0" w:color="000000"/>
              <w:left w:val="single" w:sz="6" w:space="0" w:color="000000"/>
              <w:bottom w:val="single" w:sz="6" w:space="0" w:color="000000"/>
              <w:right w:val="single" w:sz="6" w:space="0" w:color="000000"/>
            </w:tcBorders>
            <w:tcPrChange w:id="1536" w:author="xds" w:date="2015-04-08T23:24: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7058" w:type="dxa"/>
            <w:gridSpan w:val="3"/>
            <w:tcBorders>
              <w:top w:val="single" w:sz="6" w:space="0" w:color="000000"/>
              <w:left w:val="single" w:sz="6" w:space="0" w:color="000000"/>
              <w:bottom w:val="single" w:sz="6" w:space="0" w:color="000000"/>
              <w:right w:val="single" w:sz="6" w:space="0" w:color="000000"/>
            </w:tcBorders>
            <w:tcPrChange w:id="1537" w:author="xds" w:date="2015-04-08T23:24:00Z">
              <w:tcPr>
                <w:tcW w:w="6690" w:type="dxa"/>
                <w:gridSpan w:val="2"/>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877" w:type="dxa"/>
            <w:tcBorders>
              <w:top w:val="single" w:sz="6" w:space="0" w:color="000000"/>
              <w:left w:val="single" w:sz="6" w:space="0" w:color="000000"/>
              <w:bottom w:val="single" w:sz="6" w:space="0" w:color="000000"/>
              <w:right w:val="single" w:sz="6" w:space="0" w:color="000000"/>
            </w:tcBorders>
            <w:tcPrChange w:id="1538" w:author="xds" w:date="2015-04-08T23:24: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Change w:id="1539" w:author="xds" w:date="2015-04-08T23:24: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r>
      <w:tr w:rsidR="00ED7218" w:rsidTr="00AB2942">
        <w:trPr>
          <w:trHeight w:hRule="exact" w:val="1620"/>
          <w:trPrChange w:id="1540" w:author="xds" w:date="2015-04-08T23:24:00Z">
            <w:trPr>
              <w:trHeight w:hRule="exact" w:val="1620"/>
            </w:trPr>
          </w:trPrChange>
        </w:trPr>
        <w:tc>
          <w:tcPr>
            <w:tcW w:w="803" w:type="dxa"/>
            <w:tcBorders>
              <w:top w:val="single" w:sz="6" w:space="0" w:color="000000"/>
              <w:left w:val="single" w:sz="6" w:space="0" w:color="000000"/>
              <w:bottom w:val="single" w:sz="6" w:space="0" w:color="000000"/>
              <w:right w:val="single" w:sz="6" w:space="0" w:color="000000"/>
            </w:tcBorders>
            <w:tcPrChange w:id="1541" w:author="xds" w:date="2015-04-08T23:24: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tabs>
                <w:tab w:val="decimal" w:pos="461"/>
              </w:tabs>
              <w:rPr>
                <w:rFonts w:ascii="Times New Roman" w:hAnsi="Times New Roman"/>
                <w:b/>
                <w:color w:val="000000"/>
                <w:spacing w:val="-10"/>
                <w:sz w:val="24"/>
              </w:rPr>
            </w:pPr>
            <w:r>
              <w:rPr>
                <w:rFonts w:ascii="Times New Roman" w:hAnsi="Times New Roman"/>
                <w:b/>
                <w:color w:val="000000"/>
                <w:spacing w:val="-10"/>
                <w:sz w:val="24"/>
              </w:rPr>
              <w:lastRenderedPageBreak/>
              <w:t>21.3</w:t>
            </w:r>
          </w:p>
        </w:tc>
        <w:tc>
          <w:tcPr>
            <w:tcW w:w="7058" w:type="dxa"/>
            <w:gridSpan w:val="3"/>
            <w:tcBorders>
              <w:top w:val="single" w:sz="6" w:space="0" w:color="000000"/>
              <w:left w:val="single" w:sz="6" w:space="0" w:color="000000"/>
              <w:bottom w:val="single" w:sz="6" w:space="0" w:color="000000"/>
              <w:right w:val="single" w:sz="6" w:space="0" w:color="000000"/>
            </w:tcBorders>
            <w:tcPrChange w:id="1542" w:author="xds" w:date="2015-04-08T23:24:00Z">
              <w:tcPr>
                <w:tcW w:w="6690" w:type="dxa"/>
                <w:gridSpan w:val="2"/>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8" w:right="108"/>
              <w:jc w:val="both"/>
              <w:rPr>
                <w:rFonts w:ascii="Times New Roman" w:hAnsi="Times New Roman"/>
                <w:b/>
                <w:color w:val="000000"/>
                <w:spacing w:val="-12"/>
                <w:sz w:val="24"/>
              </w:rPr>
            </w:pPr>
            <w:r>
              <w:rPr>
                <w:rFonts w:ascii="Times New Roman" w:hAnsi="Times New Roman"/>
                <w:b/>
                <w:color w:val="000000"/>
                <w:spacing w:val="-12"/>
                <w:sz w:val="24"/>
              </w:rPr>
              <w:t xml:space="preserve">Providing and fixing glazing in ahiminium door, window, ventilator </w:t>
            </w:r>
            <w:r>
              <w:rPr>
                <w:rFonts w:ascii="Times New Roman" w:hAnsi="Times New Roman"/>
                <w:b/>
                <w:color w:val="000000"/>
                <w:spacing w:val="-13"/>
                <w:sz w:val="24"/>
              </w:rPr>
              <w:t xml:space="preserve">shutters and partitions etc. with EPDM rubber/ neoprene gasket rte. </w:t>
            </w:r>
            <w:r>
              <w:rPr>
                <w:rFonts w:ascii="Times New Roman" w:hAnsi="Times New Roman"/>
                <w:b/>
                <w:color w:val="000000"/>
                <w:spacing w:val="-6"/>
                <w:sz w:val="24"/>
              </w:rPr>
              <w:t xml:space="preserve">complete as per the architectural drawings and the directions of </w:t>
            </w:r>
            <w:r>
              <w:rPr>
                <w:rFonts w:ascii="Times New Roman" w:hAnsi="Times New Roman"/>
                <w:b/>
                <w:color w:val="000000"/>
                <w:spacing w:val="-13"/>
                <w:sz w:val="24"/>
              </w:rPr>
              <w:t xml:space="preserve">engineer-in-charge . (Cost of aluminium snap beading shall be paid in </w:t>
            </w:r>
            <w:r>
              <w:rPr>
                <w:rFonts w:ascii="Times New Roman" w:hAnsi="Times New Roman"/>
                <w:b/>
                <w:color w:val="000000"/>
                <w:spacing w:val="-10"/>
                <w:sz w:val="24"/>
              </w:rPr>
              <w:t>basic item) :</w:t>
            </w:r>
          </w:p>
        </w:tc>
        <w:tc>
          <w:tcPr>
            <w:tcW w:w="877" w:type="dxa"/>
            <w:tcBorders>
              <w:top w:val="single" w:sz="6" w:space="0" w:color="000000"/>
              <w:left w:val="single" w:sz="6" w:space="0" w:color="000000"/>
              <w:bottom w:val="single" w:sz="6" w:space="0" w:color="000000"/>
              <w:right w:val="single" w:sz="6" w:space="0" w:color="000000"/>
            </w:tcBorders>
            <w:tcPrChange w:id="1543" w:author="xds" w:date="2015-04-08T23:24: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Change w:id="1544" w:author="xds" w:date="2015-04-08T23:24: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r>
      <w:tr w:rsidR="00ED7218" w:rsidTr="00AB2942">
        <w:trPr>
          <w:trHeight w:hRule="exact" w:val="480"/>
          <w:trPrChange w:id="1545" w:author="xds" w:date="2015-04-08T23:24:00Z">
            <w:trPr>
              <w:trHeight w:hRule="exact" w:val="480"/>
            </w:trPr>
          </w:trPrChange>
        </w:trPr>
        <w:tc>
          <w:tcPr>
            <w:tcW w:w="803" w:type="dxa"/>
            <w:tcBorders>
              <w:top w:val="single" w:sz="6" w:space="0" w:color="000000"/>
              <w:left w:val="single" w:sz="6" w:space="0" w:color="000000"/>
              <w:bottom w:val="single" w:sz="6" w:space="0" w:color="000000"/>
              <w:right w:val="single" w:sz="6" w:space="0" w:color="000000"/>
            </w:tcBorders>
            <w:tcPrChange w:id="1546" w:author="xds" w:date="2015-04-08T23:24: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1335" w:type="dxa"/>
            <w:gridSpan w:val="2"/>
            <w:tcBorders>
              <w:top w:val="single" w:sz="6" w:space="0" w:color="000000"/>
              <w:left w:val="single" w:sz="6" w:space="0" w:color="000000"/>
              <w:bottom w:val="single" w:sz="6" w:space="0" w:color="000000"/>
              <w:right w:val="single" w:sz="6" w:space="0" w:color="000000"/>
            </w:tcBorders>
            <w:tcPrChange w:id="1547" w:author="xds" w:date="2015-04-08T23:24:00Z">
              <w:tcPr>
                <w:tcW w:w="96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12"/>
              <w:rPr>
                <w:rFonts w:ascii="Times New Roman" w:hAnsi="Times New Roman"/>
                <w:b/>
                <w:color w:val="000000"/>
                <w:spacing w:val="-10"/>
                <w:sz w:val="24"/>
              </w:rPr>
            </w:pPr>
            <w:r>
              <w:rPr>
                <w:rFonts w:ascii="Times New Roman" w:hAnsi="Times New Roman"/>
                <w:b/>
                <w:color w:val="000000"/>
                <w:spacing w:val="-10"/>
                <w:sz w:val="24"/>
              </w:rPr>
              <w:t>21.3.1</w:t>
            </w:r>
          </w:p>
        </w:tc>
        <w:tc>
          <w:tcPr>
            <w:tcW w:w="5723" w:type="dxa"/>
            <w:tcBorders>
              <w:top w:val="single" w:sz="6" w:space="0" w:color="000000"/>
              <w:left w:val="single" w:sz="6" w:space="0" w:color="000000"/>
              <w:bottom w:val="single" w:sz="6" w:space="0" w:color="000000"/>
              <w:right w:val="single" w:sz="6" w:space="0" w:color="000000"/>
            </w:tcBorders>
            <w:tcPrChange w:id="1548" w:author="xds" w:date="2015-04-08T23:24: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5"/>
              <w:rPr>
                <w:rFonts w:ascii="Times New Roman" w:hAnsi="Times New Roman"/>
                <w:b/>
                <w:color w:val="000000"/>
                <w:spacing w:val="-12"/>
                <w:sz w:val="24"/>
              </w:rPr>
            </w:pPr>
            <w:r>
              <w:rPr>
                <w:rFonts w:ascii="Times New Roman" w:hAnsi="Times New Roman"/>
                <w:b/>
                <w:color w:val="000000"/>
                <w:spacing w:val="-12"/>
                <w:sz w:val="24"/>
              </w:rPr>
              <w:t xml:space="preserve">With float </w:t>
            </w:r>
            <w:r>
              <w:rPr>
                <w:rFonts w:ascii="Times New Roman" w:hAnsi="Times New Roman"/>
                <w:b/>
                <w:i/>
                <w:color w:val="000000"/>
                <w:spacing w:val="-2"/>
                <w:sz w:val="26"/>
              </w:rPr>
              <w:t xml:space="preserve">glass </w:t>
            </w:r>
            <w:r>
              <w:rPr>
                <w:rFonts w:ascii="Times New Roman" w:hAnsi="Times New Roman"/>
                <w:b/>
                <w:color w:val="000000"/>
                <w:spacing w:val="-12"/>
                <w:sz w:val="24"/>
              </w:rPr>
              <w:t>panes of 4,0 mm thickness</w:t>
            </w:r>
          </w:p>
        </w:tc>
        <w:tc>
          <w:tcPr>
            <w:tcW w:w="877" w:type="dxa"/>
            <w:tcBorders>
              <w:top w:val="single" w:sz="6" w:space="0" w:color="000000"/>
              <w:left w:val="single" w:sz="6" w:space="0" w:color="000000"/>
              <w:bottom w:val="single" w:sz="6" w:space="0" w:color="000000"/>
              <w:right w:val="single" w:sz="6" w:space="0" w:color="000000"/>
            </w:tcBorders>
            <w:tcPrChange w:id="1549" w:author="xds" w:date="2015-04-08T23:24: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20" w:type="dxa"/>
            <w:tcBorders>
              <w:top w:val="single" w:sz="6" w:space="0" w:color="000000"/>
              <w:left w:val="single" w:sz="6" w:space="0" w:color="000000"/>
              <w:bottom w:val="single" w:sz="6" w:space="0" w:color="000000"/>
              <w:right w:val="single" w:sz="6" w:space="0" w:color="000000"/>
            </w:tcBorders>
            <w:tcPrChange w:id="1550" w:author="xds" w:date="2015-04-08T23:24: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849,00</w:t>
            </w:r>
          </w:p>
        </w:tc>
      </w:tr>
      <w:tr w:rsidR="00ED7218" w:rsidTr="00AB2942">
        <w:trPr>
          <w:trHeight w:hRule="exact" w:val="480"/>
          <w:trPrChange w:id="1551" w:author="xds" w:date="2015-04-08T23:24:00Z">
            <w:trPr>
              <w:trHeight w:hRule="exact" w:val="480"/>
            </w:trPr>
          </w:trPrChange>
        </w:trPr>
        <w:tc>
          <w:tcPr>
            <w:tcW w:w="803" w:type="dxa"/>
            <w:tcBorders>
              <w:top w:val="single" w:sz="6" w:space="0" w:color="000000"/>
              <w:left w:val="single" w:sz="6" w:space="0" w:color="000000"/>
              <w:bottom w:val="single" w:sz="6" w:space="0" w:color="000000"/>
              <w:right w:val="single" w:sz="6" w:space="0" w:color="000000"/>
            </w:tcBorders>
            <w:tcPrChange w:id="1552" w:author="xds" w:date="2015-04-08T23:24: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1335" w:type="dxa"/>
            <w:gridSpan w:val="2"/>
            <w:tcBorders>
              <w:top w:val="single" w:sz="6" w:space="0" w:color="000000"/>
              <w:left w:val="single" w:sz="6" w:space="0" w:color="000000"/>
              <w:bottom w:val="single" w:sz="6" w:space="0" w:color="000000"/>
              <w:right w:val="single" w:sz="6" w:space="0" w:color="000000"/>
            </w:tcBorders>
            <w:tcPrChange w:id="1553" w:author="xds" w:date="2015-04-08T23:24:00Z">
              <w:tcPr>
                <w:tcW w:w="96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12"/>
              <w:rPr>
                <w:rFonts w:ascii="Times New Roman" w:hAnsi="Times New Roman"/>
                <w:b/>
                <w:color w:val="000000"/>
                <w:spacing w:val="-10"/>
                <w:sz w:val="24"/>
              </w:rPr>
            </w:pPr>
            <w:r>
              <w:rPr>
                <w:rFonts w:ascii="Times New Roman" w:hAnsi="Times New Roman"/>
                <w:b/>
                <w:color w:val="000000"/>
                <w:spacing w:val="-10"/>
                <w:sz w:val="24"/>
              </w:rPr>
              <w:t>21.3.2</w:t>
            </w:r>
          </w:p>
        </w:tc>
        <w:tc>
          <w:tcPr>
            <w:tcW w:w="5723" w:type="dxa"/>
            <w:tcBorders>
              <w:top w:val="single" w:sz="6" w:space="0" w:color="000000"/>
              <w:left w:val="single" w:sz="6" w:space="0" w:color="000000"/>
              <w:bottom w:val="single" w:sz="6" w:space="0" w:color="000000"/>
              <w:right w:val="single" w:sz="6" w:space="0" w:color="000000"/>
            </w:tcBorders>
            <w:tcPrChange w:id="1554" w:author="xds" w:date="2015-04-08T23:24: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5"/>
              <w:rPr>
                <w:rFonts w:ascii="Times New Roman" w:hAnsi="Times New Roman"/>
                <w:b/>
                <w:color w:val="000000"/>
                <w:spacing w:val="-12"/>
                <w:sz w:val="24"/>
              </w:rPr>
            </w:pPr>
            <w:r>
              <w:rPr>
                <w:rFonts w:ascii="Times New Roman" w:hAnsi="Times New Roman"/>
                <w:b/>
                <w:color w:val="000000"/>
                <w:spacing w:val="-12"/>
                <w:sz w:val="24"/>
              </w:rPr>
              <w:t xml:space="preserve">With float </w:t>
            </w:r>
            <w:r>
              <w:rPr>
                <w:rFonts w:ascii="Times New Roman" w:hAnsi="Times New Roman"/>
                <w:b/>
                <w:i/>
                <w:color w:val="000000"/>
                <w:spacing w:val="-2"/>
                <w:sz w:val="26"/>
              </w:rPr>
              <w:t xml:space="preserve">glass panes </w:t>
            </w:r>
            <w:r>
              <w:rPr>
                <w:rFonts w:ascii="Times New Roman" w:hAnsi="Times New Roman"/>
                <w:b/>
                <w:color w:val="000000"/>
                <w:spacing w:val="-12"/>
                <w:sz w:val="24"/>
              </w:rPr>
              <w:t>of 5,50 mm thickness</w:t>
            </w:r>
          </w:p>
        </w:tc>
        <w:tc>
          <w:tcPr>
            <w:tcW w:w="877" w:type="dxa"/>
            <w:tcBorders>
              <w:top w:val="single" w:sz="6" w:space="0" w:color="000000"/>
              <w:left w:val="single" w:sz="6" w:space="0" w:color="000000"/>
              <w:bottom w:val="single" w:sz="6" w:space="0" w:color="000000"/>
              <w:right w:val="single" w:sz="6" w:space="0" w:color="000000"/>
            </w:tcBorders>
            <w:tcPrChange w:id="1555" w:author="xds" w:date="2015-04-08T23:24: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20" w:type="dxa"/>
            <w:tcBorders>
              <w:top w:val="single" w:sz="6" w:space="0" w:color="000000"/>
              <w:left w:val="single" w:sz="6" w:space="0" w:color="000000"/>
              <w:bottom w:val="single" w:sz="6" w:space="0" w:color="000000"/>
              <w:right w:val="single" w:sz="6" w:space="0" w:color="000000"/>
            </w:tcBorders>
            <w:tcPrChange w:id="1556" w:author="xds" w:date="2015-04-08T23:24: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932,00</w:t>
            </w:r>
          </w:p>
        </w:tc>
      </w:tr>
      <w:tr w:rsidR="00ED7218" w:rsidTr="00AB2942">
        <w:trPr>
          <w:trHeight w:hRule="exact" w:val="472"/>
          <w:trPrChange w:id="1557" w:author="xds" w:date="2015-04-08T23:24:00Z">
            <w:trPr>
              <w:trHeight w:hRule="exact" w:val="472"/>
            </w:trPr>
          </w:trPrChange>
        </w:trPr>
        <w:tc>
          <w:tcPr>
            <w:tcW w:w="803" w:type="dxa"/>
            <w:tcBorders>
              <w:top w:val="single" w:sz="6" w:space="0" w:color="000000"/>
              <w:left w:val="single" w:sz="6" w:space="0" w:color="000000"/>
              <w:bottom w:val="single" w:sz="6" w:space="0" w:color="000000"/>
              <w:right w:val="single" w:sz="6" w:space="0" w:color="000000"/>
            </w:tcBorders>
            <w:tcPrChange w:id="1558" w:author="xds" w:date="2015-04-08T23:24: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1335" w:type="dxa"/>
            <w:gridSpan w:val="2"/>
            <w:tcBorders>
              <w:top w:val="single" w:sz="6" w:space="0" w:color="000000"/>
              <w:left w:val="single" w:sz="6" w:space="0" w:color="000000"/>
              <w:bottom w:val="single" w:sz="6" w:space="0" w:color="000000"/>
              <w:right w:val="single" w:sz="6" w:space="0" w:color="000000"/>
            </w:tcBorders>
            <w:tcPrChange w:id="1559" w:author="xds" w:date="2015-04-08T23:24:00Z">
              <w:tcPr>
                <w:tcW w:w="96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12"/>
              <w:rPr>
                <w:rFonts w:ascii="Times New Roman" w:hAnsi="Times New Roman"/>
                <w:b/>
                <w:color w:val="000000"/>
                <w:spacing w:val="-10"/>
                <w:sz w:val="24"/>
              </w:rPr>
            </w:pPr>
            <w:r>
              <w:rPr>
                <w:rFonts w:ascii="Times New Roman" w:hAnsi="Times New Roman"/>
                <w:b/>
                <w:color w:val="000000"/>
                <w:spacing w:val="-10"/>
                <w:sz w:val="24"/>
              </w:rPr>
              <w:t>21.3.3</w:t>
            </w:r>
          </w:p>
        </w:tc>
        <w:tc>
          <w:tcPr>
            <w:tcW w:w="5723" w:type="dxa"/>
            <w:tcBorders>
              <w:top w:val="single" w:sz="6" w:space="0" w:color="000000"/>
              <w:left w:val="single" w:sz="6" w:space="0" w:color="000000"/>
              <w:bottom w:val="single" w:sz="6" w:space="0" w:color="000000"/>
              <w:right w:val="single" w:sz="6" w:space="0" w:color="000000"/>
            </w:tcBorders>
            <w:tcPrChange w:id="1560" w:author="xds" w:date="2015-04-08T23:24: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5"/>
              <w:rPr>
                <w:rFonts w:ascii="Times New Roman" w:hAnsi="Times New Roman"/>
                <w:b/>
                <w:color w:val="000000"/>
                <w:spacing w:val="-9"/>
                <w:sz w:val="24"/>
              </w:rPr>
            </w:pPr>
            <w:r>
              <w:rPr>
                <w:rFonts w:ascii="Times New Roman" w:hAnsi="Times New Roman"/>
                <w:b/>
                <w:color w:val="000000"/>
                <w:spacing w:val="-9"/>
                <w:sz w:val="24"/>
              </w:rPr>
              <w:t>With float glass panes of 8 min thickness</w:t>
            </w:r>
          </w:p>
        </w:tc>
        <w:tc>
          <w:tcPr>
            <w:tcW w:w="877" w:type="dxa"/>
            <w:tcBorders>
              <w:top w:val="single" w:sz="6" w:space="0" w:color="000000"/>
              <w:left w:val="single" w:sz="6" w:space="0" w:color="000000"/>
              <w:bottom w:val="single" w:sz="6" w:space="0" w:color="000000"/>
              <w:right w:val="single" w:sz="6" w:space="0" w:color="000000"/>
            </w:tcBorders>
            <w:tcPrChange w:id="1561" w:author="xds" w:date="2015-04-08T23:24: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20" w:type="dxa"/>
            <w:tcBorders>
              <w:top w:val="single" w:sz="6" w:space="0" w:color="000000"/>
              <w:left w:val="single" w:sz="6" w:space="0" w:color="000000"/>
              <w:bottom w:val="single" w:sz="6" w:space="0" w:color="000000"/>
              <w:right w:val="single" w:sz="6" w:space="0" w:color="000000"/>
            </w:tcBorders>
            <w:tcPrChange w:id="1562" w:author="xds" w:date="2015-04-08T23:24: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1292,00</w:t>
            </w:r>
          </w:p>
        </w:tc>
      </w:tr>
      <w:tr w:rsidR="00ED7218" w:rsidTr="00AB2942">
        <w:trPr>
          <w:trHeight w:hRule="exact" w:val="578"/>
          <w:trPrChange w:id="1563" w:author="xds" w:date="2015-04-08T23:24:00Z">
            <w:trPr>
              <w:trHeight w:hRule="exact" w:val="578"/>
            </w:trPr>
          </w:trPrChange>
        </w:trPr>
        <w:tc>
          <w:tcPr>
            <w:tcW w:w="803" w:type="dxa"/>
            <w:tcBorders>
              <w:top w:val="single" w:sz="6" w:space="0" w:color="000000"/>
              <w:left w:val="single" w:sz="6" w:space="0" w:color="000000"/>
              <w:bottom w:val="single" w:sz="6" w:space="0" w:color="000000"/>
              <w:right w:val="single" w:sz="6" w:space="0" w:color="000000"/>
            </w:tcBorders>
            <w:tcPrChange w:id="1564" w:author="xds" w:date="2015-04-08T23:24: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21,4</w:t>
            </w:r>
          </w:p>
        </w:tc>
        <w:tc>
          <w:tcPr>
            <w:tcW w:w="7058" w:type="dxa"/>
            <w:gridSpan w:val="3"/>
            <w:tcBorders>
              <w:top w:val="single" w:sz="6" w:space="0" w:color="000000"/>
              <w:left w:val="single" w:sz="6" w:space="0" w:color="000000"/>
              <w:bottom w:val="single" w:sz="6" w:space="0" w:color="000000"/>
              <w:right w:val="single" w:sz="6" w:space="0" w:color="000000"/>
            </w:tcBorders>
            <w:tcPrChange w:id="1565" w:author="xds" w:date="2015-04-08T23:24:00Z">
              <w:tcPr>
                <w:tcW w:w="6690" w:type="dxa"/>
                <w:gridSpan w:val="2"/>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12"/>
              <w:rPr>
                <w:rFonts w:ascii="Times New Roman" w:hAnsi="Times New Roman"/>
                <w:b/>
                <w:color w:val="000000"/>
                <w:spacing w:val="-10"/>
                <w:sz w:val="24"/>
              </w:rPr>
            </w:pPr>
            <w:r>
              <w:rPr>
                <w:rFonts w:ascii="Times New Roman" w:hAnsi="Times New Roman"/>
                <w:b/>
                <w:color w:val="000000"/>
                <w:spacing w:val="-10"/>
                <w:sz w:val="24"/>
              </w:rPr>
              <w:t>Add extra for providing and fixing &amp;lasted glass instead of float glass</w:t>
            </w:r>
          </w:p>
        </w:tc>
        <w:tc>
          <w:tcPr>
            <w:tcW w:w="877" w:type="dxa"/>
            <w:tcBorders>
              <w:top w:val="single" w:sz="6" w:space="0" w:color="000000"/>
              <w:left w:val="single" w:sz="6" w:space="0" w:color="000000"/>
              <w:bottom w:val="single" w:sz="6" w:space="0" w:color="000000"/>
              <w:right w:val="single" w:sz="6" w:space="0" w:color="000000"/>
            </w:tcBorders>
            <w:tcPrChange w:id="1566" w:author="xds" w:date="2015-04-08T23:24: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Change w:id="1567" w:author="xds" w:date="2015-04-08T23:24: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r>
      <w:tr w:rsidR="00ED7218" w:rsidTr="00AB2942">
        <w:trPr>
          <w:trHeight w:hRule="exact" w:val="465"/>
          <w:trPrChange w:id="1568" w:author="xds" w:date="2015-04-08T23:24:00Z">
            <w:trPr>
              <w:trHeight w:hRule="exact" w:val="465"/>
            </w:trPr>
          </w:trPrChange>
        </w:trPr>
        <w:tc>
          <w:tcPr>
            <w:tcW w:w="803" w:type="dxa"/>
            <w:tcBorders>
              <w:top w:val="single" w:sz="6" w:space="0" w:color="000000"/>
              <w:left w:val="single" w:sz="6" w:space="0" w:color="000000"/>
              <w:bottom w:val="single" w:sz="6" w:space="0" w:color="000000"/>
              <w:right w:val="single" w:sz="6" w:space="0" w:color="000000"/>
            </w:tcBorders>
            <w:tcPrChange w:id="1569" w:author="xds" w:date="2015-04-08T23:24: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1260" w:type="dxa"/>
            <w:tcBorders>
              <w:top w:val="single" w:sz="6" w:space="0" w:color="000000"/>
              <w:left w:val="single" w:sz="6" w:space="0" w:color="000000"/>
              <w:bottom w:val="single" w:sz="6" w:space="0" w:color="000000"/>
              <w:right w:val="single" w:sz="6" w:space="0" w:color="000000"/>
            </w:tcBorders>
            <w:tcPrChange w:id="1570" w:author="xds" w:date="2015-04-08T23:24:00Z">
              <w:tcPr>
                <w:tcW w:w="96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12"/>
              <w:rPr>
                <w:rFonts w:ascii="Times New Roman" w:hAnsi="Times New Roman"/>
                <w:b/>
                <w:color w:val="000000"/>
                <w:spacing w:val="-10"/>
                <w:sz w:val="24"/>
              </w:rPr>
            </w:pPr>
            <w:r>
              <w:rPr>
                <w:rFonts w:ascii="Times New Roman" w:hAnsi="Times New Roman"/>
                <w:b/>
                <w:color w:val="000000"/>
                <w:spacing w:val="-10"/>
                <w:sz w:val="24"/>
              </w:rPr>
              <w:t>21.4.1</w:t>
            </w:r>
          </w:p>
        </w:tc>
        <w:tc>
          <w:tcPr>
            <w:tcW w:w="5798" w:type="dxa"/>
            <w:gridSpan w:val="2"/>
            <w:tcBorders>
              <w:top w:val="single" w:sz="6" w:space="0" w:color="000000"/>
              <w:left w:val="single" w:sz="6" w:space="0" w:color="000000"/>
              <w:bottom w:val="single" w:sz="6" w:space="0" w:color="000000"/>
              <w:right w:val="single" w:sz="6" w:space="0" w:color="000000"/>
            </w:tcBorders>
            <w:tcPrChange w:id="1571" w:author="xds" w:date="2015-04-08T23:24: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5"/>
              <w:rPr>
                <w:rFonts w:ascii="Times New Roman" w:hAnsi="Times New Roman"/>
                <w:b/>
                <w:color w:val="000000"/>
                <w:spacing w:val="-9"/>
                <w:sz w:val="24"/>
              </w:rPr>
            </w:pPr>
            <w:r>
              <w:rPr>
                <w:rFonts w:ascii="Times New Roman" w:hAnsi="Times New Roman"/>
                <w:b/>
                <w:color w:val="000000"/>
                <w:spacing w:val="-9"/>
                <w:sz w:val="24"/>
              </w:rPr>
              <w:t>With glass panes of 4,0 mm thickness</w:t>
            </w:r>
          </w:p>
        </w:tc>
        <w:tc>
          <w:tcPr>
            <w:tcW w:w="877" w:type="dxa"/>
            <w:tcBorders>
              <w:top w:val="single" w:sz="6" w:space="0" w:color="000000"/>
              <w:left w:val="single" w:sz="6" w:space="0" w:color="000000"/>
              <w:bottom w:val="single" w:sz="6" w:space="0" w:color="000000"/>
              <w:right w:val="single" w:sz="6" w:space="0" w:color="000000"/>
            </w:tcBorders>
            <w:tcPrChange w:id="1572" w:author="xds" w:date="2015-04-08T23:24: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20" w:type="dxa"/>
            <w:tcBorders>
              <w:top w:val="single" w:sz="6" w:space="0" w:color="000000"/>
              <w:left w:val="single" w:sz="6" w:space="0" w:color="000000"/>
              <w:bottom w:val="single" w:sz="6" w:space="0" w:color="000000"/>
              <w:right w:val="single" w:sz="6" w:space="0" w:color="000000"/>
            </w:tcBorders>
            <w:tcPrChange w:id="1573" w:author="xds" w:date="2015-04-08T23:24: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259,00</w:t>
            </w:r>
          </w:p>
        </w:tc>
      </w:tr>
      <w:tr w:rsidR="00ED7218" w:rsidTr="00AB2942">
        <w:trPr>
          <w:trHeight w:hRule="exact" w:val="457"/>
          <w:trPrChange w:id="1574" w:author="xds" w:date="2015-04-08T23:24:00Z">
            <w:trPr>
              <w:trHeight w:hRule="exact" w:val="457"/>
            </w:trPr>
          </w:trPrChange>
        </w:trPr>
        <w:tc>
          <w:tcPr>
            <w:tcW w:w="803" w:type="dxa"/>
            <w:tcBorders>
              <w:top w:val="single" w:sz="6" w:space="0" w:color="000000"/>
              <w:left w:val="single" w:sz="6" w:space="0" w:color="000000"/>
              <w:bottom w:val="single" w:sz="6" w:space="0" w:color="000000"/>
              <w:right w:val="single" w:sz="6" w:space="0" w:color="000000"/>
            </w:tcBorders>
            <w:tcPrChange w:id="1575" w:author="xds" w:date="2015-04-08T23:24: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1260" w:type="dxa"/>
            <w:tcBorders>
              <w:top w:val="single" w:sz="6" w:space="0" w:color="000000"/>
              <w:left w:val="single" w:sz="6" w:space="0" w:color="000000"/>
              <w:bottom w:val="single" w:sz="6" w:space="0" w:color="000000"/>
              <w:right w:val="single" w:sz="6" w:space="0" w:color="000000"/>
            </w:tcBorders>
            <w:tcPrChange w:id="1576" w:author="xds" w:date="2015-04-08T23:24:00Z">
              <w:tcPr>
                <w:tcW w:w="96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12"/>
              <w:rPr>
                <w:rFonts w:ascii="Times New Roman" w:hAnsi="Times New Roman"/>
                <w:b/>
                <w:color w:val="000000"/>
                <w:spacing w:val="-10"/>
                <w:sz w:val="24"/>
              </w:rPr>
            </w:pPr>
            <w:r>
              <w:rPr>
                <w:rFonts w:ascii="Times New Roman" w:hAnsi="Times New Roman"/>
                <w:b/>
                <w:color w:val="000000"/>
                <w:spacing w:val="-10"/>
                <w:sz w:val="24"/>
              </w:rPr>
              <w:t>21.4.2</w:t>
            </w:r>
          </w:p>
        </w:tc>
        <w:tc>
          <w:tcPr>
            <w:tcW w:w="5798" w:type="dxa"/>
            <w:gridSpan w:val="2"/>
            <w:tcBorders>
              <w:top w:val="single" w:sz="6" w:space="0" w:color="000000"/>
              <w:left w:val="single" w:sz="6" w:space="0" w:color="000000"/>
              <w:bottom w:val="single" w:sz="6" w:space="0" w:color="000000"/>
              <w:right w:val="single" w:sz="6" w:space="0" w:color="000000"/>
            </w:tcBorders>
            <w:tcPrChange w:id="1577" w:author="xds" w:date="2015-04-08T23:24: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 xml:space="preserve">With </w:t>
            </w:r>
            <w:r>
              <w:rPr>
                <w:rFonts w:ascii="Times New Roman" w:hAnsi="Times New Roman"/>
                <w:b/>
                <w:i/>
                <w:color w:val="000000"/>
                <w:sz w:val="26"/>
              </w:rPr>
              <w:t xml:space="preserve">glass </w:t>
            </w:r>
            <w:r>
              <w:rPr>
                <w:rFonts w:ascii="Times New Roman" w:hAnsi="Times New Roman"/>
                <w:b/>
                <w:color w:val="000000"/>
                <w:spacing w:val="-10"/>
                <w:sz w:val="24"/>
              </w:rPr>
              <w:t>panes of 5 50 min thickness</w:t>
            </w:r>
          </w:p>
        </w:tc>
        <w:tc>
          <w:tcPr>
            <w:tcW w:w="877" w:type="dxa"/>
            <w:tcBorders>
              <w:top w:val="single" w:sz="6" w:space="0" w:color="000000"/>
              <w:left w:val="single" w:sz="6" w:space="0" w:color="000000"/>
              <w:bottom w:val="single" w:sz="6" w:space="0" w:color="000000"/>
              <w:right w:val="single" w:sz="6" w:space="0" w:color="000000"/>
            </w:tcBorders>
            <w:tcPrChange w:id="1578" w:author="xds" w:date="2015-04-08T23:24: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20" w:type="dxa"/>
            <w:tcBorders>
              <w:top w:val="single" w:sz="6" w:space="0" w:color="000000"/>
              <w:left w:val="single" w:sz="6" w:space="0" w:color="000000"/>
              <w:bottom w:val="single" w:sz="6" w:space="0" w:color="000000"/>
              <w:right w:val="single" w:sz="6" w:space="0" w:color="000000"/>
            </w:tcBorders>
            <w:tcPrChange w:id="1579" w:author="xds" w:date="2015-04-08T23:24: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262,00</w:t>
            </w:r>
          </w:p>
        </w:tc>
      </w:tr>
      <w:tr w:rsidR="00ED7218" w:rsidTr="00AB2942">
        <w:trPr>
          <w:trHeight w:hRule="exact" w:val="548"/>
          <w:trPrChange w:id="1580" w:author="xds" w:date="2015-04-08T23:24:00Z">
            <w:trPr>
              <w:trHeight w:hRule="exact" w:val="548"/>
            </w:trPr>
          </w:trPrChange>
        </w:trPr>
        <w:tc>
          <w:tcPr>
            <w:tcW w:w="803" w:type="dxa"/>
            <w:tcBorders>
              <w:top w:val="single" w:sz="6" w:space="0" w:color="000000"/>
              <w:left w:val="single" w:sz="6" w:space="0" w:color="000000"/>
              <w:bottom w:val="single" w:sz="6" w:space="0" w:color="000000"/>
              <w:right w:val="single" w:sz="6" w:space="0" w:color="000000"/>
            </w:tcBorders>
            <w:tcPrChange w:id="1581" w:author="xds" w:date="2015-04-08T23:24: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1260" w:type="dxa"/>
            <w:tcBorders>
              <w:top w:val="single" w:sz="6" w:space="0" w:color="000000"/>
              <w:left w:val="single" w:sz="6" w:space="0" w:color="000000"/>
              <w:bottom w:val="single" w:sz="6" w:space="0" w:color="000000"/>
              <w:right w:val="single" w:sz="6" w:space="0" w:color="000000"/>
            </w:tcBorders>
            <w:tcPrChange w:id="1582" w:author="xds" w:date="2015-04-08T23:24:00Z">
              <w:tcPr>
                <w:tcW w:w="96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12"/>
              <w:rPr>
                <w:rFonts w:ascii="Times New Roman" w:hAnsi="Times New Roman"/>
                <w:b/>
                <w:color w:val="000000"/>
                <w:spacing w:val="-10"/>
                <w:sz w:val="24"/>
              </w:rPr>
            </w:pPr>
            <w:r>
              <w:rPr>
                <w:rFonts w:ascii="Times New Roman" w:hAnsi="Times New Roman"/>
                <w:b/>
                <w:color w:val="000000"/>
                <w:spacing w:val="-10"/>
                <w:sz w:val="24"/>
              </w:rPr>
              <w:t>21.4.3</w:t>
            </w:r>
          </w:p>
        </w:tc>
        <w:tc>
          <w:tcPr>
            <w:tcW w:w="5798" w:type="dxa"/>
            <w:gridSpan w:val="2"/>
            <w:tcBorders>
              <w:top w:val="single" w:sz="6" w:space="0" w:color="000000"/>
              <w:left w:val="single" w:sz="6" w:space="0" w:color="000000"/>
              <w:bottom w:val="single" w:sz="6" w:space="0" w:color="000000"/>
              <w:right w:val="single" w:sz="6" w:space="0" w:color="000000"/>
            </w:tcBorders>
            <w:tcPrChange w:id="1583" w:author="xds" w:date="2015-04-08T23:24: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5"/>
              <w:rPr>
                <w:rFonts w:ascii="Times New Roman" w:hAnsi="Times New Roman"/>
                <w:b/>
                <w:color w:val="000000"/>
                <w:spacing w:val="-9"/>
                <w:sz w:val="24"/>
              </w:rPr>
            </w:pPr>
            <w:r>
              <w:rPr>
                <w:rFonts w:ascii="Times New Roman" w:hAnsi="Times New Roman"/>
                <w:b/>
                <w:color w:val="000000"/>
                <w:spacing w:val="-9"/>
                <w:sz w:val="24"/>
              </w:rPr>
              <w:t>With glass panes of 8 min thickness</w:t>
            </w:r>
          </w:p>
        </w:tc>
        <w:tc>
          <w:tcPr>
            <w:tcW w:w="877" w:type="dxa"/>
            <w:tcBorders>
              <w:top w:val="single" w:sz="6" w:space="0" w:color="000000"/>
              <w:left w:val="single" w:sz="6" w:space="0" w:color="000000"/>
              <w:bottom w:val="single" w:sz="6" w:space="0" w:color="000000"/>
              <w:right w:val="single" w:sz="6" w:space="0" w:color="000000"/>
            </w:tcBorders>
            <w:tcPrChange w:id="1584" w:author="xds" w:date="2015-04-08T23:24: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20" w:type="dxa"/>
            <w:tcBorders>
              <w:top w:val="single" w:sz="6" w:space="0" w:color="000000"/>
              <w:left w:val="single" w:sz="6" w:space="0" w:color="000000"/>
              <w:bottom w:val="single" w:sz="6" w:space="0" w:color="000000"/>
              <w:right w:val="single" w:sz="6" w:space="0" w:color="000000"/>
            </w:tcBorders>
            <w:tcPrChange w:id="1585" w:author="xds" w:date="2015-04-08T23:24: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262,00</w:t>
            </w:r>
          </w:p>
        </w:tc>
      </w:tr>
      <w:tr w:rsidR="00ED7218" w:rsidTr="00AB2942">
        <w:trPr>
          <w:trHeight w:hRule="exact" w:val="390"/>
          <w:trPrChange w:id="1586" w:author="xds" w:date="2015-04-08T23:24:00Z">
            <w:trPr>
              <w:trHeight w:hRule="exact" w:val="390"/>
            </w:trPr>
          </w:trPrChange>
        </w:trPr>
        <w:tc>
          <w:tcPr>
            <w:tcW w:w="803" w:type="dxa"/>
            <w:vMerge w:val="restart"/>
            <w:tcBorders>
              <w:top w:val="single" w:sz="6" w:space="0" w:color="000000"/>
              <w:left w:val="single" w:sz="6" w:space="0" w:color="000000"/>
              <w:bottom w:val="none" w:sz="0" w:space="0" w:color="000000"/>
              <w:right w:val="single" w:sz="6" w:space="0" w:color="000000"/>
            </w:tcBorders>
            <w:tcPrChange w:id="1587" w:author="xds" w:date="2015-04-08T23:24:00Z">
              <w:tcPr>
                <w:tcW w:w="803" w:type="dxa"/>
                <w:vMerge w:val="restart"/>
                <w:tcBorders>
                  <w:top w:val="single" w:sz="6" w:space="0" w:color="000000"/>
                  <w:left w:val="single" w:sz="6" w:space="0" w:color="000000"/>
                  <w:bottom w:val="none" w:sz="0" w:space="0" w:color="000000"/>
                  <w:right w:val="single" w:sz="6" w:space="0" w:color="000000"/>
                </w:tcBorders>
              </w:tcPr>
            </w:tcPrChange>
          </w:tcPr>
          <w:p w:rsidR="00ED7218" w:rsidRDefault="00ED7218" w:rsidP="004D2427">
            <w:pPr>
              <w:tabs>
                <w:tab w:val="decimal" w:pos="461"/>
              </w:tabs>
              <w:rPr>
                <w:rFonts w:ascii="Times New Roman" w:hAnsi="Times New Roman"/>
                <w:b/>
                <w:color w:val="000000"/>
                <w:spacing w:val="-10"/>
                <w:sz w:val="24"/>
              </w:rPr>
            </w:pPr>
            <w:r>
              <w:rPr>
                <w:rFonts w:ascii="Times New Roman" w:hAnsi="Times New Roman"/>
                <w:b/>
                <w:color w:val="000000"/>
                <w:spacing w:val="-10"/>
                <w:sz w:val="24"/>
              </w:rPr>
              <w:t>21.5</w:t>
            </w:r>
          </w:p>
        </w:tc>
        <w:tc>
          <w:tcPr>
            <w:tcW w:w="1260" w:type="dxa"/>
            <w:vMerge w:val="restart"/>
            <w:tcBorders>
              <w:top w:val="single" w:sz="6" w:space="0" w:color="000000"/>
              <w:left w:val="single" w:sz="6" w:space="0" w:color="000000"/>
              <w:bottom w:val="none" w:sz="0" w:space="0" w:color="000000"/>
              <w:right w:val="none" w:sz="0" w:space="0" w:color="000000"/>
            </w:tcBorders>
            <w:tcPrChange w:id="1588" w:author="xds" w:date="2015-04-08T23:24:00Z">
              <w:tcPr>
                <w:tcW w:w="967" w:type="dxa"/>
                <w:vMerge w:val="restart"/>
                <w:tcBorders>
                  <w:top w:val="single" w:sz="6" w:space="0" w:color="000000"/>
                  <w:left w:val="single" w:sz="6" w:space="0" w:color="000000"/>
                  <w:bottom w:val="none" w:sz="0" w:space="0" w:color="000000"/>
                  <w:right w:val="none" w:sz="0" w:space="0" w:color="000000"/>
                </w:tcBorders>
              </w:tcPr>
            </w:tcPrChange>
          </w:tcPr>
          <w:p w:rsidR="00ED7218" w:rsidRDefault="00ED7218" w:rsidP="004D2427">
            <w:pPr>
              <w:ind w:left="108"/>
              <w:jc w:val="both"/>
              <w:rPr>
                <w:rFonts w:ascii="Times New Roman" w:hAnsi="Times New Roman"/>
                <w:b/>
                <w:color w:val="000000"/>
                <w:spacing w:val="-21"/>
                <w:sz w:val="24"/>
              </w:rPr>
            </w:pPr>
            <w:r>
              <w:rPr>
                <w:rFonts w:ascii="Times New Roman" w:hAnsi="Times New Roman"/>
                <w:b/>
                <w:color w:val="000000"/>
                <w:spacing w:val="-21"/>
                <w:sz w:val="24"/>
              </w:rPr>
              <w:t xml:space="preserve">Providing </w:t>
            </w:r>
            <w:r>
              <w:rPr>
                <w:rFonts w:ascii="Times New Roman" w:hAnsi="Times New Roman"/>
                <w:b/>
                <w:color w:val="000000"/>
                <w:spacing w:val="-28"/>
                <w:sz w:val="24"/>
              </w:rPr>
              <w:t xml:space="preserve">brand and </w:t>
            </w:r>
            <w:r>
              <w:rPr>
                <w:rFonts w:ascii="Times New Roman" w:hAnsi="Times New Roman"/>
                <w:b/>
                <w:color w:val="000000"/>
                <w:spacing w:val="-20"/>
                <w:sz w:val="24"/>
              </w:rPr>
              <w:t xml:space="preserve">embossed </w:t>
            </w:r>
            <w:r>
              <w:rPr>
                <w:rFonts w:ascii="Times New Roman" w:hAnsi="Times New Roman"/>
                <w:b/>
                <w:color w:val="000000"/>
                <w:spacing w:val="-36"/>
                <w:sz w:val="24"/>
              </w:rPr>
              <w:t xml:space="preserve">weight upto </w:t>
            </w:r>
            <w:r>
              <w:rPr>
                <w:rFonts w:ascii="Times New Roman" w:hAnsi="Times New Roman"/>
                <w:b/>
                <w:color w:val="000000"/>
                <w:spacing w:val="-35"/>
                <w:sz w:val="24"/>
              </w:rPr>
              <w:t xml:space="preserve">embedding </w:t>
            </w:r>
            <w:r>
              <w:rPr>
                <w:rFonts w:ascii="Times New Roman" w:hAnsi="Times New Roman"/>
                <w:b/>
                <w:color w:val="000000"/>
                <w:spacing w:val="-42"/>
                <w:sz w:val="24"/>
              </w:rPr>
              <w:t xml:space="preserve">to the existing </w:t>
            </w:r>
            <w:r>
              <w:rPr>
                <w:rFonts w:ascii="Times New Roman" w:hAnsi="Times New Roman"/>
                <w:b/>
                <w:color w:val="000000"/>
                <w:spacing w:val="-30"/>
                <w:sz w:val="24"/>
              </w:rPr>
              <w:t xml:space="preserve">single piece </w:t>
            </w:r>
            <w:r>
              <w:rPr>
                <w:rFonts w:ascii="Times New Roman" w:hAnsi="Times New Roman"/>
                <w:b/>
                <w:color w:val="000000"/>
                <w:spacing w:val="-38"/>
                <w:sz w:val="24"/>
              </w:rPr>
              <w:t>the direction</w:t>
            </w:r>
          </w:p>
        </w:tc>
        <w:tc>
          <w:tcPr>
            <w:tcW w:w="5798" w:type="dxa"/>
            <w:gridSpan w:val="2"/>
            <w:tcBorders>
              <w:top w:val="single" w:sz="6" w:space="0" w:color="000000"/>
              <w:left w:val="none" w:sz="0" w:space="0" w:color="000000"/>
              <w:bottom w:val="single" w:sz="6" w:space="0" w:color="000000"/>
              <w:right w:val="single" w:sz="6" w:space="0" w:color="000000"/>
            </w:tcBorders>
            <w:vAlign w:val="center"/>
            <w:tcPrChange w:id="1589" w:author="xds" w:date="2015-04-08T23:24:00Z">
              <w:tcPr>
                <w:tcW w:w="5723" w:type="dxa"/>
                <w:tcBorders>
                  <w:top w:val="single" w:sz="6" w:space="0" w:color="000000"/>
                  <w:left w:val="none" w:sz="0" w:space="0" w:color="000000"/>
                  <w:bottom w:val="single" w:sz="6" w:space="0" w:color="000000"/>
                  <w:right w:val="single" w:sz="6" w:space="0" w:color="000000"/>
                </w:tcBorders>
                <w:vAlign w:val="center"/>
              </w:tcPr>
            </w:tcPrChange>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and fixing double action hydraulic floor spring of approved</w:t>
            </w:r>
          </w:p>
        </w:tc>
        <w:tc>
          <w:tcPr>
            <w:tcW w:w="877" w:type="dxa"/>
            <w:vMerge w:val="restart"/>
            <w:tcBorders>
              <w:top w:val="single" w:sz="6" w:space="0" w:color="000000"/>
              <w:left w:val="single" w:sz="6" w:space="0" w:color="000000"/>
              <w:bottom w:val="none" w:sz="0" w:space="0" w:color="000000"/>
              <w:right w:val="single" w:sz="6" w:space="0" w:color="000000"/>
            </w:tcBorders>
            <w:tcPrChange w:id="1590" w:author="xds" w:date="2015-04-08T23:24:00Z">
              <w:tcPr>
                <w:tcW w:w="877" w:type="dxa"/>
                <w:vMerge w:val="restart"/>
                <w:tcBorders>
                  <w:top w:val="single" w:sz="6" w:space="0" w:color="000000"/>
                  <w:left w:val="single" w:sz="6" w:space="0" w:color="000000"/>
                  <w:bottom w:val="none" w:sz="0"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1320" w:type="dxa"/>
            <w:vMerge w:val="restart"/>
            <w:tcBorders>
              <w:top w:val="single" w:sz="6" w:space="0" w:color="000000"/>
              <w:left w:val="single" w:sz="6" w:space="0" w:color="000000"/>
              <w:bottom w:val="none" w:sz="0" w:space="0" w:color="000000"/>
              <w:right w:val="single" w:sz="6" w:space="0" w:color="000000"/>
            </w:tcBorders>
            <w:tcPrChange w:id="1591" w:author="xds" w:date="2015-04-08T23:24:00Z">
              <w:tcPr>
                <w:tcW w:w="1320" w:type="dxa"/>
                <w:vMerge w:val="restart"/>
                <w:tcBorders>
                  <w:top w:val="single" w:sz="6" w:space="0" w:color="000000"/>
                  <w:left w:val="single" w:sz="6" w:space="0" w:color="000000"/>
                  <w:bottom w:val="none" w:sz="0" w:space="0" w:color="000000"/>
                  <w:right w:val="single" w:sz="6" w:space="0" w:color="000000"/>
                </w:tcBorders>
              </w:tcPr>
            </w:tcPrChange>
          </w:tcPr>
          <w:p w:rsidR="00ED7218" w:rsidRDefault="00ED7218" w:rsidP="004D2427">
            <w:pPr>
              <w:rPr>
                <w:rFonts w:ascii="Times New Roman" w:hAnsi="Times New Roman"/>
                <w:color w:val="000000"/>
                <w:sz w:val="20"/>
              </w:rPr>
            </w:pPr>
          </w:p>
        </w:tc>
      </w:tr>
      <w:tr w:rsidR="00ED7218" w:rsidTr="00AB2942">
        <w:trPr>
          <w:trHeight w:hRule="exact" w:val="2010"/>
          <w:trPrChange w:id="1592" w:author="xds" w:date="2015-04-08T23:24:00Z">
            <w:trPr>
              <w:trHeight w:hRule="exact" w:val="2010"/>
            </w:trPr>
          </w:trPrChange>
        </w:trPr>
        <w:tc>
          <w:tcPr>
            <w:tcW w:w="803" w:type="dxa"/>
            <w:vMerge/>
            <w:tcBorders>
              <w:top w:val="none" w:sz="0" w:space="0" w:color="000000"/>
              <w:left w:val="single" w:sz="6" w:space="0" w:color="000000"/>
              <w:bottom w:val="single" w:sz="6" w:space="0" w:color="000000"/>
              <w:right w:val="single" w:sz="6" w:space="0" w:color="000000"/>
            </w:tcBorders>
            <w:tcPrChange w:id="1593" w:author="xds" w:date="2015-04-08T23:24:00Z">
              <w:tcPr>
                <w:tcW w:w="803" w:type="dxa"/>
                <w:vMerge/>
                <w:tcBorders>
                  <w:top w:val="none" w:sz="0" w:space="0" w:color="000000"/>
                  <w:left w:val="single" w:sz="6" w:space="0" w:color="000000"/>
                  <w:bottom w:val="single" w:sz="6" w:space="0" w:color="000000"/>
                  <w:right w:val="single" w:sz="6" w:space="0" w:color="000000"/>
                </w:tcBorders>
              </w:tcPr>
            </w:tcPrChange>
          </w:tcPr>
          <w:p w:rsidR="00ED7218" w:rsidRDefault="00ED7218" w:rsidP="004D2427"/>
        </w:tc>
        <w:tc>
          <w:tcPr>
            <w:tcW w:w="1260" w:type="dxa"/>
            <w:vMerge/>
            <w:tcBorders>
              <w:top w:val="none" w:sz="0" w:space="0" w:color="000000"/>
              <w:left w:val="single" w:sz="6" w:space="0" w:color="000000"/>
              <w:bottom w:val="single" w:sz="6" w:space="0" w:color="000000"/>
              <w:right w:val="none" w:sz="0" w:space="0" w:color="000000"/>
            </w:tcBorders>
            <w:tcPrChange w:id="1594" w:author="xds" w:date="2015-04-08T23:24:00Z">
              <w:tcPr>
                <w:tcW w:w="967" w:type="dxa"/>
                <w:vMerge/>
                <w:tcBorders>
                  <w:top w:val="none" w:sz="0" w:space="0" w:color="000000"/>
                  <w:left w:val="single" w:sz="6" w:space="0" w:color="000000"/>
                  <w:bottom w:val="single" w:sz="6" w:space="0" w:color="000000"/>
                  <w:right w:val="none" w:sz="0" w:space="0" w:color="000000"/>
                </w:tcBorders>
              </w:tcPr>
            </w:tcPrChange>
          </w:tcPr>
          <w:p w:rsidR="00ED7218" w:rsidRDefault="00ED7218" w:rsidP="004D2427"/>
        </w:tc>
        <w:tc>
          <w:tcPr>
            <w:tcW w:w="5798" w:type="dxa"/>
            <w:gridSpan w:val="2"/>
            <w:tcBorders>
              <w:top w:val="single" w:sz="6" w:space="0" w:color="000000"/>
              <w:left w:val="none" w:sz="0" w:space="0" w:color="000000"/>
              <w:bottom w:val="single" w:sz="6" w:space="0" w:color="000000"/>
              <w:right w:val="single" w:sz="6" w:space="0" w:color="000000"/>
            </w:tcBorders>
            <w:tcPrChange w:id="1595" w:author="xds" w:date="2015-04-08T23:24:00Z">
              <w:tcPr>
                <w:tcW w:w="5723" w:type="dxa"/>
                <w:tcBorders>
                  <w:top w:val="single" w:sz="6" w:space="0" w:color="000000"/>
                  <w:left w:val="none" w:sz="0" w:space="0" w:color="000000"/>
                  <w:bottom w:val="single" w:sz="6" w:space="0" w:color="000000"/>
                  <w:right w:val="single" w:sz="6" w:space="0" w:color="000000"/>
                </w:tcBorders>
              </w:tcPr>
            </w:tcPrChange>
          </w:tcPr>
          <w:p w:rsidR="00ED7218" w:rsidRDefault="00ED7218" w:rsidP="004D2427">
            <w:pPr>
              <w:ind w:left="108" w:right="108" w:firstLine="72"/>
              <w:rPr>
                <w:rFonts w:ascii="Times New Roman" w:hAnsi="Times New Roman"/>
                <w:b/>
                <w:color w:val="000000"/>
                <w:spacing w:val="-9"/>
                <w:sz w:val="24"/>
              </w:rPr>
            </w:pPr>
            <w:r>
              <w:rPr>
                <w:rFonts w:ascii="Times New Roman" w:hAnsi="Times New Roman"/>
                <w:b/>
                <w:color w:val="000000"/>
                <w:spacing w:val="-9"/>
                <w:sz w:val="24"/>
              </w:rPr>
              <w:t xml:space="preserve">manufitcture conforming to IS : 6315, having brand logo </w:t>
            </w:r>
            <w:r>
              <w:rPr>
                <w:rFonts w:ascii="Times New Roman" w:hAnsi="Times New Roman"/>
                <w:b/>
                <w:color w:val="000000"/>
                <w:spacing w:val="-11"/>
                <w:sz w:val="24"/>
              </w:rPr>
              <w:t>on the body / plate with double spring mechanism and door</w:t>
            </w:r>
          </w:p>
          <w:p w:rsidR="00ED7218" w:rsidRDefault="00ED7218" w:rsidP="004D2427">
            <w:pPr>
              <w:ind w:left="216" w:right="108" w:firstLine="216"/>
              <w:rPr>
                <w:rFonts w:ascii="Times New Roman" w:hAnsi="Times New Roman"/>
                <w:b/>
                <w:color w:val="000000"/>
                <w:spacing w:val="-2"/>
                <w:sz w:val="24"/>
              </w:rPr>
            </w:pPr>
            <w:r>
              <w:rPr>
                <w:rFonts w:ascii="Times New Roman" w:hAnsi="Times New Roman"/>
                <w:b/>
                <w:color w:val="000000"/>
                <w:spacing w:val="-2"/>
                <w:sz w:val="24"/>
              </w:rPr>
              <w:t xml:space="preserve">125 kg., for doors, including cost of cutting floors , </w:t>
            </w:r>
            <w:r>
              <w:rPr>
                <w:rFonts w:ascii="Times New Roman" w:hAnsi="Times New Roman"/>
                <w:b/>
                <w:color w:val="000000"/>
                <w:spacing w:val="-11"/>
                <w:sz w:val="24"/>
              </w:rPr>
              <w:t>m floors as required and making good the same matching</w:t>
            </w:r>
          </w:p>
          <w:p w:rsidR="00ED7218" w:rsidRDefault="00ED7218" w:rsidP="004D2427">
            <w:pPr>
              <w:ind w:right="105"/>
              <w:jc w:val="right"/>
              <w:rPr>
                <w:rFonts w:ascii="Times New Roman" w:hAnsi="Times New Roman"/>
                <w:b/>
                <w:color w:val="000000"/>
                <w:spacing w:val="-6"/>
                <w:sz w:val="24"/>
              </w:rPr>
            </w:pPr>
            <w:r>
              <w:rPr>
                <w:rFonts w:ascii="Times New Roman" w:hAnsi="Times New Roman"/>
                <w:b/>
                <w:color w:val="000000"/>
                <w:spacing w:val="-6"/>
                <w:sz w:val="24"/>
              </w:rPr>
              <w:t>floor finishing and cover plates with brass pivot and</w:t>
            </w:r>
          </w:p>
          <w:p w:rsidR="00ED7218" w:rsidRDefault="00ED7218" w:rsidP="004D2427">
            <w:pPr>
              <w:ind w:right="105"/>
              <w:jc w:val="right"/>
              <w:rPr>
                <w:rFonts w:ascii="Times New Roman" w:hAnsi="Times New Roman"/>
                <w:b/>
                <w:color w:val="000000"/>
                <w:spacing w:val="-8"/>
                <w:sz w:val="24"/>
              </w:rPr>
            </w:pPr>
            <w:r>
              <w:rPr>
                <w:rFonts w:ascii="Times New Roman" w:hAnsi="Times New Roman"/>
                <w:b/>
                <w:color w:val="000000"/>
                <w:spacing w:val="-8"/>
                <w:sz w:val="24"/>
              </w:rPr>
              <w:t xml:space="preserve">M.S. sheet outer box with slide plate de. complete </w:t>
            </w:r>
            <w:r>
              <w:rPr>
                <w:rFonts w:ascii="Times New Roman" w:hAnsi="Times New Roman"/>
                <w:b/>
                <w:i/>
                <w:color w:val="000000"/>
                <w:spacing w:val="2"/>
                <w:sz w:val="26"/>
              </w:rPr>
              <w:t xml:space="preserve">as </w:t>
            </w:r>
            <w:r>
              <w:rPr>
                <w:rFonts w:ascii="Times New Roman" w:hAnsi="Times New Roman"/>
                <w:b/>
                <w:color w:val="000000"/>
                <w:spacing w:val="-8"/>
                <w:sz w:val="24"/>
              </w:rPr>
              <w:t>per</w:t>
            </w:r>
          </w:p>
          <w:p w:rsidR="00ED7218" w:rsidRDefault="00ED7218" w:rsidP="004D2427">
            <w:pPr>
              <w:ind w:right="3255"/>
              <w:jc w:val="right"/>
              <w:rPr>
                <w:rFonts w:ascii="Times New Roman" w:hAnsi="Times New Roman"/>
                <w:b/>
                <w:color w:val="000000"/>
                <w:spacing w:val="-8"/>
                <w:sz w:val="24"/>
              </w:rPr>
            </w:pPr>
            <w:r>
              <w:rPr>
                <w:rFonts w:ascii="Times New Roman" w:hAnsi="Times New Roman"/>
                <w:b/>
                <w:color w:val="000000"/>
                <w:spacing w:val="-8"/>
                <w:sz w:val="24"/>
              </w:rPr>
              <w:t>of Engineer-in-charge</w:t>
            </w:r>
          </w:p>
        </w:tc>
        <w:tc>
          <w:tcPr>
            <w:tcW w:w="877" w:type="dxa"/>
            <w:vMerge/>
            <w:tcBorders>
              <w:top w:val="none" w:sz="0" w:space="0" w:color="000000"/>
              <w:left w:val="single" w:sz="6" w:space="0" w:color="000000"/>
              <w:bottom w:val="single" w:sz="6" w:space="0" w:color="000000"/>
              <w:right w:val="single" w:sz="6" w:space="0" w:color="000000"/>
            </w:tcBorders>
            <w:tcPrChange w:id="1596" w:author="xds" w:date="2015-04-08T23:24:00Z">
              <w:tcPr>
                <w:tcW w:w="877" w:type="dxa"/>
                <w:vMerge/>
                <w:tcBorders>
                  <w:top w:val="none" w:sz="0" w:space="0" w:color="000000"/>
                  <w:left w:val="single" w:sz="6" w:space="0" w:color="000000"/>
                  <w:bottom w:val="single" w:sz="6" w:space="0" w:color="000000"/>
                  <w:right w:val="single" w:sz="6" w:space="0" w:color="000000"/>
                </w:tcBorders>
              </w:tcPr>
            </w:tcPrChange>
          </w:tcPr>
          <w:p w:rsidR="00ED7218" w:rsidRDefault="00ED7218" w:rsidP="004D2427"/>
        </w:tc>
        <w:tc>
          <w:tcPr>
            <w:tcW w:w="1320" w:type="dxa"/>
            <w:vMerge/>
            <w:tcBorders>
              <w:top w:val="none" w:sz="0" w:space="0" w:color="000000"/>
              <w:left w:val="single" w:sz="6" w:space="0" w:color="000000"/>
              <w:bottom w:val="single" w:sz="6" w:space="0" w:color="000000"/>
              <w:right w:val="single" w:sz="6" w:space="0" w:color="000000"/>
            </w:tcBorders>
            <w:tcPrChange w:id="1597" w:author="xds" w:date="2015-04-08T23:24:00Z">
              <w:tcPr>
                <w:tcW w:w="1320" w:type="dxa"/>
                <w:vMerge/>
                <w:tcBorders>
                  <w:top w:val="none" w:sz="0" w:space="0" w:color="000000"/>
                  <w:left w:val="single" w:sz="6" w:space="0" w:color="000000"/>
                  <w:bottom w:val="single" w:sz="6" w:space="0" w:color="000000"/>
                  <w:right w:val="single" w:sz="6" w:space="0" w:color="000000"/>
                </w:tcBorders>
              </w:tcPr>
            </w:tcPrChange>
          </w:tcPr>
          <w:p w:rsidR="00ED7218" w:rsidRDefault="00ED7218" w:rsidP="004D2427"/>
        </w:tc>
      </w:tr>
      <w:tr w:rsidR="00ED7218" w:rsidTr="00AB2942">
        <w:trPr>
          <w:trHeight w:hRule="exact" w:val="690"/>
          <w:trPrChange w:id="1598" w:author="xds" w:date="2015-04-08T23:24:00Z">
            <w:trPr>
              <w:trHeight w:hRule="exact" w:val="690"/>
            </w:trPr>
          </w:trPrChange>
        </w:trPr>
        <w:tc>
          <w:tcPr>
            <w:tcW w:w="803" w:type="dxa"/>
            <w:tcBorders>
              <w:top w:val="single" w:sz="6" w:space="0" w:color="000000"/>
              <w:left w:val="single" w:sz="6" w:space="0" w:color="000000"/>
              <w:bottom w:val="single" w:sz="6" w:space="0" w:color="000000"/>
              <w:right w:val="single" w:sz="6" w:space="0" w:color="000000"/>
            </w:tcBorders>
            <w:tcPrChange w:id="1599" w:author="xds" w:date="2015-04-08T23:24: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1260" w:type="dxa"/>
            <w:tcBorders>
              <w:top w:val="single" w:sz="6" w:space="0" w:color="000000"/>
              <w:left w:val="single" w:sz="6" w:space="0" w:color="000000"/>
              <w:bottom w:val="single" w:sz="6" w:space="0" w:color="000000"/>
              <w:right w:val="single" w:sz="6" w:space="0" w:color="000000"/>
            </w:tcBorders>
            <w:tcPrChange w:id="1600" w:author="xds" w:date="2015-04-08T23:24:00Z">
              <w:tcPr>
                <w:tcW w:w="96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12"/>
              <w:rPr>
                <w:rFonts w:ascii="Times New Roman" w:hAnsi="Times New Roman"/>
                <w:b/>
                <w:color w:val="000000"/>
                <w:spacing w:val="-10"/>
                <w:sz w:val="24"/>
              </w:rPr>
            </w:pPr>
            <w:r>
              <w:rPr>
                <w:rFonts w:ascii="Times New Roman" w:hAnsi="Times New Roman"/>
                <w:b/>
                <w:color w:val="000000"/>
                <w:spacing w:val="-10"/>
                <w:sz w:val="24"/>
              </w:rPr>
              <w:t>21,5.1</w:t>
            </w:r>
          </w:p>
        </w:tc>
        <w:tc>
          <w:tcPr>
            <w:tcW w:w="5798" w:type="dxa"/>
            <w:gridSpan w:val="2"/>
            <w:tcBorders>
              <w:top w:val="single" w:sz="6" w:space="0" w:color="000000"/>
              <w:left w:val="single" w:sz="6" w:space="0" w:color="000000"/>
              <w:bottom w:val="single" w:sz="6" w:space="0" w:color="000000"/>
              <w:right w:val="single" w:sz="6" w:space="0" w:color="000000"/>
            </w:tcBorders>
            <w:tcPrChange w:id="1601" w:author="xds" w:date="2015-04-08T23:24: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8" w:right="108"/>
              <w:rPr>
                <w:rFonts w:ascii="Times New Roman" w:hAnsi="Times New Roman"/>
                <w:b/>
                <w:color w:val="000000"/>
                <w:sz w:val="24"/>
              </w:rPr>
            </w:pPr>
            <w:r>
              <w:rPr>
                <w:rFonts w:ascii="Times New Roman" w:hAnsi="Times New Roman"/>
                <w:b/>
                <w:color w:val="000000"/>
                <w:sz w:val="24"/>
              </w:rPr>
              <w:t xml:space="preserve">With stainless steel covet plate - minimum 1.25 mm </w:t>
            </w:r>
            <w:r>
              <w:rPr>
                <w:rFonts w:ascii="Times New Roman" w:hAnsi="Times New Roman"/>
                <w:b/>
                <w:color w:val="000000"/>
                <w:spacing w:val="-10"/>
                <w:sz w:val="24"/>
              </w:rPr>
              <w:t>thickness</w:t>
            </w:r>
          </w:p>
        </w:tc>
        <w:tc>
          <w:tcPr>
            <w:tcW w:w="877" w:type="dxa"/>
            <w:tcBorders>
              <w:top w:val="single" w:sz="6" w:space="0" w:color="000000"/>
              <w:left w:val="single" w:sz="6" w:space="0" w:color="000000"/>
              <w:bottom w:val="single" w:sz="6" w:space="0" w:color="000000"/>
              <w:right w:val="single" w:sz="6" w:space="0" w:color="000000"/>
            </w:tcBorders>
            <w:tcPrChange w:id="1602" w:author="xds" w:date="2015-04-08T23:24: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Change w:id="1603" w:author="xds" w:date="2015-04-08T23:24: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2012,00</w:t>
            </w:r>
          </w:p>
        </w:tc>
      </w:tr>
      <w:tr w:rsidR="00ED7218" w:rsidTr="00AB2942">
        <w:trPr>
          <w:trHeight w:hRule="exact" w:val="555"/>
          <w:trPrChange w:id="1604" w:author="xds" w:date="2015-04-08T23:24:00Z">
            <w:trPr>
              <w:trHeight w:hRule="exact" w:val="555"/>
            </w:trPr>
          </w:trPrChange>
        </w:trPr>
        <w:tc>
          <w:tcPr>
            <w:tcW w:w="803" w:type="dxa"/>
            <w:tcBorders>
              <w:top w:val="single" w:sz="6" w:space="0" w:color="000000"/>
              <w:left w:val="single" w:sz="6" w:space="0" w:color="000000"/>
              <w:bottom w:val="single" w:sz="6" w:space="0" w:color="000000"/>
              <w:right w:val="single" w:sz="6" w:space="0" w:color="000000"/>
            </w:tcBorders>
            <w:tcPrChange w:id="1605" w:author="xds" w:date="2015-04-08T23:24: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rPr>
                <w:rFonts w:ascii="Times New Roman" w:hAnsi="Times New Roman"/>
                <w:color w:val="000000"/>
                <w:sz w:val="20"/>
              </w:rPr>
            </w:pPr>
          </w:p>
        </w:tc>
        <w:tc>
          <w:tcPr>
            <w:tcW w:w="1260" w:type="dxa"/>
            <w:tcBorders>
              <w:top w:val="single" w:sz="6" w:space="0" w:color="000000"/>
              <w:left w:val="single" w:sz="6" w:space="0" w:color="000000"/>
              <w:bottom w:val="single" w:sz="6" w:space="0" w:color="000000"/>
              <w:right w:val="single" w:sz="6" w:space="0" w:color="000000"/>
            </w:tcBorders>
            <w:tcPrChange w:id="1606" w:author="xds" w:date="2015-04-08T23:24:00Z">
              <w:tcPr>
                <w:tcW w:w="96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12"/>
              <w:rPr>
                <w:rFonts w:ascii="Times New Roman" w:hAnsi="Times New Roman"/>
                <w:b/>
                <w:color w:val="000000"/>
                <w:spacing w:val="-10"/>
                <w:sz w:val="24"/>
              </w:rPr>
            </w:pPr>
            <w:r>
              <w:rPr>
                <w:rFonts w:ascii="Times New Roman" w:hAnsi="Times New Roman"/>
                <w:b/>
                <w:color w:val="000000"/>
                <w:spacing w:val="-10"/>
                <w:sz w:val="24"/>
              </w:rPr>
              <w:t>21.52</w:t>
            </w:r>
          </w:p>
        </w:tc>
        <w:tc>
          <w:tcPr>
            <w:tcW w:w="5798" w:type="dxa"/>
            <w:gridSpan w:val="2"/>
            <w:tcBorders>
              <w:top w:val="single" w:sz="6" w:space="0" w:color="000000"/>
              <w:left w:val="single" w:sz="6" w:space="0" w:color="000000"/>
              <w:bottom w:val="single" w:sz="6" w:space="0" w:color="000000"/>
              <w:right w:val="single" w:sz="6" w:space="0" w:color="000000"/>
            </w:tcBorders>
            <w:tcPrChange w:id="1607" w:author="xds" w:date="2015-04-08T23:24:00Z">
              <w:tcPr>
                <w:tcW w:w="572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5"/>
              <w:rPr>
                <w:rFonts w:ascii="Times New Roman" w:hAnsi="Times New Roman"/>
                <w:b/>
                <w:color w:val="000000"/>
                <w:spacing w:val="-11"/>
                <w:sz w:val="24"/>
              </w:rPr>
            </w:pPr>
            <w:r>
              <w:rPr>
                <w:rFonts w:ascii="Times New Roman" w:hAnsi="Times New Roman"/>
                <w:b/>
                <w:color w:val="000000"/>
                <w:spacing w:val="-11"/>
                <w:sz w:val="24"/>
              </w:rPr>
              <w:t>With brass cover plate - minimum 1 25 mm thic1mess</w:t>
            </w:r>
          </w:p>
        </w:tc>
        <w:tc>
          <w:tcPr>
            <w:tcW w:w="877" w:type="dxa"/>
            <w:tcBorders>
              <w:top w:val="single" w:sz="6" w:space="0" w:color="000000"/>
              <w:left w:val="single" w:sz="6" w:space="0" w:color="000000"/>
              <w:bottom w:val="single" w:sz="6" w:space="0" w:color="000000"/>
              <w:right w:val="single" w:sz="6" w:space="0" w:color="000000"/>
            </w:tcBorders>
            <w:tcPrChange w:id="1608" w:author="xds" w:date="2015-04-08T23:24: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Change w:id="1609" w:author="xds" w:date="2015-04-08T23:24: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2186.00</w:t>
            </w:r>
          </w:p>
        </w:tc>
      </w:tr>
      <w:tr w:rsidR="00ED7218" w:rsidTr="00AB2942">
        <w:trPr>
          <w:trHeight w:hRule="exact" w:val="3225"/>
          <w:trPrChange w:id="1610" w:author="xds" w:date="2015-04-08T23:24:00Z">
            <w:trPr>
              <w:trHeight w:hRule="exact" w:val="3225"/>
            </w:trPr>
          </w:trPrChange>
        </w:trPr>
        <w:tc>
          <w:tcPr>
            <w:tcW w:w="803" w:type="dxa"/>
            <w:tcBorders>
              <w:top w:val="single" w:sz="6" w:space="0" w:color="000000"/>
              <w:left w:val="single" w:sz="6" w:space="0" w:color="000000"/>
              <w:bottom w:val="single" w:sz="6" w:space="0" w:color="000000"/>
              <w:right w:val="single" w:sz="6" w:space="0" w:color="000000"/>
            </w:tcBorders>
            <w:tcPrChange w:id="1611" w:author="xds" w:date="2015-04-08T23:24: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tabs>
                <w:tab w:val="decimal" w:pos="461"/>
              </w:tabs>
              <w:rPr>
                <w:rFonts w:ascii="Times New Roman" w:hAnsi="Times New Roman"/>
                <w:b/>
                <w:color w:val="000000"/>
                <w:spacing w:val="-10"/>
                <w:sz w:val="24"/>
              </w:rPr>
            </w:pPr>
            <w:r>
              <w:rPr>
                <w:rFonts w:ascii="Times New Roman" w:hAnsi="Times New Roman"/>
                <w:b/>
                <w:color w:val="000000"/>
                <w:spacing w:val="-10"/>
                <w:sz w:val="24"/>
              </w:rPr>
              <w:t>21.6</w:t>
            </w:r>
          </w:p>
        </w:tc>
        <w:tc>
          <w:tcPr>
            <w:tcW w:w="7058" w:type="dxa"/>
            <w:gridSpan w:val="3"/>
            <w:tcBorders>
              <w:top w:val="single" w:sz="6" w:space="0" w:color="000000"/>
              <w:left w:val="single" w:sz="6" w:space="0" w:color="000000"/>
              <w:bottom w:val="single" w:sz="6" w:space="0" w:color="000000"/>
              <w:right w:val="single" w:sz="6" w:space="0" w:color="000000"/>
            </w:tcBorders>
            <w:tcPrChange w:id="1612" w:author="xds" w:date="2015-04-08T23:24:00Z">
              <w:tcPr>
                <w:tcW w:w="6690" w:type="dxa"/>
                <w:gridSpan w:val="2"/>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8" w:right="144"/>
              <w:jc w:val="both"/>
              <w:rPr>
                <w:rFonts w:ascii="Times New Roman" w:hAnsi="Times New Roman"/>
                <w:b/>
                <w:color w:val="000000"/>
                <w:spacing w:val="-8"/>
                <w:sz w:val="24"/>
              </w:rPr>
            </w:pPr>
            <w:r>
              <w:rPr>
                <w:rFonts w:ascii="Times New Roman" w:hAnsi="Times New Roman"/>
                <w:b/>
                <w:color w:val="000000"/>
                <w:spacing w:val="-8"/>
                <w:sz w:val="24"/>
              </w:rPr>
              <w:t xml:space="preserve">Providing and fixing powder coated aluminium work (minimum </w:t>
            </w:r>
            <w:r>
              <w:rPr>
                <w:rFonts w:ascii="Times New Roman" w:hAnsi="Times New Roman"/>
                <w:b/>
                <w:color w:val="000000"/>
                <w:spacing w:val="-5"/>
                <w:sz w:val="24"/>
              </w:rPr>
              <w:t xml:space="preserve">thickness of powder coating 50 micron) consisting of tee./ angle </w:t>
            </w:r>
            <w:r>
              <w:rPr>
                <w:rFonts w:ascii="Times New Roman" w:hAnsi="Times New Roman"/>
                <w:b/>
                <w:color w:val="000000"/>
                <w:spacing w:val="-11"/>
                <w:sz w:val="24"/>
              </w:rPr>
              <w:t xml:space="preserve">sections, of approved make conforming to IS : 733 in frames of false ceiling including aluminium angle cleats with necessary C.P. brass/ </w:t>
            </w:r>
            <w:r>
              <w:rPr>
                <w:rFonts w:ascii="Times New Roman" w:hAnsi="Times New Roman"/>
                <w:b/>
                <w:color w:val="000000"/>
                <w:spacing w:val="-10"/>
                <w:sz w:val="24"/>
              </w:rPr>
              <w:t xml:space="preserve">stainless steel sunk screws, aluminium perimeter angles fixed to wall with stainless steel raw/ plugs </w:t>
            </w:r>
            <w:r>
              <w:rPr>
                <w:rFonts w:ascii="Times New Roman" w:hAnsi="Times New Roman"/>
                <w:b/>
                <w:i/>
                <w:color w:val="000000"/>
                <w:spacing w:val="10"/>
                <w:sz w:val="25"/>
              </w:rPr>
              <w:t xml:space="preserve">f1/50 </w:t>
            </w:r>
            <w:r>
              <w:rPr>
                <w:rFonts w:ascii="Times New Roman" w:hAnsi="Times New Roman"/>
                <w:b/>
                <w:color w:val="000000"/>
                <w:spacing w:val="-10"/>
                <w:sz w:val="24"/>
              </w:rPr>
              <w:t xml:space="preserve">mm centre to centre and fixing </w:t>
            </w:r>
            <w:r>
              <w:rPr>
                <w:rFonts w:ascii="Times New Roman" w:hAnsi="Times New Roman"/>
                <w:b/>
                <w:color w:val="000000"/>
                <w:spacing w:val="-3"/>
                <w:sz w:val="24"/>
              </w:rPr>
              <w:t xml:space="preserve">the frame work to G.I. level adjusting hangers 6 mm dia. with </w:t>
            </w:r>
            <w:r>
              <w:rPr>
                <w:rFonts w:ascii="Times New Roman" w:hAnsi="Times New Roman"/>
                <w:b/>
                <w:color w:val="000000"/>
                <w:spacing w:val="-4"/>
                <w:sz w:val="24"/>
              </w:rPr>
              <w:t xml:space="preserve">necessary cadmium plated machine screws all complete as per </w:t>
            </w:r>
            <w:r>
              <w:rPr>
                <w:rFonts w:ascii="Times New Roman" w:hAnsi="Times New Roman"/>
                <w:b/>
                <w:color w:val="000000"/>
                <w:spacing w:val="-10"/>
                <w:sz w:val="24"/>
              </w:rPr>
              <w:t>approved architectural drawings and direction of the Engineer-in</w:t>
            </w:r>
            <w:r>
              <w:rPr>
                <w:rFonts w:ascii="Times New Roman" w:hAnsi="Times New Roman"/>
                <w:b/>
                <w:color w:val="000000"/>
                <w:spacing w:val="-10"/>
                <w:sz w:val="24"/>
              </w:rPr>
              <w:softHyphen/>
            </w:r>
            <w:r>
              <w:rPr>
                <w:rFonts w:ascii="Times New Roman" w:hAnsi="Times New Roman"/>
                <w:b/>
                <w:color w:val="000000"/>
                <w:spacing w:val="-9"/>
                <w:sz w:val="24"/>
              </w:rPr>
              <w:t xml:space="preserve">charge (level adjusting bangers, ceiling cleats and expansion hold </w:t>
            </w:r>
            <w:r>
              <w:rPr>
                <w:rFonts w:ascii="Times New Roman" w:hAnsi="Times New Roman"/>
                <w:b/>
                <w:color w:val="000000"/>
                <w:spacing w:val="-11"/>
                <w:sz w:val="24"/>
              </w:rPr>
              <w:t>fasteners to be paid for separately),</w:t>
            </w:r>
          </w:p>
        </w:tc>
        <w:tc>
          <w:tcPr>
            <w:tcW w:w="877" w:type="dxa"/>
            <w:tcBorders>
              <w:top w:val="single" w:sz="6" w:space="0" w:color="000000"/>
              <w:left w:val="single" w:sz="6" w:space="0" w:color="000000"/>
              <w:bottom w:val="single" w:sz="6" w:space="0" w:color="000000"/>
              <w:right w:val="single" w:sz="6" w:space="0" w:color="000000"/>
            </w:tcBorders>
            <w:tcPrChange w:id="1613" w:author="xds" w:date="2015-04-08T23:24: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kg</w:t>
            </w:r>
          </w:p>
        </w:tc>
        <w:tc>
          <w:tcPr>
            <w:tcW w:w="1320" w:type="dxa"/>
            <w:tcBorders>
              <w:top w:val="single" w:sz="6" w:space="0" w:color="000000"/>
              <w:left w:val="single" w:sz="6" w:space="0" w:color="000000"/>
              <w:bottom w:val="single" w:sz="6" w:space="0" w:color="000000"/>
              <w:right w:val="single" w:sz="6" w:space="0" w:color="000000"/>
            </w:tcBorders>
            <w:tcPrChange w:id="1614" w:author="xds" w:date="2015-04-08T23:24: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458.00</w:t>
            </w:r>
          </w:p>
        </w:tc>
      </w:tr>
      <w:tr w:rsidR="00ED7218" w:rsidTr="00AB2942">
        <w:trPr>
          <w:trHeight w:hRule="exact" w:val="1717"/>
          <w:trPrChange w:id="1615" w:author="xds" w:date="2015-04-08T23:24:00Z">
            <w:trPr>
              <w:trHeight w:hRule="exact" w:val="1717"/>
            </w:trPr>
          </w:trPrChange>
        </w:trPr>
        <w:tc>
          <w:tcPr>
            <w:tcW w:w="803" w:type="dxa"/>
            <w:tcBorders>
              <w:top w:val="single" w:sz="6" w:space="0" w:color="000000"/>
              <w:left w:val="single" w:sz="6" w:space="0" w:color="000000"/>
              <w:bottom w:val="single" w:sz="6" w:space="0" w:color="000000"/>
              <w:right w:val="single" w:sz="6" w:space="0" w:color="000000"/>
            </w:tcBorders>
            <w:tcPrChange w:id="1616" w:author="xds" w:date="2015-04-08T23:24:00Z">
              <w:tcPr>
                <w:tcW w:w="803"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tabs>
                <w:tab w:val="decimal" w:pos="461"/>
              </w:tabs>
              <w:rPr>
                <w:rFonts w:ascii="Times New Roman" w:hAnsi="Times New Roman"/>
                <w:b/>
                <w:color w:val="000000"/>
                <w:spacing w:val="-10"/>
                <w:sz w:val="24"/>
              </w:rPr>
            </w:pPr>
            <w:r>
              <w:rPr>
                <w:rFonts w:ascii="Times New Roman" w:hAnsi="Times New Roman"/>
                <w:b/>
                <w:color w:val="000000"/>
                <w:spacing w:val="-10"/>
                <w:sz w:val="24"/>
              </w:rPr>
              <w:t>21.7</w:t>
            </w:r>
          </w:p>
        </w:tc>
        <w:tc>
          <w:tcPr>
            <w:tcW w:w="7058" w:type="dxa"/>
            <w:gridSpan w:val="3"/>
            <w:tcBorders>
              <w:top w:val="single" w:sz="6" w:space="0" w:color="000000"/>
              <w:left w:val="single" w:sz="6" w:space="0" w:color="000000"/>
              <w:bottom w:val="single" w:sz="6" w:space="0" w:color="000000"/>
              <w:right w:val="single" w:sz="6" w:space="0" w:color="000000"/>
            </w:tcBorders>
            <w:tcPrChange w:id="1617" w:author="xds" w:date="2015-04-08T23:24:00Z">
              <w:tcPr>
                <w:tcW w:w="6690" w:type="dxa"/>
                <w:gridSpan w:val="2"/>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ind w:left="108" w:right="144"/>
              <w:jc w:val="both"/>
              <w:rPr>
                <w:rFonts w:ascii="Times New Roman" w:hAnsi="Times New Roman"/>
                <w:b/>
                <w:color w:val="000000"/>
                <w:spacing w:val="-9"/>
                <w:sz w:val="24"/>
              </w:rPr>
            </w:pPr>
            <w:r>
              <w:rPr>
                <w:rFonts w:ascii="Times New Roman" w:hAnsi="Times New Roman"/>
                <w:b/>
                <w:color w:val="000000"/>
                <w:spacing w:val="-9"/>
                <w:sz w:val="24"/>
              </w:rPr>
              <w:t xml:space="preserve">Providing and fixing 6 mm dia. G.I. level adjusting bangers (upto 1200mm length), fixed to roof slabs by means of ceiling cleats made </w:t>
            </w:r>
            <w:r>
              <w:rPr>
                <w:rFonts w:ascii="Times New Roman" w:hAnsi="Times New Roman"/>
                <w:b/>
                <w:color w:val="000000"/>
                <w:spacing w:val="3"/>
                <w:sz w:val="24"/>
              </w:rPr>
              <w:t xml:space="preserve">out of G.I. flat 40x3mm size 60 mm long and stainless steel </w:t>
            </w:r>
            <w:r>
              <w:rPr>
                <w:rFonts w:ascii="Times New Roman" w:hAnsi="Times New Roman"/>
                <w:b/>
                <w:color w:val="000000"/>
                <w:spacing w:val="-9"/>
                <w:sz w:val="24"/>
              </w:rPr>
              <w:t>expandable dash fastener of 12.5 mm dia and 50 mm long, complete as pa direction of Engineer -in-charge.</w:t>
            </w:r>
          </w:p>
        </w:tc>
        <w:tc>
          <w:tcPr>
            <w:tcW w:w="877" w:type="dxa"/>
            <w:tcBorders>
              <w:top w:val="single" w:sz="6" w:space="0" w:color="000000"/>
              <w:left w:val="single" w:sz="6" w:space="0" w:color="000000"/>
              <w:bottom w:val="single" w:sz="6" w:space="0" w:color="000000"/>
              <w:right w:val="single" w:sz="6" w:space="0" w:color="000000"/>
            </w:tcBorders>
            <w:tcPrChange w:id="1618" w:author="xds" w:date="2015-04-08T23:24:00Z">
              <w:tcPr>
                <w:tcW w:w="877"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Change w:id="1619" w:author="xds" w:date="2015-04-08T23:24:00Z">
              <w:tcPr>
                <w:tcW w:w="1320" w:type="dxa"/>
                <w:tcBorders>
                  <w:top w:val="single" w:sz="6" w:space="0" w:color="000000"/>
                  <w:left w:val="single" w:sz="6" w:space="0" w:color="000000"/>
                  <w:bottom w:val="single" w:sz="6" w:space="0" w:color="000000"/>
                  <w:right w:val="single" w:sz="6" w:space="0" w:color="000000"/>
                </w:tcBorders>
              </w:tcPr>
            </w:tcPrChange>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133,00</w:t>
            </w:r>
          </w:p>
        </w:tc>
      </w:tr>
    </w:tbl>
    <w:p w:rsidR="00ED7218" w:rsidRDefault="00ED7218" w:rsidP="00ED7218">
      <w:pPr>
        <w:rPr>
          <w:rFonts w:ascii="Times New Roman" w:hAnsi="Times New Roman"/>
          <w:color w:val="000000"/>
          <w:sz w:val="24"/>
        </w:rPr>
      </w:pPr>
    </w:p>
    <w:p w:rsidR="006F290B" w:rsidRDefault="006F290B" w:rsidP="006F290B">
      <w:pPr>
        <w:jc w:val="center"/>
        <w:rPr>
          <w:rFonts w:ascii="Times New Roman" w:hAnsi="Times New Roman" w:cs="Times New Roman"/>
        </w:rPr>
      </w:pPr>
      <w:r>
        <w:t>Page No.363</w:t>
      </w:r>
    </w:p>
    <w:p w:rsidR="00ED7218" w:rsidRDefault="00ED7218" w:rsidP="00ED7218">
      <w:pPr>
        <w:rPr>
          <w:rFonts w:ascii="Times New Roman" w:hAnsi="Times New Roman"/>
          <w:color w:val="000000"/>
          <w:sz w:val="24"/>
        </w:rPr>
      </w:pPr>
    </w:p>
    <w:tbl>
      <w:tblPr>
        <w:tblW w:w="0" w:type="auto"/>
        <w:tblInd w:w="15" w:type="dxa"/>
        <w:tblLayout w:type="fixed"/>
        <w:tblCellMar>
          <w:left w:w="0" w:type="dxa"/>
          <w:right w:w="0" w:type="dxa"/>
        </w:tblCellMar>
        <w:tblLook w:val="04A0"/>
      </w:tblPr>
      <w:tblGrid>
        <w:gridCol w:w="803"/>
        <w:gridCol w:w="967"/>
        <w:gridCol w:w="5723"/>
        <w:gridCol w:w="877"/>
        <w:gridCol w:w="1320"/>
      </w:tblGrid>
      <w:tr w:rsidR="00ED7218" w:rsidTr="004D2427">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669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Rate (in </w:t>
            </w:r>
            <w:r>
              <w:rPr>
                <w:rFonts w:ascii="Times New Roman" w:hAnsi="Times New Roman"/>
                <w:b/>
                <w:color w:val="000000"/>
                <w:spacing w:val="-10"/>
                <w:sz w:val="24"/>
              </w:rPr>
              <w:br/>
              <w:t>Rs.)</w:t>
            </w:r>
          </w:p>
        </w:tc>
      </w:tr>
      <w:tr w:rsidR="00ED7218" w:rsidTr="004D2427">
        <w:trPr>
          <w:trHeight w:hRule="exact" w:val="323"/>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669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2910"/>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29"/>
              </w:tabs>
              <w:rPr>
                <w:rFonts w:ascii="Times New Roman" w:hAnsi="Times New Roman"/>
                <w:b/>
                <w:color w:val="000000"/>
                <w:spacing w:val="-10"/>
                <w:sz w:val="24"/>
              </w:rPr>
            </w:pPr>
            <w:r>
              <w:rPr>
                <w:rFonts w:ascii="Times New Roman" w:hAnsi="Times New Roman"/>
                <w:b/>
                <w:color w:val="000000"/>
                <w:spacing w:val="-10"/>
                <w:sz w:val="24"/>
              </w:rPr>
              <w:lastRenderedPageBreak/>
              <w:t>21.8</w:t>
            </w:r>
          </w:p>
        </w:tc>
        <w:tc>
          <w:tcPr>
            <w:tcW w:w="669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44"/>
              <w:jc w:val="both"/>
              <w:rPr>
                <w:rFonts w:ascii="Times New Roman" w:hAnsi="Times New Roman"/>
                <w:b/>
                <w:color w:val="000000"/>
                <w:spacing w:val="-4"/>
                <w:sz w:val="24"/>
              </w:rPr>
            </w:pPr>
            <w:r>
              <w:rPr>
                <w:rFonts w:ascii="Times New Roman" w:hAnsi="Times New Roman"/>
                <w:b/>
                <w:color w:val="000000"/>
                <w:spacing w:val="-4"/>
                <w:sz w:val="24"/>
              </w:rPr>
              <w:t xml:space="preserve">Providing and fixing machine moulded aluminium covering of </w:t>
            </w:r>
            <w:r>
              <w:rPr>
                <w:rFonts w:ascii="Times New Roman" w:hAnsi="Times New Roman"/>
                <w:b/>
                <w:color w:val="000000"/>
                <w:spacing w:val="-9"/>
                <w:sz w:val="24"/>
              </w:rPr>
              <w:t xml:space="preserve">approved pattern and design, made out of machine cut aluminium </w:t>
            </w:r>
            <w:r>
              <w:rPr>
                <w:rFonts w:ascii="Times New Roman" w:hAnsi="Times New Roman"/>
                <w:b/>
                <w:color w:val="000000"/>
                <w:spacing w:val="-7"/>
                <w:sz w:val="24"/>
              </w:rPr>
              <w:t xml:space="preserve">sheet and mate holed for receiving dash fastener, over expansion </w:t>
            </w:r>
            <w:r>
              <w:rPr>
                <w:rFonts w:ascii="Times New Roman" w:hAnsi="Times New Roman"/>
                <w:b/>
                <w:color w:val="000000"/>
                <w:spacing w:val="-10"/>
                <w:sz w:val="24"/>
              </w:rPr>
              <w:t>joints on vertical surfaces/ceiling floors, the fixing on plate in one ro</w:t>
            </w:r>
            <w:r>
              <w:rPr>
                <w:rFonts w:ascii="Times New Roman" w:hAnsi="Times New Roman"/>
                <w:b/>
                <w:color w:val="000000"/>
                <w:sz w:val="24"/>
                <w:vertAlign w:val="subscript"/>
              </w:rPr>
              <w:t>w</w:t>
            </w:r>
            <w:r>
              <w:rPr>
                <w:rFonts w:ascii="Times New Roman" w:hAnsi="Times New Roman"/>
                <w:b/>
                <w:color w:val="000000"/>
                <w:spacing w:val="-10"/>
                <w:sz w:val="24"/>
              </w:rPr>
              <w:t xml:space="preserve"> </w:t>
            </w:r>
            <w:r>
              <w:rPr>
                <w:rFonts w:ascii="Times New Roman" w:hAnsi="Times New Roman"/>
                <w:b/>
                <w:color w:val="000000"/>
                <w:spacing w:val="-4"/>
                <w:sz w:val="24"/>
              </w:rPr>
              <w:t xml:space="preserve">on one side of joint only shall be done with stainless </w:t>
            </w:r>
            <w:r>
              <w:rPr>
                <w:rFonts w:ascii="Times New Roman" w:hAnsi="Times New Roman"/>
                <w:b/>
                <w:color w:val="000000"/>
                <w:spacing w:val="6"/>
                <w:sz w:val="23"/>
              </w:rPr>
              <w:t xml:space="preserve">steel </w:t>
            </w:r>
            <w:r>
              <w:rPr>
                <w:rFonts w:ascii="Times New Roman" w:hAnsi="Times New Roman"/>
                <w:b/>
                <w:color w:val="000000"/>
                <w:spacing w:val="-4"/>
                <w:sz w:val="24"/>
              </w:rPr>
              <w:t xml:space="preserve">dash </w:t>
            </w:r>
            <w:r>
              <w:rPr>
                <w:rFonts w:ascii="Times New Roman" w:hAnsi="Times New Roman"/>
                <w:b/>
                <w:color w:val="000000"/>
                <w:spacing w:val="-2"/>
                <w:sz w:val="24"/>
              </w:rPr>
              <w:t xml:space="preserve">&amp;staters of 8 um . din and 75 = long bolt including providing </w:t>
            </w:r>
            <w:r>
              <w:rPr>
                <w:rFonts w:ascii="Times New Roman" w:hAnsi="Times New Roman"/>
                <w:b/>
                <w:color w:val="000000"/>
                <w:spacing w:val="-16"/>
                <w:sz w:val="24"/>
              </w:rPr>
              <w:t xml:space="preserve">aluminium washers </w:t>
            </w:r>
            <w:r>
              <w:rPr>
                <w:rFonts w:ascii="Times New Roman" w:hAnsi="Times New Roman"/>
                <w:b/>
                <w:color w:val="000000"/>
                <w:spacing w:val="-6"/>
                <w:sz w:val="23"/>
              </w:rPr>
              <w:t xml:space="preserve">2 </w:t>
            </w:r>
            <w:r>
              <w:rPr>
                <w:rFonts w:ascii="Times New Roman" w:hAnsi="Times New Roman"/>
                <w:b/>
                <w:color w:val="000000"/>
                <w:spacing w:val="-16"/>
                <w:sz w:val="24"/>
              </w:rPr>
              <w:t xml:space="preserve">mm thick and </w:t>
            </w:r>
            <w:r>
              <w:rPr>
                <w:rFonts w:ascii="Times New Roman" w:hAnsi="Times New Roman"/>
                <w:b/>
                <w:color w:val="000000"/>
                <w:spacing w:val="-6"/>
                <w:sz w:val="23"/>
              </w:rPr>
              <w:t xml:space="preserve">15 </w:t>
            </w:r>
            <w:r>
              <w:rPr>
                <w:rFonts w:ascii="Times New Roman" w:hAnsi="Times New Roman"/>
                <w:b/>
                <w:color w:val="000000"/>
                <w:spacing w:val="-16"/>
                <w:sz w:val="24"/>
              </w:rPr>
              <w:t xml:space="preserve">mm ilia, at a staggered pitch of </w:t>
            </w:r>
            <w:r>
              <w:rPr>
                <w:rFonts w:ascii="Times New Roman" w:hAnsi="Times New Roman"/>
                <w:b/>
                <w:color w:val="000000"/>
                <w:spacing w:val="3"/>
                <w:sz w:val="23"/>
              </w:rPr>
              <w:t xml:space="preserve">200mm centre </w:t>
            </w:r>
            <w:r>
              <w:rPr>
                <w:rFonts w:ascii="Times New Roman" w:hAnsi="Times New Roman"/>
                <w:b/>
                <w:color w:val="000000"/>
                <w:spacing w:val="-7"/>
                <w:sz w:val="24"/>
              </w:rPr>
              <w:t xml:space="preserve">to centre including drilling holes in the receiving </w:t>
            </w:r>
            <w:r>
              <w:rPr>
                <w:rFonts w:ascii="Times New Roman" w:hAnsi="Times New Roman"/>
                <w:b/>
                <w:color w:val="000000"/>
                <w:spacing w:val="-2"/>
                <w:sz w:val="24"/>
              </w:rPr>
              <w:t xml:space="preserve">surface and providing expandable plastic sleeves in holes etc. </w:t>
            </w:r>
            <w:r>
              <w:rPr>
                <w:rFonts w:ascii="Times New Roman" w:hAnsi="Times New Roman"/>
                <w:b/>
                <w:color w:val="000000"/>
                <w:spacing w:val="-6"/>
                <w:sz w:val="24"/>
              </w:rPr>
              <w:t>complete as per dime= ccfEngineer-in-charge :</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1072"/>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82"/>
              <w:rPr>
                <w:rFonts w:ascii="Times New Roman" w:hAnsi="Times New Roman"/>
                <w:b/>
                <w:color w:val="000000"/>
                <w:spacing w:val="-10"/>
                <w:sz w:val="24"/>
              </w:rPr>
            </w:pPr>
            <w:r>
              <w:rPr>
                <w:rFonts w:ascii="Times New Roman" w:hAnsi="Times New Roman"/>
                <w:b/>
                <w:color w:val="000000"/>
                <w:spacing w:val="-10"/>
                <w:sz w:val="24"/>
              </w:rPr>
              <w:t>21.81</w:t>
            </w:r>
          </w:p>
        </w:tc>
        <w:tc>
          <w:tcPr>
            <w:tcW w:w="572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left" w:pos="1233"/>
                <w:tab w:val="left" w:pos="2457"/>
                <w:tab w:val="left" w:pos="3150"/>
                <w:tab w:val="left" w:pos="4023"/>
                <w:tab w:val="right" w:pos="5618"/>
              </w:tabs>
              <w:ind w:left="105"/>
              <w:rPr>
                <w:rFonts w:ascii="Times New Roman" w:hAnsi="Times New Roman"/>
                <w:b/>
                <w:color w:val="000000"/>
                <w:spacing w:val="-14"/>
                <w:sz w:val="24"/>
              </w:rPr>
            </w:pPr>
            <w:r>
              <w:rPr>
                <w:rFonts w:ascii="Times New Roman" w:hAnsi="Times New Roman"/>
                <w:b/>
                <w:color w:val="000000"/>
                <w:spacing w:val="-14"/>
                <w:sz w:val="24"/>
              </w:rPr>
              <w:t>Anodised</w:t>
            </w:r>
            <w:r>
              <w:rPr>
                <w:rFonts w:ascii="Times New Roman" w:hAnsi="Times New Roman"/>
                <w:b/>
                <w:color w:val="000000"/>
                <w:spacing w:val="-14"/>
                <w:sz w:val="24"/>
              </w:rPr>
              <w:tab/>
              <w:t>aluminium</w:t>
            </w:r>
            <w:r>
              <w:rPr>
                <w:rFonts w:ascii="Times New Roman" w:hAnsi="Times New Roman"/>
                <w:b/>
                <w:color w:val="000000"/>
                <w:spacing w:val="-14"/>
                <w:sz w:val="24"/>
              </w:rPr>
              <w:tab/>
            </w:r>
            <w:r>
              <w:rPr>
                <w:rFonts w:ascii="Times New Roman" w:hAnsi="Times New Roman"/>
                <w:b/>
                <w:color w:val="000000"/>
                <w:spacing w:val="-16"/>
                <w:sz w:val="24"/>
              </w:rPr>
              <w:t>sheet</w:t>
            </w:r>
            <w:r>
              <w:rPr>
                <w:rFonts w:ascii="Times New Roman" w:hAnsi="Times New Roman"/>
                <w:b/>
                <w:color w:val="000000"/>
                <w:spacing w:val="-16"/>
                <w:sz w:val="24"/>
              </w:rPr>
              <w:tab/>
            </w:r>
            <w:r>
              <w:rPr>
                <w:rFonts w:ascii="Times New Roman" w:hAnsi="Times New Roman"/>
                <w:b/>
                <w:color w:val="000000"/>
                <w:spacing w:val="-12"/>
                <w:sz w:val="24"/>
              </w:rPr>
              <w:t>2.5mm</w:t>
            </w:r>
            <w:r>
              <w:rPr>
                <w:rFonts w:ascii="Times New Roman" w:hAnsi="Times New Roman"/>
                <w:b/>
                <w:color w:val="000000"/>
                <w:spacing w:val="-12"/>
                <w:sz w:val="24"/>
              </w:rPr>
              <w:tab/>
            </w:r>
            <w:r>
              <w:rPr>
                <w:rFonts w:ascii="Times New Roman" w:hAnsi="Times New Roman"/>
                <w:b/>
                <w:color w:val="000000"/>
                <w:spacing w:val="-10"/>
                <w:sz w:val="24"/>
              </w:rPr>
              <w:t>thick</w:t>
            </w:r>
            <w:r>
              <w:rPr>
                <w:rFonts w:ascii="Times New Roman" w:hAnsi="Times New Roman"/>
                <w:b/>
                <w:color w:val="000000"/>
                <w:spacing w:val="-10"/>
                <w:sz w:val="24"/>
              </w:rPr>
              <w:tab/>
              <w:t>(anodised</w:t>
            </w:r>
          </w:p>
          <w:p w:rsidR="00ED7218" w:rsidRDefault="00ED7218" w:rsidP="004D2427">
            <w:pPr>
              <w:ind w:left="144" w:right="108"/>
              <w:rPr>
                <w:rFonts w:ascii="Times New Roman" w:hAnsi="Times New Roman"/>
                <w:b/>
                <w:color w:val="000000"/>
                <w:spacing w:val="-7"/>
                <w:sz w:val="24"/>
              </w:rPr>
            </w:pPr>
            <w:r>
              <w:rPr>
                <w:rFonts w:ascii="Times New Roman" w:hAnsi="Times New Roman"/>
                <w:b/>
                <w:color w:val="000000"/>
                <w:spacing w:val="-7"/>
                <w:sz w:val="24"/>
              </w:rPr>
              <w:t xml:space="preserve">transparent or dyed to required shade according to IS: </w:t>
            </w:r>
            <w:r>
              <w:rPr>
                <w:rFonts w:ascii="Times New Roman" w:hAnsi="Times New Roman"/>
                <w:b/>
                <w:color w:val="000000"/>
                <w:spacing w:val="-10"/>
                <w:sz w:val="24"/>
              </w:rPr>
              <w:t>1868, Minimum anodic coaling of grade AC 15)</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kg</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480.00</w:t>
            </w:r>
          </w:p>
        </w:tc>
      </w:tr>
      <w:tr w:rsidR="00ED7218" w:rsidTr="004D2427">
        <w:trPr>
          <w:trHeight w:hRule="exact" w:val="810"/>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82"/>
              <w:rPr>
                <w:rFonts w:ascii="Times New Roman" w:hAnsi="Times New Roman"/>
                <w:b/>
                <w:color w:val="000000"/>
                <w:spacing w:val="-10"/>
                <w:sz w:val="24"/>
              </w:rPr>
            </w:pPr>
            <w:r>
              <w:rPr>
                <w:rFonts w:ascii="Times New Roman" w:hAnsi="Times New Roman"/>
                <w:b/>
                <w:color w:val="000000"/>
                <w:spacing w:val="-10"/>
                <w:sz w:val="24"/>
              </w:rPr>
              <w:t>21.82</w:t>
            </w:r>
          </w:p>
        </w:tc>
        <w:tc>
          <w:tcPr>
            <w:tcW w:w="572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rPr>
                <w:rFonts w:ascii="Times New Roman" w:hAnsi="Times New Roman"/>
                <w:b/>
                <w:color w:val="000000"/>
                <w:spacing w:val="-10"/>
                <w:sz w:val="24"/>
              </w:rPr>
            </w:pPr>
            <w:r>
              <w:rPr>
                <w:rFonts w:ascii="Times New Roman" w:hAnsi="Times New Roman"/>
                <w:b/>
                <w:color w:val="000000"/>
                <w:spacing w:val="-10"/>
                <w:sz w:val="24"/>
              </w:rPr>
              <w:t xml:space="preserve">Powder coated aluminium sheet 2.5mm thick (minimum </w:t>
            </w:r>
            <w:r>
              <w:rPr>
                <w:rFonts w:ascii="Times New Roman" w:hAnsi="Times New Roman"/>
                <w:b/>
                <w:color w:val="000000"/>
                <w:spacing w:val="-9"/>
                <w:sz w:val="24"/>
              </w:rPr>
              <w:t>thickness of powder coaling 50 micron)</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kg</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z w:val="23"/>
              </w:rPr>
            </w:pPr>
            <w:r>
              <w:rPr>
                <w:rFonts w:ascii="Times New Roman" w:hAnsi="Times New Roman"/>
                <w:b/>
                <w:color w:val="000000"/>
                <w:sz w:val="23"/>
              </w:rPr>
              <w:t>504.00</w:t>
            </w:r>
          </w:p>
        </w:tc>
      </w:tr>
      <w:tr w:rsidR="00ED7218" w:rsidTr="004D2427">
        <w:trPr>
          <w:trHeight w:hRule="exact" w:val="1358"/>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29"/>
              </w:tabs>
              <w:rPr>
                <w:rFonts w:ascii="Times New Roman" w:hAnsi="Times New Roman"/>
                <w:b/>
                <w:color w:val="000000"/>
                <w:sz w:val="23"/>
              </w:rPr>
            </w:pPr>
            <w:r>
              <w:rPr>
                <w:rFonts w:ascii="Times New Roman" w:hAnsi="Times New Roman"/>
                <w:b/>
                <w:color w:val="000000"/>
                <w:sz w:val="23"/>
              </w:rPr>
              <w:t>21.9</w:t>
            </w:r>
          </w:p>
        </w:tc>
        <w:tc>
          <w:tcPr>
            <w:tcW w:w="669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14"/>
                <w:sz w:val="24"/>
              </w:rPr>
            </w:pPr>
            <w:r>
              <w:rPr>
                <w:rFonts w:ascii="Times New Roman" w:hAnsi="Times New Roman"/>
                <w:b/>
                <w:color w:val="000000"/>
                <w:spacing w:val="-14"/>
                <w:sz w:val="24"/>
              </w:rPr>
              <w:t xml:space="preserve">Filling the gap in between aluminium frame and adjaceri RCC/ Brick/ </w:t>
            </w:r>
            <w:r>
              <w:rPr>
                <w:rFonts w:ascii="Times New Roman" w:hAnsi="Times New Roman"/>
                <w:b/>
                <w:color w:val="000000"/>
                <w:spacing w:val="-11"/>
                <w:sz w:val="24"/>
              </w:rPr>
              <w:t xml:space="preserve">Stone work by providing weather silicon sealant over backer rod of </w:t>
            </w:r>
            <w:r>
              <w:rPr>
                <w:rFonts w:ascii="Times New Roman" w:hAnsi="Times New Roman"/>
                <w:b/>
                <w:color w:val="000000"/>
                <w:spacing w:val="-6"/>
                <w:sz w:val="24"/>
              </w:rPr>
              <w:t xml:space="preserve">approved quality as per architectural drawings and direction of </w:t>
            </w:r>
            <w:r>
              <w:rPr>
                <w:rFonts w:ascii="Times New Roman" w:hAnsi="Times New Roman"/>
                <w:b/>
                <w:color w:val="000000"/>
                <w:spacing w:val="-10"/>
                <w:sz w:val="24"/>
              </w:rPr>
              <w:t>Engineer-in-charge complete.</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652"/>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82"/>
              <w:rPr>
                <w:rFonts w:ascii="Times New Roman" w:hAnsi="Times New Roman"/>
                <w:b/>
                <w:color w:val="000000"/>
                <w:sz w:val="23"/>
              </w:rPr>
            </w:pPr>
            <w:r>
              <w:rPr>
                <w:rFonts w:ascii="Times New Roman" w:hAnsi="Times New Roman"/>
                <w:b/>
                <w:color w:val="000000"/>
                <w:sz w:val="23"/>
              </w:rPr>
              <w:t>21,9.1</w:t>
            </w:r>
          </w:p>
        </w:tc>
        <w:tc>
          <w:tcPr>
            <w:tcW w:w="572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2"/>
                <w:sz w:val="23"/>
              </w:rPr>
            </w:pPr>
            <w:r>
              <w:rPr>
                <w:rFonts w:ascii="Times New Roman" w:hAnsi="Times New Roman"/>
                <w:b/>
                <w:color w:val="000000"/>
                <w:spacing w:val="-2"/>
                <w:sz w:val="23"/>
              </w:rPr>
              <w:t xml:space="preserve">Upto 5mm </w:t>
            </w:r>
            <w:r>
              <w:rPr>
                <w:rFonts w:ascii="Times New Roman" w:hAnsi="Times New Roman"/>
                <w:b/>
                <w:color w:val="000000"/>
                <w:spacing w:val="-12"/>
                <w:sz w:val="24"/>
              </w:rPr>
              <w:t>depth and 5 rem width</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82.00</w:t>
            </w:r>
          </w:p>
        </w:tc>
      </w:tr>
      <w:tr w:rsidR="00ED7218" w:rsidTr="004D2427">
        <w:trPr>
          <w:trHeight w:hRule="exact" w:val="825"/>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29"/>
              </w:tabs>
              <w:rPr>
                <w:rFonts w:ascii="Times New Roman" w:hAnsi="Times New Roman"/>
                <w:b/>
                <w:color w:val="000000"/>
                <w:spacing w:val="-10"/>
                <w:sz w:val="24"/>
              </w:rPr>
            </w:pPr>
            <w:r>
              <w:rPr>
                <w:rFonts w:ascii="Times New Roman" w:hAnsi="Times New Roman"/>
                <w:b/>
                <w:color w:val="000000"/>
                <w:spacing w:val="-10"/>
                <w:sz w:val="24"/>
              </w:rPr>
              <w:t>21.10</w:t>
            </w:r>
          </w:p>
        </w:tc>
        <w:tc>
          <w:tcPr>
            <w:tcW w:w="669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44"/>
              <w:rPr>
                <w:rFonts w:ascii="Times New Roman" w:hAnsi="Times New Roman"/>
                <w:b/>
                <w:color w:val="000000"/>
                <w:spacing w:val="-10"/>
                <w:sz w:val="24"/>
              </w:rPr>
            </w:pPr>
            <w:r>
              <w:rPr>
                <w:rFonts w:ascii="Times New Roman" w:hAnsi="Times New Roman"/>
                <w:b/>
                <w:color w:val="000000"/>
                <w:spacing w:val="-10"/>
                <w:sz w:val="24"/>
              </w:rPr>
              <w:t xml:space="preserve">Extra for applying additional anodic coating AC 25 instead of AC 15 </w:t>
            </w:r>
            <w:r>
              <w:rPr>
                <w:rFonts w:ascii="Times New Roman" w:hAnsi="Times New Roman"/>
                <w:b/>
                <w:color w:val="000000"/>
                <w:spacing w:val="-12"/>
                <w:sz w:val="24"/>
              </w:rPr>
              <w:t>to aluminium marucled sections.</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578"/>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82"/>
              <w:rPr>
                <w:rFonts w:ascii="Times New Roman" w:hAnsi="Times New Roman"/>
                <w:b/>
                <w:color w:val="000000"/>
                <w:spacing w:val="-10"/>
                <w:sz w:val="24"/>
              </w:rPr>
            </w:pPr>
            <w:r>
              <w:rPr>
                <w:rFonts w:ascii="Times New Roman" w:hAnsi="Times New Roman"/>
                <w:b/>
                <w:color w:val="000000"/>
                <w:spacing w:val="-10"/>
                <w:sz w:val="24"/>
              </w:rPr>
              <w:t>21.10.1</w:t>
            </w:r>
          </w:p>
        </w:tc>
        <w:tc>
          <w:tcPr>
            <w:tcW w:w="572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For fixed portion</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kg</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z w:val="23"/>
              </w:rPr>
            </w:pPr>
            <w:r>
              <w:rPr>
                <w:rFonts w:ascii="Times New Roman" w:hAnsi="Times New Roman"/>
                <w:b/>
                <w:color w:val="000000"/>
                <w:sz w:val="23"/>
              </w:rPr>
              <w:t>17.00</w:t>
            </w:r>
          </w:p>
        </w:tc>
      </w:tr>
      <w:tr w:rsidR="00ED7218" w:rsidTr="004D2427">
        <w:trPr>
          <w:trHeight w:hRule="exact" w:val="592"/>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82"/>
              <w:rPr>
                <w:rFonts w:ascii="Times New Roman" w:hAnsi="Times New Roman"/>
                <w:b/>
                <w:color w:val="000000"/>
                <w:spacing w:val="-10"/>
                <w:sz w:val="24"/>
              </w:rPr>
            </w:pPr>
            <w:r>
              <w:rPr>
                <w:rFonts w:ascii="Times New Roman" w:hAnsi="Times New Roman"/>
                <w:b/>
                <w:color w:val="000000"/>
                <w:spacing w:val="-10"/>
                <w:sz w:val="24"/>
              </w:rPr>
              <w:t>21.10.2</w:t>
            </w:r>
          </w:p>
        </w:tc>
        <w:tc>
          <w:tcPr>
            <w:tcW w:w="572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1"/>
                <w:sz w:val="24"/>
              </w:rPr>
            </w:pPr>
            <w:r>
              <w:rPr>
                <w:rFonts w:ascii="Times New Roman" w:hAnsi="Times New Roman"/>
                <w:b/>
                <w:color w:val="000000"/>
                <w:spacing w:val="-11"/>
                <w:sz w:val="24"/>
              </w:rPr>
              <w:t>For shutters of doors, windows and ventilators.</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kg</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17.00</w:t>
            </w:r>
          </w:p>
        </w:tc>
      </w:tr>
      <w:tr w:rsidR="00ED7218" w:rsidTr="004D2427">
        <w:trPr>
          <w:trHeight w:hRule="exact" w:val="1868"/>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29"/>
              </w:tabs>
              <w:rPr>
                <w:rFonts w:ascii="Times New Roman" w:hAnsi="Times New Roman"/>
                <w:b/>
                <w:color w:val="000000"/>
                <w:spacing w:val="-10"/>
                <w:sz w:val="24"/>
              </w:rPr>
            </w:pPr>
            <w:r>
              <w:rPr>
                <w:rFonts w:ascii="Times New Roman" w:hAnsi="Times New Roman"/>
                <w:b/>
                <w:color w:val="000000"/>
                <w:spacing w:val="-10"/>
                <w:sz w:val="24"/>
              </w:rPr>
              <w:t>21.11</w:t>
            </w:r>
          </w:p>
        </w:tc>
        <w:tc>
          <w:tcPr>
            <w:tcW w:w="669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44"/>
              <w:jc w:val="both"/>
              <w:rPr>
                <w:rFonts w:ascii="Times New Roman" w:hAnsi="Times New Roman"/>
                <w:b/>
                <w:color w:val="000000"/>
                <w:spacing w:val="-9"/>
                <w:sz w:val="24"/>
              </w:rPr>
            </w:pPr>
            <w:r>
              <w:rPr>
                <w:rFonts w:ascii="Times New Roman" w:hAnsi="Times New Roman"/>
                <w:b/>
                <w:color w:val="000000"/>
                <w:spacing w:val="-9"/>
                <w:sz w:val="24"/>
              </w:rPr>
              <w:t xml:space="preserve">Providing and fixing double glazed hermetically sealed glazing in </w:t>
            </w:r>
            <w:r>
              <w:rPr>
                <w:rFonts w:ascii="Times New Roman" w:hAnsi="Times New Roman"/>
                <w:b/>
                <w:color w:val="000000"/>
                <w:spacing w:val="-7"/>
                <w:sz w:val="24"/>
              </w:rPr>
              <w:t xml:space="preserve">aluminium windows, ventilators and partition S. with 6 mm thick </w:t>
            </w:r>
            <w:r>
              <w:rPr>
                <w:rFonts w:ascii="Times New Roman" w:hAnsi="Times New Roman"/>
                <w:b/>
                <w:color w:val="000000"/>
                <w:spacing w:val="-13"/>
                <w:sz w:val="24"/>
              </w:rPr>
              <w:t xml:space="preserve">clear float glass both side having </w:t>
            </w:r>
            <w:r>
              <w:rPr>
                <w:rFonts w:ascii="Times New Roman" w:hAnsi="Times New Roman"/>
                <w:b/>
                <w:color w:val="000000"/>
                <w:spacing w:val="-3"/>
                <w:sz w:val="23"/>
              </w:rPr>
              <w:t xml:space="preserve">12 mm air gap </w:t>
            </w:r>
            <w:r>
              <w:rPr>
                <w:rFonts w:ascii="Times New Roman" w:hAnsi="Times New Roman"/>
                <w:b/>
                <w:color w:val="000000"/>
                <w:spacing w:val="-13"/>
                <w:sz w:val="24"/>
              </w:rPr>
              <w:t xml:space="preserve">including providing </w:t>
            </w:r>
            <w:r>
              <w:rPr>
                <w:rFonts w:ascii="Times New Roman" w:hAnsi="Times New Roman"/>
                <w:b/>
                <w:color w:val="000000"/>
                <w:spacing w:val="-9"/>
                <w:sz w:val="24"/>
              </w:rPr>
              <w:t xml:space="preserve">EPDM gasket, parfiorated aluminium spacers, desiccants, sealant </w:t>
            </w:r>
            <w:r>
              <w:rPr>
                <w:rFonts w:ascii="Times New Roman" w:hAnsi="Times New Roman"/>
                <w:b/>
                <w:color w:val="000000"/>
                <w:spacing w:val="-7"/>
                <w:sz w:val="24"/>
              </w:rPr>
              <w:t xml:space="preserve">(Both primary and secondary sealant ) etc. as per specifications, </w:t>
            </w:r>
            <w:r>
              <w:rPr>
                <w:rFonts w:ascii="Times New Roman" w:hAnsi="Times New Roman"/>
                <w:b/>
                <w:color w:val="000000"/>
                <w:spacing w:val="-11"/>
                <w:sz w:val="24"/>
              </w:rPr>
              <w:t>drawings and direction of Engineer-in-charge complete.</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z w:val="23"/>
              </w:rPr>
            </w:pPr>
            <w:r>
              <w:rPr>
                <w:rFonts w:ascii="Times New Roman" w:hAnsi="Times New Roman"/>
                <w:b/>
                <w:color w:val="000000"/>
                <w:sz w:val="23"/>
              </w:rPr>
              <w:t>3473.00</w:t>
            </w:r>
          </w:p>
        </w:tc>
      </w:tr>
      <w:tr w:rsidR="00ED7218" w:rsidTr="004D2427">
        <w:trPr>
          <w:trHeight w:hRule="exact" w:val="1072"/>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29"/>
              </w:tabs>
              <w:rPr>
                <w:rFonts w:ascii="Times New Roman" w:hAnsi="Times New Roman"/>
                <w:b/>
                <w:color w:val="000000"/>
                <w:spacing w:val="-10"/>
                <w:sz w:val="24"/>
              </w:rPr>
            </w:pPr>
            <w:r>
              <w:rPr>
                <w:rFonts w:ascii="Times New Roman" w:hAnsi="Times New Roman"/>
                <w:b/>
                <w:color w:val="000000"/>
                <w:spacing w:val="-10"/>
                <w:sz w:val="24"/>
              </w:rPr>
              <w:t>21.12</w:t>
            </w:r>
          </w:p>
        </w:tc>
        <w:tc>
          <w:tcPr>
            <w:tcW w:w="669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11"/>
                <w:sz w:val="24"/>
              </w:rPr>
            </w:pPr>
            <w:r>
              <w:rPr>
                <w:rFonts w:ascii="Times New Roman" w:hAnsi="Times New Roman"/>
                <w:b/>
                <w:color w:val="000000"/>
                <w:spacing w:val="-11"/>
                <w:sz w:val="24"/>
              </w:rPr>
              <w:t xml:space="preserve">Providing and fixing aluminium tubular handle bar 32 mm outer dia, </w:t>
            </w:r>
            <w:r>
              <w:rPr>
                <w:rFonts w:ascii="Times New Roman" w:hAnsi="Times New Roman"/>
                <w:b/>
                <w:color w:val="000000"/>
                <w:spacing w:val="-12"/>
                <w:sz w:val="24"/>
              </w:rPr>
              <w:t xml:space="preserve">3.0 mm thick and 2100 mm long with SS screws etc .complete as per </w:t>
            </w:r>
            <w:r>
              <w:rPr>
                <w:rFonts w:ascii="Times New Roman" w:hAnsi="Times New Roman"/>
                <w:b/>
                <w:color w:val="000000"/>
                <w:spacing w:val="-10"/>
                <w:sz w:val="24"/>
              </w:rPr>
              <w:t>direction of Engineer-in-Charge.</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668"/>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82"/>
              <w:rPr>
                <w:rFonts w:ascii="Times New Roman" w:hAnsi="Times New Roman"/>
                <w:b/>
                <w:color w:val="000000"/>
                <w:spacing w:val="-10"/>
                <w:sz w:val="24"/>
              </w:rPr>
            </w:pPr>
            <w:r>
              <w:rPr>
                <w:rFonts w:ascii="Times New Roman" w:hAnsi="Times New Roman"/>
                <w:b/>
                <w:color w:val="000000"/>
                <w:spacing w:val="-10"/>
                <w:sz w:val="24"/>
              </w:rPr>
              <w:t>21.12.1</w:t>
            </w:r>
          </w:p>
        </w:tc>
        <w:tc>
          <w:tcPr>
            <w:tcW w:w="572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1"/>
                <w:sz w:val="24"/>
              </w:rPr>
            </w:pPr>
            <w:r>
              <w:rPr>
                <w:rFonts w:ascii="Times New Roman" w:hAnsi="Times New Roman"/>
                <w:b/>
                <w:color w:val="000000"/>
                <w:spacing w:val="-11"/>
                <w:sz w:val="24"/>
              </w:rPr>
              <w:t>Anodized (AC 15 ) aluminium tubular handle bar</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498.00</w:t>
            </w:r>
          </w:p>
        </w:tc>
      </w:tr>
      <w:tr w:rsidR="00ED7218" w:rsidTr="004D2427">
        <w:trPr>
          <w:trHeight w:hRule="exact" w:val="742"/>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82"/>
              <w:rPr>
                <w:rFonts w:ascii="Times New Roman" w:hAnsi="Times New Roman"/>
                <w:b/>
                <w:color w:val="000000"/>
                <w:spacing w:val="-10"/>
                <w:sz w:val="24"/>
              </w:rPr>
            </w:pPr>
            <w:r>
              <w:rPr>
                <w:rFonts w:ascii="Times New Roman" w:hAnsi="Times New Roman"/>
                <w:b/>
                <w:color w:val="000000"/>
                <w:spacing w:val="-10"/>
                <w:sz w:val="24"/>
              </w:rPr>
              <w:t>21,12.2</w:t>
            </w:r>
          </w:p>
        </w:tc>
        <w:tc>
          <w:tcPr>
            <w:tcW w:w="572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rPr>
                <w:rFonts w:ascii="Times New Roman" w:hAnsi="Times New Roman"/>
                <w:b/>
                <w:color w:val="000000"/>
                <w:spacing w:val="-12"/>
                <w:sz w:val="24"/>
              </w:rPr>
            </w:pPr>
            <w:r>
              <w:rPr>
                <w:rFonts w:ascii="Times New Roman" w:hAnsi="Times New Roman"/>
                <w:b/>
                <w:color w:val="000000"/>
                <w:spacing w:val="-12"/>
                <w:sz w:val="24"/>
              </w:rPr>
              <w:t xml:space="preserve">Powder coated minimum thickness 50 micron aluminium </w:t>
            </w:r>
            <w:r>
              <w:rPr>
                <w:rFonts w:ascii="Times New Roman" w:hAnsi="Times New Roman"/>
                <w:b/>
                <w:color w:val="000000"/>
                <w:spacing w:val="-14"/>
                <w:sz w:val="24"/>
              </w:rPr>
              <w:t>tubular handle bar.</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536,00</w:t>
            </w:r>
          </w:p>
        </w:tc>
      </w:tr>
      <w:tr w:rsidR="00ED7218" w:rsidTr="004D2427">
        <w:trPr>
          <w:trHeight w:hRule="exact" w:val="945"/>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82"/>
              <w:rPr>
                <w:rFonts w:ascii="Times New Roman" w:hAnsi="Times New Roman"/>
                <w:b/>
                <w:color w:val="000000"/>
                <w:spacing w:val="-10"/>
                <w:sz w:val="24"/>
              </w:rPr>
            </w:pPr>
            <w:r>
              <w:rPr>
                <w:rFonts w:ascii="Times New Roman" w:hAnsi="Times New Roman"/>
                <w:b/>
                <w:color w:val="000000"/>
                <w:spacing w:val="-10"/>
                <w:sz w:val="24"/>
              </w:rPr>
              <w:t>21.12.3</w:t>
            </w:r>
          </w:p>
        </w:tc>
        <w:tc>
          <w:tcPr>
            <w:tcW w:w="572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rPr>
                <w:rFonts w:ascii="Times New Roman" w:hAnsi="Times New Roman"/>
                <w:b/>
                <w:color w:val="000000"/>
                <w:spacing w:val="-8"/>
                <w:sz w:val="24"/>
              </w:rPr>
            </w:pPr>
            <w:r>
              <w:rPr>
                <w:rFonts w:ascii="Times New Roman" w:hAnsi="Times New Roman"/>
                <w:b/>
                <w:color w:val="000000"/>
                <w:spacing w:val="-8"/>
                <w:sz w:val="24"/>
              </w:rPr>
              <w:t xml:space="preserve">Polyester powder coated minimum thickness 50 micron </w:t>
            </w:r>
            <w:r>
              <w:rPr>
                <w:rFonts w:ascii="Times New Roman" w:hAnsi="Times New Roman"/>
                <w:b/>
                <w:color w:val="000000"/>
                <w:spacing w:val="-14"/>
                <w:sz w:val="24"/>
              </w:rPr>
              <w:t>aluminium tubular handle bar</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545.00</w:t>
            </w:r>
          </w:p>
        </w:tc>
      </w:tr>
    </w:tbl>
    <w:p w:rsidR="006F290B" w:rsidRDefault="006F290B" w:rsidP="006F290B">
      <w:pPr>
        <w:jc w:val="center"/>
        <w:rPr>
          <w:rFonts w:ascii="Times New Roman" w:hAnsi="Times New Roman" w:cs="Times New Roman"/>
        </w:rPr>
      </w:pPr>
      <w:r>
        <w:t>Page No.364</w:t>
      </w:r>
    </w:p>
    <w:p w:rsidR="00ED7218" w:rsidRDefault="00ED7218" w:rsidP="00ED7218">
      <w:pPr>
        <w:rPr>
          <w:rFonts w:ascii="Times New Roman" w:hAnsi="Times New Roman"/>
          <w:color w:val="000000"/>
          <w:sz w:val="24"/>
        </w:rPr>
      </w:pPr>
    </w:p>
    <w:tbl>
      <w:tblPr>
        <w:tblW w:w="0" w:type="auto"/>
        <w:tblInd w:w="15" w:type="dxa"/>
        <w:tblLayout w:type="fixed"/>
        <w:tblCellMar>
          <w:left w:w="0" w:type="dxa"/>
          <w:right w:w="0" w:type="dxa"/>
        </w:tblCellMar>
        <w:tblLook w:val="04A0"/>
      </w:tblPr>
      <w:tblGrid>
        <w:gridCol w:w="803"/>
        <w:gridCol w:w="967"/>
        <w:gridCol w:w="5723"/>
        <w:gridCol w:w="877"/>
        <w:gridCol w:w="1320"/>
      </w:tblGrid>
      <w:tr w:rsidR="00ED7218" w:rsidTr="004D2427">
        <w:trPr>
          <w:trHeight w:hRule="exact" w:val="690"/>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669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right="2790"/>
              <w:jc w:val="right"/>
              <w:rPr>
                <w:rFonts w:ascii="Times New Roman" w:hAnsi="Times New Roman"/>
                <w:b/>
                <w:color w:val="000000"/>
                <w:spacing w:val="-10"/>
                <w:sz w:val="24"/>
              </w:rPr>
            </w:pPr>
            <w:r>
              <w:rPr>
                <w:rFonts w:ascii="Times New Roman" w:hAnsi="Times New Roman"/>
                <w:b/>
                <w:color w:val="000000"/>
                <w:spacing w:val="-10"/>
                <w:sz w:val="24"/>
              </w:rPr>
              <w:t>Description</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Rate (in </w:t>
            </w:r>
            <w:r>
              <w:rPr>
                <w:rFonts w:ascii="Times New Roman" w:hAnsi="Times New Roman"/>
                <w:b/>
                <w:color w:val="000000"/>
                <w:spacing w:val="-10"/>
                <w:sz w:val="24"/>
              </w:rPr>
              <w:br/>
              <w:t>Rs.)</w:t>
            </w:r>
          </w:p>
        </w:tc>
      </w:tr>
      <w:tr w:rsidR="00ED7218" w:rsidTr="004D2427">
        <w:trPr>
          <w:trHeight w:hRule="exact" w:val="323"/>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669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1110"/>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5"/>
              </w:tabs>
              <w:rPr>
                <w:rFonts w:ascii="Times New Roman" w:hAnsi="Times New Roman"/>
                <w:b/>
                <w:color w:val="000000"/>
                <w:spacing w:val="-10"/>
                <w:sz w:val="24"/>
              </w:rPr>
            </w:pPr>
            <w:r>
              <w:rPr>
                <w:rFonts w:ascii="Times New Roman" w:hAnsi="Times New Roman"/>
                <w:b/>
                <w:color w:val="000000"/>
                <w:spacing w:val="-10"/>
                <w:sz w:val="24"/>
              </w:rPr>
              <w:lastRenderedPageBreak/>
              <w:t>21.13</w:t>
            </w:r>
          </w:p>
        </w:tc>
        <w:tc>
          <w:tcPr>
            <w:tcW w:w="669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7"/>
                <w:sz w:val="24"/>
              </w:rPr>
            </w:pPr>
            <w:r>
              <w:rPr>
                <w:rFonts w:ascii="Times New Roman" w:hAnsi="Times New Roman"/>
                <w:b/>
                <w:color w:val="000000"/>
                <w:spacing w:val="-7"/>
                <w:sz w:val="24"/>
              </w:rPr>
              <w:t xml:space="preserve">Providing and fixing 100mm brass locks (best make of approved </w:t>
            </w:r>
            <w:r>
              <w:rPr>
                <w:rFonts w:ascii="Times New Roman" w:hAnsi="Times New Roman"/>
                <w:b/>
                <w:color w:val="000000"/>
                <w:spacing w:val="-12"/>
                <w:sz w:val="24"/>
              </w:rPr>
              <w:t xml:space="preserve">quality) for aluminium doors including necessary slitting and making </w:t>
            </w:r>
            <w:r>
              <w:rPr>
                <w:rFonts w:ascii="Times New Roman" w:hAnsi="Times New Roman"/>
                <w:b/>
                <w:color w:val="000000"/>
                <w:spacing w:val="-10"/>
                <w:sz w:val="24"/>
              </w:rPr>
              <w:t>good etc. complete.</w:t>
            </w:r>
          </w:p>
        </w:tc>
        <w:tc>
          <w:tcPr>
            <w:tcW w:w="877" w:type="dxa"/>
            <w:tcBorders>
              <w:top w:val="single" w:sz="6" w:space="0" w:color="000000"/>
              <w:left w:val="single" w:sz="6" w:space="0" w:color="000000"/>
              <w:bottom w:val="single" w:sz="6" w:space="0" w:color="000000"/>
              <w:right w:val="single" w:sz="6" w:space="0" w:color="000000"/>
            </w:tcBorders>
            <w:textDirection w:val="tbRlV"/>
            <w:vAlign w:val="center"/>
          </w:tcPr>
          <w:p w:rsidR="00ED7218" w:rsidRDefault="00ED7218" w:rsidP="004D2427">
            <w:pPr>
              <w:jc w:val="center"/>
              <w:rPr>
                <w:rFonts w:ascii="Times New Roman" w:hAnsi="Times New Roman"/>
                <w:color w:val="000000"/>
                <w:w w:val="110"/>
                <w:sz w:val="61"/>
                <w:u w:val="single"/>
              </w:rPr>
            </w:pPr>
            <w:r>
              <w:rPr>
                <w:rFonts w:ascii="Times New Roman" w:hAnsi="Times New Roman"/>
                <w:color w:val="000000"/>
                <w:w w:val="110"/>
                <w:sz w:val="61"/>
                <w:u w:val="single"/>
              </w:rPr>
              <w:t xml:space="preserve">1 </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6"/>
              </w:tabs>
              <w:rPr>
                <w:rFonts w:ascii="Times New Roman" w:hAnsi="Times New Roman"/>
                <w:b/>
                <w:color w:val="000000"/>
                <w:spacing w:val="-10"/>
                <w:sz w:val="24"/>
              </w:rPr>
            </w:pPr>
            <w:r>
              <w:rPr>
                <w:rFonts w:ascii="Times New Roman" w:hAnsi="Times New Roman"/>
                <w:b/>
                <w:color w:val="000000"/>
                <w:spacing w:val="-10"/>
                <w:sz w:val="24"/>
              </w:rPr>
              <w:t>487.00</w:t>
            </w:r>
          </w:p>
        </w:tc>
      </w:tr>
      <w:tr w:rsidR="00ED7218" w:rsidTr="004D2427">
        <w:trPr>
          <w:trHeight w:hRule="exact" w:val="1807"/>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21,14</w:t>
            </w:r>
          </w:p>
        </w:tc>
        <w:tc>
          <w:tcPr>
            <w:tcW w:w="669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44"/>
              <w:jc w:val="both"/>
              <w:rPr>
                <w:rFonts w:ascii="Times New Roman" w:hAnsi="Times New Roman"/>
                <w:b/>
                <w:color w:val="000000"/>
                <w:spacing w:val="-10"/>
                <w:sz w:val="24"/>
              </w:rPr>
            </w:pPr>
            <w:r>
              <w:rPr>
                <w:rFonts w:ascii="Times New Roman" w:hAnsi="Times New Roman"/>
                <w:b/>
                <w:color w:val="000000"/>
                <w:spacing w:val="-10"/>
                <w:sz w:val="24"/>
              </w:rPr>
              <w:t xml:space="preserve">Providing and fixing anodised aluminium (anodised transparent or </w:t>
            </w:r>
            <w:r>
              <w:rPr>
                <w:rFonts w:ascii="Times New Roman" w:hAnsi="Times New Roman"/>
                <w:b/>
                <w:color w:val="000000"/>
                <w:spacing w:val="-6"/>
                <w:sz w:val="24"/>
              </w:rPr>
              <w:t xml:space="preserve">dyed to required shade according to IS: 1868. Minimum anodic </w:t>
            </w:r>
            <w:r>
              <w:rPr>
                <w:rFonts w:ascii="Times New Roman" w:hAnsi="Times New Roman"/>
                <w:b/>
                <w:color w:val="000000"/>
                <w:spacing w:val="-11"/>
                <w:sz w:val="24"/>
              </w:rPr>
              <w:t xml:space="preserve">coating of grade AC15) sub flame </w:t>
            </w:r>
            <w:r>
              <w:rPr>
                <w:rFonts w:ascii="Times New Roman" w:hAnsi="Times New Roman"/>
                <w:b/>
                <w:i/>
                <w:color w:val="000000"/>
                <w:spacing w:val="-1"/>
                <w:sz w:val="25"/>
              </w:rPr>
              <w:t xml:space="preserve">work </w:t>
            </w:r>
            <w:r>
              <w:rPr>
                <w:rFonts w:ascii="Times New Roman" w:hAnsi="Times New Roman"/>
                <w:b/>
                <w:color w:val="000000"/>
                <w:spacing w:val="-11"/>
                <w:sz w:val="24"/>
              </w:rPr>
              <w:t xml:space="preserve">for windows and ventilators </w:t>
            </w:r>
            <w:r>
              <w:rPr>
                <w:rFonts w:ascii="Times New Roman" w:hAnsi="Times New Roman"/>
                <w:b/>
                <w:color w:val="000000"/>
                <w:spacing w:val="-12"/>
                <w:sz w:val="24"/>
              </w:rPr>
              <w:t xml:space="preserve">with extruded built up standard tubular sections of approved make </w:t>
            </w:r>
            <w:r>
              <w:rPr>
                <w:rFonts w:ascii="Times New Roman" w:hAnsi="Times New Roman"/>
                <w:b/>
                <w:color w:val="000000"/>
                <w:spacing w:val="-5"/>
                <w:sz w:val="24"/>
              </w:rPr>
              <w:t xml:space="preserve">conforming to IS: 733 and IS: 1285, fixed with dash fastener of </w:t>
            </w:r>
            <w:r>
              <w:rPr>
                <w:rFonts w:ascii="Times New Roman" w:hAnsi="Times New Roman"/>
                <w:b/>
                <w:color w:val="000000"/>
                <w:spacing w:val="-11"/>
                <w:sz w:val="24"/>
              </w:rPr>
              <w:t xml:space="preserve">required </w:t>
            </w:r>
            <w:r>
              <w:rPr>
                <w:rFonts w:ascii="Times New Roman" w:hAnsi="Times New Roman"/>
                <w:color w:val="000000"/>
                <w:spacing w:val="-1"/>
                <w:sz w:val="24"/>
              </w:rPr>
              <w:t xml:space="preserve">die </w:t>
            </w:r>
            <w:r>
              <w:rPr>
                <w:rFonts w:ascii="Times New Roman" w:hAnsi="Times New Roman"/>
                <w:b/>
                <w:color w:val="000000"/>
                <w:spacing w:val="-11"/>
                <w:sz w:val="24"/>
              </w:rPr>
              <w:t>and size (Dash fastener to be paid for separately).</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Kg</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332,00</w:t>
            </w:r>
          </w:p>
        </w:tc>
      </w:tr>
      <w:tr w:rsidR="00ED7218" w:rsidTr="004D2427">
        <w:trPr>
          <w:trHeight w:hRule="exact" w:val="923"/>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5"/>
              </w:tabs>
              <w:rPr>
                <w:rFonts w:ascii="Times New Roman" w:hAnsi="Times New Roman"/>
                <w:b/>
                <w:color w:val="000000"/>
                <w:spacing w:val="-10"/>
                <w:sz w:val="24"/>
              </w:rPr>
            </w:pPr>
            <w:r>
              <w:rPr>
                <w:rFonts w:ascii="Times New Roman" w:hAnsi="Times New Roman"/>
                <w:b/>
                <w:color w:val="000000"/>
                <w:spacing w:val="-10"/>
                <w:sz w:val="24"/>
              </w:rPr>
              <w:t>21.15</w:t>
            </w:r>
          </w:p>
        </w:tc>
        <w:tc>
          <w:tcPr>
            <w:tcW w:w="669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5"/>
                <w:sz w:val="24"/>
              </w:rPr>
            </w:pPr>
            <w:r>
              <w:rPr>
                <w:rFonts w:ascii="Times New Roman" w:hAnsi="Times New Roman"/>
                <w:b/>
                <w:color w:val="000000"/>
                <w:spacing w:val="-5"/>
                <w:sz w:val="24"/>
              </w:rPr>
              <w:t xml:space="preserve">Providing and fixing alumininna casement windows fastener of </w:t>
            </w:r>
            <w:r>
              <w:rPr>
                <w:rFonts w:ascii="Times New Roman" w:hAnsi="Times New Roman"/>
                <w:b/>
                <w:color w:val="000000"/>
                <w:spacing w:val="-10"/>
                <w:sz w:val="24"/>
              </w:rPr>
              <w:t>required length for aluminium windows with necessary strews etc, complete.</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435"/>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6"/>
              </w:rPr>
            </w:pPr>
            <w:r>
              <w:rPr>
                <w:rFonts w:ascii="Times New Roman" w:hAnsi="Times New Roman"/>
                <w:b/>
                <w:color w:val="000000"/>
                <w:spacing w:val="-10"/>
                <w:sz w:val="26"/>
              </w:rPr>
              <w:t>21.15.1</w:t>
            </w:r>
          </w:p>
        </w:tc>
        <w:tc>
          <w:tcPr>
            <w:tcW w:w="572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90"/>
              <w:rPr>
                <w:rFonts w:ascii="Times New Roman" w:hAnsi="Times New Roman"/>
                <w:b/>
                <w:color w:val="000000"/>
                <w:spacing w:val="-18"/>
                <w:sz w:val="26"/>
              </w:rPr>
            </w:pPr>
            <w:r>
              <w:rPr>
                <w:rFonts w:ascii="Times New Roman" w:hAnsi="Times New Roman"/>
                <w:b/>
                <w:color w:val="000000"/>
                <w:spacing w:val="-18"/>
                <w:sz w:val="26"/>
              </w:rPr>
              <w:t>Anodized (AC15) ahuninium</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6"/>
              </w:tabs>
              <w:rPr>
                <w:rFonts w:ascii="Times New Roman" w:hAnsi="Times New Roman"/>
                <w:b/>
                <w:color w:val="000000"/>
                <w:spacing w:val="-10"/>
                <w:sz w:val="24"/>
              </w:rPr>
            </w:pPr>
            <w:r>
              <w:rPr>
                <w:rFonts w:ascii="Times New Roman" w:hAnsi="Times New Roman"/>
                <w:b/>
                <w:color w:val="000000"/>
                <w:spacing w:val="-10"/>
                <w:sz w:val="24"/>
              </w:rPr>
              <w:t>62.00</w:t>
            </w:r>
          </w:p>
        </w:tc>
      </w:tr>
      <w:tr w:rsidR="00ED7218" w:rsidTr="004D2427">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6"/>
              </w:rPr>
            </w:pPr>
            <w:r>
              <w:rPr>
                <w:rFonts w:ascii="Times New Roman" w:hAnsi="Times New Roman"/>
                <w:b/>
                <w:color w:val="000000"/>
                <w:spacing w:val="-10"/>
                <w:sz w:val="26"/>
              </w:rPr>
              <w:t>21.15.2</w:t>
            </w:r>
          </w:p>
        </w:tc>
        <w:tc>
          <w:tcPr>
            <w:tcW w:w="572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90"/>
              <w:rPr>
                <w:rFonts w:ascii="Times New Roman" w:hAnsi="Times New Roman"/>
                <w:b/>
                <w:color w:val="000000"/>
                <w:spacing w:val="-11"/>
                <w:sz w:val="24"/>
              </w:rPr>
            </w:pPr>
            <w:r>
              <w:rPr>
                <w:rFonts w:ascii="Times New Roman" w:hAnsi="Times New Roman"/>
                <w:b/>
                <w:color w:val="000000"/>
                <w:spacing w:val="-11"/>
                <w:sz w:val="24"/>
              </w:rPr>
              <w:t>Powder coated minimum thickness 50 micron aluminium.</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6"/>
              </w:tabs>
              <w:rPr>
                <w:rFonts w:ascii="Times New Roman" w:hAnsi="Times New Roman"/>
                <w:b/>
                <w:color w:val="000000"/>
                <w:spacing w:val="-10"/>
                <w:sz w:val="24"/>
              </w:rPr>
            </w:pPr>
            <w:r>
              <w:rPr>
                <w:rFonts w:ascii="Times New Roman" w:hAnsi="Times New Roman"/>
                <w:b/>
                <w:color w:val="000000"/>
                <w:spacing w:val="-10"/>
                <w:sz w:val="24"/>
              </w:rPr>
              <w:t>65.00</w:t>
            </w:r>
          </w:p>
        </w:tc>
      </w:tr>
      <w:tr w:rsidR="00ED7218" w:rsidTr="004D2427">
        <w:trPr>
          <w:trHeight w:hRule="exact" w:val="742"/>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6"/>
              </w:rPr>
            </w:pPr>
            <w:r>
              <w:rPr>
                <w:rFonts w:ascii="Times New Roman" w:hAnsi="Times New Roman"/>
                <w:b/>
                <w:color w:val="000000"/>
                <w:spacing w:val="-10"/>
                <w:sz w:val="26"/>
              </w:rPr>
              <w:t>21.15.3</w:t>
            </w:r>
          </w:p>
        </w:tc>
        <w:tc>
          <w:tcPr>
            <w:tcW w:w="5723" w:type="dxa"/>
            <w:tcBorders>
              <w:top w:val="single" w:sz="6" w:space="0" w:color="000000"/>
              <w:left w:val="single" w:sz="6" w:space="0" w:color="000000"/>
              <w:bottom w:val="single" w:sz="6" w:space="0" w:color="000000"/>
              <w:right w:val="single" w:sz="6" w:space="0" w:color="000000"/>
            </w:tcBorders>
          </w:tcPr>
          <w:p w:rsidR="00ED7218" w:rsidRDefault="00ED7218" w:rsidP="004D2427">
            <w:pPr>
              <w:spacing w:line="211" w:lineRule="auto"/>
              <w:ind w:left="108" w:right="108"/>
              <w:rPr>
                <w:rFonts w:ascii="Times New Roman" w:hAnsi="Times New Roman"/>
                <w:b/>
                <w:color w:val="000000"/>
                <w:spacing w:val="-15"/>
                <w:sz w:val="26"/>
              </w:rPr>
            </w:pPr>
            <w:r>
              <w:rPr>
                <w:rFonts w:ascii="Times New Roman" w:hAnsi="Times New Roman"/>
                <w:b/>
                <w:color w:val="000000"/>
                <w:spacing w:val="-15"/>
                <w:sz w:val="26"/>
              </w:rPr>
              <w:t xml:space="preserve">Polyester powder coated minimum </w:t>
            </w:r>
            <w:r>
              <w:rPr>
                <w:rFonts w:ascii="Times New Roman" w:hAnsi="Times New Roman"/>
                <w:b/>
                <w:color w:val="000000"/>
                <w:spacing w:val="-15"/>
                <w:sz w:val="24"/>
              </w:rPr>
              <w:t xml:space="preserve">thicicaess 50 micron </w:t>
            </w:r>
            <w:r>
              <w:rPr>
                <w:rFonts w:ascii="Times New Roman" w:hAnsi="Times New Roman"/>
                <w:b/>
                <w:color w:val="000000"/>
                <w:spacing w:val="-20"/>
                <w:sz w:val="26"/>
              </w:rPr>
              <w:t>aluminium .</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6"/>
              </w:tabs>
              <w:rPr>
                <w:rFonts w:ascii="Times New Roman" w:hAnsi="Times New Roman"/>
                <w:b/>
                <w:color w:val="000000"/>
                <w:spacing w:val="-10"/>
                <w:sz w:val="24"/>
              </w:rPr>
            </w:pPr>
            <w:r>
              <w:rPr>
                <w:rFonts w:ascii="Times New Roman" w:hAnsi="Times New Roman"/>
                <w:b/>
                <w:color w:val="000000"/>
                <w:spacing w:val="-10"/>
                <w:sz w:val="24"/>
              </w:rPr>
              <w:t>71.00</w:t>
            </w:r>
          </w:p>
        </w:tc>
      </w:tr>
      <w:tr w:rsidR="00ED7218" w:rsidTr="004D2427">
        <w:trPr>
          <w:trHeight w:hRule="exact" w:val="938"/>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5"/>
              </w:tabs>
              <w:rPr>
                <w:rFonts w:ascii="Times New Roman" w:hAnsi="Times New Roman"/>
                <w:b/>
                <w:color w:val="000000"/>
                <w:spacing w:val="-10"/>
                <w:sz w:val="26"/>
              </w:rPr>
            </w:pPr>
            <w:r>
              <w:rPr>
                <w:rFonts w:ascii="Times New Roman" w:hAnsi="Times New Roman"/>
                <w:b/>
                <w:color w:val="000000"/>
                <w:spacing w:val="-10"/>
                <w:sz w:val="26"/>
              </w:rPr>
              <w:t>21.16</w:t>
            </w:r>
          </w:p>
        </w:tc>
        <w:tc>
          <w:tcPr>
            <w:tcW w:w="669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spacing w:line="216" w:lineRule="auto"/>
              <w:ind w:left="108" w:right="108"/>
              <w:jc w:val="both"/>
              <w:rPr>
                <w:rFonts w:ascii="Times New Roman" w:hAnsi="Times New Roman"/>
                <w:b/>
                <w:color w:val="000000"/>
                <w:spacing w:val="-14"/>
                <w:sz w:val="26"/>
              </w:rPr>
            </w:pPr>
            <w:r>
              <w:rPr>
                <w:rFonts w:ascii="Times New Roman" w:hAnsi="Times New Roman"/>
                <w:b/>
                <w:color w:val="000000"/>
                <w:spacing w:val="-14"/>
                <w:sz w:val="26"/>
              </w:rPr>
              <w:t xml:space="preserve">Providing and fixing aluminium round shape </w:t>
            </w:r>
            <w:r>
              <w:rPr>
                <w:rFonts w:ascii="Times New Roman" w:hAnsi="Times New Roman"/>
                <w:b/>
                <w:color w:val="000000"/>
                <w:spacing w:val="-14"/>
                <w:sz w:val="24"/>
              </w:rPr>
              <w:t xml:space="preserve">handle of outer die </w:t>
            </w:r>
            <w:r>
              <w:rPr>
                <w:rFonts w:ascii="Times New Roman" w:hAnsi="Times New Roman"/>
                <w:b/>
                <w:color w:val="000000"/>
                <w:spacing w:val="-19"/>
                <w:sz w:val="26"/>
              </w:rPr>
              <w:t>100mm with SS screws S. Complete as per direction of Engineer-in</w:t>
            </w:r>
            <w:r>
              <w:rPr>
                <w:rFonts w:ascii="Times New Roman" w:hAnsi="Times New Roman"/>
                <w:b/>
                <w:color w:val="000000"/>
                <w:spacing w:val="-19"/>
                <w:sz w:val="26"/>
              </w:rPr>
              <w:softHyphen/>
            </w:r>
            <w:r>
              <w:rPr>
                <w:rFonts w:ascii="Times New Roman" w:hAnsi="Times New Roman"/>
                <w:b/>
                <w:color w:val="000000"/>
                <w:spacing w:val="-10"/>
                <w:sz w:val="26"/>
              </w:rPr>
              <w:t>chugs</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465"/>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6"/>
              </w:rPr>
            </w:pPr>
            <w:r>
              <w:rPr>
                <w:rFonts w:ascii="Times New Roman" w:hAnsi="Times New Roman"/>
                <w:b/>
                <w:color w:val="000000"/>
                <w:spacing w:val="-10"/>
                <w:sz w:val="26"/>
              </w:rPr>
              <w:t>21.16.1</w:t>
            </w:r>
          </w:p>
        </w:tc>
        <w:tc>
          <w:tcPr>
            <w:tcW w:w="572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90"/>
              <w:rPr>
                <w:rFonts w:ascii="Times New Roman" w:hAnsi="Times New Roman"/>
                <w:b/>
                <w:color w:val="000000"/>
                <w:spacing w:val="-18"/>
                <w:sz w:val="26"/>
              </w:rPr>
            </w:pPr>
            <w:r>
              <w:rPr>
                <w:rFonts w:ascii="Times New Roman" w:hAnsi="Times New Roman"/>
                <w:b/>
                <w:color w:val="000000"/>
                <w:spacing w:val="-18"/>
                <w:sz w:val="26"/>
              </w:rPr>
              <w:t>Anodized (AC15 ) ahaninium</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6"/>
              </w:tabs>
              <w:rPr>
                <w:rFonts w:ascii="Times New Roman" w:hAnsi="Times New Roman"/>
                <w:b/>
                <w:color w:val="000000"/>
                <w:spacing w:val="-10"/>
                <w:sz w:val="24"/>
              </w:rPr>
            </w:pPr>
            <w:r>
              <w:rPr>
                <w:rFonts w:ascii="Times New Roman" w:hAnsi="Times New Roman"/>
                <w:b/>
                <w:color w:val="000000"/>
                <w:spacing w:val="-10"/>
                <w:sz w:val="24"/>
              </w:rPr>
              <w:t>74.00</w:t>
            </w:r>
          </w:p>
        </w:tc>
      </w:tr>
      <w:tr w:rsidR="00ED7218" w:rsidTr="004D2427">
        <w:trPr>
          <w:trHeight w:hRule="exact" w:val="525"/>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6"/>
              </w:rPr>
            </w:pPr>
            <w:r>
              <w:rPr>
                <w:rFonts w:ascii="Times New Roman" w:hAnsi="Times New Roman"/>
                <w:b/>
                <w:color w:val="000000"/>
                <w:spacing w:val="-10"/>
                <w:sz w:val="26"/>
              </w:rPr>
              <w:t>21.16.2</w:t>
            </w:r>
          </w:p>
        </w:tc>
        <w:tc>
          <w:tcPr>
            <w:tcW w:w="572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90"/>
              <w:rPr>
                <w:rFonts w:ascii="Times New Roman" w:hAnsi="Times New Roman"/>
                <w:b/>
                <w:color w:val="000000"/>
                <w:spacing w:val="-20"/>
                <w:sz w:val="26"/>
              </w:rPr>
            </w:pPr>
            <w:r>
              <w:rPr>
                <w:rFonts w:ascii="Times New Roman" w:hAnsi="Times New Roman"/>
                <w:b/>
                <w:color w:val="000000"/>
                <w:spacing w:val="-20"/>
                <w:sz w:val="26"/>
              </w:rPr>
              <w:t>Powder coated minimum thickness 50 micron aluminium</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6"/>
              </w:tabs>
              <w:rPr>
                <w:rFonts w:ascii="Times New Roman" w:hAnsi="Times New Roman"/>
                <w:b/>
                <w:color w:val="000000"/>
                <w:spacing w:val="-10"/>
                <w:sz w:val="24"/>
              </w:rPr>
            </w:pPr>
            <w:r>
              <w:rPr>
                <w:rFonts w:ascii="Times New Roman" w:hAnsi="Times New Roman"/>
                <w:b/>
                <w:color w:val="000000"/>
                <w:spacing w:val="-10"/>
                <w:sz w:val="24"/>
              </w:rPr>
              <w:t>82.00</w:t>
            </w:r>
          </w:p>
        </w:tc>
      </w:tr>
      <w:tr w:rsidR="00ED7218" w:rsidTr="004D2427">
        <w:trPr>
          <w:trHeight w:hRule="exact" w:val="645"/>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6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6"/>
              </w:rPr>
            </w:pPr>
            <w:r>
              <w:rPr>
                <w:rFonts w:ascii="Times New Roman" w:hAnsi="Times New Roman"/>
                <w:b/>
                <w:color w:val="000000"/>
                <w:spacing w:val="-10"/>
                <w:sz w:val="26"/>
              </w:rPr>
              <w:t>21.16.3</w:t>
            </w:r>
          </w:p>
        </w:tc>
        <w:tc>
          <w:tcPr>
            <w:tcW w:w="5723" w:type="dxa"/>
            <w:tcBorders>
              <w:top w:val="single" w:sz="6" w:space="0" w:color="000000"/>
              <w:left w:val="single" w:sz="6" w:space="0" w:color="000000"/>
              <w:bottom w:val="single" w:sz="6" w:space="0" w:color="000000"/>
              <w:right w:val="single" w:sz="6" w:space="0" w:color="000000"/>
            </w:tcBorders>
          </w:tcPr>
          <w:p w:rsidR="00ED7218" w:rsidRDefault="00ED7218" w:rsidP="004D2427">
            <w:pPr>
              <w:spacing w:line="211" w:lineRule="auto"/>
              <w:ind w:left="108" w:right="108"/>
              <w:rPr>
                <w:rFonts w:ascii="Times New Roman" w:hAnsi="Times New Roman"/>
                <w:b/>
                <w:color w:val="000000"/>
                <w:spacing w:val="-17"/>
                <w:sz w:val="26"/>
              </w:rPr>
            </w:pPr>
            <w:r>
              <w:rPr>
                <w:rFonts w:ascii="Times New Roman" w:hAnsi="Times New Roman"/>
                <w:b/>
                <w:color w:val="000000"/>
                <w:spacing w:val="-17"/>
                <w:sz w:val="26"/>
              </w:rPr>
              <w:t xml:space="preserve">Polyester powder coated minimum thickness 50 micron </w:t>
            </w:r>
            <w:r>
              <w:rPr>
                <w:rFonts w:ascii="Times New Roman" w:hAnsi="Times New Roman"/>
                <w:b/>
                <w:color w:val="000000"/>
                <w:spacing w:val="-10"/>
                <w:sz w:val="24"/>
              </w:rPr>
              <w:t>aluminium .</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6"/>
              </w:rPr>
            </w:pPr>
            <w:r>
              <w:rPr>
                <w:rFonts w:ascii="Times New Roman" w:hAnsi="Times New Roman"/>
                <w:b/>
                <w:color w:val="000000"/>
                <w:spacing w:val="-10"/>
                <w:sz w:val="26"/>
              </w:rPr>
              <w:t>each</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6"/>
              </w:tabs>
              <w:rPr>
                <w:rFonts w:ascii="Times New Roman" w:hAnsi="Times New Roman"/>
                <w:b/>
                <w:color w:val="000000"/>
                <w:spacing w:val="-10"/>
                <w:sz w:val="24"/>
              </w:rPr>
            </w:pPr>
            <w:r>
              <w:rPr>
                <w:rFonts w:ascii="Times New Roman" w:hAnsi="Times New Roman"/>
                <w:b/>
                <w:color w:val="000000"/>
                <w:spacing w:val="-10"/>
                <w:sz w:val="24"/>
              </w:rPr>
              <w:t>88.00</w:t>
            </w:r>
          </w:p>
        </w:tc>
      </w:tr>
      <w:tr w:rsidR="00ED7218" w:rsidTr="004D2427">
        <w:trPr>
          <w:trHeight w:hRule="exact" w:val="202"/>
        </w:trPr>
        <w:tc>
          <w:tcPr>
            <w:tcW w:w="803"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tabs>
                <w:tab w:val="decimal" w:pos="405"/>
              </w:tabs>
              <w:rPr>
                <w:rFonts w:ascii="Times New Roman" w:hAnsi="Times New Roman"/>
                <w:b/>
                <w:color w:val="000000"/>
                <w:spacing w:val="-10"/>
                <w:sz w:val="24"/>
              </w:rPr>
            </w:pPr>
            <w:r>
              <w:rPr>
                <w:rFonts w:ascii="Times New Roman" w:hAnsi="Times New Roman"/>
                <w:b/>
                <w:color w:val="000000"/>
                <w:spacing w:val="-10"/>
                <w:sz w:val="24"/>
              </w:rPr>
              <w:t>21.17</w:t>
            </w:r>
          </w:p>
        </w:tc>
        <w:tc>
          <w:tcPr>
            <w:tcW w:w="967" w:type="dxa"/>
            <w:vMerge w:val="restart"/>
            <w:tcBorders>
              <w:top w:val="single" w:sz="6" w:space="0" w:color="000000"/>
              <w:left w:val="single" w:sz="6" w:space="0" w:color="000000"/>
              <w:bottom w:val="none" w:sz="0" w:space="0" w:color="000000"/>
              <w:right w:val="none" w:sz="0" w:space="0" w:color="000000"/>
            </w:tcBorders>
          </w:tcPr>
          <w:p w:rsidR="00ED7218" w:rsidRDefault="00ED7218" w:rsidP="004D2427">
            <w:pPr>
              <w:ind w:left="105"/>
              <w:jc w:val="both"/>
              <w:rPr>
                <w:rFonts w:ascii="Times New Roman" w:hAnsi="Times New Roman"/>
                <w:b/>
                <w:color w:val="000000"/>
                <w:spacing w:val="-21"/>
                <w:sz w:val="24"/>
              </w:rPr>
            </w:pPr>
            <w:r>
              <w:rPr>
                <w:rFonts w:ascii="Times New Roman" w:hAnsi="Times New Roman"/>
                <w:b/>
                <w:color w:val="000000"/>
                <w:spacing w:val="-21"/>
                <w:sz w:val="24"/>
              </w:rPr>
              <w:t xml:space="preserve">Providing </w:t>
            </w:r>
            <w:r>
              <w:rPr>
                <w:rFonts w:ascii="Times New Roman" w:hAnsi="Times New Roman"/>
                <w:b/>
                <w:color w:val="000000"/>
                <w:spacing w:val="-22"/>
                <w:sz w:val="24"/>
              </w:rPr>
              <w:t xml:space="preserve">or dyed to </w:t>
            </w:r>
            <w:r>
              <w:rPr>
                <w:rFonts w:ascii="Times New Roman" w:hAnsi="Times New Roman"/>
                <w:b/>
                <w:color w:val="000000"/>
                <w:spacing w:val="-19"/>
                <w:sz w:val="24"/>
              </w:rPr>
              <w:t xml:space="preserve">coating of </w:t>
            </w:r>
            <w:r>
              <w:rPr>
                <w:rFonts w:ascii="Times New Roman" w:hAnsi="Times New Roman"/>
                <w:b/>
                <w:color w:val="000000"/>
                <w:spacing w:val="-18"/>
                <w:sz w:val="24"/>
              </w:rPr>
              <w:t xml:space="preserve">standard </w:t>
            </w:r>
            <w:r>
              <w:rPr>
                <w:rFonts w:ascii="Times New Roman" w:hAnsi="Times New Roman"/>
                <w:b/>
                <w:color w:val="000000"/>
                <w:spacing w:val="-46"/>
                <w:sz w:val="24"/>
              </w:rPr>
              <w:t xml:space="preserve">brass/ stainless </w:t>
            </w:r>
            <w:r>
              <w:rPr>
                <w:rFonts w:ascii="Times New Roman" w:hAnsi="Times New Roman"/>
                <w:b/>
                <w:color w:val="000000"/>
                <w:spacing w:val="-26"/>
                <w:sz w:val="24"/>
              </w:rPr>
              <w:t xml:space="preserve">cutting the </w:t>
            </w:r>
            <w:r>
              <w:rPr>
                <w:rFonts w:ascii="Times New Roman" w:hAnsi="Times New Roman"/>
                <w:b/>
                <w:color w:val="000000"/>
                <w:spacing w:val="-10"/>
                <w:sz w:val="24"/>
              </w:rPr>
              <w:t xml:space="preserve">handles </w:t>
            </w:r>
            <w:r>
              <w:rPr>
                <w:rFonts w:ascii="Times New Roman" w:hAnsi="Times New Roman"/>
                <w:b/>
                <w:color w:val="000000"/>
                <w:spacing w:val="-31"/>
                <w:sz w:val="24"/>
              </w:rPr>
              <w:t>around the</w:t>
            </w:r>
          </w:p>
          <w:p w:rsidR="00ED7218" w:rsidRDefault="00ED7218" w:rsidP="004D2427">
            <w:pPr>
              <w:spacing w:before="216"/>
              <w:ind w:left="105"/>
              <w:rPr>
                <w:rFonts w:ascii="Times New Roman" w:hAnsi="Times New Roman"/>
                <w:b/>
                <w:color w:val="000000"/>
                <w:spacing w:val="-23"/>
                <w:sz w:val="24"/>
              </w:rPr>
            </w:pPr>
            <w:r>
              <w:rPr>
                <w:rFonts w:ascii="Times New Roman" w:hAnsi="Times New Roman"/>
                <w:b/>
                <w:color w:val="000000"/>
                <w:spacing w:val="-23"/>
                <w:sz w:val="24"/>
              </w:rPr>
              <w:t>payment).</w:t>
            </w:r>
          </w:p>
        </w:tc>
        <w:tc>
          <w:tcPr>
            <w:tcW w:w="5723" w:type="dxa"/>
            <w:tcBorders>
              <w:top w:val="single" w:sz="6" w:space="0" w:color="000000"/>
              <w:left w:val="none" w:sz="0" w:space="0" w:color="000000"/>
              <w:bottom w:val="single" w:sz="6" w:space="0" w:color="000000"/>
              <w:right w:val="single" w:sz="6" w:space="0" w:color="000000"/>
            </w:tcBorders>
            <w:vAlign w:val="center"/>
          </w:tcPr>
          <w:p w:rsidR="00ED7218" w:rsidRDefault="00ED7218" w:rsidP="004D2427">
            <w:pPr>
              <w:ind w:left="90"/>
              <w:rPr>
                <w:rFonts w:ascii="Times New Roman" w:hAnsi="Times New Roman"/>
                <w:b/>
                <w:color w:val="000000"/>
                <w:spacing w:val="-9"/>
                <w:sz w:val="24"/>
              </w:rPr>
            </w:pPr>
            <w:r>
              <w:rPr>
                <w:rFonts w:ascii="Times New Roman" w:hAnsi="Times New Roman"/>
                <w:b/>
                <w:color w:val="000000"/>
                <w:spacing w:val="-9"/>
                <w:sz w:val="24"/>
              </w:rPr>
              <w:t>and fixing anodised aluminium grill (anodised transparent</w:t>
            </w:r>
          </w:p>
        </w:tc>
        <w:tc>
          <w:tcPr>
            <w:tcW w:w="877"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Kg</w:t>
            </w:r>
          </w:p>
        </w:tc>
        <w:tc>
          <w:tcPr>
            <w:tcW w:w="1320"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tabs>
                <w:tab w:val="decimal" w:pos="676"/>
              </w:tabs>
              <w:rPr>
                <w:rFonts w:ascii="Times New Roman" w:hAnsi="Times New Roman"/>
                <w:b/>
                <w:color w:val="000000"/>
                <w:spacing w:val="-10"/>
                <w:sz w:val="24"/>
              </w:rPr>
            </w:pPr>
            <w:r>
              <w:rPr>
                <w:rFonts w:ascii="Times New Roman" w:hAnsi="Times New Roman"/>
                <w:b/>
                <w:color w:val="000000"/>
                <w:spacing w:val="-10"/>
                <w:sz w:val="24"/>
              </w:rPr>
              <w:t>410.00</w:t>
            </w:r>
          </w:p>
        </w:tc>
      </w:tr>
      <w:tr w:rsidR="00ED7218" w:rsidTr="004D2427">
        <w:trPr>
          <w:trHeight w:hRule="exact" w:val="2633"/>
        </w:trPr>
        <w:tc>
          <w:tcPr>
            <w:tcW w:w="803"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967" w:type="dxa"/>
            <w:vMerge/>
            <w:tcBorders>
              <w:top w:val="none" w:sz="0" w:space="0" w:color="000000"/>
              <w:left w:val="single" w:sz="6" w:space="0" w:color="000000"/>
              <w:bottom w:val="single" w:sz="6" w:space="0" w:color="000000"/>
              <w:right w:val="none" w:sz="0" w:space="0" w:color="000000"/>
            </w:tcBorders>
          </w:tcPr>
          <w:p w:rsidR="00ED7218" w:rsidRDefault="00ED7218" w:rsidP="004D2427"/>
        </w:tc>
        <w:tc>
          <w:tcPr>
            <w:tcW w:w="5723" w:type="dxa"/>
            <w:tcBorders>
              <w:top w:val="single" w:sz="6" w:space="0" w:color="000000"/>
              <w:left w:val="none" w:sz="0" w:space="0" w:color="000000"/>
              <w:bottom w:val="single" w:sz="6" w:space="0" w:color="000000"/>
              <w:right w:val="single" w:sz="6" w:space="0" w:color="000000"/>
            </w:tcBorders>
          </w:tcPr>
          <w:p w:rsidR="00ED7218" w:rsidRDefault="00ED7218" w:rsidP="004D2427">
            <w:pPr>
              <w:rPr>
                <w:rFonts w:ascii="Times New Roman" w:hAnsi="Times New Roman"/>
                <w:b/>
                <w:color w:val="000000"/>
                <w:spacing w:val="-12"/>
                <w:sz w:val="24"/>
              </w:rPr>
            </w:pPr>
            <w:r>
              <w:rPr>
                <w:rFonts w:ascii="Times New Roman" w:hAnsi="Times New Roman"/>
                <w:b/>
                <w:color w:val="000000"/>
                <w:spacing w:val="-12"/>
                <w:sz w:val="24"/>
              </w:rPr>
              <w:t>Engineer-in-charge.</w:t>
            </w:r>
          </w:p>
          <w:p w:rsidR="00ED7218" w:rsidRDefault="00ED7218" w:rsidP="004D2427">
            <w:pPr>
              <w:spacing w:before="72"/>
              <w:jc w:val="right"/>
              <w:rPr>
                <w:rFonts w:ascii="Times New Roman" w:hAnsi="Times New Roman"/>
                <w:b/>
                <w:color w:val="000000"/>
                <w:spacing w:val="-11"/>
                <w:sz w:val="24"/>
              </w:rPr>
            </w:pPr>
            <w:r>
              <w:rPr>
                <w:rFonts w:ascii="Times New Roman" w:hAnsi="Times New Roman"/>
                <w:b/>
                <w:color w:val="000000"/>
                <w:spacing w:val="-11"/>
                <w:sz w:val="24"/>
              </w:rPr>
              <w:t xml:space="preserve">required shade according to IS: 1868 with minimum anodic </w:t>
            </w:r>
            <w:r>
              <w:rPr>
                <w:rFonts w:ascii="Times New Roman" w:hAnsi="Times New Roman"/>
                <w:b/>
                <w:color w:val="000000"/>
                <w:spacing w:val="-11"/>
                <w:sz w:val="24"/>
              </w:rPr>
              <w:br/>
            </w:r>
            <w:r>
              <w:rPr>
                <w:rFonts w:ascii="Times New Roman" w:hAnsi="Times New Roman"/>
                <w:b/>
                <w:color w:val="000000"/>
                <w:spacing w:val="-7"/>
                <w:sz w:val="24"/>
              </w:rPr>
              <w:t xml:space="preserve">grade AC15) of approved design/pattern, with approved </w:t>
            </w:r>
            <w:r>
              <w:rPr>
                <w:rFonts w:ascii="Times New Roman" w:hAnsi="Times New Roman"/>
                <w:b/>
                <w:color w:val="000000"/>
                <w:spacing w:val="-7"/>
                <w:sz w:val="24"/>
              </w:rPr>
              <w:br/>
            </w:r>
            <w:r>
              <w:rPr>
                <w:rFonts w:ascii="Times New Roman" w:hAnsi="Times New Roman"/>
                <w:b/>
                <w:color w:val="000000"/>
                <w:spacing w:val="-4"/>
                <w:sz w:val="24"/>
              </w:rPr>
              <w:t xml:space="preserve">section and fixed to the existing window frame with C.P. </w:t>
            </w:r>
            <w:r>
              <w:rPr>
                <w:rFonts w:ascii="Times New Roman" w:hAnsi="Times New Roman"/>
                <w:b/>
                <w:color w:val="000000"/>
                <w:spacing w:val="-4"/>
                <w:sz w:val="24"/>
              </w:rPr>
              <w:br/>
            </w:r>
            <w:r>
              <w:rPr>
                <w:rFonts w:ascii="Times New Roman" w:hAnsi="Times New Roman"/>
                <w:b/>
                <w:color w:val="000000"/>
                <w:spacing w:val="1"/>
                <w:sz w:val="24"/>
              </w:rPr>
              <w:t xml:space="preserve">steel screws €;00mm centre to centre, including </w:t>
            </w:r>
            <w:r>
              <w:rPr>
                <w:rFonts w:ascii="Times New Roman" w:hAnsi="Times New Roman"/>
                <w:b/>
                <w:color w:val="000000"/>
                <w:spacing w:val="1"/>
                <w:sz w:val="24"/>
              </w:rPr>
              <w:br/>
            </w:r>
            <w:r>
              <w:rPr>
                <w:rFonts w:ascii="Times New Roman" w:hAnsi="Times New Roman"/>
                <w:b/>
                <w:color w:val="000000"/>
                <w:spacing w:val="-3"/>
                <w:sz w:val="24"/>
              </w:rPr>
              <w:t xml:space="preserve">grill to proper opening size for fixing and operation of </w:t>
            </w:r>
            <w:r>
              <w:rPr>
                <w:rFonts w:ascii="Times New Roman" w:hAnsi="Times New Roman"/>
                <w:b/>
                <w:color w:val="000000"/>
                <w:spacing w:val="-3"/>
                <w:sz w:val="24"/>
              </w:rPr>
              <w:br/>
            </w:r>
            <w:r>
              <w:rPr>
                <w:rFonts w:ascii="Times New Roman" w:hAnsi="Times New Roman"/>
                <w:b/>
                <w:color w:val="000000"/>
                <w:spacing w:val="-8"/>
                <w:sz w:val="24"/>
              </w:rPr>
              <w:t xml:space="preserve">and fixing approved anodised aluminium standard section </w:t>
            </w:r>
            <w:r>
              <w:rPr>
                <w:rFonts w:ascii="Times New Roman" w:hAnsi="Times New Roman"/>
                <w:b/>
                <w:color w:val="000000"/>
                <w:spacing w:val="-8"/>
                <w:sz w:val="24"/>
              </w:rPr>
              <w:br/>
              <w:t xml:space="preserve">opening, all complete as per requirement and direction of </w:t>
            </w:r>
            <w:r>
              <w:rPr>
                <w:rFonts w:ascii="Times New Roman" w:hAnsi="Times New Roman"/>
                <w:b/>
                <w:color w:val="000000"/>
                <w:spacing w:val="-8"/>
                <w:sz w:val="24"/>
              </w:rPr>
              <w:br/>
            </w:r>
            <w:r>
              <w:rPr>
                <w:rFonts w:ascii="Times New Roman" w:hAnsi="Times New Roman"/>
                <w:b/>
                <w:color w:val="000000"/>
                <w:spacing w:val="10"/>
                <w:sz w:val="24"/>
              </w:rPr>
              <w:t>(Only weight of grill to be measured for</w:t>
            </w:r>
          </w:p>
        </w:tc>
        <w:tc>
          <w:tcPr>
            <w:tcW w:w="877"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1320" w:type="dxa"/>
            <w:vMerge/>
            <w:tcBorders>
              <w:top w:val="none" w:sz="0" w:space="0" w:color="000000"/>
              <w:left w:val="single" w:sz="6" w:space="0" w:color="000000"/>
              <w:bottom w:val="single" w:sz="6" w:space="0" w:color="000000"/>
              <w:right w:val="single" w:sz="6" w:space="0" w:color="000000"/>
            </w:tcBorders>
          </w:tcPr>
          <w:p w:rsidR="00ED7218" w:rsidRDefault="00ED7218" w:rsidP="004D2427"/>
        </w:tc>
      </w:tr>
      <w:tr w:rsidR="00ED7218" w:rsidTr="004D2427">
        <w:trPr>
          <w:trHeight w:hRule="exact" w:val="1710"/>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5"/>
              </w:tabs>
              <w:rPr>
                <w:rFonts w:ascii="Times New Roman" w:hAnsi="Times New Roman"/>
                <w:b/>
                <w:color w:val="000000"/>
                <w:spacing w:val="-10"/>
                <w:sz w:val="24"/>
              </w:rPr>
            </w:pPr>
            <w:r>
              <w:rPr>
                <w:rFonts w:ascii="Times New Roman" w:hAnsi="Times New Roman"/>
                <w:b/>
                <w:color w:val="000000"/>
                <w:spacing w:val="-10"/>
                <w:sz w:val="24"/>
              </w:rPr>
              <w:t>21.18</w:t>
            </w:r>
          </w:p>
        </w:tc>
        <w:tc>
          <w:tcPr>
            <w:tcW w:w="669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9"/>
                <w:sz w:val="24"/>
              </w:rPr>
            </w:pPr>
            <w:r>
              <w:rPr>
                <w:rFonts w:ascii="Times New Roman" w:hAnsi="Times New Roman"/>
                <w:b/>
                <w:color w:val="000000"/>
                <w:spacing w:val="-9"/>
                <w:sz w:val="24"/>
              </w:rPr>
              <w:t xml:space="preserve">Providing and fixing 12 mm thick frameless toughened glass door </w:t>
            </w:r>
            <w:r>
              <w:rPr>
                <w:rFonts w:ascii="Times New Roman" w:hAnsi="Times New Roman"/>
                <w:b/>
                <w:color w:val="000000"/>
                <w:spacing w:val="-15"/>
                <w:sz w:val="24"/>
              </w:rPr>
              <w:t xml:space="preserve">shutter of approved brand and maim </w:t>
            </w:r>
            <w:r>
              <w:rPr>
                <w:rFonts w:ascii="Times New Roman" w:hAnsi="Times New Roman"/>
                <w:b/>
                <w:color w:val="000000"/>
                <w:spacing w:val="-5"/>
                <w:sz w:val="24"/>
                <w:vertAlign w:val="superscript"/>
              </w:rPr>
              <w:t>-</w:t>
            </w:r>
            <w:r>
              <w:rPr>
                <w:rFonts w:ascii="Times New Roman" w:hAnsi="Times New Roman"/>
                <w:b/>
                <w:color w:val="000000"/>
                <w:spacing w:val="-15"/>
                <w:sz w:val="24"/>
              </w:rPr>
              <w:t xml:space="preserve">facture, including providing and </w:t>
            </w:r>
            <w:r>
              <w:rPr>
                <w:rFonts w:ascii="Times New Roman" w:hAnsi="Times New Roman"/>
                <w:b/>
                <w:color w:val="000000"/>
                <w:spacing w:val="-12"/>
                <w:sz w:val="24"/>
              </w:rPr>
              <w:t xml:space="preserve">fixing top bottom pivot spring type fixing arrangement and making </w:t>
            </w:r>
            <w:r>
              <w:rPr>
                <w:rFonts w:ascii="Times New Roman" w:hAnsi="Times New Roman"/>
                <w:b/>
                <w:color w:val="000000"/>
                <w:spacing w:val="-8"/>
                <w:sz w:val="24"/>
              </w:rPr>
              <w:t xml:space="preserve">necessary holes etc. for fixing required door fittings, all complete as </w:t>
            </w:r>
            <w:r>
              <w:rPr>
                <w:rFonts w:ascii="Times New Roman" w:hAnsi="Times New Roman"/>
                <w:b/>
                <w:color w:val="000000"/>
                <w:spacing w:val="-9"/>
                <w:sz w:val="24"/>
              </w:rPr>
              <w:t xml:space="preserve">pm direction of Engineer-incharge (Door handle, lock and stopper </w:t>
            </w:r>
            <w:r>
              <w:rPr>
                <w:rFonts w:ascii="Times New Roman" w:hAnsi="Times New Roman"/>
                <w:b/>
                <w:color w:val="000000"/>
                <w:spacing w:val="-10"/>
                <w:sz w:val="24"/>
              </w:rPr>
              <w:t>etc.to be paid separately),</w:t>
            </w:r>
          </w:p>
        </w:tc>
        <w:tc>
          <w:tcPr>
            <w:tcW w:w="8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4958,00</w:t>
            </w:r>
          </w:p>
        </w:tc>
      </w:tr>
      <w:tr w:rsidR="00ED7218" w:rsidTr="004D2427">
        <w:trPr>
          <w:trHeight w:hRule="exact" w:val="952"/>
        </w:trPr>
        <w:tc>
          <w:tcPr>
            <w:tcW w:w="80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5"/>
              </w:tabs>
              <w:rPr>
                <w:rFonts w:ascii="Times New Roman" w:hAnsi="Times New Roman"/>
                <w:b/>
                <w:color w:val="000000"/>
                <w:spacing w:val="-10"/>
                <w:sz w:val="24"/>
              </w:rPr>
            </w:pPr>
            <w:r>
              <w:rPr>
                <w:rFonts w:ascii="Times New Roman" w:hAnsi="Times New Roman"/>
                <w:b/>
                <w:color w:val="000000"/>
                <w:spacing w:val="-10"/>
                <w:sz w:val="24"/>
              </w:rPr>
              <w:t>21.19</w:t>
            </w:r>
          </w:p>
        </w:tc>
        <w:tc>
          <w:tcPr>
            <w:tcW w:w="669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7"/>
                <w:sz w:val="24"/>
              </w:rPr>
            </w:pPr>
            <w:r>
              <w:rPr>
                <w:rFonts w:ascii="Times New Roman" w:hAnsi="Times New Roman"/>
                <w:b/>
                <w:color w:val="000000"/>
                <w:spacing w:val="-7"/>
                <w:sz w:val="24"/>
              </w:rPr>
              <w:t xml:space="preserve">Providing and fixing 50 micron thick reflective one way type heat /light control film to window/door glazing as marketed under the </w:t>
            </w:r>
            <w:r>
              <w:rPr>
                <w:rFonts w:ascii="Times New Roman" w:hAnsi="Times New Roman"/>
                <w:b/>
                <w:color w:val="000000"/>
                <w:spacing w:val="-12"/>
                <w:sz w:val="24"/>
              </w:rPr>
              <w:t>brand name garwara/3M or equivalent as approved</w:t>
            </w:r>
          </w:p>
        </w:tc>
        <w:tc>
          <w:tcPr>
            <w:tcW w:w="877" w:type="dxa"/>
            <w:tcBorders>
              <w:top w:val="single" w:sz="6" w:space="0" w:color="000000"/>
              <w:left w:val="single" w:sz="6" w:space="0" w:color="000000"/>
              <w:bottom w:val="single" w:sz="6" w:space="0" w:color="000000"/>
              <w:right w:val="single" w:sz="6" w:space="0" w:color="000000"/>
            </w:tcBorders>
            <w:textDirection w:val="tbRlV"/>
            <w:vAlign w:val="center"/>
          </w:tcPr>
          <w:p w:rsidR="00ED7218" w:rsidRDefault="00ED7218" w:rsidP="004D2427">
            <w:pPr>
              <w:ind w:left="108"/>
              <w:rPr>
                <w:rFonts w:ascii="Times New Roman" w:hAnsi="Times New Roman"/>
                <w:color w:val="000000"/>
                <w:sz w:val="55"/>
              </w:rPr>
            </w:pPr>
            <w:r>
              <w:rPr>
                <w:rFonts w:ascii="Times New Roman" w:hAnsi="Times New Roman"/>
                <w:color w:val="000000"/>
                <w:sz w:val="55"/>
              </w:rPr>
              <w:t>I</w:t>
            </w:r>
          </w:p>
        </w:tc>
        <w:tc>
          <w:tcPr>
            <w:tcW w:w="1320"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6"/>
              </w:tabs>
              <w:rPr>
                <w:rFonts w:ascii="Times New Roman" w:hAnsi="Times New Roman"/>
                <w:b/>
                <w:color w:val="000000"/>
                <w:spacing w:val="-10"/>
                <w:sz w:val="24"/>
              </w:rPr>
            </w:pPr>
            <w:r>
              <w:rPr>
                <w:rFonts w:ascii="Times New Roman" w:hAnsi="Times New Roman"/>
                <w:b/>
                <w:color w:val="000000"/>
                <w:spacing w:val="-10"/>
                <w:sz w:val="24"/>
              </w:rPr>
              <w:t>448.00</w:t>
            </w:r>
          </w:p>
        </w:tc>
      </w:tr>
      <w:tr w:rsidR="00253930" w:rsidTr="004D2427">
        <w:trPr>
          <w:trHeight w:hRule="exact" w:val="952"/>
          <w:ins w:id="1620" w:author="xds" w:date="2015-01-16T04:21:00Z"/>
        </w:trPr>
        <w:tc>
          <w:tcPr>
            <w:tcW w:w="803" w:type="dxa"/>
            <w:tcBorders>
              <w:top w:val="single" w:sz="6" w:space="0" w:color="000000"/>
              <w:left w:val="single" w:sz="6" w:space="0" w:color="000000"/>
              <w:bottom w:val="single" w:sz="6" w:space="0" w:color="000000"/>
              <w:right w:val="single" w:sz="6" w:space="0" w:color="000000"/>
            </w:tcBorders>
          </w:tcPr>
          <w:p w:rsidR="00253930" w:rsidRDefault="00253930" w:rsidP="004D2427">
            <w:pPr>
              <w:tabs>
                <w:tab w:val="decimal" w:pos="405"/>
              </w:tabs>
              <w:rPr>
                <w:ins w:id="1621" w:author="xds" w:date="2015-01-16T04:21:00Z"/>
                <w:rFonts w:ascii="Times New Roman" w:hAnsi="Times New Roman"/>
                <w:b/>
                <w:color w:val="000000"/>
                <w:spacing w:val="-10"/>
                <w:sz w:val="24"/>
              </w:rPr>
            </w:pPr>
            <w:ins w:id="1622" w:author="xds" w:date="2015-01-16T04:21:00Z">
              <w:r>
                <w:rPr>
                  <w:rFonts w:ascii="Times New Roman" w:hAnsi="Times New Roman"/>
                  <w:b/>
                  <w:color w:val="000000"/>
                  <w:spacing w:val="-10"/>
                  <w:sz w:val="24"/>
                </w:rPr>
                <w:t>21.20</w:t>
              </w:r>
            </w:ins>
          </w:p>
        </w:tc>
        <w:tc>
          <w:tcPr>
            <w:tcW w:w="6690" w:type="dxa"/>
            <w:gridSpan w:val="2"/>
            <w:tcBorders>
              <w:top w:val="single" w:sz="6" w:space="0" w:color="000000"/>
              <w:left w:val="single" w:sz="6" w:space="0" w:color="000000"/>
              <w:bottom w:val="single" w:sz="6" w:space="0" w:color="000000"/>
              <w:right w:val="single" w:sz="6" w:space="0" w:color="000000"/>
            </w:tcBorders>
          </w:tcPr>
          <w:p w:rsidR="00253930" w:rsidRDefault="00253930" w:rsidP="004D2427">
            <w:pPr>
              <w:ind w:left="108" w:right="108"/>
              <w:jc w:val="both"/>
              <w:rPr>
                <w:ins w:id="1623" w:author="xds" w:date="2015-01-16T04:21:00Z"/>
                <w:rFonts w:ascii="Times New Roman" w:hAnsi="Times New Roman"/>
                <w:b/>
                <w:color w:val="000000"/>
                <w:spacing w:val="-7"/>
                <w:sz w:val="24"/>
              </w:rPr>
            </w:pPr>
          </w:p>
        </w:tc>
        <w:tc>
          <w:tcPr>
            <w:tcW w:w="877" w:type="dxa"/>
            <w:tcBorders>
              <w:top w:val="single" w:sz="6" w:space="0" w:color="000000"/>
              <w:left w:val="single" w:sz="6" w:space="0" w:color="000000"/>
              <w:bottom w:val="single" w:sz="6" w:space="0" w:color="000000"/>
              <w:right w:val="single" w:sz="6" w:space="0" w:color="000000"/>
            </w:tcBorders>
            <w:textDirection w:val="tbRlV"/>
            <w:vAlign w:val="center"/>
          </w:tcPr>
          <w:p w:rsidR="00253930" w:rsidRDefault="00253930" w:rsidP="004D2427">
            <w:pPr>
              <w:ind w:left="108"/>
              <w:rPr>
                <w:ins w:id="1624" w:author="xds" w:date="2015-01-16T04:21:00Z"/>
                <w:rFonts w:ascii="Times New Roman" w:hAnsi="Times New Roman"/>
                <w:color w:val="000000"/>
                <w:sz w:val="55"/>
              </w:rPr>
            </w:pPr>
          </w:p>
        </w:tc>
        <w:tc>
          <w:tcPr>
            <w:tcW w:w="1320" w:type="dxa"/>
            <w:tcBorders>
              <w:top w:val="single" w:sz="6" w:space="0" w:color="000000"/>
              <w:left w:val="single" w:sz="6" w:space="0" w:color="000000"/>
              <w:bottom w:val="single" w:sz="6" w:space="0" w:color="000000"/>
              <w:right w:val="single" w:sz="6" w:space="0" w:color="000000"/>
            </w:tcBorders>
          </w:tcPr>
          <w:p w:rsidR="00253930" w:rsidRDefault="00253930" w:rsidP="004D2427">
            <w:pPr>
              <w:tabs>
                <w:tab w:val="decimal" w:pos="676"/>
              </w:tabs>
              <w:rPr>
                <w:ins w:id="1625" w:author="xds" w:date="2015-01-16T04:21:00Z"/>
                <w:rFonts w:ascii="Times New Roman" w:hAnsi="Times New Roman"/>
                <w:b/>
                <w:color w:val="000000"/>
                <w:spacing w:val="-10"/>
                <w:sz w:val="24"/>
              </w:rPr>
            </w:pPr>
          </w:p>
        </w:tc>
      </w:tr>
    </w:tbl>
    <w:p w:rsidR="00ED7218" w:rsidRDefault="00ED7218" w:rsidP="00ED7218">
      <w:pPr>
        <w:rPr>
          <w:rFonts w:ascii="Times New Roman" w:hAnsi="Times New Roman"/>
          <w:color w:val="000000"/>
          <w:sz w:val="24"/>
        </w:rPr>
      </w:pPr>
    </w:p>
    <w:p w:rsidR="00ED7218" w:rsidRDefault="006F290B" w:rsidP="006F290B">
      <w:pPr>
        <w:jc w:val="center"/>
        <w:rPr>
          <w:rFonts w:ascii="Times New Roman" w:hAnsi="Times New Roman"/>
          <w:color w:val="000000"/>
          <w:sz w:val="24"/>
        </w:rPr>
      </w:pPr>
      <w:r>
        <w:t>Page No.365</w:t>
      </w:r>
    </w:p>
    <w:p w:rsidR="00ED7218" w:rsidRDefault="00ED7218">
      <w:pPr>
        <w:rPr>
          <w:ins w:id="1626" w:author="xds" w:date="2015-01-16T04:21:00Z"/>
          <w:rFonts w:ascii="Times New Roman" w:hAnsi="Times New Roman"/>
          <w:color w:val="000000"/>
          <w:sz w:val="24"/>
        </w:rPr>
      </w:pPr>
    </w:p>
    <w:p w:rsidR="008748CD" w:rsidRDefault="008748CD">
      <w:pPr>
        <w:rPr>
          <w:ins w:id="1627" w:author="xds" w:date="2015-01-16T04:21:00Z"/>
          <w:rFonts w:ascii="Times New Roman" w:hAnsi="Times New Roman"/>
          <w:color w:val="000000"/>
          <w:sz w:val="24"/>
        </w:rPr>
      </w:pPr>
    </w:p>
    <w:p w:rsidR="008748CD" w:rsidRDefault="008748CD">
      <w:pPr>
        <w:rPr>
          <w:rFonts w:ascii="Times New Roman" w:hAnsi="Times New Roman"/>
          <w:color w:val="000000"/>
          <w:sz w:val="24"/>
        </w:rPr>
      </w:pPr>
    </w:p>
    <w:p w:rsidR="00ED7218" w:rsidRDefault="00ED7218" w:rsidP="00ED7218">
      <w:pPr>
        <w:spacing w:before="10" w:line="20" w:lineRule="exact"/>
      </w:pPr>
    </w:p>
    <w:tbl>
      <w:tblPr>
        <w:tblW w:w="0" w:type="auto"/>
        <w:tblInd w:w="15" w:type="dxa"/>
        <w:tblLayout w:type="fixed"/>
        <w:tblCellMar>
          <w:left w:w="0" w:type="dxa"/>
          <w:right w:w="0" w:type="dxa"/>
        </w:tblCellMar>
        <w:tblLook w:val="04A0"/>
      </w:tblPr>
      <w:tblGrid>
        <w:gridCol w:w="863"/>
        <w:gridCol w:w="1080"/>
        <w:gridCol w:w="5625"/>
        <w:gridCol w:w="1050"/>
        <w:gridCol w:w="1447"/>
      </w:tblGrid>
      <w:tr w:rsidR="00ED7218" w:rsidTr="004D2427">
        <w:trPr>
          <w:trHeight w:hRule="exact" w:val="690"/>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3"/>
              </w:rPr>
            </w:pPr>
            <w:r>
              <w:rPr>
                <w:rFonts w:ascii="Times New Roman" w:hAnsi="Times New Roman"/>
                <w:b/>
                <w:color w:val="000000"/>
                <w:spacing w:val="-10"/>
                <w:sz w:val="23"/>
              </w:rPr>
              <w:t xml:space="preserve">Item </w:t>
            </w:r>
            <w:r>
              <w:rPr>
                <w:rFonts w:ascii="Times New Roman" w:hAnsi="Times New Roman"/>
                <w:b/>
                <w:color w:val="000000"/>
                <w:spacing w:val="-10"/>
                <w:sz w:val="23"/>
              </w:rPr>
              <w:br/>
              <w:t>No.</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right="2775"/>
              <w:jc w:val="right"/>
              <w:rPr>
                <w:rFonts w:ascii="Times New Roman" w:hAnsi="Times New Roman"/>
                <w:b/>
                <w:color w:val="000000"/>
                <w:sz w:val="23"/>
              </w:rPr>
            </w:pPr>
            <w:r>
              <w:rPr>
                <w:rFonts w:ascii="Times New Roman" w:hAnsi="Times New Roman"/>
                <w:b/>
                <w:color w:val="000000"/>
                <w:sz w:val="23"/>
              </w:rPr>
              <w:t>Description</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3"/>
              </w:rPr>
            </w:pPr>
            <w:r>
              <w:rPr>
                <w:rFonts w:ascii="Times New Roman" w:hAnsi="Times New Roman"/>
                <w:b/>
                <w:color w:val="000000"/>
                <w:spacing w:val="-10"/>
                <w:sz w:val="23"/>
              </w:rPr>
              <w:t>Unit</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6"/>
                <w:sz w:val="23"/>
              </w:rPr>
            </w:pPr>
            <w:r>
              <w:rPr>
                <w:rFonts w:ascii="Times New Roman" w:hAnsi="Times New Roman"/>
                <w:b/>
                <w:color w:val="000000"/>
                <w:spacing w:val="-16"/>
                <w:sz w:val="23"/>
              </w:rPr>
              <w:t xml:space="preserve">Rite </w:t>
            </w:r>
            <w:r>
              <w:rPr>
                <w:rFonts w:ascii="Times New Roman" w:hAnsi="Times New Roman"/>
                <w:b/>
                <w:color w:val="000000"/>
                <w:spacing w:val="-16"/>
                <w:sz w:val="23"/>
              </w:rPr>
              <w:br/>
            </w:r>
            <w:r>
              <w:rPr>
                <w:rFonts w:ascii="Times New Roman" w:hAnsi="Times New Roman"/>
                <w:b/>
                <w:color w:val="000000"/>
                <w:spacing w:val="-10"/>
                <w:sz w:val="23"/>
              </w:rPr>
              <w:t>(in Rs.)</w:t>
            </w:r>
          </w:p>
        </w:tc>
      </w:tr>
      <w:tr w:rsidR="00ED7218" w:rsidTr="004D2427">
        <w:trPr>
          <w:trHeight w:hRule="exact" w:val="278"/>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4162"/>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3"/>
              </w:rPr>
            </w:pPr>
            <w:r>
              <w:rPr>
                <w:rFonts w:ascii="Times New Roman" w:hAnsi="Times New Roman"/>
                <w:b/>
                <w:color w:val="000000"/>
                <w:spacing w:val="-10"/>
                <w:sz w:val="23"/>
              </w:rPr>
              <w:t>221</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2"/>
                <w:sz w:val="23"/>
              </w:rPr>
            </w:pPr>
            <w:r>
              <w:rPr>
                <w:rFonts w:ascii="Times New Roman" w:hAnsi="Times New Roman"/>
                <w:b/>
                <w:color w:val="000000"/>
                <w:spacing w:val="-2"/>
                <w:sz w:val="23"/>
              </w:rPr>
              <w:t xml:space="preserve">Providing and laying integral cement based treatment for water </w:t>
            </w:r>
            <w:r>
              <w:rPr>
                <w:rFonts w:ascii="Times New Roman" w:hAnsi="Times New Roman"/>
                <w:b/>
                <w:color w:val="000000"/>
                <w:spacing w:val="-3"/>
                <w:sz w:val="23"/>
              </w:rPr>
              <w:t xml:space="preserve">proofing on horizontal surface at all depth below ground level for </w:t>
            </w:r>
            <w:r>
              <w:rPr>
                <w:rFonts w:ascii="Times New Roman" w:hAnsi="Times New Roman"/>
                <w:b/>
                <w:color w:val="000000"/>
                <w:spacing w:val="-8"/>
                <w:sz w:val="23"/>
              </w:rPr>
              <w:t xml:space="preserve">under ground structures as directed by Engineer-in-Charge consisting </w:t>
            </w:r>
            <w:r>
              <w:rPr>
                <w:rFonts w:ascii="Times New Roman" w:hAnsi="Times New Roman"/>
                <w:b/>
                <w:color w:val="000000"/>
                <w:spacing w:val="-10"/>
                <w:sz w:val="23"/>
              </w:rPr>
              <w:t>of :</w:t>
            </w:r>
          </w:p>
          <w:p w:rsidR="00ED7218" w:rsidRDefault="00ED7218" w:rsidP="00ED7218">
            <w:pPr>
              <w:numPr>
                <w:ilvl w:val="0"/>
                <w:numId w:val="6"/>
              </w:numPr>
              <w:tabs>
                <w:tab w:val="clear" w:pos="288"/>
                <w:tab w:val="decimal" w:pos="432"/>
              </w:tabs>
              <w:ind w:left="72" w:right="108" w:firstLine="72"/>
              <w:jc w:val="both"/>
              <w:rPr>
                <w:rFonts w:ascii="Times New Roman" w:hAnsi="Times New Roman"/>
                <w:b/>
                <w:color w:val="000000"/>
                <w:spacing w:val="-4"/>
                <w:sz w:val="23"/>
              </w:rPr>
            </w:pPr>
            <w:r>
              <w:rPr>
                <w:rFonts w:ascii="Times New Roman" w:hAnsi="Times New Roman"/>
                <w:b/>
                <w:color w:val="000000"/>
                <w:spacing w:val="-4"/>
                <w:sz w:val="23"/>
              </w:rPr>
              <w:t xml:space="preserve">1st layer of 22mm to 25mm thick approved and specified mush </w:t>
            </w:r>
            <w:r>
              <w:rPr>
                <w:rFonts w:ascii="Times New Roman" w:hAnsi="Times New Roman"/>
                <w:b/>
                <w:color w:val="000000"/>
                <w:spacing w:val="-7"/>
                <w:sz w:val="23"/>
              </w:rPr>
              <w:t xml:space="preserve">stone slab over a 25mm thick base of cement mortar 1:3 (1 cement : 3 sand) mixed with water proofing compound conforming to 15:2645 in </w:t>
            </w:r>
            <w:r>
              <w:rPr>
                <w:rFonts w:ascii="Times New Roman" w:hAnsi="Times New Roman"/>
                <w:b/>
                <w:color w:val="000000"/>
                <w:sz w:val="23"/>
              </w:rPr>
              <w:t xml:space="preserve">the recommended proportion ova the levelling course (levelling </w:t>
            </w:r>
            <w:r>
              <w:rPr>
                <w:rFonts w:ascii="Times New Roman" w:hAnsi="Times New Roman"/>
                <w:b/>
                <w:color w:val="000000"/>
                <w:spacing w:val="-7"/>
                <w:sz w:val="23"/>
              </w:rPr>
              <w:t xml:space="preserve">course to be paid separately)- Joints sealed and grouted with cement </w:t>
            </w:r>
            <w:r>
              <w:rPr>
                <w:rFonts w:ascii="Times New Roman" w:hAnsi="Times New Roman"/>
                <w:b/>
                <w:color w:val="000000"/>
                <w:spacing w:val="-6"/>
                <w:sz w:val="23"/>
              </w:rPr>
              <w:t>shiny mixed with water proofing compound .</w:t>
            </w:r>
          </w:p>
          <w:p w:rsidR="00ED7218" w:rsidRDefault="00ED7218" w:rsidP="00ED7218">
            <w:pPr>
              <w:numPr>
                <w:ilvl w:val="0"/>
                <w:numId w:val="6"/>
              </w:numPr>
              <w:tabs>
                <w:tab w:val="clear" w:pos="288"/>
                <w:tab w:val="decimal" w:pos="432"/>
              </w:tabs>
              <w:ind w:left="72" w:right="108" w:firstLine="72"/>
              <w:rPr>
                <w:rFonts w:ascii="Times New Roman" w:hAnsi="Times New Roman"/>
                <w:b/>
                <w:color w:val="000000"/>
                <w:spacing w:val="-5"/>
                <w:sz w:val="23"/>
              </w:rPr>
            </w:pPr>
            <w:r>
              <w:rPr>
                <w:rFonts w:ascii="Times New Roman" w:hAnsi="Times New Roman"/>
                <w:b/>
                <w:color w:val="000000"/>
                <w:spacing w:val="-5"/>
                <w:sz w:val="23"/>
              </w:rPr>
              <w:t xml:space="preserve">2nd layer of 25mm thick canent mortar 1:3 (1 cement : 3 sand) </w:t>
            </w:r>
            <w:r>
              <w:rPr>
                <w:rFonts w:ascii="Times New Roman" w:hAnsi="Times New Roman"/>
                <w:b/>
                <w:color w:val="000000"/>
                <w:spacing w:val="-7"/>
                <w:sz w:val="23"/>
              </w:rPr>
              <w:t>mixed with water proofing compound in recommended proportions.</w:t>
            </w:r>
          </w:p>
          <w:p w:rsidR="00ED7218" w:rsidRDefault="00ED7218" w:rsidP="00ED7218">
            <w:pPr>
              <w:numPr>
                <w:ilvl w:val="0"/>
                <w:numId w:val="6"/>
              </w:numPr>
              <w:tabs>
                <w:tab w:val="clear" w:pos="288"/>
                <w:tab w:val="decimal" w:pos="432"/>
              </w:tabs>
              <w:ind w:left="72" w:right="108" w:firstLine="72"/>
              <w:jc w:val="both"/>
              <w:rPr>
                <w:rFonts w:ascii="Times New Roman" w:hAnsi="Times New Roman"/>
                <w:b/>
                <w:color w:val="000000"/>
                <w:spacing w:val="-13"/>
                <w:sz w:val="23"/>
              </w:rPr>
            </w:pPr>
            <w:r>
              <w:rPr>
                <w:rFonts w:ascii="Times New Roman" w:hAnsi="Times New Roman"/>
                <w:b/>
                <w:color w:val="000000"/>
                <w:spacing w:val="-13"/>
                <w:sz w:val="23"/>
              </w:rPr>
              <w:t xml:space="preserve">Finishing top with stone aggregate of 1 Omrn to 12mm nominal size </w:t>
            </w:r>
            <w:r>
              <w:rPr>
                <w:rFonts w:ascii="Times New Roman" w:hAnsi="Times New Roman"/>
                <w:b/>
                <w:color w:val="000000"/>
                <w:spacing w:val="-4"/>
                <w:sz w:val="23"/>
              </w:rPr>
              <w:t xml:space="preserve">spreading Ca) 8 cudm/sqm thoroughly embedded in the 2nd layer. </w:t>
            </w:r>
            <w:r>
              <w:rPr>
                <w:rFonts w:ascii="Times New Roman" w:hAnsi="Times New Roman"/>
                <w:b/>
                <w:color w:val="000000"/>
                <w:spacing w:val="-8"/>
                <w:sz w:val="23"/>
              </w:rPr>
              <w:t>(with 5 years service guarantee)</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465"/>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255"/>
              <w:jc w:val="right"/>
              <w:rPr>
                <w:rFonts w:ascii="Times New Roman" w:hAnsi="Times New Roman"/>
                <w:b/>
                <w:color w:val="000000"/>
                <w:spacing w:val="-10"/>
                <w:sz w:val="23"/>
              </w:rPr>
            </w:pPr>
            <w:r>
              <w:rPr>
                <w:rFonts w:ascii="Times New Roman" w:hAnsi="Times New Roman"/>
                <w:b/>
                <w:color w:val="000000"/>
                <w:spacing w:val="-10"/>
                <w:sz w:val="23"/>
              </w:rPr>
              <w:t>22.1.1</w:t>
            </w:r>
          </w:p>
        </w:tc>
        <w:tc>
          <w:tcPr>
            <w:tcW w:w="5625"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3285"/>
              <w:jc w:val="right"/>
              <w:rPr>
                <w:rFonts w:ascii="Times New Roman" w:hAnsi="Times New Roman"/>
                <w:b/>
                <w:color w:val="000000"/>
                <w:spacing w:val="-4"/>
                <w:sz w:val="23"/>
              </w:rPr>
            </w:pPr>
            <w:r>
              <w:rPr>
                <w:rFonts w:ascii="Times New Roman" w:hAnsi="Times New Roman"/>
                <w:b/>
                <w:color w:val="000000"/>
                <w:spacing w:val="-4"/>
                <w:sz w:val="23"/>
              </w:rPr>
              <w:t>thing rough Kota done.</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3"/>
              </w:rPr>
            </w:pPr>
            <w:r>
              <w:rPr>
                <w:rFonts w:ascii="Times New Roman" w:hAnsi="Times New Roman"/>
                <w:b/>
                <w:color w:val="000000"/>
                <w:spacing w:val="-10"/>
                <w:sz w:val="23"/>
              </w:rPr>
              <w:t>sqm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3"/>
              </w:rPr>
            </w:pPr>
            <w:r>
              <w:rPr>
                <w:rFonts w:ascii="Times New Roman" w:hAnsi="Times New Roman"/>
                <w:b/>
                <w:color w:val="000000"/>
                <w:spacing w:val="-10"/>
                <w:sz w:val="23"/>
              </w:rPr>
              <w:t>916.00</w:t>
            </w:r>
          </w:p>
        </w:tc>
      </w:tr>
      <w:tr w:rsidR="00ED7218" w:rsidTr="004D2427">
        <w:trPr>
          <w:trHeight w:hRule="exact" w:val="3248"/>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3"/>
              </w:rPr>
            </w:pPr>
            <w:r>
              <w:rPr>
                <w:rFonts w:ascii="Times New Roman" w:hAnsi="Times New Roman"/>
                <w:b/>
                <w:color w:val="000000"/>
                <w:spacing w:val="-10"/>
                <w:sz w:val="23"/>
              </w:rPr>
              <w:t>222</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z w:val="23"/>
              </w:rPr>
            </w:pPr>
            <w:r>
              <w:rPr>
                <w:rFonts w:ascii="Times New Roman" w:hAnsi="Times New Roman"/>
                <w:b/>
                <w:color w:val="000000"/>
                <w:sz w:val="23"/>
              </w:rPr>
              <w:t xml:space="preserve">Providing and laying integral cement based treatment fa water </w:t>
            </w:r>
            <w:r>
              <w:rPr>
                <w:rFonts w:ascii="Times New Roman" w:hAnsi="Times New Roman"/>
                <w:b/>
                <w:color w:val="000000"/>
                <w:spacing w:val="-4"/>
                <w:sz w:val="23"/>
              </w:rPr>
              <w:t xml:space="preserve">proofing on the vertical surface by fixing specified stone slab 22 mm </w:t>
            </w:r>
            <w:r>
              <w:rPr>
                <w:rFonts w:ascii="Times New Roman" w:hAnsi="Times New Roman"/>
                <w:b/>
                <w:color w:val="000000"/>
                <w:spacing w:val="3"/>
                <w:sz w:val="23"/>
              </w:rPr>
              <w:t xml:space="preserve">to 25mm thick with cement slurry mixed with water proofing </w:t>
            </w:r>
            <w:r>
              <w:rPr>
                <w:rFonts w:ascii="Times New Roman" w:hAnsi="Times New Roman"/>
                <w:b/>
                <w:color w:val="000000"/>
                <w:spacing w:val="-6"/>
                <w:sz w:val="23"/>
              </w:rPr>
              <w:t xml:space="preserve">compound confining to IS:2645 in recommended proportions with a </w:t>
            </w:r>
            <w:r>
              <w:rPr>
                <w:rFonts w:ascii="Times New Roman" w:hAnsi="Times New Roman"/>
                <w:b/>
                <w:color w:val="000000"/>
                <w:sz w:val="23"/>
              </w:rPr>
              <w:t xml:space="preserve">gap of 20mm (minimum) between stone slabs and the receiving </w:t>
            </w:r>
            <w:r>
              <w:rPr>
                <w:rFonts w:ascii="Times New Roman" w:hAnsi="Times New Roman"/>
                <w:b/>
                <w:color w:val="000000"/>
                <w:spacing w:val="-11"/>
                <w:sz w:val="23"/>
              </w:rPr>
              <w:t xml:space="preserve">surfaces and filling the gaps with neat cement slurry mixed with water </w:t>
            </w:r>
            <w:r>
              <w:rPr>
                <w:rFonts w:ascii="Times New Roman" w:hAnsi="Times New Roman"/>
                <w:b/>
                <w:color w:val="000000"/>
                <w:spacing w:val="-1"/>
                <w:sz w:val="23"/>
              </w:rPr>
              <w:t xml:space="preserve">proofing compound and finishing the exterior of stone slab with </w:t>
            </w:r>
            <w:r>
              <w:rPr>
                <w:rFonts w:ascii="Times New Roman" w:hAnsi="Times New Roman"/>
                <w:b/>
                <w:color w:val="000000"/>
                <w:spacing w:val="-8"/>
                <w:sz w:val="23"/>
              </w:rPr>
              <w:t xml:space="preserve">cement mortar 1:3 (1 cement - 3 sand) 20mm thick with neat cement </w:t>
            </w:r>
            <w:r>
              <w:rPr>
                <w:rFonts w:ascii="Times New Roman" w:hAnsi="Times New Roman"/>
                <w:b/>
                <w:color w:val="000000"/>
                <w:spacing w:val="-1"/>
                <w:sz w:val="23"/>
              </w:rPr>
              <w:t xml:space="preserve">punning mixed with water proofing compound in recommended </w:t>
            </w:r>
            <w:r>
              <w:rPr>
                <w:rFonts w:ascii="Times New Roman" w:hAnsi="Times New Roman"/>
                <w:b/>
                <w:color w:val="000000"/>
                <w:spacing w:val="-2"/>
                <w:sz w:val="23"/>
              </w:rPr>
              <w:t>proportion complete at all levels and as directed by Engineer-in</w:t>
            </w:r>
            <w:r>
              <w:rPr>
                <w:rFonts w:ascii="Times New Roman" w:hAnsi="Times New Roman"/>
                <w:b/>
                <w:color w:val="000000"/>
                <w:spacing w:val="-2"/>
                <w:sz w:val="23"/>
              </w:rPr>
              <w:softHyphen/>
            </w:r>
            <w:r>
              <w:rPr>
                <w:rFonts w:ascii="Times New Roman" w:hAnsi="Times New Roman"/>
                <w:b/>
                <w:color w:val="000000"/>
                <w:spacing w:val="-7"/>
                <w:sz w:val="23"/>
              </w:rPr>
              <w:t>charge : (with 5 years service guarantee)</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525"/>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255"/>
              <w:jc w:val="right"/>
              <w:rPr>
                <w:rFonts w:ascii="Times New Roman" w:hAnsi="Times New Roman"/>
                <w:b/>
                <w:color w:val="000000"/>
                <w:spacing w:val="-10"/>
                <w:sz w:val="23"/>
              </w:rPr>
            </w:pPr>
            <w:r>
              <w:rPr>
                <w:rFonts w:ascii="Times New Roman" w:hAnsi="Times New Roman"/>
                <w:b/>
                <w:color w:val="000000"/>
                <w:spacing w:val="-10"/>
                <w:sz w:val="23"/>
              </w:rPr>
              <w:t>222,1</w:t>
            </w:r>
          </w:p>
        </w:tc>
        <w:tc>
          <w:tcPr>
            <w:tcW w:w="5625"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3285"/>
              <w:jc w:val="right"/>
              <w:rPr>
                <w:rFonts w:ascii="Times New Roman" w:hAnsi="Times New Roman"/>
                <w:b/>
                <w:color w:val="000000"/>
                <w:spacing w:val="-6"/>
                <w:sz w:val="23"/>
              </w:rPr>
            </w:pPr>
            <w:r>
              <w:rPr>
                <w:rFonts w:ascii="Times New Roman" w:hAnsi="Times New Roman"/>
                <w:b/>
                <w:color w:val="000000"/>
                <w:spacing w:val="-6"/>
                <w:sz w:val="23"/>
              </w:rPr>
              <w:t>Using rough Kota stone</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3"/>
              </w:rPr>
            </w:pPr>
            <w:r>
              <w:rPr>
                <w:rFonts w:ascii="Times New Roman" w:hAnsi="Times New Roman"/>
                <w:b/>
                <w:color w:val="000000"/>
                <w:spacing w:val="-10"/>
                <w:sz w:val="23"/>
              </w:rPr>
              <w:t>sqm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3"/>
              </w:rPr>
            </w:pPr>
            <w:r>
              <w:rPr>
                <w:rFonts w:ascii="Times New Roman" w:hAnsi="Times New Roman"/>
                <w:b/>
                <w:color w:val="000000"/>
                <w:spacing w:val="-10"/>
                <w:sz w:val="23"/>
              </w:rPr>
              <w:t>1013,00</w:t>
            </w:r>
          </w:p>
        </w:tc>
      </w:tr>
      <w:tr w:rsidR="00ED7218" w:rsidTr="004D2427">
        <w:trPr>
          <w:trHeight w:hRule="exact" w:val="4207"/>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3"/>
              </w:rPr>
            </w:pPr>
            <w:r>
              <w:rPr>
                <w:rFonts w:ascii="Times New Roman" w:hAnsi="Times New Roman"/>
                <w:b/>
                <w:color w:val="000000"/>
                <w:spacing w:val="-10"/>
                <w:sz w:val="23"/>
              </w:rPr>
              <w:t>22.3</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z w:val="23"/>
              </w:rPr>
            </w:pPr>
            <w:r>
              <w:rPr>
                <w:rFonts w:ascii="Times New Roman" w:hAnsi="Times New Roman"/>
                <w:b/>
                <w:color w:val="000000"/>
                <w:sz w:val="23"/>
              </w:rPr>
              <w:t xml:space="preserve">Providing and laying </w:t>
            </w:r>
            <w:r>
              <w:rPr>
                <w:rFonts w:ascii="Times New Roman" w:hAnsi="Times New Roman"/>
                <w:b/>
                <w:i/>
                <w:color w:val="000000"/>
                <w:spacing w:val="10"/>
                <w:sz w:val="25"/>
              </w:rPr>
              <w:t xml:space="preserve">water </w:t>
            </w:r>
            <w:r>
              <w:rPr>
                <w:rFonts w:ascii="Times New Roman" w:hAnsi="Times New Roman"/>
                <w:b/>
                <w:color w:val="000000"/>
                <w:sz w:val="23"/>
              </w:rPr>
              <w:t xml:space="preserve">proofing treatment to vertical and </w:t>
            </w:r>
            <w:r>
              <w:rPr>
                <w:rFonts w:ascii="Times New Roman" w:hAnsi="Times New Roman"/>
                <w:b/>
                <w:color w:val="000000"/>
                <w:spacing w:val="-10"/>
                <w:sz w:val="23"/>
              </w:rPr>
              <w:t xml:space="preserve">horizontal surfaces of depressed portions of W.C, kitchen and the like </w:t>
            </w:r>
            <w:r>
              <w:rPr>
                <w:rFonts w:ascii="Times New Roman" w:hAnsi="Times New Roman"/>
                <w:b/>
                <w:color w:val="000000"/>
                <w:spacing w:val="-2"/>
                <w:sz w:val="23"/>
              </w:rPr>
              <w:t>consisting of :</w:t>
            </w:r>
          </w:p>
          <w:p w:rsidR="00ED7218" w:rsidRDefault="00ED7218" w:rsidP="00ED7218">
            <w:pPr>
              <w:numPr>
                <w:ilvl w:val="0"/>
                <w:numId w:val="7"/>
              </w:numPr>
              <w:tabs>
                <w:tab w:val="clear" w:pos="288"/>
                <w:tab w:val="decimal" w:pos="432"/>
              </w:tabs>
              <w:ind w:left="72" w:right="108" w:firstLine="72"/>
              <w:jc w:val="both"/>
              <w:rPr>
                <w:rFonts w:ascii="Times New Roman" w:hAnsi="Times New Roman"/>
                <w:b/>
                <w:color w:val="000000"/>
                <w:spacing w:val="-7"/>
                <w:sz w:val="23"/>
              </w:rPr>
            </w:pPr>
            <w:r>
              <w:rPr>
                <w:rFonts w:ascii="Times New Roman" w:hAnsi="Times New Roman"/>
                <w:b/>
                <w:color w:val="000000"/>
                <w:spacing w:val="-7"/>
                <w:sz w:val="23"/>
              </w:rPr>
              <w:t xml:space="preserve">1st course of applying cement slurry C4). 4.4 Kg/sqm mixed with </w:t>
            </w:r>
            <w:r>
              <w:rPr>
                <w:rFonts w:ascii="Times New Roman" w:hAnsi="Times New Roman"/>
                <w:b/>
                <w:color w:val="000000"/>
                <w:spacing w:val="-5"/>
                <w:sz w:val="23"/>
              </w:rPr>
              <w:t xml:space="preserve">water proofing compound conforming to IS 2645 </w:t>
            </w:r>
            <w:r>
              <w:rPr>
                <w:rFonts w:ascii="Times New Roman" w:hAnsi="Times New Roman"/>
                <w:b/>
                <w:i/>
                <w:color w:val="000000"/>
                <w:spacing w:val="5"/>
                <w:sz w:val="25"/>
              </w:rPr>
              <w:t xml:space="preserve">in </w:t>
            </w:r>
            <w:r>
              <w:rPr>
                <w:rFonts w:ascii="Times New Roman" w:hAnsi="Times New Roman"/>
                <w:b/>
                <w:color w:val="000000"/>
                <w:spacing w:val="-5"/>
                <w:sz w:val="23"/>
              </w:rPr>
              <w:t xml:space="preserve">recommended </w:t>
            </w:r>
            <w:r>
              <w:rPr>
                <w:rFonts w:ascii="Times New Roman" w:hAnsi="Times New Roman"/>
                <w:b/>
                <w:color w:val="000000"/>
                <w:spacing w:val="-10"/>
                <w:sz w:val="23"/>
              </w:rPr>
              <w:t>proportions including rounding off junction of vertical and horizontal surface.</w:t>
            </w:r>
          </w:p>
          <w:p w:rsidR="00ED7218" w:rsidRDefault="00ED7218" w:rsidP="00ED7218">
            <w:pPr>
              <w:numPr>
                <w:ilvl w:val="0"/>
                <w:numId w:val="7"/>
              </w:numPr>
              <w:tabs>
                <w:tab w:val="clear" w:pos="288"/>
                <w:tab w:val="decimal" w:pos="432"/>
              </w:tabs>
              <w:ind w:left="72" w:right="108" w:firstLine="72"/>
              <w:jc w:val="both"/>
              <w:rPr>
                <w:rFonts w:ascii="Times New Roman" w:hAnsi="Times New Roman"/>
                <w:b/>
                <w:color w:val="000000"/>
                <w:spacing w:val="-8"/>
                <w:sz w:val="23"/>
              </w:rPr>
            </w:pPr>
            <w:r>
              <w:rPr>
                <w:rFonts w:ascii="Times New Roman" w:hAnsi="Times New Roman"/>
                <w:b/>
                <w:color w:val="000000"/>
                <w:spacing w:val="-8"/>
                <w:sz w:val="23"/>
              </w:rPr>
              <w:t xml:space="preserve">Mid course of 20mm cement plaster 1:3 (1 cement : 3 sand) mixed </w:t>
            </w:r>
            <w:r>
              <w:rPr>
                <w:rFonts w:ascii="Times New Roman" w:hAnsi="Times New Roman"/>
                <w:b/>
                <w:color w:val="000000"/>
                <w:spacing w:val="-10"/>
                <w:sz w:val="23"/>
              </w:rPr>
              <w:t xml:space="preserve">with water proofing compound in recommended proportion including </w:t>
            </w:r>
            <w:r>
              <w:rPr>
                <w:rFonts w:ascii="Times New Roman" w:hAnsi="Times New Roman"/>
                <w:b/>
                <w:color w:val="000000"/>
                <w:spacing w:val="-6"/>
                <w:sz w:val="23"/>
              </w:rPr>
              <w:t>rounding off unction of vertical and horizontal surface.</w:t>
            </w:r>
          </w:p>
          <w:p w:rsidR="00ED7218" w:rsidRDefault="00ED7218" w:rsidP="00ED7218">
            <w:pPr>
              <w:numPr>
                <w:ilvl w:val="0"/>
                <w:numId w:val="7"/>
              </w:numPr>
              <w:tabs>
                <w:tab w:val="clear" w:pos="288"/>
                <w:tab w:val="decimal" w:pos="432"/>
              </w:tabs>
              <w:ind w:left="72" w:right="108" w:firstLine="72"/>
              <w:rPr>
                <w:rFonts w:ascii="Times New Roman" w:hAnsi="Times New Roman"/>
                <w:b/>
                <w:color w:val="000000"/>
                <w:spacing w:val="-6"/>
                <w:sz w:val="23"/>
              </w:rPr>
            </w:pPr>
            <w:r>
              <w:rPr>
                <w:rFonts w:ascii="Times New Roman" w:hAnsi="Times New Roman"/>
                <w:b/>
                <w:color w:val="000000"/>
                <w:spacing w:val="-6"/>
                <w:sz w:val="23"/>
              </w:rPr>
              <w:t xml:space="preserve">IIIrd course of applying blown or residual bitumen applied hot at </w:t>
            </w:r>
            <w:r>
              <w:rPr>
                <w:rFonts w:ascii="Times New Roman" w:hAnsi="Times New Roman"/>
                <w:b/>
                <w:color w:val="000000"/>
                <w:spacing w:val="-8"/>
                <w:sz w:val="23"/>
              </w:rPr>
              <w:t>1.7 Kg. per sqm of arca.</w:t>
            </w:r>
          </w:p>
          <w:p w:rsidR="00ED7218" w:rsidRDefault="00ED7218" w:rsidP="00ED7218">
            <w:pPr>
              <w:numPr>
                <w:ilvl w:val="0"/>
                <w:numId w:val="7"/>
              </w:numPr>
              <w:tabs>
                <w:tab w:val="clear" w:pos="288"/>
                <w:tab w:val="decimal" w:pos="432"/>
              </w:tabs>
              <w:ind w:left="72" w:right="108" w:firstLine="72"/>
              <w:jc w:val="both"/>
              <w:rPr>
                <w:rFonts w:ascii="Times New Roman" w:hAnsi="Times New Roman"/>
                <w:b/>
                <w:color w:val="000000"/>
                <w:spacing w:val="-7"/>
                <w:sz w:val="23"/>
              </w:rPr>
            </w:pPr>
            <w:r>
              <w:rPr>
                <w:rFonts w:ascii="Times New Roman" w:hAnsi="Times New Roman"/>
                <w:b/>
                <w:color w:val="000000"/>
                <w:spacing w:val="-7"/>
                <w:sz w:val="23"/>
              </w:rPr>
              <w:t xml:space="preserve">1Vth course of 400 micron thick PVC sheet (Overlaps at joints of </w:t>
            </w:r>
            <w:r>
              <w:rPr>
                <w:rFonts w:ascii="Times New Roman" w:hAnsi="Times New Roman"/>
                <w:b/>
                <w:color w:val="000000"/>
                <w:spacing w:val="-2"/>
                <w:sz w:val="23"/>
              </w:rPr>
              <w:t xml:space="preserve">PVC sheet should be 100 mm wide and pasted to each other with </w:t>
            </w:r>
            <w:r>
              <w:rPr>
                <w:rFonts w:ascii="Times New Roman" w:hAnsi="Times New Roman"/>
                <w:b/>
                <w:color w:val="000000"/>
                <w:spacing w:val="-8"/>
                <w:sz w:val="23"/>
              </w:rPr>
              <w:t xml:space="preserve">bitumen @ 1,7 Kgkupn.) (with 5 </w:t>
            </w:r>
            <w:r>
              <w:rPr>
                <w:rFonts w:ascii="Times New Roman" w:hAnsi="Times New Roman"/>
                <w:b/>
                <w:i/>
                <w:color w:val="000000"/>
                <w:spacing w:val="2"/>
                <w:sz w:val="25"/>
              </w:rPr>
              <w:t xml:space="preserve">years </w:t>
            </w:r>
            <w:r>
              <w:rPr>
                <w:rFonts w:ascii="Times New Roman" w:hAnsi="Times New Roman"/>
                <w:b/>
                <w:color w:val="000000"/>
                <w:spacing w:val="-8"/>
                <w:sz w:val="23"/>
              </w:rPr>
              <w:t>service guarantee)</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3"/>
              </w:rPr>
            </w:pPr>
            <w:r>
              <w:rPr>
                <w:rFonts w:ascii="Times New Roman" w:hAnsi="Times New Roman"/>
                <w:b/>
                <w:color w:val="000000"/>
                <w:spacing w:val="-10"/>
                <w:sz w:val="23"/>
              </w:rPr>
              <w:t>sqm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3"/>
              </w:rPr>
            </w:pPr>
            <w:r>
              <w:rPr>
                <w:rFonts w:ascii="Times New Roman" w:hAnsi="Times New Roman"/>
                <w:b/>
                <w:color w:val="000000"/>
                <w:spacing w:val="-10"/>
                <w:sz w:val="23"/>
              </w:rPr>
              <w:t>440,00</w:t>
            </w:r>
          </w:p>
        </w:tc>
      </w:tr>
      <w:tr w:rsidR="00ED7218" w:rsidTr="004D2427">
        <w:trPr>
          <w:trHeight w:hRule="exact" w:val="1500"/>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3"/>
              </w:rPr>
            </w:pPr>
            <w:r>
              <w:rPr>
                <w:rFonts w:ascii="Times New Roman" w:hAnsi="Times New Roman"/>
                <w:b/>
                <w:color w:val="000000"/>
                <w:spacing w:val="-10"/>
                <w:sz w:val="23"/>
              </w:rPr>
              <w:t>22.4</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tabs>
                <w:tab w:val="left" w:pos="1207"/>
                <w:tab w:val="left" w:pos="4792"/>
                <w:tab w:val="right" w:pos="6600"/>
              </w:tabs>
              <w:ind w:right="75"/>
              <w:jc w:val="right"/>
              <w:rPr>
                <w:rFonts w:ascii="Times New Roman" w:hAnsi="Times New Roman"/>
                <w:b/>
                <w:color w:val="000000"/>
                <w:spacing w:val="-10"/>
                <w:sz w:val="23"/>
              </w:rPr>
            </w:pPr>
            <w:r>
              <w:rPr>
                <w:rFonts w:ascii="Times New Roman" w:hAnsi="Times New Roman"/>
                <w:b/>
                <w:color w:val="000000"/>
                <w:spacing w:val="-10"/>
                <w:sz w:val="23"/>
              </w:rPr>
              <w:t>Providing</w:t>
            </w:r>
            <w:r>
              <w:rPr>
                <w:rFonts w:ascii="Times New Roman" w:hAnsi="Times New Roman"/>
                <w:b/>
                <w:color w:val="000000"/>
                <w:spacing w:val="-10"/>
                <w:sz w:val="23"/>
              </w:rPr>
              <w:tab/>
            </w:r>
            <w:r>
              <w:rPr>
                <w:rFonts w:ascii="Times New Roman" w:hAnsi="Times New Roman"/>
                <w:b/>
                <w:color w:val="000000"/>
                <w:spacing w:val="4"/>
                <w:sz w:val="23"/>
              </w:rPr>
              <w:t>and Placing in position suitable</w:t>
            </w:r>
            <w:r>
              <w:rPr>
                <w:rFonts w:ascii="Times New Roman" w:hAnsi="Times New Roman"/>
                <w:b/>
                <w:color w:val="000000"/>
                <w:spacing w:val="4"/>
                <w:sz w:val="23"/>
              </w:rPr>
              <w:tab/>
            </w:r>
            <w:r>
              <w:rPr>
                <w:rFonts w:ascii="Times New Roman" w:hAnsi="Times New Roman"/>
                <w:b/>
                <w:color w:val="000000"/>
                <w:spacing w:val="-10"/>
                <w:sz w:val="23"/>
              </w:rPr>
              <w:t>PVC water</w:t>
            </w:r>
            <w:r>
              <w:rPr>
                <w:rFonts w:ascii="Times New Roman" w:hAnsi="Times New Roman"/>
                <w:b/>
                <w:color w:val="000000"/>
                <w:spacing w:val="-10"/>
                <w:sz w:val="23"/>
              </w:rPr>
              <w:tab/>
              <w:t>stops</w:t>
            </w:r>
          </w:p>
          <w:p w:rsidR="00ED7218" w:rsidRDefault="00ED7218"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confirming to </w:t>
            </w:r>
            <w:r>
              <w:rPr>
                <w:rFonts w:ascii="Times New Roman" w:hAnsi="Times New Roman"/>
                <w:b/>
                <w:color w:val="000000"/>
                <w:spacing w:val="-5"/>
                <w:sz w:val="23"/>
              </w:rPr>
              <w:t xml:space="preserve">IS:12200 for construction/ expansion joints between </w:t>
            </w:r>
            <w:r>
              <w:rPr>
                <w:rFonts w:ascii="Times New Roman" w:hAnsi="Times New Roman"/>
                <w:b/>
                <w:color w:val="000000"/>
                <w:spacing w:val="-8"/>
                <w:sz w:val="23"/>
              </w:rPr>
              <w:t xml:space="preserve">two RCC members and fixed to the reinforcement with binding wire </w:t>
            </w:r>
            <w:r>
              <w:rPr>
                <w:rFonts w:ascii="Times New Roman" w:hAnsi="Times New Roman"/>
                <w:b/>
                <w:color w:val="000000"/>
                <w:spacing w:val="8"/>
                <w:sz w:val="23"/>
              </w:rPr>
              <w:t xml:space="preserve">before pouring concrete etc. complete : (with 5 years service </w:t>
            </w:r>
            <w:r>
              <w:rPr>
                <w:rFonts w:ascii="Times New Roman" w:hAnsi="Times New Roman"/>
                <w:b/>
                <w:color w:val="000000"/>
                <w:spacing w:val="-10"/>
                <w:sz w:val="23"/>
              </w:rPr>
              <w:t>J)</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bl>
    <w:p w:rsidR="00ED7218" w:rsidRDefault="00ED7218" w:rsidP="00ED7218"/>
    <w:p w:rsidR="00ED7218" w:rsidRPr="006F290B" w:rsidRDefault="006F290B" w:rsidP="006F290B">
      <w:pPr>
        <w:jc w:val="center"/>
        <w:rPr>
          <w:rFonts w:ascii="Times New Roman" w:hAnsi="Times New Roman"/>
          <w:color w:val="000000"/>
          <w:sz w:val="24"/>
        </w:rPr>
      </w:pPr>
      <w:r>
        <w:lastRenderedPageBreak/>
        <w:t>Page No.371</w:t>
      </w:r>
    </w:p>
    <w:tbl>
      <w:tblPr>
        <w:tblW w:w="0" w:type="auto"/>
        <w:tblInd w:w="15" w:type="dxa"/>
        <w:tblLayout w:type="fixed"/>
        <w:tblCellMar>
          <w:left w:w="0" w:type="dxa"/>
          <w:right w:w="0" w:type="dxa"/>
        </w:tblCellMar>
        <w:tblLook w:val="04A0"/>
      </w:tblPr>
      <w:tblGrid>
        <w:gridCol w:w="863"/>
        <w:gridCol w:w="1080"/>
        <w:gridCol w:w="30"/>
        <w:gridCol w:w="5595"/>
        <w:gridCol w:w="1050"/>
        <w:gridCol w:w="1447"/>
        <w:tblGridChange w:id="1628">
          <w:tblGrid>
            <w:gridCol w:w="115"/>
            <w:gridCol w:w="748"/>
            <w:gridCol w:w="115"/>
            <w:gridCol w:w="965"/>
            <w:gridCol w:w="115"/>
            <w:gridCol w:w="5510"/>
            <w:gridCol w:w="115"/>
            <w:gridCol w:w="935"/>
            <w:gridCol w:w="115"/>
            <w:gridCol w:w="1332"/>
            <w:gridCol w:w="115"/>
          </w:tblGrid>
        </w:tblGridChange>
      </w:tblGrid>
      <w:tr w:rsidR="00ED7218" w:rsidTr="004D2427">
        <w:trPr>
          <w:trHeight w:hRule="exact" w:val="690"/>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705" w:type="dxa"/>
            <w:gridSpan w:val="3"/>
            <w:tcBorders>
              <w:top w:val="single" w:sz="6" w:space="0" w:color="000000"/>
              <w:left w:val="single" w:sz="6" w:space="0" w:color="000000"/>
              <w:bottom w:val="single" w:sz="6" w:space="0" w:color="000000"/>
              <w:right w:val="single" w:sz="6" w:space="0" w:color="000000"/>
            </w:tcBorders>
          </w:tcPr>
          <w:p w:rsidR="00ED7218" w:rsidRDefault="00ED7218" w:rsidP="004D2427">
            <w:pPr>
              <w:ind w:right="2790"/>
              <w:jc w:val="right"/>
              <w:rPr>
                <w:rFonts w:ascii="Times New Roman" w:hAnsi="Times New Roman"/>
                <w:color w:val="000000"/>
                <w:sz w:val="24"/>
              </w:rPr>
            </w:pPr>
            <w:r>
              <w:rPr>
                <w:rFonts w:ascii="Times New Roman" w:hAnsi="Times New Roman"/>
                <w:color w:val="000000"/>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4"/>
                <w:sz w:val="24"/>
              </w:rPr>
            </w:pPr>
            <w:r>
              <w:rPr>
                <w:rFonts w:ascii="Times New Roman" w:hAnsi="Times New Roman"/>
                <w:color w:val="000000"/>
                <w:spacing w:val="-14"/>
                <w:sz w:val="24"/>
              </w:rPr>
              <w:t xml:space="preserve">Rite </w:t>
            </w:r>
            <w:r>
              <w:rPr>
                <w:rFonts w:ascii="Times New Roman" w:hAnsi="Times New Roman"/>
                <w:color w:val="000000"/>
                <w:spacing w:val="-14"/>
                <w:sz w:val="24"/>
              </w:rPr>
              <w:br/>
            </w:r>
            <w:r>
              <w:rPr>
                <w:rFonts w:ascii="Times New Roman" w:hAnsi="Times New Roman"/>
                <w:color w:val="000000"/>
                <w:spacing w:val="-10"/>
                <w:sz w:val="24"/>
              </w:rPr>
              <w:t>an Rs.)</w:t>
            </w:r>
          </w:p>
        </w:tc>
      </w:tr>
      <w:tr w:rsidR="00ED7218" w:rsidTr="004D2427">
        <w:trPr>
          <w:trHeight w:hRule="exact" w:val="278"/>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6705" w:type="dxa"/>
            <w:gridSpan w:val="3"/>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525"/>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270"/>
              <w:jc w:val="right"/>
              <w:rPr>
                <w:rFonts w:ascii="Times New Roman" w:hAnsi="Times New Roman"/>
                <w:color w:val="000000"/>
                <w:spacing w:val="-10"/>
                <w:sz w:val="24"/>
              </w:rPr>
            </w:pPr>
            <w:r>
              <w:rPr>
                <w:rFonts w:ascii="Times New Roman" w:hAnsi="Times New Roman"/>
                <w:color w:val="000000"/>
                <w:spacing w:val="-10"/>
                <w:sz w:val="24"/>
              </w:rPr>
              <w:t>22.4.1</w:t>
            </w:r>
          </w:p>
        </w:tc>
        <w:tc>
          <w:tcPr>
            <w:tcW w:w="562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color w:val="000000"/>
                <w:spacing w:val="-2"/>
                <w:sz w:val="24"/>
              </w:rPr>
            </w:pPr>
            <w:r>
              <w:rPr>
                <w:rFonts w:ascii="Times New Roman" w:hAnsi="Times New Roman"/>
                <w:color w:val="000000"/>
                <w:spacing w:val="-2"/>
                <w:sz w:val="24"/>
              </w:rPr>
              <w:t>Serrated with central bulb ( 22.5mm wide, 8-11= thick).</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more</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776"/>
              </w:tabs>
              <w:rPr>
                <w:rFonts w:ascii="Times New Roman" w:hAnsi="Times New Roman"/>
                <w:color w:val="000000"/>
                <w:spacing w:val="-10"/>
                <w:sz w:val="24"/>
              </w:rPr>
            </w:pPr>
            <w:r>
              <w:rPr>
                <w:rFonts w:ascii="Times New Roman" w:hAnsi="Times New Roman"/>
                <w:color w:val="000000"/>
                <w:spacing w:val="-10"/>
                <w:sz w:val="24"/>
              </w:rPr>
              <w:t>551.00</w:t>
            </w:r>
          </w:p>
        </w:tc>
      </w:tr>
      <w:tr w:rsidR="00ED7218" w:rsidTr="004D2427">
        <w:trPr>
          <w:trHeight w:hRule="exact" w:val="540"/>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270"/>
              <w:jc w:val="right"/>
              <w:rPr>
                <w:rFonts w:ascii="Times New Roman" w:hAnsi="Times New Roman"/>
                <w:color w:val="000000"/>
                <w:spacing w:val="-10"/>
                <w:sz w:val="24"/>
              </w:rPr>
            </w:pPr>
            <w:r>
              <w:rPr>
                <w:rFonts w:ascii="Times New Roman" w:hAnsi="Times New Roman"/>
                <w:color w:val="000000"/>
                <w:spacing w:val="-10"/>
                <w:sz w:val="24"/>
              </w:rPr>
              <w:t>22.42</w:t>
            </w:r>
          </w:p>
        </w:tc>
        <w:tc>
          <w:tcPr>
            <w:tcW w:w="562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color w:val="000000"/>
                <w:spacing w:val="-6"/>
                <w:sz w:val="24"/>
              </w:rPr>
            </w:pPr>
            <w:r>
              <w:rPr>
                <w:rFonts w:ascii="Times New Roman" w:hAnsi="Times New Roman"/>
                <w:color w:val="000000"/>
                <w:spacing w:val="-6"/>
                <w:sz w:val="24"/>
              </w:rPr>
              <w:t>Dumb bell with central bulb (180mm wide, 8mm thick).</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metre</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776"/>
              </w:tabs>
              <w:rPr>
                <w:rFonts w:ascii="Times New Roman" w:hAnsi="Times New Roman"/>
                <w:color w:val="000000"/>
                <w:spacing w:val="-10"/>
                <w:sz w:val="24"/>
              </w:rPr>
            </w:pPr>
            <w:r>
              <w:rPr>
                <w:rFonts w:ascii="Times New Roman" w:hAnsi="Times New Roman"/>
                <w:color w:val="000000"/>
                <w:spacing w:val="-10"/>
                <w:sz w:val="24"/>
              </w:rPr>
              <w:t>499.00</w:t>
            </w:r>
          </w:p>
        </w:tc>
      </w:tr>
      <w:tr w:rsidR="00ED7218" w:rsidTr="004D2427">
        <w:trPr>
          <w:trHeight w:hRule="exact" w:val="510"/>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270"/>
              <w:jc w:val="right"/>
              <w:rPr>
                <w:rFonts w:ascii="Times New Roman" w:hAnsi="Times New Roman"/>
                <w:color w:val="000000"/>
                <w:spacing w:val="-10"/>
                <w:sz w:val="24"/>
              </w:rPr>
            </w:pPr>
            <w:r>
              <w:rPr>
                <w:rFonts w:ascii="Times New Roman" w:hAnsi="Times New Roman"/>
                <w:color w:val="000000"/>
                <w:spacing w:val="-10"/>
                <w:sz w:val="24"/>
              </w:rPr>
              <w:t>22.4.3</w:t>
            </w:r>
          </w:p>
        </w:tc>
        <w:tc>
          <w:tcPr>
            <w:tcW w:w="562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color w:val="000000"/>
                <w:spacing w:val="2"/>
                <w:sz w:val="24"/>
              </w:rPr>
            </w:pPr>
            <w:r>
              <w:rPr>
                <w:rFonts w:ascii="Times New Roman" w:hAnsi="Times New Roman"/>
                <w:color w:val="000000"/>
                <w:spacing w:val="2"/>
                <w:sz w:val="24"/>
              </w:rPr>
              <w:t>Kickers (320rom wide, 5= thick).</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more</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52200</w:t>
            </w:r>
          </w:p>
        </w:tc>
      </w:tr>
      <w:tr w:rsidR="00ED7218" w:rsidTr="004D2427">
        <w:trPr>
          <w:trHeight w:hRule="exact" w:val="727"/>
        </w:trPr>
        <w:tc>
          <w:tcPr>
            <w:tcW w:w="863"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22_5</w:t>
            </w:r>
          </w:p>
        </w:tc>
        <w:tc>
          <w:tcPr>
            <w:tcW w:w="6705" w:type="dxa"/>
            <w:gridSpan w:val="3"/>
            <w:tcBorders>
              <w:top w:val="single" w:sz="6" w:space="0" w:color="000000"/>
              <w:left w:val="single" w:sz="6" w:space="0" w:color="000000"/>
              <w:bottom w:val="single" w:sz="6" w:space="0" w:color="000000"/>
              <w:right w:val="single" w:sz="6" w:space="0" w:color="000000"/>
            </w:tcBorders>
          </w:tcPr>
          <w:p w:rsidR="00ED7218" w:rsidRDefault="00ED7218" w:rsidP="004D2427">
            <w:pPr>
              <w:spacing w:before="36" w:line="228" w:lineRule="exact"/>
              <w:ind w:left="108" w:right="72"/>
              <w:jc w:val="both"/>
              <w:rPr>
                <w:rFonts w:ascii="Times New Roman" w:hAnsi="Times New Roman"/>
                <w:color w:val="000000"/>
                <w:spacing w:val="-4"/>
                <w:sz w:val="24"/>
              </w:rPr>
            </w:pPr>
            <w:r>
              <w:rPr>
                <w:rFonts w:ascii="Times New Roman" w:hAnsi="Times New Roman"/>
                <w:color w:val="000000"/>
                <w:spacing w:val="-4"/>
                <w:sz w:val="24"/>
              </w:rPr>
              <w:t xml:space="preserve">Providing and Laying water procfmg treatment in sunken portion of </w:t>
            </w:r>
            <w:r>
              <w:rPr>
                <w:rFonts w:ascii="Times New Roman" w:hAnsi="Times New Roman"/>
                <w:color w:val="000000"/>
                <w:spacing w:val="-2"/>
                <w:sz w:val="24"/>
              </w:rPr>
              <w:t xml:space="preserve">WCs, bathroom etc., by applying cement slurry mixed with water </w:t>
            </w:r>
            <w:r>
              <w:rPr>
                <w:rFonts w:ascii="Times New Roman" w:hAnsi="Times New Roman"/>
                <w:color w:val="000000"/>
                <w:spacing w:val="-3"/>
                <w:sz w:val="24"/>
              </w:rPr>
              <w:t>proofing =matt compound consisting of applying :</w:t>
            </w:r>
          </w:p>
        </w:tc>
        <w:tc>
          <w:tcPr>
            <w:tcW w:w="1050"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sgm</w:t>
            </w:r>
          </w:p>
        </w:tc>
        <w:tc>
          <w:tcPr>
            <w:tcW w:w="1447"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tabs>
                <w:tab w:val="decimal" w:pos="776"/>
              </w:tabs>
              <w:rPr>
                <w:rFonts w:ascii="Times New Roman" w:hAnsi="Times New Roman"/>
                <w:color w:val="000000"/>
                <w:spacing w:val="-10"/>
                <w:sz w:val="24"/>
              </w:rPr>
            </w:pPr>
            <w:r>
              <w:rPr>
                <w:rFonts w:ascii="Times New Roman" w:hAnsi="Times New Roman"/>
                <w:color w:val="000000"/>
                <w:spacing w:val="-10"/>
                <w:sz w:val="24"/>
              </w:rPr>
              <w:t>207.00</w:t>
            </w:r>
          </w:p>
        </w:tc>
      </w:tr>
      <w:tr w:rsidR="00ED7218" w:rsidTr="004D2427">
        <w:trPr>
          <w:trHeight w:hRule="exact" w:val="2760"/>
        </w:trPr>
        <w:tc>
          <w:tcPr>
            <w:tcW w:w="863"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6705" w:type="dxa"/>
            <w:gridSpan w:val="3"/>
            <w:tcBorders>
              <w:top w:val="single" w:sz="6" w:space="0" w:color="000000"/>
              <w:left w:val="single" w:sz="6" w:space="0" w:color="000000"/>
              <w:bottom w:val="single" w:sz="6" w:space="0" w:color="000000"/>
              <w:right w:val="single" w:sz="6" w:space="0" w:color="000000"/>
            </w:tcBorders>
          </w:tcPr>
          <w:p w:rsidR="00ED7218" w:rsidRDefault="00ED7218" w:rsidP="00ED7218">
            <w:pPr>
              <w:numPr>
                <w:ilvl w:val="0"/>
                <w:numId w:val="8"/>
              </w:numPr>
              <w:tabs>
                <w:tab w:val="clear" w:pos="288"/>
                <w:tab w:val="decimal" w:pos="432"/>
                <w:tab w:val="left" w:pos="4800"/>
              </w:tabs>
              <w:ind w:left="72" w:right="108" w:firstLine="72"/>
              <w:rPr>
                <w:rFonts w:ascii="Times New Roman" w:hAnsi="Times New Roman"/>
                <w:color w:val="000000"/>
                <w:spacing w:val="-6"/>
                <w:sz w:val="24"/>
              </w:rPr>
            </w:pPr>
            <w:r>
              <w:rPr>
                <w:rFonts w:ascii="Times New Roman" w:hAnsi="Times New Roman"/>
                <w:color w:val="000000"/>
                <w:spacing w:val="-6"/>
                <w:sz w:val="24"/>
              </w:rPr>
              <w:t xml:space="preserve">First layer of slurry of cement (g 0,488 kg/stpn mixed with water </w:t>
            </w:r>
            <w:r>
              <w:rPr>
                <w:rFonts w:ascii="Times New Roman" w:hAnsi="Times New Roman"/>
                <w:color w:val="000000"/>
                <w:spacing w:val="-4"/>
                <w:sz w:val="24"/>
              </w:rPr>
              <w:t>proofing cement compound @ 0.253 kg/sqm_</w:t>
            </w:r>
            <w:r>
              <w:rPr>
                <w:rFonts w:ascii="Times New Roman" w:hAnsi="Times New Roman"/>
                <w:color w:val="000000"/>
                <w:spacing w:val="-4"/>
                <w:sz w:val="24"/>
              </w:rPr>
              <w:tab/>
            </w:r>
            <w:r>
              <w:rPr>
                <w:rFonts w:ascii="Times New Roman" w:hAnsi="Times New Roman"/>
                <w:color w:val="000000"/>
                <w:spacing w:val="1"/>
                <w:sz w:val="24"/>
              </w:rPr>
              <w:t xml:space="preserve">This layer will be </w:t>
            </w:r>
            <w:r>
              <w:rPr>
                <w:rFonts w:ascii="Times New Roman" w:hAnsi="Times New Roman"/>
                <w:color w:val="000000"/>
                <w:spacing w:val="1"/>
                <w:sz w:val="24"/>
              </w:rPr>
              <w:br/>
            </w:r>
            <w:r>
              <w:rPr>
                <w:rFonts w:ascii="Times New Roman" w:hAnsi="Times New Roman"/>
                <w:color w:val="000000"/>
                <w:spacing w:val="-5"/>
                <w:sz w:val="24"/>
              </w:rPr>
              <w:t>allowed to air cure for 4 hours,</w:t>
            </w:r>
          </w:p>
          <w:p w:rsidR="00ED7218" w:rsidRDefault="00ED7218" w:rsidP="00ED7218">
            <w:pPr>
              <w:numPr>
                <w:ilvl w:val="0"/>
                <w:numId w:val="8"/>
              </w:numPr>
              <w:tabs>
                <w:tab w:val="clear" w:pos="288"/>
                <w:tab w:val="decimal" w:pos="432"/>
                <w:tab w:val="left" w:pos="4800"/>
              </w:tabs>
              <w:ind w:left="72" w:right="108" w:firstLine="72"/>
              <w:rPr>
                <w:rFonts w:ascii="Times New Roman" w:hAnsi="Times New Roman"/>
                <w:color w:val="000000"/>
                <w:spacing w:val="-12"/>
                <w:sz w:val="24"/>
              </w:rPr>
            </w:pPr>
            <w:r>
              <w:rPr>
                <w:rFonts w:ascii="Times New Roman" w:hAnsi="Times New Roman"/>
                <w:color w:val="000000"/>
                <w:spacing w:val="-12"/>
                <w:sz w:val="24"/>
              </w:rPr>
              <w:t xml:space="preserve">Second layer of shiny of cement Ca). 0.242 kesgm mixed with water </w:t>
            </w:r>
            <w:r>
              <w:rPr>
                <w:rFonts w:ascii="Times New Roman" w:hAnsi="Times New Roman"/>
                <w:color w:val="000000"/>
                <w:sz w:val="24"/>
              </w:rPr>
              <w:t>proofing =man compomad @ 0.126 kg/sqm.</w:t>
            </w:r>
            <w:r>
              <w:rPr>
                <w:rFonts w:ascii="Times New Roman" w:hAnsi="Times New Roman"/>
                <w:color w:val="000000"/>
                <w:sz w:val="24"/>
              </w:rPr>
              <w:tab/>
            </w:r>
            <w:r>
              <w:rPr>
                <w:rFonts w:ascii="Times New Roman" w:hAnsi="Times New Roman"/>
                <w:color w:val="000000"/>
                <w:spacing w:val="1"/>
                <w:sz w:val="24"/>
              </w:rPr>
              <w:t xml:space="preserve">This layer will bc </w:t>
            </w:r>
            <w:r>
              <w:rPr>
                <w:rFonts w:ascii="Times New Roman" w:hAnsi="Times New Roman"/>
                <w:color w:val="000000"/>
                <w:spacing w:val="1"/>
                <w:sz w:val="24"/>
              </w:rPr>
              <w:br/>
            </w:r>
            <w:r>
              <w:rPr>
                <w:rFonts w:ascii="Times New Roman" w:hAnsi="Times New Roman"/>
                <w:color w:val="000000"/>
                <w:sz w:val="24"/>
              </w:rPr>
              <w:t xml:space="preserve">allowed to air cure for 4 hours followed with water curing for 48 </w:t>
            </w:r>
            <w:r>
              <w:rPr>
                <w:rFonts w:ascii="Times New Roman" w:hAnsi="Times New Roman"/>
                <w:color w:val="000000"/>
                <w:spacing w:val="-4"/>
                <w:sz w:val="24"/>
              </w:rPr>
              <w:t>hours. The rate includes preparation of surface, treatment and scaling of all joints, canners, junctions of pipes and masom</w:t>
            </w:r>
            <w:r>
              <w:rPr>
                <w:rFonts w:ascii="Times New Roman" w:hAnsi="Times New Roman"/>
                <w:color w:val="000000"/>
                <w:spacing w:val="6"/>
                <w:sz w:val="24"/>
                <w:vertAlign w:val="superscript"/>
              </w:rPr>
              <w:t>-</w:t>
            </w:r>
            <w:r>
              <w:rPr>
                <w:rFonts w:ascii="Times New Roman" w:hAnsi="Times New Roman"/>
                <w:color w:val="000000"/>
                <w:spacing w:val="-4"/>
                <w:sz w:val="24"/>
              </w:rPr>
              <w:t xml:space="preserve">y with polymer </w:t>
            </w:r>
            <w:r>
              <w:rPr>
                <w:rFonts w:ascii="Times New Roman" w:hAnsi="Times New Roman"/>
                <w:color w:val="000000"/>
                <w:spacing w:val="-6"/>
                <w:sz w:val="24"/>
              </w:rPr>
              <w:t>mixed slurry.</w:t>
            </w:r>
          </w:p>
        </w:tc>
        <w:tc>
          <w:tcPr>
            <w:tcW w:w="1050"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1447" w:type="dxa"/>
            <w:vMerge/>
            <w:tcBorders>
              <w:top w:val="none" w:sz="0" w:space="0" w:color="000000"/>
              <w:left w:val="single" w:sz="6" w:space="0" w:color="000000"/>
              <w:bottom w:val="single" w:sz="6" w:space="0" w:color="000000"/>
              <w:right w:val="single" w:sz="6" w:space="0" w:color="000000"/>
            </w:tcBorders>
          </w:tcPr>
          <w:p w:rsidR="00ED7218" w:rsidRDefault="00ED7218" w:rsidP="004D2427"/>
        </w:tc>
      </w:tr>
      <w:tr w:rsidR="00ED7218" w:rsidTr="00017454">
        <w:tblPrEx>
          <w:tblW w:w="0" w:type="auto"/>
          <w:tblInd w:w="15" w:type="dxa"/>
          <w:tblLayout w:type="fixed"/>
          <w:tblCellMar>
            <w:left w:w="0" w:type="dxa"/>
            <w:right w:w="0" w:type="dxa"/>
          </w:tblCellMar>
          <w:tblPrExChange w:id="1629" w:author="Admin" w:date="2016-10-24T16:51:00Z">
            <w:tblPrEx>
              <w:tblW w:w="0" w:type="auto"/>
              <w:tblInd w:w="15" w:type="dxa"/>
              <w:tblLayout w:type="fixed"/>
              <w:tblCellMar>
                <w:left w:w="0" w:type="dxa"/>
                <w:right w:w="0" w:type="dxa"/>
              </w:tblCellMar>
            </w:tblPrEx>
          </w:tblPrExChange>
        </w:tblPrEx>
        <w:trPr>
          <w:trHeight w:hRule="exact" w:val="2048"/>
          <w:trPrChange w:id="1630" w:author="Admin" w:date="2016-10-24T16:51:00Z">
            <w:trPr>
              <w:gridAfter w:val="0"/>
              <w:trHeight w:hRule="exact" w:val="2048"/>
            </w:trPr>
          </w:trPrChange>
        </w:trPr>
        <w:tc>
          <w:tcPr>
            <w:tcW w:w="863" w:type="dxa"/>
            <w:vMerge w:val="restart"/>
            <w:tcBorders>
              <w:top w:val="single" w:sz="6" w:space="0" w:color="000000"/>
              <w:left w:val="single" w:sz="6" w:space="0" w:color="000000"/>
              <w:bottom w:val="none" w:sz="0" w:space="0" w:color="000000"/>
              <w:right w:val="single" w:sz="6" w:space="0" w:color="000000"/>
            </w:tcBorders>
            <w:tcPrChange w:id="1631" w:author="Admin" w:date="2016-10-24T16:51:00Z">
              <w:tcPr>
                <w:tcW w:w="863" w:type="dxa"/>
                <w:gridSpan w:val="2"/>
                <w:vMerge w:val="restart"/>
                <w:tcBorders>
                  <w:top w:val="single" w:sz="6" w:space="0" w:color="000000"/>
                  <w:left w:val="single" w:sz="6" w:space="0" w:color="000000"/>
                  <w:bottom w:val="none" w:sz="0" w:space="0" w:color="000000"/>
                  <w:right w:val="single" w:sz="6" w:space="0" w:color="000000"/>
                </w:tcBorders>
              </w:tcPr>
            </w:tcPrChange>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22.6</w:t>
            </w:r>
          </w:p>
        </w:tc>
        <w:tc>
          <w:tcPr>
            <w:tcW w:w="1110" w:type="dxa"/>
            <w:gridSpan w:val="2"/>
            <w:vMerge w:val="restart"/>
            <w:tcBorders>
              <w:top w:val="single" w:sz="6" w:space="0" w:color="000000"/>
              <w:left w:val="single" w:sz="6" w:space="0" w:color="000000"/>
              <w:bottom w:val="none" w:sz="0" w:space="0" w:color="000000"/>
              <w:right w:val="none" w:sz="0" w:space="0" w:color="000000"/>
            </w:tcBorders>
            <w:tcPrChange w:id="1632" w:author="Admin" w:date="2016-10-24T16:51:00Z">
              <w:tcPr>
                <w:tcW w:w="1080" w:type="dxa"/>
                <w:gridSpan w:val="2"/>
                <w:vMerge w:val="restart"/>
                <w:tcBorders>
                  <w:top w:val="single" w:sz="6" w:space="0" w:color="000000"/>
                  <w:left w:val="single" w:sz="6" w:space="0" w:color="000000"/>
                  <w:bottom w:val="none" w:sz="0" w:space="0" w:color="000000"/>
                  <w:right w:val="none" w:sz="0" w:space="0" w:color="000000"/>
                </w:tcBorders>
              </w:tcPr>
            </w:tcPrChange>
          </w:tcPr>
          <w:p w:rsidR="00ED7218" w:rsidRDefault="00ED7218" w:rsidP="004D2427">
            <w:pPr>
              <w:ind w:left="108"/>
              <w:jc w:val="both"/>
              <w:rPr>
                <w:rFonts w:ascii="Times New Roman" w:hAnsi="Times New Roman"/>
                <w:color w:val="000000"/>
                <w:spacing w:val="-10"/>
                <w:sz w:val="24"/>
              </w:rPr>
            </w:pPr>
            <w:r>
              <w:rPr>
                <w:rFonts w:ascii="Times New Roman" w:hAnsi="Times New Roman"/>
                <w:color w:val="000000"/>
                <w:spacing w:val="-10"/>
                <w:sz w:val="24"/>
              </w:rPr>
              <w:t xml:space="preserve">Providing </w:t>
            </w:r>
            <w:r>
              <w:rPr>
                <w:rFonts w:ascii="Times New Roman" w:hAnsi="Times New Roman"/>
                <w:color w:val="000000"/>
                <w:spacing w:val="-46"/>
                <w:sz w:val="24"/>
              </w:rPr>
              <w:t xml:space="preserve">applying cement </w:t>
            </w:r>
            <w:r>
              <w:rPr>
                <w:rFonts w:ascii="Times New Roman" w:hAnsi="Times New Roman"/>
                <w:color w:val="000000"/>
                <w:spacing w:val="-6"/>
                <w:sz w:val="24"/>
              </w:rPr>
              <w:t>consisting</w:t>
            </w:r>
          </w:p>
          <w:p w:rsidR="00ED7218" w:rsidRDefault="00ED7218" w:rsidP="00ED7218">
            <w:pPr>
              <w:numPr>
                <w:ilvl w:val="0"/>
                <w:numId w:val="9"/>
              </w:numPr>
              <w:tabs>
                <w:tab w:val="clear" w:pos="288"/>
                <w:tab w:val="decimal" w:pos="432"/>
              </w:tabs>
              <w:ind w:left="72" w:firstLine="72"/>
              <w:jc w:val="both"/>
              <w:rPr>
                <w:rFonts w:ascii="Times New Roman" w:hAnsi="Times New Roman"/>
                <w:color w:val="000000"/>
                <w:spacing w:val="-46"/>
                <w:sz w:val="24"/>
              </w:rPr>
            </w:pPr>
            <w:r>
              <w:rPr>
                <w:rFonts w:ascii="Times New Roman" w:hAnsi="Times New Roman"/>
                <w:color w:val="000000"/>
                <w:spacing w:val="-46"/>
                <w:sz w:val="24"/>
              </w:rPr>
              <w:t xml:space="preserve">after surface </w:t>
            </w:r>
            <w:r>
              <w:rPr>
                <w:rFonts w:ascii="Times New Roman" w:hAnsi="Times New Roman"/>
                <w:color w:val="000000"/>
                <w:spacing w:val="-34"/>
                <w:sz w:val="24"/>
              </w:rPr>
              <w:t xml:space="preserve">kg/sqm mixed </w:t>
            </w:r>
            <w:r>
              <w:rPr>
                <w:rFonts w:ascii="Times New Roman" w:hAnsi="Times New Roman"/>
                <w:color w:val="000000"/>
                <w:spacing w:val="-10"/>
                <w:sz w:val="24"/>
              </w:rPr>
              <w:t>kffisilm.</w:t>
            </w:r>
          </w:p>
          <w:p w:rsidR="00ED7218" w:rsidRDefault="00ED7218" w:rsidP="00ED7218">
            <w:pPr>
              <w:numPr>
                <w:ilvl w:val="0"/>
                <w:numId w:val="9"/>
              </w:numPr>
              <w:tabs>
                <w:tab w:val="clear" w:pos="288"/>
                <w:tab w:val="decimal" w:pos="432"/>
              </w:tabs>
              <w:ind w:left="72" w:firstLine="72"/>
              <w:jc w:val="both"/>
              <w:rPr>
                <w:rFonts w:ascii="Times New Roman" w:hAnsi="Times New Roman"/>
                <w:color w:val="000000"/>
                <w:spacing w:val="-57"/>
                <w:sz w:val="24"/>
              </w:rPr>
            </w:pPr>
            <w:r>
              <w:rPr>
                <w:rFonts w:ascii="Times New Roman" w:hAnsi="Times New Roman"/>
                <w:color w:val="000000"/>
                <w:spacing w:val="-57"/>
                <w:sz w:val="24"/>
              </w:rPr>
              <w:t xml:space="preserve">laying second </w:t>
            </w:r>
            <w:r>
              <w:rPr>
                <w:rFonts w:ascii="Times New Roman" w:hAnsi="Times New Roman"/>
                <w:color w:val="000000"/>
                <w:spacing w:val="-37"/>
                <w:sz w:val="24"/>
              </w:rPr>
              <w:t>green. Overlaps</w:t>
            </w:r>
          </w:p>
          <w:p w:rsidR="00ED7218" w:rsidRDefault="00ED7218" w:rsidP="00ED7218">
            <w:pPr>
              <w:numPr>
                <w:ilvl w:val="0"/>
                <w:numId w:val="9"/>
              </w:numPr>
              <w:tabs>
                <w:tab w:val="clear" w:pos="288"/>
                <w:tab w:val="decimal" w:pos="432"/>
              </w:tabs>
              <w:ind w:left="72" w:firstLine="72"/>
              <w:jc w:val="both"/>
              <w:rPr>
                <w:rFonts w:ascii="Times New Roman" w:hAnsi="Times New Roman"/>
                <w:color w:val="000000"/>
                <w:spacing w:val="-36"/>
                <w:sz w:val="24"/>
              </w:rPr>
            </w:pPr>
            <w:r>
              <w:rPr>
                <w:rFonts w:ascii="Times New Roman" w:hAnsi="Times New Roman"/>
                <w:color w:val="000000"/>
                <w:spacing w:val="-36"/>
                <w:sz w:val="24"/>
              </w:rPr>
              <w:t xml:space="preserve">third layer </w:t>
            </w:r>
            <w:r>
              <w:rPr>
                <w:rFonts w:ascii="Times New Roman" w:hAnsi="Times New Roman"/>
                <w:color w:val="000000"/>
                <w:spacing w:val="-27"/>
                <w:sz w:val="24"/>
              </w:rPr>
              <w:t xml:space="preserve">1.289 kg/stpn </w:t>
            </w:r>
            <w:r>
              <w:rPr>
                <w:rFonts w:ascii="Times New Roman" w:hAnsi="Times New Roman"/>
                <w:color w:val="000000"/>
                <w:spacing w:val="-15"/>
                <w:sz w:val="24"/>
              </w:rPr>
              <w:t xml:space="preserve">kg/sqm and </w:t>
            </w:r>
            <w:r>
              <w:rPr>
                <w:rFonts w:ascii="Times New Roman" w:hAnsi="Times New Roman"/>
                <w:color w:val="000000"/>
                <w:spacing w:val="-43"/>
                <w:sz w:val="24"/>
              </w:rPr>
              <w:t xml:space="preserve">4 hours followed </w:t>
            </w:r>
            <w:r>
              <w:rPr>
                <w:rFonts w:ascii="Times New Roman" w:hAnsi="Times New Roman"/>
                <w:color w:val="000000"/>
                <w:spacing w:val="-22"/>
                <w:sz w:val="24"/>
              </w:rPr>
              <w:t xml:space="preserve">will be taken </w:t>
            </w:r>
            <w:r>
              <w:rPr>
                <w:rFonts w:ascii="Times New Roman" w:hAnsi="Times New Roman"/>
                <w:color w:val="000000"/>
                <w:spacing w:val="-5"/>
                <w:sz w:val="24"/>
              </w:rPr>
              <w:t>parapet all</w:t>
            </w:r>
          </w:p>
        </w:tc>
        <w:tc>
          <w:tcPr>
            <w:tcW w:w="5595" w:type="dxa"/>
            <w:tcBorders>
              <w:top w:val="single" w:sz="6" w:space="0" w:color="000000"/>
              <w:left w:val="none" w:sz="0" w:space="0" w:color="000000"/>
              <w:bottom w:val="single" w:sz="6" w:space="0" w:color="000000"/>
              <w:right w:val="single" w:sz="6" w:space="0" w:color="000000"/>
            </w:tcBorders>
            <w:tcPrChange w:id="1633" w:author="Admin" w:date="2016-10-24T16:51:00Z">
              <w:tcPr>
                <w:tcW w:w="5625" w:type="dxa"/>
                <w:gridSpan w:val="2"/>
                <w:tcBorders>
                  <w:top w:val="single" w:sz="6" w:space="0" w:color="000000"/>
                  <w:left w:val="none" w:sz="0" w:space="0" w:color="000000"/>
                  <w:bottom w:val="single" w:sz="6" w:space="0" w:color="000000"/>
                  <w:right w:val="single" w:sz="6" w:space="0" w:color="000000"/>
                </w:tcBorders>
              </w:tcPr>
            </w:tcPrChange>
          </w:tcPr>
          <w:p w:rsidR="00ED7218" w:rsidRDefault="00ED7218" w:rsidP="004D2427">
            <w:pPr>
              <w:spacing w:line="235" w:lineRule="auto"/>
              <w:ind w:left="324" w:right="108" w:hanging="324"/>
              <w:rPr>
                <w:rFonts w:ascii="Times New Roman" w:hAnsi="Times New Roman"/>
                <w:color w:val="000000"/>
                <w:spacing w:val="-4"/>
                <w:sz w:val="24"/>
              </w:rPr>
            </w:pPr>
            <w:r>
              <w:rPr>
                <w:rFonts w:ascii="Times New Roman" w:hAnsi="Times New Roman"/>
                <w:color w:val="000000"/>
                <w:spacing w:val="-4"/>
                <w:sz w:val="24"/>
              </w:rPr>
              <w:t xml:space="preserve">and laying water proofing treatment cm roofs of slabs by </w:t>
            </w:r>
            <w:r>
              <w:rPr>
                <w:rFonts w:ascii="Times New Roman" w:hAnsi="Times New Roman"/>
                <w:color w:val="000000"/>
                <w:sz w:val="24"/>
              </w:rPr>
              <w:t xml:space="preserve">shiny mixed with water proofing cement compound </w:t>
            </w:r>
            <w:r>
              <w:rPr>
                <w:rFonts w:ascii="Times New Roman" w:hAnsi="Times New Roman"/>
                <w:color w:val="000000"/>
                <w:spacing w:val="-6"/>
                <w:sz w:val="24"/>
              </w:rPr>
              <w:t>of applying :</w:t>
            </w:r>
          </w:p>
          <w:p w:rsidR="00ED7218" w:rsidRDefault="00ED7218" w:rsidP="004D2427">
            <w:pPr>
              <w:spacing w:line="230" w:lineRule="auto"/>
              <w:ind w:left="432"/>
              <w:jc w:val="center"/>
              <w:rPr>
                <w:rFonts w:ascii="Times New Roman" w:hAnsi="Times New Roman"/>
                <w:color w:val="000000"/>
                <w:spacing w:val="1"/>
                <w:sz w:val="24"/>
              </w:rPr>
            </w:pPr>
            <w:r>
              <w:rPr>
                <w:rFonts w:ascii="Times New Roman" w:hAnsi="Times New Roman"/>
                <w:color w:val="000000"/>
                <w:spacing w:val="1"/>
                <w:sz w:val="24"/>
              </w:rPr>
              <w:t xml:space="preserve">preparation, </w:t>
            </w:r>
            <w:r>
              <w:rPr>
                <w:rFonts w:ascii="Times New Roman" w:hAnsi="Times New Roman"/>
                <w:color w:val="000000"/>
                <w:spacing w:val="11"/>
              </w:rPr>
              <w:t xml:space="preserve">first </w:t>
            </w:r>
            <w:r>
              <w:rPr>
                <w:rFonts w:ascii="Times New Roman" w:hAnsi="Times New Roman"/>
                <w:color w:val="000000"/>
                <w:spacing w:val="1"/>
                <w:sz w:val="24"/>
              </w:rPr>
              <w:t xml:space="preserve">layer of slurry of cement ® 0.488 </w:t>
            </w:r>
            <w:r>
              <w:rPr>
                <w:rFonts w:ascii="Times New Roman" w:hAnsi="Times New Roman"/>
                <w:color w:val="000000"/>
                <w:spacing w:val="1"/>
                <w:sz w:val="24"/>
              </w:rPr>
              <w:br/>
            </w:r>
            <w:r>
              <w:rPr>
                <w:rFonts w:ascii="Times New Roman" w:hAnsi="Times New Roman"/>
                <w:color w:val="000000"/>
                <w:spacing w:val="5"/>
                <w:sz w:val="24"/>
              </w:rPr>
              <w:t>with water proofing cement compound (a4 0,253</w:t>
            </w:r>
          </w:p>
          <w:p w:rsidR="00ED7218" w:rsidRDefault="00ED7218" w:rsidP="004D2427">
            <w:pPr>
              <w:spacing w:before="180" w:line="223" w:lineRule="auto"/>
              <w:ind w:left="576" w:right="108" w:firstLine="36"/>
              <w:rPr>
                <w:rFonts w:ascii="Times New Roman" w:hAnsi="Times New Roman"/>
                <w:color w:val="000000"/>
                <w:spacing w:val="-3"/>
                <w:sz w:val="24"/>
              </w:rPr>
            </w:pPr>
            <w:r>
              <w:rPr>
                <w:rFonts w:ascii="Times New Roman" w:hAnsi="Times New Roman"/>
                <w:color w:val="000000"/>
                <w:spacing w:val="-3"/>
                <w:sz w:val="24"/>
              </w:rPr>
              <w:t xml:space="preserve">layer of Fibre glass cloth when the first layer is still </w:t>
            </w:r>
            <w:r>
              <w:rPr>
                <w:rFonts w:ascii="Times New Roman" w:hAnsi="Times New Roman"/>
                <w:color w:val="000000"/>
                <w:spacing w:val="-4"/>
                <w:sz w:val="24"/>
              </w:rPr>
              <w:t>of joints of fibre cloth should not be less than 10 an</w:t>
            </w:r>
          </w:p>
        </w:tc>
        <w:tc>
          <w:tcPr>
            <w:tcW w:w="1050" w:type="dxa"/>
            <w:vMerge w:val="restart"/>
            <w:tcBorders>
              <w:top w:val="single" w:sz="6" w:space="0" w:color="000000"/>
              <w:left w:val="single" w:sz="6" w:space="0" w:color="000000"/>
              <w:bottom w:val="none" w:sz="0" w:space="0" w:color="000000"/>
              <w:right w:val="single" w:sz="6" w:space="0" w:color="000000"/>
            </w:tcBorders>
            <w:tcPrChange w:id="1634" w:author="Admin" w:date="2016-10-24T16:51:00Z">
              <w:tcPr>
                <w:tcW w:w="1050" w:type="dxa"/>
                <w:gridSpan w:val="2"/>
                <w:vMerge w:val="restart"/>
                <w:tcBorders>
                  <w:top w:val="single" w:sz="6" w:space="0" w:color="000000"/>
                  <w:left w:val="single" w:sz="6" w:space="0" w:color="000000"/>
                  <w:bottom w:val="none" w:sz="0" w:space="0" w:color="000000"/>
                  <w:right w:val="single" w:sz="6" w:space="0" w:color="000000"/>
                </w:tcBorders>
              </w:tcPr>
            </w:tcPrChange>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47" w:type="dxa"/>
            <w:vMerge w:val="restart"/>
            <w:tcBorders>
              <w:top w:val="single" w:sz="6" w:space="0" w:color="000000"/>
              <w:left w:val="single" w:sz="6" w:space="0" w:color="000000"/>
              <w:bottom w:val="none" w:sz="0" w:space="0" w:color="000000"/>
              <w:right w:val="single" w:sz="6" w:space="0" w:color="000000"/>
            </w:tcBorders>
            <w:tcPrChange w:id="1635" w:author="Admin" w:date="2016-10-24T16:51:00Z">
              <w:tcPr>
                <w:tcW w:w="1447" w:type="dxa"/>
                <w:gridSpan w:val="2"/>
                <w:vMerge w:val="restart"/>
                <w:tcBorders>
                  <w:top w:val="single" w:sz="6" w:space="0" w:color="000000"/>
                  <w:left w:val="single" w:sz="6" w:space="0" w:color="000000"/>
                  <w:bottom w:val="none" w:sz="0" w:space="0" w:color="000000"/>
                  <w:right w:val="single" w:sz="6" w:space="0" w:color="000000"/>
                </w:tcBorders>
              </w:tcPr>
            </w:tcPrChange>
          </w:tcPr>
          <w:p w:rsidR="00ED7218" w:rsidRDefault="00ED7218" w:rsidP="004D2427">
            <w:pPr>
              <w:tabs>
                <w:tab w:val="decimal" w:pos="776"/>
              </w:tabs>
              <w:rPr>
                <w:rFonts w:ascii="Times New Roman" w:hAnsi="Times New Roman"/>
                <w:color w:val="000000"/>
                <w:spacing w:val="-10"/>
                <w:sz w:val="24"/>
              </w:rPr>
            </w:pPr>
            <w:r>
              <w:rPr>
                <w:rFonts w:ascii="Times New Roman" w:hAnsi="Times New Roman"/>
                <w:color w:val="000000"/>
                <w:spacing w:val="-10"/>
                <w:sz w:val="24"/>
              </w:rPr>
              <w:t>338.00</w:t>
            </w:r>
          </w:p>
        </w:tc>
      </w:tr>
      <w:tr w:rsidR="00ED7218" w:rsidTr="00017454">
        <w:tblPrEx>
          <w:tblW w:w="0" w:type="auto"/>
          <w:tblInd w:w="15" w:type="dxa"/>
          <w:tblLayout w:type="fixed"/>
          <w:tblCellMar>
            <w:left w:w="0" w:type="dxa"/>
            <w:right w:w="0" w:type="dxa"/>
          </w:tblCellMar>
          <w:tblPrExChange w:id="1636" w:author="Admin" w:date="2016-10-24T16:51:00Z">
            <w:tblPrEx>
              <w:tblW w:w="0" w:type="auto"/>
              <w:tblInd w:w="15" w:type="dxa"/>
              <w:tblLayout w:type="fixed"/>
              <w:tblCellMar>
                <w:left w:w="0" w:type="dxa"/>
                <w:right w:w="0" w:type="dxa"/>
              </w:tblCellMar>
            </w:tblPrEx>
          </w:tblPrExChange>
        </w:tblPrEx>
        <w:trPr>
          <w:trHeight w:hRule="exact" w:val="1920"/>
          <w:trPrChange w:id="1637" w:author="Admin" w:date="2016-10-24T16:51:00Z">
            <w:trPr>
              <w:gridAfter w:val="0"/>
              <w:trHeight w:hRule="exact" w:val="1920"/>
            </w:trPr>
          </w:trPrChange>
        </w:trPr>
        <w:tc>
          <w:tcPr>
            <w:tcW w:w="863" w:type="dxa"/>
            <w:vMerge/>
            <w:tcBorders>
              <w:top w:val="none" w:sz="0" w:space="0" w:color="000000"/>
              <w:left w:val="single" w:sz="6" w:space="0" w:color="000000"/>
              <w:bottom w:val="single" w:sz="6" w:space="0" w:color="000000"/>
              <w:right w:val="single" w:sz="6" w:space="0" w:color="000000"/>
            </w:tcBorders>
            <w:tcPrChange w:id="1638" w:author="Admin" w:date="2016-10-24T16:51:00Z">
              <w:tcPr>
                <w:tcW w:w="863" w:type="dxa"/>
                <w:gridSpan w:val="2"/>
                <w:vMerge/>
                <w:tcBorders>
                  <w:top w:val="none" w:sz="0" w:space="0" w:color="000000"/>
                  <w:left w:val="single" w:sz="6" w:space="0" w:color="000000"/>
                  <w:bottom w:val="single" w:sz="6" w:space="0" w:color="000000"/>
                  <w:right w:val="single" w:sz="6" w:space="0" w:color="000000"/>
                </w:tcBorders>
              </w:tcPr>
            </w:tcPrChange>
          </w:tcPr>
          <w:p w:rsidR="00ED7218" w:rsidRDefault="00ED7218" w:rsidP="004D2427"/>
        </w:tc>
        <w:tc>
          <w:tcPr>
            <w:tcW w:w="1110" w:type="dxa"/>
            <w:gridSpan w:val="2"/>
            <w:vMerge/>
            <w:tcBorders>
              <w:top w:val="none" w:sz="0" w:space="0" w:color="000000"/>
              <w:left w:val="single" w:sz="6" w:space="0" w:color="000000"/>
              <w:bottom w:val="single" w:sz="6" w:space="0" w:color="000000"/>
              <w:right w:val="none" w:sz="0" w:space="0" w:color="000000"/>
            </w:tcBorders>
            <w:tcPrChange w:id="1639" w:author="Admin" w:date="2016-10-24T16:51:00Z">
              <w:tcPr>
                <w:tcW w:w="1080" w:type="dxa"/>
                <w:gridSpan w:val="2"/>
                <w:vMerge/>
                <w:tcBorders>
                  <w:top w:val="none" w:sz="0" w:space="0" w:color="000000"/>
                  <w:left w:val="single" w:sz="6" w:space="0" w:color="000000"/>
                  <w:bottom w:val="single" w:sz="6" w:space="0" w:color="000000"/>
                  <w:right w:val="none" w:sz="0" w:space="0" w:color="000000"/>
                </w:tcBorders>
              </w:tcPr>
            </w:tcPrChange>
          </w:tcPr>
          <w:p w:rsidR="00ED7218" w:rsidRDefault="00ED7218" w:rsidP="004D2427"/>
        </w:tc>
        <w:tc>
          <w:tcPr>
            <w:tcW w:w="5595" w:type="dxa"/>
            <w:tcBorders>
              <w:top w:val="single" w:sz="6" w:space="0" w:color="000000"/>
              <w:left w:val="none" w:sz="0" w:space="0" w:color="000000"/>
              <w:bottom w:val="single" w:sz="6" w:space="0" w:color="000000"/>
              <w:right w:val="single" w:sz="6" w:space="0" w:color="000000"/>
            </w:tcBorders>
            <w:tcPrChange w:id="1640" w:author="Admin" w:date="2016-10-24T16:51:00Z">
              <w:tcPr>
                <w:tcW w:w="5625" w:type="dxa"/>
                <w:gridSpan w:val="2"/>
                <w:tcBorders>
                  <w:top w:val="single" w:sz="6" w:space="0" w:color="000000"/>
                  <w:left w:val="none" w:sz="0" w:space="0" w:color="000000"/>
                  <w:bottom w:val="single" w:sz="6" w:space="0" w:color="000000"/>
                  <w:right w:val="single" w:sz="6" w:space="0" w:color="000000"/>
                </w:tcBorders>
              </w:tcPr>
            </w:tcPrChange>
          </w:tcPr>
          <w:p w:rsidR="00ED7218" w:rsidRDefault="00ED7218" w:rsidP="004D2427">
            <w:pPr>
              <w:spacing w:line="170" w:lineRule="auto"/>
              <w:ind w:left="252"/>
              <w:jc w:val="center"/>
              <w:rPr>
                <w:rFonts w:ascii="Times New Roman" w:hAnsi="Times New Roman"/>
                <w:color w:val="000000"/>
                <w:spacing w:val="-1"/>
                <w:sz w:val="24"/>
              </w:rPr>
            </w:pPr>
            <w:r>
              <w:rPr>
                <w:rFonts w:ascii="Times New Roman" w:hAnsi="Times New Roman"/>
                <w:color w:val="000000"/>
                <w:spacing w:val="-1"/>
                <w:sz w:val="24"/>
              </w:rPr>
              <w:t xml:space="preserve">of 1 5 mm thickness consisting of slurry of cement </w:t>
            </w:r>
            <w:r>
              <w:rPr>
                <w:rFonts w:ascii="Times New Roman" w:hAnsi="Times New Roman"/>
                <w:color w:val="000000"/>
                <w:spacing w:val="9"/>
                <w:w w:val="145"/>
                <w:sz w:val="32"/>
              </w:rPr>
              <w:t xml:space="preserve">g </w:t>
            </w:r>
            <w:r>
              <w:rPr>
                <w:rFonts w:ascii="Times New Roman" w:hAnsi="Times New Roman"/>
                <w:color w:val="000000"/>
                <w:spacing w:val="9"/>
                <w:w w:val="145"/>
                <w:sz w:val="32"/>
              </w:rPr>
              <w:br/>
            </w:r>
            <w:r>
              <w:rPr>
                <w:rFonts w:ascii="Times New Roman" w:hAnsi="Times New Roman"/>
                <w:color w:val="000000"/>
                <w:spacing w:val="-5"/>
                <w:sz w:val="24"/>
              </w:rPr>
              <w:t xml:space="preserve">mixed with water proofing cement compound </w:t>
            </w:r>
            <w:r>
              <w:rPr>
                <w:rFonts w:ascii="Times New Roman" w:hAnsi="Times New Roman"/>
                <w:color w:val="000000"/>
                <w:spacing w:val="5"/>
                <w:w w:val="145"/>
                <w:sz w:val="32"/>
              </w:rPr>
              <w:t xml:space="preserve">g </w:t>
            </w:r>
            <w:r>
              <w:rPr>
                <w:rFonts w:ascii="Times New Roman" w:hAnsi="Times New Roman"/>
                <w:color w:val="000000"/>
                <w:spacing w:val="-5"/>
                <w:sz w:val="24"/>
              </w:rPr>
              <w:t>0,670</w:t>
            </w:r>
          </w:p>
          <w:p w:rsidR="00ED7218" w:rsidRDefault="00ED7218" w:rsidP="004D2427">
            <w:pPr>
              <w:ind w:right="105"/>
              <w:jc w:val="right"/>
              <w:rPr>
                <w:rFonts w:ascii="Times New Roman" w:hAnsi="Times New Roman"/>
                <w:color w:val="000000"/>
                <w:spacing w:val="-3"/>
                <w:sz w:val="24"/>
              </w:rPr>
            </w:pPr>
            <w:r>
              <w:rPr>
                <w:rFonts w:ascii="Times New Roman" w:hAnsi="Times New Roman"/>
                <w:color w:val="000000"/>
                <w:spacing w:val="-3"/>
                <w:sz w:val="24"/>
              </w:rPr>
              <w:t>sand @ 1289 kg/sgm. This will bc allowed to air cure for</w:t>
            </w:r>
          </w:p>
          <w:p w:rsidR="00ED7218" w:rsidRDefault="00ED7218" w:rsidP="004D2427">
            <w:pPr>
              <w:ind w:left="360" w:right="108" w:firstLine="324"/>
              <w:rPr>
                <w:rFonts w:ascii="Times New Roman" w:hAnsi="Times New Roman"/>
                <w:color w:val="000000"/>
                <w:spacing w:val="-4"/>
                <w:sz w:val="24"/>
              </w:rPr>
            </w:pPr>
            <w:r>
              <w:rPr>
                <w:rFonts w:ascii="Times New Roman" w:hAnsi="Times New Roman"/>
                <w:color w:val="000000"/>
                <w:spacing w:val="-4"/>
                <w:sz w:val="24"/>
              </w:rPr>
              <w:t xml:space="preserve">by water curing for 48 hours, The entire treatment </w:t>
            </w:r>
            <w:r>
              <w:rPr>
                <w:rFonts w:ascii="Times New Roman" w:hAnsi="Times New Roman"/>
                <w:color w:val="000000"/>
                <w:spacing w:val="-1"/>
                <w:sz w:val="24"/>
              </w:rPr>
              <w:t>upto 30cm on parapet wall and tucked into groove in</w:t>
            </w:r>
          </w:p>
          <w:p w:rsidR="00ED7218" w:rsidRDefault="00ED7218" w:rsidP="004D2427">
            <w:pPr>
              <w:spacing w:line="199" w:lineRule="auto"/>
              <w:ind w:right="4875"/>
              <w:jc w:val="right"/>
              <w:rPr>
                <w:rFonts w:ascii="Times New Roman" w:hAnsi="Times New Roman"/>
                <w:color w:val="000000"/>
                <w:spacing w:val="68"/>
                <w:sz w:val="24"/>
              </w:rPr>
            </w:pPr>
            <w:r>
              <w:rPr>
                <w:rFonts w:ascii="Times New Roman" w:hAnsi="Times New Roman"/>
                <w:color w:val="000000"/>
                <w:spacing w:val="68"/>
                <w:sz w:val="24"/>
              </w:rPr>
              <w:t>art</w:t>
            </w:r>
          </w:p>
        </w:tc>
        <w:tc>
          <w:tcPr>
            <w:tcW w:w="1050" w:type="dxa"/>
            <w:vMerge/>
            <w:tcBorders>
              <w:top w:val="none" w:sz="0" w:space="0" w:color="000000"/>
              <w:left w:val="single" w:sz="6" w:space="0" w:color="000000"/>
              <w:bottom w:val="single" w:sz="6" w:space="0" w:color="000000"/>
              <w:right w:val="single" w:sz="6" w:space="0" w:color="000000"/>
            </w:tcBorders>
            <w:tcPrChange w:id="1641" w:author="Admin" w:date="2016-10-24T16:51:00Z">
              <w:tcPr>
                <w:tcW w:w="1050" w:type="dxa"/>
                <w:gridSpan w:val="2"/>
                <w:vMerge/>
                <w:tcBorders>
                  <w:top w:val="none" w:sz="0" w:space="0" w:color="000000"/>
                  <w:left w:val="single" w:sz="6" w:space="0" w:color="000000"/>
                  <w:bottom w:val="single" w:sz="6" w:space="0" w:color="000000"/>
                  <w:right w:val="single" w:sz="6" w:space="0" w:color="000000"/>
                </w:tcBorders>
              </w:tcPr>
            </w:tcPrChange>
          </w:tcPr>
          <w:p w:rsidR="00ED7218" w:rsidRDefault="00ED7218" w:rsidP="004D2427"/>
        </w:tc>
        <w:tc>
          <w:tcPr>
            <w:tcW w:w="1447" w:type="dxa"/>
            <w:vMerge/>
            <w:tcBorders>
              <w:top w:val="none" w:sz="0" w:space="0" w:color="000000"/>
              <w:left w:val="single" w:sz="6" w:space="0" w:color="000000"/>
              <w:bottom w:val="single" w:sz="6" w:space="0" w:color="000000"/>
              <w:right w:val="single" w:sz="6" w:space="0" w:color="000000"/>
            </w:tcBorders>
            <w:tcPrChange w:id="1642" w:author="Admin" w:date="2016-10-24T16:51:00Z">
              <w:tcPr>
                <w:tcW w:w="1447" w:type="dxa"/>
                <w:gridSpan w:val="2"/>
                <w:vMerge/>
                <w:tcBorders>
                  <w:top w:val="none" w:sz="0" w:space="0" w:color="000000"/>
                  <w:left w:val="single" w:sz="6" w:space="0" w:color="000000"/>
                  <w:bottom w:val="single" w:sz="6" w:space="0" w:color="000000"/>
                  <w:right w:val="single" w:sz="6" w:space="0" w:color="000000"/>
                </w:tcBorders>
              </w:tcPr>
            </w:tcPrChange>
          </w:tcPr>
          <w:p w:rsidR="00ED7218" w:rsidRDefault="00ED7218" w:rsidP="004D2427"/>
        </w:tc>
      </w:tr>
      <w:tr w:rsidR="00ED7218" w:rsidTr="004D2427">
        <w:trPr>
          <w:trHeight w:hRule="exact" w:val="5287"/>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22.7</w:t>
            </w:r>
          </w:p>
        </w:tc>
        <w:tc>
          <w:tcPr>
            <w:tcW w:w="6705" w:type="dxa"/>
            <w:gridSpan w:val="3"/>
            <w:tcBorders>
              <w:top w:val="single" w:sz="6" w:space="0" w:color="000000"/>
              <w:left w:val="single" w:sz="6" w:space="0" w:color="000000"/>
              <w:bottom w:val="single" w:sz="6" w:space="0" w:color="000000"/>
              <w:right w:val="single" w:sz="6" w:space="0" w:color="000000"/>
            </w:tcBorders>
          </w:tcPr>
          <w:p w:rsidR="00ED7218" w:rsidRDefault="00ED7218" w:rsidP="004D2427">
            <w:pPr>
              <w:spacing w:line="228" w:lineRule="auto"/>
              <w:ind w:left="108" w:right="108"/>
              <w:jc w:val="both"/>
              <w:rPr>
                <w:rFonts w:ascii="Times New Roman" w:hAnsi="Times New Roman"/>
                <w:color w:val="000000"/>
                <w:spacing w:val="-7"/>
                <w:sz w:val="24"/>
              </w:rPr>
            </w:pPr>
            <w:r>
              <w:rPr>
                <w:rFonts w:ascii="Times New Roman" w:hAnsi="Times New Roman"/>
                <w:color w:val="000000"/>
                <w:spacing w:val="-7"/>
                <w:sz w:val="24"/>
              </w:rPr>
              <w:t xml:space="preserve">Providing and laying integral cement based water proofing treatment </w:t>
            </w:r>
            <w:r>
              <w:rPr>
                <w:rFonts w:ascii="Times New Roman" w:hAnsi="Times New Roman"/>
                <w:color w:val="000000"/>
                <w:spacing w:val="-3"/>
                <w:sz w:val="24"/>
              </w:rPr>
              <w:t xml:space="preserve">including preparation of surface as required for treatment of roofs, </w:t>
            </w:r>
            <w:r>
              <w:rPr>
                <w:rFonts w:ascii="Times New Roman" w:hAnsi="Times New Roman"/>
                <w:color w:val="000000"/>
                <w:spacing w:val="-4"/>
                <w:sz w:val="24"/>
              </w:rPr>
              <w:t>balconies, terraces etc consisting of following operations:</w:t>
            </w:r>
          </w:p>
          <w:p w:rsidR="00ED7218" w:rsidRDefault="00ED7218" w:rsidP="00ED7218">
            <w:pPr>
              <w:numPr>
                <w:ilvl w:val="0"/>
                <w:numId w:val="10"/>
              </w:numPr>
              <w:tabs>
                <w:tab w:val="clear" w:pos="288"/>
                <w:tab w:val="decimal" w:pos="432"/>
              </w:tabs>
              <w:spacing w:line="232" w:lineRule="auto"/>
              <w:ind w:left="72" w:right="108" w:firstLine="72"/>
              <w:jc w:val="both"/>
              <w:rPr>
                <w:rFonts w:ascii="Times New Roman" w:hAnsi="Times New Roman"/>
                <w:color w:val="000000"/>
                <w:spacing w:val="-10"/>
                <w:sz w:val="24"/>
              </w:rPr>
            </w:pPr>
            <w:r>
              <w:rPr>
                <w:rFonts w:ascii="Times New Roman" w:hAnsi="Times New Roman"/>
                <w:color w:val="000000"/>
                <w:spacing w:val="-10"/>
                <w:sz w:val="24"/>
              </w:rPr>
              <w:t xml:space="preserve">Applying a shiny coat of neat cement using 2.75 kg/sqm. of cement </w:t>
            </w:r>
            <w:r>
              <w:rPr>
                <w:rFonts w:ascii="Times New Roman" w:hAnsi="Times New Roman"/>
                <w:color w:val="000000"/>
                <w:spacing w:val="-6"/>
                <w:sz w:val="24"/>
              </w:rPr>
              <w:t xml:space="preserve">admixed with water proofing compound conforming to IS. 2645 and </w:t>
            </w:r>
            <w:r>
              <w:rPr>
                <w:rFonts w:ascii="Times New Roman" w:hAnsi="Times New Roman"/>
                <w:color w:val="000000"/>
                <w:spacing w:val="5"/>
                <w:sz w:val="24"/>
              </w:rPr>
              <w:t xml:space="preserve">approved by Engineer-in-charge over the RCC slab including </w:t>
            </w:r>
            <w:r>
              <w:rPr>
                <w:rFonts w:ascii="Times New Roman" w:hAnsi="Times New Roman"/>
                <w:color w:val="000000"/>
                <w:spacing w:val="-2"/>
                <w:sz w:val="24"/>
              </w:rPr>
              <w:t xml:space="preserve">adjoining walls mite 300mm height including cleaning the surface </w:t>
            </w:r>
            <w:r>
              <w:rPr>
                <w:rFonts w:ascii="Times New Roman" w:hAnsi="Times New Roman"/>
                <w:color w:val="000000"/>
                <w:spacing w:val="-6"/>
                <w:sz w:val="24"/>
              </w:rPr>
              <w:t>before treatment.</w:t>
            </w:r>
          </w:p>
          <w:p w:rsidR="00ED7218" w:rsidRDefault="00ED7218" w:rsidP="00ED7218">
            <w:pPr>
              <w:numPr>
                <w:ilvl w:val="0"/>
                <w:numId w:val="10"/>
              </w:numPr>
              <w:tabs>
                <w:tab w:val="clear" w:pos="288"/>
                <w:tab w:val="decimal" w:pos="432"/>
              </w:tabs>
              <w:spacing w:line="230" w:lineRule="auto"/>
              <w:ind w:left="72" w:right="108" w:firstLine="72"/>
              <w:jc w:val="both"/>
              <w:rPr>
                <w:rFonts w:ascii="Times New Roman" w:hAnsi="Times New Roman"/>
                <w:color w:val="000000"/>
                <w:spacing w:val="-3"/>
                <w:sz w:val="24"/>
              </w:rPr>
            </w:pPr>
            <w:r>
              <w:rPr>
                <w:rFonts w:ascii="Times New Roman" w:hAnsi="Times New Roman"/>
                <w:color w:val="000000"/>
                <w:spacing w:val="-3"/>
                <w:sz w:val="24"/>
              </w:rPr>
              <w:t xml:space="preserve">Laying Mick bats with mortar using broken bricks/brick bats 25 </w:t>
            </w:r>
            <w:r>
              <w:rPr>
                <w:rFonts w:ascii="Times New Roman" w:hAnsi="Times New Roman"/>
                <w:color w:val="000000"/>
                <w:spacing w:val="2"/>
                <w:sz w:val="24"/>
              </w:rPr>
              <w:t xml:space="preserve">mm to 115mm </w:t>
            </w:r>
            <w:r>
              <w:rPr>
                <w:rFonts w:ascii="Times New Roman" w:hAnsi="Times New Roman"/>
                <w:color w:val="000000"/>
                <w:spacing w:val="12"/>
                <w:w w:val="110"/>
                <w:sz w:val="20"/>
              </w:rPr>
              <w:t xml:space="preserve">gin </w:t>
            </w:r>
            <w:r>
              <w:rPr>
                <w:rFonts w:ascii="Times New Roman" w:hAnsi="Times New Roman"/>
                <w:color w:val="000000"/>
                <w:spacing w:val="2"/>
                <w:sz w:val="24"/>
              </w:rPr>
              <w:t xml:space="preserve">with 50% of cement mortar 1:5 (1 cement : 5 </w:t>
            </w:r>
            <w:r>
              <w:rPr>
                <w:rFonts w:ascii="Times New Roman" w:hAnsi="Times New Roman"/>
                <w:color w:val="000000"/>
                <w:sz w:val="24"/>
              </w:rPr>
              <w:t xml:space="preserve">sand) admixed with water proofing compound conforming to IS : </w:t>
            </w:r>
            <w:r>
              <w:rPr>
                <w:rFonts w:ascii="Times New Roman" w:hAnsi="Times New Roman"/>
                <w:color w:val="000000"/>
                <w:spacing w:val="-6"/>
                <w:sz w:val="24"/>
              </w:rPr>
              <w:t xml:space="preserve">2645 and approved by Engineer-in-charge over 20 ram thick layer of </w:t>
            </w:r>
            <w:r>
              <w:rPr>
                <w:rFonts w:ascii="Times New Roman" w:hAnsi="Times New Roman"/>
                <w:color w:val="000000"/>
                <w:spacing w:val="-2"/>
                <w:sz w:val="24"/>
              </w:rPr>
              <w:t xml:space="preserve">cement mortar of mix 1:5 (1 cement :5 sand ) admixed with water </w:t>
            </w:r>
            <w:r>
              <w:rPr>
                <w:rFonts w:ascii="Times New Roman" w:hAnsi="Times New Roman"/>
                <w:color w:val="000000"/>
                <w:spacing w:val="5"/>
                <w:sz w:val="24"/>
              </w:rPr>
              <w:t xml:space="preserve">proofing compound conforming to IS : 2645 and approved by </w:t>
            </w:r>
            <w:r>
              <w:rPr>
                <w:rFonts w:ascii="Times New Roman" w:hAnsi="Times New Roman"/>
                <w:color w:val="000000"/>
                <w:spacing w:val="3"/>
                <w:sz w:val="24"/>
              </w:rPr>
              <w:t xml:space="preserve">Engineer-in-charge to required slope and treating similarly the </w:t>
            </w:r>
            <w:r>
              <w:rPr>
                <w:rFonts w:ascii="Times New Roman" w:hAnsi="Times New Roman"/>
                <w:color w:val="000000"/>
                <w:spacing w:val="-3"/>
                <w:sz w:val="24"/>
              </w:rPr>
              <w:t xml:space="preserve">adjoining walls upto 300 mm height including rounding of junctions </w:t>
            </w:r>
            <w:r>
              <w:rPr>
                <w:rFonts w:ascii="Times New Roman" w:hAnsi="Times New Roman"/>
                <w:color w:val="000000"/>
                <w:spacing w:val="-6"/>
                <w:sz w:val="24"/>
              </w:rPr>
              <w:t>of walls and slabs.</w:t>
            </w:r>
          </w:p>
          <w:p w:rsidR="00ED7218" w:rsidRDefault="00ED7218" w:rsidP="00ED7218">
            <w:pPr>
              <w:numPr>
                <w:ilvl w:val="0"/>
                <w:numId w:val="10"/>
              </w:numPr>
              <w:tabs>
                <w:tab w:val="clear" w:pos="288"/>
                <w:tab w:val="decimal" w:pos="432"/>
                <w:tab w:val="left" w:pos="3438"/>
              </w:tabs>
              <w:spacing w:line="228" w:lineRule="auto"/>
              <w:ind w:left="72" w:right="108" w:firstLine="72"/>
              <w:rPr>
                <w:rFonts w:ascii="Times New Roman" w:hAnsi="Times New Roman"/>
                <w:color w:val="000000"/>
                <w:spacing w:val="1"/>
                <w:sz w:val="24"/>
              </w:rPr>
            </w:pPr>
            <w:r>
              <w:rPr>
                <w:rFonts w:ascii="Times New Roman" w:hAnsi="Times New Roman"/>
                <w:color w:val="000000"/>
                <w:spacing w:val="1"/>
                <w:sz w:val="24"/>
              </w:rPr>
              <w:t>After two days of proper an</w:t>
            </w:r>
            <w:r>
              <w:rPr>
                <w:rFonts w:ascii="Times New Roman" w:hAnsi="Times New Roman"/>
                <w:color w:val="000000"/>
                <w:spacing w:val="1"/>
                <w:sz w:val="24"/>
              </w:rPr>
              <w:tab/>
            </w:r>
            <w:r>
              <w:rPr>
                <w:rFonts w:ascii="Times New Roman" w:hAnsi="Times New Roman"/>
                <w:color w:val="000000"/>
                <w:spacing w:val="-5"/>
                <w:sz w:val="24"/>
              </w:rPr>
              <w:t xml:space="preserve">applying a second coat of cement </w:t>
            </w:r>
            <w:r>
              <w:rPr>
                <w:rFonts w:ascii="Times New Roman" w:hAnsi="Times New Roman"/>
                <w:color w:val="000000"/>
                <w:spacing w:val="-5"/>
                <w:sz w:val="24"/>
              </w:rPr>
              <w:br/>
            </w:r>
            <w:r>
              <w:rPr>
                <w:rFonts w:ascii="Times New Roman" w:hAnsi="Times New Roman"/>
                <w:color w:val="000000"/>
                <w:sz w:val="24"/>
              </w:rPr>
              <w:t xml:space="preserve">shiny using 2.75kg/ sqm of cement admixed with water proofing </w:t>
            </w:r>
            <w:r>
              <w:rPr>
                <w:rFonts w:ascii="Times New Roman" w:hAnsi="Times New Roman"/>
                <w:color w:val="000000"/>
                <w:spacing w:val="-7"/>
                <w:sz w:val="24"/>
              </w:rPr>
              <w:t xml:space="preserve">compound =forming to IS : </w:t>
            </w:r>
            <w:r>
              <w:rPr>
                <w:rFonts w:ascii="Times New Roman" w:hAnsi="Times New Roman"/>
                <w:color w:val="000000"/>
                <w:spacing w:val="3"/>
              </w:rPr>
              <w:t xml:space="preserve">2645 </w:t>
            </w:r>
            <w:r>
              <w:rPr>
                <w:rFonts w:ascii="Times New Roman" w:hAnsi="Times New Roman"/>
                <w:color w:val="000000"/>
                <w:spacing w:val="-7"/>
                <w:sz w:val="24"/>
              </w:rPr>
              <w:t>and approved by Engineer-in-chnrge.</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bl>
    <w:p w:rsidR="00ED7218" w:rsidRPr="006F290B" w:rsidRDefault="006F290B" w:rsidP="006F290B">
      <w:pPr>
        <w:jc w:val="center"/>
        <w:rPr>
          <w:rFonts w:ascii="Times New Roman" w:hAnsi="Times New Roman"/>
          <w:color w:val="000000"/>
          <w:sz w:val="24"/>
        </w:rPr>
      </w:pPr>
      <w:r>
        <w:lastRenderedPageBreak/>
        <w:t>Page No.372</w:t>
      </w:r>
    </w:p>
    <w:tbl>
      <w:tblPr>
        <w:tblW w:w="0" w:type="auto"/>
        <w:tblInd w:w="15" w:type="dxa"/>
        <w:tblLayout w:type="fixed"/>
        <w:tblCellMar>
          <w:left w:w="0" w:type="dxa"/>
          <w:right w:w="0" w:type="dxa"/>
        </w:tblCellMar>
        <w:tblLook w:val="04A0"/>
      </w:tblPr>
      <w:tblGrid>
        <w:gridCol w:w="863"/>
        <w:gridCol w:w="1080"/>
        <w:gridCol w:w="5625"/>
        <w:gridCol w:w="1050"/>
        <w:gridCol w:w="1447"/>
      </w:tblGrid>
      <w:tr w:rsidR="00ED7218" w:rsidTr="004D2427">
        <w:trPr>
          <w:trHeight w:hRule="exact" w:val="690"/>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right="2775"/>
              <w:jc w:val="right"/>
              <w:rPr>
                <w:rFonts w:ascii="Times New Roman" w:hAnsi="Times New Roman"/>
                <w:color w:val="000000"/>
                <w:sz w:val="24"/>
              </w:rPr>
            </w:pPr>
            <w:r>
              <w:rPr>
                <w:rFonts w:ascii="Times New Roman" w:hAnsi="Times New Roman"/>
                <w:color w:val="000000"/>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4"/>
                <w:sz w:val="24"/>
              </w:rPr>
            </w:pPr>
            <w:r>
              <w:rPr>
                <w:rFonts w:ascii="Times New Roman" w:hAnsi="Times New Roman"/>
                <w:color w:val="000000"/>
                <w:spacing w:val="-14"/>
                <w:sz w:val="24"/>
              </w:rPr>
              <w:t xml:space="preserve">Rite </w:t>
            </w:r>
            <w:r>
              <w:rPr>
                <w:rFonts w:ascii="Times New Roman" w:hAnsi="Times New Roman"/>
                <w:color w:val="000000"/>
                <w:spacing w:val="-14"/>
                <w:sz w:val="24"/>
              </w:rPr>
              <w:br/>
            </w:r>
            <w:r>
              <w:rPr>
                <w:rFonts w:ascii="Times New Roman" w:hAnsi="Times New Roman"/>
                <w:color w:val="000000"/>
                <w:spacing w:val="-10"/>
                <w:sz w:val="24"/>
              </w:rPr>
              <w:t>(in Rs.)</w:t>
            </w:r>
          </w:p>
        </w:tc>
      </w:tr>
      <w:tr w:rsidR="00ED7218" w:rsidTr="004D2427">
        <w:trPr>
          <w:trHeight w:hRule="exact" w:val="278"/>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2910"/>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d) Finishing the surface with 20 mm thick jointless cement mortar of </w:t>
            </w:r>
            <w:r>
              <w:rPr>
                <w:rFonts w:ascii="Times New Roman" w:hAnsi="Times New Roman"/>
                <w:color w:val="000000"/>
                <w:spacing w:val="-6"/>
                <w:sz w:val="24"/>
              </w:rPr>
              <w:t xml:space="preserve">mix 1:4 (1 cement :4 sand) admixed with water proofing compound </w:t>
            </w:r>
            <w:r>
              <w:rPr>
                <w:rFonts w:ascii="Times New Roman" w:hAnsi="Times New Roman"/>
                <w:color w:val="000000"/>
                <w:spacing w:val="9"/>
                <w:sz w:val="24"/>
              </w:rPr>
              <w:t xml:space="preserve">=forming to IS : 2645 and approved by Engineer-in-charge </w:t>
            </w:r>
            <w:r>
              <w:rPr>
                <w:rFonts w:ascii="Times New Roman" w:hAnsi="Times New Roman"/>
                <w:color w:val="000000"/>
                <w:spacing w:val="-6"/>
                <w:sz w:val="24"/>
              </w:rPr>
              <w:t xml:space="preserve">including laying </w:t>
            </w:r>
            <w:r>
              <w:rPr>
                <w:rFonts w:ascii="Times New Roman" w:hAnsi="Times New Roman"/>
                <w:b/>
                <w:i/>
                <w:color w:val="000000"/>
                <w:spacing w:val="4"/>
                <w:sz w:val="25"/>
              </w:rPr>
              <w:t xml:space="preserve">glass </w:t>
            </w:r>
            <w:r>
              <w:rPr>
                <w:rFonts w:ascii="Times New Roman" w:hAnsi="Times New Roman"/>
                <w:color w:val="000000"/>
                <w:spacing w:val="-6"/>
                <w:sz w:val="24"/>
              </w:rPr>
              <w:t xml:space="preserve">fibre cloth of approved quality in top layer of plaster and finally finishing the surface with trowel with neat cement </w:t>
            </w:r>
            <w:r>
              <w:rPr>
                <w:rFonts w:ascii="Times New Roman" w:hAnsi="Times New Roman"/>
                <w:color w:val="000000"/>
                <w:sz w:val="24"/>
              </w:rPr>
              <w:t>sluny and making pattern of 300x300 mm square 3= deep.</w:t>
            </w:r>
          </w:p>
          <w:p w:rsidR="00ED7218" w:rsidRDefault="00ED7218"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a) The whole terrace so finished shall be flooded with water for a </w:t>
            </w:r>
            <w:r>
              <w:rPr>
                <w:rFonts w:ascii="Times New Roman" w:hAnsi="Times New Roman"/>
                <w:color w:val="000000"/>
                <w:spacing w:val="-8"/>
                <w:sz w:val="24"/>
              </w:rPr>
              <w:t xml:space="preserve">minimum period of two weeks for curing and for final test. All above </w:t>
            </w:r>
            <w:r>
              <w:rPr>
                <w:rFonts w:ascii="Times New Roman" w:hAnsi="Times New Roman"/>
                <w:color w:val="000000"/>
                <w:spacing w:val="-4"/>
                <w:sz w:val="24"/>
              </w:rPr>
              <w:t xml:space="preserve">operations to be done in order and as directed and *pacified by the </w:t>
            </w:r>
            <w:r>
              <w:rPr>
                <w:rFonts w:ascii="Times New Roman" w:hAnsi="Times New Roman"/>
                <w:color w:val="000000"/>
                <w:spacing w:val="-6"/>
                <w:sz w:val="24"/>
              </w:rPr>
              <w:t>Engineer-in-Charge - (with 5 years service guarantee)</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720"/>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255"/>
              <w:jc w:val="right"/>
              <w:rPr>
                <w:rFonts w:ascii="Times New Roman" w:hAnsi="Times New Roman"/>
                <w:color w:val="000000"/>
                <w:spacing w:val="-10"/>
                <w:sz w:val="24"/>
              </w:rPr>
            </w:pPr>
            <w:r>
              <w:rPr>
                <w:rFonts w:ascii="Times New Roman" w:hAnsi="Times New Roman"/>
                <w:color w:val="000000"/>
                <w:spacing w:val="-10"/>
                <w:sz w:val="24"/>
              </w:rPr>
              <w:t>22.7.1</w:t>
            </w:r>
          </w:p>
        </w:tc>
        <w:tc>
          <w:tcPr>
            <w:tcW w:w="5625"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rPr>
                <w:rFonts w:ascii="Times New Roman" w:hAnsi="Times New Roman"/>
                <w:color w:val="000000"/>
                <w:spacing w:val="11"/>
                <w:sz w:val="24"/>
              </w:rPr>
            </w:pPr>
            <w:r>
              <w:rPr>
                <w:rFonts w:ascii="Times New Roman" w:hAnsi="Times New Roman"/>
                <w:color w:val="000000"/>
                <w:spacing w:val="11"/>
                <w:sz w:val="24"/>
              </w:rPr>
              <w:t xml:space="preserve">With average thickness of 120mm and minimum </w:t>
            </w:r>
            <w:r>
              <w:rPr>
                <w:rFonts w:ascii="Times New Roman" w:hAnsi="Times New Roman"/>
                <w:color w:val="000000"/>
                <w:spacing w:val="-4"/>
                <w:sz w:val="24"/>
              </w:rPr>
              <w:t>thiclmess at khurra as 65 mm.</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781"/>
              </w:tabs>
              <w:rPr>
                <w:rFonts w:ascii="Times New Roman" w:hAnsi="Times New Roman"/>
                <w:color w:val="000000"/>
                <w:spacing w:val="-10"/>
                <w:sz w:val="24"/>
              </w:rPr>
            </w:pPr>
            <w:r>
              <w:rPr>
                <w:rFonts w:ascii="Times New Roman" w:hAnsi="Times New Roman"/>
                <w:color w:val="000000"/>
                <w:spacing w:val="-10"/>
                <w:sz w:val="24"/>
              </w:rPr>
              <w:t>885.00</w:t>
            </w:r>
          </w:p>
        </w:tc>
      </w:tr>
      <w:tr w:rsidR="00ED7218" w:rsidTr="004D2427">
        <w:trPr>
          <w:trHeight w:hRule="exact" w:val="2535"/>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69"/>
              </w:tabs>
              <w:rPr>
                <w:rFonts w:ascii="Times New Roman" w:hAnsi="Times New Roman"/>
                <w:color w:val="000000"/>
                <w:spacing w:val="-10"/>
                <w:sz w:val="24"/>
              </w:rPr>
            </w:pPr>
            <w:r>
              <w:rPr>
                <w:rFonts w:ascii="Times New Roman" w:hAnsi="Times New Roman"/>
                <w:color w:val="000000"/>
                <w:spacing w:val="-10"/>
                <w:sz w:val="24"/>
              </w:rPr>
              <w:t>22.8</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Providing and laying four courses water proofing treatment, with </w:t>
            </w:r>
            <w:r>
              <w:rPr>
                <w:rFonts w:ascii="Times New Roman" w:hAnsi="Times New Roman"/>
                <w:color w:val="000000"/>
                <w:spacing w:val="-6"/>
                <w:sz w:val="24"/>
              </w:rPr>
              <w:t xml:space="preserve">bitumen felt over roofs consisting of first and third courses of blown </w:t>
            </w:r>
            <w:r>
              <w:rPr>
                <w:rFonts w:ascii="Times New Roman" w:hAnsi="Times New Roman"/>
                <w:color w:val="000000"/>
                <w:spacing w:val="-5"/>
                <w:sz w:val="24"/>
              </w:rPr>
              <w:t xml:space="preserve">bitumen 85/25 or 90/15 conforming to IS : 702 applied hot ®1.45 Kg </w:t>
            </w:r>
            <w:r>
              <w:rPr>
                <w:rFonts w:ascii="Times New Roman" w:hAnsi="Times New Roman"/>
                <w:color w:val="000000"/>
                <w:spacing w:val="-6"/>
                <w:sz w:val="24"/>
              </w:rPr>
              <w:t xml:space="preserve">per square metre of area for each course, second coarse of roofing felt </w:t>
            </w:r>
            <w:r>
              <w:rPr>
                <w:rFonts w:ascii="Times New Roman" w:hAnsi="Times New Roman"/>
                <w:color w:val="000000"/>
                <w:spacing w:val="-2"/>
                <w:sz w:val="24"/>
              </w:rPr>
              <w:t xml:space="preserve">type 3 grade-I (hessian based self finished bitumen felt) and fourth </w:t>
            </w:r>
            <w:r>
              <w:rPr>
                <w:rFonts w:ascii="Times New Roman" w:hAnsi="Times New Roman"/>
                <w:color w:val="000000"/>
                <w:spacing w:val="-6"/>
                <w:sz w:val="24"/>
              </w:rPr>
              <w:t xml:space="preserve">and final course of stone grit 6mm and down size or pea-sized gravel </w:t>
            </w:r>
            <w:r>
              <w:rPr>
                <w:rFonts w:ascii="Times New Roman" w:hAnsi="Times New Roman"/>
                <w:color w:val="000000"/>
                <w:spacing w:val="-7"/>
                <w:sz w:val="24"/>
              </w:rPr>
              <w:t xml:space="preserve">spread at 6 cubic decimeter per square metre including preparation of </w:t>
            </w:r>
            <w:r>
              <w:rPr>
                <w:rFonts w:ascii="Times New Roman" w:hAnsi="Times New Roman"/>
                <w:color w:val="000000"/>
                <w:spacing w:val="-8"/>
                <w:sz w:val="24"/>
              </w:rPr>
              <w:t xml:space="preserve">surface but excluding grading complete with : (with five years service </w:t>
            </w:r>
            <w:r>
              <w:rPr>
                <w:rFonts w:ascii="Times New Roman" w:hAnsi="Times New Roman"/>
                <w:color w:val="000000"/>
                <w:spacing w:val="14"/>
                <w:sz w:val="24"/>
              </w:rPr>
              <w:t>woke).</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697"/>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255"/>
              <w:jc w:val="right"/>
              <w:rPr>
                <w:rFonts w:ascii="Times New Roman" w:hAnsi="Times New Roman"/>
                <w:color w:val="000000"/>
                <w:spacing w:val="-10"/>
                <w:sz w:val="24"/>
              </w:rPr>
            </w:pPr>
            <w:r>
              <w:rPr>
                <w:rFonts w:ascii="Times New Roman" w:hAnsi="Times New Roman"/>
                <w:color w:val="000000"/>
                <w:spacing w:val="-10"/>
                <w:sz w:val="24"/>
              </w:rPr>
              <w:t>22,8,1</w:t>
            </w:r>
          </w:p>
        </w:tc>
        <w:tc>
          <w:tcPr>
            <w:tcW w:w="5625"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Bitumen felt (hessian base) type 3 grade I conforming to </w:t>
            </w:r>
            <w:r>
              <w:rPr>
                <w:rFonts w:ascii="Times New Roman" w:hAnsi="Times New Roman"/>
                <w:color w:val="000000"/>
                <w:spacing w:val="-10"/>
                <w:sz w:val="24"/>
              </w:rPr>
              <w:t>IS : 1322.</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371,00</w:t>
            </w:r>
          </w:p>
        </w:tc>
      </w:tr>
      <w:tr w:rsidR="00ED7218" w:rsidTr="004D2427">
        <w:trPr>
          <w:trHeight w:hRule="exact" w:val="2775"/>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69"/>
              </w:tabs>
              <w:rPr>
                <w:rFonts w:ascii="Times New Roman" w:hAnsi="Times New Roman"/>
                <w:color w:val="000000"/>
                <w:spacing w:val="-10"/>
                <w:sz w:val="24"/>
              </w:rPr>
            </w:pPr>
            <w:r>
              <w:rPr>
                <w:rFonts w:ascii="Times New Roman" w:hAnsi="Times New Roman"/>
                <w:color w:val="000000"/>
                <w:spacing w:val="-10"/>
                <w:sz w:val="24"/>
              </w:rPr>
              <w:t>22.9</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spacing w:line="218" w:lineRule="auto"/>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and laying six courses water proofing treatment with </w:t>
            </w:r>
            <w:r>
              <w:rPr>
                <w:rFonts w:ascii="Times New Roman" w:hAnsi="Times New Roman"/>
                <w:color w:val="000000"/>
                <w:spacing w:val="-2"/>
                <w:sz w:val="24"/>
              </w:rPr>
              <w:t xml:space="preserve">bitumen felt over roofs consisting of first, third and fifth course of </w:t>
            </w:r>
            <w:r>
              <w:rPr>
                <w:rFonts w:ascii="Times New Roman" w:hAnsi="Times New Roman"/>
                <w:color w:val="000000"/>
                <w:spacing w:val="-5"/>
                <w:sz w:val="24"/>
              </w:rPr>
              <w:t xml:space="preserve">blown bitumen 85/25 or 90/15 conforming to IS : 702 applied ha </w:t>
            </w:r>
            <w:r>
              <w:rPr>
                <w:rFonts w:ascii="Times New Roman" w:hAnsi="Times New Roman"/>
                <w:color w:val="000000"/>
                <w:spacing w:val="5"/>
                <w:w w:val="135"/>
                <w:sz w:val="34"/>
              </w:rPr>
              <w:t xml:space="preserve">g </w:t>
            </w:r>
            <w:r>
              <w:rPr>
                <w:rFonts w:ascii="Times New Roman" w:hAnsi="Times New Roman"/>
                <w:color w:val="000000"/>
                <w:spacing w:val="-4"/>
                <w:sz w:val="24"/>
              </w:rPr>
              <w:t xml:space="preserve">1.45, 1.20 and 1.45 Kg per square metre of area respectively, second </w:t>
            </w:r>
            <w:r>
              <w:rPr>
                <w:rFonts w:ascii="Times New Roman" w:hAnsi="Times New Roman"/>
                <w:color w:val="000000"/>
                <w:spacing w:val="-2"/>
                <w:sz w:val="24"/>
              </w:rPr>
              <w:t xml:space="preserve">and fourth courses of roofing felt type 3 grade I conforming to IS : 1322 (Hessian based self finished bitumen felt) conforming to IS : </w:t>
            </w:r>
            <w:r>
              <w:rPr>
                <w:rFonts w:ascii="Times New Roman" w:hAnsi="Times New Roman"/>
                <w:color w:val="000000"/>
                <w:spacing w:val="-4"/>
                <w:sz w:val="24"/>
              </w:rPr>
              <w:t xml:space="preserve">1322 and sixth and final course of stone grit 6 mm and down size or pea </w:t>
            </w:r>
            <w:r>
              <w:rPr>
                <w:rFonts w:ascii="Times New Roman" w:hAnsi="Times New Roman"/>
                <w:b/>
                <w:i/>
                <w:color w:val="000000"/>
                <w:spacing w:val="6"/>
                <w:sz w:val="25"/>
              </w:rPr>
              <w:t xml:space="preserve">sized </w:t>
            </w:r>
            <w:r>
              <w:rPr>
                <w:rFonts w:ascii="Times New Roman" w:hAnsi="Times New Roman"/>
                <w:color w:val="000000"/>
                <w:spacing w:val="-4"/>
                <w:sz w:val="24"/>
              </w:rPr>
              <w:t xml:space="preserve">gravel spread at 6 cubic dm per sqm including preparation </w:t>
            </w:r>
            <w:r>
              <w:rPr>
                <w:rFonts w:ascii="Times New Roman" w:hAnsi="Times New Roman"/>
                <w:color w:val="000000"/>
                <w:spacing w:val="-5"/>
                <w:sz w:val="24"/>
              </w:rPr>
              <w:t xml:space="preserve">of surface but excluding grading, complete. (with five years service </w:t>
            </w:r>
            <w:r>
              <w:rPr>
                <w:rFonts w:ascii="Times New Roman" w:hAnsi="Times New Roman"/>
                <w:color w:val="000000"/>
                <w:spacing w:val="-10"/>
                <w:sz w:val="24"/>
              </w:rPr>
              <w:t>gurantee).</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781"/>
              </w:tabs>
              <w:rPr>
                <w:rFonts w:ascii="Times New Roman" w:hAnsi="Times New Roman"/>
                <w:color w:val="000000"/>
                <w:spacing w:val="-10"/>
                <w:sz w:val="24"/>
              </w:rPr>
            </w:pPr>
            <w:r>
              <w:rPr>
                <w:rFonts w:ascii="Times New Roman" w:hAnsi="Times New Roman"/>
                <w:color w:val="000000"/>
                <w:spacing w:val="-10"/>
                <w:sz w:val="24"/>
              </w:rPr>
              <w:t>597.00</w:t>
            </w:r>
          </w:p>
        </w:tc>
      </w:tr>
      <w:tr w:rsidR="00ED7218" w:rsidTr="004D2427">
        <w:trPr>
          <w:trHeight w:hRule="exact" w:val="2355"/>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69"/>
              </w:tabs>
              <w:rPr>
                <w:rFonts w:ascii="Times New Roman" w:hAnsi="Times New Roman"/>
                <w:color w:val="000000"/>
                <w:spacing w:val="-10"/>
                <w:sz w:val="24"/>
              </w:rPr>
            </w:pPr>
            <w:r>
              <w:rPr>
                <w:rFonts w:ascii="Times New Roman" w:hAnsi="Times New Roman"/>
                <w:color w:val="000000"/>
                <w:spacing w:val="-10"/>
                <w:sz w:val="24"/>
              </w:rPr>
              <w:t>22.10</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and laying six courses water proofing treatment with </w:t>
            </w:r>
            <w:r>
              <w:rPr>
                <w:rFonts w:ascii="Times New Roman" w:hAnsi="Times New Roman"/>
                <w:color w:val="000000"/>
                <w:spacing w:val="-3"/>
                <w:sz w:val="24"/>
              </w:rPr>
              <w:t xml:space="preserve">bitumen felt over reefs consisting of first, third and fifth courses of </w:t>
            </w:r>
            <w:r>
              <w:rPr>
                <w:rFonts w:ascii="Times New Roman" w:hAnsi="Times New Roman"/>
                <w:color w:val="000000"/>
                <w:spacing w:val="-5"/>
                <w:sz w:val="24"/>
              </w:rPr>
              <w:t xml:space="preserve">blown or / and residual bitumen applied hot </w:t>
            </w:r>
            <w:r>
              <w:rPr>
                <w:rFonts w:ascii="Times New Roman" w:hAnsi="Times New Roman"/>
                <w:b/>
                <w:i/>
                <w:color w:val="000000"/>
                <w:spacing w:val="5"/>
                <w:sz w:val="25"/>
              </w:rPr>
              <w:t xml:space="preserve">at </w:t>
            </w:r>
            <w:r>
              <w:rPr>
                <w:rFonts w:ascii="Times New Roman" w:hAnsi="Times New Roman"/>
                <w:color w:val="000000"/>
                <w:spacing w:val="-5"/>
                <w:sz w:val="24"/>
              </w:rPr>
              <w:t xml:space="preserve">1,45, 1,20 and 1.70 kg pa square </w:t>
            </w:r>
            <w:r>
              <w:rPr>
                <w:rFonts w:ascii="Times New Roman" w:hAnsi="Times New Roman"/>
                <w:b/>
                <w:color w:val="000000"/>
                <w:spacing w:val="5"/>
                <w:sz w:val="27"/>
              </w:rPr>
              <w:t xml:space="preserve">mare </w:t>
            </w:r>
            <w:r>
              <w:rPr>
                <w:rFonts w:ascii="Times New Roman" w:hAnsi="Times New Roman"/>
                <w:color w:val="000000"/>
                <w:spacing w:val="-5"/>
                <w:sz w:val="24"/>
              </w:rPr>
              <w:t xml:space="preserve">of area respectively, second and fourth courses of </w:t>
            </w:r>
            <w:r>
              <w:rPr>
                <w:rFonts w:ascii="Times New Roman" w:hAnsi="Times New Roman"/>
                <w:color w:val="000000"/>
                <w:spacing w:val="-2"/>
                <w:sz w:val="24"/>
              </w:rPr>
              <w:t xml:space="preserve">roofing felt type 2 grade I (fibre base self finished bitumen felt) six </w:t>
            </w:r>
            <w:r>
              <w:rPr>
                <w:rFonts w:ascii="Times New Roman" w:hAnsi="Times New Roman"/>
                <w:color w:val="000000"/>
                <w:spacing w:val="-7"/>
                <w:sz w:val="24"/>
              </w:rPr>
              <w:t xml:space="preserve">and final courses of stone grit 6mm and dawn size or pea sized gravel </w:t>
            </w:r>
            <w:r>
              <w:rPr>
                <w:rFonts w:ascii="Times New Roman" w:hAnsi="Times New Roman"/>
                <w:color w:val="000000"/>
                <w:spacing w:val="-8"/>
                <w:sz w:val="24"/>
              </w:rPr>
              <w:t xml:space="preserve">spread at 6cu,dm per sqm including preparation of surface, excluding </w:t>
            </w:r>
            <w:r>
              <w:rPr>
                <w:rFonts w:ascii="Times New Roman" w:hAnsi="Times New Roman"/>
                <w:color w:val="000000"/>
                <w:spacing w:val="-5"/>
                <w:sz w:val="24"/>
              </w:rPr>
              <w:t>grading, compete. (with five years service gurantee).</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781"/>
              </w:tabs>
              <w:rPr>
                <w:rFonts w:ascii="Times New Roman" w:hAnsi="Times New Roman"/>
                <w:color w:val="000000"/>
                <w:spacing w:val="-10"/>
                <w:sz w:val="24"/>
              </w:rPr>
            </w:pPr>
            <w:r>
              <w:rPr>
                <w:rFonts w:ascii="Times New Roman" w:hAnsi="Times New Roman"/>
                <w:color w:val="000000"/>
                <w:spacing w:val="-10"/>
                <w:sz w:val="24"/>
              </w:rPr>
              <w:t>585.00</w:t>
            </w:r>
          </w:p>
        </w:tc>
      </w:tr>
      <w:tr w:rsidR="00ED7218" w:rsidTr="004D2427">
        <w:trPr>
          <w:trHeight w:hRule="exact" w:val="2430"/>
        </w:trPr>
        <w:tc>
          <w:tcPr>
            <w:tcW w:w="863" w:type="dxa"/>
            <w:tcBorders>
              <w:top w:val="single" w:sz="6" w:space="0" w:color="000000"/>
              <w:left w:val="single" w:sz="6" w:space="0" w:color="000000"/>
              <w:bottom w:val="double" w:sz="12" w:space="0" w:color="000000"/>
              <w:right w:val="single" w:sz="6" w:space="0" w:color="000000"/>
            </w:tcBorders>
          </w:tcPr>
          <w:p w:rsidR="00ED7218" w:rsidRDefault="00ED7218" w:rsidP="004D2427">
            <w:pPr>
              <w:tabs>
                <w:tab w:val="decimal" w:pos="469"/>
              </w:tabs>
              <w:rPr>
                <w:rFonts w:ascii="Times New Roman" w:hAnsi="Times New Roman"/>
                <w:color w:val="000000"/>
                <w:spacing w:val="-10"/>
                <w:sz w:val="24"/>
              </w:rPr>
            </w:pPr>
            <w:r>
              <w:rPr>
                <w:rFonts w:ascii="Times New Roman" w:hAnsi="Times New Roman"/>
                <w:color w:val="000000"/>
                <w:spacing w:val="-10"/>
                <w:sz w:val="24"/>
              </w:rPr>
              <w:lastRenderedPageBreak/>
              <w:t>22.11</w:t>
            </w:r>
          </w:p>
        </w:tc>
        <w:tc>
          <w:tcPr>
            <w:tcW w:w="6705" w:type="dxa"/>
            <w:gridSpan w:val="2"/>
            <w:tcBorders>
              <w:top w:val="single" w:sz="6" w:space="0" w:color="000000"/>
              <w:left w:val="single" w:sz="6" w:space="0" w:color="000000"/>
              <w:bottom w:val="double" w:sz="12" w:space="0" w:color="000000"/>
              <w:right w:val="single" w:sz="6" w:space="0" w:color="000000"/>
            </w:tcBorders>
          </w:tcPr>
          <w:p w:rsidR="00ED7218" w:rsidRDefault="00ED7218" w:rsidP="004D2427">
            <w:pPr>
              <w:spacing w:line="223" w:lineRule="auto"/>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and laying six courses water proofing treatment with </w:t>
            </w:r>
            <w:r>
              <w:rPr>
                <w:rFonts w:ascii="Times New Roman" w:hAnsi="Times New Roman"/>
                <w:color w:val="000000"/>
                <w:spacing w:val="-3"/>
                <w:sz w:val="24"/>
              </w:rPr>
              <w:t xml:space="preserve">bitumen felt over roofs consisting of first, third and fifth courses of </w:t>
            </w:r>
            <w:r>
              <w:rPr>
                <w:rFonts w:ascii="Times New Roman" w:hAnsi="Times New Roman"/>
                <w:color w:val="000000"/>
                <w:spacing w:val="-1"/>
                <w:sz w:val="24"/>
              </w:rPr>
              <w:t xml:space="preserve">blow or/ and residual bitumen applied hot at 1.45, 120 and 1 70 kg </w:t>
            </w:r>
            <w:r>
              <w:rPr>
                <w:rFonts w:ascii="Times New Roman" w:hAnsi="Times New Roman"/>
                <w:color w:val="000000"/>
                <w:spacing w:val="-5"/>
                <w:sz w:val="24"/>
              </w:rPr>
              <w:t xml:space="preserve">pa square </w:t>
            </w:r>
            <w:r>
              <w:rPr>
                <w:rFonts w:ascii="Times New Roman" w:hAnsi="Times New Roman"/>
                <w:b/>
                <w:color w:val="000000"/>
                <w:spacing w:val="5"/>
                <w:sz w:val="27"/>
              </w:rPr>
              <w:t xml:space="preserve">mare </w:t>
            </w:r>
            <w:r>
              <w:rPr>
                <w:rFonts w:ascii="Times New Roman" w:hAnsi="Times New Roman"/>
                <w:color w:val="000000"/>
                <w:spacing w:val="-5"/>
                <w:sz w:val="24"/>
              </w:rPr>
              <w:t xml:space="preserve">of area respectively, second and fourth courses of </w:t>
            </w:r>
            <w:r>
              <w:rPr>
                <w:rFonts w:ascii="Times New Roman" w:hAnsi="Times New Roman"/>
                <w:color w:val="000000"/>
                <w:spacing w:val="-6"/>
                <w:sz w:val="24"/>
              </w:rPr>
              <w:t xml:space="preserve">roofing felt type 2 grade II </w:t>
            </w:r>
            <w:r>
              <w:rPr>
                <w:rFonts w:ascii="Times New Roman" w:hAnsi="Times New Roman"/>
                <w:i/>
                <w:color w:val="000000"/>
                <w:spacing w:val="4"/>
                <w:w w:val="85"/>
                <w:sz w:val="25"/>
              </w:rPr>
              <w:t xml:space="preserve">(glass </w:t>
            </w:r>
            <w:r>
              <w:rPr>
                <w:rFonts w:ascii="Times New Roman" w:hAnsi="Times New Roman"/>
                <w:color w:val="000000"/>
                <w:spacing w:val="-6"/>
                <w:sz w:val="24"/>
              </w:rPr>
              <w:t xml:space="preserve">fibre base self finished bitumen felt) </w:t>
            </w:r>
            <w:r>
              <w:rPr>
                <w:rFonts w:ascii="Times New Roman" w:hAnsi="Times New Roman"/>
                <w:color w:val="000000"/>
                <w:spacing w:val="-2"/>
                <w:sz w:val="24"/>
              </w:rPr>
              <w:t xml:space="preserve">and sixth and final course of stone grit 6mm and down size or pea </w:t>
            </w:r>
            <w:r>
              <w:rPr>
                <w:rFonts w:ascii="Times New Roman" w:hAnsi="Times New Roman"/>
                <w:color w:val="000000"/>
                <w:spacing w:val="-4"/>
                <w:sz w:val="24"/>
              </w:rPr>
              <w:t xml:space="preserve">sized gravel spread at 6 cubic dm per sqm including preparation of </w:t>
            </w:r>
            <w:r>
              <w:rPr>
                <w:rFonts w:ascii="Times New Roman" w:hAnsi="Times New Roman"/>
                <w:b/>
                <w:i/>
                <w:color w:val="000000"/>
                <w:spacing w:val="6"/>
                <w:sz w:val="25"/>
              </w:rPr>
              <w:t xml:space="preserve">surface </w:t>
            </w:r>
            <w:r>
              <w:rPr>
                <w:rFonts w:ascii="Times New Roman" w:hAnsi="Times New Roman"/>
                <w:color w:val="000000"/>
                <w:spacing w:val="-4"/>
                <w:sz w:val="24"/>
              </w:rPr>
              <w:t xml:space="preserve">but excluding grading, complete. (with five years service </w:t>
            </w:r>
            <w:r>
              <w:rPr>
                <w:rFonts w:ascii="Times New Roman" w:hAnsi="Times New Roman"/>
                <w:color w:val="000000"/>
                <w:spacing w:val="-10"/>
                <w:sz w:val="24"/>
              </w:rPr>
              <w:t>gurantee).</w:t>
            </w:r>
          </w:p>
        </w:tc>
        <w:tc>
          <w:tcPr>
            <w:tcW w:w="1050" w:type="dxa"/>
            <w:tcBorders>
              <w:top w:val="single" w:sz="6" w:space="0" w:color="000000"/>
              <w:left w:val="single" w:sz="6" w:space="0" w:color="000000"/>
              <w:bottom w:val="double" w:sz="12"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47" w:type="dxa"/>
            <w:tcBorders>
              <w:top w:val="single" w:sz="6" w:space="0" w:color="000000"/>
              <w:left w:val="single" w:sz="6" w:space="0" w:color="000000"/>
              <w:bottom w:val="double" w:sz="12" w:space="0" w:color="000000"/>
              <w:right w:val="single" w:sz="6" w:space="0" w:color="000000"/>
            </w:tcBorders>
          </w:tcPr>
          <w:p w:rsidR="00ED7218" w:rsidRDefault="00F31C51" w:rsidP="004D2427">
            <w:pPr>
              <w:tabs>
                <w:tab w:val="decimal" w:pos="781"/>
              </w:tabs>
              <w:rPr>
                <w:rFonts w:ascii="Times New Roman" w:hAnsi="Times New Roman"/>
                <w:color w:val="000000"/>
                <w:spacing w:val="-10"/>
                <w:sz w:val="24"/>
              </w:rPr>
            </w:pPr>
            <w:r>
              <w:rPr>
                <w:rFonts w:ascii="Times New Roman" w:hAnsi="Times New Roman"/>
                <w:noProof/>
                <w:color w:val="000000"/>
                <w:spacing w:val="-10"/>
                <w:sz w:val="24"/>
                <w:lang w:bidi="hi-IN"/>
              </w:rPr>
              <w:pict>
                <v:shape id="_x0000_s1074" type="#_x0000_t202" style="position:absolute;margin-left:29.75pt;margin-top:124.8pt;width:81.2pt;height:22.75pt;z-index:251698176;mso-position-horizontal-relative:text;mso-position-vertical-relative:text" filled="f" stroked="f">
                  <v:textbox style="mso-next-textbox:#_x0000_s1074">
                    <w:txbxContent>
                      <w:p w:rsidR="006A17B0" w:rsidRDefault="006A17B0" w:rsidP="00B60AC3">
                        <w:pPr>
                          <w:jc w:val="center"/>
                          <w:rPr>
                            <w:rFonts w:ascii="Times New Roman" w:hAnsi="Times New Roman" w:cs="Times New Roman"/>
                          </w:rPr>
                        </w:pPr>
                        <w:r>
                          <w:t>Page No.373</w:t>
                        </w:r>
                      </w:p>
                      <w:p w:rsidR="006A17B0" w:rsidRDefault="006A17B0" w:rsidP="00B60AC3"/>
                    </w:txbxContent>
                  </v:textbox>
                </v:shape>
              </w:pict>
            </w:r>
            <w:r w:rsidR="00ED7218">
              <w:rPr>
                <w:rFonts w:ascii="Times New Roman" w:hAnsi="Times New Roman"/>
                <w:color w:val="000000"/>
                <w:spacing w:val="-10"/>
                <w:sz w:val="24"/>
              </w:rPr>
              <w:t>586.00</w:t>
            </w:r>
          </w:p>
        </w:tc>
      </w:tr>
      <w:tr w:rsidR="00ED7218" w:rsidTr="004D2427">
        <w:tblPrEx>
          <w:tblLook w:val="0000"/>
        </w:tblPrEx>
        <w:trPr>
          <w:trHeight w:hRule="exact" w:val="690"/>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right="2775"/>
              <w:jc w:val="right"/>
              <w:rPr>
                <w:rFonts w:ascii="Times New Roman" w:hAnsi="Times New Roman"/>
                <w:color w:val="000000"/>
                <w:sz w:val="24"/>
              </w:rPr>
            </w:pPr>
            <w:r>
              <w:rPr>
                <w:rFonts w:ascii="Times New Roman" w:hAnsi="Times New Roman"/>
                <w:color w:val="000000"/>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4"/>
                <w:sz w:val="24"/>
              </w:rPr>
            </w:pPr>
            <w:r>
              <w:rPr>
                <w:rFonts w:ascii="Times New Roman" w:hAnsi="Times New Roman"/>
                <w:color w:val="000000"/>
                <w:spacing w:val="-14"/>
                <w:sz w:val="24"/>
              </w:rPr>
              <w:t xml:space="preserve">Rite </w:t>
            </w:r>
            <w:r>
              <w:rPr>
                <w:rFonts w:ascii="Times New Roman" w:hAnsi="Times New Roman"/>
                <w:color w:val="000000"/>
                <w:spacing w:val="-14"/>
                <w:sz w:val="24"/>
              </w:rPr>
              <w:br/>
            </w:r>
            <w:r>
              <w:rPr>
                <w:rFonts w:ascii="Times New Roman" w:hAnsi="Times New Roman"/>
                <w:b/>
                <w:color w:val="000000"/>
                <w:sz w:val="21"/>
              </w:rPr>
              <w:t xml:space="preserve">(II </w:t>
            </w:r>
            <w:r>
              <w:rPr>
                <w:rFonts w:ascii="Times New Roman" w:hAnsi="Times New Roman"/>
                <w:color w:val="000000"/>
                <w:spacing w:val="-10"/>
                <w:sz w:val="24"/>
              </w:rPr>
              <w:t>Rs.)</w:t>
            </w:r>
          </w:p>
        </w:tc>
      </w:tr>
      <w:tr w:rsidR="00ED7218" w:rsidTr="004D2427">
        <w:tblPrEx>
          <w:tblLook w:val="0000"/>
        </w:tblPrEx>
        <w:trPr>
          <w:trHeight w:hRule="exact" w:val="278"/>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blPrEx>
          <w:tblLook w:val="0000"/>
        </w:tblPrEx>
        <w:trPr>
          <w:trHeight w:hRule="exact" w:val="825"/>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39"/>
              </w:tabs>
              <w:rPr>
                <w:rFonts w:ascii="Times New Roman" w:hAnsi="Times New Roman"/>
                <w:color w:val="000000"/>
                <w:spacing w:val="-10"/>
                <w:sz w:val="24"/>
              </w:rPr>
            </w:pPr>
            <w:r>
              <w:rPr>
                <w:rFonts w:ascii="Times New Roman" w:hAnsi="Times New Roman"/>
                <w:color w:val="000000"/>
                <w:spacing w:val="-10"/>
                <w:sz w:val="24"/>
              </w:rPr>
              <w:t>22.12</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Supplying and applying bituminous solution primer on roof and or </w:t>
            </w:r>
            <w:r>
              <w:rPr>
                <w:rFonts w:ascii="Times New Roman" w:hAnsi="Times New Roman"/>
                <w:color w:val="000000"/>
                <w:spacing w:val="-5"/>
                <w:sz w:val="24"/>
              </w:rPr>
              <w:t>wall surface at 0.24 litre per sqm.</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427"/>
              <w:rPr>
                <w:rFonts w:ascii="Times New Roman" w:hAnsi="Times New Roman"/>
                <w:color w:val="000000"/>
                <w:spacing w:val="-10"/>
                <w:sz w:val="24"/>
              </w:rPr>
            </w:pPr>
            <w:r>
              <w:rPr>
                <w:rFonts w:ascii="Times New Roman" w:hAnsi="Times New Roman"/>
                <w:color w:val="000000"/>
                <w:spacing w:val="-10"/>
                <w:sz w:val="24"/>
              </w:rPr>
              <w:t>23.00</w:t>
            </w:r>
          </w:p>
        </w:tc>
      </w:tr>
      <w:tr w:rsidR="00ED7218" w:rsidTr="004D2427">
        <w:tblPrEx>
          <w:tblLook w:val="0000"/>
        </w:tblPrEx>
        <w:trPr>
          <w:trHeight w:hRule="exact" w:val="870"/>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39"/>
              </w:tabs>
              <w:rPr>
                <w:rFonts w:ascii="Times New Roman" w:hAnsi="Times New Roman"/>
                <w:color w:val="000000"/>
                <w:spacing w:val="-10"/>
                <w:sz w:val="24"/>
              </w:rPr>
            </w:pPr>
            <w:r>
              <w:rPr>
                <w:rFonts w:ascii="Times New Roman" w:hAnsi="Times New Roman"/>
                <w:color w:val="000000"/>
                <w:spacing w:val="-10"/>
                <w:sz w:val="24"/>
              </w:rPr>
              <w:t>22.13</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spacing w:line="216" w:lineRule="auto"/>
              <w:ind w:left="108" w:right="72"/>
              <w:rPr>
                <w:rFonts w:ascii="Times New Roman" w:hAnsi="Times New Roman"/>
                <w:color w:val="000000"/>
                <w:spacing w:val="2"/>
                <w:sz w:val="24"/>
              </w:rPr>
            </w:pPr>
            <w:r>
              <w:rPr>
                <w:rFonts w:ascii="Times New Roman" w:hAnsi="Times New Roman"/>
                <w:color w:val="000000"/>
                <w:spacing w:val="2"/>
                <w:sz w:val="24"/>
              </w:rPr>
              <w:t xml:space="preserve">Deduct for omitting in water proofing treatment final course of </w:t>
            </w:r>
            <w:r>
              <w:rPr>
                <w:rFonts w:ascii="Times New Roman" w:hAnsi="Times New Roman"/>
                <w:color w:val="000000"/>
                <w:spacing w:val="-7"/>
                <w:sz w:val="24"/>
              </w:rPr>
              <w:t xml:space="preserve">spreading stone grit 6mm down </w:t>
            </w:r>
            <w:r>
              <w:rPr>
                <w:rFonts w:ascii="Times New Roman" w:hAnsi="Times New Roman"/>
                <w:i/>
                <w:color w:val="000000"/>
                <w:spacing w:val="3"/>
                <w:sz w:val="25"/>
              </w:rPr>
              <w:t xml:space="preserve">size </w:t>
            </w:r>
            <w:r>
              <w:rPr>
                <w:rFonts w:ascii="Times New Roman" w:hAnsi="Times New Roman"/>
                <w:color w:val="000000"/>
                <w:spacing w:val="-7"/>
                <w:sz w:val="24"/>
              </w:rPr>
              <w:t>or pea sized gravel :</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blPrEx>
          <w:tblLook w:val="0000"/>
        </w:tblPrEx>
        <w:trPr>
          <w:trHeight w:hRule="exact" w:val="525"/>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165"/>
              <w:jc w:val="right"/>
              <w:rPr>
                <w:rFonts w:ascii="Times New Roman" w:hAnsi="Times New Roman"/>
                <w:color w:val="000000"/>
                <w:spacing w:val="-10"/>
                <w:sz w:val="24"/>
              </w:rPr>
            </w:pPr>
            <w:r>
              <w:rPr>
                <w:rFonts w:ascii="Times New Roman" w:hAnsi="Times New Roman"/>
                <w:color w:val="000000"/>
                <w:spacing w:val="-10"/>
                <w:sz w:val="24"/>
              </w:rPr>
              <w:t>22.13,1</w:t>
            </w:r>
          </w:p>
        </w:tc>
        <w:tc>
          <w:tcPr>
            <w:tcW w:w="5625"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color w:val="000000"/>
                <w:spacing w:val="-8"/>
                <w:sz w:val="24"/>
              </w:rPr>
            </w:pPr>
            <w:r>
              <w:rPr>
                <w:rFonts w:ascii="Times New Roman" w:hAnsi="Times New Roman"/>
                <w:color w:val="000000"/>
                <w:spacing w:val="-8"/>
                <w:sz w:val="24"/>
              </w:rPr>
              <w:t>At 6 cuchn per sqm.</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427"/>
              <w:rPr>
                <w:rFonts w:ascii="Times New Roman" w:hAnsi="Times New Roman"/>
                <w:color w:val="000000"/>
                <w:spacing w:val="-10"/>
                <w:sz w:val="24"/>
              </w:rPr>
            </w:pPr>
            <w:r>
              <w:rPr>
                <w:rFonts w:ascii="Times New Roman" w:hAnsi="Times New Roman"/>
                <w:color w:val="000000"/>
                <w:spacing w:val="-10"/>
                <w:sz w:val="24"/>
              </w:rPr>
              <w:t>10.00</w:t>
            </w:r>
          </w:p>
        </w:tc>
      </w:tr>
      <w:tr w:rsidR="00ED7218" w:rsidTr="004D2427">
        <w:tblPrEx>
          <w:tblLook w:val="0000"/>
        </w:tblPrEx>
        <w:trPr>
          <w:trHeight w:hRule="exact" w:val="615"/>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39"/>
              </w:tabs>
              <w:rPr>
                <w:rFonts w:ascii="Times New Roman" w:hAnsi="Times New Roman"/>
                <w:color w:val="000000"/>
                <w:spacing w:val="-10"/>
                <w:sz w:val="24"/>
              </w:rPr>
            </w:pPr>
            <w:r>
              <w:rPr>
                <w:rFonts w:ascii="Times New Roman" w:hAnsi="Times New Roman"/>
                <w:color w:val="000000"/>
                <w:spacing w:val="-10"/>
                <w:sz w:val="24"/>
              </w:rPr>
              <w:t>22.14</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color w:val="000000"/>
                <w:spacing w:val="-5"/>
                <w:sz w:val="24"/>
              </w:rPr>
            </w:pPr>
            <w:r>
              <w:rPr>
                <w:rFonts w:ascii="Times New Roman" w:hAnsi="Times New Roman"/>
                <w:color w:val="000000"/>
                <w:spacing w:val="-5"/>
                <w:sz w:val="24"/>
              </w:rPr>
              <w:t>Guiding roof for water proofing treatment with</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blPrEx>
          <w:tblLook w:val="0000"/>
        </w:tblPrEx>
        <w:trPr>
          <w:trHeight w:hRule="exact" w:val="720"/>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165"/>
              <w:jc w:val="right"/>
              <w:rPr>
                <w:rFonts w:ascii="Times New Roman" w:hAnsi="Times New Roman"/>
                <w:color w:val="000000"/>
                <w:spacing w:val="-10"/>
                <w:sz w:val="24"/>
              </w:rPr>
            </w:pPr>
            <w:r>
              <w:rPr>
                <w:rFonts w:ascii="Times New Roman" w:hAnsi="Times New Roman"/>
                <w:color w:val="000000"/>
                <w:spacing w:val="-10"/>
                <w:sz w:val="24"/>
              </w:rPr>
              <w:t>2214.1</w:t>
            </w:r>
          </w:p>
        </w:tc>
        <w:tc>
          <w:tcPr>
            <w:tcW w:w="5625"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rPr>
                <w:rFonts w:ascii="Times New Roman" w:hAnsi="Times New Roman"/>
                <w:color w:val="000000"/>
                <w:spacing w:val="-9"/>
                <w:sz w:val="24"/>
              </w:rPr>
            </w:pPr>
            <w:r>
              <w:rPr>
                <w:rFonts w:ascii="Times New Roman" w:hAnsi="Times New Roman"/>
                <w:color w:val="000000"/>
                <w:spacing w:val="-9"/>
                <w:sz w:val="24"/>
              </w:rPr>
              <w:t xml:space="preserve">Cement concrete 1:2:4 </w:t>
            </w:r>
            <w:r>
              <w:rPr>
                <w:rFonts w:ascii="Times New Roman" w:hAnsi="Times New Roman"/>
                <w:color w:val="000000"/>
                <w:spacing w:val="1"/>
                <w:sz w:val="24"/>
              </w:rPr>
              <w:t xml:space="preserve">(1 </w:t>
            </w:r>
            <w:r>
              <w:rPr>
                <w:rFonts w:ascii="Times New Roman" w:hAnsi="Times New Roman"/>
                <w:color w:val="000000"/>
                <w:spacing w:val="-9"/>
                <w:sz w:val="24"/>
              </w:rPr>
              <w:t xml:space="preserve">cement : 2 sand : 4 graded stone </w:t>
            </w:r>
            <w:r>
              <w:rPr>
                <w:rFonts w:ascii="Times New Roman" w:hAnsi="Times New Roman"/>
                <w:color w:val="000000"/>
                <w:spacing w:val="-6"/>
                <w:sz w:val="24"/>
              </w:rPr>
              <w:t>aggregate 20 mm nominal size)</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4569.00</w:t>
            </w:r>
          </w:p>
        </w:tc>
      </w:tr>
      <w:tr w:rsidR="00ED7218" w:rsidTr="004D2427">
        <w:tblPrEx>
          <w:tblLook w:val="0000"/>
        </w:tblPrEx>
        <w:trPr>
          <w:trHeight w:hRule="exact" w:val="525"/>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165"/>
              <w:jc w:val="right"/>
              <w:rPr>
                <w:rFonts w:ascii="Times New Roman" w:hAnsi="Times New Roman"/>
                <w:color w:val="000000"/>
                <w:spacing w:val="-10"/>
                <w:sz w:val="24"/>
              </w:rPr>
            </w:pPr>
            <w:r>
              <w:rPr>
                <w:rFonts w:ascii="Times New Roman" w:hAnsi="Times New Roman"/>
                <w:color w:val="000000"/>
                <w:spacing w:val="-10"/>
                <w:sz w:val="24"/>
              </w:rPr>
              <w:t>22.142</w:t>
            </w:r>
          </w:p>
        </w:tc>
        <w:tc>
          <w:tcPr>
            <w:tcW w:w="5625"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color w:val="000000"/>
                <w:spacing w:val="-5"/>
                <w:sz w:val="24"/>
              </w:rPr>
            </w:pPr>
            <w:r>
              <w:rPr>
                <w:rFonts w:ascii="Times New Roman" w:hAnsi="Times New Roman"/>
                <w:color w:val="000000"/>
                <w:spacing w:val="-5"/>
                <w:sz w:val="24"/>
              </w:rPr>
              <w:t>Cement mortar 1:3 (1 cement : 3 sand)</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7308,00</w:t>
            </w:r>
          </w:p>
        </w:tc>
      </w:tr>
      <w:tr w:rsidR="00ED7218" w:rsidTr="004D2427">
        <w:tblPrEx>
          <w:tblLook w:val="0000"/>
        </w:tblPrEx>
        <w:trPr>
          <w:trHeight w:hRule="exact" w:val="525"/>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165"/>
              <w:jc w:val="right"/>
              <w:rPr>
                <w:rFonts w:ascii="Times New Roman" w:hAnsi="Times New Roman"/>
                <w:color w:val="000000"/>
                <w:spacing w:val="-10"/>
                <w:sz w:val="24"/>
              </w:rPr>
            </w:pPr>
            <w:r>
              <w:rPr>
                <w:rFonts w:ascii="Times New Roman" w:hAnsi="Times New Roman"/>
                <w:color w:val="000000"/>
                <w:spacing w:val="-10"/>
                <w:sz w:val="24"/>
              </w:rPr>
              <w:t>22.14,3</w:t>
            </w:r>
          </w:p>
        </w:tc>
        <w:tc>
          <w:tcPr>
            <w:tcW w:w="5625"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color w:val="000000"/>
                <w:spacing w:val="-4"/>
                <w:sz w:val="24"/>
              </w:rPr>
            </w:pPr>
            <w:r>
              <w:rPr>
                <w:rFonts w:ascii="Times New Roman" w:hAnsi="Times New Roman"/>
                <w:color w:val="000000"/>
                <w:spacing w:val="-4"/>
                <w:sz w:val="24"/>
              </w:rPr>
              <w:t>Cement mortar 1:4 (lcernent : 4 sand)</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6437,00</w:t>
            </w:r>
          </w:p>
        </w:tc>
      </w:tr>
      <w:tr w:rsidR="00ED7218" w:rsidTr="004D2427">
        <w:tblPrEx>
          <w:tblLook w:val="0000"/>
        </w:tblPrEx>
        <w:trPr>
          <w:trHeight w:hRule="exact" w:val="3255"/>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2215</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Providing and laying in situ six course water proofing trcatmaa with </w:t>
            </w:r>
            <w:r>
              <w:rPr>
                <w:rFonts w:ascii="Times New Roman" w:hAnsi="Times New Roman"/>
                <w:color w:val="000000"/>
                <w:spacing w:val="-5"/>
                <w:sz w:val="24"/>
              </w:rPr>
              <w:t xml:space="preserve">APP (Atactic poly-propylene) modified Polymeric memb crane over </w:t>
            </w:r>
            <w:r>
              <w:rPr>
                <w:rFonts w:ascii="Times New Roman" w:hAnsi="Times New Roman"/>
                <w:color w:val="000000"/>
                <w:spacing w:val="-1"/>
                <w:sz w:val="24"/>
              </w:rPr>
              <w:t xml:space="preserve">roof consisting of first coat of bitumen primer @ 0.40Kg par sqm, </w:t>
            </w:r>
            <w:r>
              <w:rPr>
                <w:rFonts w:ascii="Times New Roman" w:hAnsi="Times New Roman"/>
                <w:color w:val="000000"/>
                <w:spacing w:val="-5"/>
                <w:sz w:val="24"/>
              </w:rPr>
              <w:t xml:space="preserve">2nd, 4th and 6th courses of bonding material @ 1.20 Kg/srim, which </w:t>
            </w:r>
            <w:r>
              <w:rPr>
                <w:rFonts w:ascii="Times New Roman" w:hAnsi="Times New Roman"/>
                <w:color w:val="000000"/>
                <w:spacing w:val="-7"/>
                <w:sz w:val="24"/>
              </w:rPr>
              <w:t xml:space="preserve">shall consist of blown type bitumen of grade 85125 conforming to IS : </w:t>
            </w:r>
            <w:r>
              <w:rPr>
                <w:rFonts w:ascii="Times New Roman" w:hAnsi="Times New Roman"/>
                <w:color w:val="000000"/>
                <w:spacing w:val="-10"/>
                <w:sz w:val="24"/>
              </w:rPr>
              <w:t xml:space="preserve">702, 3td and 5th layers of roofing membrane APP modified Polymeric </w:t>
            </w:r>
            <w:r>
              <w:rPr>
                <w:rFonts w:ascii="Times New Roman" w:hAnsi="Times New Roman"/>
                <w:color w:val="000000"/>
                <w:spacing w:val="-2"/>
                <w:sz w:val="24"/>
              </w:rPr>
              <w:t xml:space="preserve">membrane 1.5mm thick of 2.25 Kg/scpn weight consisting of five layers prefabricated with centre core as 20micron HMHDPE film </w:t>
            </w:r>
            <w:r>
              <w:rPr>
                <w:rFonts w:ascii="Times New Roman" w:hAnsi="Times New Roman"/>
                <w:color w:val="000000"/>
                <w:spacing w:val="-4"/>
                <w:sz w:val="24"/>
              </w:rPr>
              <w:t xml:space="preserve">sandwiched </w:t>
            </w:r>
            <w:r>
              <w:rPr>
                <w:rFonts w:ascii="Times New Roman" w:hAnsi="Times New Roman"/>
                <w:b/>
                <w:color w:val="000000"/>
                <w:spacing w:val="6"/>
                <w:sz w:val="21"/>
              </w:rPr>
              <w:t xml:space="preserve">on </w:t>
            </w:r>
            <w:r>
              <w:rPr>
                <w:rFonts w:ascii="Times New Roman" w:hAnsi="Times New Roman"/>
                <w:color w:val="000000"/>
                <w:spacing w:val="-4"/>
                <w:sz w:val="24"/>
              </w:rPr>
              <w:t xml:space="preserve">both sides with polymeric mix and the polymeric mix </w:t>
            </w:r>
            <w:r>
              <w:rPr>
                <w:rFonts w:ascii="Times New Roman" w:hAnsi="Times New Roman"/>
                <w:color w:val="000000"/>
                <w:spacing w:val="-9"/>
                <w:sz w:val="24"/>
              </w:rPr>
              <w:t xml:space="preserve">is protected on both side with 20micron HMHDPE film_ (with 5 years </w:t>
            </w:r>
            <w:r>
              <w:rPr>
                <w:rFonts w:ascii="Times New Roman" w:hAnsi="Times New Roman"/>
                <w:color w:val="000000"/>
                <w:spacing w:val="-6"/>
                <w:sz w:val="24"/>
              </w:rPr>
              <w:t>service guarantee)</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427"/>
              <w:rPr>
                <w:rFonts w:ascii="Times New Roman" w:hAnsi="Times New Roman"/>
                <w:color w:val="000000"/>
                <w:spacing w:val="-4"/>
                <w:sz w:val="24"/>
              </w:rPr>
            </w:pPr>
            <w:r>
              <w:rPr>
                <w:rFonts w:ascii="Times New Roman" w:hAnsi="Times New Roman"/>
                <w:color w:val="000000"/>
                <w:spacing w:val="-4"/>
                <w:sz w:val="24"/>
              </w:rPr>
              <w:t>5000</w:t>
            </w:r>
          </w:p>
        </w:tc>
      </w:tr>
      <w:tr w:rsidR="00ED7218" w:rsidTr="004D2427">
        <w:tblPrEx>
          <w:tblLook w:val="0000"/>
        </w:tblPrEx>
        <w:trPr>
          <w:trHeight w:hRule="exact" w:val="3105"/>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39"/>
              </w:tabs>
              <w:rPr>
                <w:rFonts w:ascii="Times New Roman" w:hAnsi="Times New Roman"/>
                <w:color w:val="000000"/>
                <w:spacing w:val="-10"/>
                <w:sz w:val="24"/>
              </w:rPr>
            </w:pPr>
            <w:r>
              <w:rPr>
                <w:rFonts w:ascii="Times New Roman" w:hAnsi="Times New Roman"/>
                <w:color w:val="000000"/>
                <w:spacing w:val="-10"/>
                <w:sz w:val="24"/>
              </w:rPr>
              <w:t>22.16</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Providing and laying in situ four course water proofing treatment with </w:t>
            </w:r>
            <w:r>
              <w:rPr>
                <w:rFonts w:ascii="Times New Roman" w:hAnsi="Times New Roman"/>
                <w:color w:val="000000"/>
                <w:spacing w:val="-4"/>
                <w:sz w:val="24"/>
              </w:rPr>
              <w:t xml:space="preserve">APP (Atactic Polypropylene) modified Polymeric memb crane over </w:t>
            </w:r>
            <w:r>
              <w:rPr>
                <w:rFonts w:ascii="Times New Roman" w:hAnsi="Times New Roman"/>
                <w:color w:val="000000"/>
                <w:spacing w:val="-8"/>
                <w:sz w:val="24"/>
              </w:rPr>
              <w:t xml:space="preserve">roof consisting of first coat of bitumen primer I@ 0.40Kg per sqm, 2nd </w:t>
            </w:r>
            <w:r>
              <w:rPr>
                <w:rFonts w:ascii="Times New Roman" w:hAnsi="Times New Roman"/>
                <w:color w:val="000000"/>
                <w:spacing w:val="-2"/>
                <w:sz w:val="24"/>
              </w:rPr>
              <w:t xml:space="preserve">and 4th courses of bonding material </w:t>
            </w:r>
            <w:r>
              <w:rPr>
                <w:rFonts w:ascii="Tahoma" w:hAnsi="Tahoma"/>
                <w:color w:val="000000"/>
                <w:spacing w:val="8"/>
                <w:w w:val="95"/>
                <w:sz w:val="27"/>
              </w:rPr>
              <w:t xml:space="preserve">@ </w:t>
            </w:r>
            <w:r>
              <w:rPr>
                <w:rFonts w:ascii="Times New Roman" w:hAnsi="Times New Roman"/>
                <w:color w:val="000000"/>
                <w:spacing w:val="-2"/>
                <w:sz w:val="24"/>
              </w:rPr>
              <w:t xml:space="preserve">1.20 ICesqm, which shall </w:t>
            </w:r>
            <w:r>
              <w:rPr>
                <w:rFonts w:ascii="Times New Roman" w:hAnsi="Times New Roman"/>
                <w:color w:val="000000"/>
                <w:spacing w:val="-6"/>
                <w:sz w:val="24"/>
              </w:rPr>
              <w:t xml:space="preserve">consist of blown type bitumen of grade 85125 conforming to IS : 702, 3rd </w:t>
            </w:r>
            <w:r>
              <w:rPr>
                <w:rFonts w:ascii="Times New Roman" w:hAnsi="Times New Roman"/>
                <w:color w:val="000000"/>
                <w:spacing w:val="4"/>
                <w:sz w:val="24"/>
              </w:rPr>
              <w:t xml:space="preserve">layer </w:t>
            </w:r>
            <w:r>
              <w:rPr>
                <w:rFonts w:ascii="Times New Roman" w:hAnsi="Times New Roman"/>
                <w:color w:val="000000"/>
                <w:spacing w:val="-6"/>
                <w:sz w:val="24"/>
              </w:rPr>
              <w:t xml:space="preserve">of roofing membrane APP modified Polymeric membrane </w:t>
            </w:r>
            <w:r>
              <w:rPr>
                <w:rFonts w:ascii="Times New Roman" w:hAnsi="Times New Roman"/>
                <w:color w:val="000000"/>
                <w:spacing w:val="5"/>
                <w:sz w:val="24"/>
              </w:rPr>
              <w:t xml:space="preserve">2.0mm thick of 3.00 Kghigm weight consisting of five layers </w:t>
            </w:r>
            <w:r>
              <w:rPr>
                <w:rFonts w:ascii="Times New Roman" w:hAnsi="Times New Roman"/>
                <w:color w:val="000000"/>
                <w:spacing w:val="8"/>
                <w:sz w:val="24"/>
              </w:rPr>
              <w:t xml:space="preserve">prefabricated with centre core as 100micron HMHDPE film </w:t>
            </w:r>
            <w:r>
              <w:rPr>
                <w:rFonts w:ascii="Times New Roman" w:hAnsi="Times New Roman"/>
                <w:color w:val="000000"/>
                <w:spacing w:val="-4"/>
                <w:sz w:val="24"/>
              </w:rPr>
              <w:t xml:space="preserve">sandwiched </w:t>
            </w:r>
            <w:r>
              <w:rPr>
                <w:rFonts w:ascii="Times New Roman" w:hAnsi="Times New Roman"/>
                <w:b/>
                <w:color w:val="000000"/>
                <w:spacing w:val="6"/>
                <w:sz w:val="21"/>
              </w:rPr>
              <w:t xml:space="preserve">on </w:t>
            </w:r>
            <w:r>
              <w:rPr>
                <w:rFonts w:ascii="Times New Roman" w:hAnsi="Times New Roman"/>
                <w:color w:val="000000"/>
                <w:spacing w:val="-4"/>
                <w:sz w:val="24"/>
              </w:rPr>
              <w:t xml:space="preserve">both sides with polymeric mix and the polymeric mix </w:t>
            </w:r>
            <w:r>
              <w:rPr>
                <w:rFonts w:ascii="Times New Roman" w:hAnsi="Times New Roman"/>
                <w:color w:val="000000"/>
                <w:spacing w:val="-9"/>
                <w:sz w:val="24"/>
              </w:rPr>
              <w:t xml:space="preserve">is protected on both side with 20micron HMHDPE film_ (with 5 years </w:t>
            </w:r>
            <w:r>
              <w:rPr>
                <w:rFonts w:ascii="Times New Roman" w:hAnsi="Times New Roman"/>
                <w:color w:val="000000"/>
                <w:spacing w:val="-6"/>
                <w:sz w:val="24"/>
              </w:rPr>
              <w:t>service guarantee)</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427"/>
              <w:rPr>
                <w:rFonts w:ascii="Times New Roman" w:hAnsi="Times New Roman"/>
                <w:color w:val="000000"/>
                <w:spacing w:val="-10"/>
                <w:sz w:val="24"/>
              </w:rPr>
            </w:pPr>
            <w:r>
              <w:rPr>
                <w:rFonts w:ascii="Times New Roman" w:hAnsi="Times New Roman"/>
                <w:color w:val="000000"/>
                <w:spacing w:val="-10"/>
                <w:sz w:val="24"/>
              </w:rPr>
              <w:t>368,00</w:t>
            </w:r>
          </w:p>
        </w:tc>
      </w:tr>
      <w:tr w:rsidR="00ED7218" w:rsidTr="004D2427">
        <w:tblPrEx>
          <w:tblLook w:val="0000"/>
        </w:tblPrEx>
        <w:trPr>
          <w:trHeight w:hRule="exact" w:val="3172"/>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39"/>
              </w:tabs>
              <w:rPr>
                <w:rFonts w:ascii="Times New Roman" w:hAnsi="Times New Roman"/>
                <w:color w:val="000000"/>
                <w:spacing w:val="-10"/>
                <w:sz w:val="24"/>
              </w:rPr>
            </w:pPr>
            <w:r>
              <w:rPr>
                <w:rFonts w:ascii="Times New Roman" w:hAnsi="Times New Roman"/>
                <w:color w:val="000000"/>
                <w:spacing w:val="-10"/>
                <w:sz w:val="24"/>
              </w:rPr>
              <w:lastRenderedPageBreak/>
              <w:t>22.17</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Providing and laying in situ six course water proofing treatment with </w:t>
            </w:r>
            <w:r>
              <w:rPr>
                <w:rFonts w:ascii="Times New Roman" w:hAnsi="Times New Roman"/>
                <w:color w:val="000000"/>
                <w:spacing w:val="-3"/>
                <w:sz w:val="24"/>
              </w:rPr>
              <w:t xml:space="preserve">APP (Atactic Polypropylene) modified Polymeric memborane over </w:t>
            </w:r>
            <w:r>
              <w:rPr>
                <w:rFonts w:ascii="Times New Roman" w:hAnsi="Times New Roman"/>
                <w:color w:val="000000"/>
                <w:spacing w:val="-1"/>
                <w:sz w:val="24"/>
              </w:rPr>
              <w:t xml:space="preserve">roof consisting of first coat of bitumen primer @ 0.40Kg per sqm, </w:t>
            </w:r>
            <w:r>
              <w:rPr>
                <w:rFonts w:ascii="Times New Roman" w:hAnsi="Times New Roman"/>
                <w:color w:val="000000"/>
                <w:spacing w:val="-5"/>
                <w:sz w:val="24"/>
              </w:rPr>
              <w:t xml:space="preserve">2nd, 4th and 6th courses of bonding material </w:t>
            </w:r>
            <w:r>
              <w:rPr>
                <w:rFonts w:ascii="Times New Roman" w:hAnsi="Times New Roman"/>
                <w:color w:val="000000"/>
                <w:spacing w:val="5"/>
                <w:w w:val="135"/>
                <w:sz w:val="34"/>
              </w:rPr>
              <w:t xml:space="preserve">g </w:t>
            </w:r>
            <w:r>
              <w:rPr>
                <w:rFonts w:ascii="Times New Roman" w:hAnsi="Times New Roman"/>
                <w:color w:val="000000"/>
                <w:spacing w:val="-5"/>
                <w:sz w:val="24"/>
              </w:rPr>
              <w:t xml:space="preserve">120 Kg/sqm, which </w:t>
            </w:r>
            <w:r>
              <w:rPr>
                <w:rFonts w:ascii="Times New Roman" w:hAnsi="Times New Roman"/>
                <w:color w:val="000000"/>
                <w:spacing w:val="-8"/>
                <w:sz w:val="24"/>
              </w:rPr>
              <w:t xml:space="preserve">shall consist of Mown type bitumen of grade 85125 conforming to IS : </w:t>
            </w:r>
            <w:r>
              <w:rPr>
                <w:rFonts w:ascii="Times New Roman" w:hAnsi="Times New Roman"/>
                <w:color w:val="000000"/>
                <w:spacing w:val="-10"/>
                <w:sz w:val="24"/>
              </w:rPr>
              <w:t xml:space="preserve">702, 3rd and 5th layers of roofing membrane APP modified Polymeric </w:t>
            </w:r>
            <w:r>
              <w:rPr>
                <w:rFonts w:ascii="Times New Roman" w:hAnsi="Times New Roman"/>
                <w:color w:val="000000"/>
                <w:spacing w:val="-1"/>
                <w:sz w:val="24"/>
              </w:rPr>
              <w:t xml:space="preserve">membrane 2.0mm thick of 3.00 Kg/sqm weight consisting of five </w:t>
            </w:r>
            <w:r>
              <w:rPr>
                <w:rFonts w:ascii="Times New Roman" w:hAnsi="Times New Roman"/>
                <w:color w:val="000000"/>
                <w:spacing w:val="-4"/>
                <w:sz w:val="24"/>
              </w:rPr>
              <w:t xml:space="preserve">layers prefabricated with centre core as 100micron HMHDPE film simdwiched on both sides with polymeric mix and the polymeric mix is protected on both side with 20microtr HMIIDPE film, (with </w:t>
            </w:r>
            <w:r>
              <w:rPr>
                <w:rFonts w:ascii="Times New Roman" w:hAnsi="Times New Roman"/>
                <w:color w:val="000000"/>
                <w:spacing w:val="6"/>
                <w:sz w:val="24"/>
              </w:rPr>
              <w:t xml:space="preserve">five </w:t>
            </w:r>
            <w:r>
              <w:rPr>
                <w:rFonts w:ascii="Times New Roman" w:hAnsi="Times New Roman"/>
                <w:color w:val="000000"/>
                <w:spacing w:val="-6"/>
                <w:sz w:val="24"/>
              </w:rPr>
              <w:t>years service gurantee).</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427"/>
              <w:rPr>
                <w:rFonts w:ascii="Times New Roman" w:hAnsi="Times New Roman"/>
                <w:color w:val="000000"/>
                <w:spacing w:val="-10"/>
                <w:sz w:val="24"/>
              </w:rPr>
            </w:pPr>
            <w:r>
              <w:rPr>
                <w:rFonts w:ascii="Times New Roman" w:hAnsi="Times New Roman"/>
                <w:color w:val="000000"/>
                <w:spacing w:val="-10"/>
                <w:sz w:val="24"/>
              </w:rPr>
              <w:t>606,00</w:t>
            </w:r>
          </w:p>
        </w:tc>
      </w:tr>
    </w:tbl>
    <w:p w:rsidR="00ED7218" w:rsidRDefault="00ED7218" w:rsidP="00ED7218"/>
    <w:p w:rsidR="00ED7218" w:rsidRPr="00B60AC3" w:rsidRDefault="00B60AC3" w:rsidP="00B60AC3">
      <w:pPr>
        <w:jc w:val="center"/>
        <w:rPr>
          <w:rFonts w:ascii="Times New Roman" w:hAnsi="Times New Roman" w:cs="Times New Roman"/>
        </w:rPr>
      </w:pPr>
      <w:r>
        <w:t>Page No.374</w:t>
      </w:r>
    </w:p>
    <w:tbl>
      <w:tblPr>
        <w:tblW w:w="0" w:type="auto"/>
        <w:tblInd w:w="15" w:type="dxa"/>
        <w:tblLayout w:type="fixed"/>
        <w:tblCellMar>
          <w:left w:w="0" w:type="dxa"/>
          <w:right w:w="0" w:type="dxa"/>
        </w:tblCellMar>
        <w:tblLook w:val="04A0"/>
      </w:tblPr>
      <w:tblGrid>
        <w:gridCol w:w="863"/>
        <w:gridCol w:w="1080"/>
        <w:gridCol w:w="5625"/>
        <w:gridCol w:w="1050"/>
        <w:gridCol w:w="1447"/>
      </w:tblGrid>
      <w:tr w:rsidR="00ED7218" w:rsidTr="004D2427">
        <w:trPr>
          <w:trHeight w:hRule="exact" w:val="690"/>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right="2790"/>
              <w:jc w:val="right"/>
              <w:rPr>
                <w:rFonts w:ascii="Times New Roman" w:hAnsi="Times New Roman"/>
                <w:color w:val="000000"/>
                <w:sz w:val="24"/>
              </w:rPr>
            </w:pPr>
            <w:r>
              <w:rPr>
                <w:rFonts w:ascii="Times New Roman" w:hAnsi="Times New Roman"/>
                <w:color w:val="000000"/>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4"/>
                <w:sz w:val="24"/>
              </w:rPr>
            </w:pPr>
            <w:r>
              <w:rPr>
                <w:rFonts w:ascii="Times New Roman" w:hAnsi="Times New Roman"/>
                <w:color w:val="000000"/>
                <w:spacing w:val="-14"/>
                <w:sz w:val="24"/>
              </w:rPr>
              <w:t xml:space="preserve">Rite </w:t>
            </w:r>
            <w:r>
              <w:rPr>
                <w:rFonts w:ascii="Times New Roman" w:hAnsi="Times New Roman"/>
                <w:color w:val="000000"/>
                <w:spacing w:val="-14"/>
                <w:sz w:val="24"/>
              </w:rPr>
              <w:br/>
            </w:r>
            <w:r>
              <w:rPr>
                <w:rFonts w:ascii="Times New Roman" w:hAnsi="Times New Roman"/>
                <w:color w:val="000000"/>
                <w:spacing w:val="-10"/>
                <w:sz w:val="24"/>
              </w:rPr>
              <w:t>(in Rs.)</w:t>
            </w:r>
          </w:p>
        </w:tc>
      </w:tr>
      <w:tr w:rsidR="00ED7218" w:rsidTr="004D2427">
        <w:trPr>
          <w:trHeight w:hRule="exact" w:val="278"/>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4500"/>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2218</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8"/>
                <w:sz w:val="24"/>
              </w:rPr>
            </w:pPr>
            <w:r>
              <w:rPr>
                <w:rFonts w:ascii="Times New Roman" w:hAnsi="Times New Roman"/>
                <w:color w:val="000000"/>
                <w:spacing w:val="-8"/>
                <w:sz w:val="24"/>
              </w:rPr>
              <w:t xml:space="preserve">Providing and fixing APP (Atactic Polypropylene Polymer) modified </w:t>
            </w:r>
            <w:r>
              <w:rPr>
                <w:rFonts w:ascii="Times New Roman" w:hAnsi="Times New Roman"/>
                <w:color w:val="000000"/>
                <w:spacing w:val="-7"/>
                <w:sz w:val="24"/>
              </w:rPr>
              <w:t xml:space="preserve">prefabricated five lay&amp; 2nun thick water proofing membrance, black </w:t>
            </w:r>
            <w:r>
              <w:rPr>
                <w:rFonts w:ascii="Times New Roman" w:hAnsi="Times New Roman"/>
                <w:color w:val="000000"/>
                <w:spacing w:val="2"/>
                <w:sz w:val="24"/>
              </w:rPr>
              <w:t xml:space="preserve">finished reinforced with glass fibre matt consisting of a coat of </w:t>
            </w:r>
            <w:r>
              <w:rPr>
                <w:rFonts w:ascii="Times New Roman" w:hAnsi="Times New Roman"/>
                <w:color w:val="000000"/>
                <w:spacing w:val="-11"/>
                <w:sz w:val="24"/>
              </w:rPr>
              <w:t xml:space="preserve">bitumen primer for bitumen membrane @ 0,4.0 ltr/sq. mix, by the same </w:t>
            </w:r>
            <w:r>
              <w:rPr>
                <w:rFonts w:ascii="Times New Roman" w:hAnsi="Times New Roman"/>
                <w:color w:val="000000"/>
                <w:spacing w:val="-1"/>
                <w:sz w:val="24"/>
              </w:rPr>
              <w:t xml:space="preserve">membrane manufacture of density at 25°C, 0.87 - 0.89 kg/ It and </w:t>
            </w:r>
            <w:r>
              <w:rPr>
                <w:rFonts w:ascii="Times New Roman" w:hAnsi="Times New Roman"/>
                <w:color w:val="000000"/>
                <w:spacing w:val="-3"/>
                <w:sz w:val="24"/>
              </w:rPr>
              <w:t xml:space="preserve">viscocity 70 - 160 cps. Over the primer coat the layer of membrane </w:t>
            </w:r>
            <w:r>
              <w:rPr>
                <w:rFonts w:ascii="Times New Roman" w:hAnsi="Times New Roman"/>
                <w:color w:val="000000"/>
                <w:spacing w:val="3"/>
                <w:sz w:val="24"/>
              </w:rPr>
              <w:t xml:space="preserve">shall be laid using Butane torch and sealing all joints etc., and </w:t>
            </w:r>
            <w:r>
              <w:rPr>
                <w:rFonts w:ascii="Times New Roman" w:hAnsi="Times New Roman"/>
                <w:color w:val="000000"/>
                <w:sz w:val="24"/>
              </w:rPr>
              <w:t xml:space="preserve">preparing the surface complete. The vital physical and chemical </w:t>
            </w:r>
            <w:r>
              <w:rPr>
                <w:rFonts w:ascii="Times New Roman" w:hAnsi="Times New Roman"/>
                <w:color w:val="000000"/>
                <w:spacing w:val="-4"/>
                <w:sz w:val="24"/>
              </w:rPr>
              <w:t>parameters of the membrane shall be as under</w:t>
            </w:r>
          </w:p>
          <w:p w:rsidR="00ED7218" w:rsidRDefault="00ED7218"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Joint strength in Longitudinal and transverse direction at 23°C as </w:t>
            </w:r>
            <w:r>
              <w:rPr>
                <w:rFonts w:ascii="Times New Roman" w:hAnsi="Times New Roman"/>
                <w:color w:val="000000"/>
                <w:spacing w:val="-6"/>
                <w:sz w:val="24"/>
              </w:rPr>
              <w:t xml:space="preserve">350/300 N/ 5cm, Tear strength in longitudinal and transverse direction </w:t>
            </w:r>
            <w:r>
              <w:rPr>
                <w:rFonts w:ascii="Times New Roman" w:hAnsi="Times New Roman"/>
                <w:color w:val="000000"/>
                <w:spacing w:val="-5"/>
                <w:sz w:val="24"/>
              </w:rPr>
              <w:t xml:space="preserve">as 60/80N. Softening point of membrane not less than 150°C. Cold </w:t>
            </w:r>
            <w:r>
              <w:rPr>
                <w:rFonts w:ascii="Times New Roman" w:hAnsi="Times New Roman"/>
                <w:color w:val="000000"/>
                <w:spacing w:val="-4"/>
                <w:sz w:val="24"/>
              </w:rPr>
              <w:t xml:space="preserve">flexibility shall be upto -2°C when tested in accordance with ASTM, </w:t>
            </w:r>
            <w:r>
              <w:rPr>
                <w:rFonts w:ascii="Times New Roman" w:hAnsi="Times New Roman"/>
                <w:color w:val="000000"/>
                <w:spacing w:val="-1"/>
                <w:sz w:val="24"/>
              </w:rPr>
              <w:t xml:space="preserve">D - 5147, The laying of membrane shall be got done through the authorised applicator of the manufacture of membrane. (with five </w:t>
            </w:r>
            <w:r>
              <w:rPr>
                <w:rFonts w:ascii="Times New Roman" w:hAnsi="Times New Roman"/>
                <w:color w:val="000000"/>
                <w:spacing w:val="-6"/>
                <w:sz w:val="24"/>
              </w:rPr>
              <w:t>years service gurantee).</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675"/>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8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180"/>
              <w:jc w:val="right"/>
              <w:rPr>
                <w:rFonts w:ascii="Times New Roman" w:hAnsi="Times New Roman"/>
                <w:color w:val="000000"/>
                <w:spacing w:val="-10"/>
                <w:sz w:val="24"/>
              </w:rPr>
            </w:pPr>
            <w:r>
              <w:rPr>
                <w:rFonts w:ascii="Times New Roman" w:hAnsi="Times New Roman"/>
                <w:color w:val="000000"/>
                <w:spacing w:val="-10"/>
                <w:sz w:val="24"/>
              </w:rPr>
              <w:t>2218.1</w:t>
            </w:r>
          </w:p>
        </w:tc>
        <w:tc>
          <w:tcPr>
            <w:tcW w:w="5625"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2415"/>
              <w:jc w:val="right"/>
              <w:rPr>
                <w:rFonts w:ascii="Times New Roman" w:hAnsi="Times New Roman"/>
                <w:color w:val="000000"/>
                <w:spacing w:val="-6"/>
                <w:sz w:val="24"/>
              </w:rPr>
            </w:pPr>
            <w:r>
              <w:rPr>
                <w:rFonts w:ascii="Times New Roman" w:hAnsi="Times New Roman"/>
                <w:color w:val="000000"/>
                <w:spacing w:val="-6"/>
                <w:sz w:val="24"/>
              </w:rPr>
              <w:t>2mm (for corrugated roof sheets)</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780"/>
              </w:tabs>
              <w:rPr>
                <w:rFonts w:ascii="Times New Roman" w:hAnsi="Times New Roman"/>
                <w:color w:val="000000"/>
                <w:spacing w:val="-10"/>
                <w:sz w:val="24"/>
              </w:rPr>
            </w:pPr>
            <w:r>
              <w:rPr>
                <w:rFonts w:ascii="Times New Roman" w:hAnsi="Times New Roman"/>
                <w:color w:val="000000"/>
                <w:spacing w:val="-10"/>
                <w:sz w:val="24"/>
              </w:rPr>
              <w:t>389.00</w:t>
            </w:r>
          </w:p>
        </w:tc>
      </w:tr>
      <w:tr w:rsidR="00ED7218" w:rsidTr="004D2427">
        <w:trPr>
          <w:trHeight w:hRule="exact" w:val="2580"/>
        </w:trPr>
        <w:tc>
          <w:tcPr>
            <w:tcW w:w="863"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2219</w:t>
            </w:r>
          </w:p>
        </w:tc>
        <w:tc>
          <w:tcPr>
            <w:tcW w:w="1080" w:type="dxa"/>
            <w:vMerge w:val="restart"/>
            <w:tcBorders>
              <w:top w:val="single" w:sz="6" w:space="0" w:color="000000"/>
              <w:left w:val="single" w:sz="6" w:space="0" w:color="000000"/>
              <w:bottom w:val="none" w:sz="0" w:space="0" w:color="000000"/>
              <w:right w:val="none" w:sz="0" w:space="0" w:color="000000"/>
            </w:tcBorders>
          </w:tcPr>
          <w:p w:rsidR="00ED7218" w:rsidRDefault="00ED7218" w:rsidP="004D2427">
            <w:pPr>
              <w:ind w:left="108"/>
              <w:jc w:val="both"/>
              <w:rPr>
                <w:rFonts w:ascii="Times New Roman" w:hAnsi="Times New Roman"/>
                <w:color w:val="000000"/>
                <w:spacing w:val="-10"/>
                <w:sz w:val="24"/>
              </w:rPr>
            </w:pPr>
            <w:r>
              <w:rPr>
                <w:rFonts w:ascii="Times New Roman" w:hAnsi="Times New Roman"/>
                <w:color w:val="000000"/>
                <w:spacing w:val="-10"/>
                <w:sz w:val="24"/>
              </w:rPr>
              <w:t xml:space="preserve">Providing </w:t>
            </w:r>
            <w:r>
              <w:rPr>
                <w:rFonts w:ascii="Times New Roman" w:hAnsi="Times New Roman"/>
                <w:color w:val="000000"/>
                <w:spacing w:val="-27"/>
                <w:sz w:val="24"/>
              </w:rPr>
              <w:t xml:space="preserve">prefabricated </w:t>
            </w:r>
            <w:r>
              <w:rPr>
                <w:rFonts w:ascii="Times New Roman" w:hAnsi="Times New Roman"/>
                <w:color w:val="000000"/>
                <w:spacing w:val="-49"/>
                <w:sz w:val="24"/>
              </w:rPr>
              <w:t xml:space="preserve">finished reinforced </w:t>
            </w:r>
            <w:r>
              <w:rPr>
                <w:rFonts w:ascii="Times New Roman" w:hAnsi="Times New Roman"/>
                <w:color w:val="000000"/>
                <w:spacing w:val="-41"/>
                <w:sz w:val="24"/>
              </w:rPr>
              <w:t xml:space="preserve">bitumen primer </w:t>
            </w:r>
            <w:r>
              <w:rPr>
                <w:rFonts w:ascii="Times New Roman" w:hAnsi="Times New Roman"/>
                <w:color w:val="000000"/>
                <w:spacing w:val="-10"/>
                <w:sz w:val="24"/>
              </w:rPr>
              <w:t xml:space="preserve">membrane </w:t>
            </w:r>
            <w:r>
              <w:rPr>
                <w:rFonts w:ascii="Times New Roman" w:hAnsi="Times New Roman"/>
                <w:color w:val="000000"/>
                <w:spacing w:val="-21"/>
                <w:sz w:val="24"/>
              </w:rPr>
              <w:t xml:space="preserve">viscocity 70 </w:t>
            </w:r>
            <w:r>
              <w:rPr>
                <w:rFonts w:ascii="Times New Roman" w:hAnsi="Times New Roman"/>
                <w:color w:val="000000"/>
                <w:spacing w:val="-19"/>
                <w:sz w:val="24"/>
              </w:rPr>
              <w:t xml:space="preserve">shall be laid </w:t>
            </w:r>
            <w:r>
              <w:rPr>
                <w:rFonts w:ascii="Times New Roman" w:hAnsi="Times New Roman"/>
                <w:color w:val="000000"/>
                <w:spacing w:val="-10"/>
                <w:sz w:val="24"/>
              </w:rPr>
              <w:t xml:space="preserve">preparing </w:t>
            </w:r>
            <w:r>
              <w:rPr>
                <w:rFonts w:ascii="Times New Roman" w:hAnsi="Times New Roman"/>
                <w:color w:val="000000"/>
                <w:spacing w:val="-13"/>
                <w:sz w:val="24"/>
              </w:rPr>
              <w:t xml:space="preserve">parameters </w:t>
            </w:r>
            <w:r>
              <w:rPr>
                <w:rFonts w:ascii="Times New Roman" w:hAnsi="Times New Roman"/>
                <w:color w:val="000000"/>
                <w:spacing w:val="-20"/>
                <w:sz w:val="24"/>
              </w:rPr>
              <w:t xml:space="preserve">longitudinal </w:t>
            </w:r>
            <w:r>
              <w:rPr>
                <w:rFonts w:ascii="Times New Roman" w:hAnsi="Times New Roman"/>
                <w:color w:val="000000"/>
                <w:spacing w:val="-10"/>
                <w:sz w:val="24"/>
              </w:rPr>
              <w:t xml:space="preserve">strength in </w:t>
            </w:r>
            <w:r>
              <w:rPr>
                <w:rFonts w:ascii="Times New Roman" w:hAnsi="Times New Roman"/>
                <w:color w:val="000000"/>
                <w:spacing w:val="-55"/>
                <w:sz w:val="24"/>
              </w:rPr>
              <w:t xml:space="preserve">point of membrane </w:t>
            </w:r>
            <w:r>
              <w:rPr>
                <w:rFonts w:ascii="Times New Roman" w:hAnsi="Times New Roman"/>
                <w:color w:val="000000"/>
                <w:spacing w:val="-10"/>
                <w:sz w:val="24"/>
              </w:rPr>
              <w:t xml:space="preserve">2°C when membrane </w:t>
            </w:r>
            <w:r>
              <w:rPr>
                <w:rFonts w:ascii="Times New Roman" w:hAnsi="Times New Roman"/>
                <w:color w:val="000000"/>
                <w:spacing w:val="-26"/>
                <w:sz w:val="24"/>
              </w:rPr>
              <w:t>mamifactura</w:t>
            </w:r>
          </w:p>
        </w:tc>
        <w:tc>
          <w:tcPr>
            <w:tcW w:w="5625" w:type="dxa"/>
            <w:tcBorders>
              <w:top w:val="single" w:sz="6" w:space="0" w:color="000000"/>
              <w:left w:val="none" w:sz="0" w:space="0" w:color="000000"/>
              <w:bottom w:val="single" w:sz="6" w:space="0" w:color="000000"/>
              <w:right w:val="single" w:sz="6" w:space="0" w:color="000000"/>
            </w:tcBorders>
          </w:tcPr>
          <w:p w:rsidR="00ED7218" w:rsidRDefault="00ED7218" w:rsidP="004D2427">
            <w:pPr>
              <w:spacing w:line="253" w:lineRule="exact"/>
              <w:jc w:val="right"/>
              <w:rPr>
                <w:rFonts w:ascii="Times New Roman" w:hAnsi="Times New Roman"/>
                <w:color w:val="000000"/>
                <w:spacing w:val="-3"/>
                <w:sz w:val="24"/>
              </w:rPr>
            </w:pPr>
            <w:r>
              <w:rPr>
                <w:rFonts w:ascii="Times New Roman" w:hAnsi="Times New Roman"/>
                <w:color w:val="000000"/>
                <w:spacing w:val="-3"/>
                <w:sz w:val="24"/>
              </w:rPr>
              <w:t xml:space="preserve">and laying APP (Medic Polypropylene Polymer) modified </w:t>
            </w:r>
            <w:r>
              <w:rPr>
                <w:rFonts w:ascii="Times New Roman" w:hAnsi="Times New Roman"/>
                <w:color w:val="000000"/>
                <w:spacing w:val="-3"/>
                <w:sz w:val="24"/>
              </w:rPr>
              <w:br/>
            </w:r>
            <w:r>
              <w:rPr>
                <w:rFonts w:ascii="Times New Roman" w:hAnsi="Times New Roman"/>
                <w:color w:val="000000"/>
                <w:spacing w:val="-2"/>
                <w:sz w:val="24"/>
              </w:rPr>
              <w:t xml:space="preserve">five layer, 3mm thick water proofing membrane, black </w:t>
            </w:r>
            <w:r>
              <w:rPr>
                <w:rFonts w:ascii="Times New Roman" w:hAnsi="Times New Roman"/>
                <w:color w:val="000000"/>
                <w:spacing w:val="-2"/>
                <w:sz w:val="24"/>
              </w:rPr>
              <w:br/>
            </w:r>
            <w:r>
              <w:rPr>
                <w:rFonts w:ascii="Times New Roman" w:hAnsi="Times New Roman"/>
                <w:color w:val="000000"/>
                <w:spacing w:val="9"/>
                <w:sz w:val="24"/>
              </w:rPr>
              <w:t xml:space="preserve">with glass fibre matt consisting of a coat of </w:t>
            </w:r>
            <w:r>
              <w:rPr>
                <w:rFonts w:ascii="Times New Roman" w:hAnsi="Times New Roman"/>
                <w:color w:val="000000"/>
                <w:spacing w:val="9"/>
                <w:sz w:val="24"/>
              </w:rPr>
              <w:br/>
            </w:r>
            <w:r>
              <w:rPr>
                <w:rFonts w:ascii="Times New Roman" w:hAnsi="Times New Roman"/>
                <w:color w:val="000000"/>
                <w:spacing w:val="-1"/>
                <w:sz w:val="24"/>
              </w:rPr>
              <w:t xml:space="preserve">for bitumen membrane @ 0,40 Itr/sgm. by the same </w:t>
            </w:r>
            <w:r>
              <w:rPr>
                <w:rFonts w:ascii="Times New Roman" w:hAnsi="Times New Roman"/>
                <w:color w:val="000000"/>
                <w:spacing w:val="-1"/>
                <w:sz w:val="24"/>
              </w:rPr>
              <w:br/>
            </w:r>
            <w:r>
              <w:rPr>
                <w:rFonts w:ascii="Times New Roman" w:hAnsi="Times New Roman"/>
                <w:color w:val="000000"/>
                <w:spacing w:val="2"/>
                <w:sz w:val="24"/>
              </w:rPr>
              <w:t xml:space="preserve">manufactured of density at 25°C, 0.87 - 0.89 kg/Itr and </w:t>
            </w:r>
            <w:r>
              <w:rPr>
                <w:rFonts w:ascii="Times New Roman" w:hAnsi="Times New Roman"/>
                <w:color w:val="000000"/>
                <w:spacing w:val="2"/>
                <w:sz w:val="24"/>
              </w:rPr>
              <w:br/>
            </w:r>
            <w:r>
              <w:rPr>
                <w:rFonts w:ascii="Times New Roman" w:hAnsi="Times New Roman"/>
                <w:color w:val="000000"/>
                <w:spacing w:val="1"/>
                <w:sz w:val="24"/>
              </w:rPr>
              <w:t xml:space="preserve">- 160 cps. Over the primer cod the layer of membrane </w:t>
            </w:r>
            <w:r>
              <w:rPr>
                <w:rFonts w:ascii="Times New Roman" w:hAnsi="Times New Roman"/>
                <w:color w:val="000000"/>
                <w:spacing w:val="1"/>
                <w:sz w:val="24"/>
              </w:rPr>
              <w:br/>
            </w:r>
            <w:r>
              <w:rPr>
                <w:rFonts w:ascii="Times New Roman" w:hAnsi="Times New Roman"/>
                <w:color w:val="000000"/>
                <w:spacing w:val="8"/>
                <w:sz w:val="24"/>
              </w:rPr>
              <w:t xml:space="preserve">using butane torch and sealing all joints etc., and </w:t>
            </w:r>
            <w:r>
              <w:rPr>
                <w:rFonts w:ascii="Times New Roman" w:hAnsi="Times New Roman"/>
                <w:color w:val="000000"/>
                <w:spacing w:val="8"/>
                <w:sz w:val="24"/>
              </w:rPr>
              <w:br/>
            </w:r>
            <w:r>
              <w:rPr>
                <w:rFonts w:ascii="Times New Roman" w:hAnsi="Times New Roman"/>
                <w:color w:val="000000"/>
                <w:spacing w:val="5"/>
                <w:sz w:val="24"/>
              </w:rPr>
              <w:t xml:space="preserve">the surface complete. The vital physical and chemical </w:t>
            </w:r>
            <w:r>
              <w:rPr>
                <w:rFonts w:ascii="Times New Roman" w:hAnsi="Times New Roman"/>
                <w:color w:val="000000"/>
                <w:spacing w:val="5"/>
                <w:sz w:val="24"/>
              </w:rPr>
              <w:br/>
            </w:r>
            <w:r>
              <w:rPr>
                <w:rFonts w:ascii="Times New Roman" w:hAnsi="Times New Roman"/>
                <w:color w:val="000000"/>
                <w:spacing w:val="8"/>
                <w:sz w:val="24"/>
              </w:rPr>
              <w:t xml:space="preserve">of the membrane shall be as under Joint strength in </w:t>
            </w:r>
            <w:r>
              <w:rPr>
                <w:rFonts w:ascii="Times New Roman" w:hAnsi="Times New Roman"/>
                <w:color w:val="000000"/>
                <w:spacing w:val="8"/>
                <w:sz w:val="24"/>
              </w:rPr>
              <w:br/>
            </w:r>
            <w:r>
              <w:rPr>
                <w:rFonts w:ascii="Times New Roman" w:hAnsi="Times New Roman"/>
                <w:color w:val="000000"/>
                <w:spacing w:val="-3"/>
                <w:sz w:val="24"/>
              </w:rPr>
              <w:t>and transverse direction at 23°C as 3501300 W5cm Tear</w:t>
            </w:r>
          </w:p>
        </w:tc>
        <w:tc>
          <w:tcPr>
            <w:tcW w:w="1050"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47"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tabs>
                <w:tab w:val="decimal" w:pos="780"/>
              </w:tabs>
              <w:rPr>
                <w:rFonts w:ascii="Times New Roman" w:hAnsi="Times New Roman"/>
                <w:color w:val="000000"/>
                <w:spacing w:val="-10"/>
                <w:sz w:val="24"/>
              </w:rPr>
            </w:pPr>
            <w:r>
              <w:rPr>
                <w:rFonts w:ascii="Times New Roman" w:hAnsi="Times New Roman"/>
                <w:color w:val="000000"/>
                <w:spacing w:val="-10"/>
                <w:sz w:val="24"/>
              </w:rPr>
              <w:t>440.00</w:t>
            </w:r>
          </w:p>
        </w:tc>
      </w:tr>
      <w:tr w:rsidR="00ED7218" w:rsidTr="004D2427">
        <w:trPr>
          <w:trHeight w:hRule="exact" w:val="1800"/>
        </w:trPr>
        <w:tc>
          <w:tcPr>
            <w:tcW w:w="863"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1080" w:type="dxa"/>
            <w:vMerge/>
            <w:tcBorders>
              <w:top w:val="none" w:sz="0" w:space="0" w:color="000000"/>
              <w:left w:val="single" w:sz="6" w:space="0" w:color="000000"/>
              <w:bottom w:val="single" w:sz="6" w:space="0" w:color="000000"/>
              <w:right w:val="none" w:sz="0" w:space="0" w:color="000000"/>
            </w:tcBorders>
          </w:tcPr>
          <w:p w:rsidR="00ED7218" w:rsidRDefault="00ED7218" w:rsidP="004D2427"/>
        </w:tc>
        <w:tc>
          <w:tcPr>
            <w:tcW w:w="5625" w:type="dxa"/>
            <w:tcBorders>
              <w:top w:val="single" w:sz="6" w:space="0" w:color="000000"/>
              <w:left w:val="none" w:sz="0" w:space="0" w:color="000000"/>
              <w:bottom w:val="single" w:sz="6" w:space="0" w:color="000000"/>
              <w:right w:val="single" w:sz="6" w:space="0" w:color="000000"/>
            </w:tcBorders>
          </w:tcPr>
          <w:p w:rsidR="00ED7218" w:rsidRDefault="00ED7218" w:rsidP="004D2427">
            <w:pPr>
              <w:ind w:right="75"/>
              <w:jc w:val="right"/>
              <w:rPr>
                <w:rFonts w:ascii="Times New Roman" w:hAnsi="Times New Roman"/>
                <w:color w:val="000000"/>
                <w:spacing w:val="-4"/>
                <w:sz w:val="24"/>
              </w:rPr>
            </w:pPr>
            <w:r>
              <w:rPr>
                <w:rFonts w:ascii="Times New Roman" w:hAnsi="Times New Roman"/>
                <w:color w:val="000000"/>
                <w:spacing w:val="-4"/>
                <w:sz w:val="24"/>
              </w:rPr>
              <w:t>longitudinal and transverse direction as 60/80N. Softening</w:t>
            </w:r>
          </w:p>
          <w:p w:rsidR="00ED7218" w:rsidRDefault="00ED7218" w:rsidP="004D2427">
            <w:pPr>
              <w:ind w:right="108" w:firstLine="828"/>
              <w:jc w:val="both"/>
              <w:rPr>
                <w:rFonts w:ascii="Times New Roman" w:hAnsi="Times New Roman"/>
                <w:color w:val="000000"/>
                <w:spacing w:val="-9"/>
                <w:sz w:val="24"/>
              </w:rPr>
            </w:pPr>
            <w:r>
              <w:rPr>
                <w:rFonts w:ascii="Times New Roman" w:hAnsi="Times New Roman"/>
                <w:color w:val="000000"/>
                <w:spacing w:val="-9"/>
                <w:sz w:val="24"/>
              </w:rPr>
              <w:t>not less than 150°C. Cold flexibility shall be upto -</w:t>
            </w:r>
            <w:r>
              <w:rPr>
                <w:rFonts w:ascii="Times New Roman" w:hAnsi="Times New Roman"/>
                <w:color w:val="000000"/>
                <w:spacing w:val="-5"/>
                <w:sz w:val="24"/>
              </w:rPr>
              <w:t xml:space="preserve">tested in accordance with ASTM, D - 5147. The laying of </w:t>
            </w:r>
            <w:r>
              <w:rPr>
                <w:rFonts w:ascii="Times New Roman" w:hAnsi="Times New Roman"/>
                <w:color w:val="000000"/>
                <w:spacing w:val="-3"/>
                <w:sz w:val="24"/>
              </w:rPr>
              <w:t>shall be got done through the authorised applicator of the</w:t>
            </w:r>
          </w:p>
          <w:p w:rsidR="00ED7218" w:rsidRDefault="00ED7218" w:rsidP="004D2427">
            <w:pPr>
              <w:ind w:right="975"/>
              <w:jc w:val="right"/>
              <w:rPr>
                <w:rFonts w:ascii="Times New Roman" w:hAnsi="Times New Roman"/>
                <w:color w:val="000000"/>
                <w:spacing w:val="-5"/>
                <w:sz w:val="24"/>
              </w:rPr>
            </w:pPr>
            <w:r>
              <w:rPr>
                <w:rFonts w:ascii="Times New Roman" w:hAnsi="Times New Roman"/>
                <w:color w:val="000000"/>
                <w:spacing w:val="-5"/>
                <w:sz w:val="24"/>
              </w:rPr>
              <w:t>of membrane : (with 5 years service guarantee)</w:t>
            </w:r>
          </w:p>
        </w:tc>
        <w:tc>
          <w:tcPr>
            <w:tcW w:w="1050"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1447" w:type="dxa"/>
            <w:vMerge/>
            <w:tcBorders>
              <w:top w:val="none" w:sz="0" w:space="0" w:color="000000"/>
              <w:left w:val="single" w:sz="6" w:space="0" w:color="000000"/>
              <w:bottom w:val="single" w:sz="6" w:space="0" w:color="000000"/>
              <w:right w:val="single" w:sz="6" w:space="0" w:color="000000"/>
            </w:tcBorders>
          </w:tcPr>
          <w:p w:rsidR="00ED7218" w:rsidRDefault="00ED7218" w:rsidP="004D2427"/>
        </w:tc>
      </w:tr>
      <w:tr w:rsidR="00ED7218" w:rsidTr="004D2427">
        <w:trPr>
          <w:trHeight w:hRule="exact" w:val="4492"/>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lastRenderedPageBreak/>
              <w:t>2220</w:t>
            </w:r>
          </w:p>
        </w:tc>
        <w:tc>
          <w:tcPr>
            <w:tcW w:w="6705"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Providing and laying APP (Magic Polypropylene Polymer) modified </w:t>
            </w:r>
            <w:r>
              <w:rPr>
                <w:rFonts w:ascii="Times New Roman" w:hAnsi="Times New Roman"/>
                <w:color w:val="000000"/>
                <w:spacing w:val="-6"/>
                <w:sz w:val="24"/>
              </w:rPr>
              <w:t xml:space="preserve">prefabricated five layer 3mm thick water proofing membrane, black </w:t>
            </w:r>
            <w:r>
              <w:rPr>
                <w:rFonts w:ascii="Times New Roman" w:hAnsi="Times New Roman"/>
                <w:color w:val="000000"/>
                <w:spacing w:val="-1"/>
                <w:sz w:val="24"/>
              </w:rPr>
              <w:t xml:space="preserve">finished reinforced with mm-woven polyester malt consisting of a </w:t>
            </w:r>
            <w:r>
              <w:rPr>
                <w:rFonts w:ascii="Times New Roman" w:hAnsi="Times New Roman"/>
                <w:color w:val="000000"/>
                <w:spacing w:val="-7"/>
                <w:sz w:val="24"/>
              </w:rPr>
              <w:t xml:space="preserve">coat of bitumen primer for bitumen membrane @ 0.40 ltr/sqm. by the </w:t>
            </w:r>
            <w:r>
              <w:rPr>
                <w:rFonts w:ascii="Times New Roman" w:hAnsi="Times New Roman"/>
                <w:color w:val="000000"/>
                <w:spacing w:val="-8"/>
                <w:sz w:val="24"/>
              </w:rPr>
              <w:t xml:space="preserve">same membrane manufacture of density at 25°C, 0.87-0.89 kg/ttr and </w:t>
            </w:r>
            <w:r>
              <w:rPr>
                <w:rFonts w:ascii="Times New Roman" w:hAnsi="Times New Roman"/>
                <w:color w:val="000000"/>
                <w:spacing w:val="-1"/>
                <w:sz w:val="24"/>
              </w:rPr>
              <w:t xml:space="preserve">viscosity 70-160 cps, Over the primer coat the layer of membrane </w:t>
            </w:r>
            <w:r>
              <w:rPr>
                <w:rFonts w:ascii="Times New Roman" w:hAnsi="Times New Roman"/>
                <w:color w:val="000000"/>
                <w:spacing w:val="2"/>
                <w:sz w:val="24"/>
              </w:rPr>
              <w:t xml:space="preserve">shall be laid using Butane Torch and sealing all joints etc., and </w:t>
            </w:r>
            <w:r>
              <w:rPr>
                <w:rFonts w:ascii="Times New Roman" w:hAnsi="Times New Roman"/>
                <w:color w:val="000000"/>
                <w:sz w:val="24"/>
              </w:rPr>
              <w:t xml:space="preserve">preparing the surface complete. The vital physical and chemical </w:t>
            </w:r>
            <w:r>
              <w:rPr>
                <w:rFonts w:ascii="Times New Roman" w:hAnsi="Times New Roman"/>
                <w:color w:val="000000"/>
                <w:spacing w:val="1"/>
                <w:sz w:val="24"/>
              </w:rPr>
              <w:t xml:space="preserve">parameters of the membrane shall be as under. Joint strength in </w:t>
            </w:r>
            <w:r>
              <w:rPr>
                <w:rFonts w:ascii="Times New Roman" w:hAnsi="Times New Roman"/>
                <w:color w:val="000000"/>
                <w:spacing w:val="-8"/>
                <w:sz w:val="24"/>
              </w:rPr>
              <w:t xml:space="preserve">longitudinal and transverse direction at 23°C as 650/450N/5cm_ Tear </w:t>
            </w:r>
            <w:r>
              <w:rPr>
                <w:rFonts w:ascii="Times New Roman" w:hAnsi="Times New Roman"/>
                <w:b/>
                <w:i/>
                <w:color w:val="000000"/>
                <w:spacing w:val="10"/>
                <w:sz w:val="26"/>
              </w:rPr>
              <w:t xml:space="preserve">strength </w:t>
            </w:r>
            <w:r>
              <w:rPr>
                <w:rFonts w:ascii="Times New Roman" w:hAnsi="Times New Roman"/>
                <w:color w:val="000000"/>
                <w:sz w:val="24"/>
              </w:rPr>
              <w:t xml:space="preserve">in longitudinal and transverse direction as 300/250N. </w:t>
            </w:r>
            <w:r>
              <w:rPr>
                <w:rFonts w:ascii="Times New Roman" w:hAnsi="Times New Roman"/>
                <w:color w:val="000000"/>
                <w:spacing w:val="-1"/>
                <w:sz w:val="24"/>
              </w:rPr>
              <w:t xml:space="preserve">Softening point of membrane not less than 150°C. Cold flexibility </w:t>
            </w:r>
            <w:r>
              <w:rPr>
                <w:rFonts w:ascii="Times New Roman" w:hAnsi="Times New Roman"/>
                <w:color w:val="000000"/>
                <w:spacing w:val="-5"/>
                <w:sz w:val="24"/>
              </w:rPr>
              <w:t xml:space="preserve">shall be upto -2°C when tested in accordance with ASTM, D - 5147, </w:t>
            </w:r>
            <w:r>
              <w:rPr>
                <w:rFonts w:ascii="Times New Roman" w:hAnsi="Times New Roman"/>
                <w:color w:val="000000"/>
                <w:spacing w:val="-2"/>
                <w:sz w:val="24"/>
              </w:rPr>
              <w:t xml:space="preserve">The laying of membrane shall be got done through the authorised </w:t>
            </w:r>
            <w:r>
              <w:rPr>
                <w:rFonts w:ascii="Times New Roman" w:hAnsi="Times New Roman"/>
                <w:color w:val="000000"/>
                <w:spacing w:val="-4"/>
                <w:sz w:val="24"/>
              </w:rPr>
              <w:t xml:space="preserve">applicator of the mamifactuna of membrane : (with 5 years service </w:t>
            </w:r>
            <w:r>
              <w:rPr>
                <w:rFonts w:ascii="Times New Roman" w:hAnsi="Times New Roman"/>
                <w:color w:val="000000"/>
                <w:spacing w:val="-10"/>
                <w:sz w:val="24"/>
              </w:rPr>
              <w:t>guarantee)</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780"/>
              </w:tabs>
              <w:rPr>
                <w:rFonts w:ascii="Times New Roman" w:hAnsi="Times New Roman"/>
                <w:color w:val="000000"/>
                <w:spacing w:val="-10"/>
                <w:sz w:val="24"/>
              </w:rPr>
            </w:pPr>
            <w:r>
              <w:rPr>
                <w:rFonts w:ascii="Times New Roman" w:hAnsi="Times New Roman"/>
                <w:color w:val="000000"/>
                <w:spacing w:val="-10"/>
                <w:sz w:val="24"/>
              </w:rPr>
              <w:t>510.00</w:t>
            </w:r>
          </w:p>
        </w:tc>
      </w:tr>
    </w:tbl>
    <w:p w:rsidR="00ED7218" w:rsidRDefault="00ED7218" w:rsidP="00ED7218"/>
    <w:p w:rsidR="00ED7218" w:rsidRPr="00B60AC3" w:rsidRDefault="00B60AC3" w:rsidP="00B60AC3">
      <w:pPr>
        <w:jc w:val="center"/>
        <w:rPr>
          <w:rFonts w:ascii="Times New Roman" w:hAnsi="Times New Roman" w:cs="Times New Roman"/>
        </w:rPr>
      </w:pPr>
      <w:r>
        <w:t>Page No.375</w:t>
      </w:r>
    </w:p>
    <w:tbl>
      <w:tblPr>
        <w:tblW w:w="0" w:type="auto"/>
        <w:tblInd w:w="15" w:type="dxa"/>
        <w:tblLayout w:type="fixed"/>
        <w:tblCellMar>
          <w:left w:w="0" w:type="dxa"/>
          <w:right w:w="0" w:type="dxa"/>
        </w:tblCellMar>
        <w:tblLook w:val="04A0"/>
      </w:tblPr>
      <w:tblGrid>
        <w:gridCol w:w="863"/>
        <w:gridCol w:w="6705"/>
        <w:gridCol w:w="1050"/>
        <w:gridCol w:w="1447"/>
      </w:tblGrid>
      <w:tr w:rsidR="00ED7218" w:rsidTr="004D2427">
        <w:trPr>
          <w:trHeight w:hRule="exact" w:val="690"/>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6705"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2775"/>
              <w:jc w:val="right"/>
              <w:rPr>
                <w:rFonts w:ascii="Times New Roman" w:hAnsi="Times New Roman"/>
                <w:b/>
                <w:color w:val="000000"/>
                <w:spacing w:val="-10"/>
                <w:sz w:val="24"/>
              </w:rPr>
            </w:pPr>
            <w:r>
              <w:rPr>
                <w:rFonts w:ascii="Times New Roman" w:hAnsi="Times New Roman"/>
                <w:b/>
                <w:color w:val="000000"/>
                <w:spacing w:val="-10"/>
                <w:sz w:val="24"/>
              </w:rPr>
              <w:t>Description</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Rite </w:t>
            </w:r>
            <w:r>
              <w:rPr>
                <w:rFonts w:ascii="Times New Roman" w:hAnsi="Times New Roman"/>
                <w:b/>
                <w:color w:val="000000"/>
                <w:spacing w:val="-10"/>
                <w:sz w:val="24"/>
              </w:rPr>
              <w:br/>
              <w:t>(hn Rs.)</w:t>
            </w:r>
          </w:p>
        </w:tc>
      </w:tr>
      <w:tr w:rsidR="00ED7218" w:rsidTr="004D2427">
        <w:trPr>
          <w:trHeight w:hRule="exact" w:val="278"/>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670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1567"/>
        </w:trPr>
        <w:tc>
          <w:tcPr>
            <w:tcW w:w="863"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2221</w:t>
            </w:r>
          </w:p>
        </w:tc>
        <w:tc>
          <w:tcPr>
            <w:tcW w:w="6705"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6"/>
                <w:sz w:val="24"/>
              </w:rPr>
            </w:pPr>
            <w:r>
              <w:rPr>
                <w:rFonts w:ascii="Times New Roman" w:hAnsi="Times New Roman"/>
                <w:b/>
                <w:color w:val="000000"/>
                <w:spacing w:val="-6"/>
                <w:sz w:val="24"/>
              </w:rPr>
              <w:t xml:space="preserve">Extra fur covering top of membrane with Geri:dile, 120gsm non </w:t>
            </w:r>
            <w:r>
              <w:rPr>
                <w:rFonts w:ascii="Times New Roman" w:hAnsi="Times New Roman"/>
                <w:b/>
                <w:color w:val="000000"/>
                <w:spacing w:val="-5"/>
                <w:sz w:val="24"/>
              </w:rPr>
              <w:t xml:space="preserve">woven, 100% polyester of thickness 1 to 1_25mm bonded to the </w:t>
            </w:r>
            <w:r>
              <w:rPr>
                <w:rFonts w:ascii="Times New Roman" w:hAnsi="Times New Roman"/>
                <w:b/>
                <w:color w:val="000000"/>
                <w:spacing w:val="-6"/>
                <w:sz w:val="24"/>
              </w:rPr>
              <w:t xml:space="preserve">membrane with </w:t>
            </w:r>
            <w:r>
              <w:rPr>
                <w:rFonts w:ascii="Times New Roman" w:hAnsi="Times New Roman"/>
                <w:b/>
                <w:color w:val="000000"/>
                <w:spacing w:val="-6"/>
                <w:sz w:val="23"/>
              </w:rPr>
              <w:t xml:space="preserve">intermit/mat </w:t>
            </w:r>
            <w:r>
              <w:rPr>
                <w:rFonts w:ascii="Times New Roman" w:hAnsi="Times New Roman"/>
                <w:b/>
                <w:color w:val="000000"/>
                <w:spacing w:val="-6"/>
                <w:sz w:val="24"/>
              </w:rPr>
              <w:t xml:space="preserve">touch by heating the membrane by </w:t>
            </w:r>
            <w:r>
              <w:rPr>
                <w:rFonts w:ascii="Times New Roman" w:hAnsi="Times New Roman"/>
                <w:b/>
                <w:color w:val="000000"/>
                <w:spacing w:val="-10"/>
                <w:sz w:val="24"/>
              </w:rPr>
              <w:t xml:space="preserve">Butane Torch as per mamifiectures recommendation. [for item No. </w:t>
            </w:r>
            <w:r>
              <w:rPr>
                <w:rFonts w:ascii="Times New Roman" w:hAnsi="Times New Roman"/>
                <w:b/>
                <w:color w:val="000000"/>
                <w:spacing w:val="-4"/>
                <w:sz w:val="24"/>
              </w:rPr>
              <w:t>22.18 to 2220]</w:t>
            </w:r>
          </w:p>
        </w:tc>
        <w:tc>
          <w:tcPr>
            <w:tcW w:w="105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4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59.00</w:t>
            </w:r>
          </w:p>
        </w:tc>
      </w:tr>
      <w:tr w:rsidR="00ED7218" w:rsidTr="004D2427">
        <w:trPr>
          <w:trHeight w:hRule="exact" w:val="645"/>
        </w:trPr>
        <w:tc>
          <w:tcPr>
            <w:tcW w:w="863"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2222</w:t>
            </w:r>
          </w:p>
        </w:tc>
        <w:tc>
          <w:tcPr>
            <w:tcW w:w="67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3"/>
                <w:sz w:val="24"/>
              </w:rPr>
            </w:pPr>
            <w:r>
              <w:rPr>
                <w:rFonts w:ascii="Times New Roman" w:hAnsi="Times New Roman"/>
                <w:b/>
                <w:color w:val="000000"/>
                <w:spacing w:val="-3"/>
                <w:sz w:val="24"/>
              </w:rPr>
              <w:t xml:space="preserve">Water proofing treatment ova Roof, Wall, Chajjas, Balcony with </w:t>
            </w:r>
            <w:r>
              <w:rPr>
                <w:rFonts w:ascii="Times New Roman" w:hAnsi="Times New Roman"/>
                <w:b/>
                <w:color w:val="000000"/>
                <w:spacing w:val="-3"/>
                <w:sz w:val="24"/>
              </w:rPr>
              <w:br/>
            </w:r>
            <w:r>
              <w:rPr>
                <w:rFonts w:ascii="Times New Roman" w:hAnsi="Times New Roman"/>
                <w:b/>
                <w:color w:val="000000"/>
                <w:spacing w:val="-10"/>
                <w:sz w:val="24"/>
              </w:rPr>
              <w:t>Diamond Shield and Sealer coat or equivalent at leakage/ seepage area</w:t>
            </w:r>
          </w:p>
        </w:tc>
        <w:tc>
          <w:tcPr>
            <w:tcW w:w="1050"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447"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46190</w:t>
            </w:r>
          </w:p>
        </w:tc>
      </w:tr>
      <w:tr w:rsidR="00ED7218" w:rsidTr="004D2427">
        <w:trPr>
          <w:trHeight w:hRule="exact" w:val="5880"/>
        </w:trPr>
        <w:tc>
          <w:tcPr>
            <w:tcW w:w="863" w:type="dxa"/>
            <w:vMerge/>
            <w:tcBorders>
              <w:top w:val="none" w:sz="0" w:space="0" w:color="000000"/>
              <w:left w:val="single" w:sz="6" w:space="0" w:color="000000"/>
              <w:bottom w:val="none" w:sz="0" w:space="0" w:color="000000"/>
              <w:right w:val="single" w:sz="6" w:space="0" w:color="000000"/>
            </w:tcBorders>
          </w:tcPr>
          <w:p w:rsidR="00ED7218" w:rsidRDefault="00ED7218" w:rsidP="004D2427"/>
        </w:tc>
        <w:tc>
          <w:tcPr>
            <w:tcW w:w="6705" w:type="dxa"/>
            <w:tcBorders>
              <w:top w:val="single" w:sz="6" w:space="0" w:color="000000"/>
              <w:left w:val="single" w:sz="6" w:space="0" w:color="000000"/>
              <w:bottom w:val="single" w:sz="6" w:space="0" w:color="000000"/>
              <w:right w:val="single" w:sz="6" w:space="0" w:color="000000"/>
            </w:tcBorders>
          </w:tcPr>
          <w:p w:rsidR="00ED7218" w:rsidRDefault="00ED7218" w:rsidP="004D2427">
            <w:pPr>
              <w:spacing w:line="255" w:lineRule="exact"/>
              <w:ind w:left="108" w:right="108"/>
              <w:jc w:val="both"/>
              <w:rPr>
                <w:rFonts w:ascii="Times New Roman" w:hAnsi="Times New Roman"/>
                <w:b/>
                <w:color w:val="000000"/>
                <w:spacing w:val="-8"/>
                <w:sz w:val="24"/>
              </w:rPr>
            </w:pPr>
            <w:r>
              <w:rPr>
                <w:rFonts w:ascii="Times New Roman" w:hAnsi="Times New Roman"/>
                <w:b/>
                <w:color w:val="000000"/>
                <w:spacing w:val="-8"/>
                <w:sz w:val="24"/>
              </w:rPr>
              <w:t xml:space="preserve">consisting of (i) Surface preparation roughening of surface, opening </w:t>
            </w:r>
            <w:r>
              <w:rPr>
                <w:rFonts w:ascii="Times New Roman" w:hAnsi="Times New Roman"/>
                <w:b/>
                <w:color w:val="000000"/>
                <w:spacing w:val="5"/>
                <w:sz w:val="24"/>
              </w:rPr>
              <w:t xml:space="preserve">of cracks in V groove m size of 5mmsl0mm (Wit) filling of </w:t>
            </w:r>
            <w:r>
              <w:rPr>
                <w:rFonts w:ascii="Times New Roman" w:hAnsi="Times New Roman"/>
                <w:b/>
                <w:color w:val="000000"/>
                <w:spacing w:val="-9"/>
                <w:sz w:val="24"/>
              </w:rPr>
              <w:t xml:space="preserve">cracks with putty of Diamond shield with laying fiber </w:t>
            </w:r>
            <w:r>
              <w:rPr>
                <w:rFonts w:ascii="Times New Roman" w:hAnsi="Times New Roman"/>
                <w:b/>
                <w:i/>
                <w:color w:val="000000"/>
                <w:spacing w:val="1"/>
                <w:sz w:val="24"/>
              </w:rPr>
              <w:t xml:space="preserve">glass </w:t>
            </w:r>
            <w:r>
              <w:rPr>
                <w:rFonts w:ascii="Times New Roman" w:hAnsi="Times New Roman"/>
                <w:b/>
                <w:color w:val="000000"/>
                <w:spacing w:val="-9"/>
                <w:sz w:val="24"/>
              </w:rPr>
              <w:t xml:space="preserve">mesh, </w:t>
            </w:r>
            <w:r>
              <w:rPr>
                <w:rFonts w:ascii="Times New Roman" w:hAnsi="Times New Roman"/>
                <w:b/>
                <w:color w:val="000000"/>
                <w:sz w:val="24"/>
              </w:rPr>
              <w:t xml:space="preserve">Cleaning of surface by scrubbing with steel wire/ Nylon brut </w:t>
            </w:r>
            <w:r>
              <w:rPr>
                <w:rFonts w:ascii="Times New Roman" w:hAnsi="Times New Roman"/>
                <w:b/>
                <w:color w:val="000000"/>
                <w:spacing w:val="-15"/>
                <w:sz w:val="24"/>
              </w:rPr>
              <w:t xml:space="preserve">Removing all dust particles and washing with adequate water to clean </w:t>
            </w:r>
            <w:r>
              <w:rPr>
                <w:rFonts w:ascii="Times New Roman" w:hAnsi="Times New Roman"/>
                <w:b/>
                <w:color w:val="000000"/>
                <w:spacing w:val="-13"/>
                <w:sz w:val="24"/>
              </w:rPr>
              <w:t xml:space="preserve">completely. (ii) Providing and applying 1st coat of diamond shield or </w:t>
            </w:r>
            <w:r>
              <w:rPr>
                <w:rFonts w:ascii="Times New Roman" w:hAnsi="Times New Roman"/>
                <w:b/>
                <w:color w:val="000000"/>
                <w:spacing w:val="-5"/>
                <w:sz w:val="24"/>
              </w:rPr>
              <w:t xml:space="preserve">equivalent (minimum thicknes 70-80 micron) (a two component </w:t>
            </w:r>
            <w:r>
              <w:rPr>
                <w:rFonts w:ascii="Times New Roman" w:hAnsi="Times New Roman"/>
                <w:b/>
                <w:color w:val="000000"/>
                <w:spacing w:val="-15"/>
                <w:sz w:val="24"/>
              </w:rPr>
              <w:t xml:space="preserve">flexible waterproof and </w:t>
            </w:r>
            <w:r>
              <w:rPr>
                <w:rFonts w:ascii="Times New Roman" w:hAnsi="Times New Roman"/>
                <w:b/>
                <w:i/>
                <w:color w:val="000000"/>
                <w:spacing w:val="-5"/>
                <w:sz w:val="24"/>
              </w:rPr>
              <w:t xml:space="preserve">protective </w:t>
            </w:r>
            <w:r>
              <w:rPr>
                <w:rFonts w:ascii="Times New Roman" w:hAnsi="Times New Roman"/>
                <w:b/>
                <w:color w:val="000000"/>
                <w:spacing w:val="-15"/>
                <w:sz w:val="24"/>
              </w:rPr>
              <w:t xml:space="preserve">modified mortar, dry powder 80% </w:t>
            </w:r>
            <w:r>
              <w:rPr>
                <w:rFonts w:ascii="Times New Roman" w:hAnsi="Times New Roman"/>
                <w:b/>
                <w:color w:val="000000"/>
                <w:spacing w:val="-7"/>
                <w:sz w:val="24"/>
              </w:rPr>
              <w:t xml:space="preserve">Chemical 20% acrylic resin having 30% solid contents) with mix proportion of Part 1 and 2 with proper mixing with laying of fiber </w:t>
            </w:r>
            <w:r>
              <w:rPr>
                <w:rFonts w:ascii="Times New Roman" w:hAnsi="Times New Roman"/>
                <w:b/>
                <w:color w:val="000000"/>
                <w:spacing w:val="-5"/>
                <w:sz w:val="24"/>
              </w:rPr>
              <w:t xml:space="preserve">glass mesh (of weaving size of 10x10 yanifmch duly coated with </w:t>
            </w:r>
            <w:r>
              <w:rPr>
                <w:rFonts w:ascii="Times New Roman" w:hAnsi="Times New Roman"/>
                <w:b/>
                <w:color w:val="000000"/>
                <w:spacing w:val="-10"/>
                <w:sz w:val="24"/>
              </w:rPr>
              <w:t xml:space="preserve">alkaline resistant polymer). Allow the coating to air cure for minimum </w:t>
            </w:r>
            <w:r>
              <w:rPr>
                <w:rFonts w:ascii="Times New Roman" w:hAnsi="Times New Roman"/>
                <w:b/>
                <w:color w:val="000000"/>
                <w:spacing w:val="-8"/>
                <w:sz w:val="24"/>
              </w:rPr>
              <w:t xml:space="preserve">2 Hrs. (Diamond Shield or equivalent After two hours minimum of </w:t>
            </w:r>
            <w:r>
              <w:rPr>
                <w:rFonts w:ascii="Times New Roman" w:hAnsi="Times New Roman"/>
                <w:b/>
                <w:color w:val="000000"/>
                <w:spacing w:val="-2"/>
                <w:sz w:val="24"/>
              </w:rPr>
              <w:t xml:space="preserve">Id coat applying 2nd coat (minimum thickness 100 micron) of </w:t>
            </w:r>
            <w:r>
              <w:rPr>
                <w:rFonts w:ascii="Times New Roman" w:hAnsi="Times New Roman"/>
                <w:b/>
                <w:color w:val="000000"/>
                <w:spacing w:val="-12"/>
                <w:sz w:val="24"/>
              </w:rPr>
              <w:t xml:space="preserve">diamond shield or equivalent with mix proportion of part 1 and part 2 </w:t>
            </w:r>
            <w:r>
              <w:rPr>
                <w:rFonts w:ascii="Times New Roman" w:hAnsi="Times New Roman"/>
                <w:b/>
                <w:color w:val="000000"/>
                <w:spacing w:val="-13"/>
                <w:sz w:val="24"/>
              </w:rPr>
              <w:t xml:space="preserve">with proper raising Allow the coaling to air cure fir minimum 2 Hrs. </w:t>
            </w:r>
            <w:r>
              <w:rPr>
                <w:rFonts w:ascii="Times New Roman" w:hAnsi="Times New Roman"/>
                <w:b/>
                <w:color w:val="000000"/>
                <w:spacing w:val="-11"/>
                <w:sz w:val="24"/>
              </w:rPr>
              <w:t xml:space="preserve">Consumption of the diamond child or equivalent should be ®17.90 kg </w:t>
            </w:r>
            <w:r>
              <w:rPr>
                <w:rFonts w:ascii="Times New Roman" w:hAnsi="Times New Roman"/>
                <w:b/>
                <w:color w:val="000000"/>
                <w:spacing w:val="-9"/>
                <w:sz w:val="24"/>
              </w:rPr>
              <w:t xml:space="preserve">for 10sqm area. (After two cods of diamond shield, surface is to be </w:t>
            </w:r>
            <w:r>
              <w:rPr>
                <w:rFonts w:ascii="Times New Roman" w:hAnsi="Times New Roman"/>
                <w:b/>
                <w:color w:val="000000"/>
                <w:spacing w:val="-8"/>
                <w:sz w:val="24"/>
              </w:rPr>
              <w:t xml:space="preserve">cured properly minimum for 4 his hefore application of third coat). </w:t>
            </w:r>
            <w:r>
              <w:rPr>
                <w:rFonts w:ascii="Times New Roman" w:hAnsi="Times New Roman"/>
                <w:b/>
                <w:color w:val="000000"/>
                <w:spacing w:val="-5"/>
                <w:sz w:val="24"/>
              </w:rPr>
              <w:t xml:space="preserve">(iii) Providing and applying 1st coat of sealer coat 50-60 micron (single component High build elastomeric, flexible, pure acrylic </w:t>
            </w:r>
            <w:r>
              <w:rPr>
                <w:rFonts w:ascii="Times New Roman" w:hAnsi="Times New Roman"/>
                <w:b/>
                <w:color w:val="000000"/>
                <w:spacing w:val="-11"/>
                <w:sz w:val="24"/>
              </w:rPr>
              <w:t xml:space="preserve">waterproofing membrans having solid content of 65%) and allow it to </w:t>
            </w:r>
            <w:r>
              <w:rPr>
                <w:rFonts w:ascii="Times New Roman" w:hAnsi="Times New Roman"/>
                <w:b/>
                <w:color w:val="000000"/>
                <w:spacing w:val="-6"/>
                <w:sz w:val="24"/>
              </w:rPr>
              <w:t>air care fat 4 Hrs mininnum After two hours minimum of 1st coat</w:t>
            </w:r>
          </w:p>
        </w:tc>
        <w:tc>
          <w:tcPr>
            <w:tcW w:w="1050" w:type="dxa"/>
            <w:vMerge/>
            <w:tcBorders>
              <w:top w:val="none" w:sz="0" w:space="0" w:color="000000"/>
              <w:left w:val="single" w:sz="6" w:space="0" w:color="000000"/>
              <w:bottom w:val="none" w:sz="0" w:space="0" w:color="000000"/>
              <w:right w:val="single" w:sz="6" w:space="0" w:color="000000"/>
            </w:tcBorders>
          </w:tcPr>
          <w:p w:rsidR="00ED7218" w:rsidRDefault="00ED7218" w:rsidP="004D2427"/>
        </w:tc>
        <w:tc>
          <w:tcPr>
            <w:tcW w:w="1447" w:type="dxa"/>
            <w:vMerge/>
            <w:tcBorders>
              <w:top w:val="none" w:sz="0" w:space="0" w:color="000000"/>
              <w:left w:val="single" w:sz="6" w:space="0" w:color="000000"/>
              <w:bottom w:val="none" w:sz="0" w:space="0" w:color="000000"/>
              <w:right w:val="single" w:sz="6" w:space="0" w:color="000000"/>
            </w:tcBorders>
          </w:tcPr>
          <w:p w:rsidR="00ED7218" w:rsidRDefault="00ED7218" w:rsidP="004D2427"/>
        </w:tc>
      </w:tr>
      <w:tr w:rsidR="00ED7218" w:rsidTr="004D2427">
        <w:trPr>
          <w:trHeight w:hRule="exact" w:val="1830"/>
        </w:trPr>
        <w:tc>
          <w:tcPr>
            <w:tcW w:w="863"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6705" w:type="dxa"/>
            <w:tcBorders>
              <w:top w:val="single" w:sz="6" w:space="0" w:color="000000"/>
              <w:left w:val="single" w:sz="6" w:space="0" w:color="000000"/>
              <w:bottom w:val="single" w:sz="6" w:space="0" w:color="000000"/>
              <w:right w:val="single" w:sz="6" w:space="0" w:color="000000"/>
            </w:tcBorders>
          </w:tcPr>
          <w:p w:rsidR="00ED7218" w:rsidRDefault="00ED7218" w:rsidP="004D2427">
            <w:pPr>
              <w:spacing w:line="216" w:lineRule="auto"/>
              <w:ind w:left="108" w:right="108"/>
              <w:jc w:val="both"/>
              <w:rPr>
                <w:rFonts w:ascii="Times New Roman" w:hAnsi="Times New Roman"/>
                <w:b/>
                <w:color w:val="000000"/>
                <w:spacing w:val="-10"/>
                <w:sz w:val="24"/>
              </w:rPr>
            </w:pPr>
            <w:r>
              <w:rPr>
                <w:rFonts w:ascii="Times New Roman" w:hAnsi="Times New Roman"/>
                <w:b/>
                <w:color w:val="000000"/>
                <w:spacing w:val="-10"/>
                <w:sz w:val="24"/>
              </w:rPr>
              <w:t xml:space="preserve">applying 2nd and final coat 120-140 micron of sealer coat and allow it </w:t>
            </w:r>
            <w:r>
              <w:rPr>
                <w:rFonts w:ascii="Times New Roman" w:hAnsi="Times New Roman"/>
                <w:b/>
                <w:color w:val="000000"/>
                <w:spacing w:val="-11"/>
                <w:sz w:val="24"/>
              </w:rPr>
              <w:t xml:space="preserve">to air arm for 4 Hrs minimum. Consumption of Sealer soar should be </w:t>
            </w:r>
            <w:r>
              <w:rPr>
                <w:rFonts w:ascii="Times New Roman" w:hAnsi="Times New Roman"/>
                <w:color w:val="000000"/>
                <w:spacing w:val="1"/>
                <w:w w:val="145"/>
                <w:sz w:val="32"/>
              </w:rPr>
              <w:t xml:space="preserve">g </w:t>
            </w:r>
            <w:r>
              <w:rPr>
                <w:rFonts w:ascii="Times New Roman" w:hAnsi="Times New Roman"/>
                <w:b/>
                <w:color w:val="000000"/>
                <w:spacing w:val="-9"/>
                <w:sz w:val="24"/>
              </w:rPr>
              <w:t xml:space="preserve">5.40 kg per 10 sqm. area. (IV) The treated aarea should be cure </w:t>
            </w:r>
            <w:r>
              <w:rPr>
                <w:rFonts w:ascii="Times New Roman" w:hAnsi="Times New Roman"/>
                <w:b/>
                <w:color w:val="000000"/>
                <w:spacing w:val="2"/>
                <w:sz w:val="24"/>
              </w:rPr>
              <w:t xml:space="preserve">with water for 48 hrs. by flooding the surface. (V) The final </w:t>
            </w:r>
            <w:r>
              <w:rPr>
                <w:rFonts w:ascii="Times New Roman" w:hAnsi="Times New Roman"/>
                <w:b/>
                <w:color w:val="000000"/>
                <w:spacing w:val="-10"/>
                <w:sz w:val="24"/>
              </w:rPr>
              <w:t xml:space="preserve">appearance of the coating will be milky white. All above operations to </w:t>
            </w:r>
            <w:r>
              <w:rPr>
                <w:rFonts w:ascii="Times New Roman" w:hAnsi="Times New Roman"/>
                <w:b/>
                <w:color w:val="000000"/>
                <w:spacing w:val="-12"/>
                <w:sz w:val="24"/>
              </w:rPr>
              <w:t>be done in order.</w:t>
            </w:r>
          </w:p>
        </w:tc>
        <w:tc>
          <w:tcPr>
            <w:tcW w:w="1050"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1447" w:type="dxa"/>
            <w:vMerge/>
            <w:tcBorders>
              <w:top w:val="none" w:sz="0" w:space="0" w:color="000000"/>
              <w:left w:val="single" w:sz="6" w:space="0" w:color="000000"/>
              <w:bottom w:val="single" w:sz="6" w:space="0" w:color="000000"/>
              <w:right w:val="single" w:sz="6" w:space="0" w:color="000000"/>
            </w:tcBorders>
          </w:tcPr>
          <w:p w:rsidR="00ED7218" w:rsidRDefault="00ED7218" w:rsidP="004D2427"/>
        </w:tc>
      </w:tr>
    </w:tbl>
    <w:p w:rsidR="00ED7218" w:rsidRDefault="00ED7218" w:rsidP="00ED7218"/>
    <w:p w:rsidR="00ED7218" w:rsidRDefault="00ED7218">
      <w:pPr>
        <w:rPr>
          <w:rFonts w:ascii="Times New Roman" w:hAnsi="Times New Roman"/>
          <w:color w:val="000000"/>
          <w:sz w:val="24"/>
        </w:rPr>
      </w:pPr>
    </w:p>
    <w:p w:rsidR="00B60AC3" w:rsidRDefault="00B60AC3" w:rsidP="00B60AC3">
      <w:pPr>
        <w:jc w:val="center"/>
        <w:rPr>
          <w:rFonts w:ascii="Times New Roman" w:hAnsi="Times New Roman" w:cs="Times New Roman"/>
        </w:rPr>
      </w:pPr>
      <w:r>
        <w:t>Page No.376</w:t>
      </w:r>
    </w:p>
    <w:p w:rsidR="00ED7218" w:rsidRDefault="00ED7218">
      <w:pPr>
        <w:rPr>
          <w:rFonts w:ascii="Times New Roman" w:hAnsi="Times New Roman"/>
          <w:color w:val="000000"/>
          <w:sz w:val="24"/>
        </w:rPr>
      </w:pPr>
    </w:p>
    <w:p w:rsidR="00B60AC3" w:rsidRDefault="00B60AC3">
      <w:pPr>
        <w:rPr>
          <w:rFonts w:ascii="Times New Roman" w:hAnsi="Times New Roman"/>
          <w:color w:val="000000"/>
          <w:sz w:val="24"/>
        </w:rPr>
      </w:pPr>
    </w:p>
    <w:p w:rsidR="00B60AC3" w:rsidRDefault="00B60AC3">
      <w:pPr>
        <w:rPr>
          <w:rFonts w:ascii="Times New Roman" w:hAnsi="Times New Roman"/>
          <w:color w:val="000000"/>
          <w:sz w:val="24"/>
        </w:rPr>
      </w:pPr>
    </w:p>
    <w:p w:rsidR="00B60AC3" w:rsidRDefault="00B60AC3">
      <w:pPr>
        <w:rPr>
          <w:rFonts w:ascii="Times New Roman" w:hAnsi="Times New Roman"/>
          <w:color w:val="000000"/>
          <w:sz w:val="24"/>
        </w:rPr>
      </w:pPr>
    </w:p>
    <w:p w:rsidR="00B60AC3" w:rsidRDefault="00B60AC3">
      <w:pPr>
        <w:rPr>
          <w:rFonts w:ascii="Times New Roman" w:hAnsi="Times New Roman"/>
          <w:color w:val="000000"/>
          <w:sz w:val="24"/>
        </w:rPr>
      </w:pPr>
    </w:p>
    <w:p w:rsidR="00B60AC3" w:rsidRDefault="00B60AC3">
      <w:pPr>
        <w:rPr>
          <w:rFonts w:ascii="Times New Roman" w:hAnsi="Times New Roman"/>
          <w:color w:val="000000"/>
          <w:sz w:val="24"/>
        </w:rPr>
      </w:pPr>
    </w:p>
    <w:p w:rsidR="00B60AC3" w:rsidRDefault="00B60AC3">
      <w:pPr>
        <w:rPr>
          <w:rFonts w:ascii="Times New Roman" w:hAnsi="Times New Roman"/>
          <w:color w:val="000000"/>
          <w:sz w:val="24"/>
        </w:rPr>
      </w:pPr>
    </w:p>
    <w:p w:rsidR="00B60AC3" w:rsidRDefault="00B60AC3">
      <w:pPr>
        <w:rPr>
          <w:rFonts w:ascii="Times New Roman" w:hAnsi="Times New Roman"/>
          <w:color w:val="000000"/>
          <w:sz w:val="24"/>
        </w:rPr>
      </w:pPr>
    </w:p>
    <w:p w:rsidR="00B60AC3" w:rsidRDefault="00B60AC3">
      <w:pPr>
        <w:rPr>
          <w:rFonts w:ascii="Times New Roman" w:hAnsi="Times New Roman"/>
          <w:color w:val="000000"/>
          <w:sz w:val="24"/>
        </w:rPr>
      </w:pPr>
    </w:p>
    <w:p w:rsidR="00B60AC3" w:rsidRDefault="00B60AC3">
      <w:pPr>
        <w:rPr>
          <w:rFonts w:ascii="Times New Roman" w:hAnsi="Times New Roman"/>
          <w:color w:val="000000"/>
          <w:sz w:val="24"/>
        </w:rPr>
      </w:pPr>
    </w:p>
    <w:p w:rsidR="00B60AC3" w:rsidRDefault="00B60AC3">
      <w:pPr>
        <w:rPr>
          <w:rFonts w:ascii="Times New Roman" w:hAnsi="Times New Roman"/>
          <w:color w:val="000000"/>
          <w:sz w:val="24"/>
        </w:rPr>
      </w:pPr>
    </w:p>
    <w:p w:rsidR="00ED7218" w:rsidRDefault="00ED7218">
      <w:pPr>
        <w:rPr>
          <w:rFonts w:ascii="Times New Roman" w:hAnsi="Times New Roman"/>
          <w:color w:val="000000"/>
          <w:sz w:val="24"/>
        </w:rPr>
      </w:pPr>
    </w:p>
    <w:p w:rsidR="00ED7218" w:rsidRDefault="00ED7218" w:rsidP="00ED7218">
      <w:pPr>
        <w:spacing w:before="5" w:line="20" w:lineRule="exact"/>
      </w:pPr>
    </w:p>
    <w:tbl>
      <w:tblPr>
        <w:tblW w:w="0" w:type="auto"/>
        <w:tblInd w:w="15" w:type="dxa"/>
        <w:tblLayout w:type="fixed"/>
        <w:tblCellMar>
          <w:left w:w="0" w:type="dxa"/>
          <w:right w:w="0" w:type="dxa"/>
        </w:tblCellMar>
        <w:tblLook w:val="04A0"/>
      </w:tblPr>
      <w:tblGrid>
        <w:gridCol w:w="780"/>
        <w:gridCol w:w="1103"/>
        <w:gridCol w:w="5400"/>
        <w:gridCol w:w="1170"/>
        <w:gridCol w:w="1477"/>
      </w:tblGrid>
      <w:tr w:rsidR="00ED7218" w:rsidTr="004D2427">
        <w:trPr>
          <w:trHeight w:hRule="exact" w:val="690"/>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z w:val="24"/>
              </w:rPr>
            </w:pPr>
            <w:r>
              <w:rPr>
                <w:rFonts w:ascii="Times New Roman" w:hAnsi="Times New Roman"/>
                <w:color w:val="000000"/>
                <w:sz w:val="24"/>
              </w:rPr>
              <w:t>Description</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2"/>
                <w:sz w:val="24"/>
              </w:rPr>
            </w:pPr>
            <w:r>
              <w:rPr>
                <w:rFonts w:ascii="Times New Roman" w:hAnsi="Times New Roman"/>
                <w:color w:val="000000"/>
                <w:spacing w:val="-2"/>
                <w:sz w:val="24"/>
              </w:rPr>
              <w:t>Rate (in Rs.)</w:t>
            </w:r>
          </w:p>
        </w:tc>
      </w:tr>
      <w:tr w:rsidR="00ED7218" w:rsidTr="004D2427">
        <w:trPr>
          <w:trHeight w:hRule="exact" w:val="278"/>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1935"/>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23.1</w:t>
            </w: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Trenching in ordinary soil up to a depth of 60cm including removal </w:t>
            </w:r>
            <w:r>
              <w:rPr>
                <w:rFonts w:ascii="Times New Roman" w:hAnsi="Times New Roman"/>
                <w:i/>
                <w:color w:val="000000"/>
                <w:spacing w:val="4"/>
                <w:sz w:val="24"/>
              </w:rPr>
              <w:t xml:space="preserve">and </w:t>
            </w:r>
            <w:r>
              <w:rPr>
                <w:rFonts w:ascii="Times New Roman" w:hAnsi="Times New Roman"/>
                <w:color w:val="000000"/>
                <w:spacing w:val="-6"/>
                <w:sz w:val="24"/>
              </w:rPr>
              <w:t xml:space="preserve">stacking of serviceable materials and then disposing of surplus </w:t>
            </w:r>
            <w:r>
              <w:rPr>
                <w:rFonts w:ascii="Times New Roman" w:hAnsi="Times New Roman"/>
                <w:color w:val="000000"/>
                <w:spacing w:val="-1"/>
                <w:sz w:val="24"/>
              </w:rPr>
              <w:t xml:space="preserve">soil, by spreading and neatly leveling within a lead of 50m and </w:t>
            </w:r>
            <w:r>
              <w:rPr>
                <w:rFonts w:ascii="Times New Roman" w:hAnsi="Times New Roman"/>
                <w:color w:val="000000"/>
                <w:spacing w:val="-7"/>
                <w:sz w:val="24"/>
              </w:rPr>
              <w:t xml:space="preserve">making up the trenched area to proper levels by filling with earth or </w:t>
            </w:r>
            <w:r>
              <w:rPr>
                <w:rFonts w:ascii="Times New Roman" w:hAnsi="Times New Roman"/>
                <w:color w:val="000000"/>
                <w:spacing w:val="-4"/>
                <w:sz w:val="24"/>
              </w:rPr>
              <w:t xml:space="preserve">earth mixed with sludge or/and manure before and after flooding </w:t>
            </w:r>
            <w:r>
              <w:rPr>
                <w:rFonts w:ascii="Times New Roman" w:hAnsi="Times New Roman"/>
                <w:color w:val="000000"/>
                <w:sz w:val="24"/>
              </w:rPr>
              <w:t xml:space="preserve">trench with water (excluding cost of imported earth, sludge or </w:t>
            </w:r>
            <w:r>
              <w:rPr>
                <w:rFonts w:ascii="Times New Roman" w:hAnsi="Times New Roman"/>
                <w:color w:val="000000"/>
                <w:spacing w:val="-10"/>
                <w:sz w:val="24"/>
              </w:rPr>
              <w:t>manure).</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cure</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color w:val="000000"/>
                <w:spacing w:val="-10"/>
                <w:sz w:val="24"/>
              </w:rPr>
            </w:pPr>
            <w:r>
              <w:rPr>
                <w:rFonts w:ascii="Times New Roman" w:hAnsi="Times New Roman"/>
                <w:color w:val="000000"/>
                <w:spacing w:val="-10"/>
                <w:sz w:val="24"/>
              </w:rPr>
              <w:t>207,00</w:t>
            </w:r>
          </w:p>
        </w:tc>
      </w:tr>
      <w:tr w:rsidR="00ED7218" w:rsidTr="004D2427">
        <w:trPr>
          <w:trHeight w:hRule="exact" w:val="1035"/>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23.2</w:t>
            </w: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1"/>
                <w:sz w:val="24"/>
              </w:rPr>
            </w:pPr>
            <w:r>
              <w:rPr>
                <w:rFonts w:ascii="Times New Roman" w:hAnsi="Times New Roman"/>
                <w:color w:val="000000"/>
                <w:spacing w:val="-1"/>
                <w:sz w:val="24"/>
              </w:rPr>
              <w:t xml:space="preserve">Supplying and stacking of good earth at site including royalty if </w:t>
            </w:r>
            <w:r>
              <w:rPr>
                <w:rFonts w:ascii="Times New Roman" w:hAnsi="Times New Roman"/>
                <w:color w:val="000000"/>
                <w:spacing w:val="-4"/>
                <w:sz w:val="24"/>
              </w:rPr>
              <w:t xml:space="preserve">any and carriage (earth measured in stacks will be reduced by 20% </w:t>
            </w:r>
            <w:r>
              <w:rPr>
                <w:rFonts w:ascii="Times New Roman" w:hAnsi="Times New Roman"/>
                <w:color w:val="000000"/>
                <w:spacing w:val="-8"/>
                <w:sz w:val="24"/>
              </w:rPr>
              <w:t>for payment).</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color w:val="000000"/>
                <w:spacing w:val="-10"/>
                <w:sz w:val="24"/>
              </w:rPr>
            </w:pPr>
            <w:r>
              <w:rPr>
                <w:rFonts w:ascii="Times New Roman" w:hAnsi="Times New Roman"/>
                <w:color w:val="000000"/>
                <w:spacing w:val="-10"/>
                <w:sz w:val="24"/>
              </w:rPr>
              <w:t>568.00</w:t>
            </w:r>
          </w:p>
        </w:tc>
      </w:tr>
      <w:tr w:rsidR="00ED7218" w:rsidTr="004D2427">
        <w:trPr>
          <w:trHeight w:hRule="exact" w:val="802"/>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23.3</w:t>
            </w: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rPr>
                <w:rFonts w:ascii="Times New Roman" w:hAnsi="Times New Roman"/>
                <w:color w:val="000000"/>
                <w:spacing w:val="-8"/>
                <w:sz w:val="24"/>
              </w:rPr>
            </w:pPr>
            <w:r>
              <w:rPr>
                <w:rFonts w:ascii="Times New Roman" w:hAnsi="Times New Roman"/>
                <w:color w:val="000000"/>
                <w:spacing w:val="-8"/>
                <w:sz w:val="24"/>
              </w:rPr>
              <w:t xml:space="preserve">Supplying and stacking sludge at site including royalty and carriage </w:t>
            </w:r>
            <w:r>
              <w:rPr>
                <w:rFonts w:ascii="Times New Roman" w:hAnsi="Times New Roman"/>
                <w:color w:val="000000"/>
                <w:spacing w:val="-4"/>
                <w:sz w:val="24"/>
              </w:rPr>
              <w:t>(sludge measured in stacks will be reduced by 8% fig payment).</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color w:val="000000"/>
                <w:spacing w:val="-10"/>
                <w:sz w:val="24"/>
              </w:rPr>
            </w:pPr>
            <w:r>
              <w:rPr>
                <w:rFonts w:ascii="Times New Roman" w:hAnsi="Times New Roman"/>
                <w:color w:val="000000"/>
                <w:spacing w:val="-10"/>
                <w:sz w:val="24"/>
              </w:rPr>
              <w:t>715.00</w:t>
            </w:r>
          </w:p>
        </w:tc>
      </w:tr>
      <w:tr w:rsidR="00ED7218" w:rsidTr="004D2427">
        <w:trPr>
          <w:trHeight w:hRule="exact" w:val="975"/>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23.4</w:t>
            </w: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9"/>
                <w:sz w:val="24"/>
              </w:rPr>
            </w:pPr>
            <w:r>
              <w:rPr>
                <w:rFonts w:ascii="Times New Roman" w:hAnsi="Times New Roman"/>
                <w:color w:val="000000"/>
                <w:spacing w:val="-9"/>
                <w:sz w:val="24"/>
              </w:rPr>
              <w:t xml:space="preserve">Supplying and stacking at site dump manure from approved source, </w:t>
            </w:r>
            <w:r>
              <w:rPr>
                <w:rFonts w:ascii="Times New Roman" w:hAnsi="Times New Roman"/>
                <w:color w:val="000000"/>
                <w:spacing w:val="-3"/>
                <w:sz w:val="24"/>
              </w:rPr>
              <w:t xml:space="preserve">including carriage (manure measured in stacks will be reduced by </w:t>
            </w:r>
            <w:r>
              <w:rPr>
                <w:rFonts w:ascii="Times New Roman" w:hAnsi="Times New Roman"/>
                <w:color w:val="000000"/>
                <w:spacing w:val="-8"/>
                <w:sz w:val="24"/>
              </w:rPr>
              <w:t>8% for payment) :</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color w:val="000000"/>
                <w:spacing w:val="-10"/>
                <w:sz w:val="24"/>
              </w:rPr>
            </w:pPr>
            <w:r>
              <w:rPr>
                <w:rFonts w:ascii="Times New Roman" w:hAnsi="Times New Roman"/>
                <w:color w:val="000000"/>
                <w:spacing w:val="-10"/>
                <w:sz w:val="24"/>
              </w:rPr>
              <w:t>816.00</w:t>
            </w:r>
          </w:p>
        </w:tc>
      </w:tr>
      <w:tr w:rsidR="00ED7218" w:rsidTr="004D2427">
        <w:trPr>
          <w:trHeight w:hRule="exact" w:val="548"/>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23.5</w:t>
            </w: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color w:val="000000"/>
                <w:spacing w:val="-5"/>
                <w:sz w:val="24"/>
              </w:rPr>
            </w:pPr>
            <w:r>
              <w:rPr>
                <w:rFonts w:ascii="Times New Roman" w:hAnsi="Times New Roman"/>
                <w:color w:val="000000"/>
                <w:spacing w:val="-5"/>
                <w:sz w:val="24"/>
              </w:rPr>
              <w:t>Rough dressing the trenched ground including breaking clods.</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100 sqm</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color w:val="000000"/>
                <w:spacing w:val="-10"/>
                <w:sz w:val="24"/>
              </w:rPr>
            </w:pPr>
            <w:r>
              <w:rPr>
                <w:rFonts w:ascii="Times New Roman" w:hAnsi="Times New Roman"/>
                <w:color w:val="000000"/>
                <w:spacing w:val="-10"/>
                <w:sz w:val="24"/>
              </w:rPr>
              <w:t>495.00</w:t>
            </w:r>
          </w:p>
        </w:tc>
      </w:tr>
      <w:tr w:rsidR="00ED7218" w:rsidTr="004D2427">
        <w:trPr>
          <w:trHeight w:hRule="exact" w:val="817"/>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23,6</w:t>
            </w: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rPr>
                <w:rFonts w:ascii="Times New Roman" w:hAnsi="Times New Roman"/>
                <w:color w:val="000000"/>
                <w:spacing w:val="-5"/>
                <w:sz w:val="24"/>
              </w:rPr>
            </w:pPr>
            <w:r>
              <w:rPr>
                <w:rFonts w:ascii="Times New Roman" w:hAnsi="Times New Roman"/>
                <w:color w:val="000000"/>
                <w:spacing w:val="-5"/>
                <w:sz w:val="24"/>
              </w:rPr>
              <w:t xml:space="preserve">Uprooting weeds from the trenched area after 10 to 15 days of its flooding with </w:t>
            </w:r>
            <w:r>
              <w:rPr>
                <w:rFonts w:ascii="Times New Roman" w:hAnsi="Times New Roman"/>
                <w:b/>
                <w:i/>
                <w:color w:val="000000"/>
                <w:spacing w:val="-5"/>
                <w:sz w:val="24"/>
              </w:rPr>
              <w:t xml:space="preserve">water </w:t>
            </w:r>
            <w:r>
              <w:rPr>
                <w:rFonts w:ascii="Times New Roman" w:hAnsi="Times New Roman"/>
                <w:color w:val="000000"/>
                <w:spacing w:val="-5"/>
                <w:sz w:val="24"/>
              </w:rPr>
              <w:t>including disposal of uprooted vegetation.</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100 sqm</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color w:val="000000"/>
                <w:spacing w:val="-10"/>
                <w:sz w:val="24"/>
              </w:rPr>
            </w:pPr>
            <w:r>
              <w:rPr>
                <w:rFonts w:ascii="Times New Roman" w:hAnsi="Times New Roman"/>
                <w:color w:val="000000"/>
                <w:spacing w:val="-10"/>
                <w:sz w:val="24"/>
              </w:rPr>
              <w:t>168,00</w:t>
            </w:r>
          </w:p>
        </w:tc>
      </w:tr>
      <w:tr w:rsidR="00ED7218" w:rsidTr="004D2427">
        <w:trPr>
          <w:trHeight w:hRule="exact" w:val="510"/>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23.7</w:t>
            </w: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color w:val="000000"/>
                <w:spacing w:val="-6"/>
                <w:sz w:val="24"/>
              </w:rPr>
            </w:pPr>
            <w:r>
              <w:rPr>
                <w:rFonts w:ascii="Times New Roman" w:hAnsi="Times New Roman"/>
                <w:color w:val="000000"/>
                <w:spacing w:val="-6"/>
                <w:sz w:val="24"/>
              </w:rPr>
              <w:t>Fme dressing the ground</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100 sqm</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color w:val="000000"/>
                <w:spacing w:val="-10"/>
                <w:sz w:val="24"/>
              </w:rPr>
            </w:pPr>
            <w:r>
              <w:rPr>
                <w:rFonts w:ascii="Times New Roman" w:hAnsi="Times New Roman"/>
                <w:color w:val="000000"/>
                <w:spacing w:val="-10"/>
                <w:sz w:val="24"/>
              </w:rPr>
              <w:t>126.00</w:t>
            </w:r>
          </w:p>
        </w:tc>
      </w:tr>
      <w:tr w:rsidR="00ED7218" w:rsidTr="004D2427">
        <w:trPr>
          <w:trHeight w:hRule="exact" w:val="1170"/>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23.8</w:t>
            </w: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Spreading of sludge, dump mars= and / or good earth in required </w:t>
            </w:r>
            <w:r>
              <w:rPr>
                <w:rFonts w:ascii="Times New Roman" w:hAnsi="Times New Roman"/>
                <w:color w:val="000000"/>
                <w:spacing w:val="1"/>
                <w:sz w:val="24"/>
              </w:rPr>
              <w:t xml:space="preserve">thiclmess as pa direction of Officer-in-charge (Cost of sludge, </w:t>
            </w:r>
            <w:r>
              <w:rPr>
                <w:rFonts w:ascii="Times New Roman" w:hAnsi="Times New Roman"/>
                <w:color w:val="000000"/>
                <w:spacing w:val="-5"/>
                <w:sz w:val="24"/>
              </w:rPr>
              <w:t>dump manure and / or good earth to be paid separately).</w:t>
            </w:r>
          </w:p>
        </w:tc>
        <w:tc>
          <w:tcPr>
            <w:tcW w:w="1170" w:type="dxa"/>
            <w:tcBorders>
              <w:top w:val="single" w:sz="6" w:space="0" w:color="000000"/>
              <w:left w:val="single" w:sz="6" w:space="0" w:color="000000"/>
              <w:bottom w:val="single" w:sz="6" w:space="0" w:color="000000"/>
              <w:right w:val="single" w:sz="6" w:space="0" w:color="000000"/>
            </w:tcBorders>
            <w:textDirection w:val="tbRlV"/>
            <w:vAlign w:val="center"/>
          </w:tcPr>
          <w:p w:rsidR="00ED7218" w:rsidRDefault="00ED7218" w:rsidP="004D2427">
            <w:pPr>
              <w:ind w:left="108"/>
              <w:rPr>
                <w:rFonts w:ascii="Arial" w:hAnsi="Arial"/>
                <w:color w:val="000000"/>
                <w:w w:val="45"/>
                <w:sz w:val="54"/>
              </w:rPr>
            </w:pPr>
            <w:r>
              <w:rPr>
                <w:rFonts w:ascii="Arial" w:hAnsi="Arial"/>
                <w:color w:val="000000"/>
                <w:w w:val="45"/>
                <w:sz w:val="54"/>
              </w:rPr>
              <w:t>0</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18.00</w:t>
            </w:r>
          </w:p>
        </w:tc>
      </w:tr>
      <w:tr w:rsidR="00ED7218" w:rsidTr="004D2427">
        <w:trPr>
          <w:trHeight w:hRule="exact" w:val="870"/>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23.9</w:t>
            </w: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rPr>
                <w:rFonts w:ascii="Times New Roman" w:hAnsi="Times New Roman"/>
                <w:color w:val="000000"/>
                <w:spacing w:val="1"/>
                <w:sz w:val="24"/>
              </w:rPr>
            </w:pPr>
            <w:r>
              <w:rPr>
                <w:rFonts w:ascii="Times New Roman" w:hAnsi="Times New Roman"/>
                <w:color w:val="000000"/>
                <w:spacing w:val="1"/>
                <w:sz w:val="24"/>
              </w:rPr>
              <w:t xml:space="preserve">?Axing earth and sludge or manure in the required proportion </w:t>
            </w:r>
            <w:r>
              <w:rPr>
                <w:rFonts w:ascii="Times New Roman" w:hAnsi="Times New Roman"/>
                <w:color w:val="000000"/>
                <w:spacing w:val="-6"/>
                <w:sz w:val="24"/>
              </w:rPr>
              <w:t>specified or directed by the Offices'-in-charge.</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cum</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12.00</w:t>
            </w:r>
          </w:p>
        </w:tc>
      </w:tr>
      <w:tr w:rsidR="00ED7218" w:rsidTr="004D2427">
        <w:trPr>
          <w:trHeight w:hRule="exact" w:val="1245"/>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lastRenderedPageBreak/>
              <w:t>23.10</w:t>
            </w: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Grassing with selected type of grass including watering and </w:t>
            </w:r>
            <w:r>
              <w:rPr>
                <w:rFonts w:ascii="Times New Roman" w:hAnsi="Times New Roman"/>
                <w:color w:val="000000"/>
                <w:spacing w:val="-4"/>
                <w:sz w:val="24"/>
              </w:rPr>
              <w:t xml:space="preserve">maintenance of the lawn for 30 days or more till the grass forms a </w:t>
            </w:r>
            <w:r>
              <w:rPr>
                <w:rFonts w:ascii="Times New Roman" w:hAnsi="Times New Roman"/>
                <w:color w:val="000000"/>
                <w:spacing w:val="-7"/>
                <w:sz w:val="24"/>
              </w:rPr>
              <w:t xml:space="preserve">thick lawn, free from weeds and fit for mowing including supplying </w:t>
            </w:r>
            <w:r>
              <w:rPr>
                <w:rFonts w:ascii="Times New Roman" w:hAnsi="Times New Roman"/>
                <w:color w:val="000000"/>
                <w:spacing w:val="-5"/>
                <w:sz w:val="24"/>
              </w:rPr>
              <w:t>good earth, if needed (the good earth shall be paid for separately):</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428"/>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color w:val="000000"/>
                <w:spacing w:val="-10"/>
                <w:sz w:val="24"/>
              </w:rPr>
            </w:pPr>
            <w:r>
              <w:rPr>
                <w:rFonts w:ascii="Times New Roman" w:hAnsi="Times New Roman"/>
                <w:color w:val="000000"/>
                <w:spacing w:val="-10"/>
                <w:sz w:val="24"/>
              </w:rPr>
              <w:t>23.10A</w:t>
            </w:r>
          </w:p>
        </w:tc>
        <w:tc>
          <w:tcPr>
            <w:tcW w:w="5400"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color w:val="000000"/>
                <w:spacing w:val="-6"/>
                <w:sz w:val="24"/>
              </w:rPr>
            </w:pPr>
            <w:r>
              <w:rPr>
                <w:rFonts w:ascii="Times New Roman" w:hAnsi="Times New Roman"/>
                <w:color w:val="000000"/>
                <w:spacing w:val="-6"/>
                <w:sz w:val="24"/>
              </w:rPr>
              <w:t>In rows 15 cm apart in either direction.</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109 sqm</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color w:val="000000"/>
                <w:spacing w:val="-10"/>
                <w:sz w:val="24"/>
              </w:rPr>
            </w:pPr>
            <w:r>
              <w:rPr>
                <w:rFonts w:ascii="Times New Roman" w:hAnsi="Times New Roman"/>
                <w:color w:val="000000"/>
                <w:spacing w:val="-10"/>
                <w:sz w:val="24"/>
              </w:rPr>
              <w:t>1293.00</w:t>
            </w:r>
          </w:p>
        </w:tc>
      </w:tr>
      <w:tr w:rsidR="00ED7218" w:rsidTr="004D2427">
        <w:trPr>
          <w:trHeight w:hRule="exact" w:val="435"/>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color w:val="000000"/>
                <w:spacing w:val="-10"/>
                <w:sz w:val="24"/>
              </w:rPr>
            </w:pPr>
            <w:r>
              <w:rPr>
                <w:rFonts w:ascii="Times New Roman" w:hAnsi="Times New Roman"/>
                <w:color w:val="000000"/>
                <w:spacing w:val="-10"/>
                <w:sz w:val="24"/>
              </w:rPr>
              <w:t>23.102</w:t>
            </w:r>
          </w:p>
        </w:tc>
        <w:tc>
          <w:tcPr>
            <w:tcW w:w="5400"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color w:val="000000"/>
                <w:spacing w:val="-6"/>
                <w:sz w:val="24"/>
              </w:rPr>
            </w:pPr>
            <w:r>
              <w:rPr>
                <w:rFonts w:ascii="Times New Roman" w:hAnsi="Times New Roman"/>
                <w:color w:val="000000"/>
                <w:spacing w:val="-6"/>
                <w:sz w:val="24"/>
              </w:rPr>
              <w:t>In rows 7.5 can apart in either direction</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100 sqm</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2672.00</w:t>
            </w:r>
          </w:p>
        </w:tc>
      </w:tr>
      <w:tr w:rsidR="00ED7218" w:rsidTr="004D2427">
        <w:trPr>
          <w:trHeight w:hRule="exact" w:val="435"/>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color w:val="000000"/>
                <w:spacing w:val="-10"/>
                <w:sz w:val="24"/>
              </w:rPr>
            </w:pPr>
            <w:r>
              <w:rPr>
                <w:rFonts w:ascii="Times New Roman" w:hAnsi="Times New Roman"/>
                <w:color w:val="000000"/>
                <w:spacing w:val="-10"/>
                <w:sz w:val="24"/>
              </w:rPr>
              <w:t>23.103</w:t>
            </w:r>
          </w:p>
        </w:tc>
        <w:tc>
          <w:tcPr>
            <w:tcW w:w="5400"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color w:val="000000"/>
                <w:spacing w:val="-6"/>
                <w:sz w:val="24"/>
              </w:rPr>
            </w:pPr>
            <w:r>
              <w:rPr>
                <w:rFonts w:ascii="Times New Roman" w:hAnsi="Times New Roman"/>
                <w:color w:val="000000"/>
                <w:spacing w:val="-6"/>
                <w:sz w:val="24"/>
              </w:rPr>
              <w:t>In rows 5 cm apart in both directions.</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100 sqm</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4002.00</w:t>
            </w:r>
          </w:p>
        </w:tc>
      </w:tr>
      <w:tr w:rsidR="00ED7218" w:rsidTr="004D2427">
        <w:trPr>
          <w:trHeight w:hRule="exact" w:val="555"/>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color w:val="000000"/>
                <w:spacing w:val="-10"/>
                <w:sz w:val="24"/>
              </w:rPr>
            </w:pPr>
            <w:r>
              <w:rPr>
                <w:rFonts w:ascii="Times New Roman" w:hAnsi="Times New Roman"/>
                <w:color w:val="000000"/>
                <w:spacing w:val="-10"/>
                <w:sz w:val="24"/>
              </w:rPr>
              <w:t>23.10.4</w:t>
            </w:r>
          </w:p>
        </w:tc>
        <w:tc>
          <w:tcPr>
            <w:tcW w:w="5400"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color w:val="000000"/>
                <w:spacing w:val="-6"/>
                <w:sz w:val="24"/>
              </w:rPr>
            </w:pPr>
            <w:r>
              <w:rPr>
                <w:rFonts w:ascii="Times New Roman" w:hAnsi="Times New Roman"/>
                <w:color w:val="000000"/>
                <w:spacing w:val="-6"/>
                <w:sz w:val="24"/>
              </w:rPr>
              <w:t>With grass Turf,</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100 sqm</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3174,00</w:t>
            </w:r>
          </w:p>
        </w:tc>
      </w:tr>
      <w:tr w:rsidR="00ED7218" w:rsidTr="004D2427">
        <w:trPr>
          <w:trHeight w:hRule="exact" w:val="1972"/>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23.11</w:t>
            </w: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Renovating lawns including weeding, cheeling the grass, forking </w:t>
            </w:r>
            <w:r>
              <w:rPr>
                <w:rFonts w:ascii="Times New Roman" w:hAnsi="Times New Roman"/>
                <w:color w:val="000000"/>
                <w:spacing w:val="-3"/>
                <w:sz w:val="24"/>
              </w:rPr>
              <w:t xml:space="preserve">the ground, top dressing with sludge or manure, mixing the </w:t>
            </w:r>
            <w:r>
              <w:rPr>
                <w:rFonts w:ascii="Times New Roman" w:hAnsi="Times New Roman"/>
                <w:b/>
                <w:i/>
                <w:color w:val="000000"/>
                <w:spacing w:val="-3"/>
                <w:sz w:val="24"/>
              </w:rPr>
              <w:t xml:space="preserve">same </w:t>
            </w:r>
            <w:r>
              <w:rPr>
                <w:rFonts w:ascii="Times New Roman" w:hAnsi="Times New Roman"/>
                <w:color w:val="000000"/>
                <w:spacing w:val="-5"/>
                <w:sz w:val="24"/>
              </w:rPr>
              <w:t xml:space="preserve">with forked soil, watering and maintaining the lawn for 30 days or </w:t>
            </w:r>
            <w:r>
              <w:rPr>
                <w:rFonts w:ascii="Times New Roman" w:hAnsi="Times New Roman"/>
                <w:color w:val="000000"/>
                <w:spacing w:val="-4"/>
                <w:sz w:val="24"/>
              </w:rPr>
              <w:t xml:space="preserve">more till the grass forms a thick lawn free from weeds and fit for </w:t>
            </w:r>
            <w:r>
              <w:rPr>
                <w:rFonts w:ascii="Times New Roman" w:hAnsi="Times New Roman"/>
                <w:color w:val="000000"/>
                <w:spacing w:val="-3"/>
                <w:sz w:val="24"/>
              </w:rPr>
              <w:t xml:space="preserve">mowing and disposal of rubbish as directed, including supplying </w:t>
            </w:r>
            <w:r>
              <w:rPr>
                <w:rFonts w:ascii="Times New Roman" w:hAnsi="Times New Roman"/>
                <w:color w:val="000000"/>
                <w:spacing w:val="-7"/>
                <w:sz w:val="24"/>
              </w:rPr>
              <w:t xml:space="preserve">good earth if needed but excluding the cost of sludge or manure (the </w:t>
            </w:r>
            <w:r>
              <w:rPr>
                <w:rFonts w:ascii="Times New Roman" w:hAnsi="Times New Roman"/>
                <w:color w:val="000000"/>
                <w:spacing w:val="-5"/>
                <w:sz w:val="24"/>
              </w:rPr>
              <w:t>good earth shall be paid for separately).</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100 sqm</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color w:val="000000"/>
                <w:spacing w:val="-10"/>
                <w:sz w:val="24"/>
              </w:rPr>
            </w:pPr>
            <w:r>
              <w:rPr>
                <w:rFonts w:ascii="Times New Roman" w:hAnsi="Times New Roman"/>
                <w:color w:val="000000"/>
                <w:spacing w:val="-10"/>
                <w:sz w:val="24"/>
              </w:rPr>
              <w:t>1202.00</w:t>
            </w:r>
          </w:p>
        </w:tc>
      </w:tr>
    </w:tbl>
    <w:p w:rsidR="00ED7218" w:rsidRDefault="00ED7218" w:rsidP="00ED7218"/>
    <w:p w:rsidR="00B60AC3" w:rsidRDefault="00B60AC3" w:rsidP="00B60AC3">
      <w:pPr>
        <w:jc w:val="center"/>
        <w:rPr>
          <w:rFonts w:ascii="Times New Roman" w:hAnsi="Times New Roman" w:cs="Times New Roman"/>
        </w:rPr>
      </w:pPr>
      <w:r>
        <w:t>Page No.378</w:t>
      </w:r>
    </w:p>
    <w:p w:rsidR="00ED7218" w:rsidRDefault="00ED7218" w:rsidP="00ED7218"/>
    <w:tbl>
      <w:tblPr>
        <w:tblW w:w="0" w:type="auto"/>
        <w:tblInd w:w="11" w:type="dxa"/>
        <w:tblLayout w:type="fixed"/>
        <w:tblCellMar>
          <w:left w:w="0" w:type="dxa"/>
          <w:right w:w="0" w:type="dxa"/>
        </w:tblCellMar>
        <w:tblLook w:val="0000"/>
      </w:tblPr>
      <w:tblGrid>
        <w:gridCol w:w="8"/>
        <w:gridCol w:w="772"/>
        <w:gridCol w:w="8"/>
        <w:gridCol w:w="1095"/>
        <w:gridCol w:w="8"/>
        <w:gridCol w:w="5392"/>
        <w:gridCol w:w="8"/>
        <w:gridCol w:w="1162"/>
        <w:gridCol w:w="8"/>
        <w:gridCol w:w="1469"/>
        <w:gridCol w:w="8"/>
      </w:tblGrid>
      <w:tr w:rsidR="00ED7218" w:rsidTr="004D2427">
        <w:trPr>
          <w:gridBefore w:val="1"/>
          <w:wBefore w:w="8" w:type="dxa"/>
          <w:trHeight w:hRule="exact" w:val="690"/>
        </w:trPr>
        <w:tc>
          <w:tcPr>
            <w:tcW w:w="78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Item</w:t>
            </w:r>
            <w:r>
              <w:rPr>
                <w:rStyle w:val="CharacterStyle1"/>
                <w:spacing w:val="-10"/>
              </w:rPr>
              <w:br/>
              <w:t>No.</w:t>
            </w:r>
          </w:p>
        </w:tc>
        <w:tc>
          <w:tcPr>
            <w:tcW w:w="6503" w:type="dxa"/>
            <w:gridSpan w:val="4"/>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rPr>
            </w:pPr>
            <w:r>
              <w:rPr>
                <w:rStyle w:val="CharacterStyle1"/>
              </w:rPr>
              <w:t>Description</w:t>
            </w:r>
          </w:p>
        </w:tc>
        <w:tc>
          <w:tcPr>
            <w:tcW w:w="117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Unit</w:t>
            </w:r>
          </w:p>
        </w:tc>
        <w:tc>
          <w:tcPr>
            <w:tcW w:w="1477"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2"/>
              </w:rPr>
            </w:pPr>
            <w:r>
              <w:rPr>
                <w:rStyle w:val="CharacterStyle1"/>
                <w:spacing w:val="-2"/>
              </w:rPr>
              <w:t>Rate (in Rs.)</w:t>
            </w:r>
          </w:p>
        </w:tc>
      </w:tr>
      <w:tr w:rsidR="00ED7218" w:rsidTr="004D2427">
        <w:trPr>
          <w:gridBefore w:val="1"/>
          <w:wBefore w:w="8" w:type="dxa"/>
          <w:trHeight w:hRule="exact" w:val="278"/>
        </w:trPr>
        <w:tc>
          <w:tcPr>
            <w:tcW w:w="78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rPr>
                <w:rStyle w:val="CharacterStyle2"/>
              </w:rPr>
            </w:pPr>
          </w:p>
        </w:tc>
        <w:tc>
          <w:tcPr>
            <w:tcW w:w="6503" w:type="dxa"/>
            <w:gridSpan w:val="4"/>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rPr>
                <w:rStyle w:val="CharacterStyle2"/>
              </w:rPr>
            </w:pPr>
          </w:p>
        </w:tc>
        <w:tc>
          <w:tcPr>
            <w:tcW w:w="117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rPr>
                <w:rStyle w:val="CharacterStyle2"/>
              </w:rPr>
            </w:pPr>
          </w:p>
        </w:tc>
        <w:tc>
          <w:tcPr>
            <w:tcW w:w="1477"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rPr>
                <w:rStyle w:val="CharacterStyle2"/>
              </w:rPr>
            </w:pPr>
          </w:p>
        </w:tc>
      </w:tr>
      <w:tr w:rsidR="00ED7218" w:rsidTr="004D2427">
        <w:trPr>
          <w:gridBefore w:val="1"/>
          <w:wBefore w:w="8" w:type="dxa"/>
          <w:trHeight w:hRule="exact" w:val="1762"/>
        </w:trPr>
        <w:tc>
          <w:tcPr>
            <w:tcW w:w="78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tabs>
                <w:tab w:val="decimal" w:pos="401"/>
              </w:tabs>
              <w:kinsoku w:val="0"/>
              <w:autoSpaceDE/>
              <w:autoSpaceDN/>
              <w:rPr>
                <w:rStyle w:val="CharacterStyle1"/>
                <w:spacing w:val="-10"/>
              </w:rPr>
            </w:pPr>
            <w:r>
              <w:rPr>
                <w:rStyle w:val="CharacterStyle1"/>
                <w:spacing w:val="-10"/>
              </w:rPr>
              <w:t>23.12</w:t>
            </w:r>
          </w:p>
        </w:tc>
        <w:tc>
          <w:tcPr>
            <w:tcW w:w="6503" w:type="dxa"/>
            <w:gridSpan w:val="4"/>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ind w:left="108" w:right="108"/>
              <w:jc w:val="both"/>
              <w:rPr>
                <w:rStyle w:val="CharacterStyle2"/>
                <w:spacing w:val="-8"/>
                <w:sz w:val="24"/>
                <w:szCs w:val="24"/>
              </w:rPr>
            </w:pPr>
            <w:r>
              <w:rPr>
                <w:rStyle w:val="CharacterStyle2"/>
                <w:spacing w:val="-6"/>
                <w:sz w:val="24"/>
                <w:szCs w:val="24"/>
              </w:rPr>
              <w:t xml:space="preserve">Uprooting rank vegetation and weeds by digging the area to a depth </w:t>
            </w:r>
            <w:r>
              <w:rPr>
                <w:rStyle w:val="CharacterStyle2"/>
                <w:spacing w:val="4"/>
                <w:sz w:val="24"/>
                <w:szCs w:val="24"/>
              </w:rPr>
              <w:t xml:space="preserve">of 60cm removing all weeds and other growth with roots by </w:t>
            </w:r>
            <w:r>
              <w:rPr>
                <w:rStyle w:val="CharacterStyle2"/>
                <w:spacing w:val="-4"/>
                <w:sz w:val="24"/>
                <w:szCs w:val="24"/>
              </w:rPr>
              <w:t xml:space="preserve">forking repeatedly, breaking clods, rough dressing, flooding with </w:t>
            </w:r>
            <w:r>
              <w:rPr>
                <w:rStyle w:val="CharacterStyle2"/>
                <w:spacing w:val="-3"/>
                <w:sz w:val="24"/>
                <w:szCs w:val="24"/>
              </w:rPr>
              <w:t xml:space="preserve">water, uprooting fresh growths after 10 to 15 days and then fine </w:t>
            </w:r>
            <w:r>
              <w:rPr>
                <w:rStyle w:val="CharacterStyle2"/>
                <w:spacing w:val="-1"/>
                <w:sz w:val="24"/>
                <w:szCs w:val="24"/>
              </w:rPr>
              <w:t xml:space="preserve">dressing Sr planting new grass, including disposal of all rubbish </w:t>
            </w:r>
            <w:r>
              <w:rPr>
                <w:rStyle w:val="CharacterStyle2"/>
                <w:spacing w:val="-8"/>
                <w:sz w:val="24"/>
                <w:szCs w:val="24"/>
              </w:rPr>
              <w:t>with all leads mid fifth.</w:t>
            </w:r>
          </w:p>
        </w:tc>
        <w:tc>
          <w:tcPr>
            <w:tcW w:w="117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100 sqm</w:t>
            </w:r>
          </w:p>
        </w:tc>
        <w:tc>
          <w:tcPr>
            <w:tcW w:w="1477"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2068,00</w:t>
            </w:r>
          </w:p>
        </w:tc>
      </w:tr>
      <w:tr w:rsidR="00ED7218" w:rsidTr="004D2427">
        <w:trPr>
          <w:gridBefore w:val="1"/>
          <w:wBefore w:w="8" w:type="dxa"/>
          <w:trHeight w:hRule="exact" w:val="3188"/>
        </w:trPr>
        <w:tc>
          <w:tcPr>
            <w:tcW w:w="78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tabs>
                <w:tab w:val="decimal" w:pos="401"/>
              </w:tabs>
              <w:kinsoku w:val="0"/>
              <w:autoSpaceDE/>
              <w:autoSpaceDN/>
              <w:rPr>
                <w:rStyle w:val="CharacterStyle1"/>
                <w:spacing w:val="-10"/>
              </w:rPr>
            </w:pPr>
            <w:r>
              <w:rPr>
                <w:rStyle w:val="CharacterStyle1"/>
                <w:spacing w:val="-10"/>
              </w:rPr>
              <w:t>23.13</w:t>
            </w:r>
          </w:p>
        </w:tc>
        <w:tc>
          <w:tcPr>
            <w:tcW w:w="6503" w:type="dxa"/>
            <w:gridSpan w:val="4"/>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ind w:left="108" w:right="108"/>
              <w:jc w:val="both"/>
              <w:rPr>
                <w:rStyle w:val="CharacterStyle2"/>
                <w:spacing w:val="-4"/>
                <w:sz w:val="24"/>
                <w:szCs w:val="24"/>
              </w:rPr>
            </w:pPr>
            <w:r>
              <w:rPr>
                <w:rStyle w:val="CharacterStyle2"/>
                <w:spacing w:val="2"/>
                <w:sz w:val="24"/>
                <w:szCs w:val="24"/>
              </w:rPr>
              <w:t xml:space="preserve">Preparatica of beds for hedging and shrubbery by excavating </w:t>
            </w:r>
            <w:r>
              <w:rPr>
                <w:rStyle w:val="CharacterStyle2"/>
                <w:spacing w:val="7"/>
                <w:sz w:val="24"/>
                <w:szCs w:val="24"/>
              </w:rPr>
              <w:t xml:space="preserve">further 30cm deep of already prepared trench, refilling the </w:t>
            </w:r>
            <w:r>
              <w:rPr>
                <w:rStyle w:val="CharacterStyle2"/>
                <w:spacing w:val="-1"/>
                <w:sz w:val="24"/>
                <w:szCs w:val="24"/>
              </w:rPr>
              <w:t xml:space="preserve">excavated earth after breaking clods and mixing with sludge or </w:t>
            </w:r>
            <w:r>
              <w:rPr>
                <w:rStyle w:val="CharacterStyle2"/>
                <w:spacing w:val="-6"/>
                <w:sz w:val="24"/>
                <w:szCs w:val="24"/>
              </w:rPr>
              <w:t xml:space="preserve">manure in the ratio of 8:1 (8 parts of stacked volume of earth after </w:t>
            </w:r>
            <w:r>
              <w:rPr>
                <w:rStyle w:val="CharacterStyle2"/>
                <w:spacing w:val="-5"/>
                <w:sz w:val="24"/>
                <w:szCs w:val="24"/>
              </w:rPr>
              <w:t xml:space="preserve">reduction by 20%: one part of stacked volume of sludge or manure </w:t>
            </w:r>
            <w:r>
              <w:rPr>
                <w:rStyle w:val="CharacterStyle2"/>
                <w:spacing w:val="2"/>
                <w:sz w:val="24"/>
                <w:szCs w:val="24"/>
              </w:rPr>
              <w:t xml:space="preserve">afka raked= by 8%), flooding with water, filling with earth if </w:t>
            </w:r>
            <w:r>
              <w:rPr>
                <w:rStyle w:val="CharacterStyle2"/>
                <w:spacing w:val="5"/>
                <w:sz w:val="24"/>
                <w:szCs w:val="24"/>
              </w:rPr>
              <w:t xml:space="preserve">necessary, watering and finally fine dressing, levelling etc, </w:t>
            </w:r>
            <w:r>
              <w:rPr>
                <w:rStyle w:val="CharacterStyle2"/>
                <w:spacing w:val="-5"/>
                <w:sz w:val="24"/>
                <w:szCs w:val="24"/>
              </w:rPr>
              <w:t xml:space="preserve">including socking and disposal of materials declared unserviceable </w:t>
            </w:r>
            <w:r>
              <w:rPr>
                <w:rStyle w:val="CharacterStyle2"/>
                <w:spacing w:val="-2"/>
                <w:sz w:val="24"/>
                <w:szCs w:val="24"/>
              </w:rPr>
              <w:t xml:space="preserve">and surplus earth by spreading and levelling as directed, within a </w:t>
            </w:r>
            <w:r>
              <w:rPr>
                <w:rStyle w:val="CharacterStyle2"/>
                <w:spacing w:val="-1"/>
                <w:sz w:val="24"/>
                <w:szCs w:val="24"/>
              </w:rPr>
              <w:t xml:space="preserve">lead of 50m lift upto 1.5 m complete (cost of sludge, manure or </w:t>
            </w:r>
            <w:r>
              <w:rPr>
                <w:rStyle w:val="CharacterStyle2"/>
                <w:spacing w:val="-4"/>
                <w:sz w:val="24"/>
                <w:szCs w:val="24"/>
              </w:rPr>
              <w:t>extra earth to be paid Sr separately).</w:t>
            </w:r>
          </w:p>
        </w:tc>
        <w:tc>
          <w:tcPr>
            <w:tcW w:w="117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cum</w:t>
            </w:r>
          </w:p>
        </w:tc>
        <w:tc>
          <w:tcPr>
            <w:tcW w:w="1477"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75.00</w:t>
            </w:r>
          </w:p>
        </w:tc>
      </w:tr>
      <w:tr w:rsidR="00ED7218" w:rsidTr="004D2427">
        <w:trPr>
          <w:gridBefore w:val="1"/>
          <w:wBefore w:w="8" w:type="dxa"/>
          <w:trHeight w:hRule="exact" w:val="2152"/>
        </w:trPr>
        <w:tc>
          <w:tcPr>
            <w:tcW w:w="78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23,14</w:t>
            </w:r>
          </w:p>
        </w:tc>
        <w:tc>
          <w:tcPr>
            <w:tcW w:w="6503" w:type="dxa"/>
            <w:gridSpan w:val="4"/>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ind w:left="108" w:right="108"/>
              <w:jc w:val="both"/>
              <w:rPr>
                <w:rStyle w:val="CharacterStyle2"/>
                <w:spacing w:val="-6"/>
                <w:sz w:val="24"/>
                <w:szCs w:val="24"/>
              </w:rPr>
            </w:pPr>
            <w:r>
              <w:rPr>
                <w:rStyle w:val="CharacterStyle2"/>
                <w:spacing w:val="1"/>
                <w:sz w:val="24"/>
                <w:szCs w:val="24"/>
              </w:rPr>
              <w:t xml:space="preserve">Digging holes in ordinary soil and refilling the same with the </w:t>
            </w:r>
            <w:r>
              <w:rPr>
                <w:rStyle w:val="CharacterStyle2"/>
                <w:spacing w:val="-7"/>
                <w:sz w:val="24"/>
                <w:szCs w:val="24"/>
              </w:rPr>
              <w:t xml:space="preserve">excavated earth mixed with manure or sludge in the ratio of 2:1 by </w:t>
            </w:r>
            <w:r>
              <w:rPr>
                <w:rStyle w:val="CharacterStyle2"/>
                <w:spacing w:val="-4"/>
                <w:sz w:val="24"/>
                <w:szCs w:val="24"/>
              </w:rPr>
              <w:t xml:space="preserve">volume (2 parts of stacked volume of earth after reduction by 20%: </w:t>
            </w:r>
            <w:r>
              <w:rPr>
                <w:rStyle w:val="CharacterStyle2"/>
                <w:spacing w:val="-7"/>
                <w:sz w:val="24"/>
                <w:szCs w:val="24"/>
              </w:rPr>
              <w:t xml:space="preserve">1 part of stacked volume of mamire afbn reduction by 8%) flooding </w:t>
            </w:r>
            <w:r>
              <w:rPr>
                <w:rStyle w:val="CharacterStyle2"/>
                <w:spacing w:val="-5"/>
                <w:sz w:val="24"/>
                <w:szCs w:val="24"/>
              </w:rPr>
              <w:t xml:space="preserve">with water, dressing including removal of rubbish and surplus earth, if any with all leads and lifts (cost of manure, sludge or extra good </w:t>
            </w:r>
            <w:r>
              <w:rPr>
                <w:rStyle w:val="CharacterStyle2"/>
                <w:spacing w:val="-6"/>
                <w:sz w:val="24"/>
                <w:szCs w:val="24"/>
              </w:rPr>
              <w:t>earth if needed bp be paid for separately) :</w:t>
            </w:r>
          </w:p>
        </w:tc>
        <w:tc>
          <w:tcPr>
            <w:tcW w:w="117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rPr>
                <w:rStyle w:val="CharacterStyle2"/>
              </w:rPr>
            </w:pPr>
          </w:p>
        </w:tc>
        <w:tc>
          <w:tcPr>
            <w:tcW w:w="1477"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rPr>
                <w:rStyle w:val="CharacterStyle2"/>
              </w:rPr>
            </w:pPr>
          </w:p>
        </w:tc>
      </w:tr>
      <w:tr w:rsidR="00ED7218" w:rsidTr="004D2427">
        <w:trPr>
          <w:gridBefore w:val="1"/>
          <w:wBefore w:w="8" w:type="dxa"/>
          <w:trHeight w:hRule="exact" w:val="465"/>
        </w:trPr>
        <w:tc>
          <w:tcPr>
            <w:tcW w:w="78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rPr>
                <w:rStyle w:val="CharacterStyle2"/>
              </w:rPr>
            </w:pPr>
          </w:p>
        </w:tc>
        <w:tc>
          <w:tcPr>
            <w:tcW w:w="1103"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ind w:left="105"/>
              <w:rPr>
                <w:rStyle w:val="CharacterStyle1"/>
                <w:spacing w:val="-10"/>
              </w:rPr>
            </w:pPr>
            <w:r>
              <w:rPr>
                <w:rStyle w:val="CharacterStyle1"/>
                <w:spacing w:val="-10"/>
              </w:rPr>
              <w:t>23.14.1</w:t>
            </w:r>
          </w:p>
        </w:tc>
        <w:tc>
          <w:tcPr>
            <w:tcW w:w="540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ind w:left="112"/>
              <w:rPr>
                <w:rStyle w:val="CharacterStyle1"/>
                <w:spacing w:val="-6"/>
              </w:rPr>
            </w:pPr>
            <w:r>
              <w:rPr>
                <w:rStyle w:val="CharacterStyle1"/>
                <w:spacing w:val="-6"/>
              </w:rPr>
              <w:t>Holes 1.2 m dia and 1.2 m deep.</w:t>
            </w:r>
          </w:p>
        </w:tc>
        <w:tc>
          <w:tcPr>
            <w:tcW w:w="117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each</w:t>
            </w:r>
          </w:p>
        </w:tc>
        <w:tc>
          <w:tcPr>
            <w:tcW w:w="1477"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157,00</w:t>
            </w:r>
          </w:p>
        </w:tc>
      </w:tr>
      <w:tr w:rsidR="00ED7218" w:rsidTr="004D2427">
        <w:trPr>
          <w:gridBefore w:val="1"/>
          <w:wBefore w:w="8" w:type="dxa"/>
          <w:trHeight w:hRule="exact" w:val="465"/>
        </w:trPr>
        <w:tc>
          <w:tcPr>
            <w:tcW w:w="78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rPr>
                <w:rStyle w:val="CharacterStyle2"/>
              </w:rPr>
            </w:pPr>
          </w:p>
        </w:tc>
        <w:tc>
          <w:tcPr>
            <w:tcW w:w="1103"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tabs>
                <w:tab w:val="decimal" w:pos="377"/>
              </w:tabs>
              <w:kinsoku w:val="0"/>
              <w:autoSpaceDE/>
              <w:autoSpaceDN/>
              <w:rPr>
                <w:rStyle w:val="CharacterStyle1"/>
                <w:spacing w:val="-10"/>
              </w:rPr>
            </w:pPr>
            <w:r>
              <w:rPr>
                <w:rStyle w:val="CharacterStyle1"/>
                <w:spacing w:val="-10"/>
              </w:rPr>
              <w:t>23.142</w:t>
            </w:r>
          </w:p>
        </w:tc>
        <w:tc>
          <w:tcPr>
            <w:tcW w:w="540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ind w:left="112"/>
              <w:rPr>
                <w:rStyle w:val="CharacterStyle1"/>
                <w:spacing w:val="-6"/>
              </w:rPr>
            </w:pPr>
            <w:r>
              <w:rPr>
                <w:rStyle w:val="CharacterStyle1"/>
                <w:spacing w:val="-6"/>
              </w:rPr>
              <w:t>Holes 60 cm dia, and 60 cm deep.</w:t>
            </w:r>
          </w:p>
        </w:tc>
        <w:tc>
          <w:tcPr>
            <w:tcW w:w="117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each</w:t>
            </w:r>
          </w:p>
        </w:tc>
        <w:tc>
          <w:tcPr>
            <w:tcW w:w="1477"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68.00</w:t>
            </w:r>
          </w:p>
        </w:tc>
      </w:tr>
      <w:tr w:rsidR="00ED7218" w:rsidTr="004D2427">
        <w:trPr>
          <w:gridBefore w:val="1"/>
          <w:wBefore w:w="8" w:type="dxa"/>
          <w:trHeight w:hRule="exact" w:val="465"/>
        </w:trPr>
        <w:tc>
          <w:tcPr>
            <w:tcW w:w="78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rPr>
                <w:rStyle w:val="CharacterStyle2"/>
              </w:rPr>
            </w:pPr>
          </w:p>
        </w:tc>
        <w:tc>
          <w:tcPr>
            <w:tcW w:w="1103"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tabs>
                <w:tab w:val="decimal" w:pos="377"/>
              </w:tabs>
              <w:kinsoku w:val="0"/>
              <w:autoSpaceDE/>
              <w:autoSpaceDN/>
              <w:rPr>
                <w:rStyle w:val="CharacterStyle1"/>
                <w:spacing w:val="-10"/>
              </w:rPr>
            </w:pPr>
            <w:r>
              <w:rPr>
                <w:rStyle w:val="CharacterStyle1"/>
                <w:spacing w:val="-10"/>
              </w:rPr>
              <w:t>23.143</w:t>
            </w:r>
          </w:p>
        </w:tc>
        <w:tc>
          <w:tcPr>
            <w:tcW w:w="540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ind w:left="112"/>
              <w:rPr>
                <w:rStyle w:val="CharacterStyle1"/>
                <w:spacing w:val="-5"/>
              </w:rPr>
            </w:pPr>
            <w:r>
              <w:rPr>
                <w:rStyle w:val="CharacterStyle1"/>
                <w:spacing w:val="-5"/>
              </w:rPr>
              <w:t>Holes 45 cm dia, aial 45 cm deep.</w:t>
            </w:r>
          </w:p>
        </w:tc>
        <w:tc>
          <w:tcPr>
            <w:tcW w:w="117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each</w:t>
            </w:r>
          </w:p>
        </w:tc>
        <w:tc>
          <w:tcPr>
            <w:tcW w:w="1477"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21.00</w:t>
            </w:r>
          </w:p>
        </w:tc>
      </w:tr>
      <w:tr w:rsidR="00ED7218" w:rsidTr="004D2427">
        <w:trPr>
          <w:gridBefore w:val="1"/>
          <w:wBefore w:w="8" w:type="dxa"/>
          <w:trHeight w:hRule="exact" w:val="510"/>
        </w:trPr>
        <w:tc>
          <w:tcPr>
            <w:tcW w:w="78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rPr>
                <w:rStyle w:val="CharacterStyle2"/>
              </w:rPr>
            </w:pPr>
          </w:p>
        </w:tc>
        <w:tc>
          <w:tcPr>
            <w:tcW w:w="1103"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tabs>
                <w:tab w:val="decimal" w:pos="377"/>
              </w:tabs>
              <w:kinsoku w:val="0"/>
              <w:autoSpaceDE/>
              <w:autoSpaceDN/>
              <w:rPr>
                <w:rStyle w:val="CharacterStyle1"/>
                <w:spacing w:val="-10"/>
              </w:rPr>
            </w:pPr>
            <w:r>
              <w:rPr>
                <w:rStyle w:val="CharacterStyle1"/>
                <w:spacing w:val="-10"/>
              </w:rPr>
              <w:t>23.14A</w:t>
            </w:r>
          </w:p>
        </w:tc>
        <w:tc>
          <w:tcPr>
            <w:tcW w:w="540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ind w:left="112"/>
              <w:rPr>
                <w:rStyle w:val="CharacterStyle1"/>
                <w:spacing w:val="-5"/>
              </w:rPr>
            </w:pPr>
            <w:r>
              <w:rPr>
                <w:rStyle w:val="CharacterStyle1"/>
                <w:spacing w:val="-5"/>
              </w:rPr>
              <w:t>Holes 30 cm ilia, and 30 cm deep.</w:t>
            </w:r>
          </w:p>
        </w:tc>
        <w:tc>
          <w:tcPr>
            <w:tcW w:w="117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each</w:t>
            </w:r>
          </w:p>
        </w:tc>
        <w:tc>
          <w:tcPr>
            <w:tcW w:w="1477"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10.00</w:t>
            </w:r>
          </w:p>
        </w:tc>
      </w:tr>
      <w:tr w:rsidR="00ED7218" w:rsidTr="004D2427">
        <w:trPr>
          <w:gridBefore w:val="1"/>
          <w:wBefore w:w="8" w:type="dxa"/>
          <w:trHeight w:hRule="exact" w:val="1845"/>
        </w:trPr>
        <w:tc>
          <w:tcPr>
            <w:tcW w:w="78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tabs>
                <w:tab w:val="decimal" w:pos="401"/>
              </w:tabs>
              <w:kinsoku w:val="0"/>
              <w:autoSpaceDE/>
              <w:autoSpaceDN/>
              <w:rPr>
                <w:rStyle w:val="CharacterStyle1"/>
                <w:spacing w:val="-10"/>
              </w:rPr>
            </w:pPr>
            <w:r>
              <w:rPr>
                <w:rStyle w:val="CharacterStyle1"/>
                <w:spacing w:val="-10"/>
              </w:rPr>
              <w:t>23.15</w:t>
            </w:r>
          </w:p>
        </w:tc>
        <w:tc>
          <w:tcPr>
            <w:tcW w:w="6503" w:type="dxa"/>
            <w:gridSpan w:val="4"/>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ind w:left="108" w:right="108"/>
              <w:jc w:val="both"/>
              <w:rPr>
                <w:rStyle w:val="CharacterStyle2"/>
                <w:spacing w:val="-2"/>
                <w:sz w:val="24"/>
                <w:szCs w:val="24"/>
              </w:rPr>
            </w:pPr>
            <w:r>
              <w:rPr>
                <w:rStyle w:val="CharacterStyle2"/>
                <w:spacing w:val="1"/>
                <w:sz w:val="24"/>
                <w:szCs w:val="24"/>
              </w:rPr>
              <w:t xml:space="preserve">Providing and planting different variety of plants of approved </w:t>
            </w:r>
            <w:r>
              <w:rPr>
                <w:rStyle w:val="CharacterStyle2"/>
                <w:spacing w:val="-2"/>
                <w:sz w:val="24"/>
                <w:szCs w:val="24"/>
              </w:rPr>
              <w:t xml:space="preserve">quality and sizes as mentioned including making pits of required </w:t>
            </w:r>
            <w:r>
              <w:rPr>
                <w:rStyle w:val="CharacterStyle2"/>
                <w:spacing w:val="-5"/>
                <w:sz w:val="24"/>
                <w:szCs w:val="24"/>
              </w:rPr>
              <w:t xml:space="preserve">size at rite, refilled with B.C. Soil mixture manmuing and pesticide </w:t>
            </w:r>
            <w:r>
              <w:rPr>
                <w:rStyle w:val="CharacterStyle2"/>
                <w:spacing w:val="-11"/>
                <w:sz w:val="24"/>
                <w:szCs w:val="24"/>
              </w:rPr>
              <w:t xml:space="preserve">etc. complete (to be paid separately) including </w:t>
            </w:r>
            <w:r>
              <w:rPr>
                <w:rStyle w:val="CharacterStyle2"/>
                <w:i/>
                <w:iCs/>
                <w:spacing w:val="-1"/>
                <w:sz w:val="24"/>
                <w:szCs w:val="24"/>
              </w:rPr>
              <w:t xml:space="preserve">watering </w:t>
            </w:r>
            <w:r>
              <w:rPr>
                <w:rStyle w:val="CharacterStyle2"/>
                <w:spacing w:val="-11"/>
                <w:sz w:val="24"/>
                <w:szCs w:val="24"/>
              </w:rPr>
              <w:t xml:space="preserve">and 90 days </w:t>
            </w:r>
            <w:r>
              <w:rPr>
                <w:rStyle w:val="CharacterStyle2"/>
                <w:spacing w:val="-3"/>
                <w:sz w:val="24"/>
                <w:szCs w:val="24"/>
              </w:rPr>
              <w:t xml:space="preserve">maintenance from the date of final bill as per direction of engineer </w:t>
            </w:r>
            <w:r>
              <w:rPr>
                <w:rStyle w:val="CharacterStyle2"/>
                <w:spacing w:val="-2"/>
                <w:sz w:val="24"/>
                <w:szCs w:val="24"/>
              </w:rPr>
              <w:t>in charge complete in all respect (Bt. ?torture paid separately).</w:t>
            </w:r>
          </w:p>
        </w:tc>
        <w:tc>
          <w:tcPr>
            <w:tcW w:w="117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rPr>
                <w:rStyle w:val="CharacterStyle2"/>
              </w:rPr>
            </w:pPr>
          </w:p>
        </w:tc>
        <w:tc>
          <w:tcPr>
            <w:tcW w:w="1477"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rPr>
                <w:rStyle w:val="CharacterStyle2"/>
              </w:rPr>
            </w:pPr>
          </w:p>
        </w:tc>
      </w:tr>
      <w:tr w:rsidR="00ED7218" w:rsidTr="004D2427">
        <w:trPr>
          <w:gridBefore w:val="1"/>
          <w:wBefore w:w="8" w:type="dxa"/>
          <w:trHeight w:hRule="exact" w:val="938"/>
        </w:trPr>
        <w:tc>
          <w:tcPr>
            <w:tcW w:w="78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rPr>
                <w:rStyle w:val="CharacterStyle2"/>
              </w:rPr>
            </w:pPr>
          </w:p>
        </w:tc>
        <w:tc>
          <w:tcPr>
            <w:tcW w:w="1103" w:type="dxa"/>
            <w:gridSpan w:val="2"/>
            <w:tcBorders>
              <w:top w:val="single" w:sz="3" w:space="0" w:color="auto"/>
              <w:left w:val="single" w:sz="3" w:space="0" w:color="auto"/>
              <w:bottom w:val="single" w:sz="3" w:space="0" w:color="auto"/>
              <w:right w:val="single" w:sz="3" w:space="0" w:color="auto"/>
            </w:tcBorders>
          </w:tcPr>
          <w:p w:rsidR="00ED7218" w:rsidRDefault="00B60AC3" w:rsidP="004D2427">
            <w:pPr>
              <w:pStyle w:val="Style1"/>
              <w:tabs>
                <w:tab w:val="decimal" w:pos="377"/>
              </w:tabs>
              <w:kinsoku w:val="0"/>
              <w:autoSpaceDE/>
              <w:autoSpaceDN/>
              <w:rPr>
                <w:rStyle w:val="CharacterStyle1"/>
                <w:spacing w:val="-10"/>
              </w:rPr>
            </w:pPr>
            <w:r>
              <w:rPr>
                <w:rStyle w:val="CharacterStyle1"/>
                <w:spacing w:val="-10"/>
              </w:rPr>
              <w:t>23.15.</w:t>
            </w:r>
            <w:r w:rsidR="00ED7218">
              <w:rPr>
                <w:rStyle w:val="CharacterStyle1"/>
                <w:spacing w:val="-10"/>
              </w:rPr>
              <w:t>1</w:t>
            </w:r>
          </w:p>
        </w:tc>
        <w:tc>
          <w:tcPr>
            <w:tcW w:w="540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ind w:left="108" w:right="108"/>
              <w:jc w:val="both"/>
              <w:rPr>
                <w:rStyle w:val="CharacterStyle2"/>
                <w:sz w:val="24"/>
                <w:szCs w:val="24"/>
              </w:rPr>
            </w:pPr>
            <w:r>
              <w:rPr>
                <w:rStyle w:val="CharacterStyle2"/>
                <w:spacing w:val="-2"/>
                <w:sz w:val="24"/>
                <w:szCs w:val="24"/>
              </w:rPr>
              <w:t xml:space="preserve">Any of one from Plameriya alba, fycus Benjametna, Malatya champs., Begncona plamaric pudoca Plants </w:t>
            </w:r>
            <w:r>
              <w:rPr>
                <w:rStyle w:val="CharacterStyle2"/>
                <w:sz w:val="24"/>
                <w:szCs w:val="24"/>
              </w:rPr>
              <w:t>(lJetsam to 2.10mtrs height</w:t>
            </w:r>
          </w:p>
        </w:tc>
        <w:tc>
          <w:tcPr>
            <w:tcW w:w="117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each</w:t>
            </w:r>
          </w:p>
        </w:tc>
        <w:tc>
          <w:tcPr>
            <w:tcW w:w="1477"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645.00</w:t>
            </w:r>
          </w:p>
        </w:tc>
      </w:tr>
      <w:tr w:rsidR="00ED7218" w:rsidTr="004D2427">
        <w:trPr>
          <w:gridBefore w:val="1"/>
          <w:wBefore w:w="8" w:type="dxa"/>
          <w:trHeight w:hRule="exact" w:val="1207"/>
        </w:trPr>
        <w:tc>
          <w:tcPr>
            <w:tcW w:w="78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rPr>
                <w:rStyle w:val="CharacterStyle2"/>
              </w:rPr>
            </w:pPr>
          </w:p>
        </w:tc>
        <w:tc>
          <w:tcPr>
            <w:tcW w:w="1103"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tabs>
                <w:tab w:val="decimal" w:pos="377"/>
              </w:tabs>
              <w:kinsoku w:val="0"/>
              <w:autoSpaceDE/>
              <w:autoSpaceDN/>
              <w:rPr>
                <w:rStyle w:val="CharacterStyle1"/>
                <w:spacing w:val="-10"/>
              </w:rPr>
            </w:pPr>
            <w:r>
              <w:rPr>
                <w:rStyle w:val="CharacterStyle1"/>
                <w:spacing w:val="-10"/>
              </w:rPr>
              <w:t>23.15</w:t>
            </w:r>
            <w:r w:rsidR="00B60AC3">
              <w:rPr>
                <w:rStyle w:val="CharacterStyle1"/>
                <w:spacing w:val="-10"/>
              </w:rPr>
              <w:t>.</w:t>
            </w:r>
            <w:r>
              <w:rPr>
                <w:rStyle w:val="CharacterStyle1"/>
                <w:spacing w:val="-10"/>
              </w:rPr>
              <w:t>2</w:t>
            </w:r>
          </w:p>
        </w:tc>
        <w:tc>
          <w:tcPr>
            <w:tcW w:w="540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ind w:left="108" w:right="108"/>
              <w:jc w:val="both"/>
              <w:rPr>
                <w:rStyle w:val="CharacterStyle2"/>
                <w:spacing w:val="-10"/>
                <w:sz w:val="24"/>
                <w:szCs w:val="24"/>
              </w:rPr>
            </w:pPr>
            <w:r>
              <w:rPr>
                <w:rStyle w:val="CharacterStyle2"/>
                <w:spacing w:val="2"/>
                <w:sz w:val="24"/>
                <w:szCs w:val="24"/>
              </w:rPr>
              <w:t xml:space="preserve">Any of </w:t>
            </w:r>
            <w:r>
              <w:rPr>
                <w:rStyle w:val="CharacterStyle2"/>
                <w:spacing w:val="2"/>
                <w:sz w:val="15"/>
                <w:szCs w:val="15"/>
              </w:rPr>
              <w:t xml:space="preserve">Cdie </w:t>
            </w:r>
            <w:r>
              <w:rPr>
                <w:rStyle w:val="CharacterStyle2"/>
                <w:spacing w:val="2"/>
                <w:sz w:val="24"/>
                <w:szCs w:val="24"/>
              </w:rPr>
              <w:t xml:space="preserve">from Lantana VAR Red, Lantan.a Blue </w:t>
            </w:r>
            <w:r>
              <w:rPr>
                <w:rStyle w:val="CharacterStyle2"/>
                <w:spacing w:val="5"/>
                <w:sz w:val="24"/>
                <w:szCs w:val="24"/>
              </w:rPr>
              <w:t xml:space="preserve">White, Hemelia Mini, Lantana varicated, Ticoma </w:t>
            </w:r>
            <w:r>
              <w:rPr>
                <w:rStyle w:val="CharacterStyle2"/>
                <w:spacing w:val="-2"/>
                <w:sz w:val="24"/>
                <w:szCs w:val="24"/>
              </w:rPr>
              <w:t xml:space="preserve">Redicens, Spi Oala Golden Dunanta.(hriglir 0.3 m to </w:t>
            </w:r>
            <w:r>
              <w:rPr>
                <w:rStyle w:val="CharacterStyle2"/>
                <w:spacing w:val="-10"/>
                <w:sz w:val="24"/>
                <w:szCs w:val="24"/>
              </w:rPr>
              <w:t>0.45 m)</w:t>
            </w:r>
          </w:p>
        </w:tc>
        <w:tc>
          <w:tcPr>
            <w:tcW w:w="1170" w:type="dxa"/>
            <w:gridSpan w:val="2"/>
            <w:tcBorders>
              <w:top w:val="single" w:sz="3" w:space="0" w:color="auto"/>
              <w:left w:val="single" w:sz="3" w:space="0" w:color="auto"/>
              <w:bottom w:val="single" w:sz="3" w:space="0" w:color="auto"/>
              <w:right w:val="single" w:sz="3" w:space="0" w:color="auto"/>
            </w:tcBorders>
            <w:textDirection w:val="tbRl"/>
            <w:vAlign w:val="center"/>
          </w:tcPr>
          <w:p w:rsidR="00ED7218" w:rsidRDefault="00ED7218" w:rsidP="004D2427">
            <w:pPr>
              <w:pStyle w:val="Style2"/>
              <w:kinsoku w:val="0"/>
              <w:autoSpaceDE/>
              <w:autoSpaceDN/>
              <w:adjustRightInd/>
              <w:ind w:left="36"/>
              <w:rPr>
                <w:rStyle w:val="CharacterStyle2"/>
                <w:sz w:val="62"/>
                <w:szCs w:val="62"/>
              </w:rPr>
            </w:pPr>
            <w:r>
              <w:rPr>
                <w:rStyle w:val="CharacterStyle2"/>
                <w:sz w:val="62"/>
                <w:szCs w:val="62"/>
              </w:rPr>
              <w:t>I</w:t>
            </w:r>
          </w:p>
        </w:tc>
        <w:tc>
          <w:tcPr>
            <w:tcW w:w="1477"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33.00</w:t>
            </w:r>
          </w:p>
        </w:tc>
      </w:tr>
      <w:tr w:rsidR="00ED7218" w:rsidTr="004D2427">
        <w:trPr>
          <w:gridBefore w:val="1"/>
          <w:wBefore w:w="8" w:type="dxa"/>
          <w:trHeight w:hRule="exact" w:val="1350"/>
        </w:trPr>
        <w:tc>
          <w:tcPr>
            <w:tcW w:w="78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2"/>
              <w:kinsoku w:val="0"/>
              <w:autoSpaceDE/>
              <w:autoSpaceDN/>
              <w:adjustRightInd/>
              <w:rPr>
                <w:rStyle w:val="CharacterStyle2"/>
              </w:rPr>
            </w:pPr>
          </w:p>
        </w:tc>
        <w:tc>
          <w:tcPr>
            <w:tcW w:w="1103"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tabs>
                <w:tab w:val="decimal" w:pos="377"/>
              </w:tabs>
              <w:kinsoku w:val="0"/>
              <w:autoSpaceDE/>
              <w:autoSpaceDN/>
              <w:rPr>
                <w:rStyle w:val="CharacterStyle1"/>
                <w:spacing w:val="-10"/>
              </w:rPr>
            </w:pPr>
            <w:r>
              <w:rPr>
                <w:rStyle w:val="CharacterStyle1"/>
                <w:spacing w:val="-10"/>
              </w:rPr>
              <w:t>23</w:t>
            </w:r>
            <w:r w:rsidR="00B60AC3">
              <w:rPr>
                <w:rStyle w:val="CharacterStyle1"/>
                <w:spacing w:val="-10"/>
              </w:rPr>
              <w:t>.15.3</w:t>
            </w:r>
          </w:p>
        </w:tc>
        <w:tc>
          <w:tcPr>
            <w:tcW w:w="540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tabs>
                <w:tab w:val="left" w:pos="1117"/>
                <w:tab w:val="left" w:pos="2287"/>
                <w:tab w:val="left" w:pos="3382"/>
                <w:tab w:val="right" w:pos="5295"/>
              </w:tabs>
              <w:kinsoku w:val="0"/>
              <w:autoSpaceDE/>
              <w:autoSpaceDN/>
              <w:ind w:left="108" w:right="108"/>
              <w:rPr>
                <w:rStyle w:val="CharacterStyle1"/>
                <w:spacing w:val="10"/>
              </w:rPr>
            </w:pPr>
            <w:r>
              <w:rPr>
                <w:rStyle w:val="CharacterStyle1"/>
                <w:spacing w:val="3"/>
              </w:rPr>
              <w:t xml:space="preserve">Any of one from Hibiscus Vice Rai, </w:t>
            </w:r>
            <w:r>
              <w:rPr>
                <w:rStyle w:val="CharacterStyle1"/>
                <w:i/>
                <w:iCs/>
                <w:spacing w:val="13"/>
              </w:rPr>
              <w:t xml:space="preserve">Crul </w:t>
            </w:r>
            <w:r>
              <w:rPr>
                <w:rStyle w:val="CharacterStyle1"/>
                <w:spacing w:val="3"/>
              </w:rPr>
              <w:t xml:space="preserve">Plainia, </w:t>
            </w:r>
            <w:r>
              <w:rPr>
                <w:rStyle w:val="CharacterStyle1"/>
                <w:spacing w:val="-24"/>
              </w:rPr>
              <w:t>Bamboo</w:t>
            </w:r>
            <w:r>
              <w:rPr>
                <w:rStyle w:val="CharacterStyle1"/>
                <w:spacing w:val="-24"/>
              </w:rPr>
              <w:tab/>
            </w:r>
            <w:r>
              <w:rPr>
                <w:rStyle w:val="CharacterStyle1"/>
                <w:spacing w:val="-18"/>
              </w:rPr>
              <w:t>Varicated,</w:t>
            </w:r>
            <w:r>
              <w:rPr>
                <w:rStyle w:val="CharacterStyle1"/>
                <w:spacing w:val="-18"/>
              </w:rPr>
              <w:tab/>
            </w:r>
            <w:r>
              <w:rPr>
                <w:rStyle w:val="CharacterStyle1"/>
                <w:spacing w:val="-16"/>
              </w:rPr>
              <w:t>Chandani</w:t>
            </w:r>
            <w:r>
              <w:rPr>
                <w:rStyle w:val="CharacterStyle1"/>
                <w:spacing w:val="-16"/>
              </w:rPr>
              <w:tab/>
            </w:r>
            <w:r>
              <w:rPr>
                <w:rStyle w:val="CharacterStyle1"/>
                <w:spacing w:val="-22"/>
              </w:rPr>
              <w:t>Vera:abed,</w:t>
            </w:r>
            <w:r>
              <w:rPr>
                <w:rStyle w:val="CharacterStyle1"/>
                <w:spacing w:val="-22"/>
              </w:rPr>
              <w:tab/>
            </w:r>
            <w:r>
              <w:rPr>
                <w:rStyle w:val="CharacterStyle1"/>
                <w:spacing w:val="10"/>
              </w:rPr>
              <w:t>Manila</w:t>
            </w:r>
          </w:p>
          <w:p w:rsidR="00ED7218" w:rsidRDefault="00ED7218" w:rsidP="004D2427">
            <w:pPr>
              <w:pStyle w:val="Style1"/>
              <w:tabs>
                <w:tab w:val="left" w:pos="1312"/>
                <w:tab w:val="left" w:pos="3165"/>
                <w:tab w:val="right" w:pos="5295"/>
              </w:tabs>
              <w:kinsoku w:val="0"/>
              <w:autoSpaceDE/>
              <w:autoSpaceDN/>
              <w:ind w:left="108" w:right="108"/>
              <w:rPr>
                <w:rStyle w:val="CharacterStyle1"/>
                <w:spacing w:val="-4"/>
              </w:rPr>
            </w:pPr>
            <w:r>
              <w:rPr>
                <w:rStyle w:val="CharacterStyle1"/>
                <w:spacing w:val="-10"/>
              </w:rPr>
              <w:t>Pattem,</w:t>
            </w:r>
            <w:r>
              <w:rPr>
                <w:rStyle w:val="CharacterStyle1"/>
                <w:spacing w:val="-10"/>
              </w:rPr>
              <w:tab/>
            </w:r>
            <w:r>
              <w:rPr>
                <w:rStyle w:val="CharacterStyle1"/>
                <w:spacing w:val="-16"/>
              </w:rPr>
              <w:t>Bouganvellia,</w:t>
            </w:r>
            <w:r>
              <w:rPr>
                <w:rStyle w:val="CharacterStyle1"/>
                <w:spacing w:val="-16"/>
              </w:rPr>
              <w:tab/>
            </w:r>
            <w:r>
              <w:rPr>
                <w:rStyle w:val="CharacterStyle1"/>
                <w:spacing w:val="-14"/>
              </w:rPr>
              <w:t>Canna</w:t>
            </w:r>
            <w:r>
              <w:rPr>
                <w:rStyle w:val="CharacterStyle1"/>
                <w:spacing w:val="-14"/>
              </w:rPr>
              <w:tab/>
            </w:r>
            <w:r>
              <w:rPr>
                <w:rStyle w:val="CharacterStyle1"/>
                <w:spacing w:val="-10"/>
              </w:rPr>
              <w:t>Red/Yellow,</w:t>
            </w:r>
            <w:r>
              <w:rPr>
                <w:rStyle w:val="CharacterStyle1"/>
                <w:spacing w:val="-10"/>
              </w:rPr>
              <w:br/>
            </w:r>
            <w:r>
              <w:rPr>
                <w:rStyle w:val="CharacterStyle1"/>
                <w:spacing w:val="-4"/>
              </w:rPr>
              <w:t xml:space="preserve">Taqwammasia, (bright 03 m to </w:t>
            </w:r>
            <w:r>
              <w:rPr>
                <w:rStyle w:val="CharacterStyle1"/>
                <w:i/>
                <w:iCs/>
                <w:spacing w:val="6"/>
              </w:rPr>
              <w:t xml:space="preserve">OAS </w:t>
            </w:r>
            <w:r>
              <w:rPr>
                <w:rStyle w:val="CharacterStyle1"/>
                <w:spacing w:val="-4"/>
              </w:rPr>
              <w:t>m)</w:t>
            </w:r>
          </w:p>
        </w:tc>
        <w:tc>
          <w:tcPr>
            <w:tcW w:w="1170" w:type="dxa"/>
            <w:gridSpan w:val="2"/>
            <w:tcBorders>
              <w:top w:val="single" w:sz="3" w:space="0" w:color="auto"/>
              <w:left w:val="single" w:sz="3" w:space="0" w:color="auto"/>
              <w:bottom w:val="single" w:sz="3" w:space="0" w:color="auto"/>
              <w:right w:val="single" w:sz="3" w:space="0" w:color="auto"/>
            </w:tcBorders>
          </w:tcPr>
          <w:p w:rsidR="00ED7218" w:rsidRDefault="00ED7218" w:rsidP="004D2427">
            <w:pPr>
              <w:pStyle w:val="Style1"/>
              <w:kinsoku w:val="0"/>
              <w:autoSpaceDE/>
              <w:autoSpaceDN/>
              <w:rPr>
                <w:rStyle w:val="CharacterStyle1"/>
                <w:spacing w:val="-10"/>
              </w:rPr>
            </w:pPr>
            <w:r>
              <w:rPr>
                <w:rStyle w:val="CharacterStyle1"/>
                <w:spacing w:val="-10"/>
              </w:rPr>
              <w:t>each</w:t>
            </w:r>
          </w:p>
        </w:tc>
        <w:tc>
          <w:tcPr>
            <w:tcW w:w="1477" w:type="dxa"/>
            <w:gridSpan w:val="2"/>
            <w:tcBorders>
              <w:top w:val="single" w:sz="3" w:space="0" w:color="auto"/>
              <w:left w:val="single" w:sz="3" w:space="0" w:color="auto"/>
              <w:bottom w:val="single" w:sz="3" w:space="0" w:color="auto"/>
              <w:right w:val="single" w:sz="3" w:space="0" w:color="auto"/>
            </w:tcBorders>
          </w:tcPr>
          <w:p w:rsidR="00ED7218" w:rsidRDefault="00F31C51" w:rsidP="004D2427">
            <w:pPr>
              <w:pStyle w:val="Style1"/>
              <w:kinsoku w:val="0"/>
              <w:autoSpaceDE/>
              <w:autoSpaceDN/>
              <w:rPr>
                <w:rStyle w:val="CharacterStyle1"/>
                <w:spacing w:val="-10"/>
              </w:rPr>
            </w:pPr>
            <w:r>
              <w:rPr>
                <w:b w:val="0"/>
                <w:noProof/>
                <w:spacing w:val="-10"/>
              </w:rPr>
              <w:pict>
                <v:shape id="_x0000_s1075" type="#_x0000_t202" style="position:absolute;left:0;text-align:left;margin-left:34.1pt;margin-top:72.2pt;width:81.2pt;height:22.75pt;z-index:251699200;mso-position-horizontal-relative:text;mso-position-vertical-relative:text" filled="f" stroked="f">
                  <v:textbox style="mso-next-textbox:#_x0000_s1075">
                    <w:txbxContent>
                      <w:p w:rsidR="006A17B0" w:rsidRDefault="006A17B0" w:rsidP="00B60AC3">
                        <w:pPr>
                          <w:jc w:val="center"/>
                          <w:rPr>
                            <w:rFonts w:ascii="Times New Roman" w:hAnsi="Times New Roman" w:cs="Times New Roman"/>
                          </w:rPr>
                        </w:pPr>
                        <w:r>
                          <w:t>Page No.379</w:t>
                        </w:r>
                      </w:p>
                      <w:p w:rsidR="006A17B0" w:rsidRDefault="006A17B0" w:rsidP="00B60AC3"/>
                    </w:txbxContent>
                  </v:textbox>
                </v:shape>
              </w:pict>
            </w:r>
            <w:r w:rsidR="00ED7218">
              <w:rPr>
                <w:rStyle w:val="CharacterStyle1"/>
                <w:spacing w:val="-10"/>
              </w:rPr>
              <w:t>54.00</w:t>
            </w:r>
          </w:p>
        </w:tc>
      </w:tr>
      <w:tr w:rsidR="00ED7218" w:rsidTr="004D2427">
        <w:tblPrEx>
          <w:tblLook w:val="04A0"/>
        </w:tblPrEx>
        <w:trPr>
          <w:gridAfter w:val="1"/>
          <w:wAfter w:w="8" w:type="dxa"/>
          <w:trHeight w:hRule="exact" w:val="690"/>
        </w:trPr>
        <w:tc>
          <w:tcPr>
            <w:tcW w:w="78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6503" w:type="dxa"/>
            <w:gridSpan w:val="4"/>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Description</w:t>
            </w:r>
          </w:p>
        </w:tc>
        <w:tc>
          <w:tcPr>
            <w:tcW w:w="117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477"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6"/>
                <w:sz w:val="24"/>
              </w:rPr>
            </w:pPr>
            <w:r>
              <w:rPr>
                <w:rFonts w:ascii="Times New Roman" w:hAnsi="Times New Roman"/>
                <w:b/>
                <w:color w:val="000000"/>
                <w:spacing w:val="-6"/>
                <w:sz w:val="24"/>
              </w:rPr>
              <w:t>Rate (in Rs.)</w:t>
            </w:r>
          </w:p>
        </w:tc>
      </w:tr>
      <w:tr w:rsidR="00ED7218" w:rsidTr="004D2427">
        <w:tblPrEx>
          <w:tblLook w:val="04A0"/>
        </w:tblPrEx>
        <w:trPr>
          <w:gridAfter w:val="1"/>
          <w:wAfter w:w="8" w:type="dxa"/>
          <w:trHeight w:hRule="exact" w:val="278"/>
        </w:trPr>
        <w:tc>
          <w:tcPr>
            <w:tcW w:w="78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6503" w:type="dxa"/>
            <w:gridSpan w:val="4"/>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7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77"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blPrEx>
          <w:tblLook w:val="04A0"/>
        </w:tblPrEx>
        <w:trPr>
          <w:gridAfter w:val="1"/>
          <w:wAfter w:w="8" w:type="dxa"/>
          <w:trHeight w:hRule="exact" w:val="742"/>
        </w:trPr>
        <w:tc>
          <w:tcPr>
            <w:tcW w:w="78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23.15.4</w:t>
            </w:r>
          </w:p>
        </w:tc>
        <w:tc>
          <w:tcPr>
            <w:tcW w:w="540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rPr>
                <w:rFonts w:ascii="Times New Roman" w:hAnsi="Times New Roman"/>
                <w:b/>
                <w:color w:val="000000"/>
                <w:spacing w:val="-13"/>
                <w:sz w:val="24"/>
              </w:rPr>
            </w:pPr>
            <w:r>
              <w:rPr>
                <w:rFonts w:ascii="Times New Roman" w:hAnsi="Times New Roman"/>
                <w:b/>
                <w:color w:val="000000"/>
                <w:spacing w:val="-13"/>
                <w:sz w:val="24"/>
              </w:rPr>
              <w:t xml:space="preserve">Any of one from Spathodia, Silver Oak, Thuja, Golden </w:t>
            </w:r>
            <w:r>
              <w:rPr>
                <w:rFonts w:ascii="Times New Roman" w:hAnsi="Times New Roman"/>
                <w:b/>
                <w:color w:val="000000"/>
                <w:spacing w:val="-10"/>
                <w:sz w:val="24"/>
              </w:rPr>
              <w:t>Bottle Brush, Exora Red. (height 0.45 m to 0.60 m)</w:t>
            </w:r>
          </w:p>
        </w:tc>
        <w:tc>
          <w:tcPr>
            <w:tcW w:w="117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77"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b/>
                <w:color w:val="000000"/>
                <w:spacing w:val="-10"/>
                <w:sz w:val="24"/>
              </w:rPr>
            </w:pPr>
            <w:r>
              <w:rPr>
                <w:rFonts w:ascii="Times New Roman" w:hAnsi="Times New Roman"/>
                <w:b/>
                <w:color w:val="000000"/>
                <w:spacing w:val="-10"/>
                <w:sz w:val="24"/>
              </w:rPr>
              <w:t>319.00</w:t>
            </w:r>
          </w:p>
        </w:tc>
      </w:tr>
      <w:tr w:rsidR="00ED7218" w:rsidTr="004D2427">
        <w:tblPrEx>
          <w:tblLook w:val="04A0"/>
        </w:tblPrEx>
        <w:trPr>
          <w:gridAfter w:val="1"/>
          <w:wAfter w:w="8" w:type="dxa"/>
          <w:trHeight w:hRule="exact" w:val="743"/>
        </w:trPr>
        <w:tc>
          <w:tcPr>
            <w:tcW w:w="78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23.115</w:t>
            </w:r>
          </w:p>
        </w:tc>
        <w:tc>
          <w:tcPr>
            <w:tcW w:w="540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rPr>
                <w:rFonts w:ascii="Times New Roman" w:hAnsi="Times New Roman"/>
                <w:b/>
                <w:color w:val="000000"/>
                <w:spacing w:val="-10"/>
                <w:sz w:val="24"/>
              </w:rPr>
            </w:pPr>
            <w:r>
              <w:rPr>
                <w:rFonts w:ascii="Times New Roman" w:hAnsi="Times New Roman"/>
                <w:b/>
                <w:color w:val="000000"/>
                <w:spacing w:val="-10"/>
                <w:sz w:val="24"/>
              </w:rPr>
              <w:t xml:space="preserve">Any of one from Glerodendron, Allamamala New, </w:t>
            </w:r>
            <w:r>
              <w:rPr>
                <w:rFonts w:ascii="Times New Roman" w:hAnsi="Times New Roman"/>
                <w:b/>
                <w:color w:val="000000"/>
                <w:spacing w:val="-8"/>
                <w:sz w:val="24"/>
              </w:rPr>
              <w:t>Allamanda Bail, Thins Bouganvellia.</w:t>
            </w:r>
          </w:p>
        </w:tc>
        <w:tc>
          <w:tcPr>
            <w:tcW w:w="117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77"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96.00</w:t>
            </w:r>
          </w:p>
        </w:tc>
      </w:tr>
      <w:tr w:rsidR="00ED7218" w:rsidTr="004D2427">
        <w:tblPrEx>
          <w:tblLook w:val="04A0"/>
        </w:tblPrEx>
        <w:trPr>
          <w:gridAfter w:val="1"/>
          <w:wAfter w:w="8" w:type="dxa"/>
          <w:trHeight w:hRule="exact" w:val="682"/>
        </w:trPr>
        <w:tc>
          <w:tcPr>
            <w:tcW w:w="78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23,15.6</w:t>
            </w:r>
          </w:p>
        </w:tc>
        <w:tc>
          <w:tcPr>
            <w:tcW w:w="540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rPr>
                <w:rFonts w:ascii="Times New Roman" w:hAnsi="Times New Roman"/>
                <w:b/>
                <w:color w:val="000000"/>
                <w:spacing w:val="-6"/>
                <w:sz w:val="24"/>
              </w:rPr>
            </w:pPr>
            <w:r>
              <w:rPr>
                <w:rFonts w:ascii="Times New Roman" w:hAnsi="Times New Roman"/>
                <w:b/>
                <w:color w:val="000000"/>
                <w:spacing w:val="-6"/>
                <w:sz w:val="24"/>
              </w:rPr>
              <w:t xml:space="preserve">Any of one from Climetics, Venentora. (height 0.3 m </w:t>
            </w:r>
            <w:r>
              <w:rPr>
                <w:rFonts w:ascii="Times New Roman" w:hAnsi="Times New Roman"/>
                <w:b/>
                <w:color w:val="000000"/>
                <w:spacing w:val="-10"/>
                <w:sz w:val="24"/>
              </w:rPr>
              <w:t>to 0.45 m)</w:t>
            </w:r>
          </w:p>
        </w:tc>
        <w:tc>
          <w:tcPr>
            <w:tcW w:w="117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77"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73.00</w:t>
            </w:r>
          </w:p>
        </w:tc>
      </w:tr>
      <w:tr w:rsidR="00ED7218" w:rsidTr="004D2427">
        <w:tblPrEx>
          <w:tblLook w:val="04A0"/>
        </w:tblPrEx>
        <w:trPr>
          <w:gridAfter w:val="1"/>
          <w:wAfter w:w="8" w:type="dxa"/>
          <w:trHeight w:hRule="exact" w:val="443"/>
        </w:trPr>
        <w:tc>
          <w:tcPr>
            <w:tcW w:w="78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23.117</w:t>
            </w:r>
          </w:p>
        </w:tc>
        <w:tc>
          <w:tcPr>
            <w:tcW w:w="540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b/>
                <w:color w:val="000000"/>
                <w:spacing w:val="-11"/>
                <w:sz w:val="24"/>
              </w:rPr>
            </w:pPr>
            <w:r>
              <w:rPr>
                <w:rFonts w:ascii="Times New Roman" w:hAnsi="Times New Roman"/>
                <w:b/>
                <w:color w:val="000000"/>
                <w:spacing w:val="-11"/>
                <w:sz w:val="24"/>
              </w:rPr>
              <w:t>Fos:tail Palm (1 80m1rs to 2.10mtrs height)</w:t>
            </w:r>
          </w:p>
        </w:tc>
        <w:tc>
          <w:tcPr>
            <w:tcW w:w="117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77"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b/>
                <w:color w:val="000000"/>
                <w:spacing w:val="-10"/>
                <w:sz w:val="24"/>
              </w:rPr>
            </w:pPr>
            <w:r>
              <w:rPr>
                <w:rFonts w:ascii="Times New Roman" w:hAnsi="Times New Roman"/>
                <w:b/>
                <w:color w:val="000000"/>
                <w:spacing w:val="-10"/>
                <w:sz w:val="24"/>
              </w:rPr>
              <w:t>1784.00</w:t>
            </w:r>
          </w:p>
        </w:tc>
      </w:tr>
      <w:tr w:rsidR="00ED7218" w:rsidTr="004D2427">
        <w:tblPrEx>
          <w:tblLook w:val="04A0"/>
        </w:tblPrEx>
        <w:trPr>
          <w:gridAfter w:val="1"/>
          <w:wAfter w:w="8" w:type="dxa"/>
          <w:trHeight w:hRule="exact" w:val="450"/>
        </w:trPr>
        <w:tc>
          <w:tcPr>
            <w:tcW w:w="78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23.118</w:t>
            </w:r>
          </w:p>
        </w:tc>
        <w:tc>
          <w:tcPr>
            <w:tcW w:w="540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b/>
                <w:color w:val="000000"/>
                <w:spacing w:val="-10"/>
                <w:sz w:val="24"/>
              </w:rPr>
            </w:pPr>
            <w:r>
              <w:rPr>
                <w:rFonts w:ascii="Times New Roman" w:hAnsi="Times New Roman"/>
                <w:b/>
                <w:color w:val="000000"/>
                <w:spacing w:val="-10"/>
                <w:sz w:val="24"/>
              </w:rPr>
              <w:t>Cycus (1.80natrs to 2.10mtrs height)</w:t>
            </w:r>
          </w:p>
        </w:tc>
        <w:tc>
          <w:tcPr>
            <w:tcW w:w="117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77"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3067.00</w:t>
            </w:r>
          </w:p>
        </w:tc>
      </w:tr>
      <w:tr w:rsidR="00ED7218" w:rsidTr="004D2427">
        <w:tblPrEx>
          <w:tblLook w:val="04A0"/>
        </w:tblPrEx>
        <w:trPr>
          <w:gridAfter w:val="1"/>
          <w:wAfter w:w="8" w:type="dxa"/>
          <w:trHeight w:hRule="exact" w:val="450"/>
        </w:trPr>
        <w:tc>
          <w:tcPr>
            <w:tcW w:w="78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23.119</w:t>
            </w:r>
          </w:p>
        </w:tc>
        <w:tc>
          <w:tcPr>
            <w:tcW w:w="540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b/>
                <w:color w:val="000000"/>
                <w:spacing w:val="-11"/>
                <w:sz w:val="24"/>
              </w:rPr>
            </w:pPr>
            <w:r>
              <w:rPr>
                <w:rFonts w:ascii="Times New Roman" w:hAnsi="Times New Roman"/>
                <w:b/>
                <w:color w:val="000000"/>
                <w:spacing w:val="-11"/>
                <w:sz w:val="24"/>
              </w:rPr>
              <w:t>Ficus Varic.stod (1.80mths to 2.10nitrs height.)</w:t>
            </w:r>
          </w:p>
        </w:tc>
        <w:tc>
          <w:tcPr>
            <w:tcW w:w="117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77"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b/>
                <w:color w:val="000000"/>
                <w:spacing w:val="-10"/>
                <w:sz w:val="24"/>
              </w:rPr>
            </w:pPr>
            <w:r>
              <w:rPr>
                <w:rFonts w:ascii="Times New Roman" w:hAnsi="Times New Roman"/>
                <w:b/>
                <w:color w:val="000000"/>
                <w:spacing w:val="-10"/>
                <w:sz w:val="24"/>
              </w:rPr>
              <w:t>994.00</w:t>
            </w:r>
          </w:p>
        </w:tc>
      </w:tr>
      <w:tr w:rsidR="00ED7218" w:rsidTr="004D2427">
        <w:tblPrEx>
          <w:tblLook w:val="04A0"/>
        </w:tblPrEx>
        <w:trPr>
          <w:gridAfter w:val="1"/>
          <w:wAfter w:w="8" w:type="dxa"/>
          <w:trHeight w:hRule="exact" w:val="667"/>
        </w:trPr>
        <w:tc>
          <w:tcPr>
            <w:tcW w:w="78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23.1110</w:t>
            </w:r>
          </w:p>
        </w:tc>
        <w:tc>
          <w:tcPr>
            <w:tcW w:w="540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b/>
                <w:color w:val="000000"/>
                <w:spacing w:val="-9"/>
                <w:sz w:val="24"/>
              </w:rPr>
            </w:pPr>
            <w:r>
              <w:rPr>
                <w:rFonts w:ascii="Times New Roman" w:hAnsi="Times New Roman"/>
                <w:b/>
                <w:color w:val="000000"/>
                <w:spacing w:val="-9"/>
                <w:sz w:val="24"/>
              </w:rPr>
              <w:t>Casia Iliflora (0.45mtrs to 0.60 mtrs height)</w:t>
            </w:r>
          </w:p>
        </w:tc>
        <w:tc>
          <w:tcPr>
            <w:tcW w:w="117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77"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b/>
                <w:color w:val="000000"/>
                <w:spacing w:val="-10"/>
                <w:sz w:val="24"/>
              </w:rPr>
            </w:pPr>
            <w:r>
              <w:rPr>
                <w:rFonts w:ascii="Times New Roman" w:hAnsi="Times New Roman"/>
                <w:b/>
                <w:color w:val="000000"/>
                <w:spacing w:val="-10"/>
                <w:sz w:val="24"/>
              </w:rPr>
              <w:t>129.00</w:t>
            </w:r>
          </w:p>
        </w:tc>
      </w:tr>
      <w:tr w:rsidR="00ED7218" w:rsidTr="004D2427">
        <w:tblPrEx>
          <w:tblLook w:val="04A0"/>
        </w:tblPrEx>
        <w:trPr>
          <w:gridAfter w:val="1"/>
          <w:wAfter w:w="8" w:type="dxa"/>
          <w:trHeight w:hRule="exact" w:val="1553"/>
        </w:trPr>
        <w:tc>
          <w:tcPr>
            <w:tcW w:w="78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0"/>
              </w:tabs>
              <w:rPr>
                <w:rFonts w:ascii="Times New Roman" w:hAnsi="Times New Roman"/>
                <w:b/>
                <w:color w:val="000000"/>
                <w:spacing w:val="-10"/>
                <w:sz w:val="24"/>
              </w:rPr>
            </w:pPr>
            <w:r>
              <w:rPr>
                <w:rFonts w:ascii="Times New Roman" w:hAnsi="Times New Roman"/>
                <w:b/>
                <w:color w:val="000000"/>
                <w:spacing w:val="-10"/>
                <w:sz w:val="24"/>
              </w:rPr>
              <w:t>23.16</w:t>
            </w:r>
          </w:p>
        </w:tc>
        <w:tc>
          <w:tcPr>
            <w:tcW w:w="6503" w:type="dxa"/>
            <w:gridSpan w:val="4"/>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13"/>
                <w:sz w:val="24"/>
              </w:rPr>
            </w:pPr>
            <w:r>
              <w:rPr>
                <w:rFonts w:ascii="Times New Roman" w:hAnsi="Times New Roman"/>
                <w:b/>
                <w:color w:val="000000"/>
                <w:spacing w:val="-13"/>
                <w:sz w:val="24"/>
              </w:rPr>
              <w:t xml:space="preserve">Half brick circular tree guard in bricks, internal diameter 1.25 metre </w:t>
            </w:r>
            <w:r>
              <w:rPr>
                <w:rFonts w:ascii="Times New Roman" w:hAnsi="Times New Roman"/>
                <w:b/>
                <w:color w:val="000000"/>
                <w:spacing w:val="-4"/>
                <w:sz w:val="24"/>
              </w:rPr>
              <w:t xml:space="preserve">and height 12 metre above ground and 0 20 m below ground, </w:t>
            </w:r>
            <w:r>
              <w:rPr>
                <w:rFonts w:ascii="Times New Roman" w:hAnsi="Times New Roman"/>
                <w:b/>
                <w:color w:val="000000"/>
                <w:spacing w:val="-12"/>
                <w:sz w:val="24"/>
              </w:rPr>
              <w:t xml:space="preserve">bottom two courses laid dry and top three courses in cement mortar </w:t>
            </w:r>
            <w:r>
              <w:rPr>
                <w:rFonts w:ascii="Times New Roman" w:hAnsi="Times New Roman"/>
                <w:b/>
                <w:color w:val="000000"/>
                <w:spacing w:val="-8"/>
                <w:sz w:val="24"/>
              </w:rPr>
              <w:t xml:space="preserve">1:6 (1 cement : 6 sand) and the intermediate counts being in dry </w:t>
            </w:r>
            <w:r>
              <w:rPr>
                <w:rFonts w:ascii="Times New Roman" w:hAnsi="Times New Roman"/>
                <w:b/>
                <w:color w:val="000000"/>
                <w:spacing w:val="-11"/>
                <w:sz w:val="24"/>
              </w:rPr>
              <w:t>honey comb masonry as per design complete:</w:t>
            </w:r>
          </w:p>
        </w:tc>
        <w:tc>
          <w:tcPr>
            <w:tcW w:w="117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77"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b/>
                <w:color w:val="000000"/>
                <w:spacing w:val="-10"/>
                <w:sz w:val="24"/>
              </w:rPr>
            </w:pPr>
            <w:r>
              <w:rPr>
                <w:rFonts w:ascii="Times New Roman" w:hAnsi="Times New Roman"/>
                <w:b/>
                <w:color w:val="000000"/>
                <w:spacing w:val="-10"/>
                <w:sz w:val="24"/>
              </w:rPr>
              <w:t>1549.00</w:t>
            </w:r>
          </w:p>
        </w:tc>
      </w:tr>
      <w:tr w:rsidR="00ED7218" w:rsidTr="004D2427">
        <w:tblPrEx>
          <w:tblLook w:val="04A0"/>
        </w:tblPrEx>
        <w:trPr>
          <w:gridAfter w:val="1"/>
          <w:wAfter w:w="8" w:type="dxa"/>
          <w:trHeight w:hRule="exact" w:val="1065"/>
        </w:trPr>
        <w:tc>
          <w:tcPr>
            <w:tcW w:w="78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0"/>
              </w:tabs>
              <w:rPr>
                <w:rFonts w:ascii="Times New Roman" w:hAnsi="Times New Roman"/>
                <w:b/>
                <w:color w:val="000000"/>
                <w:spacing w:val="-10"/>
                <w:sz w:val="24"/>
              </w:rPr>
            </w:pPr>
            <w:r>
              <w:rPr>
                <w:rFonts w:ascii="Times New Roman" w:hAnsi="Times New Roman"/>
                <w:b/>
                <w:color w:val="000000"/>
                <w:spacing w:val="-10"/>
                <w:sz w:val="24"/>
              </w:rPr>
              <w:t>23.17</w:t>
            </w:r>
          </w:p>
        </w:tc>
        <w:tc>
          <w:tcPr>
            <w:tcW w:w="6503" w:type="dxa"/>
            <w:gridSpan w:val="4"/>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2"/>
                <w:sz w:val="24"/>
              </w:rPr>
            </w:pPr>
            <w:r>
              <w:rPr>
                <w:rFonts w:ascii="Times New Roman" w:hAnsi="Times New Roman"/>
                <w:b/>
                <w:color w:val="000000"/>
                <w:spacing w:val="-2"/>
                <w:sz w:val="24"/>
              </w:rPr>
              <w:t xml:space="preserve">Edging with bricks laid dry length </w:t>
            </w:r>
            <w:r>
              <w:rPr>
                <w:rFonts w:ascii="Times New Roman" w:hAnsi="Times New Roman"/>
                <w:b/>
                <w:i/>
                <w:color w:val="000000"/>
                <w:spacing w:val="8"/>
                <w:sz w:val="24"/>
              </w:rPr>
              <w:t xml:space="preserve">wise, </w:t>
            </w:r>
            <w:r>
              <w:rPr>
                <w:rFonts w:ascii="Times New Roman" w:hAnsi="Times New Roman"/>
                <w:b/>
                <w:color w:val="000000"/>
                <w:spacing w:val="-2"/>
                <w:sz w:val="24"/>
              </w:rPr>
              <w:t xml:space="preserve">including required </w:t>
            </w:r>
            <w:r>
              <w:rPr>
                <w:rFonts w:ascii="Times New Roman" w:hAnsi="Times New Roman"/>
                <w:b/>
                <w:color w:val="000000"/>
                <w:spacing w:val="1"/>
                <w:sz w:val="24"/>
              </w:rPr>
              <w:t xml:space="preserve">excavation, refilling, consolidating with hand packing and </w:t>
            </w:r>
            <w:r>
              <w:rPr>
                <w:rFonts w:ascii="Times New Roman" w:hAnsi="Times New Roman"/>
                <w:b/>
                <w:color w:val="000000"/>
                <w:spacing w:val="-11"/>
                <w:sz w:val="24"/>
              </w:rPr>
              <w:t>spreading surplus earth neatly within a lead of 50 m:</w:t>
            </w:r>
          </w:p>
        </w:tc>
        <w:tc>
          <w:tcPr>
            <w:tcW w:w="117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77"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blPrEx>
          <w:tblLook w:val="04A0"/>
        </w:tblPrEx>
        <w:trPr>
          <w:gridAfter w:val="1"/>
          <w:wAfter w:w="8" w:type="dxa"/>
          <w:trHeight w:hRule="exact" w:val="495"/>
        </w:trPr>
        <w:tc>
          <w:tcPr>
            <w:tcW w:w="78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23.17.1</w:t>
            </w:r>
          </w:p>
        </w:tc>
        <w:tc>
          <w:tcPr>
            <w:tcW w:w="540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b/>
                <w:color w:val="000000"/>
                <w:spacing w:val="-12"/>
                <w:sz w:val="24"/>
              </w:rPr>
            </w:pPr>
            <w:r>
              <w:rPr>
                <w:rFonts w:ascii="Times New Roman" w:hAnsi="Times New Roman"/>
                <w:b/>
                <w:color w:val="000000"/>
                <w:spacing w:val="-12"/>
                <w:sz w:val="24"/>
              </w:rPr>
              <w:t>Common burnt clay modular bricks</w:t>
            </w:r>
          </w:p>
        </w:tc>
        <w:tc>
          <w:tcPr>
            <w:tcW w:w="117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metre</w:t>
            </w:r>
          </w:p>
        </w:tc>
        <w:tc>
          <w:tcPr>
            <w:tcW w:w="1477"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35.00</w:t>
            </w:r>
          </w:p>
        </w:tc>
      </w:tr>
      <w:tr w:rsidR="00ED7218" w:rsidTr="004D2427">
        <w:tblPrEx>
          <w:tblLook w:val="04A0"/>
        </w:tblPrEx>
        <w:trPr>
          <w:gridAfter w:val="1"/>
          <w:wAfter w:w="8" w:type="dxa"/>
          <w:trHeight w:hRule="exact" w:val="960"/>
        </w:trPr>
        <w:tc>
          <w:tcPr>
            <w:tcW w:w="78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0"/>
              </w:tabs>
              <w:rPr>
                <w:rFonts w:ascii="Times New Roman" w:hAnsi="Times New Roman"/>
                <w:b/>
                <w:color w:val="000000"/>
                <w:spacing w:val="-10"/>
                <w:sz w:val="24"/>
              </w:rPr>
            </w:pPr>
            <w:r>
              <w:rPr>
                <w:rFonts w:ascii="Times New Roman" w:hAnsi="Times New Roman"/>
                <w:b/>
                <w:color w:val="000000"/>
                <w:spacing w:val="-10"/>
                <w:sz w:val="24"/>
              </w:rPr>
              <w:t>23.18</w:t>
            </w:r>
          </w:p>
        </w:tc>
        <w:tc>
          <w:tcPr>
            <w:tcW w:w="6503" w:type="dxa"/>
            <w:gridSpan w:val="4"/>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3"/>
                <w:sz w:val="24"/>
              </w:rPr>
            </w:pPr>
            <w:r>
              <w:rPr>
                <w:rFonts w:ascii="Times New Roman" w:hAnsi="Times New Roman"/>
                <w:b/>
                <w:color w:val="000000"/>
                <w:spacing w:val="-3"/>
                <w:sz w:val="24"/>
              </w:rPr>
              <w:t xml:space="preserve">Filling mixture of earth and sludge or manure in the desired </w:t>
            </w:r>
            <w:r>
              <w:rPr>
                <w:rFonts w:ascii="Times New Roman" w:hAnsi="Times New Roman"/>
                <w:b/>
                <w:color w:val="000000"/>
                <w:spacing w:val="-10"/>
                <w:sz w:val="24"/>
              </w:rPr>
              <w:t xml:space="preserve">proportion in trenches, flooding with water and levelling (cost of </w:t>
            </w:r>
            <w:r>
              <w:rPr>
                <w:rFonts w:ascii="Times New Roman" w:hAnsi="Times New Roman"/>
                <w:b/>
                <w:color w:val="000000"/>
                <w:spacing w:val="-11"/>
                <w:sz w:val="24"/>
              </w:rPr>
              <w:t>supplying earth and sludge or manure and mixing excluded),</w:t>
            </w:r>
          </w:p>
        </w:tc>
        <w:tc>
          <w:tcPr>
            <w:tcW w:w="117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cum</w:t>
            </w:r>
          </w:p>
        </w:tc>
        <w:tc>
          <w:tcPr>
            <w:tcW w:w="1477"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18.00</w:t>
            </w:r>
          </w:p>
        </w:tc>
      </w:tr>
      <w:tr w:rsidR="00ED7218" w:rsidTr="004D2427">
        <w:tblPrEx>
          <w:tblLook w:val="04A0"/>
        </w:tblPrEx>
        <w:trPr>
          <w:gridAfter w:val="1"/>
          <w:wAfter w:w="8" w:type="dxa"/>
          <w:trHeight w:hRule="exact" w:val="1275"/>
        </w:trPr>
        <w:tc>
          <w:tcPr>
            <w:tcW w:w="78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0"/>
              </w:tabs>
              <w:rPr>
                <w:rFonts w:ascii="Times New Roman" w:hAnsi="Times New Roman"/>
                <w:b/>
                <w:color w:val="000000"/>
                <w:spacing w:val="-10"/>
                <w:sz w:val="24"/>
              </w:rPr>
            </w:pPr>
            <w:r>
              <w:rPr>
                <w:rFonts w:ascii="Times New Roman" w:hAnsi="Times New Roman"/>
                <w:b/>
                <w:color w:val="000000"/>
                <w:spacing w:val="-10"/>
                <w:sz w:val="24"/>
              </w:rPr>
              <w:lastRenderedPageBreak/>
              <w:t>23.19</w:t>
            </w:r>
          </w:p>
        </w:tc>
        <w:tc>
          <w:tcPr>
            <w:tcW w:w="6503" w:type="dxa"/>
            <w:gridSpan w:val="4"/>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3"/>
                <w:sz w:val="24"/>
              </w:rPr>
            </w:pPr>
            <w:r>
              <w:rPr>
                <w:rFonts w:ascii="Times New Roman" w:hAnsi="Times New Roman"/>
                <w:b/>
                <w:color w:val="000000"/>
                <w:spacing w:val="-3"/>
                <w:sz w:val="24"/>
              </w:rPr>
              <w:t xml:space="preserve">Excavation in dumped stones or malba including stadcing of </w:t>
            </w:r>
            <w:r>
              <w:rPr>
                <w:rFonts w:ascii="Times New Roman" w:hAnsi="Times New Roman"/>
                <w:b/>
                <w:color w:val="000000"/>
                <w:spacing w:val="-11"/>
                <w:sz w:val="24"/>
              </w:rPr>
              <w:t xml:space="preserve">serviceable and unserviceable material separately and disposal of </w:t>
            </w:r>
            <w:r>
              <w:rPr>
                <w:rFonts w:ascii="Times New Roman" w:hAnsi="Times New Roman"/>
                <w:b/>
                <w:color w:val="000000"/>
                <w:spacing w:val="-13"/>
                <w:sz w:val="24"/>
              </w:rPr>
              <w:t xml:space="preserve">unserviceable material lead upto 50 m and lift upto 1.5 m disposed </w:t>
            </w:r>
            <w:r>
              <w:rPr>
                <w:rFonts w:ascii="Times New Roman" w:hAnsi="Times New Roman"/>
                <w:b/>
                <w:color w:val="000000"/>
                <w:spacing w:val="-10"/>
                <w:sz w:val="24"/>
              </w:rPr>
              <w:t>material to be neatly dressed.</w:t>
            </w:r>
          </w:p>
        </w:tc>
        <w:tc>
          <w:tcPr>
            <w:tcW w:w="1170" w:type="dxa"/>
            <w:gridSpan w:val="2"/>
            <w:tcBorders>
              <w:top w:val="single" w:sz="6" w:space="0" w:color="000000"/>
              <w:left w:val="single" w:sz="6" w:space="0" w:color="000000"/>
              <w:bottom w:val="single" w:sz="6" w:space="0" w:color="000000"/>
              <w:right w:val="single" w:sz="6" w:space="0" w:color="000000"/>
            </w:tcBorders>
            <w:textDirection w:val="tbRlV"/>
            <w:vAlign w:val="center"/>
          </w:tcPr>
          <w:p w:rsidR="00ED7218" w:rsidRDefault="00ED7218" w:rsidP="004D2427">
            <w:pPr>
              <w:ind w:left="108"/>
              <w:rPr>
                <w:rFonts w:ascii="Arial" w:hAnsi="Arial"/>
                <w:color w:val="000000"/>
                <w:w w:val="45"/>
                <w:sz w:val="54"/>
              </w:rPr>
            </w:pPr>
            <w:r>
              <w:rPr>
                <w:rFonts w:ascii="Arial" w:hAnsi="Arial"/>
                <w:color w:val="000000"/>
                <w:w w:val="45"/>
                <w:sz w:val="54"/>
              </w:rPr>
              <w:t>0</w:t>
            </w:r>
          </w:p>
        </w:tc>
        <w:tc>
          <w:tcPr>
            <w:tcW w:w="1477"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b/>
                <w:color w:val="000000"/>
                <w:spacing w:val="-10"/>
                <w:sz w:val="24"/>
              </w:rPr>
            </w:pPr>
            <w:r>
              <w:rPr>
                <w:rFonts w:ascii="Times New Roman" w:hAnsi="Times New Roman"/>
                <w:b/>
                <w:color w:val="000000"/>
                <w:spacing w:val="-10"/>
                <w:sz w:val="24"/>
              </w:rPr>
              <w:t>172.00</w:t>
            </w:r>
          </w:p>
        </w:tc>
      </w:tr>
      <w:tr w:rsidR="00ED7218" w:rsidTr="004D2427">
        <w:tblPrEx>
          <w:tblLook w:val="04A0"/>
        </w:tblPrEx>
        <w:trPr>
          <w:gridAfter w:val="1"/>
          <w:wAfter w:w="8" w:type="dxa"/>
          <w:trHeight w:hRule="exact" w:val="750"/>
        </w:trPr>
        <w:tc>
          <w:tcPr>
            <w:tcW w:w="78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0"/>
              </w:tabs>
              <w:rPr>
                <w:rFonts w:ascii="Times New Roman" w:hAnsi="Times New Roman"/>
                <w:b/>
                <w:color w:val="000000"/>
                <w:spacing w:val="-10"/>
                <w:sz w:val="24"/>
              </w:rPr>
            </w:pPr>
            <w:r>
              <w:rPr>
                <w:rFonts w:ascii="Times New Roman" w:hAnsi="Times New Roman"/>
                <w:b/>
                <w:color w:val="000000"/>
                <w:spacing w:val="-10"/>
                <w:sz w:val="24"/>
              </w:rPr>
              <w:t>23.20</w:t>
            </w:r>
          </w:p>
        </w:tc>
        <w:tc>
          <w:tcPr>
            <w:tcW w:w="6503" w:type="dxa"/>
            <w:gridSpan w:val="4"/>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rPr>
                <w:rFonts w:ascii="Times New Roman" w:hAnsi="Times New Roman"/>
                <w:b/>
                <w:color w:val="000000"/>
                <w:spacing w:val="-6"/>
                <w:sz w:val="24"/>
              </w:rPr>
            </w:pPr>
            <w:r>
              <w:rPr>
                <w:rFonts w:ascii="Times New Roman" w:hAnsi="Times New Roman"/>
                <w:b/>
                <w:color w:val="000000"/>
                <w:spacing w:val="-6"/>
                <w:sz w:val="24"/>
              </w:rPr>
              <w:t xml:space="preserve">Flooding the ground with water including making kiaries and </w:t>
            </w:r>
            <w:r>
              <w:rPr>
                <w:rFonts w:ascii="Times New Roman" w:hAnsi="Times New Roman"/>
                <w:b/>
                <w:color w:val="000000"/>
                <w:spacing w:val="-10"/>
                <w:sz w:val="24"/>
              </w:rPr>
              <w:t>dismantling the same.</w:t>
            </w:r>
          </w:p>
        </w:tc>
        <w:tc>
          <w:tcPr>
            <w:tcW w:w="117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100 sqm</w:t>
            </w:r>
          </w:p>
        </w:tc>
        <w:tc>
          <w:tcPr>
            <w:tcW w:w="1477"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b/>
                <w:color w:val="000000"/>
                <w:spacing w:val="-10"/>
                <w:sz w:val="24"/>
              </w:rPr>
            </w:pPr>
            <w:r>
              <w:rPr>
                <w:rFonts w:ascii="Times New Roman" w:hAnsi="Times New Roman"/>
                <w:b/>
                <w:color w:val="000000"/>
                <w:spacing w:val="-10"/>
                <w:sz w:val="24"/>
              </w:rPr>
              <w:t>113.00</w:t>
            </w:r>
          </w:p>
        </w:tc>
      </w:tr>
      <w:tr w:rsidR="00ED7218" w:rsidTr="004D2427">
        <w:tblPrEx>
          <w:tblLook w:val="04A0"/>
        </w:tblPrEx>
        <w:trPr>
          <w:gridAfter w:val="1"/>
          <w:wAfter w:w="8" w:type="dxa"/>
          <w:trHeight w:hRule="exact" w:val="1080"/>
        </w:trPr>
        <w:tc>
          <w:tcPr>
            <w:tcW w:w="78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0"/>
              </w:tabs>
              <w:rPr>
                <w:rFonts w:ascii="Times New Roman" w:hAnsi="Times New Roman"/>
                <w:b/>
                <w:color w:val="000000"/>
                <w:spacing w:val="-10"/>
                <w:sz w:val="24"/>
              </w:rPr>
            </w:pPr>
            <w:r>
              <w:rPr>
                <w:rFonts w:ascii="Times New Roman" w:hAnsi="Times New Roman"/>
                <w:b/>
                <w:color w:val="000000"/>
                <w:spacing w:val="-10"/>
                <w:sz w:val="24"/>
              </w:rPr>
              <w:t>23.21</w:t>
            </w:r>
          </w:p>
        </w:tc>
        <w:tc>
          <w:tcPr>
            <w:tcW w:w="6503" w:type="dxa"/>
            <w:gridSpan w:val="4"/>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1"/>
                <w:sz w:val="24"/>
              </w:rPr>
            </w:pPr>
            <w:r>
              <w:rPr>
                <w:rFonts w:ascii="Times New Roman" w:hAnsi="Times New Roman"/>
                <w:b/>
                <w:color w:val="000000"/>
                <w:spacing w:val="-1"/>
                <w:sz w:val="24"/>
              </w:rPr>
              <w:t xml:space="preserve">Supplying and stacking of well decayed cow dung manure at </w:t>
            </w:r>
            <w:r>
              <w:rPr>
                <w:rFonts w:ascii="Times New Roman" w:hAnsi="Times New Roman"/>
                <w:b/>
                <w:color w:val="000000"/>
                <w:spacing w:val="-11"/>
                <w:sz w:val="24"/>
              </w:rPr>
              <w:t>site including royalty and carriage upto 1 km (Cow dung manure measured in stacks will reduced by 8% for Payment).</w:t>
            </w:r>
          </w:p>
        </w:tc>
        <w:tc>
          <w:tcPr>
            <w:tcW w:w="1170" w:type="dxa"/>
            <w:gridSpan w:val="2"/>
            <w:tcBorders>
              <w:top w:val="single" w:sz="6" w:space="0" w:color="000000"/>
              <w:left w:val="single" w:sz="6" w:space="0" w:color="000000"/>
              <w:bottom w:val="single" w:sz="6" w:space="0" w:color="000000"/>
              <w:right w:val="single" w:sz="6" w:space="0" w:color="000000"/>
            </w:tcBorders>
            <w:textDirection w:val="tbRlV"/>
            <w:vAlign w:val="center"/>
          </w:tcPr>
          <w:p w:rsidR="00ED7218" w:rsidRDefault="00ED7218" w:rsidP="004D2427">
            <w:pPr>
              <w:ind w:left="108"/>
              <w:rPr>
                <w:rFonts w:ascii="Arial" w:hAnsi="Arial"/>
                <w:color w:val="000000"/>
                <w:w w:val="45"/>
                <w:sz w:val="54"/>
              </w:rPr>
            </w:pPr>
            <w:r>
              <w:rPr>
                <w:rFonts w:ascii="Arial" w:hAnsi="Arial"/>
                <w:color w:val="000000"/>
                <w:w w:val="45"/>
                <w:sz w:val="54"/>
              </w:rPr>
              <w:t>0</w:t>
            </w:r>
          </w:p>
        </w:tc>
        <w:tc>
          <w:tcPr>
            <w:tcW w:w="1477"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b/>
                <w:color w:val="000000"/>
                <w:spacing w:val="-10"/>
                <w:sz w:val="24"/>
              </w:rPr>
            </w:pPr>
            <w:r>
              <w:rPr>
                <w:rFonts w:ascii="Times New Roman" w:hAnsi="Times New Roman"/>
                <w:b/>
                <w:color w:val="000000"/>
                <w:spacing w:val="-10"/>
                <w:sz w:val="24"/>
              </w:rPr>
              <w:t>797.00</w:t>
            </w:r>
          </w:p>
        </w:tc>
      </w:tr>
      <w:tr w:rsidR="00ED7218" w:rsidTr="004D2427">
        <w:tblPrEx>
          <w:tblLook w:val="04A0"/>
        </w:tblPrEx>
        <w:trPr>
          <w:gridAfter w:val="1"/>
          <w:wAfter w:w="8" w:type="dxa"/>
          <w:trHeight w:hRule="exact" w:val="2917"/>
        </w:trPr>
        <w:tc>
          <w:tcPr>
            <w:tcW w:w="78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0"/>
              </w:tabs>
              <w:rPr>
                <w:rFonts w:ascii="Times New Roman" w:hAnsi="Times New Roman"/>
                <w:b/>
                <w:color w:val="000000"/>
                <w:spacing w:val="-10"/>
                <w:sz w:val="24"/>
              </w:rPr>
            </w:pPr>
            <w:r>
              <w:rPr>
                <w:rFonts w:ascii="Times New Roman" w:hAnsi="Times New Roman"/>
                <w:b/>
                <w:color w:val="000000"/>
                <w:spacing w:val="-10"/>
                <w:sz w:val="24"/>
              </w:rPr>
              <w:t>23.22</w:t>
            </w:r>
          </w:p>
        </w:tc>
        <w:tc>
          <w:tcPr>
            <w:tcW w:w="6503" w:type="dxa"/>
            <w:gridSpan w:val="4"/>
            <w:tcBorders>
              <w:top w:val="single" w:sz="6" w:space="0" w:color="000000"/>
              <w:left w:val="single" w:sz="6" w:space="0" w:color="000000"/>
              <w:bottom w:val="single" w:sz="6" w:space="0" w:color="000000"/>
              <w:right w:val="single" w:sz="6" w:space="0" w:color="000000"/>
            </w:tcBorders>
          </w:tcPr>
          <w:p w:rsidR="00ED7218" w:rsidRDefault="00ED7218" w:rsidP="004D2427">
            <w:pPr>
              <w:spacing w:line="228" w:lineRule="auto"/>
              <w:ind w:left="108" w:right="108"/>
              <w:jc w:val="both"/>
              <w:rPr>
                <w:rFonts w:ascii="Times New Roman" w:hAnsi="Times New Roman"/>
                <w:b/>
                <w:color w:val="000000"/>
                <w:spacing w:val="-10"/>
                <w:sz w:val="24"/>
              </w:rPr>
            </w:pPr>
            <w:r>
              <w:rPr>
                <w:rFonts w:ascii="Times New Roman" w:hAnsi="Times New Roman"/>
                <w:b/>
                <w:color w:val="000000"/>
                <w:spacing w:val="-10"/>
                <w:sz w:val="24"/>
              </w:rPr>
              <w:t xml:space="preserve">Providing and fixing M. S. tree guard 45 cm square in plan, height </w:t>
            </w:r>
            <w:r>
              <w:rPr>
                <w:rFonts w:ascii="Times New Roman" w:hAnsi="Times New Roman"/>
                <w:b/>
                <w:color w:val="000000"/>
                <w:spacing w:val="-1"/>
                <w:sz w:val="24"/>
              </w:rPr>
              <w:t xml:space="preserve">120 metre above ground level and 0 40 metre below ground </w:t>
            </w:r>
            <w:r>
              <w:rPr>
                <w:rFonts w:ascii="Times New Roman" w:hAnsi="Times New Roman"/>
                <w:b/>
                <w:color w:val="000000"/>
                <w:spacing w:val="-8"/>
                <w:sz w:val="24"/>
              </w:rPr>
              <w:t xml:space="preserve">level. The vertical members shall consist of four nos. angle iron of </w:t>
            </w:r>
            <w:r>
              <w:rPr>
                <w:rFonts w:ascii="Times New Roman" w:hAnsi="Times New Roman"/>
                <w:b/>
                <w:color w:val="000000"/>
                <w:spacing w:val="-6"/>
                <w:sz w:val="24"/>
              </w:rPr>
              <w:t xml:space="preserve">size 25x25x3 mm, 1.8 m long, one at each corner and 8 nos. flat </w:t>
            </w:r>
            <w:r>
              <w:rPr>
                <w:rFonts w:ascii="Times New Roman" w:hAnsi="Times New Roman"/>
                <w:b/>
                <w:color w:val="000000"/>
                <w:spacing w:val="-8"/>
                <w:sz w:val="24"/>
              </w:rPr>
              <w:t xml:space="preserve">iron of size 25x3 mm, 1.2 m long. The vertical mambas shall be </w:t>
            </w:r>
            <w:r>
              <w:rPr>
                <w:rFonts w:ascii="Times New Roman" w:hAnsi="Times New Roman"/>
                <w:b/>
                <w:color w:val="000000"/>
                <w:spacing w:val="-7"/>
                <w:sz w:val="24"/>
              </w:rPr>
              <w:t xml:space="preserve">welded to 4 nos. 25x6 mm M. S. flats placed horizontally around </w:t>
            </w:r>
            <w:r>
              <w:rPr>
                <w:rFonts w:ascii="Times New Roman" w:hAnsi="Times New Roman"/>
                <w:b/>
                <w:color w:val="000000"/>
                <w:spacing w:val="-2"/>
                <w:sz w:val="24"/>
              </w:rPr>
              <w:t xml:space="preserve">the vertical member of the cage. One name plate of 1 = thick </w:t>
            </w:r>
            <w:r>
              <w:rPr>
                <w:rFonts w:ascii="Times New Roman" w:hAnsi="Times New Roman"/>
                <w:b/>
                <w:color w:val="000000"/>
                <w:spacing w:val="-7"/>
                <w:sz w:val="24"/>
              </w:rPr>
              <w:t xml:space="preserve">M.S. sheet of size 250x100 mm shall be welded to the tree guard </w:t>
            </w:r>
            <w:r>
              <w:rPr>
                <w:rFonts w:ascii="Times New Roman" w:hAnsi="Times New Roman"/>
                <w:b/>
                <w:color w:val="000000"/>
                <w:spacing w:val="-14"/>
                <w:sz w:val="24"/>
              </w:rPr>
              <w:t xml:space="preserve">near the middle height and lettered PWD/ any other approved name. </w:t>
            </w:r>
            <w:r>
              <w:rPr>
                <w:rFonts w:ascii="Times New Roman" w:hAnsi="Times New Roman"/>
                <w:b/>
                <w:color w:val="000000"/>
                <w:spacing w:val="-12"/>
                <w:sz w:val="24"/>
              </w:rPr>
              <w:t xml:space="preserve">The tree guard shall be fixed to the ground by making suitable holes </w:t>
            </w:r>
            <w:r>
              <w:rPr>
                <w:rFonts w:ascii="Times New Roman" w:hAnsi="Times New Roman"/>
                <w:b/>
                <w:color w:val="000000"/>
                <w:spacing w:val="-11"/>
                <w:sz w:val="24"/>
              </w:rPr>
              <w:t>and by embedding four corners leg in the ground, including refilling</w:t>
            </w:r>
          </w:p>
        </w:tc>
        <w:tc>
          <w:tcPr>
            <w:tcW w:w="1170"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77"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397"/>
              <w:rPr>
                <w:rFonts w:ascii="Times New Roman" w:hAnsi="Times New Roman"/>
                <w:b/>
                <w:color w:val="000000"/>
                <w:spacing w:val="-10"/>
                <w:sz w:val="24"/>
              </w:rPr>
            </w:pPr>
            <w:r>
              <w:rPr>
                <w:rFonts w:ascii="Times New Roman" w:hAnsi="Times New Roman"/>
                <w:b/>
                <w:color w:val="000000"/>
                <w:spacing w:val="-10"/>
                <w:sz w:val="24"/>
              </w:rPr>
              <w:t>1585,00</w:t>
            </w:r>
          </w:p>
        </w:tc>
      </w:tr>
    </w:tbl>
    <w:p w:rsidR="00ED7218" w:rsidRPr="00B60AC3" w:rsidRDefault="00B60AC3" w:rsidP="00B60AC3">
      <w:pPr>
        <w:jc w:val="center"/>
        <w:rPr>
          <w:rFonts w:ascii="Times New Roman" w:hAnsi="Times New Roman" w:cs="Times New Roman"/>
        </w:rPr>
      </w:pPr>
      <w:r>
        <w:t>Page No.380</w:t>
      </w:r>
    </w:p>
    <w:tbl>
      <w:tblPr>
        <w:tblW w:w="0" w:type="auto"/>
        <w:tblInd w:w="15" w:type="dxa"/>
        <w:tblLayout w:type="fixed"/>
        <w:tblCellMar>
          <w:left w:w="0" w:type="dxa"/>
          <w:right w:w="0" w:type="dxa"/>
        </w:tblCellMar>
        <w:tblLook w:val="04A0"/>
      </w:tblPr>
      <w:tblGrid>
        <w:gridCol w:w="780"/>
        <w:gridCol w:w="1103"/>
        <w:gridCol w:w="5400"/>
        <w:gridCol w:w="1170"/>
        <w:gridCol w:w="1477"/>
      </w:tblGrid>
      <w:tr w:rsidR="00ED7218" w:rsidTr="004D2427">
        <w:trPr>
          <w:trHeight w:hRule="exact" w:val="690"/>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right="2700"/>
              <w:jc w:val="right"/>
              <w:rPr>
                <w:rFonts w:ascii="Times New Roman" w:hAnsi="Times New Roman"/>
                <w:b/>
                <w:color w:val="000000"/>
                <w:spacing w:val="-10"/>
                <w:sz w:val="24"/>
              </w:rPr>
            </w:pPr>
            <w:r>
              <w:rPr>
                <w:rFonts w:ascii="Times New Roman" w:hAnsi="Times New Roman"/>
                <w:b/>
                <w:color w:val="000000"/>
                <w:spacing w:val="-10"/>
                <w:sz w:val="24"/>
              </w:rPr>
              <w:t>Description</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6"/>
                <w:sz w:val="24"/>
              </w:rPr>
            </w:pPr>
            <w:r>
              <w:rPr>
                <w:rFonts w:ascii="Times New Roman" w:hAnsi="Times New Roman"/>
                <w:b/>
                <w:color w:val="000000"/>
                <w:spacing w:val="-6"/>
                <w:sz w:val="24"/>
              </w:rPr>
              <w:t>Rate (in Rs.)</w:t>
            </w:r>
          </w:p>
        </w:tc>
      </w:tr>
      <w:tr w:rsidR="00ED7218" w:rsidTr="004D2427">
        <w:trPr>
          <w:trHeight w:hRule="exact" w:val="278"/>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1065"/>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11"/>
                <w:sz w:val="24"/>
              </w:rPr>
            </w:pPr>
            <w:r>
              <w:rPr>
                <w:rFonts w:ascii="Times New Roman" w:hAnsi="Times New Roman"/>
                <w:b/>
                <w:color w:val="000000"/>
                <w:spacing w:val="-11"/>
                <w:sz w:val="24"/>
              </w:rPr>
              <w:t xml:space="preserve">the earth, compaction etc. complete. The tee guard shall be painted </w:t>
            </w:r>
            <w:r>
              <w:rPr>
                <w:rFonts w:ascii="Times New Roman" w:hAnsi="Times New Roman"/>
                <w:b/>
                <w:color w:val="000000"/>
                <w:spacing w:val="-12"/>
                <w:sz w:val="24"/>
              </w:rPr>
              <w:t xml:space="preserve">with two or more coats of synthetic enamel paint of approved brand </w:t>
            </w:r>
            <w:r>
              <w:rPr>
                <w:rFonts w:ascii="Times New Roman" w:hAnsi="Times New Roman"/>
                <w:b/>
                <w:color w:val="000000"/>
                <w:spacing w:val="-9"/>
                <w:sz w:val="24"/>
              </w:rPr>
              <w:t>and manufacture ova a coat of prima, complete in all respect.</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2310"/>
        </w:trPr>
        <w:tc>
          <w:tcPr>
            <w:tcW w:w="780"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tabs>
                <w:tab w:val="decimal" w:pos="401"/>
              </w:tabs>
              <w:rPr>
                <w:rFonts w:ascii="Times New Roman" w:hAnsi="Times New Roman"/>
                <w:b/>
                <w:color w:val="000000"/>
                <w:spacing w:val="-10"/>
                <w:sz w:val="24"/>
              </w:rPr>
            </w:pPr>
            <w:r>
              <w:rPr>
                <w:rFonts w:ascii="Times New Roman" w:hAnsi="Times New Roman"/>
                <w:b/>
                <w:color w:val="000000"/>
                <w:spacing w:val="-10"/>
                <w:sz w:val="24"/>
              </w:rPr>
              <w:t>23.23</w:t>
            </w:r>
          </w:p>
        </w:tc>
        <w:tc>
          <w:tcPr>
            <w:tcW w:w="1103" w:type="dxa"/>
            <w:vMerge w:val="restart"/>
            <w:tcBorders>
              <w:top w:val="single" w:sz="6" w:space="0" w:color="000000"/>
              <w:left w:val="single" w:sz="6" w:space="0" w:color="000000"/>
              <w:bottom w:val="none" w:sz="0" w:space="0" w:color="000000"/>
              <w:right w:val="none" w:sz="0" w:space="0" w:color="000000"/>
            </w:tcBorders>
          </w:tcPr>
          <w:p w:rsidR="00ED7218" w:rsidRDefault="00ED7218" w:rsidP="004D2427">
            <w:pPr>
              <w:ind w:left="108"/>
              <w:jc w:val="both"/>
              <w:rPr>
                <w:rFonts w:ascii="Times New Roman" w:hAnsi="Times New Roman"/>
                <w:b/>
                <w:color w:val="000000"/>
                <w:spacing w:val="-12"/>
                <w:sz w:val="24"/>
              </w:rPr>
            </w:pPr>
            <w:r>
              <w:rPr>
                <w:rFonts w:ascii="Times New Roman" w:hAnsi="Times New Roman"/>
                <w:b/>
                <w:color w:val="000000"/>
                <w:spacing w:val="-12"/>
                <w:sz w:val="24"/>
              </w:rPr>
              <w:t xml:space="preserve">Providing </w:t>
            </w:r>
            <w:r>
              <w:rPr>
                <w:rFonts w:ascii="Times New Roman" w:hAnsi="Times New Roman"/>
                <w:b/>
                <w:color w:val="000000"/>
                <w:spacing w:val="-14"/>
                <w:sz w:val="24"/>
              </w:rPr>
              <w:t xml:space="preserve">1.40 metre </w:t>
            </w:r>
            <w:r>
              <w:rPr>
                <w:rFonts w:ascii="Times New Roman" w:hAnsi="Times New Roman"/>
                <w:b/>
                <w:color w:val="000000"/>
                <w:spacing w:val="-8"/>
                <w:sz w:val="24"/>
              </w:rPr>
              <w:t xml:space="preserve">level. The </w:t>
            </w:r>
            <w:r>
              <w:rPr>
                <w:rFonts w:ascii="Times New Roman" w:hAnsi="Times New Roman"/>
                <w:b/>
                <w:color w:val="000000"/>
                <w:spacing w:val="-43"/>
                <w:sz w:val="24"/>
              </w:rPr>
              <w:t xml:space="preserve">of </w:t>
            </w:r>
            <w:r>
              <w:rPr>
                <w:rFonts w:ascii="Times New Roman" w:hAnsi="Times New Roman"/>
                <w:b/>
                <w:color w:val="000000"/>
                <w:spacing w:val="-33"/>
                <w:sz w:val="24"/>
              </w:rPr>
              <w:t xml:space="preserve">Sin </w:t>
            </w:r>
            <w:r>
              <w:rPr>
                <w:rFonts w:ascii="Times New Roman" w:hAnsi="Times New Roman"/>
                <w:b/>
                <w:color w:val="000000"/>
                <w:spacing w:val="-43"/>
                <w:sz w:val="24"/>
              </w:rPr>
              <w:t xml:space="preserve">25x25x5 </w:t>
            </w:r>
            <w:r>
              <w:rPr>
                <w:rFonts w:ascii="Times New Roman" w:hAnsi="Times New Roman"/>
                <w:b/>
                <w:color w:val="000000"/>
                <w:spacing w:val="-18"/>
                <w:sz w:val="24"/>
              </w:rPr>
              <w:t xml:space="preserve">of size 25x5 </w:t>
            </w:r>
            <w:r>
              <w:rPr>
                <w:rFonts w:ascii="Times New Roman" w:hAnsi="Times New Roman"/>
                <w:b/>
                <w:color w:val="000000"/>
                <w:spacing w:val="-17"/>
                <w:sz w:val="24"/>
              </w:rPr>
              <w:t xml:space="preserve">4 nos. 25x6 member of </w:t>
            </w:r>
            <w:r>
              <w:rPr>
                <w:rFonts w:ascii="Times New Roman" w:hAnsi="Times New Roman"/>
                <w:b/>
                <w:color w:val="000000"/>
                <w:spacing w:val="-28"/>
                <w:sz w:val="24"/>
              </w:rPr>
              <w:t xml:space="preserve">size 250x100 </w:t>
            </w:r>
            <w:r>
              <w:rPr>
                <w:rFonts w:ascii="Times New Roman" w:hAnsi="Times New Roman"/>
                <w:b/>
                <w:color w:val="000000"/>
                <w:spacing w:val="-14"/>
                <w:sz w:val="24"/>
              </w:rPr>
              <w:t xml:space="preserve">height and </w:t>
            </w:r>
            <w:r>
              <w:rPr>
                <w:rFonts w:ascii="Times New Roman" w:hAnsi="Times New Roman"/>
                <w:b/>
                <w:color w:val="000000"/>
                <w:spacing w:val="-29"/>
                <w:sz w:val="24"/>
              </w:rPr>
              <w:t xml:space="preserve">shall be fixed </w:t>
            </w:r>
            <w:r>
              <w:rPr>
                <w:rFonts w:ascii="Times New Roman" w:hAnsi="Times New Roman"/>
                <w:b/>
                <w:color w:val="000000"/>
                <w:spacing w:val="-19"/>
                <w:sz w:val="24"/>
              </w:rPr>
              <w:t xml:space="preserve">embedding </w:t>
            </w:r>
            <w:r>
              <w:rPr>
                <w:rFonts w:ascii="Times New Roman" w:hAnsi="Times New Roman"/>
                <w:b/>
                <w:color w:val="000000"/>
                <w:spacing w:val="-55"/>
                <w:sz w:val="24"/>
              </w:rPr>
              <w:t xml:space="preserve">earth, compaction </w:t>
            </w:r>
            <w:r>
              <w:rPr>
                <w:rFonts w:ascii="Times New Roman" w:hAnsi="Times New Roman"/>
                <w:b/>
                <w:color w:val="000000"/>
                <w:spacing w:val="-38"/>
                <w:sz w:val="24"/>
              </w:rPr>
              <w:t xml:space="preserve">with two coats </w:t>
            </w:r>
            <w:r>
              <w:rPr>
                <w:rFonts w:ascii="Times New Roman" w:hAnsi="Times New Roman"/>
                <w:b/>
                <w:color w:val="000000"/>
                <w:spacing w:val="-37"/>
                <w:sz w:val="24"/>
              </w:rPr>
              <w:t>coat of printer,</w:t>
            </w:r>
          </w:p>
        </w:tc>
        <w:tc>
          <w:tcPr>
            <w:tcW w:w="5400" w:type="dxa"/>
            <w:tcBorders>
              <w:top w:val="single" w:sz="6" w:space="0" w:color="000000"/>
              <w:left w:val="none" w:sz="0" w:space="0" w:color="000000"/>
              <w:bottom w:val="single" w:sz="6" w:space="0" w:color="000000"/>
              <w:right w:val="single" w:sz="6" w:space="0" w:color="000000"/>
            </w:tcBorders>
          </w:tcPr>
          <w:p w:rsidR="00ED7218" w:rsidRDefault="00ED7218" w:rsidP="004D2427">
            <w:pPr>
              <w:spacing w:line="252" w:lineRule="exact"/>
              <w:jc w:val="right"/>
              <w:rPr>
                <w:rFonts w:ascii="Times New Roman" w:hAnsi="Times New Roman"/>
                <w:b/>
                <w:color w:val="000000"/>
                <w:spacing w:val="-8"/>
                <w:sz w:val="24"/>
              </w:rPr>
            </w:pPr>
            <w:r>
              <w:rPr>
                <w:rFonts w:ascii="Times New Roman" w:hAnsi="Times New Roman"/>
                <w:b/>
                <w:color w:val="000000"/>
                <w:spacing w:val="-8"/>
                <w:sz w:val="24"/>
              </w:rPr>
              <w:t xml:space="preserve">and fixing M. S. tree guard 50 cm square in plan, height </w:t>
            </w:r>
            <w:r>
              <w:rPr>
                <w:rFonts w:ascii="Times New Roman" w:hAnsi="Times New Roman"/>
                <w:b/>
                <w:color w:val="000000"/>
                <w:spacing w:val="-8"/>
                <w:sz w:val="24"/>
              </w:rPr>
              <w:br/>
            </w:r>
            <w:r>
              <w:rPr>
                <w:rFonts w:ascii="Times New Roman" w:hAnsi="Times New Roman"/>
                <w:b/>
                <w:color w:val="000000"/>
                <w:spacing w:val="3"/>
                <w:sz w:val="24"/>
              </w:rPr>
              <w:t xml:space="preserve">above ground level and 0.50 metre below ground </w:t>
            </w:r>
            <w:r>
              <w:rPr>
                <w:rFonts w:ascii="Times New Roman" w:hAnsi="Times New Roman"/>
                <w:b/>
                <w:color w:val="000000"/>
                <w:spacing w:val="3"/>
                <w:sz w:val="24"/>
              </w:rPr>
              <w:br/>
            </w:r>
            <w:r>
              <w:rPr>
                <w:rFonts w:ascii="Times New Roman" w:hAnsi="Times New Roman"/>
                <w:b/>
                <w:color w:val="000000"/>
                <w:spacing w:val="-8"/>
                <w:sz w:val="24"/>
              </w:rPr>
              <w:t xml:space="preserve">vertical members shall consist of four nos. of angle iron </w:t>
            </w:r>
            <w:r>
              <w:rPr>
                <w:rFonts w:ascii="Times New Roman" w:hAnsi="Times New Roman"/>
                <w:b/>
                <w:color w:val="000000"/>
                <w:spacing w:val="-8"/>
                <w:sz w:val="24"/>
              </w:rPr>
              <w:br/>
            </w:r>
            <w:r>
              <w:rPr>
                <w:rFonts w:ascii="Times New Roman" w:hAnsi="Times New Roman"/>
                <w:b/>
                <w:color w:val="000000"/>
                <w:spacing w:val="-9"/>
                <w:sz w:val="24"/>
              </w:rPr>
              <w:t xml:space="preserve">mm 1.9 long, one at each comer and 8 nos. flat iron </w:t>
            </w:r>
            <w:r>
              <w:rPr>
                <w:rFonts w:ascii="Times New Roman" w:hAnsi="Times New Roman"/>
                <w:b/>
                <w:color w:val="000000"/>
                <w:spacing w:val="-9"/>
                <w:sz w:val="24"/>
              </w:rPr>
              <w:br/>
            </w:r>
            <w:r>
              <w:rPr>
                <w:rFonts w:ascii="Times New Roman" w:hAnsi="Times New Roman"/>
                <w:b/>
                <w:color w:val="000000"/>
                <w:spacing w:val="-7"/>
                <w:sz w:val="24"/>
              </w:rPr>
              <w:t xml:space="preserve">mm 1.4 hag. The vertical members shall be welded to </w:t>
            </w:r>
            <w:r>
              <w:rPr>
                <w:rFonts w:ascii="Times New Roman" w:hAnsi="Times New Roman"/>
                <w:b/>
                <w:color w:val="000000"/>
                <w:spacing w:val="-7"/>
                <w:sz w:val="24"/>
              </w:rPr>
              <w:br/>
            </w:r>
            <w:r>
              <w:rPr>
                <w:rFonts w:ascii="Times New Roman" w:hAnsi="Times New Roman"/>
                <w:b/>
                <w:color w:val="000000"/>
                <w:spacing w:val="-8"/>
                <w:sz w:val="24"/>
              </w:rPr>
              <w:t xml:space="preserve">mm M, S, flats placed horizontally around the vertical </w:t>
            </w:r>
            <w:r>
              <w:rPr>
                <w:rFonts w:ascii="Times New Roman" w:hAnsi="Times New Roman"/>
                <w:b/>
                <w:color w:val="000000"/>
                <w:spacing w:val="-8"/>
                <w:sz w:val="24"/>
              </w:rPr>
              <w:br/>
            </w:r>
            <w:r>
              <w:rPr>
                <w:rFonts w:ascii="Times New Roman" w:hAnsi="Times New Roman"/>
                <w:b/>
                <w:color w:val="000000"/>
                <w:spacing w:val="-5"/>
                <w:sz w:val="24"/>
              </w:rPr>
              <w:t xml:space="preserve">the cage. One name plate of 1 mm thick M.S. sheet of </w:t>
            </w:r>
            <w:r>
              <w:rPr>
                <w:rFonts w:ascii="Times New Roman" w:hAnsi="Times New Roman"/>
                <w:b/>
                <w:color w:val="000000"/>
                <w:spacing w:val="-5"/>
                <w:sz w:val="24"/>
              </w:rPr>
              <w:br/>
            </w:r>
            <w:r>
              <w:rPr>
                <w:rFonts w:ascii="Times New Roman" w:hAnsi="Times New Roman"/>
                <w:b/>
                <w:color w:val="000000"/>
                <w:spacing w:val="-9"/>
                <w:sz w:val="24"/>
              </w:rPr>
              <w:t xml:space="preserve">mm shall be welded to the tree guard near the middle </w:t>
            </w:r>
            <w:r>
              <w:rPr>
                <w:rFonts w:ascii="Times New Roman" w:hAnsi="Times New Roman"/>
                <w:b/>
                <w:color w:val="000000"/>
                <w:spacing w:val="-9"/>
                <w:sz w:val="24"/>
              </w:rPr>
              <w:br/>
            </w:r>
            <w:r>
              <w:rPr>
                <w:rFonts w:ascii="Times New Roman" w:hAnsi="Times New Roman"/>
                <w:b/>
                <w:color w:val="000000"/>
                <w:spacing w:val="-10"/>
                <w:sz w:val="24"/>
              </w:rPr>
              <w:t>lettered PWD/ any other approved name The tree guard</w:t>
            </w:r>
          </w:p>
        </w:tc>
        <w:tc>
          <w:tcPr>
            <w:tcW w:w="1170"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77"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2494,00</w:t>
            </w:r>
          </w:p>
        </w:tc>
      </w:tr>
      <w:tr w:rsidR="00ED7218" w:rsidTr="004D2427">
        <w:trPr>
          <w:trHeight w:hRule="exact" w:val="1717"/>
        </w:trPr>
        <w:tc>
          <w:tcPr>
            <w:tcW w:w="780"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1103" w:type="dxa"/>
            <w:vMerge/>
            <w:tcBorders>
              <w:top w:val="none" w:sz="0" w:space="0" w:color="000000"/>
              <w:left w:val="single" w:sz="6" w:space="0" w:color="000000"/>
              <w:bottom w:val="single" w:sz="6" w:space="0" w:color="000000"/>
              <w:right w:val="none" w:sz="0" w:space="0" w:color="000000"/>
            </w:tcBorders>
          </w:tcPr>
          <w:p w:rsidR="00ED7218" w:rsidRDefault="00ED7218" w:rsidP="004D2427"/>
        </w:tc>
        <w:tc>
          <w:tcPr>
            <w:tcW w:w="5400" w:type="dxa"/>
            <w:tcBorders>
              <w:top w:val="single" w:sz="6" w:space="0" w:color="000000"/>
              <w:left w:val="none" w:sz="0" w:space="0" w:color="000000"/>
              <w:bottom w:val="single" w:sz="6" w:space="0" w:color="000000"/>
              <w:right w:val="single" w:sz="6" w:space="0" w:color="000000"/>
            </w:tcBorders>
          </w:tcPr>
          <w:p w:rsidR="00ED7218" w:rsidRDefault="00ED7218" w:rsidP="004D2427">
            <w:pPr>
              <w:ind w:left="108" w:right="108" w:firstLine="360"/>
              <w:rPr>
                <w:rFonts w:ascii="Times New Roman" w:hAnsi="Times New Roman"/>
                <w:b/>
                <w:color w:val="000000"/>
                <w:spacing w:val="-3"/>
                <w:sz w:val="24"/>
              </w:rPr>
            </w:pPr>
            <w:r>
              <w:rPr>
                <w:rFonts w:ascii="Times New Roman" w:hAnsi="Times New Roman"/>
                <w:b/>
                <w:color w:val="000000"/>
                <w:spacing w:val="-3"/>
                <w:sz w:val="24"/>
              </w:rPr>
              <w:t xml:space="preserve">to the ground by making suitable holes and by </w:t>
            </w:r>
            <w:r>
              <w:rPr>
                <w:rFonts w:ascii="Times New Roman" w:hAnsi="Times New Roman"/>
                <w:b/>
                <w:color w:val="000000"/>
                <w:spacing w:val="-7"/>
                <w:sz w:val="24"/>
              </w:rPr>
              <w:t>four comers leg in the ground , including refilling the</w:t>
            </w:r>
          </w:p>
          <w:p w:rsidR="00ED7218" w:rsidRDefault="00ED7218" w:rsidP="004D2427">
            <w:pPr>
              <w:ind w:right="90"/>
              <w:jc w:val="right"/>
              <w:rPr>
                <w:rFonts w:ascii="Times New Roman" w:hAnsi="Times New Roman"/>
                <w:b/>
                <w:color w:val="000000"/>
                <w:spacing w:val="-5"/>
                <w:sz w:val="24"/>
              </w:rPr>
            </w:pPr>
            <w:r>
              <w:rPr>
                <w:rFonts w:ascii="Times New Roman" w:hAnsi="Times New Roman"/>
                <w:b/>
                <w:color w:val="000000"/>
                <w:spacing w:val="-5"/>
                <w:sz w:val="24"/>
              </w:rPr>
              <w:t>etc,. complete. The tree guard shall be painted</w:t>
            </w:r>
          </w:p>
          <w:p w:rsidR="00ED7218" w:rsidRDefault="00ED7218" w:rsidP="004D2427">
            <w:pPr>
              <w:ind w:right="90"/>
              <w:jc w:val="right"/>
              <w:rPr>
                <w:rFonts w:ascii="Times New Roman" w:hAnsi="Times New Roman"/>
                <w:b/>
                <w:color w:val="000000"/>
                <w:spacing w:val="-10"/>
                <w:sz w:val="24"/>
              </w:rPr>
            </w:pPr>
            <w:r>
              <w:rPr>
                <w:rFonts w:ascii="Times New Roman" w:hAnsi="Times New Roman"/>
                <w:b/>
                <w:color w:val="000000"/>
                <w:spacing w:val="-10"/>
                <w:sz w:val="24"/>
              </w:rPr>
              <w:t>of paint of approved brand and manufacture over a</w:t>
            </w:r>
          </w:p>
          <w:p w:rsidR="00ED7218" w:rsidRDefault="00ED7218" w:rsidP="004D2427">
            <w:pPr>
              <w:ind w:left="360"/>
              <w:rPr>
                <w:rFonts w:ascii="Times New Roman" w:hAnsi="Times New Roman"/>
                <w:b/>
                <w:color w:val="000000"/>
                <w:spacing w:val="-10"/>
                <w:sz w:val="24"/>
              </w:rPr>
            </w:pPr>
            <w:r>
              <w:rPr>
                <w:rFonts w:ascii="Times New Roman" w:hAnsi="Times New Roman"/>
                <w:b/>
                <w:color w:val="000000"/>
                <w:spacing w:val="-10"/>
                <w:sz w:val="24"/>
              </w:rPr>
              <w:t>corm lac in all respect.</w:t>
            </w:r>
          </w:p>
        </w:tc>
        <w:tc>
          <w:tcPr>
            <w:tcW w:w="1170"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1477" w:type="dxa"/>
            <w:vMerge/>
            <w:tcBorders>
              <w:top w:val="none" w:sz="0" w:space="0" w:color="000000"/>
              <w:left w:val="single" w:sz="6" w:space="0" w:color="000000"/>
              <w:bottom w:val="single" w:sz="6" w:space="0" w:color="000000"/>
              <w:right w:val="single" w:sz="6" w:space="0" w:color="000000"/>
            </w:tcBorders>
          </w:tcPr>
          <w:p w:rsidR="00ED7218" w:rsidRDefault="00ED7218" w:rsidP="004D2427"/>
        </w:tc>
      </w:tr>
      <w:tr w:rsidR="00ED7218" w:rsidTr="004D2427">
        <w:trPr>
          <w:trHeight w:hRule="exact" w:val="1583"/>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1"/>
              </w:tabs>
              <w:rPr>
                <w:rFonts w:ascii="Times New Roman" w:hAnsi="Times New Roman"/>
                <w:b/>
                <w:color w:val="000000"/>
                <w:spacing w:val="-10"/>
                <w:sz w:val="24"/>
              </w:rPr>
            </w:pPr>
            <w:r>
              <w:rPr>
                <w:rFonts w:ascii="Times New Roman" w:hAnsi="Times New Roman"/>
                <w:b/>
                <w:color w:val="000000"/>
                <w:spacing w:val="-10"/>
                <w:sz w:val="24"/>
              </w:rPr>
              <w:t>23.24</w:t>
            </w: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5"/>
                <w:sz w:val="24"/>
              </w:rPr>
            </w:pPr>
            <w:r>
              <w:rPr>
                <w:rFonts w:ascii="Times New Roman" w:hAnsi="Times New Roman"/>
                <w:b/>
                <w:color w:val="000000"/>
                <w:spacing w:val="-5"/>
                <w:sz w:val="24"/>
              </w:rPr>
              <w:t xml:space="preserve">Preparation of mounds of various size and shape by available </w:t>
            </w:r>
            <w:r>
              <w:rPr>
                <w:rFonts w:ascii="Times New Roman" w:hAnsi="Times New Roman"/>
                <w:b/>
                <w:color w:val="000000"/>
                <w:spacing w:val="-11"/>
                <w:sz w:val="24"/>
              </w:rPr>
              <w:t xml:space="preserve">excavated /supplied earth in layers not exceeding 20 cm in depth, </w:t>
            </w:r>
            <w:r>
              <w:rPr>
                <w:rFonts w:ascii="Times New Roman" w:hAnsi="Times New Roman"/>
                <w:b/>
                <w:color w:val="000000"/>
                <w:spacing w:val="-9"/>
                <w:sz w:val="24"/>
              </w:rPr>
              <w:t xml:space="preserve">breaking clods, watering of each layer, dressing etc, lead upto 50 </w:t>
            </w:r>
            <w:r>
              <w:rPr>
                <w:rFonts w:ascii="Times New Roman" w:hAnsi="Times New Roman"/>
                <w:b/>
                <w:color w:val="000000"/>
                <w:spacing w:val="-7"/>
                <w:sz w:val="24"/>
              </w:rPr>
              <w:t>meter and lift upto 1.5 m complete as per direction of Offirc-in</w:t>
            </w:r>
            <w:r>
              <w:rPr>
                <w:rFonts w:ascii="Times New Roman" w:hAnsi="Times New Roman"/>
                <w:b/>
                <w:color w:val="000000"/>
                <w:spacing w:val="-7"/>
                <w:sz w:val="24"/>
              </w:rPr>
              <w:softHyphen/>
            </w:r>
            <w:r>
              <w:rPr>
                <w:rFonts w:ascii="Times New Roman" w:hAnsi="Times New Roman"/>
                <w:b/>
                <w:color w:val="000000"/>
                <w:spacing w:val="-10"/>
                <w:sz w:val="24"/>
              </w:rPr>
              <w:t>carge</w:t>
            </w:r>
            <w:r>
              <w:rPr>
                <w:rFonts w:ascii="Times New Roman" w:hAnsi="Times New Roman"/>
                <w:b/>
                <w:color w:val="000000"/>
                <w:sz w:val="24"/>
                <w:vertAlign w:val="superscript"/>
              </w:rPr>
              <w:t>,</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cum</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798"/>
              </w:tabs>
              <w:rPr>
                <w:rFonts w:ascii="Times New Roman" w:hAnsi="Times New Roman"/>
                <w:b/>
                <w:color w:val="000000"/>
                <w:spacing w:val="-10"/>
                <w:sz w:val="24"/>
              </w:rPr>
            </w:pPr>
            <w:r>
              <w:rPr>
                <w:rFonts w:ascii="Times New Roman" w:hAnsi="Times New Roman"/>
                <w:b/>
                <w:color w:val="000000"/>
                <w:spacing w:val="-10"/>
                <w:sz w:val="24"/>
              </w:rPr>
              <w:t>153.00</w:t>
            </w:r>
          </w:p>
        </w:tc>
      </w:tr>
      <w:tr w:rsidR="00ED7218" w:rsidTr="004D2427">
        <w:trPr>
          <w:trHeight w:hRule="exact" w:val="2385"/>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1"/>
              </w:tabs>
              <w:rPr>
                <w:rFonts w:ascii="Times New Roman" w:hAnsi="Times New Roman"/>
                <w:b/>
                <w:color w:val="000000"/>
                <w:spacing w:val="-10"/>
                <w:sz w:val="24"/>
              </w:rPr>
            </w:pPr>
            <w:r>
              <w:rPr>
                <w:rFonts w:ascii="Times New Roman" w:hAnsi="Times New Roman"/>
                <w:b/>
                <w:color w:val="000000"/>
                <w:spacing w:val="-10"/>
                <w:sz w:val="24"/>
              </w:rPr>
              <w:lastRenderedPageBreak/>
              <w:t>23.25</w:t>
            </w:r>
          </w:p>
        </w:tc>
        <w:tc>
          <w:tcPr>
            <w:tcW w:w="6503"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7"/>
                <w:sz w:val="24"/>
              </w:rPr>
            </w:pPr>
            <w:r>
              <w:rPr>
                <w:rFonts w:ascii="Times New Roman" w:hAnsi="Times New Roman"/>
                <w:b/>
                <w:color w:val="000000"/>
                <w:spacing w:val="-7"/>
                <w:sz w:val="24"/>
              </w:rPr>
              <w:t xml:space="preserve">Providing Circular Cement Concrete pots of specified size, </w:t>
            </w:r>
            <w:r>
              <w:rPr>
                <w:rFonts w:ascii="Times New Roman" w:hAnsi="Times New Roman"/>
                <w:b/>
                <w:i/>
                <w:color w:val="000000"/>
                <w:spacing w:val="-7"/>
                <w:w w:val="110"/>
                <w:sz w:val="24"/>
              </w:rPr>
              <w:t xml:space="preserve">cast </w:t>
            </w:r>
            <w:r>
              <w:rPr>
                <w:rFonts w:ascii="Times New Roman" w:hAnsi="Times New Roman"/>
                <w:b/>
                <w:color w:val="000000"/>
                <w:spacing w:val="-8"/>
                <w:sz w:val="24"/>
              </w:rPr>
              <w:t xml:space="preserve">with cement concrete of nominal mix 1'2.4 (1 cement: 2 sand: 4 </w:t>
            </w:r>
            <w:r>
              <w:rPr>
                <w:rFonts w:ascii="Times New Roman" w:hAnsi="Times New Roman"/>
                <w:b/>
                <w:color w:val="000000"/>
                <w:spacing w:val="-9"/>
                <w:sz w:val="24"/>
              </w:rPr>
              <w:t xml:space="preserve">graded stone aggregate 6 mm nominal size), reinforced with 7 Nos. (3 nos. horizontal and 4 nos. vertical "U" shape) M.S, wires of 3,5 </w:t>
            </w:r>
            <w:r>
              <w:rPr>
                <w:rFonts w:ascii="Times New Roman" w:hAnsi="Times New Roman"/>
                <w:b/>
                <w:color w:val="000000"/>
                <w:spacing w:val="-13"/>
                <w:sz w:val="24"/>
              </w:rPr>
              <w:t xml:space="preserve">mm dia as pet design, including required form work, finishing with </w:t>
            </w:r>
            <w:r>
              <w:rPr>
                <w:rFonts w:ascii="Times New Roman" w:hAnsi="Times New Roman"/>
                <w:b/>
                <w:color w:val="000000"/>
                <w:spacing w:val="-15"/>
                <w:sz w:val="24"/>
              </w:rPr>
              <w:t xml:space="preserve">cement punning on exposed surface, curing for specified period and </w:t>
            </w:r>
            <w:r>
              <w:rPr>
                <w:rFonts w:ascii="Times New Roman" w:hAnsi="Times New Roman"/>
                <w:b/>
                <w:color w:val="000000"/>
                <w:spacing w:val="-9"/>
                <w:sz w:val="24"/>
              </w:rPr>
              <w:t xml:space="preserve">stacking in required rows and height, all complete as per direction </w:t>
            </w:r>
            <w:r>
              <w:rPr>
                <w:rFonts w:ascii="Times New Roman" w:hAnsi="Times New Roman"/>
                <w:b/>
                <w:color w:val="000000"/>
                <w:spacing w:val="-10"/>
                <w:sz w:val="24"/>
              </w:rPr>
              <w:t>of Officer-in-charge.</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667"/>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2"/>
                <w:sz w:val="24"/>
              </w:rPr>
            </w:pPr>
            <w:r>
              <w:rPr>
                <w:rFonts w:ascii="Times New Roman" w:hAnsi="Times New Roman"/>
                <w:b/>
                <w:color w:val="000000"/>
                <w:spacing w:val="-12"/>
                <w:sz w:val="24"/>
              </w:rPr>
              <w:t>23251</w:t>
            </w:r>
          </w:p>
        </w:tc>
        <w:tc>
          <w:tcPr>
            <w:tcW w:w="5400"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rPr>
                <w:rFonts w:ascii="Times New Roman" w:hAnsi="Times New Roman"/>
                <w:b/>
                <w:color w:val="000000"/>
                <w:spacing w:val="-6"/>
                <w:sz w:val="24"/>
              </w:rPr>
            </w:pPr>
            <w:r>
              <w:rPr>
                <w:rFonts w:ascii="Times New Roman" w:hAnsi="Times New Roman"/>
                <w:b/>
                <w:color w:val="000000"/>
                <w:spacing w:val="-6"/>
                <w:sz w:val="24"/>
              </w:rPr>
              <w:t>Top inside dia. 35 cm, outer bottom dia 25 an, total height 35 an with wall thickness of 25.4 mm</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798"/>
              </w:tabs>
              <w:rPr>
                <w:rFonts w:ascii="Times New Roman" w:hAnsi="Times New Roman"/>
                <w:b/>
                <w:color w:val="000000"/>
                <w:spacing w:val="-10"/>
                <w:sz w:val="24"/>
              </w:rPr>
            </w:pPr>
            <w:r>
              <w:rPr>
                <w:rFonts w:ascii="Times New Roman" w:hAnsi="Times New Roman"/>
                <w:b/>
                <w:color w:val="000000"/>
                <w:spacing w:val="-10"/>
                <w:sz w:val="24"/>
              </w:rPr>
              <w:t>152.00</w:t>
            </w:r>
          </w:p>
        </w:tc>
      </w:tr>
      <w:tr w:rsidR="00ED7218" w:rsidTr="004D2427">
        <w:trPr>
          <w:trHeight w:hRule="exact" w:val="788"/>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23.252</w:t>
            </w:r>
          </w:p>
        </w:tc>
        <w:tc>
          <w:tcPr>
            <w:tcW w:w="5400"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rPr>
                <w:rFonts w:ascii="Times New Roman" w:hAnsi="Times New Roman"/>
                <w:b/>
                <w:color w:val="000000"/>
                <w:spacing w:val="-5"/>
                <w:sz w:val="24"/>
              </w:rPr>
            </w:pPr>
            <w:r>
              <w:rPr>
                <w:rFonts w:ascii="Times New Roman" w:hAnsi="Times New Roman"/>
                <w:b/>
                <w:color w:val="000000"/>
                <w:spacing w:val="-5"/>
                <w:sz w:val="24"/>
              </w:rPr>
              <w:t xml:space="preserve">Top inside dia 30 cm, outer bottom dia 20 an, total </w:t>
            </w:r>
            <w:r>
              <w:rPr>
                <w:rFonts w:ascii="Times New Roman" w:hAnsi="Times New Roman"/>
                <w:b/>
                <w:color w:val="000000"/>
                <w:spacing w:val="-10"/>
                <w:sz w:val="24"/>
              </w:rPr>
              <w:t>height 30 an with wall thickness of 2.5 4 mm_</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798"/>
              </w:tabs>
              <w:rPr>
                <w:rFonts w:ascii="Times New Roman" w:hAnsi="Times New Roman"/>
                <w:b/>
                <w:color w:val="000000"/>
                <w:spacing w:val="-10"/>
                <w:sz w:val="24"/>
              </w:rPr>
            </w:pPr>
            <w:r>
              <w:rPr>
                <w:rFonts w:ascii="Times New Roman" w:hAnsi="Times New Roman"/>
                <w:b/>
                <w:color w:val="000000"/>
                <w:spacing w:val="-10"/>
                <w:sz w:val="24"/>
              </w:rPr>
              <w:t>111.00</w:t>
            </w:r>
          </w:p>
        </w:tc>
      </w:tr>
      <w:tr w:rsidR="00ED7218" w:rsidTr="004D2427">
        <w:trPr>
          <w:trHeight w:hRule="exact" w:val="997"/>
        </w:trPr>
        <w:tc>
          <w:tcPr>
            <w:tcW w:w="780"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tabs>
                <w:tab w:val="decimal" w:pos="401"/>
              </w:tabs>
              <w:rPr>
                <w:rFonts w:ascii="Times New Roman" w:hAnsi="Times New Roman"/>
                <w:b/>
                <w:color w:val="000000"/>
                <w:spacing w:val="-10"/>
                <w:sz w:val="24"/>
              </w:rPr>
            </w:pPr>
            <w:r>
              <w:rPr>
                <w:rFonts w:ascii="Times New Roman" w:hAnsi="Times New Roman"/>
                <w:b/>
                <w:color w:val="000000"/>
                <w:spacing w:val="-10"/>
                <w:sz w:val="24"/>
              </w:rPr>
              <w:t>23.26</w:t>
            </w:r>
          </w:p>
        </w:tc>
        <w:tc>
          <w:tcPr>
            <w:tcW w:w="1103" w:type="dxa"/>
            <w:vMerge w:val="restart"/>
            <w:tcBorders>
              <w:top w:val="single" w:sz="6" w:space="0" w:color="000000"/>
              <w:left w:val="single" w:sz="6" w:space="0" w:color="000000"/>
              <w:bottom w:val="none" w:sz="0" w:space="0" w:color="000000"/>
              <w:right w:val="none" w:sz="0" w:space="0" w:color="000000"/>
            </w:tcBorders>
          </w:tcPr>
          <w:p w:rsidR="00ED7218" w:rsidRDefault="00ED7218" w:rsidP="004D2427">
            <w:pPr>
              <w:ind w:left="108"/>
              <w:jc w:val="both"/>
              <w:rPr>
                <w:rFonts w:ascii="Times New Roman" w:hAnsi="Times New Roman"/>
                <w:b/>
                <w:color w:val="000000"/>
                <w:spacing w:val="-12"/>
                <w:sz w:val="24"/>
              </w:rPr>
            </w:pPr>
            <w:r>
              <w:rPr>
                <w:rFonts w:ascii="Times New Roman" w:hAnsi="Times New Roman"/>
                <w:b/>
                <w:color w:val="000000"/>
                <w:spacing w:val="-12"/>
                <w:sz w:val="24"/>
              </w:rPr>
              <w:t xml:space="preserve">Providing </w:t>
            </w:r>
            <w:r>
              <w:rPr>
                <w:rFonts w:ascii="Times New Roman" w:hAnsi="Times New Roman"/>
                <w:b/>
                <w:color w:val="000000"/>
                <w:spacing w:val="-27"/>
                <w:sz w:val="24"/>
              </w:rPr>
              <w:t xml:space="preserve">with cement </w:t>
            </w:r>
            <w:r>
              <w:rPr>
                <w:rFonts w:ascii="Times New Roman" w:hAnsi="Times New Roman"/>
                <w:b/>
                <w:color w:val="000000"/>
                <w:spacing w:val="-31"/>
                <w:sz w:val="24"/>
              </w:rPr>
              <w:t xml:space="preserve">graded stone </w:t>
            </w:r>
            <w:r>
              <w:rPr>
                <w:rFonts w:ascii="Times New Roman" w:hAnsi="Times New Roman"/>
                <w:b/>
                <w:color w:val="000000"/>
                <w:spacing w:val="-48"/>
                <w:sz w:val="24"/>
              </w:rPr>
              <w:t xml:space="preserve">(3 nos. horizontal </w:t>
            </w:r>
            <w:r>
              <w:rPr>
                <w:rFonts w:ascii="Times New Roman" w:hAnsi="Times New Roman"/>
                <w:b/>
                <w:color w:val="000000"/>
                <w:spacing w:val="-12"/>
                <w:sz w:val="24"/>
              </w:rPr>
              <w:t xml:space="preserve">mm dia as </w:t>
            </w:r>
            <w:r>
              <w:rPr>
                <w:rFonts w:ascii="Times New Roman" w:hAnsi="Times New Roman"/>
                <w:b/>
                <w:color w:val="000000"/>
                <w:spacing w:val="-51"/>
                <w:sz w:val="24"/>
              </w:rPr>
              <w:t xml:space="preserve">cement punning </w:t>
            </w:r>
            <w:r>
              <w:rPr>
                <w:rFonts w:ascii="Times New Roman" w:hAnsi="Times New Roman"/>
                <w:b/>
                <w:color w:val="000000"/>
                <w:spacing w:val="-15"/>
                <w:sz w:val="24"/>
              </w:rPr>
              <w:t xml:space="preserve">stacking in </w:t>
            </w:r>
            <w:r>
              <w:rPr>
                <w:rFonts w:ascii="Times New Roman" w:hAnsi="Times New Roman"/>
                <w:b/>
                <w:color w:val="000000"/>
                <w:spacing w:val="89"/>
                <w:sz w:val="24"/>
              </w:rPr>
              <w:t>of Of</w:t>
            </w:r>
          </w:p>
        </w:tc>
        <w:tc>
          <w:tcPr>
            <w:tcW w:w="5400" w:type="dxa"/>
            <w:tcBorders>
              <w:top w:val="single" w:sz="6" w:space="0" w:color="000000"/>
              <w:left w:val="none" w:sz="0" w:space="0" w:color="000000"/>
              <w:bottom w:val="single" w:sz="6" w:space="0" w:color="000000"/>
              <w:right w:val="single" w:sz="6" w:space="0" w:color="000000"/>
            </w:tcBorders>
          </w:tcPr>
          <w:p w:rsidR="00ED7218" w:rsidRDefault="00ED7218" w:rsidP="004D2427">
            <w:pPr>
              <w:spacing w:line="238" w:lineRule="exact"/>
              <w:jc w:val="right"/>
              <w:rPr>
                <w:rFonts w:ascii="Times New Roman" w:hAnsi="Times New Roman"/>
                <w:b/>
                <w:color w:val="000000"/>
                <w:sz w:val="24"/>
              </w:rPr>
            </w:pPr>
            <w:r>
              <w:rPr>
                <w:rFonts w:ascii="Times New Roman" w:hAnsi="Times New Roman"/>
                <w:b/>
                <w:color w:val="000000"/>
                <w:sz w:val="24"/>
              </w:rPr>
              <w:t xml:space="preserve">Square Cement Concrete pots of specified size </w:t>
            </w:r>
            <w:r>
              <w:rPr>
                <w:rFonts w:ascii="Times New Roman" w:hAnsi="Times New Roman"/>
                <w:b/>
                <w:i/>
                <w:color w:val="000000"/>
                <w:w w:val="110"/>
                <w:sz w:val="24"/>
              </w:rPr>
              <w:t xml:space="preserve">cast </w:t>
            </w:r>
            <w:r>
              <w:rPr>
                <w:rFonts w:ascii="Times New Roman" w:hAnsi="Times New Roman"/>
                <w:b/>
                <w:i/>
                <w:color w:val="000000"/>
                <w:w w:val="110"/>
                <w:sz w:val="24"/>
              </w:rPr>
              <w:br/>
            </w:r>
            <w:r>
              <w:rPr>
                <w:rFonts w:ascii="Times New Roman" w:hAnsi="Times New Roman"/>
                <w:b/>
                <w:color w:val="000000"/>
                <w:spacing w:val="-3"/>
                <w:sz w:val="24"/>
              </w:rPr>
              <w:t xml:space="preserve">concrete of nominal mix 1'2.4 (1 cement: 2 sand: 4 </w:t>
            </w:r>
            <w:r>
              <w:rPr>
                <w:rFonts w:ascii="Times New Roman" w:hAnsi="Times New Roman"/>
                <w:b/>
                <w:color w:val="000000"/>
                <w:spacing w:val="-3"/>
                <w:sz w:val="24"/>
              </w:rPr>
              <w:br/>
            </w:r>
            <w:r>
              <w:rPr>
                <w:rFonts w:ascii="Times New Roman" w:hAnsi="Times New Roman"/>
                <w:b/>
                <w:color w:val="000000"/>
                <w:spacing w:val="-8"/>
                <w:sz w:val="24"/>
              </w:rPr>
              <w:t xml:space="preserve">aggregate 6 mm nominal size), reinforced with 7 Nos. </w:t>
            </w:r>
            <w:r>
              <w:rPr>
                <w:rFonts w:ascii="Times New Roman" w:hAnsi="Times New Roman"/>
                <w:b/>
                <w:color w:val="000000"/>
                <w:spacing w:val="-8"/>
                <w:sz w:val="24"/>
              </w:rPr>
              <w:br/>
            </w:r>
            <w:r>
              <w:rPr>
                <w:rFonts w:ascii="Times New Roman" w:hAnsi="Times New Roman"/>
                <w:b/>
                <w:color w:val="000000"/>
                <w:spacing w:val="-4"/>
                <w:sz w:val="24"/>
              </w:rPr>
              <w:t>and 4 nos vertical "V' shape) MS. wires of 3.5</w:t>
            </w:r>
          </w:p>
        </w:tc>
        <w:tc>
          <w:tcPr>
            <w:tcW w:w="1170"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rPr>
                <w:rFonts w:ascii="Times New Roman" w:hAnsi="Times New Roman"/>
                <w:color w:val="000000"/>
                <w:sz w:val="20"/>
              </w:rPr>
            </w:pPr>
          </w:p>
        </w:tc>
        <w:tc>
          <w:tcPr>
            <w:tcW w:w="1477"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rPr>
                <w:rFonts w:ascii="Times New Roman" w:hAnsi="Times New Roman"/>
                <w:color w:val="000000"/>
                <w:sz w:val="20"/>
              </w:rPr>
            </w:pPr>
          </w:p>
        </w:tc>
      </w:tr>
      <w:tr w:rsidR="00ED7218" w:rsidTr="004D2427">
        <w:trPr>
          <w:trHeight w:hRule="exact" w:val="1425"/>
        </w:trPr>
        <w:tc>
          <w:tcPr>
            <w:tcW w:w="780"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1103" w:type="dxa"/>
            <w:vMerge/>
            <w:tcBorders>
              <w:top w:val="none" w:sz="0" w:space="0" w:color="000000"/>
              <w:left w:val="single" w:sz="6" w:space="0" w:color="000000"/>
              <w:bottom w:val="single" w:sz="6" w:space="0" w:color="000000"/>
              <w:right w:val="none" w:sz="0" w:space="0" w:color="000000"/>
            </w:tcBorders>
          </w:tcPr>
          <w:p w:rsidR="00ED7218" w:rsidRDefault="00ED7218" w:rsidP="004D2427"/>
        </w:tc>
        <w:tc>
          <w:tcPr>
            <w:tcW w:w="5400" w:type="dxa"/>
            <w:tcBorders>
              <w:top w:val="single" w:sz="6" w:space="0" w:color="000000"/>
              <w:left w:val="none" w:sz="0" w:space="0" w:color="000000"/>
              <w:bottom w:val="single" w:sz="6" w:space="0" w:color="000000"/>
              <w:right w:val="single" w:sz="6" w:space="0" w:color="000000"/>
            </w:tcBorders>
          </w:tcPr>
          <w:p w:rsidR="00ED7218" w:rsidRDefault="00ED7218" w:rsidP="004D2427">
            <w:pPr>
              <w:jc w:val="right"/>
              <w:rPr>
                <w:rFonts w:ascii="Times New Roman" w:hAnsi="Times New Roman"/>
                <w:b/>
                <w:color w:val="000000"/>
                <w:spacing w:val="-10"/>
                <w:sz w:val="24"/>
              </w:rPr>
            </w:pPr>
            <w:r>
              <w:rPr>
                <w:rFonts w:ascii="Times New Roman" w:hAnsi="Times New Roman"/>
                <w:b/>
                <w:color w:val="000000"/>
                <w:spacing w:val="-10"/>
                <w:sz w:val="24"/>
              </w:rPr>
              <w:t xml:space="preserve">per design , including required form work, finishing with </w:t>
            </w:r>
            <w:r>
              <w:rPr>
                <w:rFonts w:ascii="Times New Roman" w:hAnsi="Times New Roman"/>
                <w:b/>
                <w:color w:val="000000"/>
                <w:spacing w:val="-10"/>
                <w:sz w:val="24"/>
              </w:rPr>
              <w:br/>
            </w:r>
            <w:r>
              <w:rPr>
                <w:rFonts w:ascii="Times New Roman" w:hAnsi="Times New Roman"/>
                <w:b/>
                <w:color w:val="000000"/>
                <w:spacing w:val="-6"/>
                <w:sz w:val="24"/>
              </w:rPr>
              <w:t xml:space="preserve">on =posed steam, curing for specified period and </w:t>
            </w:r>
            <w:r>
              <w:rPr>
                <w:rFonts w:ascii="Times New Roman" w:hAnsi="Times New Roman"/>
                <w:b/>
                <w:color w:val="000000"/>
                <w:spacing w:val="-6"/>
                <w:sz w:val="24"/>
              </w:rPr>
              <w:br/>
            </w:r>
            <w:r>
              <w:rPr>
                <w:rFonts w:ascii="Times New Roman" w:hAnsi="Times New Roman"/>
                <w:b/>
                <w:color w:val="000000"/>
                <w:spacing w:val="-5"/>
                <w:sz w:val="24"/>
              </w:rPr>
              <w:t>required ion and height, an complete as per direction</w:t>
            </w:r>
          </w:p>
        </w:tc>
        <w:tc>
          <w:tcPr>
            <w:tcW w:w="1170"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1477" w:type="dxa"/>
            <w:vMerge/>
            <w:tcBorders>
              <w:top w:val="none" w:sz="0" w:space="0" w:color="000000"/>
              <w:left w:val="single" w:sz="6" w:space="0" w:color="000000"/>
              <w:bottom w:val="single" w:sz="6" w:space="0" w:color="000000"/>
              <w:right w:val="single" w:sz="6" w:space="0" w:color="000000"/>
            </w:tcBorders>
          </w:tcPr>
          <w:p w:rsidR="00ED7218" w:rsidRDefault="00ED7218" w:rsidP="004D2427"/>
        </w:tc>
      </w:tr>
      <w:tr w:rsidR="00ED7218" w:rsidTr="004D2427">
        <w:trPr>
          <w:trHeight w:hRule="exact" w:val="885"/>
        </w:trPr>
        <w:tc>
          <w:tcPr>
            <w:tcW w:w="78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03"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2326.1</w:t>
            </w:r>
          </w:p>
        </w:tc>
        <w:tc>
          <w:tcPr>
            <w:tcW w:w="5400"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rPr>
                <w:rFonts w:ascii="Times New Roman" w:hAnsi="Times New Roman"/>
                <w:b/>
                <w:color w:val="000000"/>
                <w:spacing w:val="-14"/>
                <w:sz w:val="24"/>
              </w:rPr>
            </w:pPr>
            <w:r>
              <w:rPr>
                <w:rFonts w:ascii="Times New Roman" w:hAnsi="Times New Roman"/>
                <w:b/>
                <w:color w:val="000000"/>
                <w:spacing w:val="-14"/>
                <w:sz w:val="24"/>
              </w:rPr>
              <w:t xml:space="preserve">Top inner width 35 cm, outer bottom width 25 cm, total </w:t>
            </w:r>
            <w:r>
              <w:rPr>
                <w:rFonts w:ascii="Times New Roman" w:hAnsi="Times New Roman"/>
                <w:b/>
                <w:color w:val="000000"/>
                <w:spacing w:val="-8"/>
                <w:sz w:val="24"/>
              </w:rPr>
              <w:t>height 35 an and wall thickness 25.4 mm.</w:t>
            </w:r>
          </w:p>
        </w:tc>
        <w:tc>
          <w:tcPr>
            <w:tcW w:w="1170"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each</w:t>
            </w:r>
          </w:p>
        </w:tc>
        <w:tc>
          <w:tcPr>
            <w:tcW w:w="1477"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798"/>
              </w:tabs>
              <w:rPr>
                <w:rFonts w:ascii="Times New Roman" w:hAnsi="Times New Roman"/>
                <w:b/>
                <w:color w:val="000000"/>
                <w:spacing w:val="-10"/>
                <w:sz w:val="24"/>
              </w:rPr>
            </w:pPr>
            <w:r>
              <w:rPr>
                <w:rFonts w:ascii="Times New Roman" w:hAnsi="Times New Roman"/>
                <w:b/>
                <w:color w:val="000000"/>
                <w:spacing w:val="-10"/>
                <w:sz w:val="24"/>
              </w:rPr>
              <w:t>183.00</w:t>
            </w:r>
          </w:p>
        </w:tc>
      </w:tr>
    </w:tbl>
    <w:p w:rsidR="00ED7218" w:rsidRDefault="00ED7218" w:rsidP="00ED7218"/>
    <w:p w:rsidR="00ED7218" w:rsidRDefault="00ED7218">
      <w:pPr>
        <w:rPr>
          <w:rFonts w:ascii="Times New Roman" w:hAnsi="Times New Roman"/>
          <w:color w:val="000000"/>
          <w:sz w:val="24"/>
        </w:rPr>
      </w:pPr>
    </w:p>
    <w:p w:rsidR="00ED7218" w:rsidRPr="0072693D" w:rsidRDefault="00B60AC3" w:rsidP="0072693D">
      <w:pPr>
        <w:jc w:val="center"/>
        <w:rPr>
          <w:rFonts w:ascii="Times New Roman" w:hAnsi="Times New Roman" w:cs="Times New Roman"/>
        </w:rPr>
      </w:pPr>
      <w:r>
        <w:t>Page No.381</w:t>
      </w:r>
    </w:p>
    <w:p w:rsidR="00ED7218" w:rsidRDefault="00ED7218" w:rsidP="00ED7218">
      <w:pPr>
        <w:spacing w:before="10" w:line="20" w:lineRule="exact"/>
      </w:pPr>
    </w:p>
    <w:tbl>
      <w:tblPr>
        <w:tblW w:w="10260" w:type="dxa"/>
        <w:tblInd w:w="15" w:type="dxa"/>
        <w:tblLayout w:type="fixed"/>
        <w:tblCellMar>
          <w:left w:w="0" w:type="dxa"/>
          <w:right w:w="0" w:type="dxa"/>
        </w:tblCellMar>
        <w:tblLook w:val="04A0"/>
      </w:tblPr>
      <w:tblGrid>
        <w:gridCol w:w="795"/>
        <w:gridCol w:w="7268"/>
        <w:gridCol w:w="1005"/>
        <w:gridCol w:w="1192"/>
      </w:tblGrid>
      <w:tr w:rsidR="00ED7218" w:rsidTr="0072693D">
        <w:trPr>
          <w:trHeight w:hRule="exact" w:val="67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7268"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2985"/>
              <w:rPr>
                <w:rFonts w:ascii="Times New Roman" w:hAnsi="Times New Roman"/>
                <w:b/>
                <w:color w:val="000000"/>
                <w:spacing w:val="-10"/>
                <w:sz w:val="24"/>
              </w:rPr>
            </w:pPr>
            <w:r>
              <w:rPr>
                <w:rFonts w:ascii="Times New Roman" w:hAnsi="Times New Roman"/>
                <w:b/>
                <w:color w:val="000000"/>
                <w:spacing w:val="-10"/>
                <w:sz w:val="24"/>
              </w:rPr>
              <w:t>Description</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Rite (m </w:t>
            </w:r>
            <w:r>
              <w:rPr>
                <w:rFonts w:ascii="Times New Roman" w:hAnsi="Times New Roman"/>
                <w:b/>
                <w:color w:val="000000"/>
                <w:spacing w:val="-10"/>
                <w:sz w:val="24"/>
              </w:rPr>
              <w:br/>
              <w:t>Rs.)</w:t>
            </w:r>
          </w:p>
        </w:tc>
      </w:tr>
      <w:tr w:rsidR="00ED7218" w:rsidTr="0072693D">
        <w:trPr>
          <w:trHeight w:hRule="exact" w:val="188"/>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7268"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72693D">
        <w:trPr>
          <w:trHeight w:hRule="exact" w:val="3367"/>
        </w:trPr>
        <w:tc>
          <w:tcPr>
            <w:tcW w:w="795"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tabs>
                <w:tab w:val="decimal" w:pos="459"/>
              </w:tabs>
              <w:rPr>
                <w:rFonts w:ascii="Times New Roman" w:hAnsi="Times New Roman"/>
                <w:b/>
                <w:color w:val="000000"/>
                <w:spacing w:val="-10"/>
                <w:sz w:val="24"/>
              </w:rPr>
            </w:pPr>
            <w:r>
              <w:rPr>
                <w:rFonts w:ascii="Times New Roman" w:hAnsi="Times New Roman"/>
                <w:b/>
                <w:color w:val="000000"/>
                <w:spacing w:val="-10"/>
                <w:sz w:val="24"/>
              </w:rPr>
              <w:t>24.1</w:t>
            </w:r>
          </w:p>
        </w:tc>
        <w:tc>
          <w:tcPr>
            <w:tcW w:w="7268" w:type="dxa"/>
            <w:tcBorders>
              <w:top w:val="single" w:sz="6" w:space="0" w:color="000000"/>
              <w:left w:val="single" w:sz="6" w:space="0" w:color="000000"/>
              <w:bottom w:val="single" w:sz="6" w:space="0" w:color="000000"/>
              <w:right w:val="single" w:sz="6" w:space="0" w:color="000000"/>
            </w:tcBorders>
          </w:tcPr>
          <w:p w:rsidR="00ED7218" w:rsidRDefault="00ED7218" w:rsidP="004D2427">
            <w:pPr>
              <w:spacing w:line="255" w:lineRule="exact"/>
              <w:ind w:left="108" w:right="108"/>
              <w:jc w:val="both"/>
              <w:rPr>
                <w:rFonts w:ascii="Times New Roman" w:hAnsi="Times New Roman"/>
                <w:b/>
                <w:color w:val="000000"/>
                <w:spacing w:val="-8"/>
                <w:sz w:val="24"/>
              </w:rPr>
            </w:pPr>
            <w:r>
              <w:rPr>
                <w:rFonts w:ascii="Times New Roman" w:hAnsi="Times New Roman"/>
                <w:b/>
                <w:color w:val="000000"/>
                <w:spacing w:val="-8"/>
                <w:sz w:val="24"/>
              </w:rPr>
              <w:t xml:space="preserve">Design, Supply and fixing of factory finished custom designed cold form </w:t>
            </w:r>
            <w:r>
              <w:rPr>
                <w:rFonts w:ascii="Times New Roman" w:hAnsi="Times New Roman"/>
                <w:b/>
                <w:color w:val="000000"/>
                <w:spacing w:val="-10"/>
                <w:sz w:val="24"/>
              </w:rPr>
              <w:t xml:space="preserve">Light Gauge Steel Framed super structure comprising of steel wall panel, </w:t>
            </w:r>
            <w:r>
              <w:rPr>
                <w:rFonts w:ascii="Times New Roman" w:hAnsi="Times New Roman"/>
                <w:b/>
                <w:color w:val="000000"/>
                <w:spacing w:val="-13"/>
                <w:sz w:val="24"/>
              </w:rPr>
              <w:t xml:space="preserve">trusses purling etc. manufactured out of minimum 0.75 thick (load bearing </w:t>
            </w:r>
            <w:r>
              <w:rPr>
                <w:rFonts w:ascii="Times New Roman" w:hAnsi="Times New Roman"/>
                <w:b/>
                <w:color w:val="000000"/>
                <w:spacing w:val="-9"/>
                <w:sz w:val="24"/>
              </w:rPr>
              <w:t xml:space="preserve">members shall not be less than 1.2mm thick) Pre-treated factory finished </w:t>
            </w:r>
            <w:r>
              <w:rPr>
                <w:rFonts w:ascii="Times New Roman" w:hAnsi="Times New Roman"/>
                <w:b/>
                <w:color w:val="000000"/>
                <w:spacing w:val="3"/>
                <w:sz w:val="24"/>
              </w:rPr>
              <w:t xml:space="preserve">Bare Galvalame/hot dipped GI hi-tensile </w:t>
            </w:r>
            <w:r>
              <w:rPr>
                <w:rFonts w:ascii="Times New Roman" w:hAnsi="Times New Roman"/>
                <w:b/>
                <w:color w:val="000000"/>
                <w:spacing w:val="3"/>
                <w:sz w:val="23"/>
              </w:rPr>
              <w:t xml:space="preserve">steel </w:t>
            </w:r>
            <w:r>
              <w:rPr>
                <w:rFonts w:ascii="Times New Roman" w:hAnsi="Times New Roman"/>
                <w:b/>
                <w:color w:val="000000"/>
                <w:spacing w:val="3"/>
                <w:sz w:val="24"/>
              </w:rPr>
              <w:t xml:space="preserve">sheet (AZ150gsm. </w:t>
            </w:r>
            <w:r>
              <w:rPr>
                <w:rFonts w:ascii="Times New Roman" w:hAnsi="Times New Roman"/>
                <w:b/>
                <w:color w:val="000000"/>
                <w:spacing w:val="-7"/>
                <w:sz w:val="24"/>
              </w:rPr>
              <w:t xml:space="preserve">Aluminium Zinc alloy coated steel having yield strength 300-550 Mpa) </w:t>
            </w:r>
            <w:r>
              <w:rPr>
                <w:rFonts w:ascii="Times New Roman" w:hAnsi="Times New Roman"/>
                <w:b/>
                <w:color w:val="000000"/>
                <w:spacing w:val="-5"/>
                <w:sz w:val="24"/>
              </w:rPr>
              <w:t xml:space="preserve">conforming to AISI specifications and IBC 2009 for cold formed </w:t>
            </w:r>
            <w:r>
              <w:rPr>
                <w:rFonts w:ascii="Times New Roman" w:hAnsi="Times New Roman"/>
                <w:b/>
                <w:color w:val="000000"/>
                <w:spacing w:val="-5"/>
                <w:sz w:val="23"/>
              </w:rPr>
              <w:t xml:space="preserve">steel </w:t>
            </w:r>
            <w:r>
              <w:rPr>
                <w:rFonts w:ascii="Times New Roman" w:hAnsi="Times New Roman"/>
                <w:b/>
                <w:color w:val="000000"/>
                <w:spacing w:val="-10"/>
                <w:sz w:val="24"/>
              </w:rPr>
              <w:t xml:space="preserve">finning and construction and shall also be as per IS:875-1987, IS: 800-1984 </w:t>
            </w:r>
            <w:r>
              <w:rPr>
                <w:rFonts w:ascii="Times New Roman" w:hAnsi="Times New Roman"/>
                <w:b/>
                <w:color w:val="000000"/>
                <w:spacing w:val="-5"/>
                <w:sz w:val="24"/>
              </w:rPr>
              <w:t xml:space="preserve">and IS : 801-1975. The wind load (For all wind speed) shall be as per </w:t>
            </w:r>
            <w:r>
              <w:rPr>
                <w:rFonts w:ascii="Times New Roman" w:hAnsi="Times New Roman"/>
                <w:b/>
                <w:color w:val="000000"/>
                <w:spacing w:val="-14"/>
                <w:sz w:val="24"/>
              </w:rPr>
              <w:t xml:space="preserve">provirions ccfIS:875 (part-DI) The framing section shall be cold form C-typc </w:t>
            </w:r>
            <w:r>
              <w:rPr>
                <w:rFonts w:ascii="Times New Roman" w:hAnsi="Times New Roman"/>
                <w:b/>
                <w:color w:val="000000"/>
                <w:spacing w:val="-5"/>
                <w:sz w:val="24"/>
              </w:rPr>
              <w:t xml:space="preserve">having minimum depth of (89mm depthx39mm flangied.1 mm lip) in </w:t>
            </w:r>
            <w:r>
              <w:rPr>
                <w:rFonts w:ascii="Times New Roman" w:hAnsi="Times New Roman"/>
                <w:b/>
                <w:color w:val="000000"/>
                <w:spacing w:val="-12"/>
                <w:sz w:val="24"/>
              </w:rPr>
              <w:t xml:space="preserve">required length as per structural design requirements, duly punched with </w:t>
            </w:r>
            <w:r>
              <w:rPr>
                <w:rFonts w:ascii="Times New Roman" w:hAnsi="Times New Roman"/>
                <w:b/>
                <w:color w:val="000000"/>
                <w:spacing w:val="-9"/>
                <w:sz w:val="24"/>
              </w:rPr>
              <w:t>dimple/slot at required locations as per approved drawings the slots will be</w:t>
            </w:r>
          </w:p>
        </w:tc>
        <w:tc>
          <w:tcPr>
            <w:tcW w:w="1005"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kg</w:t>
            </w:r>
          </w:p>
        </w:tc>
        <w:tc>
          <w:tcPr>
            <w:tcW w:w="1192"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192.00</w:t>
            </w:r>
          </w:p>
        </w:tc>
      </w:tr>
      <w:tr w:rsidR="00ED7218" w:rsidTr="0072693D">
        <w:trPr>
          <w:trHeight w:hRule="exact" w:val="788"/>
        </w:trPr>
        <w:tc>
          <w:tcPr>
            <w:tcW w:w="795" w:type="dxa"/>
            <w:vMerge/>
            <w:tcBorders>
              <w:top w:val="none" w:sz="0" w:space="0" w:color="000000"/>
              <w:left w:val="single" w:sz="6" w:space="0" w:color="000000"/>
              <w:bottom w:val="none" w:sz="0" w:space="0" w:color="000000"/>
              <w:right w:val="single" w:sz="6" w:space="0" w:color="000000"/>
            </w:tcBorders>
          </w:tcPr>
          <w:p w:rsidR="00ED7218" w:rsidRDefault="00ED7218" w:rsidP="004D2427"/>
        </w:tc>
        <w:tc>
          <w:tcPr>
            <w:tcW w:w="7268" w:type="dxa"/>
            <w:tcBorders>
              <w:top w:val="single" w:sz="6" w:space="0" w:color="000000"/>
              <w:left w:val="single" w:sz="6" w:space="0" w:color="000000"/>
              <w:bottom w:val="single" w:sz="6" w:space="0" w:color="000000"/>
              <w:right w:val="single" w:sz="6" w:space="0" w:color="000000"/>
            </w:tcBorders>
          </w:tcPr>
          <w:p w:rsidR="00ED7218" w:rsidRDefault="00ED7218" w:rsidP="004D2427">
            <w:pPr>
              <w:spacing w:line="232" w:lineRule="auto"/>
              <w:jc w:val="center"/>
              <w:rPr>
                <w:rFonts w:ascii="Times New Roman" w:hAnsi="Times New Roman"/>
                <w:b/>
                <w:color w:val="000000"/>
                <w:spacing w:val="-6"/>
                <w:sz w:val="24"/>
              </w:rPr>
            </w:pPr>
            <w:r>
              <w:rPr>
                <w:rFonts w:ascii="Times New Roman" w:hAnsi="Times New Roman"/>
                <w:b/>
                <w:color w:val="000000"/>
                <w:spacing w:val="-6"/>
                <w:sz w:val="24"/>
              </w:rPr>
              <w:t xml:space="preserve">along centre line of the webs and shall be spaced minimum 250 mm away </w:t>
            </w:r>
            <w:r>
              <w:rPr>
                <w:rFonts w:ascii="Times New Roman" w:hAnsi="Times New Roman"/>
                <w:b/>
                <w:color w:val="000000"/>
                <w:spacing w:val="-6"/>
                <w:sz w:val="24"/>
              </w:rPr>
              <w:br/>
            </w:r>
            <w:r>
              <w:rPr>
                <w:rFonts w:ascii="Times New Roman" w:hAnsi="Times New Roman"/>
                <w:b/>
                <w:color w:val="000000"/>
                <w:spacing w:val="-8"/>
                <w:sz w:val="24"/>
              </w:rPr>
              <w:t xml:space="preserve">floe both ends of the member. The frame can be supplied in Pamaelized or </w:t>
            </w:r>
            <w:r>
              <w:rPr>
                <w:rFonts w:ascii="Times New Roman" w:hAnsi="Times New Roman"/>
                <w:b/>
                <w:color w:val="000000"/>
                <w:spacing w:val="-8"/>
                <w:sz w:val="24"/>
              </w:rPr>
              <w:br/>
            </w:r>
            <w:r>
              <w:rPr>
                <w:rFonts w:ascii="Times New Roman" w:hAnsi="Times New Roman"/>
                <w:b/>
                <w:color w:val="000000"/>
                <w:spacing w:val="-2"/>
                <w:sz w:val="23"/>
              </w:rPr>
              <w:t>knock down condition in specified dimensions and fastened with designed</w:t>
            </w:r>
          </w:p>
        </w:tc>
        <w:tc>
          <w:tcPr>
            <w:tcW w:w="1005" w:type="dxa"/>
            <w:vMerge/>
            <w:tcBorders>
              <w:top w:val="none" w:sz="0" w:space="0" w:color="000000"/>
              <w:left w:val="single" w:sz="6" w:space="0" w:color="000000"/>
              <w:bottom w:val="none" w:sz="0" w:space="0" w:color="000000"/>
              <w:right w:val="single" w:sz="6" w:space="0" w:color="000000"/>
            </w:tcBorders>
          </w:tcPr>
          <w:p w:rsidR="00ED7218" w:rsidRDefault="00ED7218" w:rsidP="004D2427"/>
        </w:tc>
        <w:tc>
          <w:tcPr>
            <w:tcW w:w="1192" w:type="dxa"/>
            <w:vMerge/>
            <w:tcBorders>
              <w:top w:val="none" w:sz="0" w:space="0" w:color="000000"/>
              <w:left w:val="single" w:sz="6" w:space="0" w:color="000000"/>
              <w:bottom w:val="none" w:sz="0" w:space="0" w:color="000000"/>
              <w:right w:val="single" w:sz="6" w:space="0" w:color="000000"/>
            </w:tcBorders>
          </w:tcPr>
          <w:p w:rsidR="00ED7218" w:rsidRDefault="00ED7218" w:rsidP="004D2427"/>
        </w:tc>
      </w:tr>
      <w:tr w:rsidR="00ED7218" w:rsidTr="0072693D">
        <w:trPr>
          <w:trHeight w:hRule="exact" w:val="795"/>
        </w:trPr>
        <w:tc>
          <w:tcPr>
            <w:tcW w:w="795" w:type="dxa"/>
            <w:vMerge/>
            <w:tcBorders>
              <w:top w:val="none" w:sz="0" w:space="0" w:color="000000"/>
              <w:left w:val="single" w:sz="6" w:space="0" w:color="000000"/>
              <w:bottom w:val="none" w:sz="0" w:space="0" w:color="000000"/>
              <w:right w:val="single" w:sz="6" w:space="0" w:color="000000"/>
            </w:tcBorders>
          </w:tcPr>
          <w:p w:rsidR="00ED7218" w:rsidRDefault="00ED7218" w:rsidP="004D2427"/>
        </w:tc>
        <w:tc>
          <w:tcPr>
            <w:tcW w:w="7268" w:type="dxa"/>
            <w:tcBorders>
              <w:top w:val="single" w:sz="6" w:space="0" w:color="000000"/>
              <w:left w:val="single" w:sz="6" w:space="0" w:color="000000"/>
              <w:bottom w:val="single" w:sz="6" w:space="0" w:color="000000"/>
              <w:right w:val="single" w:sz="6" w:space="0" w:color="000000"/>
            </w:tcBorders>
          </w:tcPr>
          <w:p w:rsidR="00ED7218" w:rsidRDefault="00ED7218" w:rsidP="004D2427">
            <w:pPr>
              <w:spacing w:line="228" w:lineRule="auto"/>
              <w:jc w:val="center"/>
              <w:rPr>
                <w:rFonts w:ascii="Times New Roman" w:hAnsi="Times New Roman"/>
                <w:b/>
                <w:color w:val="000000"/>
                <w:sz w:val="23"/>
              </w:rPr>
            </w:pPr>
            <w:r>
              <w:rPr>
                <w:rFonts w:ascii="Times New Roman" w:hAnsi="Times New Roman"/>
                <w:b/>
                <w:color w:val="000000"/>
                <w:sz w:val="23"/>
              </w:rPr>
              <w:t xml:space="preserve">screws </w:t>
            </w:r>
            <w:r>
              <w:rPr>
                <w:rFonts w:ascii="Times New Roman" w:hAnsi="Times New Roman"/>
                <w:b/>
                <w:color w:val="000000"/>
                <w:sz w:val="24"/>
              </w:rPr>
              <w:t xml:space="preserve">(minimum 4 mm Dia. galvanized wafer head steel screws with </w:t>
            </w:r>
            <w:r>
              <w:rPr>
                <w:rFonts w:ascii="Times New Roman" w:hAnsi="Times New Roman"/>
                <w:b/>
                <w:color w:val="000000"/>
                <w:sz w:val="24"/>
              </w:rPr>
              <w:br/>
            </w:r>
            <w:r>
              <w:rPr>
                <w:rFonts w:ascii="Times New Roman" w:hAnsi="Times New Roman"/>
                <w:b/>
                <w:color w:val="000000"/>
                <w:spacing w:val="-8"/>
                <w:sz w:val="24"/>
              </w:rPr>
              <w:t xml:space="preserve">minimum length extending through the steel beyond by minimum of three </w:t>
            </w:r>
            <w:r>
              <w:rPr>
                <w:rFonts w:ascii="Times New Roman" w:hAnsi="Times New Roman"/>
                <w:b/>
                <w:color w:val="000000"/>
                <w:spacing w:val="-8"/>
                <w:sz w:val="24"/>
              </w:rPr>
              <w:br/>
            </w:r>
            <w:r>
              <w:rPr>
                <w:rFonts w:ascii="Times New Roman" w:hAnsi="Times New Roman"/>
                <w:b/>
                <w:color w:val="000000"/>
                <w:spacing w:val="-7"/>
                <w:sz w:val="24"/>
              </w:rPr>
              <w:t>exposed threads All self-drilling tapping screws for joinning the members</w:t>
            </w:r>
          </w:p>
        </w:tc>
        <w:tc>
          <w:tcPr>
            <w:tcW w:w="1005" w:type="dxa"/>
            <w:vMerge/>
            <w:tcBorders>
              <w:top w:val="none" w:sz="0" w:space="0" w:color="000000"/>
              <w:left w:val="single" w:sz="6" w:space="0" w:color="000000"/>
              <w:bottom w:val="none" w:sz="0" w:space="0" w:color="000000"/>
              <w:right w:val="single" w:sz="6" w:space="0" w:color="000000"/>
            </w:tcBorders>
          </w:tcPr>
          <w:p w:rsidR="00ED7218" w:rsidRDefault="00ED7218" w:rsidP="004D2427"/>
        </w:tc>
        <w:tc>
          <w:tcPr>
            <w:tcW w:w="1192" w:type="dxa"/>
            <w:vMerge/>
            <w:tcBorders>
              <w:top w:val="none" w:sz="0" w:space="0" w:color="000000"/>
              <w:left w:val="single" w:sz="6" w:space="0" w:color="000000"/>
              <w:bottom w:val="none" w:sz="0" w:space="0" w:color="000000"/>
              <w:right w:val="single" w:sz="6" w:space="0" w:color="000000"/>
            </w:tcBorders>
          </w:tcPr>
          <w:p w:rsidR="00ED7218" w:rsidRDefault="00ED7218" w:rsidP="004D2427"/>
        </w:tc>
      </w:tr>
      <w:tr w:rsidR="00ED7218" w:rsidTr="0072693D">
        <w:trPr>
          <w:trHeight w:hRule="exact" w:val="4522"/>
        </w:trPr>
        <w:tc>
          <w:tcPr>
            <w:tcW w:w="795"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7268" w:type="dxa"/>
            <w:tcBorders>
              <w:top w:val="single" w:sz="6" w:space="0" w:color="000000"/>
              <w:left w:val="single" w:sz="6" w:space="0" w:color="000000"/>
              <w:bottom w:val="single" w:sz="6" w:space="0" w:color="000000"/>
              <w:right w:val="single" w:sz="6" w:space="0" w:color="000000"/>
            </w:tcBorders>
          </w:tcPr>
          <w:p w:rsidR="00ED7218" w:rsidRDefault="00ED7218" w:rsidP="004D2427">
            <w:pPr>
              <w:spacing w:before="72" w:line="225" w:lineRule="auto"/>
              <w:ind w:left="108" w:right="108"/>
              <w:rPr>
                <w:rFonts w:ascii="Times New Roman" w:hAnsi="Times New Roman"/>
                <w:b/>
                <w:color w:val="000000"/>
                <w:spacing w:val="-2"/>
                <w:sz w:val="24"/>
              </w:rPr>
            </w:pPr>
            <w:r>
              <w:rPr>
                <w:rFonts w:ascii="Times New Roman" w:hAnsi="Times New Roman"/>
                <w:b/>
                <w:color w:val="000000"/>
                <w:spacing w:val="-2"/>
                <w:sz w:val="24"/>
              </w:rPr>
              <w:t xml:space="preserve">shall have a Type Il coating in accordance with ASTM B633(13) or </w:t>
            </w:r>
            <w:r>
              <w:rPr>
                <w:rFonts w:ascii="Times New Roman" w:hAnsi="Times New Roman"/>
                <w:b/>
                <w:color w:val="000000"/>
                <w:spacing w:val="-11"/>
                <w:sz w:val="24"/>
              </w:rPr>
              <w:t>equivalent corrosion protection.</w:t>
            </w:r>
          </w:p>
          <w:p w:rsidR="00ED7218" w:rsidRDefault="00ED7218" w:rsidP="004D2427">
            <w:pPr>
              <w:spacing w:before="72" w:line="230" w:lineRule="auto"/>
              <w:ind w:left="108" w:right="108" w:firstLine="504"/>
              <w:jc w:val="both"/>
              <w:rPr>
                <w:rFonts w:ascii="Times New Roman" w:hAnsi="Times New Roman"/>
                <w:b/>
                <w:color w:val="000000"/>
                <w:spacing w:val="-11"/>
                <w:sz w:val="24"/>
              </w:rPr>
            </w:pPr>
            <w:r>
              <w:rPr>
                <w:rFonts w:ascii="Times New Roman" w:hAnsi="Times New Roman"/>
                <w:b/>
                <w:color w:val="000000"/>
                <w:spacing w:val="-11"/>
                <w:sz w:val="24"/>
              </w:rPr>
              <w:t xml:space="preserve">The main frame shall be fixed to </w:t>
            </w:r>
            <w:r>
              <w:rPr>
                <w:rFonts w:ascii="Times New Roman" w:hAnsi="Times New Roman"/>
                <w:b/>
                <w:color w:val="000000"/>
                <w:spacing w:val="-11"/>
                <w:sz w:val="23"/>
              </w:rPr>
              <w:t xml:space="preserve">RCC </w:t>
            </w:r>
            <w:r>
              <w:rPr>
                <w:rFonts w:ascii="Times New Roman" w:hAnsi="Times New Roman"/>
                <w:b/>
                <w:color w:val="000000"/>
                <w:spacing w:val="-11"/>
                <w:sz w:val="24"/>
              </w:rPr>
              <w:t xml:space="preserve">slab or Plinth Tie beam, over Nuprene rubber using self =parking carbon steel anchor bolt of dia. as per </w:t>
            </w:r>
            <w:r>
              <w:rPr>
                <w:rFonts w:ascii="Times New Roman" w:hAnsi="Times New Roman"/>
                <w:b/>
                <w:color w:val="000000"/>
                <w:spacing w:val="-13"/>
                <w:sz w:val="24"/>
              </w:rPr>
              <w:t xml:space="preserve">design subject to minimum </w:t>
            </w:r>
            <w:r>
              <w:rPr>
                <w:rFonts w:ascii="Times New Roman" w:hAnsi="Times New Roman"/>
                <w:b/>
                <w:color w:val="000000"/>
                <w:spacing w:val="-13"/>
                <w:sz w:val="23"/>
              </w:rPr>
              <w:t xml:space="preserve">12 ram diameter </w:t>
            </w:r>
            <w:r>
              <w:rPr>
                <w:rFonts w:ascii="Times New Roman" w:hAnsi="Times New Roman"/>
                <w:b/>
                <w:color w:val="000000"/>
                <w:spacing w:val="-13"/>
                <w:sz w:val="24"/>
              </w:rPr>
              <w:t xml:space="preserve">and minimum 121 mm length, </w:t>
            </w:r>
            <w:r>
              <w:rPr>
                <w:rFonts w:ascii="Times New Roman" w:hAnsi="Times New Roman"/>
                <w:b/>
                <w:color w:val="000000"/>
                <w:spacing w:val="-7"/>
                <w:sz w:val="24"/>
              </w:rPr>
              <w:t xml:space="preserve">confirming to AISI 304 and 316 at 500 = c/c with minimum embeddment </w:t>
            </w:r>
            <w:r>
              <w:rPr>
                <w:rFonts w:ascii="Times New Roman" w:hAnsi="Times New Roman"/>
                <w:b/>
                <w:color w:val="000000"/>
                <w:spacing w:val="-9"/>
                <w:sz w:val="24"/>
              </w:rPr>
              <w:t xml:space="preserve">of 100 mm </w:t>
            </w:r>
            <w:r>
              <w:rPr>
                <w:rFonts w:ascii="Times New Roman" w:hAnsi="Times New Roman"/>
                <w:b/>
                <w:color w:val="000000"/>
                <w:spacing w:val="-9"/>
                <w:sz w:val="23"/>
              </w:rPr>
              <w:t xml:space="preserve">in </w:t>
            </w:r>
            <w:r>
              <w:rPr>
                <w:rFonts w:ascii="Times New Roman" w:hAnsi="Times New Roman"/>
                <w:b/>
                <w:color w:val="000000"/>
                <w:spacing w:val="-9"/>
                <w:sz w:val="24"/>
              </w:rPr>
              <w:t xml:space="preserve">RCC(RCC to be paid separately) and located not more than </w:t>
            </w:r>
            <w:r>
              <w:rPr>
                <w:rFonts w:ascii="Times New Roman" w:hAnsi="Times New Roman"/>
                <w:b/>
                <w:color w:val="000000"/>
                <w:spacing w:val="-4"/>
                <w:sz w:val="24"/>
              </w:rPr>
              <w:t xml:space="preserve">300 mm from comas or termination of bottom tracks complete in all </w:t>
            </w:r>
            <w:r>
              <w:rPr>
                <w:rFonts w:ascii="Times New Roman" w:hAnsi="Times New Roman"/>
                <w:b/>
                <w:color w:val="000000"/>
                <w:spacing w:val="-14"/>
                <w:sz w:val="24"/>
              </w:rPr>
              <w:t xml:space="preserve">respects. Welding shall not be permitted to the member of structure having </w:t>
            </w:r>
            <w:r>
              <w:rPr>
                <w:rFonts w:ascii="Times New Roman" w:hAnsi="Times New Roman"/>
                <w:b/>
                <w:color w:val="000000"/>
                <w:spacing w:val="-6"/>
                <w:sz w:val="24"/>
              </w:rPr>
              <w:t xml:space="preserve">thickness lass than </w:t>
            </w:r>
            <w:r>
              <w:rPr>
                <w:rFonts w:ascii="Times New Roman" w:hAnsi="Times New Roman"/>
                <w:b/>
                <w:color w:val="000000"/>
                <w:spacing w:val="-6"/>
                <w:sz w:val="23"/>
              </w:rPr>
              <w:t xml:space="preserve">1.09 mm. </w:t>
            </w:r>
            <w:r>
              <w:rPr>
                <w:rFonts w:ascii="Times New Roman" w:hAnsi="Times New Roman"/>
                <w:b/>
                <w:color w:val="000000"/>
                <w:spacing w:val="-6"/>
                <w:sz w:val="24"/>
              </w:rPr>
              <w:t xml:space="preserve">Load-bearing </w:t>
            </w:r>
            <w:r>
              <w:rPr>
                <w:rFonts w:ascii="Times New Roman" w:hAnsi="Times New Roman"/>
                <w:b/>
                <w:color w:val="000000"/>
                <w:spacing w:val="-6"/>
                <w:sz w:val="23"/>
              </w:rPr>
              <w:t xml:space="preserve">steel </w:t>
            </w:r>
            <w:r>
              <w:rPr>
                <w:rFonts w:ascii="Times New Roman" w:hAnsi="Times New Roman"/>
                <w:b/>
                <w:color w:val="000000"/>
                <w:spacing w:val="-6"/>
                <w:sz w:val="24"/>
              </w:rPr>
              <w:t xml:space="preserve">framing members shall </w:t>
            </w:r>
            <w:r>
              <w:rPr>
                <w:rFonts w:ascii="Times New Roman" w:hAnsi="Times New Roman"/>
                <w:b/>
                <w:color w:val="000000"/>
                <w:spacing w:val="-10"/>
                <w:sz w:val="24"/>
              </w:rPr>
              <w:t xml:space="preserve">have a legible label, stamp, stencil or embossment, spaced at a minimum of </w:t>
            </w:r>
            <w:r>
              <w:rPr>
                <w:rFonts w:ascii="Times New Roman" w:hAnsi="Times New Roman"/>
                <w:b/>
                <w:color w:val="000000"/>
                <w:spacing w:val="-7"/>
                <w:sz w:val="24"/>
              </w:rPr>
              <w:t xml:space="preserve">1200 mm on center along the length of the member, with the following minimum infamatior Mamifactarer's Name; irimimum uncoated steel </w:t>
            </w:r>
            <w:r>
              <w:rPr>
                <w:rFonts w:ascii="Times New Roman" w:hAnsi="Times New Roman"/>
                <w:b/>
                <w:color w:val="000000"/>
                <w:spacing w:val="-4"/>
                <w:sz w:val="24"/>
              </w:rPr>
              <w:t xml:space="preserve">thickness in mm, Minimum coating designation and, Minimum yield </w:t>
            </w:r>
            <w:r>
              <w:rPr>
                <w:rFonts w:ascii="Times New Roman" w:hAnsi="Times New Roman"/>
                <w:b/>
                <w:color w:val="000000"/>
                <w:spacing w:val="-11"/>
                <w:sz w:val="24"/>
              </w:rPr>
              <w:t>straigth in MPa. Rate are inclusive of designing charges ccaatractea</w:t>
            </w:r>
            <w:r>
              <w:rPr>
                <w:rFonts w:ascii="Times New Roman" w:hAnsi="Times New Roman"/>
                <w:b/>
                <w:color w:val="000000"/>
                <w:spacing w:val="-1"/>
                <w:sz w:val="24"/>
                <w:vertAlign w:val="superscript"/>
              </w:rPr>
              <w:t>-</w:t>
            </w:r>
            <w:r>
              <w:rPr>
                <w:rFonts w:ascii="Times New Roman" w:hAnsi="Times New Roman"/>
                <w:b/>
                <w:color w:val="000000"/>
                <w:spacing w:val="-11"/>
                <w:sz w:val="24"/>
              </w:rPr>
              <w:t xml:space="preserve"> shall </w:t>
            </w:r>
            <w:r>
              <w:rPr>
                <w:rFonts w:ascii="Times New Roman" w:hAnsi="Times New Roman"/>
                <w:b/>
                <w:color w:val="000000"/>
                <w:spacing w:val="-14"/>
                <w:sz w:val="24"/>
              </w:rPr>
              <w:t>submit structural stability report from NIT/ITT.</w:t>
            </w:r>
          </w:p>
        </w:tc>
        <w:tc>
          <w:tcPr>
            <w:tcW w:w="1005"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1192" w:type="dxa"/>
            <w:vMerge/>
            <w:tcBorders>
              <w:top w:val="none" w:sz="0" w:space="0" w:color="000000"/>
              <w:left w:val="single" w:sz="6" w:space="0" w:color="000000"/>
              <w:bottom w:val="single" w:sz="6" w:space="0" w:color="000000"/>
              <w:right w:val="single" w:sz="6" w:space="0" w:color="000000"/>
            </w:tcBorders>
          </w:tcPr>
          <w:p w:rsidR="00ED7218" w:rsidRDefault="00ED7218" w:rsidP="004D2427"/>
        </w:tc>
      </w:tr>
      <w:tr w:rsidR="00ED7218" w:rsidTr="0072693D">
        <w:trPr>
          <w:trHeight w:hRule="exact" w:val="100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59"/>
              </w:tabs>
              <w:rPr>
                <w:rFonts w:ascii="Times New Roman" w:hAnsi="Times New Roman"/>
                <w:b/>
                <w:color w:val="000000"/>
                <w:spacing w:val="-10"/>
                <w:sz w:val="24"/>
              </w:rPr>
            </w:pPr>
            <w:r>
              <w:rPr>
                <w:rFonts w:ascii="Times New Roman" w:hAnsi="Times New Roman"/>
                <w:b/>
                <w:color w:val="000000"/>
                <w:spacing w:val="-10"/>
                <w:sz w:val="24"/>
              </w:rPr>
              <w:t>24.2</w:t>
            </w:r>
          </w:p>
        </w:tc>
        <w:tc>
          <w:tcPr>
            <w:tcW w:w="7268"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6"/>
                <w:sz w:val="24"/>
              </w:rPr>
            </w:pPr>
            <w:r>
              <w:rPr>
                <w:rFonts w:ascii="Times New Roman" w:hAnsi="Times New Roman"/>
                <w:b/>
                <w:color w:val="000000"/>
                <w:spacing w:val="-6"/>
                <w:sz w:val="24"/>
              </w:rPr>
              <w:t xml:space="preserve">Structural steel work riveted, bolted or welded in built up sections, in </w:t>
            </w:r>
            <w:r>
              <w:rPr>
                <w:rFonts w:ascii="Times New Roman" w:hAnsi="Times New Roman"/>
                <w:b/>
                <w:color w:val="000000"/>
                <w:spacing w:val="-10"/>
                <w:sz w:val="24"/>
              </w:rPr>
              <w:t>framed work, including cutting hoisting, fixing in position and applying a priming coat of approved steel primer all complete.</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kg</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68.70</w:t>
            </w:r>
          </w:p>
        </w:tc>
      </w:tr>
      <w:tr w:rsidR="00ED7218" w:rsidTr="0072693D">
        <w:trPr>
          <w:trHeight w:hRule="exact" w:val="953"/>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243</w:t>
            </w:r>
          </w:p>
        </w:tc>
        <w:tc>
          <w:tcPr>
            <w:tcW w:w="7268"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5"/>
                <w:sz w:val="24"/>
              </w:rPr>
            </w:pPr>
            <w:r>
              <w:rPr>
                <w:rFonts w:ascii="Times New Roman" w:hAnsi="Times New Roman"/>
                <w:b/>
                <w:color w:val="000000"/>
                <w:spacing w:val="-5"/>
                <w:sz w:val="24"/>
              </w:rPr>
              <w:t xml:space="preserve">Providing and fixing Trim for window and door 1mm thick with zinc </w:t>
            </w:r>
            <w:r>
              <w:rPr>
                <w:rFonts w:ascii="Times New Roman" w:hAnsi="Times New Roman"/>
                <w:b/>
                <w:color w:val="000000"/>
                <w:spacing w:val="-4"/>
                <w:sz w:val="24"/>
              </w:rPr>
              <w:t xml:space="preserve">coating not less than 275gmhe galvanized sheet material Girth up to </w:t>
            </w:r>
            <w:r>
              <w:rPr>
                <w:rFonts w:ascii="Times New Roman" w:hAnsi="Times New Roman"/>
                <w:b/>
                <w:color w:val="000000"/>
                <w:spacing w:val="-10"/>
                <w:sz w:val="24"/>
              </w:rPr>
              <w:t>400mrn.</w:t>
            </w:r>
          </w:p>
        </w:tc>
        <w:tc>
          <w:tcPr>
            <w:tcW w:w="1005" w:type="dxa"/>
            <w:tcBorders>
              <w:top w:val="single" w:sz="6" w:space="0" w:color="000000"/>
              <w:left w:val="single" w:sz="6" w:space="0" w:color="000000"/>
              <w:bottom w:val="single" w:sz="6" w:space="0" w:color="000000"/>
              <w:right w:val="single" w:sz="6" w:space="0" w:color="000000"/>
            </w:tcBorders>
            <w:textDirection w:val="tbRlV"/>
          </w:tcPr>
          <w:p w:rsidR="00ED7218" w:rsidRDefault="00ED7218" w:rsidP="004D2427">
            <w:pPr>
              <w:rPr>
                <w:rFonts w:ascii="Times New Roman" w:hAnsi="Times New Roman"/>
                <w:color w:val="000000"/>
                <w:sz w:val="20"/>
              </w:rPr>
            </w:pP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592.00</w:t>
            </w:r>
          </w:p>
        </w:tc>
      </w:tr>
      <w:tr w:rsidR="00ED7218" w:rsidTr="0072693D">
        <w:trPr>
          <w:trHeight w:hRule="exact" w:val="472"/>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59"/>
              </w:tabs>
              <w:rPr>
                <w:rFonts w:ascii="Times New Roman" w:hAnsi="Times New Roman"/>
                <w:b/>
                <w:color w:val="000000"/>
                <w:spacing w:val="-10"/>
                <w:sz w:val="24"/>
              </w:rPr>
            </w:pPr>
            <w:r>
              <w:rPr>
                <w:rFonts w:ascii="Times New Roman" w:hAnsi="Times New Roman"/>
                <w:b/>
                <w:color w:val="000000"/>
                <w:spacing w:val="-10"/>
                <w:sz w:val="24"/>
              </w:rPr>
              <w:t>24.4</w:t>
            </w:r>
          </w:p>
        </w:tc>
        <w:tc>
          <w:tcPr>
            <w:tcW w:w="7268"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2"/>
                <w:sz w:val="24"/>
              </w:rPr>
            </w:pPr>
            <w:r>
              <w:rPr>
                <w:rFonts w:ascii="Times New Roman" w:hAnsi="Times New Roman"/>
                <w:b/>
                <w:color w:val="000000"/>
                <w:spacing w:val="-12"/>
                <w:sz w:val="24"/>
              </w:rPr>
              <w:t>Providing and Fixing ramrene rubber in between wall frame and foundation.</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292.00</w:t>
            </w:r>
          </w:p>
        </w:tc>
      </w:tr>
      <w:tr w:rsidR="00ED7218" w:rsidTr="0072693D">
        <w:trPr>
          <w:trHeight w:hRule="exact" w:val="238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59"/>
              </w:tabs>
              <w:rPr>
                <w:rFonts w:ascii="Times New Roman" w:hAnsi="Times New Roman"/>
                <w:b/>
                <w:color w:val="000000"/>
                <w:spacing w:val="-10"/>
                <w:sz w:val="24"/>
              </w:rPr>
            </w:pPr>
            <w:r>
              <w:rPr>
                <w:rFonts w:ascii="Times New Roman" w:hAnsi="Times New Roman"/>
                <w:b/>
                <w:color w:val="000000"/>
                <w:spacing w:val="-10"/>
                <w:sz w:val="24"/>
              </w:rPr>
              <w:t>24.5</w:t>
            </w:r>
          </w:p>
        </w:tc>
        <w:tc>
          <w:tcPr>
            <w:tcW w:w="7268" w:type="dxa"/>
            <w:tcBorders>
              <w:top w:val="single" w:sz="6" w:space="0" w:color="000000"/>
              <w:left w:val="single" w:sz="6" w:space="0" w:color="000000"/>
              <w:bottom w:val="single" w:sz="6" w:space="0" w:color="000000"/>
              <w:right w:val="single" w:sz="6" w:space="0" w:color="000000"/>
            </w:tcBorders>
          </w:tcPr>
          <w:p w:rsidR="00ED7218" w:rsidRDefault="00ED7218" w:rsidP="004D2427">
            <w:pPr>
              <w:spacing w:line="228" w:lineRule="auto"/>
              <w:ind w:left="108" w:right="108"/>
              <w:jc w:val="both"/>
              <w:rPr>
                <w:rFonts w:ascii="Times New Roman" w:hAnsi="Times New Roman"/>
                <w:b/>
                <w:color w:val="000000"/>
                <w:spacing w:val="-11"/>
                <w:sz w:val="24"/>
              </w:rPr>
            </w:pPr>
            <w:r>
              <w:rPr>
                <w:rFonts w:ascii="Times New Roman" w:hAnsi="Times New Roman"/>
                <w:b/>
                <w:color w:val="000000"/>
                <w:spacing w:val="-11"/>
                <w:sz w:val="24"/>
              </w:rPr>
              <w:t xml:space="preserve">Supply and installation of moisture/fire resistant cement fiber board (High </w:t>
            </w:r>
            <w:r>
              <w:rPr>
                <w:rFonts w:ascii="Times New Roman" w:hAnsi="Times New Roman"/>
                <w:b/>
                <w:color w:val="000000"/>
                <w:spacing w:val="-9"/>
                <w:sz w:val="24"/>
              </w:rPr>
              <w:t xml:space="preserve">Press= Steam Cured) category ID type A conforming to IS 14862:2000 in </w:t>
            </w:r>
            <w:r>
              <w:rPr>
                <w:rFonts w:ascii="Times New Roman" w:hAnsi="Times New Roman"/>
                <w:b/>
                <w:color w:val="000000"/>
                <w:spacing w:val="-8"/>
                <w:sz w:val="24"/>
              </w:rPr>
              <w:t xml:space="preserve">wall panels on external faces of galvanized cold formed light gauge steel </w:t>
            </w:r>
            <w:r>
              <w:rPr>
                <w:rFonts w:ascii="Times New Roman" w:hAnsi="Times New Roman"/>
                <w:b/>
                <w:color w:val="000000"/>
                <w:spacing w:val="-11"/>
                <w:sz w:val="24"/>
              </w:rPr>
              <w:t xml:space="preserve">frame structure to form wall/ partition wall cm external f </w:t>
            </w:r>
            <w:r>
              <w:rPr>
                <w:rFonts w:ascii="Tahoma" w:hAnsi="Tahoma"/>
                <w:b/>
                <w:color w:val="000000"/>
                <w:spacing w:val="-11"/>
                <w:w w:val="115"/>
                <w:sz w:val="14"/>
              </w:rPr>
              <w:t xml:space="preserve">3CCS </w:t>
            </w:r>
            <w:r>
              <w:rPr>
                <w:rFonts w:ascii="Times New Roman" w:hAnsi="Times New Roman"/>
                <w:b/>
                <w:color w:val="000000"/>
                <w:spacing w:val="-11"/>
                <w:sz w:val="24"/>
              </w:rPr>
              <w:t xml:space="preserve">of the frame, </w:t>
            </w:r>
            <w:r>
              <w:rPr>
                <w:rFonts w:ascii="Times New Roman" w:hAnsi="Times New Roman"/>
                <w:b/>
                <w:color w:val="000000"/>
                <w:spacing w:val="-7"/>
                <w:sz w:val="24"/>
              </w:rPr>
              <w:t xml:space="preserve">fixed with self drilling/tapping screwslfasteners of approved make. The </w:t>
            </w:r>
            <w:r>
              <w:rPr>
                <w:rFonts w:ascii="Times New Roman" w:hAnsi="Times New Roman"/>
                <w:b/>
                <w:color w:val="000000"/>
                <w:spacing w:val="-9"/>
                <w:sz w:val="24"/>
              </w:rPr>
              <w:t xml:space="preserve">hollow wall space between two cement fiber board will be provided with 50mm thick Resin bonded </w:t>
            </w:r>
            <w:r>
              <w:rPr>
                <w:rFonts w:ascii="Times New Roman" w:hAnsi="Times New Roman"/>
                <w:b/>
                <w:i/>
                <w:color w:val="000000"/>
                <w:spacing w:val="1"/>
                <w:w w:val="85"/>
                <w:sz w:val="25"/>
              </w:rPr>
              <w:t xml:space="preserve">glass </w:t>
            </w:r>
            <w:r>
              <w:rPr>
                <w:rFonts w:ascii="Times New Roman" w:hAnsi="Times New Roman"/>
                <w:b/>
                <w:color w:val="000000"/>
                <w:spacing w:val="-9"/>
                <w:sz w:val="24"/>
              </w:rPr>
              <w:t xml:space="preserve">wool insulation conforming to IS 8183 and </w:t>
            </w:r>
            <w:r>
              <w:rPr>
                <w:rFonts w:ascii="Times New Roman" w:hAnsi="Times New Roman"/>
                <w:b/>
                <w:color w:val="000000"/>
                <w:spacing w:val="-5"/>
                <w:sz w:val="24"/>
              </w:rPr>
              <w:t xml:space="preserve">of density not less than 48 kg/cum (glass wool insulation shall be paid </w:t>
            </w:r>
            <w:r>
              <w:rPr>
                <w:rFonts w:ascii="Times New Roman" w:hAnsi="Times New Roman"/>
                <w:b/>
                <w:color w:val="000000"/>
                <w:spacing w:val="-9"/>
                <w:sz w:val="24"/>
              </w:rPr>
              <w:t>separetly). All exterior faces of the wall/frame shall essentially be provided</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bl>
    <w:p w:rsidR="0072693D" w:rsidRPr="0072693D" w:rsidRDefault="0072693D" w:rsidP="0072693D">
      <w:pPr>
        <w:jc w:val="center"/>
        <w:rPr>
          <w:rFonts w:ascii="Times New Roman" w:hAnsi="Times New Roman" w:cs="Times New Roman"/>
        </w:rPr>
      </w:pPr>
      <w:r>
        <w:t>Page No.384</w:t>
      </w:r>
    </w:p>
    <w:p w:rsidR="00ED7218" w:rsidRDefault="00ED7218" w:rsidP="00ED7218"/>
    <w:tbl>
      <w:tblPr>
        <w:tblW w:w="10260" w:type="dxa"/>
        <w:tblInd w:w="15" w:type="dxa"/>
        <w:tblLayout w:type="fixed"/>
        <w:tblCellMar>
          <w:left w:w="0" w:type="dxa"/>
          <w:right w:w="0" w:type="dxa"/>
        </w:tblCellMar>
        <w:tblLook w:val="04A0"/>
      </w:tblPr>
      <w:tblGrid>
        <w:gridCol w:w="795"/>
        <w:gridCol w:w="908"/>
        <w:gridCol w:w="6360"/>
        <w:gridCol w:w="1005"/>
        <w:gridCol w:w="1192"/>
      </w:tblGrid>
      <w:tr w:rsidR="00ED7218" w:rsidTr="0072693D">
        <w:trPr>
          <w:trHeight w:hRule="exact" w:val="67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Item </w:t>
            </w:r>
            <w:r>
              <w:rPr>
                <w:rFonts w:ascii="Times New Roman" w:hAnsi="Times New Roman"/>
                <w:b/>
                <w:color w:val="000000"/>
                <w:spacing w:val="-10"/>
                <w:sz w:val="24"/>
              </w:rPr>
              <w:br/>
              <w:t>No.</w:t>
            </w: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2985"/>
              <w:rPr>
                <w:rFonts w:ascii="Times New Roman" w:hAnsi="Times New Roman"/>
                <w:b/>
                <w:color w:val="000000"/>
                <w:spacing w:val="-10"/>
                <w:sz w:val="24"/>
              </w:rPr>
            </w:pPr>
            <w:r>
              <w:rPr>
                <w:rFonts w:ascii="Times New Roman" w:hAnsi="Times New Roman"/>
                <w:b/>
                <w:color w:val="000000"/>
                <w:spacing w:val="-10"/>
                <w:sz w:val="24"/>
              </w:rPr>
              <w:t>Description</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Unit</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 xml:space="preserve">Rite (m </w:t>
            </w:r>
            <w:r>
              <w:rPr>
                <w:rFonts w:ascii="Times New Roman" w:hAnsi="Times New Roman"/>
                <w:b/>
                <w:color w:val="000000"/>
                <w:spacing w:val="-10"/>
                <w:sz w:val="24"/>
              </w:rPr>
              <w:br/>
              <w:t>Rs.)</w:t>
            </w:r>
          </w:p>
        </w:tc>
      </w:tr>
      <w:tr w:rsidR="00ED7218" w:rsidTr="0072693D">
        <w:trPr>
          <w:trHeight w:hRule="exact" w:val="188"/>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72693D">
        <w:trPr>
          <w:trHeight w:hRule="exact" w:val="3172"/>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11"/>
                <w:sz w:val="24"/>
              </w:rPr>
            </w:pPr>
            <w:r>
              <w:rPr>
                <w:rFonts w:ascii="Times New Roman" w:hAnsi="Times New Roman"/>
                <w:b/>
                <w:color w:val="000000"/>
                <w:spacing w:val="-11"/>
                <w:sz w:val="24"/>
              </w:rPr>
              <w:t xml:space="preserve">with breathable vapour barrier uademeada the commit fiber board_ The </w:t>
            </w:r>
            <w:r>
              <w:rPr>
                <w:rFonts w:ascii="Times New Roman" w:hAnsi="Times New Roman"/>
                <w:b/>
                <w:color w:val="000000"/>
                <w:spacing w:val="-5"/>
                <w:sz w:val="24"/>
              </w:rPr>
              <w:t xml:space="preserve">installation of the vapour barrier should conform to the provisions of international Building Code 2009 and </w:t>
            </w:r>
            <w:r>
              <w:rPr>
                <w:rFonts w:ascii="Times New Roman" w:hAnsi="Times New Roman"/>
                <w:b/>
                <w:i/>
                <w:color w:val="000000"/>
                <w:spacing w:val="5"/>
                <w:sz w:val="24"/>
              </w:rPr>
              <w:t xml:space="preserve">as </w:t>
            </w:r>
            <w:r>
              <w:rPr>
                <w:rFonts w:ascii="Times New Roman" w:hAnsi="Times New Roman"/>
                <w:b/>
                <w:color w:val="000000"/>
                <w:spacing w:val="-5"/>
                <w:sz w:val="24"/>
              </w:rPr>
              <w:t xml:space="preserve">pa design_ The joints of the </w:t>
            </w:r>
            <w:r>
              <w:rPr>
                <w:rFonts w:ascii="Times New Roman" w:hAnsi="Times New Roman"/>
                <w:b/>
                <w:color w:val="000000"/>
                <w:spacing w:val="-4"/>
                <w:sz w:val="24"/>
              </w:rPr>
              <w:t xml:space="preserve">cement boards must be scaled with pulymermodified thin set mortar </w:t>
            </w:r>
            <w:r>
              <w:rPr>
                <w:rFonts w:ascii="Times New Roman" w:hAnsi="Times New Roman"/>
                <w:b/>
                <w:color w:val="000000"/>
                <w:spacing w:val="-8"/>
                <w:sz w:val="24"/>
              </w:rPr>
              <w:t xml:space="preserve">conforming to ANSI A 118 4 satndanis and self adhesive alkalai resistant </w:t>
            </w:r>
            <w:r>
              <w:rPr>
                <w:rFonts w:ascii="Times New Roman" w:hAnsi="Times New Roman"/>
                <w:b/>
                <w:color w:val="000000"/>
                <w:spacing w:val="-6"/>
                <w:sz w:val="24"/>
              </w:rPr>
              <w:t xml:space="preserve">dry wall fiber mesh tape of minimum 100 mm width. All exterior wall </w:t>
            </w:r>
            <w:r>
              <w:rPr>
                <w:rFonts w:ascii="Times New Roman" w:hAnsi="Times New Roman"/>
                <w:b/>
                <w:color w:val="000000"/>
                <w:sz w:val="24"/>
              </w:rPr>
              <w:t xml:space="preserve">comers of cement fiber board wall panels must be reinforced with </w:t>
            </w:r>
            <w:r>
              <w:rPr>
                <w:rFonts w:ascii="Times New Roman" w:hAnsi="Times New Roman"/>
                <w:b/>
                <w:color w:val="000000"/>
                <w:spacing w:val="-9"/>
                <w:sz w:val="24"/>
              </w:rPr>
              <w:t xml:space="preserve">galvanized metal angles of 100 = x 100mm xl.Cr9 mm thickness and fixed </w:t>
            </w:r>
            <w:r>
              <w:rPr>
                <w:rFonts w:ascii="Times New Roman" w:hAnsi="Times New Roman"/>
                <w:b/>
                <w:color w:val="000000"/>
                <w:spacing w:val="-10"/>
                <w:sz w:val="24"/>
              </w:rPr>
              <w:t xml:space="preserve">on both adjoining walls with self drillingttapping fastners of approved make </w:t>
            </w:r>
            <w:r>
              <w:rPr>
                <w:rFonts w:ascii="Times New Roman" w:hAnsi="Times New Roman"/>
                <w:b/>
                <w:color w:val="000000"/>
                <w:spacing w:val="-4"/>
                <w:sz w:val="24"/>
              </w:rPr>
              <w:t xml:space="preserve">as per design including providing silicon gel caulking complete in all </w:t>
            </w:r>
            <w:r>
              <w:rPr>
                <w:rFonts w:ascii="Times New Roman" w:hAnsi="Times New Roman"/>
                <w:b/>
                <w:color w:val="000000"/>
                <w:spacing w:val="-10"/>
                <w:sz w:val="24"/>
              </w:rPr>
              <w:t>respects.</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72693D">
        <w:trPr>
          <w:trHeight w:hRule="exact" w:val="398"/>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08"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24.11</w:t>
            </w:r>
          </w:p>
        </w:tc>
        <w:tc>
          <w:tcPr>
            <w:tcW w:w="636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1530"/>
              <w:jc w:val="right"/>
              <w:rPr>
                <w:rFonts w:ascii="Times New Roman" w:hAnsi="Times New Roman"/>
                <w:b/>
                <w:color w:val="000000"/>
                <w:spacing w:val="-10"/>
                <w:sz w:val="24"/>
              </w:rPr>
            </w:pPr>
            <w:r>
              <w:rPr>
                <w:rFonts w:ascii="Times New Roman" w:hAnsi="Times New Roman"/>
                <w:b/>
                <w:color w:val="000000"/>
                <w:spacing w:val="-10"/>
                <w:sz w:val="24"/>
              </w:rPr>
              <w:t>12mm thick cement fibs; board category 3 type A</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0"/>
              </w:tabs>
              <w:rPr>
                <w:rFonts w:ascii="Times New Roman" w:hAnsi="Times New Roman"/>
                <w:b/>
                <w:color w:val="000000"/>
                <w:spacing w:val="-10"/>
                <w:sz w:val="24"/>
              </w:rPr>
            </w:pPr>
            <w:r>
              <w:rPr>
                <w:rFonts w:ascii="Times New Roman" w:hAnsi="Times New Roman"/>
                <w:b/>
                <w:color w:val="000000"/>
                <w:spacing w:val="-10"/>
                <w:sz w:val="24"/>
              </w:rPr>
              <w:t>1262.00</w:t>
            </w:r>
          </w:p>
        </w:tc>
      </w:tr>
      <w:tr w:rsidR="00ED7218" w:rsidTr="0072693D">
        <w:trPr>
          <w:trHeight w:hRule="exact" w:val="43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08"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24.5.2</w:t>
            </w:r>
          </w:p>
        </w:tc>
        <w:tc>
          <w:tcPr>
            <w:tcW w:w="636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1530"/>
              <w:jc w:val="right"/>
              <w:rPr>
                <w:rFonts w:ascii="Times New Roman" w:hAnsi="Times New Roman"/>
                <w:b/>
                <w:color w:val="000000"/>
                <w:spacing w:val="-9"/>
                <w:sz w:val="24"/>
              </w:rPr>
            </w:pPr>
            <w:r>
              <w:rPr>
                <w:rFonts w:ascii="Times New Roman" w:hAnsi="Times New Roman"/>
                <w:b/>
                <w:color w:val="000000"/>
                <w:spacing w:val="-9"/>
                <w:sz w:val="24"/>
              </w:rPr>
              <w:t>lOmm thick canent fibs board category 3 type A</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0"/>
              </w:tabs>
              <w:rPr>
                <w:rFonts w:ascii="Times New Roman" w:hAnsi="Times New Roman"/>
                <w:b/>
                <w:color w:val="000000"/>
                <w:spacing w:val="-10"/>
                <w:sz w:val="24"/>
              </w:rPr>
            </w:pPr>
            <w:r>
              <w:rPr>
                <w:rFonts w:ascii="Times New Roman" w:hAnsi="Times New Roman"/>
                <w:b/>
                <w:color w:val="000000"/>
                <w:spacing w:val="-10"/>
                <w:sz w:val="24"/>
              </w:rPr>
              <w:t>1141.00</w:t>
            </w:r>
          </w:p>
        </w:tc>
      </w:tr>
      <w:tr w:rsidR="00ED7218" w:rsidTr="0072693D">
        <w:trPr>
          <w:trHeight w:hRule="exact" w:val="210"/>
        </w:trPr>
        <w:tc>
          <w:tcPr>
            <w:tcW w:w="795"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tabs>
                <w:tab w:val="decimal" w:pos="455"/>
              </w:tabs>
              <w:rPr>
                <w:rFonts w:ascii="Times New Roman" w:hAnsi="Times New Roman"/>
                <w:b/>
                <w:color w:val="000000"/>
                <w:spacing w:val="-10"/>
                <w:sz w:val="24"/>
              </w:rPr>
            </w:pPr>
            <w:r>
              <w:rPr>
                <w:rFonts w:ascii="Times New Roman" w:hAnsi="Times New Roman"/>
                <w:b/>
                <w:color w:val="000000"/>
                <w:spacing w:val="-10"/>
                <w:sz w:val="24"/>
              </w:rPr>
              <w:t>24.6</w:t>
            </w:r>
          </w:p>
        </w:tc>
        <w:tc>
          <w:tcPr>
            <w:tcW w:w="7268" w:type="dxa"/>
            <w:gridSpan w:val="2"/>
            <w:tcBorders>
              <w:top w:val="single" w:sz="6" w:space="0" w:color="000000"/>
              <w:left w:val="single" w:sz="6" w:space="0" w:color="000000"/>
              <w:bottom w:val="single" w:sz="6" w:space="0" w:color="000000"/>
              <w:right w:val="single" w:sz="6" w:space="0" w:color="000000"/>
            </w:tcBorders>
            <w:vAlign w:val="center"/>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Supply and installation of moist:me/fare resistant cement fiber board (High</w:t>
            </w:r>
          </w:p>
        </w:tc>
        <w:tc>
          <w:tcPr>
            <w:tcW w:w="1005"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rPr>
                <w:rFonts w:ascii="Times New Roman" w:hAnsi="Times New Roman"/>
                <w:color w:val="000000"/>
                <w:sz w:val="20"/>
              </w:rPr>
            </w:pPr>
          </w:p>
        </w:tc>
        <w:tc>
          <w:tcPr>
            <w:tcW w:w="1192"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rPr>
                <w:rFonts w:ascii="Times New Roman" w:hAnsi="Times New Roman"/>
                <w:color w:val="000000"/>
                <w:sz w:val="20"/>
              </w:rPr>
            </w:pPr>
          </w:p>
        </w:tc>
      </w:tr>
      <w:tr w:rsidR="00ED7218" w:rsidTr="0072693D">
        <w:trPr>
          <w:trHeight w:hRule="exact" w:val="172"/>
        </w:trPr>
        <w:tc>
          <w:tcPr>
            <w:tcW w:w="795" w:type="dxa"/>
            <w:vMerge/>
            <w:tcBorders>
              <w:top w:val="none" w:sz="0" w:space="0" w:color="000000"/>
              <w:left w:val="single" w:sz="6" w:space="0" w:color="000000"/>
              <w:bottom w:val="none" w:sz="0" w:space="0" w:color="000000"/>
              <w:right w:val="single" w:sz="6" w:space="0" w:color="000000"/>
            </w:tcBorders>
          </w:tcPr>
          <w:p w:rsidR="00ED7218" w:rsidRDefault="00ED7218" w:rsidP="004D2427"/>
        </w:tc>
        <w:tc>
          <w:tcPr>
            <w:tcW w:w="908" w:type="dxa"/>
            <w:tcBorders>
              <w:top w:val="single" w:sz="6" w:space="0" w:color="000000"/>
              <w:left w:val="single" w:sz="6" w:space="0" w:color="000000"/>
              <w:bottom w:val="single" w:sz="51" w:space="0" w:color="000000"/>
              <w:right w:val="none" w:sz="0" w:space="0" w:color="000000"/>
            </w:tcBorders>
          </w:tcPr>
          <w:p w:rsidR="00ED7218" w:rsidRDefault="00ED7218" w:rsidP="004D2427">
            <w:pPr>
              <w:rPr>
                <w:rFonts w:ascii="Times New Roman" w:hAnsi="Times New Roman"/>
                <w:color w:val="000000"/>
                <w:sz w:val="20"/>
              </w:rPr>
            </w:pPr>
          </w:p>
        </w:tc>
        <w:tc>
          <w:tcPr>
            <w:tcW w:w="6360" w:type="dxa"/>
            <w:vMerge w:val="restart"/>
            <w:tcBorders>
              <w:top w:val="single" w:sz="6" w:space="0" w:color="000000"/>
              <w:left w:val="none" w:sz="0" w:space="0" w:color="000000"/>
              <w:bottom w:val="none" w:sz="0" w:space="0" w:color="000000"/>
              <w:right w:val="single" w:sz="6" w:space="0" w:color="000000"/>
            </w:tcBorders>
          </w:tcPr>
          <w:p w:rsidR="00ED7218" w:rsidRDefault="00ED7218" w:rsidP="004D2427">
            <w:pPr>
              <w:spacing w:before="36"/>
              <w:ind w:right="90"/>
              <w:jc w:val="right"/>
              <w:rPr>
                <w:rFonts w:ascii="Times New Roman" w:hAnsi="Times New Roman"/>
                <w:b/>
                <w:color w:val="000000"/>
                <w:spacing w:val="-8"/>
                <w:sz w:val="24"/>
              </w:rPr>
            </w:pPr>
            <w:r>
              <w:rPr>
                <w:rFonts w:ascii="Times New Roman" w:hAnsi="Times New Roman"/>
                <w:b/>
                <w:color w:val="000000"/>
                <w:spacing w:val="-8"/>
                <w:sz w:val="24"/>
              </w:rPr>
              <w:t>Steam Cured) category 3 type B conforming to IS 14862:2000 in</w:t>
            </w:r>
          </w:p>
          <w:p w:rsidR="00ED7218" w:rsidRDefault="00ED7218" w:rsidP="004D2427">
            <w:pPr>
              <w:ind w:left="72" w:right="108" w:firstLine="252"/>
              <w:jc w:val="both"/>
              <w:rPr>
                <w:rFonts w:ascii="Times New Roman" w:hAnsi="Times New Roman"/>
                <w:b/>
                <w:color w:val="000000"/>
                <w:spacing w:val="-9"/>
                <w:sz w:val="24"/>
              </w:rPr>
            </w:pPr>
            <w:r>
              <w:rPr>
                <w:rFonts w:ascii="Times New Roman" w:hAnsi="Times New Roman"/>
                <w:b/>
                <w:color w:val="000000"/>
                <w:spacing w:val="-9"/>
                <w:sz w:val="24"/>
              </w:rPr>
              <w:lastRenderedPageBreak/>
              <w:t xml:space="preserve">on both faces of galvanized cold formed light gauge steel frame </w:t>
            </w:r>
            <w:r>
              <w:rPr>
                <w:rFonts w:ascii="Times New Roman" w:hAnsi="Times New Roman"/>
                <w:b/>
                <w:color w:val="000000"/>
                <w:spacing w:val="-10"/>
                <w:sz w:val="24"/>
              </w:rPr>
              <w:t xml:space="preserve">to form wall/ partition wall on internal faces of the frame, fixed </w:t>
            </w:r>
            <w:r>
              <w:rPr>
                <w:rFonts w:ascii="Times New Roman" w:hAnsi="Times New Roman"/>
                <w:b/>
                <w:color w:val="000000"/>
                <w:spacing w:val="-8"/>
                <w:sz w:val="24"/>
              </w:rPr>
              <w:t>drilling/tapping screws/fasteners of approved make. The hollow</w:t>
            </w:r>
          </w:p>
          <w:p w:rsidR="00ED7218" w:rsidRDefault="00ED7218" w:rsidP="004D2427">
            <w:pPr>
              <w:ind w:right="90"/>
              <w:jc w:val="right"/>
              <w:rPr>
                <w:rFonts w:ascii="Times New Roman" w:hAnsi="Times New Roman"/>
                <w:b/>
                <w:color w:val="000000"/>
                <w:spacing w:val="-1"/>
                <w:sz w:val="24"/>
              </w:rPr>
            </w:pPr>
            <w:r>
              <w:rPr>
                <w:rFonts w:ascii="Times New Roman" w:hAnsi="Times New Roman"/>
                <w:b/>
                <w:color w:val="000000"/>
                <w:spacing w:val="-1"/>
                <w:sz w:val="24"/>
              </w:rPr>
              <w:t>between two cement fiber board will be provided with 50=</w:t>
            </w:r>
          </w:p>
          <w:p w:rsidR="00ED7218" w:rsidRDefault="00ED7218" w:rsidP="004D2427">
            <w:pPr>
              <w:ind w:right="108" w:firstLine="324"/>
              <w:rPr>
                <w:rFonts w:ascii="Times New Roman" w:hAnsi="Times New Roman"/>
                <w:b/>
                <w:color w:val="000000"/>
                <w:spacing w:val="-4"/>
                <w:sz w:val="24"/>
              </w:rPr>
            </w:pPr>
            <w:r>
              <w:rPr>
                <w:rFonts w:ascii="Times New Roman" w:hAnsi="Times New Roman"/>
                <w:b/>
                <w:color w:val="000000"/>
                <w:spacing w:val="-4"/>
                <w:sz w:val="24"/>
              </w:rPr>
              <w:t xml:space="preserve">bonded glass wool insulation conforming to IS 8183 and of </w:t>
            </w:r>
            <w:r>
              <w:rPr>
                <w:rFonts w:ascii="Times New Roman" w:hAnsi="Times New Roman"/>
                <w:b/>
                <w:color w:val="000000"/>
                <w:spacing w:val="2"/>
                <w:sz w:val="24"/>
              </w:rPr>
              <w:t>not less than 48 kg/cum (glass wool insulation shall be paid</w:t>
            </w:r>
          </w:p>
          <w:p w:rsidR="00ED7218" w:rsidRDefault="00ED7218" w:rsidP="004D2427">
            <w:pPr>
              <w:ind w:right="90"/>
              <w:jc w:val="right"/>
              <w:rPr>
                <w:rFonts w:ascii="Times New Roman" w:hAnsi="Times New Roman"/>
                <w:b/>
                <w:color w:val="000000"/>
                <w:spacing w:val="11"/>
                <w:sz w:val="24"/>
              </w:rPr>
            </w:pPr>
            <w:r>
              <w:rPr>
                <w:rFonts w:ascii="Times New Roman" w:hAnsi="Times New Roman"/>
                <w:b/>
                <w:color w:val="000000"/>
                <w:spacing w:val="11"/>
                <w:sz w:val="24"/>
              </w:rPr>
              <w:t>The joints of the cement boards must be sealed with</w:t>
            </w:r>
          </w:p>
          <w:p w:rsidR="00ED7218" w:rsidRDefault="00ED7218" w:rsidP="004D2427">
            <w:pPr>
              <w:ind w:right="90"/>
              <w:jc w:val="right"/>
              <w:rPr>
                <w:rFonts w:ascii="Times New Roman" w:hAnsi="Times New Roman"/>
                <w:b/>
                <w:color w:val="000000"/>
                <w:spacing w:val="-13"/>
                <w:sz w:val="24"/>
              </w:rPr>
            </w:pPr>
            <w:r>
              <w:rPr>
                <w:rFonts w:ascii="Times New Roman" w:hAnsi="Times New Roman"/>
                <w:b/>
                <w:color w:val="000000"/>
                <w:spacing w:val="-13"/>
                <w:sz w:val="24"/>
              </w:rPr>
              <w:t>thin set mortar conformin,g to ANSI A 118 4 sgdndards and</w:t>
            </w:r>
          </w:p>
          <w:p w:rsidR="00ED7218" w:rsidRDefault="00ED7218" w:rsidP="004D2427">
            <w:pPr>
              <w:ind w:right="90"/>
              <w:jc w:val="right"/>
              <w:rPr>
                <w:rFonts w:ascii="Times New Roman" w:hAnsi="Times New Roman"/>
                <w:b/>
                <w:color w:val="000000"/>
                <w:spacing w:val="-10"/>
                <w:sz w:val="24"/>
              </w:rPr>
            </w:pPr>
            <w:r>
              <w:rPr>
                <w:rFonts w:ascii="Times New Roman" w:hAnsi="Times New Roman"/>
                <w:b/>
                <w:color w:val="000000"/>
                <w:spacing w:val="-10"/>
                <w:sz w:val="24"/>
              </w:rPr>
              <w:t>alkalai resistant dry wall fiber mesh tape of minimum 100 mm</w:t>
            </w:r>
          </w:p>
          <w:p w:rsidR="00ED7218" w:rsidRDefault="00ED7218" w:rsidP="004D2427">
            <w:pPr>
              <w:ind w:right="90"/>
              <w:jc w:val="right"/>
              <w:rPr>
                <w:rFonts w:ascii="Times New Roman" w:hAnsi="Times New Roman"/>
                <w:b/>
                <w:color w:val="000000"/>
                <w:spacing w:val="-6"/>
                <w:sz w:val="24"/>
              </w:rPr>
            </w:pPr>
            <w:r>
              <w:rPr>
                <w:rFonts w:ascii="Times New Roman" w:hAnsi="Times New Roman"/>
                <w:b/>
                <w:color w:val="000000"/>
                <w:spacing w:val="-6"/>
                <w:sz w:val="24"/>
              </w:rPr>
              <w:t>interior cement board corners of installed wall panels must be</w:t>
            </w:r>
          </w:p>
          <w:p w:rsidR="00ED7218" w:rsidRDefault="00ED7218" w:rsidP="004D2427">
            <w:pPr>
              <w:ind w:right="90"/>
              <w:jc w:val="right"/>
              <w:rPr>
                <w:rFonts w:ascii="Times New Roman" w:hAnsi="Times New Roman"/>
                <w:b/>
                <w:color w:val="000000"/>
                <w:spacing w:val="-7"/>
                <w:sz w:val="24"/>
              </w:rPr>
            </w:pPr>
            <w:r>
              <w:rPr>
                <w:rFonts w:ascii="Times New Roman" w:hAnsi="Times New Roman"/>
                <w:b/>
                <w:color w:val="000000"/>
                <w:spacing w:val="-7"/>
                <w:sz w:val="24"/>
              </w:rPr>
              <w:t>with a galvanized angular metal strips of 25 mmx2.5ronnE0.50</w:t>
            </w:r>
          </w:p>
          <w:p w:rsidR="00ED7218" w:rsidRDefault="00ED7218" w:rsidP="004D2427">
            <w:pPr>
              <w:ind w:right="108" w:firstLine="324"/>
              <w:rPr>
                <w:rFonts w:ascii="Times New Roman" w:hAnsi="Times New Roman"/>
                <w:b/>
                <w:color w:val="000000"/>
                <w:spacing w:val="-10"/>
                <w:sz w:val="24"/>
              </w:rPr>
            </w:pPr>
            <w:r>
              <w:rPr>
                <w:rFonts w:ascii="Times New Roman" w:hAnsi="Times New Roman"/>
                <w:b/>
                <w:color w:val="000000"/>
                <w:spacing w:val="-10"/>
                <w:sz w:val="24"/>
              </w:rPr>
              <w:t>on both adjoining walls with self drilling fastness aid provided mm wide non alkalal fiber mesh tape covering.</w:t>
            </w:r>
          </w:p>
        </w:tc>
        <w:tc>
          <w:tcPr>
            <w:tcW w:w="1005" w:type="dxa"/>
            <w:vMerge/>
            <w:tcBorders>
              <w:top w:val="none" w:sz="0" w:space="0" w:color="000000"/>
              <w:left w:val="single" w:sz="6" w:space="0" w:color="000000"/>
              <w:bottom w:val="none" w:sz="0" w:space="0" w:color="000000"/>
              <w:right w:val="single" w:sz="6" w:space="0" w:color="000000"/>
            </w:tcBorders>
          </w:tcPr>
          <w:p w:rsidR="00ED7218" w:rsidRDefault="00ED7218" w:rsidP="004D2427"/>
        </w:tc>
        <w:tc>
          <w:tcPr>
            <w:tcW w:w="1192" w:type="dxa"/>
            <w:vMerge/>
            <w:tcBorders>
              <w:top w:val="none" w:sz="0" w:space="0" w:color="000000"/>
              <w:left w:val="single" w:sz="6" w:space="0" w:color="000000"/>
              <w:bottom w:val="none" w:sz="0" w:space="0" w:color="000000"/>
              <w:right w:val="single" w:sz="6" w:space="0" w:color="000000"/>
            </w:tcBorders>
          </w:tcPr>
          <w:p w:rsidR="00ED7218" w:rsidRDefault="00ED7218" w:rsidP="004D2427"/>
        </w:tc>
      </w:tr>
      <w:tr w:rsidR="00ED7218" w:rsidTr="0072693D">
        <w:trPr>
          <w:trHeight w:hRule="exact" w:val="3743"/>
        </w:trPr>
        <w:tc>
          <w:tcPr>
            <w:tcW w:w="795"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908" w:type="dxa"/>
            <w:tcBorders>
              <w:top w:val="single" w:sz="51" w:space="0" w:color="000000"/>
              <w:left w:val="single" w:sz="6" w:space="0" w:color="000000"/>
              <w:bottom w:val="single" w:sz="6" w:space="0" w:color="000000"/>
              <w:right w:val="none" w:sz="0" w:space="0" w:color="000000"/>
            </w:tcBorders>
          </w:tcPr>
          <w:p w:rsidR="00ED7218" w:rsidRDefault="00ED7218" w:rsidP="004D2427">
            <w:pPr>
              <w:spacing w:line="230" w:lineRule="auto"/>
              <w:ind w:left="108"/>
              <w:jc w:val="both"/>
              <w:rPr>
                <w:rFonts w:ascii="Times New Roman" w:hAnsi="Times New Roman"/>
                <w:b/>
                <w:color w:val="000000"/>
                <w:spacing w:val="-16"/>
                <w:sz w:val="24"/>
              </w:rPr>
            </w:pPr>
            <w:r>
              <w:rPr>
                <w:rFonts w:ascii="Times New Roman" w:hAnsi="Times New Roman"/>
                <w:b/>
                <w:color w:val="000000"/>
                <w:spacing w:val="-16"/>
                <w:sz w:val="24"/>
              </w:rPr>
              <w:t xml:space="preserve">Pressure </w:t>
            </w:r>
            <w:r>
              <w:rPr>
                <w:rFonts w:ascii="Times New Roman" w:hAnsi="Times New Roman"/>
                <w:b/>
                <w:color w:val="000000"/>
                <w:spacing w:val="-35"/>
                <w:sz w:val="24"/>
              </w:rPr>
              <w:t xml:space="preserve">wall panels </w:t>
            </w:r>
            <w:r>
              <w:rPr>
                <w:rFonts w:ascii="Times New Roman" w:hAnsi="Times New Roman"/>
                <w:b/>
                <w:color w:val="000000"/>
                <w:spacing w:val="-20"/>
                <w:sz w:val="24"/>
              </w:rPr>
              <w:t xml:space="preserve">structure </w:t>
            </w:r>
            <w:r>
              <w:rPr>
                <w:rFonts w:ascii="Times New Roman" w:hAnsi="Times New Roman"/>
                <w:b/>
                <w:color w:val="000000"/>
                <w:spacing w:val="-12"/>
                <w:sz w:val="24"/>
              </w:rPr>
              <w:t xml:space="preserve">with self </w:t>
            </w:r>
            <w:r>
              <w:rPr>
                <w:rFonts w:ascii="Times New Roman" w:hAnsi="Times New Roman"/>
                <w:b/>
                <w:color w:val="000000"/>
                <w:spacing w:val="-29"/>
                <w:sz w:val="24"/>
              </w:rPr>
              <w:t xml:space="preserve">wall space </w:t>
            </w:r>
            <w:r>
              <w:rPr>
                <w:rFonts w:ascii="Times New Roman" w:hAnsi="Times New Roman"/>
                <w:b/>
                <w:color w:val="000000"/>
                <w:spacing w:val="-36"/>
                <w:sz w:val="24"/>
              </w:rPr>
              <w:t xml:space="preserve">thick Resin </w:t>
            </w:r>
            <w:r>
              <w:rPr>
                <w:rFonts w:ascii="Times New Roman" w:hAnsi="Times New Roman"/>
                <w:b/>
                <w:color w:val="000000"/>
                <w:spacing w:val="-10"/>
                <w:sz w:val="24"/>
              </w:rPr>
              <w:t xml:space="preserve">density </w:t>
            </w:r>
            <w:r>
              <w:rPr>
                <w:rFonts w:ascii="Times New Roman" w:hAnsi="Times New Roman"/>
                <w:b/>
                <w:color w:val="000000"/>
                <w:spacing w:val="-29"/>
                <w:sz w:val="24"/>
              </w:rPr>
              <w:t xml:space="preserve">separetly). </w:t>
            </w:r>
            <w:r>
              <w:rPr>
                <w:rFonts w:ascii="Times New Roman" w:hAnsi="Times New Roman"/>
                <w:b/>
                <w:color w:val="000000"/>
                <w:spacing w:val="-66"/>
                <w:sz w:val="24"/>
              </w:rPr>
              <w:t xml:space="preserve">polymetmodified </w:t>
            </w:r>
            <w:r>
              <w:rPr>
                <w:rFonts w:ascii="Times New Roman" w:hAnsi="Times New Roman"/>
                <w:b/>
                <w:color w:val="000000"/>
                <w:spacing w:val="-42"/>
                <w:sz w:val="24"/>
              </w:rPr>
              <w:t xml:space="preserve">self adhesive </w:t>
            </w:r>
            <w:r>
              <w:rPr>
                <w:rFonts w:ascii="Times New Roman" w:hAnsi="Times New Roman"/>
                <w:b/>
                <w:color w:val="000000"/>
                <w:spacing w:val="-26"/>
                <w:sz w:val="24"/>
              </w:rPr>
              <w:t xml:space="preserve">width. All </w:t>
            </w:r>
            <w:r>
              <w:rPr>
                <w:rFonts w:ascii="Times New Roman" w:hAnsi="Times New Roman"/>
                <w:b/>
                <w:color w:val="000000"/>
                <w:spacing w:val="-31"/>
                <w:sz w:val="24"/>
              </w:rPr>
              <w:t xml:space="preserve">reinforced </w:t>
            </w:r>
            <w:r>
              <w:rPr>
                <w:rFonts w:ascii="Times New Roman" w:hAnsi="Times New Roman"/>
                <w:b/>
                <w:color w:val="000000"/>
                <w:spacing w:val="-53"/>
                <w:sz w:val="24"/>
              </w:rPr>
              <w:t xml:space="preserve">mm screwed </w:t>
            </w:r>
            <w:r>
              <w:rPr>
                <w:rFonts w:ascii="Times New Roman" w:hAnsi="Times New Roman"/>
                <w:b/>
                <w:color w:val="000000"/>
                <w:spacing w:val="-14"/>
                <w:sz w:val="24"/>
              </w:rPr>
              <w:t>with 100</w:t>
            </w:r>
          </w:p>
        </w:tc>
        <w:tc>
          <w:tcPr>
            <w:tcW w:w="6360" w:type="dxa"/>
            <w:vMerge/>
            <w:tcBorders>
              <w:top w:val="none" w:sz="0" w:space="0" w:color="000000"/>
              <w:left w:val="none" w:sz="0" w:space="0" w:color="000000"/>
              <w:bottom w:val="single" w:sz="6" w:space="0" w:color="000000"/>
              <w:right w:val="single" w:sz="6" w:space="0" w:color="000000"/>
            </w:tcBorders>
          </w:tcPr>
          <w:p w:rsidR="00ED7218" w:rsidRDefault="00ED7218" w:rsidP="004D2427"/>
        </w:tc>
        <w:tc>
          <w:tcPr>
            <w:tcW w:w="1005"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1192" w:type="dxa"/>
            <w:vMerge/>
            <w:tcBorders>
              <w:top w:val="none" w:sz="0" w:space="0" w:color="000000"/>
              <w:left w:val="single" w:sz="6" w:space="0" w:color="000000"/>
              <w:bottom w:val="single" w:sz="6" w:space="0" w:color="000000"/>
              <w:right w:val="single" w:sz="6" w:space="0" w:color="000000"/>
            </w:tcBorders>
          </w:tcPr>
          <w:p w:rsidR="00ED7218" w:rsidRDefault="00ED7218" w:rsidP="004D2427"/>
        </w:tc>
      </w:tr>
      <w:tr w:rsidR="00ED7218" w:rsidTr="0072693D">
        <w:trPr>
          <w:trHeight w:hRule="exact" w:val="390"/>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08"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24.6.1</w:t>
            </w:r>
          </w:p>
        </w:tc>
        <w:tc>
          <w:tcPr>
            <w:tcW w:w="636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1620"/>
              <w:jc w:val="right"/>
              <w:rPr>
                <w:rFonts w:ascii="Times New Roman" w:hAnsi="Times New Roman"/>
                <w:b/>
                <w:color w:val="000000"/>
                <w:spacing w:val="-11"/>
                <w:sz w:val="24"/>
              </w:rPr>
            </w:pPr>
            <w:r>
              <w:rPr>
                <w:rFonts w:ascii="Times New Roman" w:hAnsi="Times New Roman"/>
                <w:b/>
                <w:color w:val="000000"/>
                <w:spacing w:val="-11"/>
                <w:sz w:val="24"/>
              </w:rPr>
              <w:t>12mm thick cement fiber board category 3 type B</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0"/>
              </w:tabs>
              <w:rPr>
                <w:rFonts w:ascii="Times New Roman" w:hAnsi="Times New Roman"/>
                <w:b/>
                <w:color w:val="000000"/>
                <w:spacing w:val="-10"/>
                <w:sz w:val="24"/>
              </w:rPr>
            </w:pPr>
            <w:r>
              <w:rPr>
                <w:rFonts w:ascii="Times New Roman" w:hAnsi="Times New Roman"/>
                <w:b/>
                <w:color w:val="000000"/>
                <w:spacing w:val="-10"/>
                <w:sz w:val="24"/>
              </w:rPr>
              <w:t>892.00</w:t>
            </w:r>
          </w:p>
        </w:tc>
      </w:tr>
      <w:tr w:rsidR="00ED7218" w:rsidTr="0072693D">
        <w:trPr>
          <w:trHeight w:hRule="exact" w:val="442"/>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08"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b/>
                <w:color w:val="000000"/>
                <w:spacing w:val="-10"/>
                <w:sz w:val="24"/>
              </w:rPr>
            </w:pPr>
            <w:r>
              <w:rPr>
                <w:rFonts w:ascii="Times New Roman" w:hAnsi="Times New Roman"/>
                <w:b/>
                <w:color w:val="000000"/>
                <w:spacing w:val="-10"/>
                <w:sz w:val="24"/>
              </w:rPr>
              <w:t>24.6.2</w:t>
            </w:r>
          </w:p>
        </w:tc>
        <w:tc>
          <w:tcPr>
            <w:tcW w:w="636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1620"/>
              <w:jc w:val="right"/>
              <w:rPr>
                <w:rFonts w:ascii="Times New Roman" w:hAnsi="Times New Roman"/>
                <w:b/>
                <w:color w:val="000000"/>
                <w:spacing w:val="-11"/>
                <w:sz w:val="24"/>
              </w:rPr>
            </w:pPr>
            <w:r>
              <w:rPr>
                <w:rFonts w:ascii="Times New Roman" w:hAnsi="Times New Roman"/>
                <w:b/>
                <w:color w:val="000000"/>
                <w:spacing w:val="-11"/>
                <w:sz w:val="24"/>
              </w:rPr>
              <w:t>10mm thick cement fiber board category 3 type B</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0"/>
              </w:tabs>
              <w:rPr>
                <w:rFonts w:ascii="Times New Roman" w:hAnsi="Times New Roman"/>
                <w:b/>
                <w:color w:val="000000"/>
                <w:spacing w:val="-10"/>
                <w:sz w:val="24"/>
              </w:rPr>
            </w:pPr>
            <w:r>
              <w:rPr>
                <w:rFonts w:ascii="Times New Roman" w:hAnsi="Times New Roman"/>
                <w:b/>
                <w:color w:val="000000"/>
                <w:spacing w:val="-10"/>
                <w:sz w:val="24"/>
              </w:rPr>
              <w:t>740.00</w:t>
            </w:r>
          </w:p>
        </w:tc>
      </w:tr>
      <w:tr w:rsidR="00ED7218" w:rsidTr="0072693D">
        <w:trPr>
          <w:trHeight w:hRule="exact" w:val="1500"/>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55"/>
              </w:tabs>
              <w:rPr>
                <w:rFonts w:ascii="Times New Roman" w:hAnsi="Times New Roman"/>
                <w:b/>
                <w:color w:val="000000"/>
                <w:spacing w:val="-10"/>
                <w:sz w:val="24"/>
              </w:rPr>
            </w:pPr>
            <w:r>
              <w:rPr>
                <w:rFonts w:ascii="Times New Roman" w:hAnsi="Times New Roman"/>
                <w:b/>
                <w:color w:val="000000"/>
                <w:spacing w:val="-10"/>
                <w:sz w:val="24"/>
              </w:rPr>
              <w:t>24.7</w:t>
            </w: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7"/>
                <w:sz w:val="24"/>
              </w:rPr>
            </w:pPr>
            <w:r>
              <w:rPr>
                <w:rFonts w:ascii="Times New Roman" w:hAnsi="Times New Roman"/>
                <w:b/>
                <w:color w:val="000000"/>
                <w:spacing w:val="-7"/>
                <w:sz w:val="24"/>
              </w:rPr>
              <w:t xml:space="preserve">Providing and fixing thermal insulation with Resin Bonded glass wool </w:t>
            </w:r>
            <w:r>
              <w:rPr>
                <w:rFonts w:ascii="Times New Roman" w:hAnsi="Times New Roman"/>
                <w:b/>
                <w:color w:val="000000"/>
                <w:spacing w:val="-9"/>
                <w:sz w:val="24"/>
              </w:rPr>
              <w:t xml:space="preserve">conforming to IS: 8183, having density 48 kg/in'. 50 mm thick.wraPPed in </w:t>
            </w:r>
            <w:r>
              <w:rPr>
                <w:rFonts w:ascii="Times New Roman" w:hAnsi="Times New Roman"/>
                <w:b/>
                <w:color w:val="000000"/>
                <w:spacing w:val="-3"/>
                <w:sz w:val="24"/>
              </w:rPr>
              <w:t xml:space="preserve">200 0 Virgin Polythene Bags fixed to wall with screw, rawl plug and </w:t>
            </w:r>
            <w:r>
              <w:rPr>
                <w:rFonts w:ascii="Times New Roman" w:hAnsi="Times New Roman"/>
                <w:b/>
                <w:color w:val="000000"/>
                <w:spacing w:val="-9"/>
                <w:sz w:val="24"/>
              </w:rPr>
              <w:t xml:space="preserve">washers and held and in position by criss coming GI wire etc. complete </w:t>
            </w:r>
            <w:r>
              <w:rPr>
                <w:rFonts w:ascii="Times New Roman" w:hAnsi="Times New Roman"/>
                <w:b/>
                <w:i/>
                <w:color w:val="000000"/>
                <w:spacing w:val="1"/>
                <w:sz w:val="24"/>
              </w:rPr>
              <w:t xml:space="preserve">as </w:t>
            </w:r>
            <w:r>
              <w:rPr>
                <w:rFonts w:ascii="Times New Roman" w:hAnsi="Times New Roman"/>
                <w:b/>
                <w:color w:val="000000"/>
                <w:spacing w:val="-11"/>
                <w:sz w:val="24"/>
              </w:rPr>
              <w:t>per directions of Engineer-in-Charge.</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0"/>
              </w:tabs>
              <w:rPr>
                <w:rFonts w:ascii="Times New Roman" w:hAnsi="Times New Roman"/>
                <w:b/>
                <w:color w:val="000000"/>
                <w:spacing w:val="-10"/>
                <w:sz w:val="24"/>
              </w:rPr>
            </w:pPr>
            <w:r>
              <w:rPr>
                <w:rFonts w:ascii="Times New Roman" w:hAnsi="Times New Roman"/>
                <w:b/>
                <w:color w:val="000000"/>
                <w:spacing w:val="-10"/>
                <w:sz w:val="24"/>
              </w:rPr>
              <w:t>448.00</w:t>
            </w:r>
          </w:p>
        </w:tc>
      </w:tr>
      <w:tr w:rsidR="00ED7218" w:rsidTr="0072693D">
        <w:trPr>
          <w:trHeight w:hRule="exact" w:val="1733"/>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55"/>
              </w:tabs>
              <w:rPr>
                <w:rFonts w:ascii="Times New Roman" w:hAnsi="Times New Roman"/>
                <w:b/>
                <w:color w:val="000000"/>
                <w:spacing w:val="-10"/>
                <w:sz w:val="24"/>
              </w:rPr>
            </w:pPr>
            <w:r>
              <w:rPr>
                <w:rFonts w:ascii="Times New Roman" w:hAnsi="Times New Roman"/>
                <w:b/>
                <w:color w:val="000000"/>
                <w:spacing w:val="-10"/>
                <w:sz w:val="24"/>
              </w:rPr>
              <w:t>24.8</w:t>
            </w: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b/>
                <w:color w:val="000000"/>
                <w:spacing w:val="-12"/>
                <w:sz w:val="24"/>
              </w:rPr>
            </w:pPr>
            <w:r>
              <w:rPr>
                <w:rFonts w:ascii="Times New Roman" w:hAnsi="Times New Roman"/>
                <w:b/>
                <w:color w:val="000000"/>
                <w:spacing w:val="-12"/>
                <w:sz w:val="24"/>
              </w:rPr>
              <w:t xml:space="preserve">Supply and installation of moisture/fire resistant lap siding 8 mm thick and </w:t>
            </w:r>
            <w:r>
              <w:rPr>
                <w:rFonts w:ascii="Times New Roman" w:hAnsi="Times New Roman"/>
                <w:b/>
                <w:color w:val="000000"/>
                <w:spacing w:val="-8"/>
                <w:sz w:val="24"/>
              </w:rPr>
              <w:t xml:space="preserve">width as per standard sizes made of cement fibre board with embossed </w:t>
            </w:r>
            <w:r>
              <w:rPr>
                <w:rFonts w:ascii="Times New Roman" w:hAnsi="Times New Roman"/>
                <w:b/>
                <w:color w:val="000000"/>
                <w:spacing w:val="-7"/>
                <w:sz w:val="24"/>
              </w:rPr>
              <w:t xml:space="preserve">decorative finish to give pleasing exterior finish fixed horizontally with </w:t>
            </w:r>
            <w:r>
              <w:rPr>
                <w:rFonts w:ascii="Times New Roman" w:hAnsi="Times New Roman"/>
                <w:b/>
                <w:color w:val="000000"/>
                <w:spacing w:val="-10"/>
                <w:sz w:val="24"/>
              </w:rPr>
              <w:t xml:space="preserve">staggered joints including minimum overlap of 32 mm on external cement </w:t>
            </w:r>
            <w:r>
              <w:rPr>
                <w:rFonts w:ascii="Times New Roman" w:hAnsi="Times New Roman"/>
                <w:b/>
                <w:color w:val="000000"/>
                <w:spacing w:val="-9"/>
                <w:sz w:val="24"/>
              </w:rPr>
              <w:t xml:space="preserve">fibre hoard conforming to IS 14862:2000 fixed with self drilling/tapping </w:t>
            </w:r>
            <w:r>
              <w:rPr>
                <w:rFonts w:ascii="Times New Roman" w:hAnsi="Times New Roman"/>
                <w:b/>
                <w:color w:val="000000"/>
                <w:spacing w:val="-12"/>
                <w:sz w:val="24"/>
              </w:rPr>
              <w:t>screws/fasteners of approved make.</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0"/>
              </w:tabs>
              <w:rPr>
                <w:rFonts w:ascii="Times New Roman" w:hAnsi="Times New Roman"/>
                <w:b/>
                <w:color w:val="000000"/>
                <w:spacing w:val="-10"/>
                <w:sz w:val="24"/>
              </w:rPr>
            </w:pPr>
            <w:r>
              <w:rPr>
                <w:rFonts w:ascii="Times New Roman" w:hAnsi="Times New Roman"/>
                <w:b/>
                <w:color w:val="000000"/>
                <w:spacing w:val="-10"/>
                <w:sz w:val="24"/>
              </w:rPr>
              <w:t>702.00</w:t>
            </w:r>
          </w:p>
        </w:tc>
      </w:tr>
      <w:tr w:rsidR="00ED7218" w:rsidTr="0072693D">
        <w:trPr>
          <w:trHeight w:hRule="exact" w:val="2122"/>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55"/>
              </w:tabs>
              <w:rPr>
                <w:rFonts w:ascii="Times New Roman" w:hAnsi="Times New Roman"/>
                <w:b/>
                <w:color w:val="000000"/>
                <w:spacing w:val="-10"/>
                <w:sz w:val="24"/>
              </w:rPr>
            </w:pPr>
            <w:r>
              <w:rPr>
                <w:rFonts w:ascii="Times New Roman" w:hAnsi="Times New Roman"/>
                <w:b/>
                <w:color w:val="000000"/>
                <w:spacing w:val="-10"/>
                <w:sz w:val="24"/>
              </w:rPr>
              <w:t>24.9</w:t>
            </w: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spacing w:line="230" w:lineRule="auto"/>
              <w:ind w:left="108" w:right="108"/>
              <w:jc w:val="both"/>
              <w:rPr>
                <w:rFonts w:ascii="Times New Roman" w:hAnsi="Times New Roman"/>
                <w:b/>
                <w:color w:val="000000"/>
                <w:spacing w:val="-8"/>
                <w:sz w:val="24"/>
              </w:rPr>
            </w:pPr>
            <w:r>
              <w:rPr>
                <w:rFonts w:ascii="Times New Roman" w:hAnsi="Times New Roman"/>
                <w:b/>
                <w:color w:val="000000"/>
                <w:spacing w:val="-8"/>
                <w:sz w:val="24"/>
              </w:rPr>
              <w:t xml:space="preserve">Providing and fixing precoated galvanised iron profile sheets (size, shape and pitch of corrugation as approved by Engineer-in-charge) 0 50 mm + 0.05 %, total coated thickness with zinc coating 120 gsm as per IS: 277 in </w:t>
            </w:r>
            <w:r>
              <w:rPr>
                <w:rFonts w:ascii="Times New Roman" w:hAnsi="Times New Roman"/>
                <w:b/>
                <w:color w:val="000000"/>
                <w:spacing w:val="-15"/>
                <w:sz w:val="24"/>
              </w:rPr>
              <w:t xml:space="preserve">240 mpa steel grade, 5-7 microns epoxy primer on both side of the sheet and </w:t>
            </w:r>
            <w:r>
              <w:rPr>
                <w:rFonts w:ascii="Times New Roman" w:hAnsi="Times New Roman"/>
                <w:b/>
                <w:color w:val="000000"/>
                <w:spacing w:val="-11"/>
                <w:sz w:val="24"/>
              </w:rPr>
              <w:t xml:space="preserve">polyester top coat 15-18 microns. Sheet should have protective guard film of </w:t>
            </w:r>
            <w:r>
              <w:rPr>
                <w:rFonts w:ascii="Times New Roman" w:hAnsi="Times New Roman"/>
                <w:b/>
                <w:color w:val="000000"/>
                <w:spacing w:val="-14"/>
                <w:sz w:val="24"/>
              </w:rPr>
              <w:t xml:space="preserve">25 microns minimum to avoid scratches while transportation and should be </w:t>
            </w:r>
            <w:r>
              <w:rPr>
                <w:rFonts w:ascii="Times New Roman" w:hAnsi="Times New Roman"/>
                <w:b/>
                <w:color w:val="000000"/>
                <w:spacing w:val="-11"/>
                <w:sz w:val="24"/>
              </w:rPr>
              <w:t xml:space="preserve">supplied in single length uptri 12 metre or as desired by Engineer-in-charge </w:t>
            </w:r>
            <w:r>
              <w:rPr>
                <w:rFonts w:ascii="Times New Roman" w:hAnsi="Times New Roman"/>
                <w:b/>
                <w:color w:val="000000"/>
                <w:spacing w:val="-8"/>
                <w:sz w:val="24"/>
              </w:rPr>
              <w:t>The sheet shall be fixed using self drilling /self tapping screws of size (5.5x</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b/>
                <w:color w:val="000000"/>
                <w:spacing w:val="-10"/>
                <w:sz w:val="24"/>
              </w:rPr>
            </w:pPr>
            <w:r>
              <w:rPr>
                <w:rFonts w:ascii="Times New Roman" w:hAnsi="Times New Roman"/>
                <w:b/>
                <w:color w:val="000000"/>
                <w:spacing w:val="-10"/>
                <w:sz w:val="24"/>
              </w:rPr>
              <w:t>sqm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0"/>
              </w:tabs>
              <w:rPr>
                <w:rFonts w:ascii="Times New Roman" w:hAnsi="Times New Roman"/>
                <w:b/>
                <w:color w:val="000000"/>
                <w:spacing w:val="-10"/>
                <w:sz w:val="24"/>
              </w:rPr>
            </w:pPr>
            <w:r>
              <w:rPr>
                <w:rFonts w:ascii="Times New Roman" w:hAnsi="Times New Roman"/>
                <w:b/>
                <w:color w:val="000000"/>
                <w:spacing w:val="-10"/>
                <w:sz w:val="24"/>
              </w:rPr>
              <w:t>652.00</w:t>
            </w:r>
          </w:p>
        </w:tc>
      </w:tr>
    </w:tbl>
    <w:p w:rsidR="00ED7218" w:rsidRPr="0072693D" w:rsidRDefault="0072693D" w:rsidP="0072693D">
      <w:pPr>
        <w:jc w:val="center"/>
        <w:rPr>
          <w:rFonts w:ascii="Times New Roman" w:hAnsi="Times New Roman" w:cs="Times New Roman"/>
        </w:rPr>
      </w:pPr>
      <w:r>
        <w:t>Page No.385</w:t>
      </w:r>
    </w:p>
    <w:tbl>
      <w:tblPr>
        <w:tblW w:w="10260" w:type="dxa"/>
        <w:tblInd w:w="15" w:type="dxa"/>
        <w:tblLayout w:type="fixed"/>
        <w:tblCellMar>
          <w:left w:w="0" w:type="dxa"/>
          <w:right w:w="0" w:type="dxa"/>
        </w:tblCellMar>
        <w:tblLook w:val="04A0"/>
      </w:tblPr>
      <w:tblGrid>
        <w:gridCol w:w="795"/>
        <w:gridCol w:w="908"/>
        <w:gridCol w:w="6360"/>
        <w:gridCol w:w="1005"/>
        <w:gridCol w:w="1192"/>
      </w:tblGrid>
      <w:tr w:rsidR="00ED7218" w:rsidTr="0072693D">
        <w:trPr>
          <w:trHeight w:hRule="exact" w:val="67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2985"/>
              <w:rPr>
                <w:rFonts w:ascii="Times New Roman" w:hAnsi="Times New Roman"/>
                <w:color w:val="000000"/>
                <w:sz w:val="24"/>
              </w:rPr>
            </w:pPr>
            <w:r>
              <w:rPr>
                <w:rFonts w:ascii="Times New Roman" w:hAnsi="Times New Roman"/>
                <w:color w:val="000000"/>
                <w:sz w:val="24"/>
              </w:rPr>
              <w:t>Description</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6"/>
                <w:sz w:val="24"/>
              </w:rPr>
            </w:pPr>
            <w:r>
              <w:rPr>
                <w:rFonts w:ascii="Times New Roman" w:hAnsi="Times New Roman"/>
                <w:color w:val="000000"/>
                <w:spacing w:val="6"/>
                <w:sz w:val="24"/>
              </w:rPr>
              <w:t xml:space="preserve">Rite (in </w:t>
            </w:r>
            <w:r>
              <w:rPr>
                <w:rFonts w:ascii="Times New Roman" w:hAnsi="Times New Roman"/>
                <w:color w:val="000000"/>
                <w:spacing w:val="6"/>
                <w:sz w:val="24"/>
              </w:rPr>
              <w:br/>
            </w:r>
            <w:r>
              <w:rPr>
                <w:rFonts w:ascii="Times New Roman" w:hAnsi="Times New Roman"/>
                <w:color w:val="000000"/>
                <w:spacing w:val="-10"/>
                <w:sz w:val="24"/>
              </w:rPr>
              <w:t>Rs.)</w:t>
            </w:r>
          </w:p>
        </w:tc>
      </w:tr>
      <w:tr w:rsidR="00ED7218" w:rsidTr="0072693D">
        <w:trPr>
          <w:trHeight w:hRule="exact" w:val="188"/>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72693D">
        <w:trPr>
          <w:trHeight w:hRule="exact" w:val="106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55mm) with EPDM seal, complete </w:t>
            </w:r>
            <w:r>
              <w:rPr>
                <w:rFonts w:ascii="Times New Roman" w:hAnsi="Times New Roman"/>
                <w:color w:val="000000"/>
                <w:spacing w:val="4"/>
                <w:sz w:val="23"/>
              </w:rPr>
              <w:t xml:space="preserve">upto </w:t>
            </w:r>
            <w:r>
              <w:rPr>
                <w:rFonts w:ascii="Times New Roman" w:hAnsi="Times New Roman"/>
                <w:color w:val="000000"/>
                <w:spacing w:val="-6"/>
                <w:sz w:val="24"/>
              </w:rPr>
              <w:t xml:space="preserve">any pitch in horizontal/ vertical or </w:t>
            </w:r>
            <w:r>
              <w:rPr>
                <w:rFonts w:ascii="Times New Roman" w:hAnsi="Times New Roman"/>
                <w:color w:val="000000"/>
                <w:spacing w:val="1"/>
                <w:sz w:val="24"/>
              </w:rPr>
              <w:t xml:space="preserve">curved surfaces excluding the cost of purling, rafters and trusses and </w:t>
            </w:r>
            <w:r>
              <w:rPr>
                <w:rFonts w:ascii="Times New Roman" w:hAnsi="Times New Roman"/>
                <w:color w:val="000000"/>
                <w:spacing w:val="-6"/>
                <w:sz w:val="24"/>
              </w:rPr>
              <w:t>including cutting to size and shape wherever required_</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72693D">
        <w:trPr>
          <w:trHeight w:hRule="exact" w:val="1560"/>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24.10</w:t>
            </w: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precoated galvanised steel sheet roofing accessories 0.50 mm + 0.05 % natal coated thickness, Zinc coating 120gsm as per IS: </w:t>
            </w:r>
            <w:r>
              <w:rPr>
                <w:rFonts w:ascii="Times New Roman" w:hAnsi="Times New Roman"/>
                <w:color w:val="000000"/>
                <w:spacing w:val="-4"/>
                <w:sz w:val="24"/>
              </w:rPr>
              <w:t xml:space="preserve">277 in 240 mpa steel grade, 5-7 microns epoxy primer on both side of the </w:t>
            </w:r>
            <w:r>
              <w:rPr>
                <w:rFonts w:ascii="Times New Roman" w:hAnsi="Times New Roman"/>
                <w:color w:val="000000"/>
                <w:spacing w:val="-5"/>
                <w:sz w:val="24"/>
              </w:rPr>
              <w:t xml:space="preserve">sheet and polyester top coat 15-18 microns using self drilling/ self topping </w:t>
            </w:r>
            <w:r>
              <w:rPr>
                <w:rFonts w:ascii="Times New Roman" w:hAnsi="Times New Roman"/>
                <w:color w:val="000000"/>
                <w:spacing w:val="-6"/>
                <w:sz w:val="24"/>
              </w:rPr>
              <w:t>screws complete :</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72693D">
        <w:trPr>
          <w:trHeight w:hRule="exact" w:val="360"/>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08" w:type="dxa"/>
            <w:tcBorders>
              <w:top w:val="single" w:sz="6" w:space="0" w:color="000000"/>
              <w:left w:val="single" w:sz="6" w:space="0" w:color="000000"/>
              <w:bottom w:val="single" w:sz="6" w:space="0" w:color="000000"/>
              <w:right w:val="single" w:sz="6" w:space="0" w:color="000000"/>
            </w:tcBorders>
            <w:vAlign w:val="center"/>
          </w:tcPr>
          <w:p w:rsidR="00ED7218" w:rsidRDefault="00ED7218" w:rsidP="004D2427">
            <w:pPr>
              <w:ind w:right="75"/>
              <w:jc w:val="right"/>
              <w:rPr>
                <w:rFonts w:ascii="Times New Roman" w:hAnsi="Times New Roman"/>
                <w:color w:val="000000"/>
                <w:spacing w:val="-10"/>
                <w:sz w:val="24"/>
              </w:rPr>
            </w:pPr>
            <w:r>
              <w:rPr>
                <w:rFonts w:ascii="Times New Roman" w:hAnsi="Times New Roman"/>
                <w:color w:val="000000"/>
                <w:spacing w:val="-10"/>
                <w:sz w:val="24"/>
              </w:rPr>
              <w:t>24.10,1</w:t>
            </w:r>
          </w:p>
        </w:tc>
        <w:tc>
          <w:tcPr>
            <w:tcW w:w="6360" w:type="dxa"/>
            <w:tcBorders>
              <w:top w:val="single" w:sz="6" w:space="0" w:color="000000"/>
              <w:left w:val="single" w:sz="6" w:space="0" w:color="000000"/>
              <w:bottom w:val="single" w:sz="6" w:space="0" w:color="000000"/>
              <w:right w:val="single" w:sz="6" w:space="0" w:color="000000"/>
            </w:tcBorders>
            <w:vAlign w:val="center"/>
          </w:tcPr>
          <w:p w:rsidR="00ED7218" w:rsidRDefault="00ED7218" w:rsidP="004D2427">
            <w:pPr>
              <w:ind w:left="112"/>
              <w:rPr>
                <w:rFonts w:ascii="Times New Roman" w:hAnsi="Times New Roman"/>
                <w:color w:val="000000"/>
                <w:spacing w:val="-6"/>
                <w:sz w:val="24"/>
              </w:rPr>
            </w:pPr>
            <w:r>
              <w:rPr>
                <w:rFonts w:ascii="Times New Roman" w:hAnsi="Times New Roman"/>
                <w:color w:val="000000"/>
                <w:spacing w:val="-6"/>
                <w:sz w:val="24"/>
              </w:rPr>
              <w:t>Ridges plain (500 - 600mm).</w:t>
            </w:r>
          </w:p>
        </w:tc>
        <w:tc>
          <w:tcPr>
            <w:tcW w:w="1005" w:type="dxa"/>
            <w:tcBorders>
              <w:top w:val="single" w:sz="6" w:space="0" w:color="000000"/>
              <w:left w:val="single" w:sz="6" w:space="0" w:color="000000"/>
              <w:bottom w:val="single" w:sz="6" w:space="0" w:color="000000"/>
              <w:right w:val="single" w:sz="6" w:space="0" w:color="000000"/>
            </w:tcBorders>
            <w:vAlign w:val="center"/>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192" w:type="dxa"/>
            <w:tcBorders>
              <w:top w:val="single" w:sz="6" w:space="0" w:color="000000"/>
              <w:left w:val="single" w:sz="6" w:space="0" w:color="000000"/>
              <w:bottom w:val="single" w:sz="6" w:space="0" w:color="000000"/>
              <w:right w:val="single" w:sz="6" w:space="0" w:color="000000"/>
            </w:tcBorders>
            <w:vAlign w:val="center"/>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722.00</w:t>
            </w:r>
          </w:p>
        </w:tc>
      </w:tr>
      <w:tr w:rsidR="00ED7218" w:rsidTr="0072693D">
        <w:trPr>
          <w:trHeight w:hRule="exact" w:val="412"/>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08"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75"/>
              <w:jc w:val="right"/>
              <w:rPr>
                <w:rFonts w:ascii="Times New Roman" w:hAnsi="Times New Roman"/>
                <w:color w:val="000000"/>
                <w:spacing w:val="-10"/>
                <w:sz w:val="24"/>
              </w:rPr>
            </w:pPr>
            <w:r>
              <w:rPr>
                <w:rFonts w:ascii="Times New Roman" w:hAnsi="Times New Roman"/>
                <w:color w:val="000000"/>
                <w:spacing w:val="-10"/>
                <w:sz w:val="24"/>
              </w:rPr>
              <w:t>24.10,2</w:t>
            </w:r>
          </w:p>
        </w:tc>
        <w:tc>
          <w:tcPr>
            <w:tcW w:w="6360" w:type="dxa"/>
            <w:tcBorders>
              <w:top w:val="single" w:sz="6" w:space="0" w:color="000000"/>
              <w:left w:val="single" w:sz="6" w:space="0" w:color="000000"/>
              <w:bottom w:val="single" w:sz="6" w:space="0" w:color="000000"/>
              <w:right w:val="single" w:sz="6" w:space="0" w:color="000000"/>
            </w:tcBorders>
            <w:vAlign w:val="center"/>
          </w:tcPr>
          <w:p w:rsidR="00ED7218" w:rsidRDefault="00ED7218" w:rsidP="004D2427">
            <w:pPr>
              <w:ind w:left="112"/>
              <w:rPr>
                <w:rFonts w:ascii="Times New Roman" w:hAnsi="Times New Roman"/>
                <w:color w:val="000000"/>
                <w:spacing w:val="-6"/>
                <w:sz w:val="24"/>
              </w:rPr>
            </w:pPr>
            <w:r>
              <w:rPr>
                <w:rFonts w:ascii="Times New Roman" w:hAnsi="Times New Roman"/>
                <w:color w:val="000000"/>
                <w:spacing w:val="-6"/>
                <w:sz w:val="24"/>
              </w:rPr>
              <w:t>Flushing?' Aprons.( Upto 600 mm)</w:t>
            </w:r>
          </w:p>
        </w:tc>
        <w:tc>
          <w:tcPr>
            <w:tcW w:w="1005" w:type="dxa"/>
            <w:tcBorders>
              <w:top w:val="single" w:sz="6" w:space="0" w:color="000000"/>
              <w:left w:val="single" w:sz="6" w:space="0" w:color="000000"/>
              <w:bottom w:val="single" w:sz="6" w:space="0" w:color="000000"/>
              <w:right w:val="single" w:sz="6" w:space="0" w:color="000000"/>
            </w:tcBorders>
            <w:vAlign w:val="center"/>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706.00</w:t>
            </w:r>
          </w:p>
        </w:tc>
      </w:tr>
      <w:tr w:rsidR="00ED7218" w:rsidTr="0072693D">
        <w:trPr>
          <w:trHeight w:hRule="exact" w:val="40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08"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75"/>
              <w:jc w:val="right"/>
              <w:rPr>
                <w:rFonts w:ascii="Times New Roman" w:hAnsi="Times New Roman"/>
                <w:color w:val="000000"/>
                <w:spacing w:val="-10"/>
                <w:sz w:val="24"/>
              </w:rPr>
            </w:pPr>
            <w:r>
              <w:rPr>
                <w:rFonts w:ascii="Times New Roman" w:hAnsi="Times New Roman"/>
                <w:color w:val="000000"/>
                <w:spacing w:val="-10"/>
                <w:sz w:val="24"/>
              </w:rPr>
              <w:t>24303</w:t>
            </w:r>
          </w:p>
        </w:tc>
        <w:tc>
          <w:tcPr>
            <w:tcW w:w="6360"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color w:val="000000"/>
                <w:spacing w:val="-4"/>
                <w:sz w:val="24"/>
              </w:rPr>
            </w:pPr>
            <w:r>
              <w:rPr>
                <w:rFonts w:ascii="Times New Roman" w:hAnsi="Times New Roman"/>
                <w:color w:val="000000"/>
                <w:spacing w:val="-4"/>
                <w:sz w:val="24"/>
              </w:rPr>
              <w:t>North light carves.</w:t>
            </w:r>
          </w:p>
        </w:tc>
        <w:tc>
          <w:tcPr>
            <w:tcW w:w="1005" w:type="dxa"/>
            <w:tcBorders>
              <w:top w:val="single" w:sz="6" w:space="0" w:color="000000"/>
              <w:left w:val="single" w:sz="6" w:space="0" w:color="000000"/>
              <w:bottom w:val="single" w:sz="6" w:space="0" w:color="000000"/>
              <w:right w:val="single" w:sz="6" w:space="0" w:color="000000"/>
            </w:tcBorders>
            <w:vAlign w:val="center"/>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777.00</w:t>
            </w:r>
          </w:p>
        </w:tc>
      </w:tr>
      <w:tr w:rsidR="00ED7218" w:rsidTr="0072693D">
        <w:trPr>
          <w:trHeight w:hRule="exact" w:val="40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08"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75"/>
              <w:jc w:val="right"/>
              <w:rPr>
                <w:rFonts w:ascii="Times New Roman" w:hAnsi="Times New Roman"/>
                <w:color w:val="000000"/>
                <w:spacing w:val="-10"/>
                <w:sz w:val="24"/>
              </w:rPr>
            </w:pPr>
            <w:r>
              <w:rPr>
                <w:rFonts w:ascii="Times New Roman" w:hAnsi="Times New Roman"/>
                <w:color w:val="000000"/>
                <w:spacing w:val="-10"/>
                <w:sz w:val="24"/>
              </w:rPr>
              <w:t>2430,4</w:t>
            </w:r>
          </w:p>
        </w:tc>
        <w:tc>
          <w:tcPr>
            <w:tcW w:w="6360"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color w:val="000000"/>
                <w:spacing w:val="-6"/>
                <w:sz w:val="24"/>
              </w:rPr>
            </w:pPr>
            <w:r>
              <w:rPr>
                <w:rFonts w:ascii="Times New Roman" w:hAnsi="Times New Roman"/>
                <w:color w:val="000000"/>
                <w:spacing w:val="-6"/>
                <w:sz w:val="24"/>
              </w:rPr>
              <w:t>Barge board (Upto 300 mm).</w:t>
            </w:r>
          </w:p>
        </w:tc>
        <w:tc>
          <w:tcPr>
            <w:tcW w:w="1005" w:type="dxa"/>
            <w:tcBorders>
              <w:top w:val="single" w:sz="6" w:space="0" w:color="000000"/>
              <w:left w:val="single" w:sz="6" w:space="0" w:color="000000"/>
              <w:bottom w:val="single" w:sz="6" w:space="0" w:color="000000"/>
              <w:right w:val="single" w:sz="6" w:space="0" w:color="000000"/>
            </w:tcBorders>
            <w:vAlign w:val="center"/>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669.00</w:t>
            </w:r>
          </w:p>
        </w:tc>
      </w:tr>
      <w:tr w:rsidR="00ED7218" w:rsidTr="0072693D">
        <w:trPr>
          <w:trHeight w:hRule="exact" w:val="40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08"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75"/>
              <w:jc w:val="right"/>
              <w:rPr>
                <w:rFonts w:ascii="Times New Roman" w:hAnsi="Times New Roman"/>
                <w:color w:val="000000"/>
                <w:spacing w:val="-10"/>
                <w:sz w:val="24"/>
              </w:rPr>
            </w:pPr>
            <w:r>
              <w:rPr>
                <w:rFonts w:ascii="Times New Roman" w:hAnsi="Times New Roman"/>
                <w:color w:val="000000"/>
                <w:spacing w:val="-10"/>
                <w:sz w:val="24"/>
              </w:rPr>
              <w:t>24.10,5</w:t>
            </w:r>
          </w:p>
        </w:tc>
        <w:tc>
          <w:tcPr>
            <w:tcW w:w="6360"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color w:val="000000"/>
                <w:spacing w:val="-10"/>
                <w:sz w:val="24"/>
              </w:rPr>
            </w:pPr>
            <w:r>
              <w:rPr>
                <w:rFonts w:ascii="Times New Roman" w:hAnsi="Times New Roman"/>
                <w:color w:val="000000"/>
                <w:spacing w:val="-10"/>
                <w:sz w:val="24"/>
              </w:rPr>
              <w:t>Crimp curve</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738.00</w:t>
            </w:r>
          </w:p>
        </w:tc>
      </w:tr>
      <w:tr w:rsidR="00ED7218" w:rsidTr="0072693D">
        <w:trPr>
          <w:trHeight w:hRule="exact" w:val="540"/>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08"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75"/>
              <w:jc w:val="right"/>
              <w:rPr>
                <w:rFonts w:ascii="Times New Roman" w:hAnsi="Times New Roman"/>
                <w:color w:val="000000"/>
                <w:spacing w:val="-10"/>
                <w:sz w:val="24"/>
              </w:rPr>
            </w:pPr>
            <w:r>
              <w:rPr>
                <w:rFonts w:ascii="Times New Roman" w:hAnsi="Times New Roman"/>
                <w:color w:val="000000"/>
                <w:spacing w:val="-10"/>
                <w:sz w:val="24"/>
              </w:rPr>
              <w:t>24.10.6</w:t>
            </w:r>
          </w:p>
        </w:tc>
        <w:tc>
          <w:tcPr>
            <w:tcW w:w="6360"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color w:val="000000"/>
                <w:spacing w:val="-6"/>
                <w:sz w:val="24"/>
              </w:rPr>
            </w:pPr>
            <w:r>
              <w:rPr>
                <w:rFonts w:ascii="Times New Roman" w:hAnsi="Times New Roman"/>
                <w:color w:val="000000"/>
                <w:spacing w:val="-6"/>
                <w:sz w:val="24"/>
              </w:rPr>
              <w:t xml:space="preserve">Clatter 4600 mm </w:t>
            </w:r>
            <w:r>
              <w:rPr>
                <w:rFonts w:ascii="Times New Roman" w:hAnsi="Times New Roman"/>
                <w:b/>
                <w:i/>
                <w:color w:val="000000"/>
                <w:spacing w:val="4"/>
                <w:w w:val="95"/>
                <w:sz w:val="24"/>
              </w:rPr>
              <w:t xml:space="preserve">over </w:t>
            </w:r>
            <w:r>
              <w:rPr>
                <w:rFonts w:ascii="Times New Roman" w:hAnsi="Times New Roman"/>
                <w:color w:val="000000"/>
                <w:spacing w:val="-6"/>
                <w:sz w:val="24"/>
              </w:rPr>
              <w:t>all girth).</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meter</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848.00</w:t>
            </w:r>
          </w:p>
        </w:tc>
      </w:tr>
      <w:tr w:rsidR="00ED7218" w:rsidTr="0072693D">
        <w:trPr>
          <w:trHeight w:hRule="exact" w:val="1853"/>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24.11</w:t>
            </w: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thermal insulation of ceiling (under deck insulation) </w:t>
            </w:r>
            <w:r>
              <w:rPr>
                <w:rFonts w:ascii="Times New Roman" w:hAnsi="Times New Roman"/>
                <w:color w:val="000000"/>
                <w:spacing w:val="1"/>
                <w:sz w:val="24"/>
              </w:rPr>
              <w:t xml:space="preserve">with Resin Bonded Fibre glass wool conforming to IS : 8183 density </w:t>
            </w:r>
            <w:r>
              <w:rPr>
                <w:rFonts w:ascii="Times New Roman" w:hAnsi="Times New Roman"/>
                <w:color w:val="000000"/>
                <w:spacing w:val="-3"/>
                <w:sz w:val="24"/>
              </w:rPr>
              <w:t xml:space="preserve">24kg/n2, 50mm Oar+, wrapped in aluminirmi foil laminated placed over </w:t>
            </w:r>
            <w:r>
              <w:rPr>
                <w:rFonts w:ascii="Times New Roman" w:hAnsi="Times New Roman"/>
                <w:color w:val="000000"/>
                <w:spacing w:val="-7"/>
                <w:sz w:val="24"/>
              </w:rPr>
              <w:t xml:space="preserve">motel mesh between the gape of purlin and sheet with wire mesh of 12.5mm </w:t>
            </w:r>
            <w:r>
              <w:rPr>
                <w:rFonts w:ascii="Times New Roman" w:hAnsi="Times New Roman"/>
                <w:color w:val="000000"/>
                <w:spacing w:val="4"/>
                <w:sz w:val="24"/>
              </w:rPr>
              <w:t xml:space="preserve">x24 gange wire mesh, using self drilling/ self taping screws of size </w:t>
            </w:r>
            <w:r>
              <w:rPr>
                <w:rFonts w:ascii="Times New Roman" w:hAnsi="Times New Roman"/>
                <w:color w:val="000000"/>
                <w:spacing w:val="-10"/>
                <w:sz w:val="24"/>
              </w:rPr>
              <w:t>(5_5x55mm), EPDM seal.</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484.00</w:t>
            </w:r>
          </w:p>
        </w:tc>
      </w:tr>
      <w:tr w:rsidR="00ED7218" w:rsidTr="0072693D">
        <w:trPr>
          <w:trHeight w:hRule="exact" w:val="442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24.12</w:t>
            </w: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Providing and fixing PUF insulated continuous sandwich panels far roofs of </w:t>
            </w:r>
            <w:r>
              <w:rPr>
                <w:rFonts w:ascii="Times New Roman" w:hAnsi="Times New Roman"/>
                <w:color w:val="000000"/>
                <w:spacing w:val="-3"/>
                <w:sz w:val="24"/>
              </w:rPr>
              <w:t xml:space="preserve">total thickness not less than 30 mm made out from continue line method </w:t>
            </w:r>
            <w:r>
              <w:rPr>
                <w:rFonts w:ascii="Times New Roman" w:hAnsi="Times New Roman"/>
                <w:color w:val="000000"/>
                <w:spacing w:val="-8"/>
                <w:sz w:val="24"/>
              </w:rPr>
              <w:t xml:space="preserve">paned shall have pre coated GI sheet on both side of Polyurethane foam with </w:t>
            </w:r>
            <w:r>
              <w:rPr>
                <w:rFonts w:ascii="Times New Roman" w:hAnsi="Times New Roman"/>
                <w:color w:val="000000"/>
                <w:sz w:val="24"/>
              </w:rPr>
              <w:t xml:space="preserve">extant face being corrugated in shape for GI and PU foam both magnet </w:t>
            </w:r>
            <w:r>
              <w:rPr>
                <w:rFonts w:ascii="Times New Roman" w:hAnsi="Times New Roman"/>
                <w:color w:val="000000"/>
                <w:spacing w:val="-6"/>
                <w:sz w:val="24"/>
              </w:rPr>
              <w:t xml:space="preserve">The crest height of the panel shall be of 35 mm minimum wiht 250mm c/c </w:t>
            </w:r>
            <w:r>
              <w:rPr>
                <w:rFonts w:ascii="Times New Roman" w:hAnsi="Times New Roman"/>
                <w:color w:val="000000"/>
                <w:spacing w:val="4"/>
                <w:sz w:val="24"/>
              </w:rPr>
              <w:t xml:space="preserve">pitch. The Precasted shed shall be of minimum 240mpa steel grade </w:t>
            </w:r>
            <w:r>
              <w:rPr>
                <w:rFonts w:ascii="Times New Roman" w:hAnsi="Times New Roman"/>
                <w:color w:val="000000"/>
                <w:spacing w:val="-7"/>
                <w:sz w:val="24"/>
              </w:rPr>
              <w:t xml:space="preserve">confirming to IS 14245:1995 and shall have zinc coating of 120 gem as per IS:277, 5-7 microns epoxy primer on both side of the sheet and polyester top </w:t>
            </w:r>
            <w:r>
              <w:rPr>
                <w:rFonts w:ascii="Times New Roman" w:hAnsi="Times New Roman"/>
                <w:color w:val="000000"/>
                <w:spacing w:val="-1"/>
                <w:sz w:val="24"/>
              </w:rPr>
              <w:t xml:space="preserve">coat 15-18 micron. The PPM Sheet shall have protective guard film of </w:t>
            </w:r>
            <w:r>
              <w:rPr>
                <w:rFonts w:ascii="Times New Roman" w:hAnsi="Times New Roman"/>
                <w:color w:val="000000"/>
                <w:sz w:val="24"/>
              </w:rPr>
              <w:t xml:space="preserve">minimum 25 microns to avoid scratches wihile traspartation_ The roof panels are laid over a fame work of trusses, columns and purling fixed </w:t>
            </w:r>
            <w:r>
              <w:rPr>
                <w:rFonts w:ascii="Times New Roman" w:hAnsi="Times New Roman"/>
                <w:color w:val="000000"/>
                <w:spacing w:val="-3"/>
                <w:sz w:val="24"/>
              </w:rPr>
              <w:t xml:space="preserve">using 90 mm self drilling bolt with rubber washer including all types of </w:t>
            </w:r>
            <w:r>
              <w:rPr>
                <w:rFonts w:ascii="Times New Roman" w:hAnsi="Times New Roman"/>
                <w:color w:val="000000"/>
                <w:spacing w:val="-6"/>
                <w:sz w:val="24"/>
              </w:rPr>
              <w:t xml:space="preserve">(lashings. PU Foam must be self extinguishing. Fire retardant type having </w:t>
            </w:r>
            <w:r>
              <w:rPr>
                <w:rFonts w:ascii="Times New Roman" w:hAnsi="Times New Roman"/>
                <w:color w:val="000000"/>
                <w:spacing w:val="-7"/>
                <w:sz w:val="24"/>
              </w:rPr>
              <w:t xml:space="preserve">minimum density of 40 Kg/ Cum_(+-2 Kgs) including 0.25 mm craft paper edging, self tapping screws of required length and nos. etc complete as per </w:t>
            </w:r>
            <w:r>
              <w:rPr>
                <w:rFonts w:ascii="Times New Roman" w:hAnsi="Times New Roman"/>
                <w:color w:val="000000"/>
                <w:spacing w:val="-5"/>
                <w:sz w:val="24"/>
              </w:rPr>
              <w:t>structural design and direction of Engineer-in-charge.</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72693D">
        <w:trPr>
          <w:trHeight w:hRule="exact" w:val="510"/>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08"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75"/>
              <w:jc w:val="right"/>
              <w:rPr>
                <w:rFonts w:ascii="Times New Roman" w:hAnsi="Times New Roman"/>
                <w:color w:val="000000"/>
                <w:spacing w:val="-10"/>
                <w:sz w:val="24"/>
              </w:rPr>
            </w:pPr>
            <w:r>
              <w:rPr>
                <w:rFonts w:ascii="Times New Roman" w:hAnsi="Times New Roman"/>
                <w:color w:val="000000"/>
                <w:spacing w:val="-10"/>
                <w:sz w:val="24"/>
              </w:rPr>
              <w:t>24.12.1</w:t>
            </w:r>
          </w:p>
        </w:tc>
        <w:tc>
          <w:tcPr>
            <w:tcW w:w="6360"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color w:val="000000"/>
                <w:spacing w:val="-6"/>
                <w:sz w:val="24"/>
              </w:rPr>
            </w:pPr>
            <w:r>
              <w:rPr>
                <w:rFonts w:ascii="Times New Roman" w:hAnsi="Times New Roman"/>
                <w:color w:val="000000"/>
                <w:spacing w:val="-6"/>
                <w:sz w:val="24"/>
              </w:rPr>
              <w:t>PPGI sheet 0.5mm thick skin on both sides.</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2555.00</w:t>
            </w:r>
          </w:p>
        </w:tc>
      </w:tr>
      <w:tr w:rsidR="00ED7218" w:rsidTr="0072693D">
        <w:trPr>
          <w:trHeight w:hRule="exact" w:val="487"/>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08"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75"/>
              <w:jc w:val="right"/>
              <w:rPr>
                <w:rFonts w:ascii="Times New Roman" w:hAnsi="Times New Roman"/>
                <w:color w:val="000000"/>
                <w:spacing w:val="-10"/>
                <w:sz w:val="24"/>
              </w:rPr>
            </w:pPr>
            <w:r>
              <w:rPr>
                <w:rFonts w:ascii="Times New Roman" w:hAnsi="Times New Roman"/>
                <w:color w:val="000000"/>
                <w:spacing w:val="-10"/>
                <w:sz w:val="24"/>
              </w:rPr>
              <w:t>24.12.2</w:t>
            </w:r>
          </w:p>
        </w:tc>
        <w:tc>
          <w:tcPr>
            <w:tcW w:w="6360"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12"/>
              <w:rPr>
                <w:rFonts w:ascii="Times New Roman" w:hAnsi="Times New Roman"/>
                <w:color w:val="000000"/>
                <w:spacing w:val="1"/>
                <w:sz w:val="24"/>
              </w:rPr>
            </w:pPr>
            <w:r>
              <w:rPr>
                <w:rFonts w:ascii="Times New Roman" w:hAnsi="Times New Roman"/>
                <w:color w:val="000000"/>
                <w:spacing w:val="1"/>
                <w:sz w:val="24"/>
              </w:rPr>
              <w:t>PPGI sheet 035= thick skin on both sides.</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2276.00</w:t>
            </w:r>
          </w:p>
        </w:tc>
      </w:tr>
      <w:tr w:rsidR="00ED7218" w:rsidTr="0072693D">
        <w:trPr>
          <w:trHeight w:hRule="exact" w:val="205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24.13</w:t>
            </w: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Providing and fixing PUF insulated contitmetne sandwich panels for wall of </w:t>
            </w:r>
            <w:r>
              <w:rPr>
                <w:rFonts w:ascii="Times New Roman" w:hAnsi="Times New Roman"/>
                <w:color w:val="000000"/>
                <w:spacing w:val="-6"/>
                <w:sz w:val="24"/>
              </w:rPr>
              <w:t xml:space="preserve">total thickness not less than 50 mm and width 1.0m made out from continue line method on automatic plant Panel shall have pre coated GI shed </w:t>
            </w:r>
            <w:r>
              <w:rPr>
                <w:rFonts w:ascii="Times New Roman" w:hAnsi="Times New Roman"/>
                <w:color w:val="000000"/>
                <w:spacing w:val="4"/>
                <w:sz w:val="23"/>
              </w:rPr>
              <w:t xml:space="preserve">on </w:t>
            </w:r>
            <w:r>
              <w:rPr>
                <w:rFonts w:ascii="Times New Roman" w:hAnsi="Times New Roman"/>
                <w:color w:val="000000"/>
                <w:spacing w:val="-6"/>
                <w:sz w:val="24"/>
              </w:rPr>
              <w:t xml:space="preserve">both </w:t>
            </w:r>
            <w:r>
              <w:rPr>
                <w:rFonts w:ascii="Times New Roman" w:hAnsi="Times New Roman"/>
                <w:color w:val="000000"/>
                <w:spacing w:val="-1"/>
                <w:sz w:val="24"/>
              </w:rPr>
              <w:t xml:space="preserve">side of Polyurethane foam confirming to IS 12436:1988. The precasted </w:t>
            </w:r>
            <w:r>
              <w:rPr>
                <w:rFonts w:ascii="Times New Roman" w:hAnsi="Times New Roman"/>
                <w:color w:val="000000"/>
                <w:spacing w:val="9"/>
                <w:sz w:val="24"/>
              </w:rPr>
              <w:t xml:space="preserve">sheet shall be of minimum 240 mpa steel grade confirming to IS </w:t>
            </w:r>
            <w:r>
              <w:rPr>
                <w:rFonts w:ascii="Times New Roman" w:hAnsi="Times New Roman"/>
                <w:color w:val="000000"/>
                <w:spacing w:val="-6"/>
                <w:sz w:val="24"/>
              </w:rPr>
              <w:t xml:space="preserve">14246:1945 and shall have zinc coating of minimum 120 gem as per IS:277, </w:t>
            </w:r>
            <w:r>
              <w:rPr>
                <w:rFonts w:ascii="Times New Roman" w:hAnsi="Times New Roman"/>
                <w:color w:val="000000"/>
                <w:spacing w:val="-2"/>
                <w:sz w:val="24"/>
              </w:rPr>
              <w:t>5-7 microns epoxy primer on both side of the sheet and polyester top coat</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bl>
    <w:p w:rsidR="00ED7218" w:rsidRPr="0072693D" w:rsidRDefault="0072693D" w:rsidP="0072693D">
      <w:pPr>
        <w:jc w:val="center"/>
        <w:rPr>
          <w:rFonts w:ascii="Times New Roman" w:hAnsi="Times New Roman" w:cs="Times New Roman"/>
        </w:rPr>
      </w:pPr>
      <w:r>
        <w:t>Page No.386</w:t>
      </w:r>
    </w:p>
    <w:tbl>
      <w:tblPr>
        <w:tblW w:w="10260" w:type="dxa"/>
        <w:tblInd w:w="15" w:type="dxa"/>
        <w:tblLayout w:type="fixed"/>
        <w:tblCellMar>
          <w:left w:w="0" w:type="dxa"/>
          <w:right w:w="0" w:type="dxa"/>
        </w:tblCellMar>
        <w:tblLook w:val="04A0"/>
      </w:tblPr>
      <w:tblGrid>
        <w:gridCol w:w="795"/>
        <w:gridCol w:w="908"/>
        <w:gridCol w:w="6360"/>
        <w:gridCol w:w="1005"/>
        <w:gridCol w:w="1192"/>
      </w:tblGrid>
      <w:tr w:rsidR="00ED7218" w:rsidTr="0072693D">
        <w:trPr>
          <w:trHeight w:hRule="exact" w:val="67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z w:val="24"/>
              </w:rPr>
            </w:pPr>
            <w:r>
              <w:rPr>
                <w:rFonts w:ascii="Times New Roman" w:hAnsi="Times New Roman"/>
                <w:color w:val="000000"/>
                <w:sz w:val="24"/>
              </w:rPr>
              <w:t xml:space="preserve">Item </w:t>
            </w:r>
            <w:r>
              <w:rPr>
                <w:rFonts w:ascii="Times New Roman" w:hAnsi="Times New Roman"/>
                <w:color w:val="000000"/>
                <w:sz w:val="24"/>
              </w:rPr>
              <w:br/>
              <w:t>No.</w:t>
            </w: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z w:val="24"/>
              </w:rPr>
            </w:pPr>
            <w:r>
              <w:rPr>
                <w:rFonts w:ascii="Times New Roman" w:hAnsi="Times New Roman"/>
                <w:color w:val="000000"/>
                <w:sz w:val="24"/>
              </w:rPr>
              <w:t>Description</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z w:val="24"/>
              </w:rPr>
            </w:pPr>
            <w:r>
              <w:rPr>
                <w:rFonts w:ascii="Times New Roman" w:hAnsi="Times New Roman"/>
                <w:color w:val="000000"/>
                <w:sz w:val="24"/>
              </w:rPr>
              <w:t>Unit</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z w:val="24"/>
              </w:rPr>
            </w:pPr>
            <w:r>
              <w:rPr>
                <w:rFonts w:ascii="Times New Roman" w:hAnsi="Times New Roman"/>
                <w:color w:val="000000"/>
                <w:sz w:val="24"/>
              </w:rPr>
              <w:t xml:space="preserve">Rite (in </w:t>
            </w:r>
            <w:r>
              <w:rPr>
                <w:rFonts w:ascii="Times New Roman" w:hAnsi="Times New Roman"/>
                <w:color w:val="000000"/>
                <w:sz w:val="24"/>
              </w:rPr>
              <w:br/>
              <w:t>Rs.)</w:t>
            </w:r>
          </w:p>
        </w:tc>
      </w:tr>
      <w:tr w:rsidR="00ED7218" w:rsidTr="0072693D">
        <w:trPr>
          <w:trHeight w:hRule="exact" w:val="188"/>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72693D">
        <w:trPr>
          <w:trHeight w:hRule="exact" w:val="2647"/>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15-18 micron. The PPGI Sheet shall have plastic protective guard film of </w:t>
            </w:r>
            <w:r>
              <w:rPr>
                <w:rFonts w:ascii="Times New Roman" w:hAnsi="Times New Roman"/>
                <w:color w:val="000000"/>
                <w:spacing w:val="-2"/>
                <w:sz w:val="24"/>
              </w:rPr>
              <w:t xml:space="preserve">minimum 25 microns to avoid scratches during trasportation. The panels </w:t>
            </w:r>
            <w:r>
              <w:rPr>
                <w:rFonts w:ascii="Times New Roman" w:hAnsi="Times New Roman"/>
                <w:color w:val="000000"/>
                <w:spacing w:val="-6"/>
                <w:sz w:val="24"/>
              </w:rPr>
              <w:t xml:space="preserve">shall be vertically joined together by tongue and groove joints. The PU foam </w:t>
            </w:r>
            <w:r>
              <w:rPr>
                <w:rFonts w:ascii="Times New Roman" w:hAnsi="Times New Roman"/>
                <w:color w:val="000000"/>
                <w:spacing w:val="-8"/>
                <w:sz w:val="24"/>
              </w:rPr>
              <w:t xml:space="preserve">shall be self extinguishing, fire retardant type having minimum density of 40 </w:t>
            </w:r>
            <w:r>
              <w:rPr>
                <w:rFonts w:ascii="Times New Roman" w:hAnsi="Times New Roman"/>
                <w:color w:val="000000"/>
                <w:sz w:val="24"/>
              </w:rPr>
              <w:t xml:space="preserve">kg/Cum. (12 Kgs} including 0 25 mm thick craft paper edging on both </w:t>
            </w:r>
            <w:r>
              <w:rPr>
                <w:rFonts w:ascii="Times New Roman" w:hAnsi="Times New Roman"/>
                <w:i/>
                <w:color w:val="000000"/>
                <w:spacing w:val="-4"/>
                <w:sz w:val="25"/>
              </w:rPr>
              <w:t xml:space="preserve">edges. </w:t>
            </w:r>
            <w:r>
              <w:rPr>
                <w:rFonts w:ascii="Times New Roman" w:hAnsi="Times New Roman"/>
                <w:color w:val="000000"/>
                <w:spacing w:val="-4"/>
                <w:sz w:val="24"/>
              </w:rPr>
              <w:t xml:space="preserve">The panels shall be fixed to the steel frame structure with minimum </w:t>
            </w:r>
            <w:r>
              <w:rPr>
                <w:rFonts w:ascii="Times New Roman" w:hAnsi="Times New Roman"/>
                <w:color w:val="000000"/>
                <w:spacing w:val="-6"/>
                <w:sz w:val="24"/>
              </w:rPr>
              <w:t xml:space="preserve">5mm thick craft paper edging on both edges. The panels shall be fixed to the </w:t>
            </w:r>
            <w:r>
              <w:rPr>
                <w:rFonts w:ascii="Times New Roman" w:hAnsi="Times New Roman"/>
                <w:color w:val="000000"/>
                <w:spacing w:val="-5"/>
                <w:sz w:val="24"/>
              </w:rPr>
              <w:t xml:space="preserve">steel frame structure with minimums 5mm thick self tapping Gi screws of </w:t>
            </w:r>
            <w:r>
              <w:rPr>
                <w:rFonts w:ascii="Times New Roman" w:hAnsi="Times New Roman"/>
                <w:color w:val="000000"/>
                <w:spacing w:val="-4"/>
                <w:sz w:val="24"/>
              </w:rPr>
              <w:t xml:space="preserve">required length and nos. with minimum spacing of 300 </w:t>
            </w:r>
            <w:r>
              <w:rPr>
                <w:rFonts w:ascii="Times New Roman" w:hAnsi="Times New Roman"/>
                <w:b/>
                <w:color w:val="000000"/>
                <w:spacing w:val="-14"/>
                <w:sz w:val="25"/>
              </w:rPr>
              <w:t xml:space="preserve">mm </w:t>
            </w:r>
            <w:r>
              <w:rPr>
                <w:rFonts w:ascii="Times New Roman" w:hAnsi="Times New Roman"/>
                <w:color w:val="000000"/>
                <w:spacing w:val="-4"/>
                <w:sz w:val="24"/>
              </w:rPr>
              <w:t>c/c.</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72693D">
        <w:trPr>
          <w:trHeight w:hRule="exact" w:val="40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08"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75"/>
              <w:jc w:val="right"/>
              <w:rPr>
                <w:rFonts w:ascii="Times New Roman" w:hAnsi="Times New Roman"/>
                <w:color w:val="000000"/>
                <w:sz w:val="24"/>
              </w:rPr>
            </w:pPr>
            <w:r>
              <w:rPr>
                <w:rFonts w:ascii="Times New Roman" w:hAnsi="Times New Roman"/>
                <w:color w:val="000000"/>
                <w:sz w:val="24"/>
              </w:rPr>
              <w:t>24.13,1</w:t>
            </w:r>
          </w:p>
        </w:tc>
        <w:tc>
          <w:tcPr>
            <w:tcW w:w="636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2235"/>
              <w:jc w:val="right"/>
              <w:rPr>
                <w:rFonts w:ascii="Times New Roman" w:hAnsi="Times New Roman"/>
                <w:color w:val="000000"/>
                <w:spacing w:val="-5"/>
                <w:sz w:val="24"/>
              </w:rPr>
            </w:pPr>
            <w:r>
              <w:rPr>
                <w:rFonts w:ascii="Times New Roman" w:hAnsi="Times New Roman"/>
                <w:color w:val="000000"/>
                <w:spacing w:val="-5"/>
                <w:sz w:val="24"/>
              </w:rPr>
              <w:t>PPG! sheet 0.5mm thick skin on both sides,</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z w:val="24"/>
              </w:rPr>
            </w:pPr>
            <w:r>
              <w:rPr>
                <w:rFonts w:ascii="Times New Roman" w:hAnsi="Times New Roman"/>
                <w:color w:val="000000"/>
                <w:sz w:val="24"/>
              </w:rPr>
              <w:t>sqm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708"/>
              </w:tabs>
              <w:rPr>
                <w:rFonts w:ascii="Times New Roman" w:hAnsi="Times New Roman"/>
                <w:color w:val="000000"/>
                <w:sz w:val="24"/>
              </w:rPr>
            </w:pPr>
            <w:r>
              <w:rPr>
                <w:rFonts w:ascii="Times New Roman" w:hAnsi="Times New Roman"/>
                <w:color w:val="000000"/>
                <w:sz w:val="24"/>
              </w:rPr>
              <w:t>2566.00</w:t>
            </w:r>
          </w:p>
        </w:tc>
      </w:tr>
      <w:tr w:rsidR="00ED7218" w:rsidTr="0072693D">
        <w:trPr>
          <w:trHeight w:hRule="exact" w:val="52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08"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75"/>
              <w:jc w:val="right"/>
              <w:rPr>
                <w:rFonts w:ascii="Times New Roman" w:hAnsi="Times New Roman"/>
                <w:color w:val="000000"/>
                <w:sz w:val="24"/>
              </w:rPr>
            </w:pPr>
            <w:r>
              <w:rPr>
                <w:rFonts w:ascii="Times New Roman" w:hAnsi="Times New Roman"/>
                <w:color w:val="000000"/>
                <w:sz w:val="24"/>
              </w:rPr>
              <w:t>24.13,2</w:t>
            </w:r>
          </w:p>
        </w:tc>
        <w:tc>
          <w:tcPr>
            <w:tcW w:w="636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2145"/>
              <w:jc w:val="right"/>
              <w:rPr>
                <w:rFonts w:ascii="Times New Roman" w:hAnsi="Times New Roman"/>
                <w:color w:val="000000"/>
                <w:spacing w:val="-5"/>
                <w:sz w:val="24"/>
              </w:rPr>
            </w:pPr>
            <w:r>
              <w:rPr>
                <w:rFonts w:ascii="Times New Roman" w:hAnsi="Times New Roman"/>
                <w:color w:val="000000"/>
                <w:spacing w:val="-5"/>
                <w:sz w:val="24"/>
              </w:rPr>
              <w:t>PPG! sheet 0.35mm thick skin on both sides.</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z w:val="24"/>
              </w:rPr>
            </w:pPr>
            <w:r>
              <w:rPr>
                <w:rFonts w:ascii="Times New Roman" w:hAnsi="Times New Roman"/>
                <w:color w:val="000000"/>
                <w:sz w:val="24"/>
              </w:rPr>
              <w:t>sqm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708"/>
              </w:tabs>
              <w:rPr>
                <w:rFonts w:ascii="Times New Roman" w:hAnsi="Times New Roman"/>
                <w:color w:val="000000"/>
                <w:sz w:val="24"/>
              </w:rPr>
            </w:pPr>
            <w:r>
              <w:rPr>
                <w:rFonts w:ascii="Times New Roman" w:hAnsi="Times New Roman"/>
                <w:color w:val="000000"/>
                <w:sz w:val="24"/>
              </w:rPr>
              <w:t>2289.00</w:t>
            </w:r>
          </w:p>
        </w:tc>
      </w:tr>
      <w:tr w:rsidR="00ED7218" w:rsidTr="0072693D">
        <w:trPr>
          <w:trHeight w:hRule="exact" w:val="4230"/>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1"/>
              </w:tabs>
              <w:rPr>
                <w:rFonts w:ascii="Times New Roman" w:hAnsi="Times New Roman"/>
                <w:color w:val="000000"/>
                <w:sz w:val="24"/>
              </w:rPr>
            </w:pPr>
            <w:r>
              <w:rPr>
                <w:rFonts w:ascii="Times New Roman" w:hAnsi="Times New Roman"/>
                <w:color w:val="000000"/>
                <w:sz w:val="24"/>
              </w:rPr>
              <w:lastRenderedPageBreak/>
              <w:t>24.14</w:t>
            </w: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Pm viding and fixing PUF insulated contimecius sandwich panels for wall of </w:t>
            </w:r>
            <w:r>
              <w:rPr>
                <w:rFonts w:ascii="Times New Roman" w:hAnsi="Times New Roman"/>
                <w:color w:val="000000"/>
                <w:spacing w:val="-5"/>
                <w:sz w:val="24"/>
              </w:rPr>
              <w:t xml:space="preserve">total thickness not less </w:t>
            </w:r>
            <w:r>
              <w:rPr>
                <w:rFonts w:ascii="Times New Roman" w:hAnsi="Times New Roman"/>
                <w:i/>
                <w:color w:val="000000"/>
                <w:spacing w:val="-15"/>
                <w:w w:val="110"/>
                <w:sz w:val="24"/>
              </w:rPr>
              <w:t xml:space="preserve">than </w:t>
            </w:r>
            <w:r>
              <w:rPr>
                <w:rFonts w:ascii="Times New Roman" w:hAnsi="Times New Roman"/>
                <w:color w:val="000000"/>
                <w:spacing w:val="-5"/>
                <w:sz w:val="24"/>
              </w:rPr>
              <w:t xml:space="preserve">40 mm and width 1 Om mark out from continue </w:t>
            </w:r>
            <w:r>
              <w:rPr>
                <w:rFonts w:ascii="Times New Roman" w:hAnsi="Times New Roman"/>
                <w:color w:val="000000"/>
                <w:spacing w:val="-1"/>
                <w:sz w:val="24"/>
              </w:rPr>
              <w:t xml:space="preserve">line method on automatic plant panel shall have 035 mm thick pro coated </w:t>
            </w:r>
            <w:r>
              <w:rPr>
                <w:rFonts w:ascii="Times New Roman" w:hAnsi="Times New Roman"/>
                <w:color w:val="000000"/>
                <w:spacing w:val="-2"/>
                <w:sz w:val="24"/>
              </w:rPr>
              <w:t xml:space="preserve">GI sheet on both side of Polyurethane foam confirming to IS 12436:1488. </w:t>
            </w:r>
            <w:r>
              <w:rPr>
                <w:rFonts w:ascii="Times New Roman" w:hAnsi="Times New Roman"/>
                <w:color w:val="000000"/>
                <w:spacing w:val="-4"/>
                <w:sz w:val="24"/>
              </w:rPr>
              <w:t xml:space="preserve">The precasted sheet shall be of minimum 240 mpa steel grade confirming to </w:t>
            </w:r>
            <w:r>
              <w:rPr>
                <w:rFonts w:ascii="Times New Roman" w:hAnsi="Times New Roman"/>
                <w:b/>
                <w:color w:val="000000"/>
                <w:spacing w:val="-10"/>
                <w:sz w:val="25"/>
              </w:rPr>
              <w:t xml:space="preserve">IS 14246:1995 and shall have </w:t>
            </w:r>
            <w:r>
              <w:rPr>
                <w:rFonts w:ascii="Times New Roman" w:hAnsi="Times New Roman"/>
                <w:color w:val="000000"/>
                <w:sz w:val="24"/>
              </w:rPr>
              <w:t xml:space="preserve">the coating of minimum 120 gsm as per </w:t>
            </w:r>
            <w:r>
              <w:rPr>
                <w:rFonts w:ascii="Times New Roman" w:hAnsi="Times New Roman"/>
                <w:b/>
                <w:color w:val="000000"/>
                <w:spacing w:val="-9"/>
                <w:sz w:val="25"/>
              </w:rPr>
              <w:t xml:space="preserve">IS:277:1992 . 5-7 microns epoxy </w:t>
            </w:r>
            <w:r>
              <w:rPr>
                <w:rFonts w:ascii="Times New Roman" w:hAnsi="Times New Roman"/>
                <w:color w:val="000000"/>
                <w:spacing w:val="1"/>
                <w:sz w:val="24"/>
              </w:rPr>
              <w:t xml:space="preserve">primer on both side of the sheet and </w:t>
            </w:r>
            <w:r>
              <w:rPr>
                <w:rFonts w:ascii="Times New Roman" w:hAnsi="Times New Roman"/>
                <w:color w:val="000000"/>
                <w:spacing w:val="3"/>
                <w:sz w:val="24"/>
              </w:rPr>
              <w:t xml:space="preserve">polyester top coat 15-18 micron_ The </w:t>
            </w:r>
            <w:r>
              <w:rPr>
                <w:rFonts w:ascii="Times New Roman" w:hAnsi="Times New Roman"/>
                <w:b/>
                <w:color w:val="000000"/>
                <w:spacing w:val="-7"/>
                <w:sz w:val="25"/>
              </w:rPr>
              <w:t xml:space="preserve">PPGI </w:t>
            </w:r>
            <w:r>
              <w:rPr>
                <w:rFonts w:ascii="Times New Roman" w:hAnsi="Times New Roman"/>
                <w:color w:val="000000"/>
                <w:spacing w:val="3"/>
                <w:sz w:val="24"/>
              </w:rPr>
              <w:t xml:space="preserve">Sheet shall have plastic </w:t>
            </w:r>
            <w:r>
              <w:rPr>
                <w:rFonts w:ascii="Times New Roman" w:hAnsi="Times New Roman"/>
                <w:color w:val="000000"/>
                <w:spacing w:val="-3"/>
                <w:sz w:val="24"/>
              </w:rPr>
              <w:t xml:space="preserve">protective guard film of minimum 25 microns to avoid scratches during </w:t>
            </w:r>
            <w:r>
              <w:rPr>
                <w:rFonts w:ascii="Times New Roman" w:hAnsi="Times New Roman"/>
                <w:color w:val="000000"/>
                <w:spacing w:val="-4"/>
                <w:sz w:val="24"/>
              </w:rPr>
              <w:t xml:space="preserve">trasportation. The panels shall be vertically joined together by tongue and groove joints. The FU foam shall be self odinguishing, fire retardant type </w:t>
            </w:r>
            <w:r>
              <w:rPr>
                <w:rFonts w:ascii="Times New Roman" w:hAnsi="Times New Roman"/>
                <w:color w:val="000000"/>
                <w:spacing w:val="-5"/>
                <w:sz w:val="24"/>
              </w:rPr>
              <w:t xml:space="preserve">having minimum density of 40 kg/Cum. ( +2 Kgs) including 0.25 mm thick </w:t>
            </w:r>
            <w:r>
              <w:rPr>
                <w:rFonts w:ascii="Times New Roman" w:hAnsi="Times New Roman"/>
                <w:color w:val="000000"/>
                <w:spacing w:val="-9"/>
                <w:sz w:val="24"/>
              </w:rPr>
              <w:t xml:space="preserve">craft paper edging on both edges. The panels shall he fixed to the steel frame </w:t>
            </w:r>
            <w:r>
              <w:rPr>
                <w:rFonts w:ascii="Times New Roman" w:hAnsi="Times New Roman"/>
                <w:color w:val="000000"/>
                <w:spacing w:val="1"/>
                <w:sz w:val="24"/>
              </w:rPr>
              <w:t xml:space="preserve">structure with minimum 5mm thick self tapping Gi screws of required </w:t>
            </w:r>
            <w:r>
              <w:rPr>
                <w:rFonts w:ascii="Times New Roman" w:hAnsi="Times New Roman"/>
                <w:color w:val="000000"/>
                <w:spacing w:val="-4"/>
                <w:sz w:val="24"/>
              </w:rPr>
              <w:t>length and nos. with minimum spacing of 300 mm c/c.</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72693D">
        <w:trPr>
          <w:trHeight w:hRule="exact" w:val="203"/>
        </w:trPr>
        <w:tc>
          <w:tcPr>
            <w:tcW w:w="795"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rPr>
                <w:rFonts w:ascii="Times New Roman" w:hAnsi="Times New Roman"/>
                <w:color w:val="000000"/>
                <w:sz w:val="20"/>
              </w:rPr>
            </w:pPr>
          </w:p>
        </w:tc>
        <w:tc>
          <w:tcPr>
            <w:tcW w:w="908"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ind w:right="75"/>
              <w:jc w:val="right"/>
              <w:rPr>
                <w:rFonts w:ascii="Times New Roman" w:hAnsi="Times New Roman"/>
                <w:color w:val="000000"/>
                <w:sz w:val="24"/>
              </w:rPr>
            </w:pPr>
            <w:r>
              <w:rPr>
                <w:rFonts w:ascii="Times New Roman" w:hAnsi="Times New Roman"/>
                <w:color w:val="000000"/>
                <w:sz w:val="24"/>
              </w:rPr>
              <w:t>24.14.1</w:t>
            </w:r>
          </w:p>
        </w:tc>
        <w:tc>
          <w:tcPr>
            <w:tcW w:w="6360" w:type="dxa"/>
            <w:tcBorders>
              <w:top w:val="single" w:sz="6" w:space="0" w:color="000000"/>
              <w:left w:val="single" w:sz="6" w:space="0" w:color="000000"/>
              <w:bottom w:val="single" w:sz="6" w:space="0" w:color="000000"/>
              <w:right w:val="single" w:sz="6" w:space="0" w:color="000000"/>
            </w:tcBorders>
            <w:vAlign w:val="center"/>
          </w:tcPr>
          <w:p w:rsidR="00ED7218" w:rsidRDefault="00ED7218" w:rsidP="004D2427">
            <w:pPr>
              <w:ind w:right="2145"/>
              <w:jc w:val="right"/>
              <w:rPr>
                <w:rFonts w:ascii="Times New Roman" w:hAnsi="Times New Roman"/>
                <w:color w:val="000000"/>
                <w:spacing w:val="-4"/>
                <w:sz w:val="24"/>
              </w:rPr>
            </w:pPr>
            <w:r>
              <w:rPr>
                <w:rFonts w:ascii="Times New Roman" w:hAnsi="Times New Roman"/>
                <w:color w:val="000000"/>
                <w:spacing w:val="-4"/>
                <w:sz w:val="24"/>
              </w:rPr>
              <w:t>PPGI sheet 0,5mm thick skin on both sides.</w:t>
            </w:r>
          </w:p>
        </w:tc>
        <w:tc>
          <w:tcPr>
            <w:tcW w:w="1005"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jc w:val="center"/>
              <w:rPr>
                <w:rFonts w:ascii="Times New Roman" w:hAnsi="Times New Roman"/>
                <w:color w:val="000000"/>
                <w:sz w:val="24"/>
              </w:rPr>
            </w:pPr>
            <w:r>
              <w:rPr>
                <w:rFonts w:ascii="Times New Roman" w:hAnsi="Times New Roman"/>
                <w:color w:val="000000"/>
                <w:sz w:val="24"/>
              </w:rPr>
              <w:t>sqm</w:t>
            </w:r>
          </w:p>
        </w:tc>
        <w:tc>
          <w:tcPr>
            <w:tcW w:w="1192" w:type="dxa"/>
            <w:vMerge w:val="restart"/>
            <w:tcBorders>
              <w:top w:val="single" w:sz="6" w:space="0" w:color="000000"/>
              <w:left w:val="single" w:sz="6" w:space="0" w:color="000000"/>
              <w:bottom w:val="none" w:sz="0" w:space="0" w:color="000000"/>
              <w:right w:val="single" w:sz="6" w:space="0" w:color="000000"/>
            </w:tcBorders>
          </w:tcPr>
          <w:p w:rsidR="00ED7218" w:rsidRDefault="00ED7218" w:rsidP="004D2427">
            <w:pPr>
              <w:tabs>
                <w:tab w:val="decimal" w:pos="708"/>
              </w:tabs>
              <w:rPr>
                <w:rFonts w:ascii="Times New Roman" w:hAnsi="Times New Roman"/>
                <w:color w:val="000000"/>
                <w:sz w:val="24"/>
              </w:rPr>
            </w:pPr>
            <w:r>
              <w:rPr>
                <w:rFonts w:ascii="Times New Roman" w:hAnsi="Times New Roman"/>
                <w:color w:val="000000"/>
                <w:sz w:val="24"/>
              </w:rPr>
              <w:t>2496.00</w:t>
            </w:r>
          </w:p>
        </w:tc>
      </w:tr>
      <w:tr w:rsidR="00ED7218" w:rsidTr="0072693D">
        <w:trPr>
          <w:trHeight w:hRule="exact" w:val="352"/>
        </w:trPr>
        <w:tc>
          <w:tcPr>
            <w:tcW w:w="795"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908"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6360"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05" w:type="dxa"/>
            <w:vMerge/>
            <w:tcBorders>
              <w:top w:val="none" w:sz="0" w:space="0" w:color="000000"/>
              <w:left w:val="single" w:sz="6" w:space="0" w:color="000000"/>
              <w:bottom w:val="single" w:sz="6" w:space="0" w:color="000000"/>
              <w:right w:val="single" w:sz="6" w:space="0" w:color="000000"/>
            </w:tcBorders>
          </w:tcPr>
          <w:p w:rsidR="00ED7218" w:rsidRDefault="00ED7218" w:rsidP="004D2427"/>
        </w:tc>
        <w:tc>
          <w:tcPr>
            <w:tcW w:w="1192" w:type="dxa"/>
            <w:vMerge/>
            <w:tcBorders>
              <w:top w:val="none" w:sz="0" w:space="0" w:color="000000"/>
              <w:left w:val="single" w:sz="6" w:space="0" w:color="000000"/>
              <w:bottom w:val="single" w:sz="6" w:space="0" w:color="000000"/>
              <w:right w:val="single" w:sz="6" w:space="0" w:color="000000"/>
            </w:tcBorders>
          </w:tcPr>
          <w:p w:rsidR="00ED7218" w:rsidRDefault="00ED7218" w:rsidP="004D2427"/>
        </w:tc>
      </w:tr>
      <w:tr w:rsidR="00ED7218" w:rsidTr="0072693D">
        <w:trPr>
          <w:trHeight w:hRule="exact" w:val="443"/>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908"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75"/>
              <w:jc w:val="right"/>
              <w:rPr>
                <w:rFonts w:ascii="Times New Roman" w:hAnsi="Times New Roman"/>
                <w:color w:val="000000"/>
                <w:sz w:val="24"/>
              </w:rPr>
            </w:pPr>
            <w:r>
              <w:rPr>
                <w:rFonts w:ascii="Times New Roman" w:hAnsi="Times New Roman"/>
                <w:color w:val="000000"/>
                <w:sz w:val="24"/>
              </w:rPr>
              <w:t>24.14.2</w:t>
            </w:r>
          </w:p>
        </w:tc>
        <w:tc>
          <w:tcPr>
            <w:tcW w:w="6360" w:type="dxa"/>
            <w:tcBorders>
              <w:top w:val="single" w:sz="6" w:space="0" w:color="000000"/>
              <w:left w:val="single" w:sz="6" w:space="0" w:color="000000"/>
              <w:bottom w:val="single" w:sz="6" w:space="0" w:color="000000"/>
              <w:right w:val="single" w:sz="6" w:space="0" w:color="000000"/>
            </w:tcBorders>
          </w:tcPr>
          <w:p w:rsidR="00ED7218" w:rsidRDefault="00ED7218" w:rsidP="004D2427">
            <w:pPr>
              <w:ind w:right="2055"/>
              <w:jc w:val="right"/>
              <w:rPr>
                <w:rFonts w:ascii="Times New Roman" w:hAnsi="Times New Roman"/>
                <w:color w:val="000000"/>
                <w:spacing w:val="-4"/>
                <w:sz w:val="24"/>
              </w:rPr>
            </w:pPr>
            <w:r>
              <w:rPr>
                <w:rFonts w:ascii="Times New Roman" w:hAnsi="Times New Roman"/>
                <w:color w:val="000000"/>
                <w:spacing w:val="-4"/>
                <w:sz w:val="24"/>
              </w:rPr>
              <w:t>PPGI sheet 0,35mm thick skin on both sides.</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z w:val="24"/>
              </w:rPr>
            </w:pPr>
            <w:r>
              <w:rPr>
                <w:rFonts w:ascii="Times New Roman" w:hAnsi="Times New Roman"/>
                <w:color w:val="000000"/>
                <w:sz w:val="24"/>
              </w:rPr>
              <w:t>Kim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708"/>
              </w:tabs>
              <w:rPr>
                <w:rFonts w:ascii="Times New Roman" w:hAnsi="Times New Roman"/>
                <w:color w:val="000000"/>
                <w:sz w:val="24"/>
              </w:rPr>
            </w:pPr>
            <w:r>
              <w:rPr>
                <w:rFonts w:ascii="Times New Roman" w:hAnsi="Times New Roman"/>
                <w:color w:val="000000"/>
                <w:sz w:val="24"/>
              </w:rPr>
              <w:t>2218.00</w:t>
            </w:r>
          </w:p>
        </w:tc>
      </w:tr>
      <w:tr w:rsidR="00ED7218" w:rsidTr="0072693D">
        <w:trPr>
          <w:trHeight w:hRule="exact" w:val="397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1"/>
              </w:tabs>
              <w:rPr>
                <w:rFonts w:ascii="Times New Roman" w:hAnsi="Times New Roman"/>
                <w:color w:val="000000"/>
                <w:sz w:val="24"/>
              </w:rPr>
            </w:pPr>
            <w:r>
              <w:rPr>
                <w:rFonts w:ascii="Times New Roman" w:hAnsi="Times New Roman"/>
                <w:color w:val="000000"/>
                <w:sz w:val="24"/>
              </w:rPr>
              <w:t>24.15</w:t>
            </w: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7"/>
                <w:sz w:val="24"/>
              </w:rPr>
            </w:pPr>
            <w:r>
              <w:rPr>
                <w:rFonts w:ascii="Times New Roman" w:hAnsi="Times New Roman"/>
                <w:color w:val="000000"/>
                <w:spacing w:val="-7"/>
                <w:sz w:val="24"/>
              </w:rPr>
              <w:t xml:space="preserve">Supply and installation of moisture/fire resistant solid wall 75ram thick non </w:t>
            </w:r>
            <w:r>
              <w:rPr>
                <w:rFonts w:ascii="Times New Roman" w:hAnsi="Times New Roman"/>
                <w:color w:val="000000"/>
                <w:spacing w:val="-4"/>
                <w:sz w:val="24"/>
              </w:rPr>
              <w:t xml:space="preserve">asbestos fibre reinforced aerated cement sandwich panel made out of light </w:t>
            </w:r>
            <w:r>
              <w:rPr>
                <w:rFonts w:ascii="Times New Roman" w:hAnsi="Times New Roman"/>
                <w:color w:val="000000"/>
                <w:spacing w:val="-6"/>
                <w:sz w:val="24"/>
              </w:rPr>
              <w:t xml:space="preserve">weight fibre reinforced mated cement/ concrete core composed of Portiand </w:t>
            </w:r>
            <w:r>
              <w:rPr>
                <w:rFonts w:ascii="Times New Roman" w:hAnsi="Times New Roman"/>
                <w:color w:val="000000"/>
                <w:spacing w:val="3"/>
                <w:sz w:val="24"/>
              </w:rPr>
              <w:t xml:space="preserve">cement, flyash, binders etc. and 4mm thick in asbestos fiber cement </w:t>
            </w:r>
            <w:r>
              <w:rPr>
                <w:rFonts w:ascii="Times New Roman" w:hAnsi="Times New Roman"/>
                <w:color w:val="000000"/>
                <w:spacing w:val="-5"/>
                <w:sz w:val="24"/>
              </w:rPr>
              <w:t xml:space="preserve">conforming to IS 14862:2000 and ISO : 8336:1993 (E) on either side of the </w:t>
            </w:r>
            <w:r>
              <w:rPr>
                <w:rFonts w:ascii="Times New Roman" w:hAnsi="Times New Roman"/>
                <w:color w:val="000000"/>
                <w:spacing w:val="-1"/>
                <w:sz w:val="24"/>
              </w:rPr>
              <w:t xml:space="preserve">core, having a tongue and groove on longitudinal side of the panels and </w:t>
            </w:r>
            <w:r>
              <w:rPr>
                <w:rFonts w:ascii="Times New Roman" w:hAnsi="Times New Roman"/>
                <w:color w:val="000000"/>
                <w:spacing w:val="-7"/>
                <w:sz w:val="24"/>
              </w:rPr>
              <w:t xml:space="preserve">fixed to steel structure frame by pre-coated water head self drillingkappin,g </w:t>
            </w:r>
            <w:r>
              <w:rPr>
                <w:rFonts w:ascii="Times New Roman" w:hAnsi="Times New Roman"/>
                <w:color w:val="000000"/>
                <w:spacing w:val="-9"/>
                <w:sz w:val="24"/>
              </w:rPr>
              <w:t xml:space="preserve">fastness of minimxma 100 mm length and 4 mm die of approval make as per </w:t>
            </w:r>
            <w:r>
              <w:rPr>
                <w:rFonts w:ascii="Times New Roman" w:hAnsi="Times New Roman"/>
                <w:color w:val="000000"/>
                <w:sz w:val="24"/>
              </w:rPr>
              <w:t xml:space="preserve">design_ Rate include for supply and fixing of 15mm high density non </w:t>
            </w:r>
            <w:r>
              <w:rPr>
                <w:rFonts w:ascii="Times New Roman" w:hAnsi="Times New Roman"/>
                <w:color w:val="000000"/>
                <w:spacing w:val="5"/>
                <w:sz w:val="24"/>
              </w:rPr>
              <w:t xml:space="preserve">asbestos fiber cement board conforming to IS 14862:2000 and ISO </w:t>
            </w:r>
            <w:r>
              <w:rPr>
                <w:rFonts w:ascii="Times New Roman" w:hAnsi="Times New Roman"/>
                <w:color w:val="000000"/>
                <w:spacing w:val="-1"/>
                <w:sz w:val="24"/>
              </w:rPr>
              <w:t xml:space="preserve">8336:1993 (E) on exterior side of the steel structure frame with tinnier </w:t>
            </w:r>
            <w:r>
              <w:rPr>
                <w:rFonts w:ascii="Times New Roman" w:hAnsi="Times New Roman"/>
                <w:color w:val="000000"/>
                <w:spacing w:val="-5"/>
                <w:sz w:val="24"/>
              </w:rPr>
              <w:t xml:space="preserve">fastening arangment. The joints of the cement boards mast be sealed with </w:t>
            </w:r>
            <w:r>
              <w:rPr>
                <w:rFonts w:ascii="Times New Roman" w:hAnsi="Times New Roman"/>
                <w:color w:val="000000"/>
                <w:spacing w:val="-3"/>
                <w:sz w:val="24"/>
              </w:rPr>
              <w:t xml:space="preserve">polymer fortified thin set mortar and self adhesive Arabi resistant dry wall </w:t>
            </w:r>
            <w:r>
              <w:rPr>
                <w:rFonts w:ascii="Times New Roman" w:hAnsi="Times New Roman"/>
                <w:color w:val="000000"/>
                <w:spacing w:val="-4"/>
                <w:sz w:val="24"/>
              </w:rPr>
              <w:t>fiber mesh tape of minimum 100 mm width complete in all respects.</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z w:val="24"/>
              </w:rPr>
            </w:pPr>
            <w:r>
              <w:rPr>
                <w:rFonts w:ascii="Times New Roman" w:hAnsi="Times New Roman"/>
                <w:color w:val="000000"/>
                <w:sz w:val="24"/>
              </w:rPr>
              <w:t>sqm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708"/>
              </w:tabs>
              <w:rPr>
                <w:rFonts w:ascii="Times New Roman" w:hAnsi="Times New Roman"/>
                <w:color w:val="000000"/>
                <w:sz w:val="24"/>
              </w:rPr>
            </w:pPr>
            <w:r>
              <w:rPr>
                <w:rFonts w:ascii="Times New Roman" w:hAnsi="Times New Roman"/>
                <w:color w:val="000000"/>
                <w:sz w:val="24"/>
              </w:rPr>
              <w:t>2544.00</w:t>
            </w:r>
          </w:p>
        </w:tc>
      </w:tr>
      <w:tr w:rsidR="00ED7218" w:rsidTr="0072693D">
        <w:trPr>
          <w:trHeight w:hRule="exact" w:val="1597"/>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1"/>
              </w:tabs>
              <w:rPr>
                <w:rFonts w:ascii="Times New Roman" w:hAnsi="Times New Roman"/>
                <w:color w:val="000000"/>
                <w:sz w:val="24"/>
              </w:rPr>
            </w:pPr>
            <w:r>
              <w:rPr>
                <w:rFonts w:ascii="Times New Roman" w:hAnsi="Times New Roman"/>
                <w:color w:val="000000"/>
                <w:sz w:val="24"/>
              </w:rPr>
              <w:t>24.16</w:t>
            </w: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spacing w:line="225" w:lineRule="auto"/>
              <w:ind w:left="108" w:right="108"/>
              <w:jc w:val="both"/>
              <w:rPr>
                <w:rFonts w:ascii="Times New Roman" w:hAnsi="Times New Roman"/>
                <w:color w:val="000000"/>
                <w:spacing w:val="-5"/>
                <w:sz w:val="24"/>
              </w:rPr>
            </w:pPr>
            <w:r>
              <w:rPr>
                <w:rFonts w:ascii="Times New Roman" w:hAnsi="Times New Roman"/>
                <w:color w:val="000000"/>
                <w:spacing w:val="-5"/>
                <w:sz w:val="24"/>
              </w:rPr>
              <w:t xml:space="preserve">Providing </w:t>
            </w:r>
            <w:r>
              <w:rPr>
                <w:rFonts w:ascii="Times New Roman" w:hAnsi="Times New Roman"/>
                <w:b/>
                <w:color w:val="000000"/>
                <w:spacing w:val="-5"/>
                <w:sz w:val="24"/>
              </w:rPr>
              <w:t xml:space="preserve">and </w:t>
            </w:r>
            <w:r>
              <w:rPr>
                <w:rFonts w:ascii="Times New Roman" w:hAnsi="Times New Roman"/>
                <w:color w:val="000000"/>
                <w:spacing w:val="-5"/>
                <w:sz w:val="24"/>
              </w:rPr>
              <w:t xml:space="preserve">fixing of Bottom and top U track for closing of end joints for cut </w:t>
            </w:r>
            <w:r>
              <w:rPr>
                <w:rFonts w:ascii="Times New Roman" w:hAnsi="Times New Roman"/>
                <w:b/>
                <w:color w:val="000000"/>
                <w:spacing w:val="-15"/>
                <w:sz w:val="25"/>
              </w:rPr>
              <w:t xml:space="preserve">PUF </w:t>
            </w:r>
            <w:r>
              <w:rPr>
                <w:rFonts w:ascii="Times New Roman" w:hAnsi="Times New Roman"/>
                <w:color w:val="000000"/>
                <w:spacing w:val="-5"/>
                <w:sz w:val="24"/>
              </w:rPr>
              <w:t xml:space="preserve">panels. The U track shall be made </w:t>
            </w:r>
            <w:r>
              <w:rPr>
                <w:rFonts w:ascii="Times New Roman" w:hAnsi="Times New Roman"/>
                <w:b/>
                <w:color w:val="000000"/>
                <w:spacing w:val="-5"/>
                <w:sz w:val="24"/>
              </w:rPr>
              <w:t xml:space="preserve">out </w:t>
            </w:r>
            <w:r>
              <w:rPr>
                <w:rFonts w:ascii="Times New Roman" w:hAnsi="Times New Roman"/>
                <w:color w:val="000000"/>
                <w:spacing w:val="-5"/>
                <w:sz w:val="24"/>
              </w:rPr>
              <w:t xml:space="preserve">of 1 mm thick we coated GI </w:t>
            </w:r>
            <w:r>
              <w:rPr>
                <w:rFonts w:ascii="Times New Roman" w:hAnsi="Times New Roman"/>
                <w:color w:val="000000"/>
                <w:spacing w:val="3"/>
                <w:sz w:val="24"/>
              </w:rPr>
              <w:t xml:space="preserve">sheet The Precasted sheet shall be of minimum 240 mpa steel grade </w:t>
            </w:r>
            <w:r>
              <w:rPr>
                <w:rFonts w:ascii="Times New Roman" w:hAnsi="Times New Roman"/>
                <w:color w:val="000000"/>
                <w:spacing w:val="-3"/>
                <w:sz w:val="24"/>
              </w:rPr>
              <w:t xml:space="preserve">confirming to IS 14246:1995 and shall have zinc coating of minimum 120 </w:t>
            </w:r>
            <w:r>
              <w:rPr>
                <w:rFonts w:ascii="Times New Roman" w:hAnsi="Times New Roman"/>
                <w:i/>
                <w:color w:val="000000"/>
                <w:sz w:val="25"/>
              </w:rPr>
              <w:t xml:space="preserve">gsm as </w:t>
            </w:r>
            <w:r>
              <w:rPr>
                <w:rFonts w:ascii="Times New Roman" w:hAnsi="Times New Roman"/>
                <w:color w:val="000000"/>
                <w:sz w:val="24"/>
              </w:rPr>
              <w:t xml:space="preserve">per IS277: 1992 , 5-7 microns epoxy primer </w:t>
            </w:r>
            <w:r>
              <w:rPr>
                <w:rFonts w:ascii="Times New Roman" w:hAnsi="Times New Roman"/>
                <w:b/>
                <w:color w:val="000000"/>
                <w:sz w:val="24"/>
              </w:rPr>
              <w:t xml:space="preserve">on </w:t>
            </w:r>
            <w:r>
              <w:rPr>
                <w:rFonts w:ascii="Times New Roman" w:hAnsi="Times New Roman"/>
                <w:color w:val="000000"/>
                <w:sz w:val="24"/>
              </w:rPr>
              <w:t xml:space="preserve">both side of the </w:t>
            </w:r>
            <w:r>
              <w:rPr>
                <w:rFonts w:ascii="Times New Roman" w:hAnsi="Times New Roman"/>
                <w:color w:val="000000"/>
                <w:spacing w:val="4"/>
                <w:sz w:val="24"/>
              </w:rPr>
              <w:t>sheet and polyester top coat 15-18 micron. The PPGI Shea shall have</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bl>
    <w:p w:rsidR="00ED7218" w:rsidRPr="0072693D" w:rsidRDefault="0072693D" w:rsidP="0072693D">
      <w:pPr>
        <w:jc w:val="center"/>
        <w:rPr>
          <w:rFonts w:ascii="Times New Roman" w:hAnsi="Times New Roman" w:cs="Times New Roman"/>
        </w:rPr>
      </w:pPr>
      <w:r>
        <w:t>Page No.387</w:t>
      </w:r>
    </w:p>
    <w:tbl>
      <w:tblPr>
        <w:tblW w:w="10260" w:type="dxa"/>
        <w:tblInd w:w="15" w:type="dxa"/>
        <w:tblLayout w:type="fixed"/>
        <w:tblCellMar>
          <w:left w:w="0" w:type="dxa"/>
          <w:right w:w="0" w:type="dxa"/>
        </w:tblCellMar>
        <w:tblLook w:val="04A0"/>
      </w:tblPr>
      <w:tblGrid>
        <w:gridCol w:w="795"/>
        <w:gridCol w:w="1005"/>
        <w:gridCol w:w="6263"/>
        <w:gridCol w:w="1005"/>
        <w:gridCol w:w="1192"/>
      </w:tblGrid>
      <w:tr w:rsidR="00ED7218" w:rsidTr="00E27692">
        <w:trPr>
          <w:trHeight w:hRule="exact" w:val="67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2985"/>
              <w:rPr>
                <w:rFonts w:ascii="Times New Roman" w:hAnsi="Times New Roman"/>
                <w:color w:val="000000"/>
                <w:sz w:val="24"/>
              </w:rPr>
            </w:pPr>
            <w:r>
              <w:rPr>
                <w:rFonts w:ascii="Times New Roman" w:hAnsi="Times New Roman"/>
                <w:color w:val="000000"/>
                <w:sz w:val="24"/>
              </w:rPr>
              <w:t>Description</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 xml:space="preserve">Rite (m </w:t>
            </w:r>
            <w:r>
              <w:rPr>
                <w:rFonts w:ascii="Times New Roman" w:hAnsi="Times New Roman"/>
                <w:color w:val="000000"/>
                <w:spacing w:val="-10"/>
                <w:sz w:val="24"/>
              </w:rPr>
              <w:br/>
              <w:t>Rs.)</w:t>
            </w:r>
          </w:p>
        </w:tc>
      </w:tr>
      <w:tr w:rsidR="00ED7218" w:rsidTr="00E27692">
        <w:trPr>
          <w:trHeight w:hRule="exact" w:val="188"/>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E27692">
        <w:trPr>
          <w:trHeight w:hRule="exact" w:val="1590"/>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plastic protective guard film of minimum 25 microns to avoid scratches </w:t>
            </w:r>
            <w:r>
              <w:rPr>
                <w:rFonts w:ascii="Times New Roman" w:hAnsi="Times New Roman"/>
                <w:color w:val="000000"/>
                <w:spacing w:val="-6"/>
                <w:sz w:val="24"/>
              </w:rPr>
              <w:t xml:space="preserve">during trasportalion. The U track shall be fixed with suitable POP rivet with wall roof panels and plinth with Expandable fsstnens with minimum spacing </w:t>
            </w:r>
            <w:r>
              <w:rPr>
                <w:rFonts w:ascii="Times New Roman" w:hAnsi="Times New Roman"/>
                <w:color w:val="000000"/>
                <w:spacing w:val="-5"/>
                <w:sz w:val="24"/>
              </w:rPr>
              <w:t xml:space="preserve">of 450 mm c/c. The Utrack shall be fixed to RCC Plinth or Tie Beams by </w:t>
            </w:r>
            <w:r>
              <w:rPr>
                <w:rFonts w:ascii="Times New Roman" w:hAnsi="Times New Roman"/>
                <w:color w:val="000000"/>
                <w:spacing w:val="-6"/>
                <w:sz w:val="24"/>
              </w:rPr>
              <w:t>suitable anchor bolts.</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r>
      <w:tr w:rsidR="00ED7218" w:rsidTr="00E27692">
        <w:trPr>
          <w:trHeight w:hRule="exact" w:val="675"/>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color w:val="000000"/>
                <w:spacing w:val="-10"/>
                <w:sz w:val="24"/>
              </w:rPr>
            </w:pPr>
            <w:r>
              <w:rPr>
                <w:rFonts w:ascii="Times New Roman" w:hAnsi="Times New Roman"/>
                <w:color w:val="000000"/>
                <w:spacing w:val="-10"/>
                <w:sz w:val="24"/>
              </w:rPr>
              <w:t>24.16.1</w:t>
            </w:r>
          </w:p>
        </w:tc>
        <w:tc>
          <w:tcPr>
            <w:tcW w:w="6263" w:type="dxa"/>
            <w:tcBorders>
              <w:top w:val="single" w:sz="6" w:space="0" w:color="000000"/>
              <w:left w:val="single" w:sz="6" w:space="0" w:color="000000"/>
              <w:bottom w:val="single" w:sz="6" w:space="0" w:color="000000"/>
              <w:right w:val="single" w:sz="6" w:space="0" w:color="000000"/>
            </w:tcBorders>
          </w:tcPr>
          <w:p w:rsidR="00ED7218" w:rsidRDefault="00ED7218" w:rsidP="004D2427">
            <w:pPr>
              <w:spacing w:line="273" w:lineRule="auto"/>
              <w:ind w:left="108" w:right="108"/>
              <w:rPr>
                <w:rFonts w:ascii="Times New Roman" w:hAnsi="Times New Roman"/>
                <w:color w:val="000000"/>
                <w:spacing w:val="-2"/>
                <w:sz w:val="24"/>
              </w:rPr>
            </w:pPr>
            <w:r>
              <w:rPr>
                <w:rFonts w:ascii="Times New Roman" w:hAnsi="Times New Roman"/>
                <w:color w:val="000000"/>
                <w:spacing w:val="-2"/>
                <w:sz w:val="24"/>
              </w:rPr>
              <w:t xml:space="preserve">For panel of size of 52mmx30mm with 5mm lipping on both </w:t>
            </w:r>
            <w:r>
              <w:rPr>
                <w:rFonts w:ascii="Times New Roman" w:hAnsi="Times New Roman"/>
                <w:color w:val="000000"/>
                <w:spacing w:val="-10"/>
                <w:sz w:val="24"/>
              </w:rPr>
              <w:t>edges</w:t>
            </w:r>
            <w:r>
              <w:rPr>
                <w:rFonts w:ascii="Times New Roman" w:hAnsi="Times New Roman"/>
                <w:color w:val="000000"/>
                <w:sz w:val="24"/>
                <w:vertAlign w:val="superscript"/>
              </w:rPr>
              <w:t>,</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RM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6"/>
              </w:tabs>
              <w:rPr>
                <w:rFonts w:ascii="Times New Roman" w:hAnsi="Times New Roman"/>
                <w:color w:val="000000"/>
                <w:spacing w:val="-10"/>
                <w:sz w:val="24"/>
              </w:rPr>
            </w:pPr>
            <w:r>
              <w:rPr>
                <w:rFonts w:ascii="Times New Roman" w:hAnsi="Times New Roman"/>
                <w:color w:val="000000"/>
                <w:spacing w:val="-10"/>
                <w:sz w:val="24"/>
              </w:rPr>
              <w:t>338.00</w:t>
            </w:r>
          </w:p>
        </w:tc>
      </w:tr>
      <w:tr w:rsidR="00ED7218" w:rsidTr="00E27692">
        <w:trPr>
          <w:trHeight w:hRule="exact" w:val="660"/>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rPr>
                <w:rFonts w:ascii="Times New Roman" w:hAnsi="Times New Roman"/>
                <w:color w:val="000000"/>
                <w:sz w:val="20"/>
              </w:rPr>
            </w:pP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ind w:left="105"/>
              <w:rPr>
                <w:rFonts w:ascii="Times New Roman" w:hAnsi="Times New Roman"/>
                <w:color w:val="000000"/>
                <w:spacing w:val="-10"/>
                <w:sz w:val="24"/>
              </w:rPr>
            </w:pPr>
            <w:r>
              <w:rPr>
                <w:rFonts w:ascii="Times New Roman" w:hAnsi="Times New Roman"/>
                <w:color w:val="000000"/>
                <w:spacing w:val="-10"/>
                <w:sz w:val="24"/>
              </w:rPr>
              <w:t>24.16.2</w:t>
            </w:r>
          </w:p>
        </w:tc>
        <w:tc>
          <w:tcPr>
            <w:tcW w:w="6263" w:type="dxa"/>
            <w:tcBorders>
              <w:top w:val="single" w:sz="6" w:space="0" w:color="000000"/>
              <w:left w:val="single" w:sz="6" w:space="0" w:color="000000"/>
              <w:bottom w:val="single" w:sz="6" w:space="0" w:color="000000"/>
              <w:right w:val="single" w:sz="6" w:space="0" w:color="000000"/>
            </w:tcBorders>
          </w:tcPr>
          <w:p w:rsidR="00ED7218" w:rsidRDefault="00ED7218" w:rsidP="004D2427">
            <w:pPr>
              <w:spacing w:line="273" w:lineRule="auto"/>
              <w:ind w:left="108" w:right="108"/>
              <w:rPr>
                <w:rFonts w:ascii="Times New Roman" w:hAnsi="Times New Roman"/>
                <w:color w:val="000000"/>
                <w:spacing w:val="-2"/>
                <w:sz w:val="24"/>
              </w:rPr>
            </w:pPr>
            <w:r>
              <w:rPr>
                <w:rFonts w:ascii="Times New Roman" w:hAnsi="Times New Roman"/>
                <w:color w:val="000000"/>
                <w:spacing w:val="-2"/>
                <w:sz w:val="24"/>
              </w:rPr>
              <w:t xml:space="preserve">For panel of size of 42mmx30mm with 5mm lipping on both </w:t>
            </w:r>
            <w:r>
              <w:rPr>
                <w:rFonts w:ascii="Times New Roman" w:hAnsi="Times New Roman"/>
                <w:color w:val="000000"/>
                <w:spacing w:val="-10"/>
                <w:sz w:val="24"/>
              </w:rPr>
              <w:t>edges</w:t>
            </w:r>
            <w:r>
              <w:rPr>
                <w:rFonts w:ascii="Times New Roman" w:hAnsi="Times New Roman"/>
                <w:color w:val="000000"/>
                <w:sz w:val="24"/>
                <w:vertAlign w:val="superscript"/>
              </w:rPr>
              <w:t>,</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RM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6"/>
              </w:tabs>
              <w:rPr>
                <w:rFonts w:ascii="Times New Roman" w:hAnsi="Times New Roman"/>
                <w:color w:val="000000"/>
                <w:spacing w:val="-10"/>
                <w:sz w:val="24"/>
              </w:rPr>
            </w:pPr>
            <w:r>
              <w:rPr>
                <w:rFonts w:ascii="Times New Roman" w:hAnsi="Times New Roman"/>
                <w:color w:val="000000"/>
                <w:spacing w:val="-10"/>
                <w:sz w:val="24"/>
              </w:rPr>
              <w:t>323.00</w:t>
            </w:r>
          </w:p>
        </w:tc>
      </w:tr>
      <w:tr w:rsidR="00ED7218" w:rsidTr="00E27692">
        <w:trPr>
          <w:trHeight w:hRule="exact" w:val="6330"/>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lastRenderedPageBreak/>
              <w:t>24.17</w:t>
            </w: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spacing w:line="230" w:lineRule="auto"/>
              <w:ind w:left="108" w:right="108"/>
              <w:jc w:val="both"/>
              <w:rPr>
                <w:rFonts w:ascii="Times New Roman" w:hAnsi="Times New Roman"/>
                <w:color w:val="000000"/>
                <w:spacing w:val="-8"/>
                <w:sz w:val="24"/>
              </w:rPr>
            </w:pPr>
            <w:r>
              <w:rPr>
                <w:rFonts w:ascii="Times New Roman" w:hAnsi="Times New Roman"/>
                <w:color w:val="000000"/>
                <w:spacing w:val="-8"/>
                <w:sz w:val="24"/>
              </w:rPr>
              <w:t xml:space="preserve">Supplying and installation of magnesia block 66 mm thick drywall partition </w:t>
            </w:r>
            <w:r>
              <w:rPr>
                <w:rFonts w:ascii="Times New Roman" w:hAnsi="Times New Roman"/>
                <w:color w:val="000000"/>
                <w:spacing w:val="-4"/>
                <w:sz w:val="24"/>
              </w:rPr>
              <w:t xml:space="preserve">including Framework includes floor/ Head GI channels having thickness </w:t>
            </w:r>
            <w:r>
              <w:rPr>
                <w:rFonts w:ascii="Times New Roman" w:hAnsi="Times New Roman"/>
                <w:color w:val="000000"/>
                <w:spacing w:val="-6"/>
                <w:sz w:val="24"/>
              </w:rPr>
              <w:t xml:space="preserve">0.5mm, length 3600mm, equal flanges of 32mm and web of 50mm fixed to </w:t>
            </w:r>
            <w:r>
              <w:rPr>
                <w:rFonts w:ascii="Times New Roman" w:hAnsi="Times New Roman"/>
                <w:color w:val="000000"/>
                <w:spacing w:val="-5"/>
                <w:sz w:val="24"/>
              </w:rPr>
              <w:t xml:space="preserve">floor and ceiling with suitable fasteners at 300mm centers staggered. Noise </w:t>
            </w:r>
            <w:r>
              <w:rPr>
                <w:rFonts w:ascii="Times New Roman" w:hAnsi="Times New Roman"/>
                <w:color w:val="000000"/>
                <w:spacing w:val="-6"/>
                <w:sz w:val="24"/>
              </w:rPr>
              <w:t xml:space="preserve">and fire rated silicon bead sealant to be caulked along the perimeter of the partition frame before fixing channels That Stud channel having thickness 0.45mm, length 3600mm, unequal flanges of 34/36mm and web of 48mm </w:t>
            </w:r>
            <w:r>
              <w:rPr>
                <w:rFonts w:ascii="Times New Roman" w:hAnsi="Times New Roman"/>
                <w:color w:val="000000"/>
                <w:spacing w:val="-8"/>
                <w:sz w:val="24"/>
              </w:rPr>
              <w:t xml:space="preserve">should be placed into the floor/head channel positioned vertically at 600mm </w:t>
            </w:r>
            <w:r>
              <w:rPr>
                <w:rFonts w:ascii="Times New Roman" w:hAnsi="Times New Roman"/>
                <w:i/>
                <w:color w:val="000000"/>
                <w:spacing w:val="-5"/>
                <w:sz w:val="24"/>
              </w:rPr>
              <w:t xml:space="preserve">centers. </w:t>
            </w:r>
            <w:r>
              <w:rPr>
                <w:rFonts w:ascii="Times New Roman" w:hAnsi="Times New Roman"/>
                <w:color w:val="000000"/>
                <w:spacing w:val="-5"/>
                <w:sz w:val="24"/>
              </w:rPr>
              <w:t xml:space="preserve">Extra reinforcement to be provided at openings (doors, windows, ctc.,)1he first layer of magencsia oxide block 8mm thick should be fixed on </w:t>
            </w:r>
            <w:r>
              <w:rPr>
                <w:rFonts w:ascii="Times New Roman" w:hAnsi="Times New Roman"/>
                <w:color w:val="000000"/>
                <w:spacing w:val="-1"/>
                <w:sz w:val="24"/>
              </w:rPr>
              <w:t xml:space="preserve">one side of the Stud framework in a staggered pattern by using suitable </w:t>
            </w:r>
            <w:r>
              <w:rPr>
                <w:rFonts w:ascii="Times New Roman" w:hAnsi="Times New Roman"/>
                <w:color w:val="000000"/>
                <w:spacing w:val="-5"/>
                <w:sz w:val="24"/>
              </w:rPr>
              <w:t xml:space="preserve">metal </w:t>
            </w:r>
            <w:r>
              <w:rPr>
                <w:rFonts w:ascii="Times New Roman" w:hAnsi="Times New Roman"/>
                <w:b/>
                <w:color w:val="000000"/>
                <w:spacing w:val="-5"/>
                <w:sz w:val="23"/>
              </w:rPr>
              <w:t xml:space="preserve">fasteners </w:t>
            </w:r>
            <w:r>
              <w:rPr>
                <w:rFonts w:ascii="Times New Roman" w:hAnsi="Times New Roman"/>
                <w:color w:val="000000"/>
                <w:spacing w:val="-5"/>
                <w:sz w:val="24"/>
              </w:rPr>
              <w:t xml:space="preserve">at 300mm centers. Second layer of magencsia oxide block </w:t>
            </w:r>
            <w:r>
              <w:rPr>
                <w:rFonts w:ascii="Times New Roman" w:hAnsi="Times New Roman"/>
                <w:color w:val="000000"/>
                <w:spacing w:val="-3"/>
                <w:sz w:val="24"/>
              </w:rPr>
              <w:t xml:space="preserve">8mm thick should be fixed other side of the frame work similar fashion as </w:t>
            </w:r>
            <w:r>
              <w:rPr>
                <w:rFonts w:ascii="Times New Roman" w:hAnsi="Times New Roman"/>
                <w:color w:val="000000"/>
                <w:spacing w:val="-2"/>
                <w:sz w:val="24"/>
              </w:rPr>
              <w:t xml:space="preserve">the first layer. 3mm gap should be maintained between boards.3 mm gap </w:t>
            </w:r>
            <w:r>
              <w:rPr>
                <w:rFonts w:ascii="Times New Roman" w:hAnsi="Times New Roman"/>
                <w:color w:val="000000"/>
                <w:spacing w:val="-4"/>
                <w:sz w:val="24"/>
              </w:rPr>
              <w:t xml:space="preserve">shall be filled with jointing compound. Magnesia oxide block shall have </w:t>
            </w:r>
            <w:r>
              <w:rPr>
                <w:rFonts w:ascii="Times New Roman" w:hAnsi="Times New Roman"/>
                <w:color w:val="000000"/>
                <w:spacing w:val="-7"/>
                <w:sz w:val="24"/>
              </w:rPr>
              <w:t>following physical characteristics.</w:t>
            </w:r>
          </w:p>
          <w:p w:rsidR="00ED7218" w:rsidRDefault="00ED7218" w:rsidP="00ED7218">
            <w:pPr>
              <w:numPr>
                <w:ilvl w:val="0"/>
                <w:numId w:val="11"/>
              </w:numPr>
              <w:tabs>
                <w:tab w:val="clear" w:pos="216"/>
                <w:tab w:val="decimal" w:pos="288"/>
              </w:tabs>
              <w:spacing w:line="220" w:lineRule="auto"/>
              <w:ind w:left="72" w:right="108"/>
              <w:rPr>
                <w:rFonts w:ascii="Times New Roman" w:hAnsi="Times New Roman"/>
                <w:color w:val="000000"/>
                <w:spacing w:val="-5"/>
                <w:sz w:val="24"/>
              </w:rPr>
            </w:pPr>
            <w:r>
              <w:rPr>
                <w:rFonts w:ascii="Times New Roman" w:hAnsi="Times New Roman"/>
                <w:color w:val="000000"/>
                <w:spacing w:val="-5"/>
                <w:sz w:val="24"/>
              </w:rPr>
              <w:t xml:space="preserve">Core - Magnesia. Fire Rating — upto 150mins • Acoustics — Sit upto 44- </w:t>
            </w:r>
            <w:r>
              <w:rPr>
                <w:rFonts w:ascii="Times New Roman" w:hAnsi="Times New Roman"/>
                <w:color w:val="000000"/>
                <w:spacing w:val="-10"/>
                <w:sz w:val="24"/>
              </w:rPr>
              <w:t>5 a. Climate (OC RH) — 50, 99</w:t>
            </w:r>
          </w:p>
          <w:p w:rsidR="00ED7218" w:rsidRDefault="00ED7218" w:rsidP="00ED7218">
            <w:pPr>
              <w:numPr>
                <w:ilvl w:val="0"/>
                <w:numId w:val="11"/>
              </w:numPr>
              <w:tabs>
                <w:tab w:val="clear" w:pos="216"/>
                <w:tab w:val="decimal" w:pos="288"/>
              </w:tabs>
              <w:spacing w:line="213" w:lineRule="auto"/>
              <w:ind w:left="72"/>
              <w:rPr>
                <w:rFonts w:ascii="Times New Roman" w:hAnsi="Times New Roman"/>
                <w:color w:val="000000"/>
                <w:spacing w:val="-3"/>
                <w:sz w:val="24"/>
              </w:rPr>
            </w:pPr>
            <w:r>
              <w:rPr>
                <w:rFonts w:ascii="Times New Roman" w:hAnsi="Times New Roman"/>
                <w:color w:val="000000"/>
                <w:spacing w:val="-3"/>
                <w:sz w:val="24"/>
              </w:rPr>
              <w:t>Moisture Absorption - 6.8% after 2hrs and 11.3% after 24hrs soaking</w:t>
            </w:r>
          </w:p>
          <w:p w:rsidR="00ED7218" w:rsidRDefault="00ED7218" w:rsidP="00ED7218">
            <w:pPr>
              <w:numPr>
                <w:ilvl w:val="0"/>
                <w:numId w:val="11"/>
              </w:numPr>
              <w:tabs>
                <w:tab w:val="clear" w:pos="216"/>
                <w:tab w:val="decimal" w:pos="288"/>
              </w:tabs>
              <w:spacing w:line="206" w:lineRule="auto"/>
              <w:ind w:left="72"/>
              <w:rPr>
                <w:rFonts w:ascii="Times New Roman" w:hAnsi="Times New Roman"/>
                <w:color w:val="000000"/>
                <w:spacing w:val="-2"/>
                <w:sz w:val="24"/>
              </w:rPr>
            </w:pPr>
            <w:r>
              <w:rPr>
                <w:rFonts w:ascii="Times New Roman" w:hAnsi="Times New Roman"/>
                <w:color w:val="000000"/>
                <w:spacing w:val="-2"/>
                <w:sz w:val="24"/>
              </w:rPr>
              <w:t>Wet Expansion - &lt; 0,02% from ambient to saturation</w:t>
            </w:r>
          </w:p>
          <w:p w:rsidR="00ED7218" w:rsidRDefault="00ED7218" w:rsidP="00ED7218">
            <w:pPr>
              <w:numPr>
                <w:ilvl w:val="0"/>
                <w:numId w:val="11"/>
              </w:numPr>
              <w:tabs>
                <w:tab w:val="clear" w:pos="216"/>
                <w:tab w:val="decimal" w:pos="288"/>
              </w:tabs>
              <w:spacing w:line="204" w:lineRule="auto"/>
              <w:ind w:left="72"/>
              <w:rPr>
                <w:rFonts w:ascii="Times New Roman" w:hAnsi="Times New Roman"/>
                <w:color w:val="000000"/>
                <w:spacing w:val="-1"/>
                <w:sz w:val="24"/>
              </w:rPr>
            </w:pPr>
            <w:r>
              <w:rPr>
                <w:rFonts w:ascii="Times New Roman" w:hAnsi="Times New Roman"/>
                <w:color w:val="000000"/>
                <w:spacing w:val="-1"/>
                <w:sz w:val="24"/>
              </w:rPr>
              <w:t>Dry Contraction - S 0.02% from evaporation</w:t>
            </w:r>
          </w:p>
          <w:p w:rsidR="00ED7218" w:rsidRDefault="00ED7218" w:rsidP="00ED7218">
            <w:pPr>
              <w:numPr>
                <w:ilvl w:val="0"/>
                <w:numId w:val="11"/>
              </w:numPr>
              <w:tabs>
                <w:tab w:val="clear" w:pos="216"/>
                <w:tab w:val="decimal" w:pos="288"/>
              </w:tabs>
              <w:spacing w:line="223" w:lineRule="auto"/>
              <w:ind w:left="72" w:right="324"/>
              <w:rPr>
                <w:rFonts w:ascii="Times New Roman" w:hAnsi="Times New Roman"/>
                <w:color w:val="000000"/>
                <w:spacing w:val="-10"/>
                <w:sz w:val="24"/>
              </w:rPr>
            </w:pPr>
            <w:r>
              <w:rPr>
                <w:rFonts w:ascii="Times New Roman" w:hAnsi="Times New Roman"/>
                <w:color w:val="000000"/>
                <w:spacing w:val="-10"/>
                <w:sz w:val="24"/>
              </w:rPr>
              <w:t>Moisture Movement - 0.02%. Light reflectance — 80 Ye Green (RC %) —</w:t>
            </w:r>
            <w:r>
              <w:rPr>
                <w:rFonts w:ascii="Times New Roman" w:hAnsi="Times New Roman"/>
                <w:color w:val="000000"/>
                <w:spacing w:val="-8"/>
                <w:sz w:val="24"/>
              </w:rPr>
              <w:t>30• Strength - Arrtisag</w:t>
            </w:r>
          </w:p>
          <w:p w:rsidR="00ED7218" w:rsidRDefault="00ED7218" w:rsidP="00ED7218">
            <w:pPr>
              <w:numPr>
                <w:ilvl w:val="0"/>
                <w:numId w:val="12"/>
              </w:numPr>
              <w:tabs>
                <w:tab w:val="clear" w:pos="288"/>
                <w:tab w:val="decimal" w:pos="393"/>
              </w:tabs>
              <w:spacing w:line="211" w:lineRule="exact"/>
              <w:ind w:left="105"/>
              <w:rPr>
                <w:rFonts w:ascii="Times New Roman" w:hAnsi="Times New Roman"/>
                <w:color w:val="000000"/>
                <w:spacing w:val="2"/>
                <w:sz w:val="24"/>
              </w:rPr>
            </w:pPr>
            <w:r>
              <w:rPr>
                <w:rFonts w:ascii="Times New Roman" w:hAnsi="Times New Roman"/>
                <w:color w:val="000000"/>
                <w:spacing w:val="2"/>
                <w:sz w:val="24"/>
              </w:rPr>
              <w:t>Impact - 4kg hammer 175mm</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Rim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6"/>
              </w:tabs>
              <w:rPr>
                <w:rFonts w:ascii="Times New Roman" w:hAnsi="Times New Roman"/>
                <w:color w:val="000000"/>
                <w:spacing w:val="-10"/>
                <w:sz w:val="24"/>
              </w:rPr>
            </w:pPr>
            <w:r>
              <w:rPr>
                <w:rFonts w:ascii="Times New Roman" w:hAnsi="Times New Roman"/>
                <w:color w:val="000000"/>
                <w:spacing w:val="-10"/>
                <w:sz w:val="24"/>
              </w:rPr>
              <w:t>1578.00</w:t>
            </w:r>
          </w:p>
        </w:tc>
      </w:tr>
      <w:tr w:rsidR="00ED7218" w:rsidTr="00E27692">
        <w:trPr>
          <w:trHeight w:hRule="exact" w:val="922"/>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24.18</w:t>
            </w: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Add extra far providing and fixing Thermal insulaticm by providing 50mm </w:t>
            </w:r>
            <w:r>
              <w:rPr>
                <w:rFonts w:ascii="Times New Roman" w:hAnsi="Times New Roman"/>
                <w:color w:val="000000"/>
                <w:spacing w:val="-4"/>
                <w:sz w:val="24"/>
              </w:rPr>
              <w:t xml:space="preserve">thick synth PF having density 1000 GSM within the cavity held in position </w:t>
            </w:r>
            <w:r>
              <w:rPr>
                <w:rFonts w:ascii="Times New Roman" w:hAnsi="Times New Roman"/>
                <w:color w:val="000000"/>
                <w:spacing w:val="-5"/>
                <w:sz w:val="24"/>
              </w:rPr>
              <w:t>by using chicken wire mesh/ cross bracing/ pasting to the wall.</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676"/>
              </w:tabs>
              <w:rPr>
                <w:rFonts w:ascii="Times New Roman" w:hAnsi="Times New Roman"/>
                <w:color w:val="000000"/>
                <w:spacing w:val="-10"/>
                <w:sz w:val="24"/>
              </w:rPr>
            </w:pPr>
            <w:r>
              <w:rPr>
                <w:rFonts w:ascii="Times New Roman" w:hAnsi="Times New Roman"/>
                <w:color w:val="000000"/>
                <w:spacing w:val="-10"/>
                <w:sz w:val="24"/>
              </w:rPr>
              <w:t>768.00</w:t>
            </w:r>
          </w:p>
        </w:tc>
      </w:tr>
      <w:tr w:rsidR="00ED7218" w:rsidTr="00E27692">
        <w:trPr>
          <w:trHeight w:hRule="exact" w:val="4140"/>
        </w:trPr>
        <w:tc>
          <w:tcPr>
            <w:tcW w:w="795" w:type="dxa"/>
            <w:tcBorders>
              <w:top w:val="single" w:sz="6" w:space="0" w:color="000000"/>
              <w:left w:val="single" w:sz="6" w:space="0" w:color="000000"/>
              <w:bottom w:val="single" w:sz="6" w:space="0" w:color="000000"/>
              <w:right w:val="single" w:sz="6" w:space="0" w:color="000000"/>
            </w:tcBorders>
          </w:tcPr>
          <w:p w:rsidR="00ED7218" w:rsidRDefault="00ED7218" w:rsidP="004D2427">
            <w:pPr>
              <w:tabs>
                <w:tab w:val="decimal" w:pos="401"/>
              </w:tabs>
              <w:rPr>
                <w:rFonts w:ascii="Times New Roman" w:hAnsi="Times New Roman"/>
                <w:color w:val="000000"/>
                <w:spacing w:val="-10"/>
                <w:sz w:val="24"/>
              </w:rPr>
            </w:pPr>
            <w:r>
              <w:rPr>
                <w:rFonts w:ascii="Times New Roman" w:hAnsi="Times New Roman"/>
                <w:color w:val="000000"/>
                <w:spacing w:val="-10"/>
                <w:sz w:val="24"/>
              </w:rPr>
              <w:t>24.19</w:t>
            </w:r>
          </w:p>
        </w:tc>
        <w:tc>
          <w:tcPr>
            <w:tcW w:w="7268" w:type="dxa"/>
            <w:gridSpan w:val="2"/>
            <w:tcBorders>
              <w:top w:val="single" w:sz="6" w:space="0" w:color="000000"/>
              <w:left w:val="single" w:sz="6" w:space="0" w:color="000000"/>
              <w:bottom w:val="single" w:sz="6" w:space="0" w:color="000000"/>
              <w:right w:val="single" w:sz="6" w:space="0" w:color="000000"/>
            </w:tcBorders>
          </w:tcPr>
          <w:p w:rsidR="00ED7218" w:rsidRDefault="00ED7218" w:rsidP="004D2427">
            <w:pPr>
              <w:ind w:left="108" w:right="108"/>
              <w:jc w:val="both"/>
              <w:rPr>
                <w:rFonts w:ascii="Times New Roman" w:hAnsi="Times New Roman"/>
                <w:color w:val="000000"/>
                <w:spacing w:val="-8"/>
                <w:sz w:val="24"/>
              </w:rPr>
            </w:pPr>
            <w:r>
              <w:rPr>
                <w:rFonts w:ascii="Times New Roman" w:hAnsi="Times New Roman"/>
                <w:color w:val="000000"/>
                <w:spacing w:val="-8"/>
                <w:sz w:val="24"/>
              </w:rPr>
              <w:t xml:space="preserve">Supply and installation of moisbareffire resistant solid wall 75mm thick non </w:t>
            </w:r>
            <w:r>
              <w:rPr>
                <w:rFonts w:ascii="Times New Roman" w:hAnsi="Times New Roman"/>
                <w:color w:val="000000"/>
                <w:spacing w:val="-6"/>
                <w:sz w:val="24"/>
              </w:rPr>
              <w:t xml:space="preserve">asbestos fibre reinforced with expanded polysteryreue sandwich panel made </w:t>
            </w:r>
            <w:r>
              <w:rPr>
                <w:rFonts w:ascii="Times New Roman" w:hAnsi="Times New Roman"/>
                <w:color w:val="000000"/>
                <w:spacing w:val="-4"/>
                <w:sz w:val="24"/>
              </w:rPr>
              <w:t xml:space="preserve">out of light weight fibre =nest facing board composed of Portiand cement </w:t>
            </w:r>
            <w:r>
              <w:rPr>
                <w:rFonts w:ascii="Times New Roman" w:hAnsi="Times New Roman"/>
                <w:color w:val="000000"/>
                <w:spacing w:val="1"/>
                <w:sz w:val="24"/>
              </w:rPr>
              <w:t xml:space="preserve">flyash, binders expanded potysteryrene beads etc and 4mm thick non </w:t>
            </w:r>
            <w:r>
              <w:rPr>
                <w:rFonts w:ascii="Times New Roman" w:hAnsi="Times New Roman"/>
                <w:color w:val="000000"/>
                <w:spacing w:val="7"/>
                <w:sz w:val="24"/>
              </w:rPr>
              <w:t xml:space="preserve">asbestos fiber cement board (category 3 type B) conforming to IS </w:t>
            </w:r>
            <w:r>
              <w:rPr>
                <w:rFonts w:ascii="Times New Roman" w:hAnsi="Times New Roman"/>
                <w:color w:val="000000"/>
                <w:spacing w:val="-3"/>
                <w:sz w:val="24"/>
              </w:rPr>
              <w:t xml:space="preserve">14862:2000 and ISO : 8336:1993 (E) on either side of the core, having a </w:t>
            </w:r>
            <w:r>
              <w:rPr>
                <w:rFonts w:ascii="Times New Roman" w:hAnsi="Times New Roman"/>
                <w:color w:val="000000"/>
                <w:spacing w:val="-1"/>
                <w:sz w:val="24"/>
              </w:rPr>
              <w:t xml:space="preserve">tongue and groove on longitudinal side of the panels and fixed to steel </w:t>
            </w:r>
            <w:r>
              <w:rPr>
                <w:rFonts w:ascii="Times New Roman" w:hAnsi="Times New Roman"/>
                <w:color w:val="000000"/>
                <w:spacing w:val="-4"/>
                <w:sz w:val="24"/>
              </w:rPr>
              <w:t xml:space="preserve">structure frame by pre-coated water head self drilling/tapping fastness of </w:t>
            </w:r>
            <w:r>
              <w:rPr>
                <w:rFonts w:ascii="Times New Roman" w:hAnsi="Times New Roman"/>
                <w:color w:val="000000"/>
                <w:spacing w:val="-3"/>
                <w:sz w:val="24"/>
              </w:rPr>
              <w:t xml:space="preserve">minimum 100 mm length and 4 ram dia of approved make as per design_ </w:t>
            </w:r>
            <w:r>
              <w:rPr>
                <w:rFonts w:ascii="Times New Roman" w:hAnsi="Times New Roman"/>
                <w:color w:val="000000"/>
                <w:spacing w:val="-8"/>
                <w:sz w:val="24"/>
              </w:rPr>
              <w:t xml:space="preserve">Rate include for supply and Fixing of 15mm high density non asbestos fiber </w:t>
            </w:r>
            <w:r>
              <w:rPr>
                <w:rFonts w:ascii="Times New Roman" w:hAnsi="Times New Roman"/>
                <w:color w:val="000000"/>
                <w:spacing w:val="-2"/>
                <w:sz w:val="24"/>
              </w:rPr>
              <w:t xml:space="preserve">cement board conforming to IS 14862:2000 and ISO 8336:1993 (E) on </w:t>
            </w:r>
            <w:r>
              <w:rPr>
                <w:rFonts w:ascii="Times New Roman" w:hAnsi="Times New Roman"/>
                <w:color w:val="000000"/>
                <w:spacing w:val="-4"/>
                <w:sz w:val="24"/>
              </w:rPr>
              <w:t xml:space="preserve">exterior side of the steel structure frame with similes* fastening arangment </w:t>
            </w:r>
            <w:r>
              <w:rPr>
                <w:rFonts w:ascii="Times New Roman" w:hAnsi="Times New Roman"/>
                <w:color w:val="000000"/>
                <w:spacing w:val="-3"/>
                <w:sz w:val="24"/>
              </w:rPr>
              <w:t xml:space="preserve">The joints of the cement boards must be sealed with polymer fortified thin set mortar and self adhesive alkalal resistant dry wall fiber mesh tape of </w:t>
            </w:r>
            <w:r>
              <w:rPr>
                <w:rFonts w:ascii="Times New Roman" w:hAnsi="Times New Roman"/>
                <w:color w:val="000000"/>
                <w:spacing w:val="-4"/>
                <w:sz w:val="24"/>
              </w:rPr>
              <w:t>minimum 100 rim width complete in all respects.</w:t>
            </w:r>
          </w:p>
        </w:tc>
        <w:tc>
          <w:tcPr>
            <w:tcW w:w="1005" w:type="dxa"/>
            <w:tcBorders>
              <w:top w:val="single" w:sz="6" w:space="0" w:color="000000"/>
              <w:left w:val="single" w:sz="6" w:space="0" w:color="000000"/>
              <w:bottom w:val="single" w:sz="6" w:space="0" w:color="000000"/>
              <w:right w:val="single" w:sz="6" w:space="0" w:color="000000"/>
            </w:tcBorders>
          </w:tcPr>
          <w:p w:rsidR="00ED7218" w:rsidRDefault="00ED7218" w:rsidP="004D2427">
            <w:pPr>
              <w:jc w:val="center"/>
              <w:rPr>
                <w:rFonts w:ascii="Times New Roman" w:hAnsi="Times New Roman"/>
                <w:color w:val="000000"/>
                <w:spacing w:val="-10"/>
                <w:sz w:val="24"/>
              </w:rPr>
            </w:pPr>
            <w:r>
              <w:rPr>
                <w:rFonts w:ascii="Times New Roman" w:hAnsi="Times New Roman"/>
                <w:color w:val="000000"/>
                <w:spacing w:val="-10"/>
                <w:sz w:val="24"/>
              </w:rPr>
              <w:t>sqm,</w:t>
            </w:r>
          </w:p>
        </w:tc>
        <w:tc>
          <w:tcPr>
            <w:tcW w:w="1192" w:type="dxa"/>
            <w:tcBorders>
              <w:top w:val="single" w:sz="6" w:space="0" w:color="000000"/>
              <w:left w:val="single" w:sz="6" w:space="0" w:color="000000"/>
              <w:bottom w:val="single" w:sz="6" w:space="0" w:color="000000"/>
              <w:right w:val="single" w:sz="6" w:space="0" w:color="000000"/>
            </w:tcBorders>
          </w:tcPr>
          <w:p w:rsidR="00ED7218" w:rsidRDefault="00F31C51" w:rsidP="004D2427">
            <w:pPr>
              <w:tabs>
                <w:tab w:val="decimal" w:pos="676"/>
              </w:tabs>
              <w:rPr>
                <w:rFonts w:ascii="Times New Roman" w:hAnsi="Times New Roman"/>
                <w:color w:val="000000"/>
                <w:spacing w:val="-10"/>
                <w:sz w:val="24"/>
              </w:rPr>
            </w:pPr>
            <w:r>
              <w:rPr>
                <w:rFonts w:ascii="Times New Roman" w:hAnsi="Times New Roman"/>
                <w:noProof/>
                <w:color w:val="000000"/>
                <w:spacing w:val="-10"/>
                <w:sz w:val="24"/>
                <w:lang w:bidi="hi-IN"/>
              </w:rPr>
              <w:pict>
                <v:shape id="_x0000_s1078" type="#_x0000_t202" style="position:absolute;margin-left:2pt;margin-top:213.75pt;width:81.2pt;height:22.75pt;z-index:251700224;mso-position-horizontal-relative:text;mso-position-vertical-relative:text" filled="f" stroked="f">
                  <v:textbox style="mso-next-textbox:#_x0000_s1078">
                    <w:txbxContent>
                      <w:p w:rsidR="006A17B0" w:rsidRDefault="006A17B0" w:rsidP="0072693D">
                        <w:pPr>
                          <w:jc w:val="center"/>
                          <w:rPr>
                            <w:rFonts w:ascii="Times New Roman" w:hAnsi="Times New Roman" w:cs="Times New Roman"/>
                          </w:rPr>
                        </w:pPr>
                        <w:r>
                          <w:t>Page No.388</w:t>
                        </w:r>
                      </w:p>
                      <w:p w:rsidR="006A17B0" w:rsidRDefault="006A17B0" w:rsidP="0072693D"/>
                    </w:txbxContent>
                  </v:textbox>
                </v:shape>
              </w:pict>
            </w:r>
            <w:r w:rsidR="00ED7218">
              <w:rPr>
                <w:rFonts w:ascii="Times New Roman" w:hAnsi="Times New Roman"/>
                <w:color w:val="000000"/>
                <w:spacing w:val="-10"/>
                <w:sz w:val="24"/>
              </w:rPr>
              <w:t>1862.00</w:t>
            </w:r>
          </w:p>
        </w:tc>
      </w:tr>
    </w:tbl>
    <w:p w:rsidR="00E27692" w:rsidRDefault="00E27692" w:rsidP="00E27692">
      <w:pPr>
        <w:spacing w:line="0" w:lineRule="auto"/>
      </w:pPr>
    </w:p>
    <w:tbl>
      <w:tblPr>
        <w:tblW w:w="0" w:type="auto"/>
        <w:tblInd w:w="15" w:type="dxa"/>
        <w:tblLayout w:type="fixed"/>
        <w:tblCellMar>
          <w:left w:w="0" w:type="dxa"/>
          <w:right w:w="0" w:type="dxa"/>
        </w:tblCellMar>
        <w:tblLook w:val="04A0"/>
      </w:tblPr>
      <w:tblGrid>
        <w:gridCol w:w="743"/>
        <w:gridCol w:w="915"/>
        <w:gridCol w:w="5760"/>
        <w:gridCol w:w="1140"/>
        <w:gridCol w:w="1417"/>
      </w:tblGrid>
      <w:tr w:rsidR="00E27692" w:rsidTr="004D2427">
        <w:trPr>
          <w:trHeight w:hRule="exact" w:val="55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z w:val="24"/>
              </w:rPr>
            </w:pPr>
            <w:r>
              <w:rPr>
                <w:rFonts w:ascii="Times New Roman" w:hAnsi="Times New Roman"/>
                <w:color w:val="000000"/>
                <w:sz w:val="24"/>
              </w:rPr>
              <w:t xml:space="preserve">Item </w:t>
            </w:r>
            <w:r>
              <w:rPr>
                <w:rFonts w:ascii="Times New Roman" w:hAnsi="Times New Roman"/>
                <w:color w:val="000000"/>
                <w:sz w:val="24"/>
              </w:rPr>
              <w:br/>
              <w:t>No.</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z w:val="24"/>
              </w:rPr>
            </w:pPr>
            <w:r>
              <w:rPr>
                <w:rFonts w:ascii="Times New Roman" w:hAnsi="Times New Roman"/>
                <w:color w:val="000000"/>
                <w:sz w:val="24"/>
              </w:rPr>
              <w:t>Description</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z w:val="24"/>
              </w:rPr>
            </w:pPr>
            <w:r>
              <w:rPr>
                <w:rFonts w:ascii="Times New Roman" w:hAnsi="Times New Roman"/>
                <w:color w:val="00000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z w:val="24"/>
              </w:rPr>
            </w:pPr>
            <w:r>
              <w:rPr>
                <w:rFonts w:ascii="Times New Roman" w:hAnsi="Times New Roman"/>
                <w:color w:val="000000"/>
                <w:sz w:val="24"/>
              </w:rPr>
              <w:t xml:space="preserve">Rate (in </w:t>
            </w:r>
            <w:r>
              <w:rPr>
                <w:rFonts w:ascii="Times New Roman" w:hAnsi="Times New Roman"/>
                <w:color w:val="000000"/>
                <w:sz w:val="24"/>
              </w:rPr>
              <w:br/>
              <w:t>Rs.)</w:t>
            </w:r>
          </w:p>
        </w:tc>
      </w:tr>
      <w:tr w:rsidR="00E27692" w:rsidTr="004D2427">
        <w:trPr>
          <w:trHeight w:hRule="exact" w:val="293"/>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690"/>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rPr>
                <w:rFonts w:ascii="Times New Roman" w:hAnsi="Times New Roman"/>
                <w:color w:val="000000"/>
                <w:spacing w:val="9"/>
                <w:sz w:val="24"/>
              </w:rPr>
            </w:pPr>
            <w:r>
              <w:rPr>
                <w:rFonts w:ascii="Times New Roman" w:hAnsi="Times New Roman"/>
                <w:color w:val="000000"/>
                <w:spacing w:val="9"/>
                <w:sz w:val="24"/>
              </w:rPr>
              <w:t xml:space="preserve">For items no. 25.1 to 25.63 all fitures of Jaguar, Kohler or </w:t>
            </w:r>
            <w:r>
              <w:rPr>
                <w:rFonts w:ascii="Times New Roman" w:hAnsi="Times New Roman"/>
                <w:color w:val="000000"/>
                <w:sz w:val="24"/>
              </w:rPr>
              <w:t>ttpultivent make shall be used.</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178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439"/>
              </w:tabs>
              <w:rPr>
                <w:rFonts w:ascii="Times New Roman" w:hAnsi="Times New Roman"/>
                <w:color w:val="000000"/>
                <w:sz w:val="24"/>
              </w:rPr>
            </w:pPr>
            <w:r>
              <w:rPr>
                <w:rFonts w:ascii="Times New Roman" w:hAnsi="Times New Roman"/>
                <w:color w:val="000000"/>
                <w:sz w:val="24"/>
              </w:rPr>
              <w:t>25.1</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7"/>
                <w:sz w:val="24"/>
              </w:rPr>
            </w:pPr>
            <w:r>
              <w:rPr>
                <w:rFonts w:ascii="Times New Roman" w:hAnsi="Times New Roman"/>
                <w:color w:val="000000"/>
                <w:spacing w:val="-7"/>
                <w:sz w:val="24"/>
              </w:rPr>
              <w:t xml:space="preserve">Providing and fixing Anti germ Fluoro-Polymer Coated Water closet </w:t>
            </w:r>
            <w:r>
              <w:rPr>
                <w:rFonts w:ascii="Times New Roman" w:hAnsi="Times New Roman"/>
                <w:color w:val="000000"/>
                <w:spacing w:val="-1"/>
                <w:sz w:val="24"/>
              </w:rPr>
              <w:t xml:space="preserve">squatting pan (indian type W. C. </w:t>
            </w:r>
            <w:r>
              <w:rPr>
                <w:rFonts w:ascii="Times New Roman" w:hAnsi="Times New Roman"/>
                <w:color w:val="000000"/>
                <w:spacing w:val="-1"/>
                <w:sz w:val="23"/>
              </w:rPr>
              <w:t xml:space="preserve">260x440x580 </w:t>
            </w:r>
            <w:r>
              <w:rPr>
                <w:rFonts w:ascii="Times New Roman" w:hAnsi="Times New Roman"/>
                <w:color w:val="000000"/>
                <w:spacing w:val="-1"/>
                <w:sz w:val="24"/>
              </w:rPr>
              <w:t xml:space="preserve">pan) with 100 mm </w:t>
            </w:r>
            <w:r>
              <w:rPr>
                <w:rFonts w:ascii="Times New Roman" w:hAnsi="Times New Roman"/>
                <w:color w:val="000000"/>
                <w:spacing w:val="-3"/>
                <w:sz w:val="24"/>
              </w:rPr>
              <w:t xml:space="preserve">sand cast Iron P and S- nap, and 7 2 litre Low level, dual flush, PP </w:t>
            </w:r>
            <w:r>
              <w:rPr>
                <w:rFonts w:ascii="Times New Roman" w:hAnsi="Times New Roman"/>
                <w:color w:val="000000"/>
                <w:spacing w:val="-1"/>
                <w:sz w:val="24"/>
              </w:rPr>
              <w:t xml:space="preserve">(Poly Propeline) made open slim wall hung cistern capcity 3 lit r'6 </w:t>
            </w:r>
            <w:r>
              <w:rPr>
                <w:rFonts w:ascii="Times New Roman" w:hAnsi="Times New Roman"/>
                <w:color w:val="000000"/>
                <w:spacing w:val="-3"/>
                <w:sz w:val="24"/>
              </w:rPr>
              <w:t xml:space="preserve">litre flushing, with all fittings and fruires complete including cutting </w:t>
            </w:r>
            <w:r>
              <w:rPr>
                <w:rFonts w:ascii="Times New Roman" w:hAnsi="Times New Roman"/>
                <w:color w:val="000000"/>
                <w:spacing w:val="-4"/>
                <w:sz w:val="24"/>
              </w:rPr>
              <w:t>and making good the wall and floors wherever required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930"/>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12"/>
              <w:rPr>
                <w:rFonts w:ascii="Times New Roman" w:hAnsi="Times New Roman"/>
                <w:color w:val="000000"/>
                <w:sz w:val="24"/>
              </w:rPr>
            </w:pPr>
            <w:r>
              <w:rPr>
                <w:rFonts w:ascii="Times New Roman" w:hAnsi="Times New Roman"/>
                <w:color w:val="000000"/>
                <w:sz w:val="24"/>
              </w:rPr>
              <w:t>25.1.1</w:t>
            </w:r>
          </w:p>
        </w:tc>
        <w:tc>
          <w:tcPr>
            <w:tcW w:w="5760"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white Vitreous china Anti germ Mamie-Polymer Coated </w:t>
            </w:r>
            <w:r>
              <w:rPr>
                <w:rFonts w:ascii="Times New Roman" w:hAnsi="Times New Roman"/>
                <w:color w:val="000000"/>
                <w:sz w:val="24"/>
              </w:rPr>
              <w:t xml:space="preserve">Orissa Pattern W. C. Pan of Size 260 X 440 </w:t>
            </w:r>
            <w:r>
              <w:rPr>
                <w:rFonts w:ascii="Times New Roman" w:hAnsi="Times New Roman"/>
                <w:color w:val="000000"/>
                <w:sz w:val="23"/>
              </w:rPr>
              <w:t xml:space="preserve">X 580 </w:t>
            </w:r>
            <w:r>
              <w:rPr>
                <w:rFonts w:ascii="Times New Roman" w:hAnsi="Times New Roman"/>
                <w:color w:val="000000"/>
                <w:sz w:val="24"/>
              </w:rPr>
              <w:t>mm With integral foot rests.</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z w:val="24"/>
              </w:rPr>
            </w:pPr>
            <w:r>
              <w:rPr>
                <w:rFonts w:ascii="Times New Roman" w:hAnsi="Times New Roman"/>
                <w:color w:val="000000"/>
                <w:sz w:val="24"/>
              </w:rPr>
              <w:t>5510.00</w:t>
            </w:r>
          </w:p>
        </w:tc>
      </w:tr>
      <w:tr w:rsidR="00E27692" w:rsidTr="004D2427">
        <w:trPr>
          <w:trHeight w:hRule="exact" w:val="1972"/>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439"/>
              </w:tabs>
              <w:rPr>
                <w:rFonts w:ascii="Times New Roman" w:hAnsi="Times New Roman"/>
                <w:color w:val="000000"/>
                <w:sz w:val="24"/>
              </w:rPr>
            </w:pPr>
            <w:r>
              <w:rPr>
                <w:rFonts w:ascii="Times New Roman" w:hAnsi="Times New Roman"/>
                <w:color w:val="000000"/>
                <w:sz w:val="24"/>
              </w:rPr>
              <w:lastRenderedPageBreak/>
              <w:t>25.2</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fixing white vitreous china pedestal type Anti germ </w:t>
            </w:r>
            <w:r>
              <w:rPr>
                <w:rFonts w:ascii="Times New Roman" w:hAnsi="Times New Roman"/>
                <w:color w:val="000000"/>
                <w:spacing w:val="-3"/>
                <w:sz w:val="24"/>
              </w:rPr>
              <w:t xml:space="preserve">Fluoro-Polymer Coated Water Closet (European type W. C. pan the </w:t>
            </w:r>
            <w:r>
              <w:rPr>
                <w:rFonts w:ascii="Times New Roman" w:hAnsi="Times New Roman"/>
                <w:color w:val="000000"/>
                <w:spacing w:val="1"/>
                <w:sz w:val="24"/>
              </w:rPr>
              <w:t xml:space="preserve">390 X 365 X 540 MM) with soft closing scat cover, and 72 litre </w:t>
            </w:r>
            <w:r>
              <w:rPr>
                <w:rFonts w:ascii="Times New Roman" w:hAnsi="Times New Roman"/>
                <w:color w:val="000000"/>
                <w:spacing w:val="-6"/>
                <w:sz w:val="24"/>
              </w:rPr>
              <w:t xml:space="preserve">Low level slim dual flushing, PP </w:t>
            </w:r>
            <w:r>
              <w:rPr>
                <w:rFonts w:ascii="Times New Roman" w:hAnsi="Times New Roman"/>
                <w:color w:val="000000"/>
                <w:spacing w:val="-6"/>
                <w:sz w:val="23"/>
              </w:rPr>
              <w:t xml:space="preserve">(Poly </w:t>
            </w:r>
            <w:r>
              <w:rPr>
                <w:rFonts w:ascii="Times New Roman" w:hAnsi="Times New Roman"/>
                <w:color w:val="000000"/>
                <w:spacing w:val="-6"/>
                <w:sz w:val="24"/>
              </w:rPr>
              <w:t xml:space="preserve">Propeline) made SO ram thick </w:t>
            </w:r>
            <w:r>
              <w:rPr>
                <w:rFonts w:ascii="Times New Roman" w:hAnsi="Times New Roman"/>
                <w:color w:val="000000"/>
                <w:spacing w:val="-2"/>
                <w:sz w:val="24"/>
              </w:rPr>
              <w:t xml:space="preserve">cons cakd flushing </w:t>
            </w:r>
            <w:r>
              <w:rPr>
                <w:rFonts w:ascii="Times New Roman" w:hAnsi="Times New Roman"/>
                <w:color w:val="000000"/>
                <w:spacing w:val="-2"/>
                <w:sz w:val="23"/>
              </w:rPr>
              <w:t xml:space="preserve">cistern, </w:t>
            </w:r>
            <w:r>
              <w:rPr>
                <w:rFonts w:ascii="Times New Roman" w:hAnsi="Times New Roman"/>
                <w:color w:val="000000"/>
                <w:spacing w:val="-2"/>
                <w:sz w:val="24"/>
              </w:rPr>
              <w:t xml:space="preserve">flushing capcity 3 litre/6 litre, with all </w:t>
            </w:r>
            <w:r>
              <w:rPr>
                <w:rFonts w:ascii="Times New Roman" w:hAnsi="Times New Roman"/>
                <w:color w:val="000000"/>
                <w:spacing w:val="-3"/>
                <w:sz w:val="24"/>
              </w:rPr>
              <w:t xml:space="preserve">fittings and foams complete including cutting and making good the </w:t>
            </w:r>
            <w:r>
              <w:rPr>
                <w:rFonts w:ascii="Times New Roman" w:hAnsi="Times New Roman"/>
                <w:color w:val="000000"/>
                <w:spacing w:val="-4"/>
                <w:sz w:val="24"/>
              </w:rPr>
              <w:t>wall and floors wherever required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998"/>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12"/>
              <w:rPr>
                <w:rFonts w:ascii="Times New Roman" w:hAnsi="Times New Roman"/>
                <w:color w:val="000000"/>
                <w:sz w:val="24"/>
              </w:rPr>
            </w:pPr>
            <w:r>
              <w:rPr>
                <w:rFonts w:ascii="Times New Roman" w:hAnsi="Times New Roman"/>
                <w:color w:val="000000"/>
                <w:sz w:val="24"/>
              </w:rPr>
              <w:t>25.2.1</w:t>
            </w:r>
          </w:p>
        </w:tc>
        <w:tc>
          <w:tcPr>
            <w:tcW w:w="5760"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left" w:pos="819"/>
                <w:tab w:val="left" w:pos="1521"/>
                <w:tab w:val="left" w:pos="3249"/>
                <w:tab w:val="left" w:pos="4131"/>
                <w:tab w:val="right" w:pos="5640"/>
              </w:tabs>
              <w:ind w:right="113"/>
              <w:jc w:val="right"/>
              <w:rPr>
                <w:rFonts w:ascii="Times New Roman" w:hAnsi="Times New Roman"/>
                <w:color w:val="000000"/>
                <w:spacing w:val="-10"/>
                <w:sz w:val="24"/>
              </w:rPr>
            </w:pPr>
            <w:r>
              <w:rPr>
                <w:rFonts w:ascii="Times New Roman" w:hAnsi="Times New Roman"/>
                <w:color w:val="000000"/>
                <w:spacing w:val="-10"/>
                <w:sz w:val="24"/>
              </w:rPr>
              <w:t>Anti</w:t>
            </w:r>
            <w:r>
              <w:rPr>
                <w:rFonts w:ascii="Times New Roman" w:hAnsi="Times New Roman"/>
                <w:color w:val="000000"/>
                <w:spacing w:val="-10"/>
                <w:sz w:val="24"/>
              </w:rPr>
              <w:tab/>
            </w:r>
            <w:r>
              <w:rPr>
                <w:rFonts w:ascii="Times New Roman" w:hAnsi="Times New Roman"/>
                <w:color w:val="000000"/>
                <w:spacing w:val="-20"/>
                <w:sz w:val="24"/>
              </w:rPr>
              <w:t>germ</w:t>
            </w:r>
            <w:r>
              <w:rPr>
                <w:rFonts w:ascii="Times New Roman" w:hAnsi="Times New Roman"/>
                <w:color w:val="000000"/>
                <w:spacing w:val="-20"/>
                <w:sz w:val="24"/>
              </w:rPr>
              <w:tab/>
            </w:r>
            <w:r>
              <w:rPr>
                <w:rFonts w:ascii="Times New Roman" w:hAnsi="Times New Roman"/>
                <w:color w:val="000000"/>
                <w:spacing w:val="-8"/>
                <w:sz w:val="24"/>
              </w:rPr>
              <w:t>Fluoro-Polymer</w:t>
            </w:r>
            <w:r>
              <w:rPr>
                <w:rFonts w:ascii="Times New Roman" w:hAnsi="Times New Roman"/>
                <w:color w:val="000000"/>
                <w:spacing w:val="-8"/>
                <w:sz w:val="24"/>
              </w:rPr>
              <w:tab/>
            </w:r>
            <w:r>
              <w:rPr>
                <w:rFonts w:ascii="Times New Roman" w:hAnsi="Times New Roman"/>
                <w:color w:val="000000"/>
                <w:spacing w:val="-6"/>
                <w:sz w:val="24"/>
              </w:rPr>
              <w:t>Coated</w:t>
            </w:r>
            <w:r>
              <w:rPr>
                <w:rFonts w:ascii="Times New Roman" w:hAnsi="Times New Roman"/>
                <w:color w:val="000000"/>
                <w:spacing w:val="-6"/>
                <w:sz w:val="24"/>
              </w:rPr>
              <w:tab/>
            </w:r>
            <w:r>
              <w:rPr>
                <w:rFonts w:ascii="Times New Roman" w:hAnsi="Times New Roman"/>
                <w:color w:val="000000"/>
                <w:spacing w:val="-10"/>
                <w:sz w:val="24"/>
              </w:rPr>
              <w:t>(neno</w:t>
            </w:r>
            <w:r>
              <w:rPr>
                <w:rFonts w:ascii="Times New Roman" w:hAnsi="Times New Roman"/>
                <w:color w:val="000000"/>
                <w:spacing w:val="-10"/>
                <w:sz w:val="24"/>
              </w:rPr>
              <w:tab/>
            </w:r>
            <w:r>
              <w:rPr>
                <w:rFonts w:ascii="Times New Roman" w:hAnsi="Times New Roman"/>
                <w:color w:val="000000"/>
                <w:spacing w:val="-4"/>
                <w:sz w:val="24"/>
              </w:rPr>
              <w:t>coating)</w:t>
            </w:r>
          </w:p>
          <w:p w:rsidR="00E27692" w:rsidRDefault="00E27692" w:rsidP="004D2427">
            <w:pPr>
              <w:ind w:left="108" w:right="144"/>
              <w:rPr>
                <w:rFonts w:ascii="Times New Roman" w:hAnsi="Times New Roman"/>
                <w:color w:val="000000"/>
                <w:spacing w:val="-6"/>
                <w:sz w:val="24"/>
              </w:rPr>
            </w:pPr>
            <w:r>
              <w:rPr>
                <w:rFonts w:ascii="Times New Roman" w:hAnsi="Times New Roman"/>
                <w:color w:val="000000"/>
                <w:spacing w:val="-6"/>
                <w:sz w:val="24"/>
              </w:rPr>
              <w:t xml:space="preserve">European W. C. Size 390 X 365 X 540mm with solid </w:t>
            </w:r>
            <w:r>
              <w:rPr>
                <w:rFonts w:ascii="Times New Roman" w:hAnsi="Times New Roman"/>
                <w:color w:val="000000"/>
                <w:spacing w:val="-6"/>
                <w:sz w:val="23"/>
              </w:rPr>
              <w:t xml:space="preserve">poly </w:t>
            </w:r>
            <w:r>
              <w:rPr>
                <w:rFonts w:ascii="Times New Roman" w:hAnsi="Times New Roman"/>
                <w:color w:val="000000"/>
                <w:spacing w:val="-4"/>
                <w:sz w:val="24"/>
              </w:rPr>
              <w:t>propelyne made soft closing seat cover</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z w:val="24"/>
              </w:rPr>
            </w:pPr>
            <w:r>
              <w:rPr>
                <w:rFonts w:ascii="Times New Roman" w:hAnsi="Times New Roman"/>
                <w:color w:val="000000"/>
                <w:sz w:val="24"/>
              </w:rPr>
              <w:t>11956.00</w:t>
            </w:r>
          </w:p>
        </w:tc>
      </w:tr>
      <w:tr w:rsidR="00E27692" w:rsidTr="004D2427">
        <w:trPr>
          <w:trHeight w:hRule="exact" w:val="2190"/>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439"/>
              </w:tabs>
              <w:rPr>
                <w:rFonts w:ascii="Times New Roman" w:hAnsi="Times New Roman"/>
                <w:color w:val="000000"/>
                <w:sz w:val="24"/>
              </w:rPr>
            </w:pPr>
            <w:r>
              <w:rPr>
                <w:rFonts w:ascii="Times New Roman" w:hAnsi="Times New Roman"/>
                <w:color w:val="000000"/>
                <w:sz w:val="24"/>
              </w:rPr>
              <w:t>25.3</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and fining white vitreous china extended Wall Mounted </w:t>
            </w:r>
            <w:r>
              <w:rPr>
                <w:rFonts w:ascii="Times New Roman" w:hAnsi="Times New Roman"/>
                <w:color w:val="000000"/>
                <w:spacing w:val="-1"/>
                <w:sz w:val="24"/>
              </w:rPr>
              <w:t xml:space="preserve">Anti germ Mum-Polymer Coated water closet Size 350 X 360 X </w:t>
            </w:r>
            <w:r>
              <w:rPr>
                <w:rFonts w:ascii="Times New Roman" w:hAnsi="Times New Roman"/>
                <w:color w:val="000000"/>
                <w:spacing w:val="-5"/>
                <w:sz w:val="24"/>
              </w:rPr>
              <w:t xml:space="preserve">545mm of approved shape (Wall Hung W C pan size 350 X 360 X </w:t>
            </w:r>
            <w:r>
              <w:rPr>
                <w:rFonts w:ascii="Times New Roman" w:hAnsi="Times New Roman"/>
                <w:color w:val="000000"/>
                <w:spacing w:val="1"/>
                <w:sz w:val="24"/>
              </w:rPr>
              <w:t xml:space="preserve">545mm) with soft closing seat cover, and 72 litre Low level slim </w:t>
            </w:r>
            <w:r>
              <w:rPr>
                <w:rFonts w:ascii="Times New Roman" w:hAnsi="Times New Roman"/>
                <w:color w:val="000000"/>
                <w:spacing w:val="-1"/>
                <w:sz w:val="24"/>
              </w:rPr>
              <w:t xml:space="preserve">dual flushing, PP (Poly Propeline) made 80 mm thick congealed </w:t>
            </w:r>
            <w:r>
              <w:rPr>
                <w:rFonts w:ascii="Times New Roman" w:hAnsi="Times New Roman"/>
                <w:color w:val="000000"/>
                <w:spacing w:val="-3"/>
                <w:sz w:val="24"/>
              </w:rPr>
              <w:t xml:space="preserve">flushing cistern, flushing cap city 3 litre/6 litre, with all fittings and </w:t>
            </w:r>
            <w:r>
              <w:rPr>
                <w:rFonts w:ascii="Times New Roman" w:hAnsi="Times New Roman"/>
                <w:color w:val="000000"/>
                <w:spacing w:val="1"/>
                <w:sz w:val="24"/>
              </w:rPr>
              <w:t xml:space="preserve">Beres complete including cutting and making good the waft and </w:t>
            </w:r>
            <w:r>
              <w:rPr>
                <w:rFonts w:ascii="Times New Roman" w:hAnsi="Times New Roman"/>
                <w:color w:val="000000"/>
                <w:spacing w:val="-4"/>
                <w:sz w:val="24"/>
              </w:rPr>
              <w:t>floors wherever required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103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12"/>
              <w:rPr>
                <w:rFonts w:ascii="Times New Roman" w:hAnsi="Times New Roman"/>
                <w:color w:val="000000"/>
                <w:sz w:val="24"/>
              </w:rPr>
            </w:pPr>
            <w:r>
              <w:rPr>
                <w:rFonts w:ascii="Times New Roman" w:hAnsi="Times New Roman"/>
                <w:color w:val="000000"/>
                <w:sz w:val="24"/>
              </w:rPr>
              <w:t>25.11</w:t>
            </w:r>
          </w:p>
        </w:tc>
        <w:tc>
          <w:tcPr>
            <w:tcW w:w="5760"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right" w:pos="5640"/>
              </w:tabs>
              <w:ind w:right="113"/>
              <w:jc w:val="right"/>
              <w:rPr>
                <w:rFonts w:ascii="Times New Roman" w:hAnsi="Times New Roman"/>
                <w:color w:val="000000"/>
                <w:spacing w:val="1"/>
                <w:sz w:val="24"/>
              </w:rPr>
            </w:pPr>
            <w:r>
              <w:rPr>
                <w:rFonts w:ascii="Times New Roman" w:hAnsi="Times New Roman"/>
                <w:color w:val="000000"/>
                <w:spacing w:val="1"/>
                <w:sz w:val="24"/>
              </w:rPr>
              <w:t>Anti germ Fluoro-Polymer Coated (no coating)</w:t>
            </w:r>
            <w:r>
              <w:rPr>
                <w:rFonts w:ascii="Times New Roman" w:hAnsi="Times New Roman"/>
                <w:color w:val="000000"/>
                <w:spacing w:val="1"/>
                <w:sz w:val="24"/>
              </w:rPr>
              <w:tab/>
            </w:r>
            <w:r>
              <w:rPr>
                <w:rFonts w:ascii="Times New Roman" w:hAnsi="Times New Roman"/>
                <w:color w:val="000000"/>
                <w:sz w:val="24"/>
              </w:rPr>
              <w:t>Wall</w:t>
            </w:r>
          </w:p>
          <w:p w:rsidR="00E27692" w:rsidRDefault="00E27692" w:rsidP="004D2427">
            <w:pPr>
              <w:ind w:left="108" w:right="144"/>
              <w:rPr>
                <w:rFonts w:ascii="Times New Roman" w:hAnsi="Times New Roman"/>
                <w:color w:val="000000"/>
                <w:spacing w:val="-9"/>
                <w:sz w:val="24"/>
              </w:rPr>
            </w:pPr>
            <w:r>
              <w:rPr>
                <w:rFonts w:ascii="Times New Roman" w:hAnsi="Times New Roman"/>
                <w:color w:val="000000"/>
                <w:spacing w:val="-9"/>
                <w:sz w:val="24"/>
              </w:rPr>
              <w:t xml:space="preserve">tamg water closet Size 350 X 360 X 545mm with solid poly </w:t>
            </w:r>
            <w:r>
              <w:rPr>
                <w:rFonts w:ascii="Times New Roman" w:hAnsi="Times New Roman"/>
                <w:color w:val="000000"/>
                <w:spacing w:val="-3"/>
                <w:sz w:val="24"/>
              </w:rPr>
              <w:t>propelyne made soil closing scat cover</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sz w:val="62"/>
              </w:rPr>
            </w:pPr>
            <w:r>
              <w:rPr>
                <w:rFonts w:ascii="Times New Roman" w:hAnsi="Times New Roman"/>
                <w:color w:val="000000"/>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z w:val="24"/>
              </w:rPr>
            </w:pPr>
            <w:r>
              <w:rPr>
                <w:rFonts w:ascii="Times New Roman" w:hAnsi="Times New Roman"/>
                <w:color w:val="000000"/>
                <w:sz w:val="24"/>
              </w:rPr>
              <w:t>21040.00</w:t>
            </w:r>
          </w:p>
        </w:tc>
      </w:tr>
      <w:tr w:rsidR="00E27692" w:rsidTr="004D2427">
        <w:trPr>
          <w:trHeight w:hRule="exact" w:val="1807"/>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439"/>
              </w:tabs>
              <w:rPr>
                <w:rFonts w:ascii="Times New Roman" w:hAnsi="Times New Roman"/>
                <w:color w:val="000000"/>
                <w:sz w:val="24"/>
              </w:rPr>
            </w:pPr>
            <w:r>
              <w:rPr>
                <w:rFonts w:ascii="Times New Roman" w:hAnsi="Times New Roman"/>
                <w:color w:val="000000"/>
                <w:sz w:val="24"/>
              </w:rPr>
              <w:t>25.4</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7"/>
                <w:sz w:val="24"/>
              </w:rPr>
            </w:pPr>
            <w:r>
              <w:rPr>
                <w:rFonts w:ascii="Times New Roman" w:hAnsi="Times New Roman"/>
                <w:color w:val="000000"/>
                <w:spacing w:val="-7"/>
                <w:sz w:val="24"/>
              </w:rPr>
              <w:t xml:space="preserve">Providing and fixing white vitreous china Anti germ Fluoro-Polymer </w:t>
            </w:r>
            <w:r>
              <w:rPr>
                <w:rFonts w:ascii="Times New Roman" w:hAnsi="Times New Roman"/>
                <w:color w:val="000000"/>
                <w:spacing w:val="-1"/>
                <w:sz w:val="24"/>
              </w:rPr>
              <w:t xml:space="preserve">Coated couple water closet flushing capacity 3 and 6 litre Size 760 X 360 X 635mm of approved shape (couple closet W. C. pan size </w:t>
            </w:r>
            <w:r>
              <w:rPr>
                <w:rFonts w:ascii="Times New Roman" w:hAnsi="Times New Roman"/>
                <w:color w:val="000000"/>
                <w:spacing w:val="-6"/>
                <w:sz w:val="24"/>
              </w:rPr>
              <w:t xml:space="preserve">760 X 360 X 635mm) with 15mm quarter tam angular stop cock and </w:t>
            </w:r>
            <w:r>
              <w:rPr>
                <w:rFonts w:ascii="Times New Roman" w:hAnsi="Times New Roman"/>
                <w:color w:val="000000"/>
                <w:spacing w:val="-8"/>
                <w:sz w:val="24"/>
              </w:rPr>
              <w:t xml:space="preserve">PVC ccamection pipe, and all fittings and &amp;cures complete including </w:t>
            </w:r>
            <w:r>
              <w:rPr>
                <w:rFonts w:ascii="Times New Roman" w:hAnsi="Times New Roman"/>
                <w:color w:val="000000"/>
                <w:spacing w:val="-4"/>
                <w:sz w:val="24"/>
              </w:rPr>
              <w:t>cutting and making good the wall and floors wherever required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94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12"/>
              <w:rPr>
                <w:rFonts w:ascii="Times New Roman" w:hAnsi="Times New Roman"/>
                <w:color w:val="000000"/>
                <w:sz w:val="24"/>
              </w:rPr>
            </w:pPr>
            <w:r>
              <w:rPr>
                <w:rFonts w:ascii="Times New Roman" w:hAnsi="Times New Roman"/>
                <w:color w:val="000000"/>
                <w:sz w:val="24"/>
              </w:rPr>
              <w:t>25.4A</w:t>
            </w:r>
          </w:p>
        </w:tc>
        <w:tc>
          <w:tcPr>
            <w:tcW w:w="5760"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Anti germ Fluoro-Polymer Coated couple water closet Size 760 X 360 X 635mm with solid poly propelyne made soft </w:t>
            </w:r>
            <w:r>
              <w:rPr>
                <w:rFonts w:ascii="Times New Roman" w:hAnsi="Times New Roman"/>
                <w:color w:val="000000"/>
                <w:spacing w:val="-2"/>
                <w:sz w:val="24"/>
              </w:rPr>
              <w:t xml:space="preserve">closing seat </w:t>
            </w:r>
            <w:r>
              <w:rPr>
                <w:rFonts w:ascii="Times New Roman" w:hAnsi="Times New Roman"/>
                <w:color w:val="000000"/>
                <w:spacing w:val="-2"/>
                <w:sz w:val="23"/>
              </w:rPr>
              <w:t>cover.</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z w:val="24"/>
              </w:rPr>
            </w:pPr>
            <w:r>
              <w:rPr>
                <w:rFonts w:ascii="Times New Roman" w:hAnsi="Times New Roman"/>
                <w:color w:val="00000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z w:val="24"/>
              </w:rPr>
            </w:pPr>
            <w:r>
              <w:rPr>
                <w:rFonts w:ascii="Times New Roman" w:hAnsi="Times New Roman"/>
                <w:color w:val="000000"/>
                <w:sz w:val="24"/>
              </w:rPr>
              <w:t>18369.00</w:t>
            </w:r>
          </w:p>
        </w:tc>
      </w:tr>
      <w:tr w:rsidR="00E27692" w:rsidTr="004D2427">
        <w:trPr>
          <w:trHeight w:hRule="exact" w:val="175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439"/>
              </w:tabs>
              <w:rPr>
                <w:rFonts w:ascii="Times New Roman" w:hAnsi="Times New Roman"/>
                <w:color w:val="000000"/>
                <w:sz w:val="24"/>
              </w:rPr>
            </w:pPr>
            <w:r>
              <w:rPr>
                <w:rFonts w:ascii="Times New Roman" w:hAnsi="Times New Roman"/>
                <w:color w:val="000000"/>
                <w:sz w:val="24"/>
              </w:rPr>
              <w:t>25.5</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7"/>
                <w:sz w:val="24"/>
              </w:rPr>
            </w:pPr>
            <w:r>
              <w:rPr>
                <w:rFonts w:ascii="Times New Roman" w:hAnsi="Times New Roman"/>
                <w:color w:val="000000"/>
                <w:spacing w:val="-7"/>
                <w:sz w:val="24"/>
              </w:rPr>
              <w:t xml:space="preserve">Providing and fixing white vitreous china Anti germ Fluoro-Polymer </w:t>
            </w:r>
            <w:r>
              <w:rPr>
                <w:rFonts w:ascii="Times New Roman" w:hAnsi="Times New Roman"/>
                <w:color w:val="000000"/>
                <w:spacing w:val="2"/>
                <w:sz w:val="24"/>
              </w:rPr>
              <w:t xml:space="preserve">Coated Single Piece W C dui: aching capacity 3 and 6 litre Size </w:t>
            </w:r>
            <w:r>
              <w:rPr>
                <w:rFonts w:ascii="Times New Roman" w:hAnsi="Times New Roman"/>
                <w:color w:val="000000"/>
                <w:spacing w:val="-6"/>
                <w:sz w:val="24"/>
              </w:rPr>
              <w:t xml:space="preserve">770 X 375 X 695mm of approved shape (Single Piece W. C. pan size 770 X 375 X 695mm) with 15mm quarter turn angular stop cock and PVC connection pipe, and all fittings and fixures complete including </w:t>
            </w:r>
            <w:r>
              <w:rPr>
                <w:rFonts w:ascii="Times New Roman" w:hAnsi="Times New Roman"/>
                <w:color w:val="000000"/>
                <w:spacing w:val="-4"/>
                <w:sz w:val="24"/>
              </w:rPr>
              <w:t>outing and making good the wall and floors wherever required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bl>
    <w:p w:rsidR="00E27692" w:rsidRDefault="00E27692" w:rsidP="00E27692"/>
    <w:p w:rsidR="00E27692" w:rsidRPr="0072693D" w:rsidRDefault="0072693D" w:rsidP="0072693D">
      <w:pPr>
        <w:jc w:val="center"/>
        <w:rPr>
          <w:rFonts w:ascii="Times New Roman" w:hAnsi="Times New Roman" w:cs="Times New Roman"/>
        </w:rPr>
      </w:pPr>
      <w:r>
        <w:t>Page No.390</w:t>
      </w:r>
    </w:p>
    <w:tbl>
      <w:tblPr>
        <w:tblW w:w="0" w:type="auto"/>
        <w:tblInd w:w="15" w:type="dxa"/>
        <w:tblLayout w:type="fixed"/>
        <w:tblCellMar>
          <w:left w:w="0" w:type="dxa"/>
          <w:right w:w="0" w:type="dxa"/>
        </w:tblCellMar>
        <w:tblLook w:val="04A0"/>
      </w:tblPr>
      <w:tblGrid>
        <w:gridCol w:w="743"/>
        <w:gridCol w:w="915"/>
        <w:gridCol w:w="5760"/>
        <w:gridCol w:w="1140"/>
        <w:gridCol w:w="1417"/>
      </w:tblGrid>
      <w:tr w:rsidR="00E27692" w:rsidTr="004D2427">
        <w:trPr>
          <w:trHeight w:hRule="exact" w:val="563"/>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2722"/>
              <w:rPr>
                <w:rFonts w:ascii="Times New Roman" w:hAnsi="Times New Roman"/>
                <w:color w:val="000000"/>
                <w:sz w:val="24"/>
              </w:rPr>
            </w:pPr>
            <w:r>
              <w:rPr>
                <w:rFonts w:ascii="Times New Roman" w:hAnsi="Times New Roman"/>
                <w:color w:val="000000"/>
                <w:sz w:val="24"/>
              </w:rPr>
              <w:t>Description</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4"/>
                <w:sz w:val="24"/>
              </w:rPr>
            </w:pPr>
            <w:r>
              <w:rPr>
                <w:rFonts w:ascii="Times New Roman" w:hAnsi="Times New Roman"/>
                <w:color w:val="000000"/>
                <w:spacing w:val="-4"/>
                <w:sz w:val="24"/>
              </w:rPr>
              <w:t xml:space="preserve">Rae (in </w:t>
            </w:r>
            <w:r>
              <w:rPr>
                <w:rFonts w:ascii="Times New Roman" w:hAnsi="Times New Roman"/>
                <w:color w:val="000000"/>
                <w:spacing w:val="-4"/>
                <w:sz w:val="24"/>
              </w:rPr>
              <w:br/>
            </w:r>
            <w:r>
              <w:rPr>
                <w:rFonts w:ascii="Times New Roman" w:hAnsi="Times New Roman"/>
                <w:color w:val="000000"/>
                <w:spacing w:val="-10"/>
                <w:sz w:val="24"/>
              </w:rPr>
              <w:t>Rs.)</w:t>
            </w:r>
          </w:p>
        </w:tc>
      </w:tr>
      <w:tr w:rsidR="00E27692" w:rsidTr="004D2427">
        <w:trPr>
          <w:trHeight w:hRule="exact" w:val="292"/>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1028"/>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12"/>
              <w:rPr>
                <w:rFonts w:ascii="Times New Roman" w:hAnsi="Times New Roman"/>
                <w:color w:val="000000"/>
                <w:spacing w:val="-10"/>
                <w:sz w:val="24"/>
              </w:rPr>
            </w:pPr>
            <w:r>
              <w:rPr>
                <w:rFonts w:ascii="Times New Roman" w:hAnsi="Times New Roman"/>
                <w:color w:val="000000"/>
                <w:spacing w:val="-10"/>
                <w:sz w:val="24"/>
              </w:rPr>
              <w:t>25.11</w:t>
            </w:r>
          </w:p>
        </w:tc>
        <w:tc>
          <w:tcPr>
            <w:tcW w:w="5760"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Anti germ Fluoro-Polymer Coated Single Piece W.C. Pan </w:t>
            </w:r>
            <w:r>
              <w:rPr>
                <w:rFonts w:ascii="Times New Roman" w:hAnsi="Times New Roman"/>
                <w:color w:val="000000"/>
                <w:spacing w:val="-5"/>
                <w:sz w:val="24"/>
              </w:rPr>
              <w:t xml:space="preserve">Size 770 X 375 X 695mm with solid poly propelyne made </w:t>
            </w:r>
            <w:r>
              <w:rPr>
                <w:rFonts w:ascii="Times New Roman" w:hAnsi="Times New Roman"/>
                <w:color w:val="000000"/>
                <w:spacing w:val="-6"/>
                <w:sz w:val="24"/>
              </w:rPr>
              <w:t>soft closing seat cover.</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879"/>
              </w:tabs>
              <w:rPr>
                <w:rFonts w:ascii="Times New Roman" w:hAnsi="Times New Roman"/>
                <w:color w:val="000000"/>
                <w:spacing w:val="-10"/>
                <w:sz w:val="24"/>
              </w:rPr>
            </w:pPr>
            <w:r>
              <w:rPr>
                <w:rFonts w:ascii="Times New Roman" w:hAnsi="Times New Roman"/>
                <w:color w:val="000000"/>
                <w:spacing w:val="-10"/>
                <w:sz w:val="24"/>
              </w:rPr>
              <w:t>34049.00</w:t>
            </w:r>
          </w:p>
        </w:tc>
      </w:tr>
      <w:tr w:rsidR="00E27692" w:rsidTr="004D2427">
        <w:trPr>
          <w:trHeight w:hRule="exact" w:val="1515"/>
        </w:trPr>
        <w:tc>
          <w:tcPr>
            <w:tcW w:w="743"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25.6</w:t>
            </w:r>
          </w:p>
        </w:tc>
        <w:tc>
          <w:tcPr>
            <w:tcW w:w="915" w:type="dxa"/>
            <w:tcBorders>
              <w:top w:val="single" w:sz="6" w:space="0" w:color="000000"/>
              <w:left w:val="single" w:sz="6" w:space="0" w:color="000000"/>
              <w:bottom w:val="single" w:sz="6" w:space="0" w:color="000000"/>
              <w:right w:val="none" w:sz="0" w:space="0" w:color="000000"/>
            </w:tcBorders>
          </w:tcPr>
          <w:p w:rsidR="00E27692" w:rsidRDefault="00E27692" w:rsidP="004D2427">
            <w:pPr>
              <w:spacing w:line="245" w:lineRule="exact"/>
              <w:ind w:left="108"/>
              <w:jc w:val="both"/>
              <w:rPr>
                <w:rFonts w:ascii="Times New Roman" w:hAnsi="Times New Roman"/>
                <w:color w:val="000000"/>
                <w:spacing w:val="-20"/>
                <w:sz w:val="24"/>
              </w:rPr>
            </w:pPr>
            <w:r>
              <w:rPr>
                <w:rFonts w:ascii="Times New Roman" w:hAnsi="Times New Roman"/>
                <w:color w:val="000000"/>
                <w:spacing w:val="-20"/>
                <w:sz w:val="24"/>
              </w:rPr>
              <w:t xml:space="preserve">Providing </w:t>
            </w:r>
            <w:r>
              <w:rPr>
                <w:rFonts w:ascii="Times New Roman" w:hAnsi="Times New Roman"/>
                <w:color w:val="000000"/>
                <w:spacing w:val="-32"/>
                <w:sz w:val="24"/>
              </w:rPr>
              <w:t xml:space="preserve">type couple </w:t>
            </w:r>
            <w:r>
              <w:rPr>
                <w:rFonts w:ascii="Times New Roman" w:hAnsi="Times New Roman"/>
                <w:color w:val="000000"/>
                <w:spacing w:val="-47"/>
                <w:sz w:val="24"/>
              </w:rPr>
              <w:t xml:space="preserve">cistern flushing </w:t>
            </w:r>
            <w:r>
              <w:rPr>
                <w:rFonts w:ascii="Times New Roman" w:hAnsi="Times New Roman"/>
                <w:color w:val="000000"/>
                <w:spacing w:val="-38"/>
                <w:sz w:val="24"/>
              </w:rPr>
              <w:t xml:space="preserve">hung couple </w:t>
            </w:r>
            <w:r>
              <w:rPr>
                <w:rFonts w:ascii="Times New Roman" w:hAnsi="Times New Roman"/>
                <w:color w:val="000000"/>
                <w:spacing w:val="-34"/>
                <w:sz w:val="24"/>
              </w:rPr>
              <w:t xml:space="preserve">turn angular </w:t>
            </w:r>
            <w:r>
              <w:rPr>
                <w:rFonts w:ascii="Times New Roman" w:hAnsi="Times New Roman"/>
                <w:color w:val="000000"/>
                <w:spacing w:val="-10"/>
                <w:sz w:val="24"/>
              </w:rPr>
              <w:t>fix ores</w:t>
            </w:r>
          </w:p>
        </w:tc>
        <w:tc>
          <w:tcPr>
            <w:tcW w:w="5760" w:type="dxa"/>
            <w:vMerge w:val="restart"/>
            <w:tcBorders>
              <w:top w:val="single" w:sz="6" w:space="0" w:color="000000"/>
              <w:left w:val="none" w:sz="0" w:space="0" w:color="000000"/>
              <w:bottom w:val="none" w:sz="0" w:space="0" w:color="000000"/>
              <w:right w:val="single" w:sz="6" w:space="0" w:color="000000"/>
            </w:tcBorders>
          </w:tcPr>
          <w:p w:rsidR="00E27692" w:rsidRDefault="00E27692" w:rsidP="004D2427">
            <w:pPr>
              <w:ind w:right="105"/>
              <w:jc w:val="right"/>
              <w:rPr>
                <w:rFonts w:ascii="Times New Roman" w:hAnsi="Times New Roman"/>
                <w:color w:val="000000"/>
                <w:spacing w:val="-1"/>
                <w:sz w:val="24"/>
              </w:rPr>
            </w:pPr>
            <w:r>
              <w:rPr>
                <w:rFonts w:ascii="Times New Roman" w:hAnsi="Times New Roman"/>
                <w:color w:val="000000"/>
                <w:spacing w:val="-1"/>
                <w:sz w:val="24"/>
              </w:rPr>
              <w:t>and firing white vitreous china made extemied wall hung</w:t>
            </w:r>
          </w:p>
          <w:p w:rsidR="00E27692" w:rsidRDefault="00E27692" w:rsidP="004D2427">
            <w:pPr>
              <w:ind w:right="105"/>
              <w:jc w:val="right"/>
              <w:rPr>
                <w:rFonts w:ascii="Times New Roman" w:hAnsi="Times New Roman"/>
                <w:color w:val="000000"/>
                <w:sz w:val="24"/>
              </w:rPr>
            </w:pPr>
            <w:r>
              <w:rPr>
                <w:rFonts w:ascii="Times New Roman" w:hAnsi="Times New Roman"/>
                <w:color w:val="000000"/>
                <w:sz w:val="24"/>
              </w:rPr>
              <w:t>closet size 760X360X635mm along with dale flushing</w:t>
            </w:r>
          </w:p>
          <w:p w:rsidR="00E27692" w:rsidRDefault="00E27692" w:rsidP="004D2427">
            <w:pPr>
              <w:ind w:right="105"/>
              <w:jc w:val="right"/>
              <w:rPr>
                <w:rFonts w:ascii="Times New Roman" w:hAnsi="Times New Roman"/>
                <w:color w:val="000000"/>
                <w:sz w:val="24"/>
              </w:rPr>
            </w:pPr>
            <w:r>
              <w:rPr>
                <w:rFonts w:ascii="Times New Roman" w:hAnsi="Times New Roman"/>
                <w:color w:val="000000"/>
                <w:sz w:val="24"/>
              </w:rPr>
              <w:t>capacity 3 &amp; 6 litre approved shape (extended wall</w:t>
            </w:r>
          </w:p>
          <w:p w:rsidR="00E27692" w:rsidRDefault="00E27692" w:rsidP="004D2427">
            <w:pPr>
              <w:ind w:right="105"/>
              <w:jc w:val="right"/>
              <w:rPr>
                <w:rFonts w:ascii="Times New Roman" w:hAnsi="Times New Roman"/>
                <w:color w:val="000000"/>
                <w:spacing w:val="-1"/>
                <w:sz w:val="24"/>
              </w:rPr>
            </w:pPr>
            <w:r>
              <w:rPr>
                <w:rFonts w:ascii="Times New Roman" w:hAnsi="Times New Roman"/>
                <w:color w:val="000000"/>
                <w:spacing w:val="-1"/>
                <w:sz w:val="24"/>
              </w:rPr>
              <w:t>cosec pan size 760X360X635mm) with 15mm quarter</w:t>
            </w:r>
          </w:p>
          <w:p w:rsidR="00E27692" w:rsidRDefault="00E27692" w:rsidP="004D2427">
            <w:pPr>
              <w:ind w:left="-72"/>
              <w:jc w:val="right"/>
              <w:rPr>
                <w:rFonts w:ascii="Times New Roman" w:hAnsi="Times New Roman"/>
                <w:color w:val="000000"/>
                <w:spacing w:val="-1"/>
                <w:sz w:val="24"/>
              </w:rPr>
            </w:pPr>
            <w:r>
              <w:rPr>
                <w:rFonts w:ascii="Times New Roman" w:hAnsi="Times New Roman"/>
                <w:color w:val="000000"/>
                <w:spacing w:val="-1"/>
                <w:sz w:val="24"/>
              </w:rPr>
              <w:t xml:space="preserve">stop cock and PVC connection pipe, and all fittings and </w:t>
            </w:r>
            <w:r>
              <w:rPr>
                <w:rFonts w:ascii="Times New Roman" w:hAnsi="Times New Roman"/>
                <w:color w:val="000000"/>
                <w:spacing w:val="2"/>
                <w:sz w:val="24"/>
              </w:rPr>
              <w:t>complete including cutting and making good the wall and</w:t>
            </w:r>
          </w:p>
          <w:p w:rsidR="00E27692" w:rsidRDefault="00E27692" w:rsidP="004D2427">
            <w:pPr>
              <w:ind w:right="4155"/>
              <w:jc w:val="right"/>
              <w:rPr>
                <w:rFonts w:ascii="Times New Roman" w:hAnsi="Times New Roman"/>
                <w:color w:val="000000"/>
                <w:spacing w:val="-10"/>
                <w:sz w:val="24"/>
              </w:rPr>
            </w:pPr>
            <w:r>
              <w:rPr>
                <w:rFonts w:ascii="Times New Roman" w:hAnsi="Times New Roman"/>
                <w:color w:val="000000"/>
                <w:spacing w:val="-10"/>
                <w:sz w:val="24"/>
              </w:rPr>
              <w:t>required :</w:t>
            </w:r>
          </w:p>
        </w:tc>
        <w:tc>
          <w:tcPr>
            <w:tcW w:w="1140"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rPr>
                <w:rFonts w:ascii="Times New Roman" w:hAnsi="Times New Roman"/>
                <w:color w:val="000000"/>
                <w:sz w:val="20"/>
              </w:rPr>
            </w:pPr>
          </w:p>
        </w:tc>
        <w:tc>
          <w:tcPr>
            <w:tcW w:w="1417"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540"/>
        </w:trPr>
        <w:tc>
          <w:tcPr>
            <w:tcW w:w="743" w:type="dxa"/>
            <w:vMerge/>
            <w:tcBorders>
              <w:top w:val="none" w:sz="0" w:space="0" w:color="000000"/>
              <w:left w:val="single" w:sz="6" w:space="0" w:color="000000"/>
              <w:bottom w:val="single" w:sz="6" w:space="0" w:color="000000"/>
              <w:right w:val="single" w:sz="6" w:space="0" w:color="000000"/>
            </w:tcBorders>
          </w:tcPr>
          <w:p w:rsidR="00E27692" w:rsidRDefault="00E27692" w:rsidP="004D2427"/>
        </w:tc>
        <w:tc>
          <w:tcPr>
            <w:tcW w:w="915" w:type="dxa"/>
            <w:tcBorders>
              <w:top w:val="single" w:sz="6" w:space="0" w:color="000000"/>
              <w:left w:val="single" w:sz="6" w:space="0" w:color="000000"/>
              <w:bottom w:val="single" w:sz="6" w:space="0" w:color="000000"/>
              <w:right w:val="none" w:sz="0" w:space="0" w:color="000000"/>
            </w:tcBorders>
          </w:tcPr>
          <w:p w:rsidR="00E27692" w:rsidRDefault="00E27692" w:rsidP="004D2427">
            <w:pPr>
              <w:ind w:left="112"/>
              <w:rPr>
                <w:rFonts w:ascii="Times New Roman" w:hAnsi="Times New Roman"/>
                <w:color w:val="000000"/>
                <w:spacing w:val="-50"/>
                <w:sz w:val="24"/>
              </w:rPr>
            </w:pPr>
            <w:r>
              <w:rPr>
                <w:rFonts w:ascii="Times New Roman" w:hAnsi="Times New Roman"/>
                <w:color w:val="000000"/>
                <w:spacing w:val="-50"/>
                <w:sz w:val="24"/>
              </w:rPr>
              <w:t>floors wherever</w:t>
            </w:r>
          </w:p>
        </w:tc>
        <w:tc>
          <w:tcPr>
            <w:tcW w:w="5760" w:type="dxa"/>
            <w:vMerge/>
            <w:tcBorders>
              <w:top w:val="none" w:sz="0" w:space="0" w:color="000000"/>
              <w:left w:val="none" w:sz="0" w:space="0" w:color="000000"/>
              <w:bottom w:val="single" w:sz="6" w:space="0" w:color="000000"/>
              <w:right w:val="single" w:sz="6" w:space="0" w:color="000000"/>
            </w:tcBorders>
          </w:tcPr>
          <w:p w:rsidR="00E27692" w:rsidRDefault="00E27692" w:rsidP="004D2427"/>
        </w:tc>
        <w:tc>
          <w:tcPr>
            <w:tcW w:w="1140" w:type="dxa"/>
            <w:vMerge/>
            <w:tcBorders>
              <w:top w:val="none" w:sz="0" w:space="0" w:color="000000"/>
              <w:left w:val="single" w:sz="6" w:space="0" w:color="000000"/>
              <w:bottom w:val="single" w:sz="6" w:space="0" w:color="000000"/>
              <w:right w:val="single" w:sz="6" w:space="0" w:color="000000"/>
            </w:tcBorders>
          </w:tcPr>
          <w:p w:rsidR="00E27692" w:rsidRDefault="00E27692" w:rsidP="004D2427"/>
        </w:tc>
        <w:tc>
          <w:tcPr>
            <w:tcW w:w="1417" w:type="dxa"/>
            <w:vMerge/>
            <w:tcBorders>
              <w:top w:val="none" w:sz="0" w:space="0" w:color="000000"/>
              <w:left w:val="single" w:sz="6" w:space="0" w:color="000000"/>
              <w:bottom w:val="single" w:sz="6" w:space="0" w:color="000000"/>
              <w:right w:val="single" w:sz="6" w:space="0" w:color="000000"/>
            </w:tcBorders>
          </w:tcPr>
          <w:p w:rsidR="00E27692" w:rsidRDefault="00E27692" w:rsidP="004D2427"/>
        </w:tc>
      </w:tr>
      <w:tr w:rsidR="00E27692" w:rsidTr="004D2427">
        <w:trPr>
          <w:trHeight w:hRule="exact" w:val="94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12"/>
              <w:rPr>
                <w:rFonts w:ascii="Times New Roman" w:hAnsi="Times New Roman"/>
                <w:color w:val="000000"/>
                <w:spacing w:val="-10"/>
                <w:sz w:val="24"/>
              </w:rPr>
            </w:pPr>
            <w:r>
              <w:rPr>
                <w:rFonts w:ascii="Times New Roman" w:hAnsi="Times New Roman"/>
                <w:color w:val="000000"/>
                <w:spacing w:val="-10"/>
                <w:sz w:val="24"/>
              </w:rPr>
              <w:t>25.6A</w:t>
            </w:r>
          </w:p>
        </w:tc>
        <w:tc>
          <w:tcPr>
            <w:tcW w:w="5760"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8"/>
                <w:sz w:val="24"/>
              </w:rPr>
            </w:pPr>
            <w:r>
              <w:rPr>
                <w:rFonts w:ascii="Times New Roman" w:hAnsi="Times New Roman"/>
                <w:color w:val="000000"/>
                <w:spacing w:val="-8"/>
                <w:sz w:val="24"/>
              </w:rPr>
              <w:t xml:space="preserve">Anti gam Fluoro-Polymer Coated extended wall hung type </w:t>
            </w:r>
            <w:r>
              <w:rPr>
                <w:rFonts w:ascii="Times New Roman" w:hAnsi="Times New Roman"/>
                <w:color w:val="000000"/>
                <w:spacing w:val="4"/>
                <w:sz w:val="24"/>
              </w:rPr>
              <w:t xml:space="preserve">couple closet size 760X360X635mm with solid poly </w:t>
            </w:r>
            <w:r>
              <w:rPr>
                <w:rFonts w:ascii="Times New Roman" w:hAnsi="Times New Roman"/>
                <w:color w:val="000000"/>
                <w:spacing w:val="-5"/>
                <w:sz w:val="24"/>
              </w:rPr>
              <w:t>propelyne made soft closing seat cover</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879"/>
              </w:tabs>
              <w:rPr>
                <w:rFonts w:ascii="Times New Roman" w:hAnsi="Times New Roman"/>
                <w:color w:val="000000"/>
                <w:spacing w:val="-10"/>
                <w:sz w:val="24"/>
              </w:rPr>
            </w:pPr>
            <w:r>
              <w:rPr>
                <w:rFonts w:ascii="Times New Roman" w:hAnsi="Times New Roman"/>
                <w:color w:val="000000"/>
                <w:spacing w:val="-10"/>
                <w:sz w:val="24"/>
              </w:rPr>
              <w:t>18369.00</w:t>
            </w:r>
          </w:p>
        </w:tc>
      </w:tr>
      <w:tr w:rsidR="00E27692" w:rsidTr="004D2427">
        <w:trPr>
          <w:trHeight w:hRule="exact" w:val="2340"/>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25.7</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1"/>
                <w:sz w:val="24"/>
              </w:rPr>
            </w:pPr>
            <w:r>
              <w:rPr>
                <w:rFonts w:ascii="Times New Roman" w:hAnsi="Times New Roman"/>
                <w:color w:val="000000"/>
                <w:spacing w:val="-1"/>
                <w:sz w:val="24"/>
              </w:rPr>
              <w:t>Providing and fixing white vitreous china type Anti germ Mum-</w:t>
            </w:r>
            <w:r>
              <w:rPr>
                <w:rFonts w:ascii="Times New Roman" w:hAnsi="Times New Roman"/>
                <w:color w:val="000000"/>
                <w:spacing w:val="-6"/>
                <w:sz w:val="24"/>
              </w:rPr>
              <w:t xml:space="preserve">Polymer Coated Wash Basin size 160x580x450mm with C.L Brakes, </w:t>
            </w:r>
            <w:r>
              <w:rPr>
                <w:rFonts w:ascii="Times New Roman" w:hAnsi="Times New Roman"/>
                <w:color w:val="000000"/>
                <w:spacing w:val="-8"/>
                <w:sz w:val="24"/>
              </w:rPr>
              <w:t xml:space="preserve">15 mm C. P. wall mounted pressmatic pillar cock auto closing system </w:t>
            </w:r>
            <w:r>
              <w:rPr>
                <w:rFonts w:ascii="Times New Roman" w:hAnsi="Times New Roman"/>
                <w:color w:val="000000"/>
                <w:spacing w:val="-1"/>
                <w:sz w:val="24"/>
              </w:rPr>
              <w:t xml:space="preserve">(decal technology), 15mm quarter turn angular stop cock, 32 mm </w:t>
            </w:r>
            <w:r>
              <w:rPr>
                <w:rFonts w:ascii="Times New Roman" w:hAnsi="Times New Roman"/>
                <w:color w:val="000000"/>
                <w:spacing w:val="-7"/>
                <w:sz w:val="24"/>
              </w:rPr>
              <w:t xml:space="preserve">C.P. brass made waste coupling length 130mm and 32 mm CP. Bran </w:t>
            </w:r>
            <w:r>
              <w:rPr>
                <w:rFonts w:ascii="Times New Roman" w:hAnsi="Times New Roman"/>
                <w:color w:val="000000"/>
                <w:spacing w:val="-2"/>
                <w:sz w:val="24"/>
              </w:rPr>
              <w:t xml:space="preserve">Made Bottle Trap size 200x300mm fittings and fixates complete </w:t>
            </w:r>
            <w:r>
              <w:rPr>
                <w:rFonts w:ascii="Times New Roman" w:hAnsi="Times New Roman"/>
                <w:color w:val="000000"/>
                <w:spacing w:val="-4"/>
                <w:sz w:val="24"/>
              </w:rPr>
              <w:t xml:space="preserve">including Painting of fittings and cutting and making good the wall </w:t>
            </w:r>
            <w:r>
              <w:rPr>
                <w:rFonts w:ascii="Times New Roman" w:hAnsi="Times New Roman"/>
                <w:color w:val="000000"/>
                <w:spacing w:val="-6"/>
                <w:sz w:val="24"/>
              </w:rPr>
              <w:t>and floors wherever required</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1230"/>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12"/>
              <w:rPr>
                <w:rFonts w:ascii="Times New Roman" w:hAnsi="Times New Roman"/>
                <w:color w:val="000000"/>
                <w:spacing w:val="-10"/>
                <w:sz w:val="24"/>
              </w:rPr>
            </w:pPr>
            <w:r>
              <w:rPr>
                <w:rFonts w:ascii="Times New Roman" w:hAnsi="Times New Roman"/>
                <w:color w:val="000000"/>
                <w:spacing w:val="-10"/>
                <w:sz w:val="24"/>
              </w:rPr>
              <w:t>25.7A</w:t>
            </w:r>
          </w:p>
        </w:tc>
        <w:tc>
          <w:tcPr>
            <w:tcW w:w="5760"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Whitt Vetrious China Anti gam Fluoro-Polymer Coated </w:t>
            </w:r>
            <w:r>
              <w:rPr>
                <w:rFonts w:ascii="Times New Roman" w:hAnsi="Times New Roman"/>
                <w:color w:val="000000"/>
                <w:spacing w:val="-3"/>
                <w:sz w:val="24"/>
              </w:rPr>
              <w:t xml:space="preserve">Wash Basin Size 160x580x450 mm with basin mounted </w:t>
            </w:r>
            <w:r>
              <w:rPr>
                <w:rFonts w:ascii="Times New Roman" w:hAnsi="Times New Roman"/>
                <w:color w:val="000000"/>
                <w:spacing w:val="11"/>
                <w:sz w:val="24"/>
              </w:rPr>
              <w:t xml:space="preserve">pressmatic pillar cock auto closing system (decol </w:t>
            </w:r>
            <w:r>
              <w:rPr>
                <w:rFonts w:ascii="Times New Roman" w:hAnsi="Times New Roman"/>
                <w:color w:val="000000"/>
                <w:spacing w:val="-10"/>
                <w:sz w:val="24"/>
              </w:rPr>
              <w:t>technology),</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sz w:val="62"/>
              </w:rPr>
            </w:pPr>
            <w:r>
              <w:rPr>
                <w:rFonts w:ascii="Times New Roman" w:hAnsi="Times New Roman"/>
                <w:color w:val="000000"/>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879"/>
              </w:tabs>
              <w:rPr>
                <w:rFonts w:ascii="Times New Roman" w:hAnsi="Times New Roman"/>
                <w:color w:val="000000"/>
                <w:spacing w:val="-10"/>
                <w:sz w:val="24"/>
              </w:rPr>
            </w:pPr>
            <w:r>
              <w:rPr>
                <w:rFonts w:ascii="Times New Roman" w:hAnsi="Times New Roman"/>
                <w:color w:val="000000"/>
                <w:spacing w:val="-10"/>
                <w:sz w:val="24"/>
              </w:rPr>
              <w:t>13520.00</w:t>
            </w:r>
          </w:p>
        </w:tc>
      </w:tr>
      <w:tr w:rsidR="00E27692" w:rsidTr="004D2427">
        <w:trPr>
          <w:trHeight w:hRule="exact" w:val="1530"/>
        </w:trPr>
        <w:tc>
          <w:tcPr>
            <w:tcW w:w="743" w:type="dxa"/>
            <w:vMerge w:val="restart"/>
            <w:tcBorders>
              <w:top w:val="single" w:sz="6" w:space="0" w:color="000000"/>
              <w:left w:val="single" w:sz="6" w:space="0" w:color="000000"/>
              <w:bottom w:val="none" w:sz="0" w:space="0" w:color="000000"/>
              <w:right w:val="single" w:sz="6" w:space="0" w:color="000000"/>
            </w:tcBorders>
          </w:tcPr>
          <w:p w:rsidR="00E27692" w:rsidRDefault="0072693D" w:rsidP="004D2427">
            <w:pPr>
              <w:jc w:val="center"/>
              <w:rPr>
                <w:rFonts w:ascii="Times New Roman" w:hAnsi="Times New Roman"/>
                <w:color w:val="000000"/>
                <w:spacing w:val="-10"/>
                <w:sz w:val="24"/>
              </w:rPr>
            </w:pPr>
            <w:r>
              <w:rPr>
                <w:rFonts w:ascii="Times New Roman" w:hAnsi="Times New Roman"/>
                <w:color w:val="000000"/>
                <w:spacing w:val="-10"/>
                <w:sz w:val="24"/>
              </w:rPr>
              <w:t>25.8</w:t>
            </w:r>
          </w:p>
        </w:tc>
        <w:tc>
          <w:tcPr>
            <w:tcW w:w="915" w:type="dxa"/>
            <w:vMerge w:val="restart"/>
            <w:tcBorders>
              <w:top w:val="single" w:sz="6" w:space="0" w:color="000000"/>
              <w:left w:val="single" w:sz="6" w:space="0" w:color="000000"/>
              <w:bottom w:val="none" w:sz="0" w:space="0" w:color="000000"/>
              <w:right w:val="none" w:sz="0" w:space="0" w:color="000000"/>
            </w:tcBorders>
          </w:tcPr>
          <w:p w:rsidR="00E27692" w:rsidRDefault="00E27692" w:rsidP="004D2427">
            <w:pPr>
              <w:ind w:left="108"/>
              <w:jc w:val="both"/>
              <w:rPr>
                <w:rFonts w:ascii="Times New Roman" w:hAnsi="Times New Roman"/>
                <w:color w:val="000000"/>
                <w:spacing w:val="-20"/>
                <w:sz w:val="24"/>
              </w:rPr>
            </w:pPr>
            <w:r>
              <w:rPr>
                <w:rFonts w:ascii="Times New Roman" w:hAnsi="Times New Roman"/>
                <w:color w:val="000000"/>
                <w:spacing w:val="-20"/>
                <w:sz w:val="24"/>
              </w:rPr>
              <w:t xml:space="preserve">Providing </w:t>
            </w:r>
            <w:r>
              <w:rPr>
                <w:rFonts w:ascii="Times New Roman" w:hAnsi="Times New Roman"/>
                <w:color w:val="000000"/>
                <w:spacing w:val="-6"/>
                <w:sz w:val="24"/>
              </w:rPr>
              <w:t xml:space="preserve">Polymer </w:t>
            </w:r>
            <w:r>
              <w:rPr>
                <w:rFonts w:ascii="Times New Roman" w:hAnsi="Times New Roman"/>
                <w:color w:val="000000"/>
                <w:spacing w:val="-23"/>
                <w:sz w:val="24"/>
              </w:rPr>
              <w:t>15 mm C.</w:t>
            </w:r>
          </w:p>
          <w:p w:rsidR="00E27692" w:rsidRDefault="00E27692" w:rsidP="004D2427">
            <w:pPr>
              <w:spacing w:before="216"/>
              <w:ind w:left="108"/>
              <w:jc w:val="both"/>
              <w:rPr>
                <w:rFonts w:ascii="Times New Roman" w:hAnsi="Times New Roman"/>
                <w:color w:val="000000"/>
                <w:spacing w:val="-10"/>
                <w:sz w:val="24"/>
              </w:rPr>
            </w:pPr>
            <w:r>
              <w:rPr>
                <w:rFonts w:ascii="Times New Roman" w:hAnsi="Times New Roman"/>
                <w:color w:val="000000"/>
                <w:spacing w:val="-10"/>
                <w:sz w:val="24"/>
              </w:rPr>
              <w:t xml:space="preserve">130mm fittings </w:t>
            </w:r>
            <w:r>
              <w:rPr>
                <w:rFonts w:ascii="Times New Roman" w:hAnsi="Times New Roman"/>
                <w:color w:val="000000"/>
                <w:spacing w:val="-29"/>
                <w:sz w:val="24"/>
              </w:rPr>
              <w:t>cutting and</w:t>
            </w:r>
          </w:p>
        </w:tc>
        <w:tc>
          <w:tcPr>
            <w:tcW w:w="5760" w:type="dxa"/>
            <w:tcBorders>
              <w:top w:val="single" w:sz="6" w:space="0" w:color="000000"/>
              <w:left w:val="none" w:sz="0" w:space="0" w:color="000000"/>
              <w:bottom w:val="single" w:sz="6" w:space="0" w:color="000000"/>
              <w:right w:val="single" w:sz="6" w:space="0" w:color="000000"/>
            </w:tcBorders>
            <w:vAlign w:val="bottom"/>
          </w:tcPr>
          <w:p w:rsidR="00E27692" w:rsidRDefault="00E27692" w:rsidP="004D2427">
            <w:pPr>
              <w:ind w:right="4695"/>
              <w:jc w:val="right"/>
              <w:rPr>
                <w:rFonts w:ascii="Times New Roman" w:hAnsi="Times New Roman"/>
                <w:color w:val="000000"/>
                <w:spacing w:val="-44"/>
                <w:sz w:val="24"/>
              </w:rPr>
            </w:pPr>
            <w:r>
              <w:rPr>
                <w:rFonts w:ascii="Times New Roman" w:hAnsi="Times New Roman"/>
                <w:color w:val="000000"/>
                <w:spacing w:val="-44"/>
                <w:sz w:val="24"/>
              </w:rPr>
              <w:t>(decol technology),</w:t>
            </w:r>
          </w:p>
          <w:p w:rsidR="00E27692" w:rsidRDefault="00E27692" w:rsidP="004D2427">
            <w:pPr>
              <w:spacing w:before="72" w:line="158" w:lineRule="exact"/>
              <w:jc w:val="right"/>
              <w:rPr>
                <w:rFonts w:ascii="Times New Roman" w:hAnsi="Times New Roman"/>
                <w:color w:val="000000"/>
                <w:spacing w:val="2"/>
                <w:sz w:val="24"/>
              </w:rPr>
            </w:pPr>
            <w:r>
              <w:rPr>
                <w:rFonts w:ascii="Times New Roman" w:hAnsi="Times New Roman"/>
                <w:color w:val="000000"/>
                <w:spacing w:val="2"/>
                <w:sz w:val="24"/>
              </w:rPr>
              <w:t>and fixing white vitreous china type Anti germ Ftnoro-</w:t>
            </w:r>
            <w:r>
              <w:rPr>
                <w:rFonts w:ascii="Times New Roman" w:hAnsi="Times New Roman"/>
                <w:color w:val="000000"/>
                <w:sz w:val="20"/>
              </w:rPr>
              <w:t xml:space="preserve"> </w:t>
            </w:r>
            <w:r>
              <w:rPr>
                <w:rFonts w:ascii="Times New Roman" w:hAnsi="Times New Roman"/>
                <w:color w:val="000000"/>
                <w:sz w:val="20"/>
              </w:rPr>
              <w:br/>
            </w:r>
            <w:r>
              <w:rPr>
                <w:rFonts w:ascii="Times New Roman" w:hAnsi="Times New Roman"/>
                <w:color w:val="000000"/>
                <w:sz w:val="24"/>
              </w:rPr>
              <w:t xml:space="preserve">Coated Wash Basin </w:t>
            </w:r>
            <w:r>
              <w:rPr>
                <w:rFonts w:ascii="Times New Roman" w:hAnsi="Times New Roman"/>
                <w:color w:val="000000"/>
              </w:rPr>
              <w:t xml:space="preserve">size 190z600a435mm </w:t>
            </w:r>
            <w:r>
              <w:rPr>
                <w:rFonts w:ascii="Times New Roman" w:hAnsi="Times New Roman"/>
                <w:color w:val="000000"/>
                <w:sz w:val="24"/>
              </w:rPr>
              <w:t xml:space="preserve">with C.I. Bluets, </w:t>
            </w:r>
            <w:r>
              <w:rPr>
                <w:rFonts w:ascii="Times New Roman" w:hAnsi="Times New Roman"/>
                <w:color w:val="000000"/>
                <w:sz w:val="24"/>
              </w:rPr>
              <w:br/>
            </w:r>
            <w:r>
              <w:rPr>
                <w:rFonts w:ascii="Times New Roman" w:hAnsi="Times New Roman"/>
                <w:color w:val="000000"/>
                <w:spacing w:val="-4"/>
                <w:sz w:val="24"/>
              </w:rPr>
              <w:t xml:space="preserve">P. wall mounted pressmatic pillar cock auto closing system </w:t>
            </w:r>
            <w:r>
              <w:rPr>
                <w:rFonts w:ascii="Times New Roman" w:hAnsi="Times New Roman"/>
                <w:color w:val="000000"/>
                <w:spacing w:val="-4"/>
                <w:sz w:val="24"/>
              </w:rPr>
              <w:br/>
            </w:r>
            <w:r>
              <w:rPr>
                <w:rFonts w:ascii="Times New Roman" w:hAnsi="Times New Roman"/>
                <w:color w:val="000000"/>
                <w:spacing w:val="1"/>
                <w:sz w:val="24"/>
              </w:rPr>
              <w:t xml:space="preserve">32 mm C.P, brass made waste coupling length </w:t>
            </w:r>
            <w:r>
              <w:rPr>
                <w:rFonts w:ascii="Times New Roman" w:hAnsi="Times New Roman"/>
                <w:color w:val="000000"/>
                <w:spacing w:val="1"/>
                <w:sz w:val="24"/>
              </w:rPr>
              <w:br/>
            </w:r>
            <w:r>
              <w:rPr>
                <w:rFonts w:ascii="Times New Roman" w:hAnsi="Times New Roman"/>
                <w:color w:val="000000"/>
                <w:sz w:val="24"/>
              </w:rPr>
              <w:t xml:space="preserve">and 32 mm C P Brass Made Bottle Trap size 200x300mm </w:t>
            </w:r>
            <w:r>
              <w:rPr>
                <w:rFonts w:ascii="Times New Roman" w:hAnsi="Times New Roman"/>
                <w:color w:val="000000"/>
                <w:sz w:val="24"/>
              </w:rPr>
              <w:br/>
            </w:r>
            <w:r>
              <w:rPr>
                <w:rFonts w:ascii="Times New Roman" w:hAnsi="Times New Roman"/>
                <w:color w:val="000000"/>
                <w:spacing w:val="5"/>
                <w:sz w:val="24"/>
              </w:rPr>
              <w:t>and fix ores complete including Painting of fittings and</w:t>
            </w:r>
          </w:p>
        </w:tc>
        <w:tc>
          <w:tcPr>
            <w:tcW w:w="1140"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rPr>
                <w:rFonts w:ascii="Times New Roman" w:hAnsi="Times New Roman"/>
                <w:color w:val="000000"/>
                <w:sz w:val="20"/>
              </w:rPr>
            </w:pPr>
          </w:p>
        </w:tc>
        <w:tc>
          <w:tcPr>
            <w:tcW w:w="1417"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517"/>
        </w:trPr>
        <w:tc>
          <w:tcPr>
            <w:tcW w:w="743" w:type="dxa"/>
            <w:vMerge/>
            <w:tcBorders>
              <w:top w:val="none" w:sz="0" w:space="0" w:color="000000"/>
              <w:left w:val="single" w:sz="6" w:space="0" w:color="000000"/>
              <w:bottom w:val="single" w:sz="6" w:space="0" w:color="000000"/>
              <w:right w:val="single" w:sz="6" w:space="0" w:color="000000"/>
            </w:tcBorders>
          </w:tcPr>
          <w:p w:rsidR="00E27692" w:rsidRDefault="00E27692" w:rsidP="004D2427"/>
        </w:tc>
        <w:tc>
          <w:tcPr>
            <w:tcW w:w="915" w:type="dxa"/>
            <w:vMerge/>
            <w:tcBorders>
              <w:top w:val="none" w:sz="0" w:space="0" w:color="000000"/>
              <w:left w:val="single" w:sz="6" w:space="0" w:color="000000"/>
              <w:bottom w:val="single" w:sz="6" w:space="0" w:color="000000"/>
              <w:right w:val="none" w:sz="0" w:space="0" w:color="000000"/>
            </w:tcBorders>
          </w:tcPr>
          <w:p w:rsidR="00E27692" w:rsidRDefault="00E27692" w:rsidP="004D2427"/>
        </w:tc>
        <w:tc>
          <w:tcPr>
            <w:tcW w:w="5760" w:type="dxa"/>
            <w:tcBorders>
              <w:top w:val="single" w:sz="6" w:space="0" w:color="000000"/>
              <w:left w:val="none" w:sz="0" w:space="0" w:color="000000"/>
              <w:bottom w:val="single" w:sz="6" w:space="0" w:color="000000"/>
              <w:right w:val="single" w:sz="6" w:space="0" w:color="000000"/>
            </w:tcBorders>
          </w:tcPr>
          <w:p w:rsidR="00E27692" w:rsidRDefault="00E27692" w:rsidP="004D2427">
            <w:pPr>
              <w:ind w:right="645"/>
              <w:jc w:val="right"/>
              <w:rPr>
                <w:rFonts w:ascii="Times New Roman" w:hAnsi="Times New Roman"/>
                <w:color w:val="000000"/>
                <w:spacing w:val="-6"/>
                <w:sz w:val="24"/>
              </w:rPr>
            </w:pPr>
            <w:r>
              <w:rPr>
                <w:rFonts w:ascii="Times New Roman" w:hAnsi="Times New Roman"/>
                <w:color w:val="000000"/>
                <w:spacing w:val="-6"/>
                <w:sz w:val="24"/>
              </w:rPr>
              <w:t>making good the wall and floors wherever required :</w:t>
            </w:r>
          </w:p>
        </w:tc>
        <w:tc>
          <w:tcPr>
            <w:tcW w:w="1140" w:type="dxa"/>
            <w:vMerge/>
            <w:tcBorders>
              <w:top w:val="none" w:sz="0" w:space="0" w:color="000000"/>
              <w:left w:val="single" w:sz="6" w:space="0" w:color="000000"/>
              <w:bottom w:val="single" w:sz="6" w:space="0" w:color="000000"/>
              <w:right w:val="single" w:sz="6" w:space="0" w:color="000000"/>
            </w:tcBorders>
          </w:tcPr>
          <w:p w:rsidR="00E27692" w:rsidRDefault="00E27692" w:rsidP="004D2427"/>
        </w:tc>
        <w:tc>
          <w:tcPr>
            <w:tcW w:w="1417" w:type="dxa"/>
            <w:vMerge/>
            <w:tcBorders>
              <w:top w:val="none" w:sz="0" w:space="0" w:color="000000"/>
              <w:left w:val="single" w:sz="6" w:space="0" w:color="000000"/>
              <w:bottom w:val="single" w:sz="6" w:space="0" w:color="000000"/>
              <w:right w:val="single" w:sz="6" w:space="0" w:color="000000"/>
            </w:tcBorders>
          </w:tcPr>
          <w:p w:rsidR="00E27692" w:rsidRDefault="00E27692" w:rsidP="004D2427"/>
        </w:tc>
      </w:tr>
      <w:tr w:rsidR="00E27692" w:rsidTr="004D2427">
        <w:trPr>
          <w:trHeight w:hRule="exact" w:val="1253"/>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12"/>
              <w:rPr>
                <w:rFonts w:ascii="Times New Roman" w:hAnsi="Times New Roman"/>
                <w:color w:val="000000"/>
                <w:spacing w:val="-10"/>
                <w:sz w:val="24"/>
              </w:rPr>
            </w:pPr>
            <w:r>
              <w:rPr>
                <w:rFonts w:ascii="Times New Roman" w:hAnsi="Times New Roman"/>
                <w:color w:val="000000"/>
                <w:spacing w:val="-10"/>
                <w:sz w:val="24"/>
              </w:rPr>
              <w:t>25.8.1</w:t>
            </w:r>
          </w:p>
        </w:tc>
        <w:tc>
          <w:tcPr>
            <w:tcW w:w="5760"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5"/>
                <w:sz w:val="24"/>
              </w:rPr>
            </w:pPr>
            <w:r>
              <w:rPr>
                <w:rFonts w:ascii="Times New Roman" w:hAnsi="Times New Roman"/>
                <w:color w:val="000000"/>
                <w:spacing w:val="-5"/>
                <w:sz w:val="24"/>
              </w:rPr>
              <w:t xml:space="preserve">White Vetrious China Anti germ Moore-Polymer Coated </w:t>
            </w:r>
            <w:r>
              <w:rPr>
                <w:rFonts w:ascii="Times New Roman" w:hAnsi="Times New Roman"/>
                <w:color w:val="000000"/>
                <w:spacing w:val="5"/>
                <w:sz w:val="24"/>
              </w:rPr>
              <w:t xml:space="preserve">Wash Basin </w:t>
            </w:r>
            <w:r>
              <w:rPr>
                <w:rFonts w:ascii="Times New Roman" w:hAnsi="Times New Roman"/>
                <w:color w:val="000000"/>
                <w:spacing w:val="5"/>
              </w:rPr>
              <w:t xml:space="preserve">Size 190z600a435mm </w:t>
            </w:r>
            <w:r>
              <w:rPr>
                <w:rFonts w:ascii="Times New Roman" w:hAnsi="Times New Roman"/>
                <w:color w:val="000000"/>
                <w:spacing w:val="5"/>
                <w:sz w:val="24"/>
              </w:rPr>
              <w:t xml:space="preserve">with wall mounted </w:t>
            </w:r>
            <w:r>
              <w:rPr>
                <w:rFonts w:ascii="Times New Roman" w:hAnsi="Times New Roman"/>
                <w:color w:val="000000"/>
                <w:spacing w:val="11"/>
                <w:sz w:val="24"/>
              </w:rPr>
              <w:t xml:space="preserve">pressmatic pillar cock auto closing system (decol </w:t>
            </w:r>
            <w:r>
              <w:rPr>
                <w:rFonts w:ascii="Times New Roman" w:hAnsi="Times New Roman"/>
                <w:color w:val="000000"/>
                <w:spacing w:val="-10"/>
                <w:sz w:val="24"/>
              </w:rPr>
              <w:t>technology).</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879"/>
              </w:tabs>
              <w:rPr>
                <w:rFonts w:ascii="Times New Roman" w:hAnsi="Times New Roman"/>
                <w:color w:val="000000"/>
                <w:spacing w:val="-10"/>
                <w:sz w:val="24"/>
              </w:rPr>
            </w:pPr>
            <w:r>
              <w:rPr>
                <w:rFonts w:ascii="Times New Roman" w:hAnsi="Times New Roman"/>
                <w:color w:val="000000"/>
                <w:spacing w:val="-10"/>
                <w:sz w:val="24"/>
              </w:rPr>
              <w:t>17314.00</w:t>
            </w:r>
          </w:p>
        </w:tc>
      </w:tr>
      <w:tr w:rsidR="00E27692" w:rsidTr="004D2427">
        <w:trPr>
          <w:trHeight w:hRule="exact" w:val="2280"/>
        </w:trPr>
        <w:tc>
          <w:tcPr>
            <w:tcW w:w="743" w:type="dxa"/>
            <w:tcBorders>
              <w:top w:val="single" w:sz="6" w:space="0" w:color="000000"/>
              <w:left w:val="single" w:sz="6" w:space="0" w:color="000000"/>
              <w:bottom w:val="single" w:sz="6" w:space="0" w:color="000000"/>
              <w:right w:val="single" w:sz="6" w:space="0" w:color="000000"/>
            </w:tcBorders>
          </w:tcPr>
          <w:p w:rsidR="00E27692" w:rsidRDefault="0072693D" w:rsidP="004D2427">
            <w:pPr>
              <w:jc w:val="center"/>
              <w:rPr>
                <w:rFonts w:ascii="Times New Roman" w:hAnsi="Times New Roman"/>
                <w:color w:val="000000"/>
                <w:spacing w:val="-10"/>
                <w:sz w:val="24"/>
              </w:rPr>
            </w:pPr>
            <w:r>
              <w:rPr>
                <w:rFonts w:ascii="Times New Roman" w:hAnsi="Times New Roman"/>
                <w:color w:val="000000"/>
                <w:spacing w:val="-10"/>
                <w:sz w:val="24"/>
              </w:rPr>
              <w:t>25.9</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z w:val="24"/>
              </w:rPr>
            </w:pPr>
            <w:r>
              <w:rPr>
                <w:rFonts w:ascii="Times New Roman" w:hAnsi="Times New Roman"/>
                <w:color w:val="000000"/>
                <w:sz w:val="24"/>
              </w:rPr>
              <w:t>Providing and fixing white vitreous china type At germ Moore-</w:t>
            </w:r>
            <w:r>
              <w:rPr>
                <w:rFonts w:ascii="Times New Roman" w:hAnsi="Times New Roman"/>
                <w:color w:val="000000"/>
                <w:spacing w:val="4"/>
                <w:sz w:val="24"/>
              </w:rPr>
              <w:t xml:space="preserve">Polymer Coated Wash Basin size 190x600x435mm with C. L </w:t>
            </w:r>
            <w:r>
              <w:rPr>
                <w:rFonts w:ascii="Times New Roman" w:hAnsi="Times New Roman"/>
                <w:color w:val="000000"/>
                <w:spacing w:val="1"/>
                <w:sz w:val="24"/>
              </w:rPr>
              <w:t xml:space="preserve">Bralmts, 15 mm C. P. wall mounted single lever °ensiled basin </w:t>
            </w:r>
            <w:r>
              <w:rPr>
                <w:rFonts w:ascii="Times New Roman" w:hAnsi="Times New Roman"/>
                <w:color w:val="000000"/>
                <w:spacing w:val="8"/>
                <w:sz w:val="24"/>
              </w:rPr>
              <w:t xml:space="preserve">mixure, (cartage size 32 mm) 32 mm C P brass made waste </w:t>
            </w:r>
            <w:r>
              <w:rPr>
                <w:rFonts w:ascii="Times New Roman" w:hAnsi="Times New Roman"/>
                <w:color w:val="000000"/>
                <w:spacing w:val="-1"/>
                <w:sz w:val="24"/>
              </w:rPr>
              <w:t xml:space="preserve">coupling length 130mm and 32 mm C P. Brass Made Bottle Trap </w:t>
            </w:r>
            <w:r>
              <w:rPr>
                <w:rFonts w:ascii="Times New Roman" w:hAnsi="Times New Roman"/>
                <w:color w:val="000000"/>
                <w:spacing w:val="-6"/>
                <w:sz w:val="24"/>
              </w:rPr>
              <w:t xml:space="preserve">size 200x300mm fittings and filmes complete including Painting of </w:t>
            </w:r>
            <w:r>
              <w:rPr>
                <w:rFonts w:ascii="Times New Roman" w:hAnsi="Times New Roman"/>
                <w:color w:val="000000"/>
                <w:spacing w:val="-4"/>
                <w:sz w:val="24"/>
              </w:rPr>
              <w:t xml:space="preserve">fittings and cutting and making good the wall and floors wherever </w:t>
            </w:r>
            <w:r>
              <w:rPr>
                <w:rFonts w:ascii="Times New Roman" w:hAnsi="Times New Roman"/>
                <w:color w:val="000000"/>
                <w:spacing w:val="-10"/>
                <w:sz w:val="24"/>
              </w:rPr>
              <w:t>required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1072"/>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12"/>
              <w:rPr>
                <w:rFonts w:ascii="Times New Roman" w:hAnsi="Times New Roman"/>
                <w:color w:val="000000"/>
                <w:spacing w:val="-10"/>
                <w:sz w:val="24"/>
              </w:rPr>
            </w:pPr>
            <w:r>
              <w:rPr>
                <w:rFonts w:ascii="Times New Roman" w:hAnsi="Times New Roman"/>
                <w:color w:val="000000"/>
                <w:spacing w:val="-10"/>
                <w:sz w:val="24"/>
              </w:rPr>
              <w:t>25.9.1</w:t>
            </w:r>
          </w:p>
        </w:tc>
        <w:tc>
          <w:tcPr>
            <w:tcW w:w="5760"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5"/>
                <w:sz w:val="24"/>
              </w:rPr>
            </w:pPr>
            <w:r>
              <w:rPr>
                <w:rFonts w:ascii="Times New Roman" w:hAnsi="Times New Roman"/>
                <w:color w:val="000000"/>
                <w:spacing w:val="-5"/>
                <w:sz w:val="24"/>
              </w:rPr>
              <w:t xml:space="preserve">White Vetrious China Anti germ Fluoro-Polymer Coated </w:t>
            </w:r>
            <w:r>
              <w:rPr>
                <w:rFonts w:ascii="Times New Roman" w:hAnsi="Times New Roman"/>
                <w:color w:val="000000"/>
                <w:sz w:val="24"/>
              </w:rPr>
              <w:t xml:space="preserve">Wash Basin Size 190x600x435mm with wall mounted </w:t>
            </w:r>
            <w:r>
              <w:rPr>
                <w:rFonts w:ascii="Times New Roman" w:hAnsi="Times New Roman"/>
                <w:color w:val="000000"/>
                <w:spacing w:val="-5"/>
                <w:sz w:val="24"/>
              </w:rPr>
              <w:t>single lever consiled basin mixure (cortrage size 32mm,)</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sz w:val="62"/>
              </w:rPr>
            </w:pPr>
            <w:r>
              <w:rPr>
                <w:rFonts w:ascii="Times New Roman" w:hAnsi="Times New Roman"/>
                <w:color w:val="000000"/>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879"/>
              </w:tabs>
              <w:rPr>
                <w:rFonts w:ascii="Times New Roman" w:hAnsi="Times New Roman"/>
                <w:color w:val="000000"/>
                <w:spacing w:val="-10"/>
                <w:sz w:val="24"/>
              </w:rPr>
            </w:pPr>
            <w:r>
              <w:rPr>
                <w:rFonts w:ascii="Times New Roman" w:hAnsi="Times New Roman"/>
                <w:color w:val="000000"/>
                <w:spacing w:val="-10"/>
                <w:sz w:val="24"/>
              </w:rPr>
              <w:t>16414.00</w:t>
            </w:r>
          </w:p>
        </w:tc>
      </w:tr>
    </w:tbl>
    <w:p w:rsidR="0072693D" w:rsidRDefault="0072693D" w:rsidP="0072693D">
      <w:pPr>
        <w:jc w:val="center"/>
        <w:rPr>
          <w:rFonts w:ascii="Times New Roman" w:hAnsi="Times New Roman" w:cs="Times New Roman"/>
        </w:rPr>
      </w:pPr>
      <w:r>
        <w:t>Page No.391</w:t>
      </w:r>
    </w:p>
    <w:p w:rsidR="00E27692" w:rsidRDefault="00E27692" w:rsidP="00E27692"/>
    <w:tbl>
      <w:tblPr>
        <w:tblW w:w="0" w:type="auto"/>
        <w:tblInd w:w="15" w:type="dxa"/>
        <w:tblLayout w:type="fixed"/>
        <w:tblCellMar>
          <w:left w:w="0" w:type="dxa"/>
          <w:right w:w="0" w:type="dxa"/>
        </w:tblCellMar>
        <w:tblLook w:val="04A0"/>
      </w:tblPr>
      <w:tblGrid>
        <w:gridCol w:w="743"/>
        <w:gridCol w:w="915"/>
        <w:gridCol w:w="5760"/>
        <w:gridCol w:w="1140"/>
        <w:gridCol w:w="1417"/>
      </w:tblGrid>
      <w:tr w:rsidR="00E27692" w:rsidTr="004D2427">
        <w:trPr>
          <w:trHeight w:hRule="exact" w:val="563"/>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z w:val="24"/>
              </w:rPr>
            </w:pPr>
            <w:r>
              <w:rPr>
                <w:rFonts w:ascii="Times New Roman" w:hAnsi="Times New Roman"/>
                <w:color w:val="000000"/>
                <w:sz w:val="24"/>
              </w:rPr>
              <w:t>Description</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4"/>
                <w:sz w:val="24"/>
              </w:rPr>
            </w:pPr>
            <w:r>
              <w:rPr>
                <w:rFonts w:ascii="Times New Roman" w:hAnsi="Times New Roman"/>
                <w:color w:val="000000"/>
                <w:spacing w:val="-4"/>
                <w:sz w:val="24"/>
              </w:rPr>
              <w:t xml:space="preserve">Rae (in </w:t>
            </w:r>
            <w:r>
              <w:rPr>
                <w:rFonts w:ascii="Times New Roman" w:hAnsi="Times New Roman"/>
                <w:color w:val="000000"/>
                <w:spacing w:val="-4"/>
                <w:sz w:val="24"/>
              </w:rPr>
              <w:br/>
            </w:r>
            <w:r>
              <w:rPr>
                <w:rFonts w:ascii="Times New Roman" w:hAnsi="Times New Roman"/>
                <w:color w:val="000000"/>
                <w:spacing w:val="-10"/>
                <w:sz w:val="24"/>
              </w:rPr>
              <w:t>Rs.)</w:t>
            </w:r>
          </w:p>
        </w:tc>
      </w:tr>
      <w:tr w:rsidR="00E27692" w:rsidTr="004D2427">
        <w:trPr>
          <w:trHeight w:hRule="exact" w:val="292"/>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2348"/>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25.10</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Providing and fixing white vitreous china type Arti germ Fluoro</w:t>
            </w:r>
            <w:r>
              <w:rPr>
                <w:rFonts w:ascii="Times New Roman" w:hAnsi="Times New Roman"/>
                <w:color w:val="000000"/>
                <w:spacing w:val="-3"/>
                <w:sz w:val="24"/>
              </w:rPr>
              <w:softHyphen/>
            </w:r>
            <w:r>
              <w:rPr>
                <w:rFonts w:ascii="Times New Roman" w:hAnsi="Times New Roman"/>
                <w:color w:val="000000"/>
                <w:spacing w:val="4"/>
                <w:sz w:val="24"/>
              </w:rPr>
              <w:t xml:space="preserve">Polymer Coated Wash Basin size 190x600x435mm with C. L </w:t>
            </w:r>
            <w:r>
              <w:rPr>
                <w:rFonts w:ascii="Times New Roman" w:hAnsi="Times New Roman"/>
                <w:color w:val="000000"/>
                <w:spacing w:val="-4"/>
                <w:sz w:val="24"/>
              </w:rPr>
              <w:t xml:space="preserve">&amp;Arts, 15 mm Table mounted single lever Tall boy basin mecum, </w:t>
            </w:r>
            <w:r>
              <w:rPr>
                <w:rFonts w:ascii="Times New Roman" w:hAnsi="Times New Roman"/>
                <w:color w:val="000000"/>
                <w:spacing w:val="-3"/>
                <w:sz w:val="24"/>
              </w:rPr>
              <w:t xml:space="preserve">(cartrage size 32 mm) 15mm quarter tum angular stop cock, 32 mm </w:t>
            </w:r>
            <w:r>
              <w:rPr>
                <w:rFonts w:ascii="Times New Roman" w:hAnsi="Times New Roman"/>
                <w:color w:val="000000"/>
                <w:spacing w:val="-1"/>
                <w:sz w:val="24"/>
              </w:rPr>
              <w:t xml:space="preserve">C. P. brass made waste coupling length 130mm and 32 mm C. P. </w:t>
            </w:r>
            <w:r>
              <w:rPr>
                <w:rFonts w:ascii="Times New Roman" w:hAnsi="Times New Roman"/>
                <w:color w:val="000000"/>
                <w:spacing w:val="5"/>
                <w:sz w:val="24"/>
              </w:rPr>
              <w:t xml:space="preserve">Brass Made Bottle Trap the 200x300mm fittings and frxures </w:t>
            </w:r>
            <w:r>
              <w:rPr>
                <w:rFonts w:ascii="Times New Roman" w:hAnsi="Times New Roman"/>
                <w:color w:val="000000"/>
                <w:spacing w:val="-4"/>
                <w:sz w:val="24"/>
              </w:rPr>
              <w:t xml:space="preserve">complete including Painting of fittings and cutting and making good </w:t>
            </w:r>
            <w:r>
              <w:rPr>
                <w:rFonts w:ascii="Times New Roman" w:hAnsi="Times New Roman"/>
                <w:color w:val="000000"/>
                <w:spacing w:val="-5"/>
                <w:sz w:val="24"/>
              </w:rPr>
              <w:t>the wall and floors wherever required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1132"/>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25,10,1</w:t>
            </w:r>
          </w:p>
        </w:tc>
        <w:tc>
          <w:tcPr>
            <w:tcW w:w="5760"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5"/>
                <w:sz w:val="24"/>
              </w:rPr>
            </w:pPr>
            <w:r>
              <w:rPr>
                <w:rFonts w:ascii="Times New Roman" w:hAnsi="Times New Roman"/>
                <w:color w:val="000000"/>
                <w:spacing w:val="-5"/>
                <w:sz w:val="24"/>
              </w:rPr>
              <w:t xml:space="preserve">White Vetrious China Anti germ Fluoro-Polymer Coated </w:t>
            </w:r>
            <w:r>
              <w:rPr>
                <w:rFonts w:ascii="Times New Roman" w:hAnsi="Times New Roman"/>
                <w:color w:val="000000"/>
                <w:spacing w:val="-3"/>
                <w:sz w:val="24"/>
              </w:rPr>
              <w:t>Wash Basin Size 190x600x435mm with Table mounted single lever Tall boy basin minim, (cartage size 32mm.)</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w w:val="105"/>
                <w:sz w:val="63"/>
              </w:rPr>
            </w:pPr>
            <w:r>
              <w:rPr>
                <w:rFonts w:ascii="Times New Roman" w:hAnsi="Times New Roman"/>
                <w:color w:val="000000"/>
                <w:w w:val="105"/>
                <w:sz w:val="63"/>
              </w:rPr>
              <w:t>1</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19114,00</w:t>
            </w:r>
          </w:p>
        </w:tc>
      </w:tr>
      <w:tr w:rsidR="00E27692" w:rsidTr="004D2427">
        <w:trPr>
          <w:trHeight w:hRule="exact" w:val="2228"/>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25.11</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fixing white vitreous china Flat Back Art germ </w:t>
            </w:r>
            <w:r>
              <w:rPr>
                <w:rFonts w:ascii="Times New Roman" w:hAnsi="Times New Roman"/>
                <w:color w:val="000000"/>
                <w:spacing w:val="-5"/>
                <w:sz w:val="24"/>
              </w:rPr>
              <w:t xml:space="preserve">Fluoro-Polymer Coated urinal (Inbuilt spreaders, Inbuilt Bottle trope </w:t>
            </w:r>
            <w:r>
              <w:rPr>
                <w:rFonts w:ascii="Times New Roman" w:hAnsi="Times New Roman"/>
                <w:color w:val="000000"/>
                <w:spacing w:val="-7"/>
                <w:sz w:val="24"/>
              </w:rPr>
              <w:t xml:space="preserve">and inbuilt ceramic Waste coupling) Size 670 X 330 X325 mm with </w:t>
            </w:r>
            <w:r>
              <w:rPr>
                <w:rFonts w:ascii="Times New Roman" w:hAnsi="Times New Roman"/>
                <w:color w:val="000000"/>
                <w:sz w:val="24"/>
              </w:rPr>
              <w:t xml:space="preserve">15mm Brass made presmatic auto closing consealcd urinal flush </w:t>
            </w:r>
            <w:r>
              <w:rPr>
                <w:rFonts w:ascii="Times New Roman" w:hAnsi="Times New Roman"/>
                <w:i/>
                <w:color w:val="000000"/>
                <w:spacing w:val="15"/>
                <w:sz w:val="24"/>
              </w:rPr>
              <w:t xml:space="preserve">valve </w:t>
            </w:r>
            <w:r>
              <w:rPr>
                <w:rFonts w:ascii="Times New Roman" w:hAnsi="Times New Roman"/>
                <w:color w:val="000000"/>
                <w:spacing w:val="5"/>
                <w:sz w:val="24"/>
              </w:rPr>
              <w:t xml:space="preserve">with wall flange (Decal technology, 400000 operation </w:t>
            </w:r>
            <w:r>
              <w:rPr>
                <w:rFonts w:ascii="Times New Roman" w:hAnsi="Times New Roman"/>
                <w:color w:val="000000"/>
                <w:spacing w:val="-7"/>
                <w:sz w:val="24"/>
              </w:rPr>
              <w:t xml:space="preserve">warranted) complete including painting of fittings and brake's, crating </w:t>
            </w:r>
            <w:r>
              <w:rPr>
                <w:rFonts w:ascii="Times New Roman" w:hAnsi="Times New Roman"/>
                <w:color w:val="000000"/>
                <w:spacing w:val="-6"/>
                <w:sz w:val="24"/>
              </w:rPr>
              <w:t>and making good the wall and floors wherever required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1590"/>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25.11.1</w:t>
            </w:r>
          </w:p>
        </w:tc>
        <w:tc>
          <w:tcPr>
            <w:tcW w:w="5760"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White Vetrious China Anti </w:t>
            </w:r>
            <w:r>
              <w:rPr>
                <w:rFonts w:ascii="Times New Roman" w:hAnsi="Times New Roman"/>
                <w:i/>
                <w:color w:val="000000"/>
                <w:spacing w:val="6"/>
                <w:sz w:val="24"/>
              </w:rPr>
              <w:t xml:space="preserve">gam </w:t>
            </w:r>
            <w:r>
              <w:rPr>
                <w:rFonts w:ascii="Times New Roman" w:hAnsi="Times New Roman"/>
                <w:color w:val="000000"/>
                <w:spacing w:val="-4"/>
                <w:sz w:val="24"/>
              </w:rPr>
              <w:t xml:space="preserve">Fluoro-Polymer Coated </w:t>
            </w:r>
            <w:r>
              <w:rPr>
                <w:rFonts w:ascii="Times New Roman" w:hAnsi="Times New Roman"/>
                <w:color w:val="000000"/>
                <w:spacing w:val="-6"/>
                <w:sz w:val="24"/>
              </w:rPr>
              <w:t xml:space="preserve">Urinal Size 670 X 330 X325 mm with 15mm Brass made </w:t>
            </w:r>
            <w:r>
              <w:rPr>
                <w:rFonts w:ascii="Times New Roman" w:hAnsi="Times New Roman"/>
                <w:color w:val="000000"/>
                <w:spacing w:val="-2"/>
                <w:sz w:val="24"/>
              </w:rPr>
              <w:t xml:space="preserve">presmatic auto closing consealed urinal flush valve with </w:t>
            </w:r>
            <w:r>
              <w:rPr>
                <w:rFonts w:ascii="Times New Roman" w:hAnsi="Times New Roman"/>
                <w:color w:val="000000"/>
                <w:spacing w:val="12"/>
                <w:sz w:val="24"/>
              </w:rPr>
              <w:t xml:space="preserve">wall flange (Decal technology, 400000 operation </w:t>
            </w:r>
            <w:r>
              <w:rPr>
                <w:rFonts w:ascii="Times New Roman" w:hAnsi="Times New Roman"/>
                <w:color w:val="000000"/>
                <w:spacing w:val="-10"/>
                <w:sz w:val="24"/>
              </w:rPr>
              <w:t>warranted)</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879"/>
              </w:tabs>
              <w:rPr>
                <w:rFonts w:ascii="Times New Roman" w:hAnsi="Times New Roman"/>
                <w:color w:val="000000"/>
                <w:spacing w:val="-10"/>
                <w:sz w:val="24"/>
              </w:rPr>
            </w:pPr>
            <w:r>
              <w:rPr>
                <w:rFonts w:ascii="Times New Roman" w:hAnsi="Times New Roman"/>
                <w:color w:val="000000"/>
                <w:spacing w:val="-10"/>
                <w:sz w:val="24"/>
              </w:rPr>
              <w:t>13335.00</w:t>
            </w:r>
          </w:p>
        </w:tc>
      </w:tr>
      <w:tr w:rsidR="00E27692" w:rsidTr="004D2427">
        <w:trPr>
          <w:trHeight w:hRule="exact" w:val="2047"/>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25.12</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and fixing white vitreous china Flat Back Anti germ </w:t>
            </w:r>
            <w:r>
              <w:rPr>
                <w:rFonts w:ascii="Times New Roman" w:hAnsi="Times New Roman"/>
                <w:color w:val="000000"/>
                <w:spacing w:val="-4"/>
                <w:sz w:val="24"/>
              </w:rPr>
              <w:t xml:space="preserve">Fluoro-Polymer Coated urinal (Inbuilt spreaders, Inbuilt Bottle lime </w:t>
            </w:r>
            <w:r>
              <w:rPr>
                <w:rFonts w:ascii="Times New Roman" w:hAnsi="Times New Roman"/>
                <w:color w:val="000000"/>
                <w:spacing w:val="-7"/>
                <w:sz w:val="24"/>
              </w:rPr>
              <w:t xml:space="preserve">and inbuilt ceramic Waste coupling) Size 670 X 330 X325 mm with </w:t>
            </w:r>
            <w:r>
              <w:rPr>
                <w:rFonts w:ascii="Times New Roman" w:hAnsi="Times New Roman"/>
                <w:color w:val="000000"/>
                <w:spacing w:val="-9"/>
                <w:sz w:val="24"/>
              </w:rPr>
              <w:t xml:space="preserve">sensatronic concealed type flushing </w:t>
            </w:r>
            <w:r>
              <w:rPr>
                <w:rFonts w:ascii="Times New Roman" w:hAnsi="Times New Roman"/>
                <w:i/>
                <w:color w:val="000000"/>
                <w:spacing w:val="1"/>
                <w:sz w:val="24"/>
              </w:rPr>
              <w:t xml:space="preserve">valve </w:t>
            </w:r>
            <w:r>
              <w:rPr>
                <w:rFonts w:ascii="Times New Roman" w:hAnsi="Times New Roman"/>
                <w:color w:val="000000"/>
                <w:spacing w:val="-9"/>
                <w:sz w:val="24"/>
              </w:rPr>
              <w:t xml:space="preserve">for urinal complete set with </w:t>
            </w:r>
            <w:r>
              <w:rPr>
                <w:rFonts w:ascii="Times New Roman" w:hAnsi="Times New Roman"/>
                <w:color w:val="000000"/>
                <w:spacing w:val="-2"/>
                <w:sz w:val="24"/>
              </w:rPr>
              <w:t xml:space="preserve">installation box with control cock complete including painting of </w:t>
            </w:r>
            <w:r>
              <w:rPr>
                <w:rFonts w:ascii="Times New Roman" w:hAnsi="Times New Roman"/>
                <w:color w:val="000000"/>
                <w:spacing w:val="-1"/>
                <w:sz w:val="24"/>
              </w:rPr>
              <w:t xml:space="preserve">fittings and brakets, cutting and making good the wall and floors </w:t>
            </w:r>
            <w:r>
              <w:rPr>
                <w:rFonts w:ascii="Times New Roman" w:hAnsi="Times New Roman"/>
                <w:color w:val="000000"/>
                <w:spacing w:val="-6"/>
                <w:sz w:val="24"/>
              </w:rPr>
              <w:t>wherever required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1350"/>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25.12.1</w:t>
            </w:r>
          </w:p>
        </w:tc>
        <w:tc>
          <w:tcPr>
            <w:tcW w:w="5760"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5"/>
                <w:sz w:val="24"/>
              </w:rPr>
            </w:pPr>
            <w:r>
              <w:rPr>
                <w:rFonts w:ascii="Times New Roman" w:hAnsi="Times New Roman"/>
                <w:color w:val="000000"/>
                <w:spacing w:val="-5"/>
                <w:sz w:val="24"/>
              </w:rPr>
              <w:t xml:space="preserve">White Vetrious China Anti germ Fluoro-Polymer Coated </w:t>
            </w:r>
            <w:r>
              <w:rPr>
                <w:rFonts w:ascii="Times New Roman" w:hAnsi="Times New Roman"/>
                <w:color w:val="000000"/>
                <w:spacing w:val="9"/>
                <w:sz w:val="24"/>
              </w:rPr>
              <w:t xml:space="preserve">Urinal Size 670 X 330 X325 mm with sensotronic </w:t>
            </w:r>
            <w:r>
              <w:rPr>
                <w:rFonts w:ascii="Times New Roman" w:hAnsi="Times New Roman"/>
                <w:color w:val="000000"/>
                <w:spacing w:val="-6"/>
                <w:sz w:val="24"/>
              </w:rPr>
              <w:t xml:space="preserve">concealed type flushing valve for urinal complete set with </w:t>
            </w:r>
            <w:r>
              <w:rPr>
                <w:rFonts w:ascii="Times New Roman" w:hAnsi="Times New Roman"/>
                <w:color w:val="000000"/>
                <w:spacing w:val="-2"/>
                <w:sz w:val="24"/>
              </w:rPr>
              <w:t>installation box with ccetrol cock</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879"/>
              </w:tabs>
              <w:rPr>
                <w:rFonts w:ascii="Times New Roman" w:hAnsi="Times New Roman"/>
                <w:color w:val="000000"/>
                <w:spacing w:val="-10"/>
                <w:sz w:val="24"/>
              </w:rPr>
            </w:pPr>
            <w:r>
              <w:rPr>
                <w:rFonts w:ascii="Times New Roman" w:hAnsi="Times New Roman"/>
                <w:color w:val="000000"/>
                <w:spacing w:val="-10"/>
                <w:sz w:val="24"/>
              </w:rPr>
              <w:t>21059.00</w:t>
            </w:r>
          </w:p>
        </w:tc>
      </w:tr>
      <w:tr w:rsidR="00E27692" w:rsidTr="004D2427">
        <w:trPr>
          <w:trHeight w:hRule="exact" w:val="205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25.13</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and fixing white vitreous china Flat Back Anti germ </w:t>
            </w:r>
            <w:r>
              <w:rPr>
                <w:rFonts w:ascii="Times New Roman" w:hAnsi="Times New Roman"/>
                <w:color w:val="000000"/>
                <w:spacing w:val="-5"/>
                <w:sz w:val="24"/>
              </w:rPr>
              <w:t xml:space="preserve">Fluoro-Polymer Coated Urinal (Inbuilt spreaders, Inbuilt Bottle lime </w:t>
            </w:r>
            <w:r>
              <w:rPr>
                <w:rFonts w:ascii="Times New Roman" w:hAnsi="Times New Roman"/>
                <w:color w:val="000000"/>
                <w:spacing w:val="-6"/>
                <w:sz w:val="24"/>
              </w:rPr>
              <w:t xml:space="preserve">and inbuilt ceramic Waste coupling) Size 730 X 480 X310 mm with </w:t>
            </w:r>
            <w:r>
              <w:rPr>
                <w:rFonts w:ascii="Times New Roman" w:hAnsi="Times New Roman"/>
                <w:color w:val="000000"/>
                <w:spacing w:val="-4"/>
                <w:sz w:val="24"/>
              </w:rPr>
              <w:t xml:space="preserve">15mm Brass made prismatic (Decal technology, 400000 operation </w:t>
            </w:r>
            <w:r>
              <w:rPr>
                <w:rFonts w:ascii="Times New Roman" w:hAnsi="Times New Roman"/>
                <w:color w:val="000000"/>
                <w:spacing w:val="-5"/>
                <w:sz w:val="24"/>
              </w:rPr>
              <w:t xml:space="preserve">warranted) congealed fhishing Stop cock complete including painting of fittings and brakets, cutting and making good the wall and floors </w:t>
            </w:r>
            <w:r>
              <w:rPr>
                <w:rFonts w:ascii="Times New Roman" w:hAnsi="Times New Roman"/>
                <w:color w:val="000000"/>
                <w:spacing w:val="-6"/>
                <w:sz w:val="24"/>
              </w:rPr>
              <w:t>wherever required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145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25.13.1</w:t>
            </w:r>
          </w:p>
        </w:tc>
        <w:tc>
          <w:tcPr>
            <w:tcW w:w="5760"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5"/>
                <w:sz w:val="24"/>
              </w:rPr>
            </w:pPr>
            <w:r>
              <w:rPr>
                <w:rFonts w:ascii="Times New Roman" w:hAnsi="Times New Roman"/>
                <w:color w:val="000000"/>
                <w:spacing w:val="-5"/>
                <w:sz w:val="24"/>
              </w:rPr>
              <w:t xml:space="preserve">White Vetrious China Anti germ Fluoro-Polymer Coated </w:t>
            </w:r>
            <w:r>
              <w:rPr>
                <w:rFonts w:ascii="Times New Roman" w:hAnsi="Times New Roman"/>
                <w:color w:val="000000"/>
                <w:spacing w:val="-6"/>
                <w:sz w:val="24"/>
              </w:rPr>
              <w:t xml:space="preserve">Urinal Size 730 X 480 X310 mm with 15mm Brass made </w:t>
            </w:r>
            <w:r>
              <w:rPr>
                <w:rFonts w:ascii="Times New Roman" w:hAnsi="Times New Roman"/>
                <w:color w:val="000000"/>
                <w:sz w:val="25"/>
              </w:rPr>
              <w:t xml:space="preserve">presmatic auto closing congealed </w:t>
            </w:r>
            <w:r>
              <w:rPr>
                <w:rFonts w:ascii="Times New Roman" w:hAnsi="Times New Roman"/>
                <w:color w:val="000000"/>
                <w:spacing w:val="-10"/>
                <w:sz w:val="24"/>
              </w:rPr>
              <w:t xml:space="preserve">urinal fhadi valve with </w:t>
            </w:r>
            <w:r>
              <w:rPr>
                <w:rFonts w:ascii="Times New Roman" w:hAnsi="Times New Roman"/>
                <w:color w:val="000000"/>
                <w:spacing w:val="11"/>
                <w:sz w:val="24"/>
              </w:rPr>
              <w:t xml:space="preserve">wall flange (Depot technology, 400000 operation </w:t>
            </w:r>
            <w:r>
              <w:rPr>
                <w:rFonts w:ascii="Times New Roman" w:hAnsi="Times New Roman"/>
                <w:color w:val="000000"/>
                <w:spacing w:val="-10"/>
                <w:sz w:val="24"/>
              </w:rPr>
              <w:t>warranted).</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879"/>
              </w:tabs>
              <w:rPr>
                <w:rFonts w:ascii="Times New Roman" w:hAnsi="Times New Roman"/>
                <w:color w:val="000000"/>
                <w:spacing w:val="-10"/>
                <w:sz w:val="24"/>
              </w:rPr>
            </w:pPr>
            <w:r>
              <w:rPr>
                <w:rFonts w:ascii="Times New Roman" w:hAnsi="Times New Roman"/>
                <w:color w:val="000000"/>
                <w:spacing w:val="-10"/>
                <w:sz w:val="24"/>
              </w:rPr>
              <w:t>12290.00</w:t>
            </w:r>
          </w:p>
        </w:tc>
      </w:tr>
    </w:tbl>
    <w:p w:rsidR="0072693D" w:rsidRDefault="0072693D" w:rsidP="0072693D">
      <w:pPr>
        <w:jc w:val="center"/>
        <w:rPr>
          <w:rFonts w:ascii="Times New Roman" w:hAnsi="Times New Roman" w:cs="Times New Roman"/>
        </w:rPr>
      </w:pPr>
      <w:r>
        <w:t>Page No.392</w:t>
      </w:r>
    </w:p>
    <w:p w:rsidR="00E27692" w:rsidRDefault="00E27692" w:rsidP="00E27692"/>
    <w:tbl>
      <w:tblPr>
        <w:tblW w:w="0" w:type="auto"/>
        <w:tblInd w:w="15" w:type="dxa"/>
        <w:tblLayout w:type="fixed"/>
        <w:tblCellMar>
          <w:left w:w="0" w:type="dxa"/>
          <w:right w:w="0" w:type="dxa"/>
        </w:tblCellMar>
        <w:tblLook w:val="04A0"/>
      </w:tblPr>
      <w:tblGrid>
        <w:gridCol w:w="743"/>
        <w:gridCol w:w="915"/>
        <w:gridCol w:w="5760"/>
        <w:gridCol w:w="1140"/>
        <w:gridCol w:w="1417"/>
      </w:tblGrid>
      <w:tr w:rsidR="00E27692" w:rsidTr="004D2427">
        <w:trPr>
          <w:trHeight w:hRule="exact" w:val="563"/>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2722"/>
              <w:rPr>
                <w:rFonts w:ascii="Times New Roman" w:hAnsi="Times New Roman"/>
                <w:color w:val="000000"/>
                <w:sz w:val="24"/>
              </w:rPr>
            </w:pPr>
            <w:r>
              <w:rPr>
                <w:rFonts w:ascii="Times New Roman" w:hAnsi="Times New Roman"/>
                <w:color w:val="000000"/>
                <w:sz w:val="24"/>
              </w:rPr>
              <w:t>Description</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4"/>
                <w:sz w:val="24"/>
              </w:rPr>
            </w:pPr>
            <w:r>
              <w:rPr>
                <w:rFonts w:ascii="Times New Roman" w:hAnsi="Times New Roman"/>
                <w:color w:val="000000"/>
                <w:spacing w:val="-4"/>
                <w:sz w:val="24"/>
              </w:rPr>
              <w:t xml:space="preserve">Rae (in </w:t>
            </w:r>
            <w:r>
              <w:rPr>
                <w:rFonts w:ascii="Times New Roman" w:hAnsi="Times New Roman"/>
                <w:color w:val="000000"/>
                <w:spacing w:val="-4"/>
                <w:sz w:val="24"/>
              </w:rPr>
              <w:br/>
            </w:r>
            <w:r>
              <w:rPr>
                <w:rFonts w:ascii="Times New Roman" w:hAnsi="Times New Roman"/>
                <w:color w:val="000000"/>
                <w:spacing w:val="-10"/>
                <w:sz w:val="24"/>
              </w:rPr>
              <w:t>Rs.)</w:t>
            </w:r>
          </w:p>
        </w:tc>
      </w:tr>
      <w:tr w:rsidR="00E27692" w:rsidTr="004D2427">
        <w:trPr>
          <w:trHeight w:hRule="exact" w:val="292"/>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1583"/>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7"/>
              </w:tabs>
              <w:rPr>
                <w:rFonts w:ascii="Times New Roman" w:hAnsi="Times New Roman"/>
                <w:color w:val="000000"/>
                <w:spacing w:val="-10"/>
                <w:sz w:val="24"/>
              </w:rPr>
            </w:pPr>
            <w:r>
              <w:rPr>
                <w:rFonts w:ascii="Times New Roman" w:hAnsi="Times New Roman"/>
                <w:color w:val="000000"/>
                <w:spacing w:val="-10"/>
                <w:sz w:val="24"/>
              </w:rPr>
              <w:t>25.14</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Providing and fixing white vitreous china Flat Back Arti germ </w:t>
            </w:r>
            <w:r>
              <w:rPr>
                <w:rFonts w:ascii="Times New Roman" w:hAnsi="Times New Roman"/>
                <w:color w:val="000000"/>
                <w:spacing w:val="-6"/>
                <w:sz w:val="24"/>
              </w:rPr>
              <w:t xml:space="preserve">Fluoro-Polymer Coated Urinal (Inbuilt spreaders, Inbuilt Bottle italic and inbuilt ceramic Waste coupling) Size 710 X 480 X300 mm with </w:t>
            </w:r>
            <w:r>
              <w:rPr>
                <w:rFonts w:ascii="Times New Roman" w:hAnsi="Times New Roman"/>
                <w:color w:val="000000"/>
                <w:spacing w:val="-7"/>
                <w:sz w:val="24"/>
              </w:rPr>
              <w:t xml:space="preserve">sensor canpkte including painting of fittings and brakets, cutting and </w:t>
            </w:r>
            <w:r>
              <w:rPr>
                <w:rFonts w:ascii="Times New Roman" w:hAnsi="Times New Roman"/>
                <w:color w:val="000000"/>
                <w:spacing w:val="-5"/>
                <w:sz w:val="24"/>
              </w:rPr>
              <w:t>making good the wall and floors wherever required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1372"/>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12"/>
              <w:rPr>
                <w:rFonts w:ascii="Times New Roman" w:hAnsi="Times New Roman"/>
                <w:color w:val="000000"/>
                <w:spacing w:val="-10"/>
                <w:sz w:val="24"/>
              </w:rPr>
            </w:pPr>
            <w:r>
              <w:rPr>
                <w:rFonts w:ascii="Times New Roman" w:hAnsi="Times New Roman"/>
                <w:color w:val="000000"/>
                <w:spacing w:val="-10"/>
                <w:sz w:val="24"/>
              </w:rPr>
              <w:t>25.14.1</w:t>
            </w:r>
          </w:p>
        </w:tc>
        <w:tc>
          <w:tcPr>
            <w:tcW w:w="5760"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White Various China made Flat Back Anti germ Fluoro- </w:t>
            </w:r>
            <w:r>
              <w:rPr>
                <w:rFonts w:ascii="Times New Roman" w:hAnsi="Times New Roman"/>
                <w:color w:val="000000"/>
                <w:spacing w:val="-2"/>
                <w:sz w:val="24"/>
              </w:rPr>
              <w:t xml:space="preserve">Polymer Coated Urinal (Inbuilt spreaders. Inbuilt Bottle </w:t>
            </w:r>
            <w:r>
              <w:rPr>
                <w:rFonts w:ascii="Times New Roman" w:hAnsi="Times New Roman"/>
                <w:color w:val="000000"/>
                <w:spacing w:val="-6"/>
                <w:sz w:val="24"/>
              </w:rPr>
              <w:t>tripe and inbuilt ceramic Waste coupling) Size 710 X 480 X300 mm with sensor</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sz w:val="62"/>
              </w:rPr>
            </w:pPr>
            <w:r>
              <w:rPr>
                <w:rFonts w:ascii="Times New Roman" w:hAnsi="Times New Roman"/>
                <w:color w:val="000000"/>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20014.00</w:t>
            </w:r>
          </w:p>
        </w:tc>
      </w:tr>
      <w:tr w:rsidR="00E27692" w:rsidTr="004D2427">
        <w:trPr>
          <w:trHeight w:hRule="exact" w:val="833"/>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7"/>
              </w:tabs>
              <w:rPr>
                <w:rFonts w:ascii="Times New Roman" w:hAnsi="Times New Roman"/>
                <w:color w:val="000000"/>
                <w:spacing w:val="-10"/>
                <w:sz w:val="24"/>
              </w:rPr>
            </w:pPr>
            <w:r>
              <w:rPr>
                <w:rFonts w:ascii="Times New Roman" w:hAnsi="Times New Roman"/>
                <w:color w:val="000000"/>
                <w:spacing w:val="-10"/>
                <w:sz w:val="24"/>
              </w:rPr>
              <w:t>25.15</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rPr>
                <w:rFonts w:ascii="Times New Roman" w:hAnsi="Times New Roman"/>
                <w:color w:val="000000"/>
                <w:spacing w:val="-4"/>
                <w:sz w:val="24"/>
              </w:rPr>
            </w:pPr>
            <w:r>
              <w:rPr>
                <w:rFonts w:ascii="Times New Roman" w:hAnsi="Times New Roman"/>
                <w:color w:val="000000"/>
                <w:spacing w:val="-4"/>
                <w:sz w:val="24"/>
              </w:rPr>
              <w:t xml:space="preserve">Providing &amp; Fixing 8mm thick Boasted Urinal glass partition size </w:t>
            </w:r>
            <w:r>
              <w:rPr>
                <w:rFonts w:ascii="Times New Roman" w:hAnsi="Times New Roman"/>
                <w:color w:val="000000"/>
                <w:spacing w:val="-3"/>
                <w:sz w:val="24"/>
              </w:rPr>
              <w:t>900s450mm brass made bracket with mine plating.</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6900.00</w:t>
            </w:r>
          </w:p>
        </w:tc>
      </w:tr>
      <w:tr w:rsidR="00E27692" w:rsidTr="004D2427">
        <w:trPr>
          <w:trHeight w:hRule="exact" w:val="112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7"/>
              </w:tabs>
              <w:rPr>
                <w:rFonts w:ascii="Times New Roman" w:hAnsi="Times New Roman"/>
                <w:color w:val="000000"/>
                <w:spacing w:val="-10"/>
                <w:sz w:val="24"/>
              </w:rPr>
            </w:pPr>
            <w:r>
              <w:rPr>
                <w:rFonts w:ascii="Times New Roman" w:hAnsi="Times New Roman"/>
                <w:color w:val="000000"/>
                <w:spacing w:val="-10"/>
                <w:sz w:val="24"/>
              </w:rPr>
              <w:t>25.16</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Providing &amp; Fixing 8mm thick /roasted Urinal glass partition size </w:t>
            </w:r>
            <w:r>
              <w:rPr>
                <w:rFonts w:ascii="Times New Roman" w:hAnsi="Times New Roman"/>
                <w:color w:val="000000"/>
                <w:spacing w:val="-1"/>
                <w:sz w:val="24"/>
              </w:rPr>
              <w:t xml:space="preserve">bight 900 mm top width 450mm and bottom width 300mm brass </w:t>
            </w:r>
            <w:r>
              <w:rPr>
                <w:rFonts w:ascii="Times New Roman" w:hAnsi="Times New Roman"/>
                <w:color w:val="000000"/>
                <w:spacing w:val="-4"/>
                <w:sz w:val="24"/>
              </w:rPr>
              <w:t>made bracket with crone plating.</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sz w:val="62"/>
              </w:rPr>
            </w:pPr>
            <w:r>
              <w:rPr>
                <w:rFonts w:ascii="Times New Roman" w:hAnsi="Times New Roman"/>
                <w:color w:val="000000"/>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8400.00</w:t>
            </w:r>
          </w:p>
        </w:tc>
      </w:tr>
      <w:tr w:rsidR="00E27692" w:rsidTr="004D2427">
        <w:trPr>
          <w:trHeight w:hRule="exact" w:val="109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7"/>
              </w:tabs>
              <w:rPr>
                <w:rFonts w:ascii="Times New Roman" w:hAnsi="Times New Roman"/>
                <w:color w:val="000000"/>
                <w:spacing w:val="-10"/>
                <w:sz w:val="24"/>
              </w:rPr>
            </w:pPr>
            <w:r>
              <w:rPr>
                <w:rFonts w:ascii="Times New Roman" w:hAnsi="Times New Roman"/>
                <w:color w:val="000000"/>
                <w:spacing w:val="-10"/>
                <w:sz w:val="24"/>
              </w:rPr>
              <w:t>25.17</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Providing &amp; Fixing plain bath tub of size 180x80cm body made of </w:t>
            </w:r>
            <w:r>
              <w:rPr>
                <w:rFonts w:ascii="Times New Roman" w:hAnsi="Times New Roman"/>
                <w:color w:val="000000"/>
                <w:spacing w:val="10"/>
                <w:sz w:val="24"/>
              </w:rPr>
              <w:t xml:space="preserve">PMMA (Poly Methyle metha acrylate) with 20mm wooden </w:t>
            </w:r>
            <w:r>
              <w:rPr>
                <w:rFonts w:ascii="Times New Roman" w:hAnsi="Times New Roman"/>
                <w:color w:val="000000"/>
                <w:spacing w:val="-2"/>
                <w:sz w:val="24"/>
              </w:rPr>
              <w:t>reinforcement</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sz w:val="62"/>
              </w:rPr>
            </w:pPr>
            <w:r>
              <w:rPr>
                <w:rFonts w:ascii="Times New Roman" w:hAnsi="Times New Roman"/>
                <w:color w:val="000000"/>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35000.00</w:t>
            </w:r>
          </w:p>
        </w:tc>
      </w:tr>
      <w:tr w:rsidR="00E27692" w:rsidTr="004D2427">
        <w:trPr>
          <w:trHeight w:hRule="exact" w:val="465"/>
        </w:trPr>
        <w:tc>
          <w:tcPr>
            <w:tcW w:w="743"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tabs>
                <w:tab w:val="decimal" w:pos="387"/>
              </w:tabs>
              <w:rPr>
                <w:rFonts w:ascii="Times New Roman" w:hAnsi="Times New Roman"/>
                <w:color w:val="000000"/>
                <w:spacing w:val="-10"/>
                <w:sz w:val="24"/>
              </w:rPr>
            </w:pPr>
            <w:r>
              <w:rPr>
                <w:rFonts w:ascii="Times New Roman" w:hAnsi="Times New Roman"/>
                <w:color w:val="000000"/>
                <w:spacing w:val="-10"/>
                <w:sz w:val="24"/>
              </w:rPr>
              <w:t>25.18</w:t>
            </w:r>
          </w:p>
        </w:tc>
        <w:tc>
          <w:tcPr>
            <w:tcW w:w="915" w:type="dxa"/>
            <w:vMerge w:val="restart"/>
            <w:tcBorders>
              <w:top w:val="single" w:sz="6" w:space="0" w:color="000000"/>
              <w:left w:val="single" w:sz="6" w:space="0" w:color="000000"/>
              <w:bottom w:val="none" w:sz="0" w:space="0" w:color="000000"/>
              <w:right w:val="none" w:sz="0" w:space="0" w:color="000000"/>
            </w:tcBorders>
          </w:tcPr>
          <w:p w:rsidR="00E27692" w:rsidRDefault="00E27692" w:rsidP="004D2427">
            <w:pPr>
              <w:ind w:left="108"/>
              <w:jc w:val="both"/>
              <w:rPr>
                <w:rFonts w:ascii="Times New Roman" w:hAnsi="Times New Roman"/>
                <w:color w:val="000000"/>
                <w:spacing w:val="-20"/>
                <w:sz w:val="24"/>
              </w:rPr>
            </w:pPr>
            <w:r>
              <w:rPr>
                <w:rFonts w:ascii="Times New Roman" w:hAnsi="Times New Roman"/>
                <w:color w:val="000000"/>
                <w:spacing w:val="-20"/>
                <w:sz w:val="24"/>
              </w:rPr>
              <w:t xml:space="preserve">Providing </w:t>
            </w:r>
            <w:r>
              <w:rPr>
                <w:rFonts w:ascii="Times New Roman" w:hAnsi="Times New Roman"/>
                <w:color w:val="000000"/>
                <w:spacing w:val="-10"/>
                <w:sz w:val="24"/>
              </w:rPr>
              <w:t xml:space="preserve">ceramic </w:t>
            </w:r>
            <w:r>
              <w:rPr>
                <w:rFonts w:ascii="Times New Roman" w:hAnsi="Times New Roman"/>
                <w:color w:val="000000"/>
                <w:spacing w:val="-36"/>
                <w:sz w:val="24"/>
              </w:rPr>
              <w:t>0.10 micron</w:t>
            </w:r>
          </w:p>
        </w:tc>
        <w:tc>
          <w:tcPr>
            <w:tcW w:w="5760" w:type="dxa"/>
            <w:tcBorders>
              <w:top w:val="single" w:sz="6" w:space="0" w:color="000000"/>
              <w:left w:val="none" w:sz="0" w:space="0" w:color="000000"/>
              <w:bottom w:val="single" w:sz="6" w:space="0" w:color="000000"/>
              <w:right w:val="single" w:sz="6" w:space="0" w:color="000000"/>
            </w:tcBorders>
          </w:tcPr>
          <w:p w:rsidR="00E27692" w:rsidRDefault="00E27692" w:rsidP="004D2427">
            <w:pPr>
              <w:spacing w:before="36" w:line="211" w:lineRule="exact"/>
              <w:ind w:right="144" w:firstLine="216"/>
              <w:rPr>
                <w:rFonts w:ascii="Times New Roman" w:hAnsi="Times New Roman"/>
                <w:color w:val="000000"/>
                <w:spacing w:val="4"/>
                <w:sz w:val="24"/>
              </w:rPr>
            </w:pPr>
            <w:r>
              <w:rPr>
                <w:rFonts w:ascii="Times New Roman" w:hAnsi="Times New Roman"/>
                <w:color w:val="000000"/>
                <w:spacing w:val="4"/>
                <w:sz w:val="24"/>
              </w:rPr>
              <w:t xml:space="preserve">and fixing in position best indian (banal size 24mm, </w:t>
            </w:r>
            <w:r>
              <w:rPr>
                <w:rFonts w:ascii="Times New Roman" w:hAnsi="Times New Roman"/>
                <w:color w:val="000000"/>
                <w:spacing w:val="-6"/>
                <w:sz w:val="24"/>
              </w:rPr>
              <w:t>disc size 19mm and min body thielmess 2mm, nickel plating</w:t>
            </w:r>
          </w:p>
        </w:tc>
        <w:tc>
          <w:tcPr>
            <w:tcW w:w="1140" w:type="dxa"/>
            <w:vMerge w:val="restart"/>
            <w:tcBorders>
              <w:top w:val="single" w:sz="6" w:space="0" w:color="000000"/>
              <w:left w:val="single" w:sz="6" w:space="0" w:color="000000"/>
              <w:bottom w:val="none" w:sz="0" w:space="0" w:color="000000"/>
              <w:right w:val="single" w:sz="6" w:space="0" w:color="000000"/>
            </w:tcBorders>
            <w:textDirection w:val="tbRlV"/>
            <w:vAlign w:val="center"/>
          </w:tcPr>
          <w:p w:rsidR="00E27692" w:rsidRDefault="00E27692" w:rsidP="004D2427">
            <w:pPr>
              <w:ind w:left="36"/>
              <w:rPr>
                <w:rFonts w:ascii="Times New Roman" w:hAnsi="Times New Roman"/>
                <w:color w:val="000000"/>
                <w:sz w:val="62"/>
              </w:rPr>
            </w:pPr>
            <w:r>
              <w:rPr>
                <w:rFonts w:ascii="Times New Roman" w:hAnsi="Times New Roman"/>
                <w:color w:val="000000"/>
                <w:sz w:val="62"/>
              </w:rPr>
              <w:t>I</w:t>
            </w:r>
          </w:p>
        </w:tc>
        <w:tc>
          <w:tcPr>
            <w:tcW w:w="1417"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1740.00</w:t>
            </w:r>
          </w:p>
        </w:tc>
      </w:tr>
      <w:tr w:rsidR="00E27692" w:rsidTr="004D2427">
        <w:trPr>
          <w:trHeight w:hRule="exact" w:val="607"/>
        </w:trPr>
        <w:tc>
          <w:tcPr>
            <w:tcW w:w="743" w:type="dxa"/>
            <w:vMerge/>
            <w:tcBorders>
              <w:top w:val="none" w:sz="0" w:space="0" w:color="000000"/>
              <w:left w:val="single" w:sz="6" w:space="0" w:color="000000"/>
              <w:bottom w:val="single" w:sz="6" w:space="0" w:color="000000"/>
              <w:right w:val="single" w:sz="6" w:space="0" w:color="000000"/>
            </w:tcBorders>
          </w:tcPr>
          <w:p w:rsidR="00E27692" w:rsidRDefault="00E27692" w:rsidP="004D2427"/>
        </w:tc>
        <w:tc>
          <w:tcPr>
            <w:tcW w:w="915" w:type="dxa"/>
            <w:vMerge/>
            <w:tcBorders>
              <w:top w:val="none" w:sz="0" w:space="0" w:color="000000"/>
              <w:left w:val="single" w:sz="6" w:space="0" w:color="000000"/>
              <w:bottom w:val="single" w:sz="6" w:space="0" w:color="000000"/>
              <w:right w:val="none" w:sz="0" w:space="0" w:color="000000"/>
            </w:tcBorders>
          </w:tcPr>
          <w:p w:rsidR="00E27692" w:rsidRDefault="00E27692" w:rsidP="004D2427"/>
        </w:tc>
        <w:tc>
          <w:tcPr>
            <w:tcW w:w="5760" w:type="dxa"/>
            <w:tcBorders>
              <w:top w:val="single" w:sz="6" w:space="0" w:color="000000"/>
              <w:left w:val="none" w:sz="0" w:space="0" w:color="000000"/>
              <w:bottom w:val="single" w:sz="6" w:space="0" w:color="000000"/>
              <w:right w:val="single" w:sz="6" w:space="0" w:color="000000"/>
            </w:tcBorders>
          </w:tcPr>
          <w:p w:rsidR="00E27692" w:rsidRDefault="00E27692" w:rsidP="004D2427">
            <w:pPr>
              <w:ind w:left="360"/>
              <w:rPr>
                <w:rFonts w:ascii="Times New Roman" w:hAnsi="Times New Roman"/>
                <w:color w:val="000000"/>
                <w:spacing w:val="-4"/>
                <w:sz w:val="24"/>
              </w:rPr>
            </w:pPr>
            <w:r>
              <w:rPr>
                <w:rFonts w:ascii="Times New Roman" w:hAnsi="Times New Roman"/>
                <w:color w:val="000000"/>
                <w:spacing w:val="-4"/>
                <w:sz w:val="24"/>
              </w:rPr>
              <w:t>and chrome plating 0.3 micron, quarter tum) Pillar cock</w:t>
            </w:r>
          </w:p>
        </w:tc>
        <w:tc>
          <w:tcPr>
            <w:tcW w:w="1140" w:type="dxa"/>
            <w:vMerge/>
            <w:tcBorders>
              <w:top w:val="none" w:sz="0" w:space="0" w:color="000000"/>
              <w:left w:val="single" w:sz="6" w:space="0" w:color="000000"/>
              <w:bottom w:val="single" w:sz="6" w:space="0" w:color="000000"/>
              <w:right w:val="single" w:sz="6" w:space="0" w:color="000000"/>
            </w:tcBorders>
            <w:textDirection w:val="tbRlV"/>
            <w:vAlign w:val="center"/>
          </w:tcPr>
          <w:p w:rsidR="00E27692" w:rsidRDefault="00E27692" w:rsidP="004D2427"/>
        </w:tc>
        <w:tc>
          <w:tcPr>
            <w:tcW w:w="1417" w:type="dxa"/>
            <w:vMerge/>
            <w:tcBorders>
              <w:top w:val="none" w:sz="0" w:space="0" w:color="000000"/>
              <w:left w:val="single" w:sz="6" w:space="0" w:color="000000"/>
              <w:bottom w:val="single" w:sz="6" w:space="0" w:color="000000"/>
              <w:right w:val="single" w:sz="6" w:space="0" w:color="000000"/>
            </w:tcBorders>
          </w:tcPr>
          <w:p w:rsidR="00E27692" w:rsidRDefault="00E27692" w:rsidP="004D2427"/>
        </w:tc>
      </w:tr>
      <w:tr w:rsidR="00E27692" w:rsidTr="004D2427">
        <w:trPr>
          <w:trHeight w:hRule="exact" w:val="465"/>
        </w:trPr>
        <w:tc>
          <w:tcPr>
            <w:tcW w:w="743"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tabs>
                <w:tab w:val="decimal" w:pos="387"/>
              </w:tabs>
              <w:rPr>
                <w:rFonts w:ascii="Times New Roman" w:hAnsi="Times New Roman"/>
                <w:color w:val="000000"/>
                <w:spacing w:val="-10"/>
                <w:sz w:val="24"/>
              </w:rPr>
            </w:pPr>
            <w:r>
              <w:rPr>
                <w:rFonts w:ascii="Times New Roman" w:hAnsi="Times New Roman"/>
                <w:color w:val="000000"/>
                <w:spacing w:val="-10"/>
                <w:sz w:val="24"/>
              </w:rPr>
              <w:t>25.19</w:t>
            </w:r>
          </w:p>
        </w:tc>
        <w:tc>
          <w:tcPr>
            <w:tcW w:w="915" w:type="dxa"/>
            <w:vMerge w:val="restart"/>
            <w:tcBorders>
              <w:top w:val="single" w:sz="6" w:space="0" w:color="000000"/>
              <w:left w:val="single" w:sz="6" w:space="0" w:color="000000"/>
              <w:bottom w:val="none" w:sz="0" w:space="0" w:color="000000"/>
              <w:right w:val="none" w:sz="0" w:space="0" w:color="000000"/>
            </w:tcBorders>
          </w:tcPr>
          <w:p w:rsidR="00E27692" w:rsidRDefault="00E27692" w:rsidP="004D2427">
            <w:pPr>
              <w:ind w:left="108"/>
              <w:jc w:val="both"/>
              <w:rPr>
                <w:rFonts w:ascii="Times New Roman" w:hAnsi="Times New Roman"/>
                <w:color w:val="000000"/>
                <w:spacing w:val="-20"/>
                <w:sz w:val="24"/>
              </w:rPr>
            </w:pPr>
            <w:r>
              <w:rPr>
                <w:rFonts w:ascii="Times New Roman" w:hAnsi="Times New Roman"/>
                <w:color w:val="000000"/>
                <w:spacing w:val="-20"/>
                <w:sz w:val="24"/>
              </w:rPr>
              <w:t xml:space="preserve">Providing </w:t>
            </w:r>
            <w:r>
              <w:rPr>
                <w:rFonts w:ascii="Times New Roman" w:hAnsi="Times New Roman"/>
                <w:color w:val="000000"/>
                <w:spacing w:val="-10"/>
                <w:sz w:val="24"/>
              </w:rPr>
              <w:t xml:space="preserve">ceramic </w:t>
            </w:r>
            <w:r>
              <w:rPr>
                <w:rFonts w:ascii="Times New Roman" w:hAnsi="Times New Roman"/>
                <w:color w:val="000000"/>
                <w:spacing w:val="-36"/>
                <w:sz w:val="24"/>
              </w:rPr>
              <w:t>0.10 micron</w:t>
            </w:r>
          </w:p>
        </w:tc>
        <w:tc>
          <w:tcPr>
            <w:tcW w:w="5760" w:type="dxa"/>
            <w:tcBorders>
              <w:top w:val="single" w:sz="6" w:space="0" w:color="000000"/>
              <w:left w:val="none" w:sz="0" w:space="0" w:color="000000"/>
              <w:bottom w:val="single" w:sz="6" w:space="0" w:color="000000"/>
              <w:right w:val="single" w:sz="6" w:space="0" w:color="000000"/>
            </w:tcBorders>
            <w:vAlign w:val="center"/>
          </w:tcPr>
          <w:p w:rsidR="00E27692" w:rsidRDefault="00E27692" w:rsidP="004D2427">
            <w:pPr>
              <w:spacing w:line="215" w:lineRule="exact"/>
              <w:ind w:right="144" w:firstLine="216"/>
              <w:rPr>
                <w:rFonts w:ascii="Times New Roman" w:hAnsi="Times New Roman"/>
                <w:color w:val="000000"/>
                <w:spacing w:val="3"/>
                <w:sz w:val="24"/>
              </w:rPr>
            </w:pPr>
            <w:r>
              <w:rPr>
                <w:rFonts w:ascii="Times New Roman" w:hAnsi="Times New Roman"/>
                <w:color w:val="000000"/>
                <w:spacing w:val="3"/>
                <w:sz w:val="24"/>
              </w:rPr>
              <w:t xml:space="preserve">and fixing in position best indian (bonus size 24mm, </w:t>
            </w:r>
            <w:r>
              <w:rPr>
                <w:rFonts w:ascii="Times New Roman" w:hAnsi="Times New Roman"/>
                <w:color w:val="000000"/>
                <w:spacing w:val="-6"/>
                <w:sz w:val="24"/>
              </w:rPr>
              <w:t>disc size 19mm and min body thickness 2mm, nickel plating</w:t>
            </w:r>
          </w:p>
        </w:tc>
        <w:tc>
          <w:tcPr>
            <w:tcW w:w="1140"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1680.00</w:t>
            </w:r>
          </w:p>
        </w:tc>
      </w:tr>
      <w:tr w:rsidR="00E27692" w:rsidTr="004D2427">
        <w:trPr>
          <w:trHeight w:hRule="exact" w:val="555"/>
        </w:trPr>
        <w:tc>
          <w:tcPr>
            <w:tcW w:w="743" w:type="dxa"/>
            <w:vMerge/>
            <w:tcBorders>
              <w:top w:val="none" w:sz="0" w:space="0" w:color="000000"/>
              <w:left w:val="single" w:sz="6" w:space="0" w:color="000000"/>
              <w:bottom w:val="single" w:sz="6" w:space="0" w:color="000000"/>
              <w:right w:val="single" w:sz="6" w:space="0" w:color="000000"/>
            </w:tcBorders>
          </w:tcPr>
          <w:p w:rsidR="00E27692" w:rsidRDefault="00E27692" w:rsidP="004D2427"/>
        </w:tc>
        <w:tc>
          <w:tcPr>
            <w:tcW w:w="915" w:type="dxa"/>
            <w:vMerge/>
            <w:tcBorders>
              <w:top w:val="none" w:sz="0" w:space="0" w:color="000000"/>
              <w:left w:val="single" w:sz="6" w:space="0" w:color="000000"/>
              <w:bottom w:val="single" w:sz="6" w:space="0" w:color="000000"/>
              <w:right w:val="none" w:sz="0" w:space="0" w:color="000000"/>
            </w:tcBorders>
          </w:tcPr>
          <w:p w:rsidR="00E27692" w:rsidRDefault="00E27692" w:rsidP="004D2427"/>
        </w:tc>
        <w:tc>
          <w:tcPr>
            <w:tcW w:w="5760" w:type="dxa"/>
            <w:tcBorders>
              <w:top w:val="single" w:sz="6" w:space="0" w:color="000000"/>
              <w:left w:val="none" w:sz="0" w:space="0" w:color="000000"/>
              <w:bottom w:val="single" w:sz="6" w:space="0" w:color="000000"/>
              <w:right w:val="single" w:sz="6" w:space="0" w:color="000000"/>
            </w:tcBorders>
          </w:tcPr>
          <w:p w:rsidR="00E27692" w:rsidRDefault="00E27692" w:rsidP="004D2427">
            <w:pPr>
              <w:ind w:left="360"/>
              <w:rPr>
                <w:rFonts w:ascii="Times New Roman" w:hAnsi="Times New Roman"/>
                <w:color w:val="000000"/>
                <w:spacing w:val="-6"/>
                <w:sz w:val="24"/>
              </w:rPr>
            </w:pPr>
            <w:r>
              <w:rPr>
                <w:rFonts w:ascii="Times New Roman" w:hAnsi="Times New Roman"/>
                <w:color w:val="000000"/>
                <w:spacing w:val="-6"/>
                <w:sz w:val="24"/>
              </w:rPr>
              <w:t>and chrome plating 0.3 micron, quarter turn)Bili cock.</w:t>
            </w:r>
          </w:p>
        </w:tc>
        <w:tc>
          <w:tcPr>
            <w:tcW w:w="1140" w:type="dxa"/>
            <w:vMerge/>
            <w:tcBorders>
              <w:top w:val="none" w:sz="0" w:space="0" w:color="000000"/>
              <w:left w:val="single" w:sz="6" w:space="0" w:color="000000"/>
              <w:bottom w:val="single" w:sz="6" w:space="0" w:color="000000"/>
              <w:right w:val="single" w:sz="6" w:space="0" w:color="000000"/>
            </w:tcBorders>
          </w:tcPr>
          <w:p w:rsidR="00E27692" w:rsidRDefault="00E27692" w:rsidP="004D2427"/>
        </w:tc>
        <w:tc>
          <w:tcPr>
            <w:tcW w:w="1417" w:type="dxa"/>
            <w:vMerge/>
            <w:tcBorders>
              <w:top w:val="none" w:sz="0" w:space="0" w:color="000000"/>
              <w:left w:val="single" w:sz="6" w:space="0" w:color="000000"/>
              <w:bottom w:val="single" w:sz="6" w:space="0" w:color="000000"/>
              <w:right w:val="single" w:sz="6" w:space="0" w:color="000000"/>
            </w:tcBorders>
          </w:tcPr>
          <w:p w:rsidR="00E27692" w:rsidRDefault="00E27692" w:rsidP="004D2427"/>
        </w:tc>
      </w:tr>
      <w:tr w:rsidR="00E27692" w:rsidTr="004D2427">
        <w:trPr>
          <w:trHeight w:hRule="exact" w:val="1178"/>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7"/>
              </w:tabs>
              <w:rPr>
                <w:rFonts w:ascii="Times New Roman" w:hAnsi="Times New Roman"/>
                <w:color w:val="000000"/>
                <w:spacing w:val="-10"/>
                <w:sz w:val="24"/>
              </w:rPr>
            </w:pPr>
            <w:r>
              <w:rPr>
                <w:rFonts w:ascii="Times New Roman" w:hAnsi="Times New Roman"/>
                <w:color w:val="000000"/>
                <w:spacing w:val="-10"/>
                <w:sz w:val="24"/>
              </w:rPr>
              <w:t>25.20</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z w:val="24"/>
              </w:rPr>
            </w:pPr>
            <w:r>
              <w:rPr>
                <w:rFonts w:ascii="Times New Roman" w:hAnsi="Times New Roman"/>
                <w:color w:val="000000"/>
                <w:sz w:val="24"/>
              </w:rPr>
              <w:t xml:space="preserve">Providing and fixing in position best indian ( bonut size 24mm, </w:t>
            </w:r>
            <w:r>
              <w:rPr>
                <w:rFonts w:ascii="Times New Roman" w:hAnsi="Times New Roman"/>
                <w:color w:val="000000"/>
                <w:spacing w:val="3"/>
                <w:sz w:val="24"/>
              </w:rPr>
              <w:t xml:space="preserve">ceramic disc size 19mm and min. body thickness 2mm, nickel </w:t>
            </w:r>
            <w:r>
              <w:rPr>
                <w:rFonts w:ascii="Times New Roman" w:hAnsi="Times New Roman"/>
                <w:color w:val="000000"/>
                <w:spacing w:val="9"/>
                <w:sz w:val="24"/>
              </w:rPr>
              <w:t xml:space="preserve">plating. 10 micron and chrome plating 0.3 micron, quarter </w:t>
            </w:r>
            <w:r>
              <w:rPr>
                <w:rFonts w:ascii="Times New Roman" w:hAnsi="Times New Roman"/>
                <w:color w:val="000000"/>
                <w:spacing w:val="-2"/>
                <w:sz w:val="24"/>
              </w:rPr>
              <w:t>tum)Angular stop cock</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1200.00</w:t>
            </w:r>
          </w:p>
        </w:tc>
      </w:tr>
      <w:tr w:rsidR="00E27692" w:rsidTr="004D2427">
        <w:trPr>
          <w:trHeight w:hRule="exact" w:val="472"/>
        </w:trPr>
        <w:tc>
          <w:tcPr>
            <w:tcW w:w="743"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2521</w:t>
            </w:r>
          </w:p>
        </w:tc>
        <w:tc>
          <w:tcPr>
            <w:tcW w:w="915" w:type="dxa"/>
            <w:vMerge w:val="restart"/>
            <w:tcBorders>
              <w:top w:val="single" w:sz="6" w:space="0" w:color="000000"/>
              <w:left w:val="single" w:sz="6" w:space="0" w:color="000000"/>
              <w:bottom w:val="none" w:sz="0" w:space="0" w:color="000000"/>
              <w:right w:val="none" w:sz="0" w:space="0" w:color="000000"/>
            </w:tcBorders>
          </w:tcPr>
          <w:p w:rsidR="00E27692" w:rsidRDefault="00E27692" w:rsidP="004D2427">
            <w:pPr>
              <w:ind w:left="108"/>
              <w:jc w:val="both"/>
              <w:rPr>
                <w:rFonts w:ascii="Times New Roman" w:hAnsi="Times New Roman"/>
                <w:color w:val="000000"/>
                <w:spacing w:val="-20"/>
                <w:sz w:val="24"/>
              </w:rPr>
            </w:pPr>
            <w:r>
              <w:rPr>
                <w:rFonts w:ascii="Times New Roman" w:hAnsi="Times New Roman"/>
                <w:color w:val="000000"/>
                <w:spacing w:val="-20"/>
                <w:sz w:val="24"/>
              </w:rPr>
              <w:t xml:space="preserve">Providing </w:t>
            </w:r>
            <w:r>
              <w:rPr>
                <w:rFonts w:ascii="Times New Roman" w:hAnsi="Times New Roman"/>
                <w:color w:val="000000"/>
                <w:spacing w:val="-10"/>
                <w:sz w:val="24"/>
              </w:rPr>
              <w:t xml:space="preserve">ceramic </w:t>
            </w:r>
            <w:r>
              <w:rPr>
                <w:rFonts w:ascii="Times New Roman" w:hAnsi="Times New Roman"/>
                <w:color w:val="000000"/>
                <w:spacing w:val="-36"/>
                <w:sz w:val="24"/>
              </w:rPr>
              <w:t xml:space="preserve">0.10 micron </w:t>
            </w:r>
            <w:r>
              <w:rPr>
                <w:rFonts w:ascii="Times New Roman" w:hAnsi="Times New Roman"/>
                <w:color w:val="000000"/>
                <w:spacing w:val="-21"/>
                <w:sz w:val="24"/>
              </w:rPr>
              <w:t>stop cock.</w:t>
            </w:r>
          </w:p>
        </w:tc>
        <w:tc>
          <w:tcPr>
            <w:tcW w:w="5760" w:type="dxa"/>
            <w:tcBorders>
              <w:top w:val="single" w:sz="6" w:space="0" w:color="000000"/>
              <w:left w:val="none" w:sz="0" w:space="0" w:color="000000"/>
              <w:bottom w:val="single" w:sz="6" w:space="0" w:color="000000"/>
              <w:right w:val="single" w:sz="6" w:space="0" w:color="000000"/>
            </w:tcBorders>
          </w:tcPr>
          <w:p w:rsidR="00E27692" w:rsidRDefault="00E27692" w:rsidP="004D2427">
            <w:pPr>
              <w:spacing w:before="36" w:line="215" w:lineRule="exact"/>
              <w:ind w:right="144" w:firstLine="216"/>
              <w:rPr>
                <w:rFonts w:ascii="Times New Roman" w:hAnsi="Times New Roman"/>
                <w:color w:val="000000"/>
                <w:spacing w:val="2"/>
                <w:sz w:val="24"/>
              </w:rPr>
            </w:pPr>
            <w:r>
              <w:rPr>
                <w:rFonts w:ascii="Times New Roman" w:hAnsi="Times New Roman"/>
                <w:color w:val="000000"/>
                <w:spacing w:val="2"/>
                <w:sz w:val="24"/>
              </w:rPr>
              <w:t xml:space="preserve">and fixing in position best indian ( bonut size 24mm, </w:t>
            </w:r>
            <w:r>
              <w:rPr>
                <w:rFonts w:ascii="Times New Roman" w:hAnsi="Times New Roman"/>
                <w:color w:val="000000"/>
                <w:spacing w:val="-6"/>
                <w:sz w:val="24"/>
              </w:rPr>
              <w:t>disc size 19mm and min body thickness 2mm, nickel plating</w:t>
            </w:r>
          </w:p>
        </w:tc>
        <w:tc>
          <w:tcPr>
            <w:tcW w:w="1140" w:type="dxa"/>
            <w:vMerge w:val="restart"/>
            <w:tcBorders>
              <w:top w:val="single" w:sz="6" w:space="0" w:color="000000"/>
              <w:left w:val="single" w:sz="6" w:space="0" w:color="000000"/>
              <w:bottom w:val="none" w:sz="0" w:space="0" w:color="000000"/>
              <w:right w:val="single" w:sz="6" w:space="0" w:color="000000"/>
            </w:tcBorders>
            <w:textDirection w:val="tbRlV"/>
            <w:vAlign w:val="center"/>
          </w:tcPr>
          <w:p w:rsidR="00E27692" w:rsidRDefault="00E27692" w:rsidP="004D2427">
            <w:pPr>
              <w:ind w:left="36"/>
              <w:rPr>
                <w:rFonts w:ascii="Times New Roman" w:hAnsi="Times New Roman"/>
                <w:color w:val="000000"/>
                <w:sz w:val="62"/>
              </w:rPr>
            </w:pPr>
            <w:r>
              <w:rPr>
                <w:rFonts w:ascii="Times New Roman" w:hAnsi="Times New Roman"/>
                <w:color w:val="000000"/>
                <w:sz w:val="62"/>
              </w:rPr>
              <w:t>1</w:t>
            </w:r>
          </w:p>
        </w:tc>
        <w:tc>
          <w:tcPr>
            <w:tcW w:w="1417"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1620.00</w:t>
            </w:r>
          </w:p>
        </w:tc>
      </w:tr>
      <w:tr w:rsidR="00E27692" w:rsidTr="004D2427">
        <w:trPr>
          <w:trHeight w:hRule="exact" w:val="878"/>
        </w:trPr>
        <w:tc>
          <w:tcPr>
            <w:tcW w:w="743" w:type="dxa"/>
            <w:vMerge/>
            <w:tcBorders>
              <w:top w:val="none" w:sz="0" w:space="0" w:color="000000"/>
              <w:left w:val="single" w:sz="6" w:space="0" w:color="000000"/>
              <w:bottom w:val="single" w:sz="6" w:space="0" w:color="000000"/>
              <w:right w:val="single" w:sz="6" w:space="0" w:color="000000"/>
            </w:tcBorders>
          </w:tcPr>
          <w:p w:rsidR="00E27692" w:rsidRDefault="00E27692" w:rsidP="004D2427"/>
        </w:tc>
        <w:tc>
          <w:tcPr>
            <w:tcW w:w="915" w:type="dxa"/>
            <w:vMerge/>
            <w:tcBorders>
              <w:top w:val="none" w:sz="0" w:space="0" w:color="000000"/>
              <w:left w:val="single" w:sz="6" w:space="0" w:color="000000"/>
              <w:bottom w:val="single" w:sz="6" w:space="0" w:color="000000"/>
              <w:right w:val="none" w:sz="0" w:space="0" w:color="000000"/>
            </w:tcBorders>
          </w:tcPr>
          <w:p w:rsidR="00E27692" w:rsidRDefault="00E27692" w:rsidP="004D2427"/>
        </w:tc>
        <w:tc>
          <w:tcPr>
            <w:tcW w:w="5760" w:type="dxa"/>
            <w:tcBorders>
              <w:top w:val="single" w:sz="6" w:space="0" w:color="000000"/>
              <w:left w:val="none" w:sz="0" w:space="0" w:color="000000"/>
              <w:bottom w:val="single" w:sz="6" w:space="0" w:color="000000"/>
              <w:right w:val="single" w:sz="6" w:space="0" w:color="000000"/>
            </w:tcBorders>
          </w:tcPr>
          <w:p w:rsidR="00E27692" w:rsidRDefault="00E27692" w:rsidP="004D2427">
            <w:pPr>
              <w:ind w:right="105"/>
              <w:jc w:val="right"/>
              <w:rPr>
                <w:rFonts w:ascii="Times New Roman" w:hAnsi="Times New Roman"/>
                <w:color w:val="000000"/>
                <w:spacing w:val="-1"/>
                <w:sz w:val="24"/>
              </w:rPr>
            </w:pPr>
            <w:r>
              <w:rPr>
                <w:rFonts w:ascii="Times New Roman" w:hAnsi="Times New Roman"/>
                <w:color w:val="000000"/>
                <w:spacing w:val="-1"/>
                <w:sz w:val="24"/>
              </w:rPr>
              <w:t>and chrome plating 0.3 micron, quarter tarn)Consealed</w:t>
            </w:r>
          </w:p>
        </w:tc>
        <w:tc>
          <w:tcPr>
            <w:tcW w:w="1140" w:type="dxa"/>
            <w:vMerge/>
            <w:tcBorders>
              <w:top w:val="none" w:sz="0" w:space="0" w:color="000000"/>
              <w:left w:val="single" w:sz="6" w:space="0" w:color="000000"/>
              <w:bottom w:val="single" w:sz="6" w:space="0" w:color="000000"/>
              <w:right w:val="single" w:sz="6" w:space="0" w:color="000000"/>
            </w:tcBorders>
            <w:textDirection w:val="tbRlV"/>
            <w:vAlign w:val="center"/>
          </w:tcPr>
          <w:p w:rsidR="00E27692" w:rsidRDefault="00E27692" w:rsidP="004D2427"/>
        </w:tc>
        <w:tc>
          <w:tcPr>
            <w:tcW w:w="1417" w:type="dxa"/>
            <w:vMerge/>
            <w:tcBorders>
              <w:top w:val="none" w:sz="0" w:space="0" w:color="000000"/>
              <w:left w:val="single" w:sz="6" w:space="0" w:color="000000"/>
              <w:bottom w:val="single" w:sz="6" w:space="0" w:color="000000"/>
              <w:right w:val="single" w:sz="6" w:space="0" w:color="000000"/>
            </w:tcBorders>
          </w:tcPr>
          <w:p w:rsidR="00E27692" w:rsidRDefault="00E27692" w:rsidP="004D2427"/>
        </w:tc>
      </w:tr>
      <w:tr w:rsidR="00E27692" w:rsidTr="004D2427">
        <w:trPr>
          <w:trHeight w:hRule="exact" w:val="1260"/>
        </w:trPr>
        <w:tc>
          <w:tcPr>
            <w:tcW w:w="743" w:type="dxa"/>
            <w:tcBorders>
              <w:top w:val="single" w:sz="6" w:space="0" w:color="000000"/>
              <w:left w:val="single" w:sz="6" w:space="0" w:color="000000"/>
              <w:bottom w:val="single" w:sz="6" w:space="0" w:color="000000"/>
              <w:right w:val="single" w:sz="6" w:space="0" w:color="000000"/>
            </w:tcBorders>
            <w:textDirection w:val="tbRlV"/>
          </w:tcPr>
          <w:p w:rsidR="00E27692" w:rsidRDefault="00E27692" w:rsidP="004D2427">
            <w:pPr>
              <w:rPr>
                <w:rFonts w:ascii="Times New Roman" w:hAnsi="Times New Roman"/>
                <w:color w:val="000000"/>
                <w:sz w:val="20"/>
              </w:rPr>
            </w:pP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Providing and fixing in position best indian (bent, size 24mm, </w:t>
            </w:r>
            <w:r>
              <w:rPr>
                <w:rFonts w:ascii="Times New Roman" w:hAnsi="Times New Roman"/>
                <w:color w:val="000000"/>
                <w:spacing w:val="-2"/>
                <w:sz w:val="24"/>
              </w:rPr>
              <w:t xml:space="preserve">ceramic disc size 19mm and min. nickel plating 0.10 micron and </w:t>
            </w:r>
            <w:r>
              <w:rPr>
                <w:rFonts w:ascii="Times New Roman" w:hAnsi="Times New Roman"/>
                <w:color w:val="000000"/>
                <w:spacing w:val="-1"/>
                <w:sz w:val="24"/>
              </w:rPr>
              <w:t xml:space="preserve">chrome plating 0.3 micron, quarter tarn)Wall Mixer with 115mm </w:t>
            </w:r>
            <w:r>
              <w:rPr>
                <w:rFonts w:ascii="Times New Roman" w:hAnsi="Times New Roman"/>
                <w:color w:val="000000"/>
                <w:spacing w:val="-10"/>
                <w:sz w:val="24"/>
              </w:rPr>
              <w:t>bend.</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sz w:val="62"/>
              </w:rPr>
            </w:pPr>
            <w:r>
              <w:rPr>
                <w:rFonts w:ascii="Times New Roman" w:hAnsi="Times New Roman"/>
                <w:color w:val="000000"/>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5280.00</w:t>
            </w:r>
          </w:p>
        </w:tc>
      </w:tr>
      <w:tr w:rsidR="00E27692" w:rsidTr="004D2427">
        <w:trPr>
          <w:trHeight w:hRule="exact" w:val="1050"/>
        </w:trPr>
        <w:tc>
          <w:tcPr>
            <w:tcW w:w="743" w:type="dxa"/>
            <w:tcBorders>
              <w:top w:val="single" w:sz="6" w:space="0" w:color="000000"/>
              <w:left w:val="single" w:sz="6" w:space="0" w:color="000000"/>
              <w:bottom w:val="single" w:sz="6" w:space="0" w:color="000000"/>
              <w:right w:val="single" w:sz="6" w:space="0" w:color="000000"/>
            </w:tcBorders>
            <w:textDirection w:val="tbRlV"/>
          </w:tcPr>
          <w:p w:rsidR="00E27692" w:rsidRDefault="00E27692" w:rsidP="004D2427">
            <w:pPr>
              <w:rPr>
                <w:rFonts w:ascii="Times New Roman" w:hAnsi="Times New Roman"/>
                <w:color w:val="000000"/>
                <w:sz w:val="20"/>
              </w:rPr>
            </w:pP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tabs>
                <w:tab w:val="right" w:pos="6555"/>
              </w:tabs>
              <w:ind w:left="108"/>
              <w:rPr>
                <w:rFonts w:ascii="Times New Roman" w:hAnsi="Times New Roman"/>
                <w:color w:val="000000"/>
                <w:sz w:val="24"/>
              </w:rPr>
            </w:pPr>
            <w:r>
              <w:rPr>
                <w:rFonts w:ascii="Times New Roman" w:hAnsi="Times New Roman"/>
                <w:color w:val="000000"/>
                <w:sz w:val="24"/>
              </w:rPr>
              <w:t>Providing and fixing in position best indian</w:t>
            </w:r>
            <w:r>
              <w:rPr>
                <w:rFonts w:ascii="Times New Roman" w:hAnsi="Times New Roman"/>
                <w:color w:val="000000"/>
                <w:sz w:val="24"/>
              </w:rPr>
              <w:tab/>
            </w:r>
            <w:r>
              <w:rPr>
                <w:rFonts w:ascii="Times New Roman" w:hAnsi="Times New Roman"/>
                <w:color w:val="000000"/>
                <w:spacing w:val="2"/>
                <w:sz w:val="24"/>
              </w:rPr>
              <w:t>( bonut size 24mm,</w:t>
            </w:r>
          </w:p>
          <w:p w:rsidR="00E27692" w:rsidRDefault="00E27692" w:rsidP="004D2427">
            <w:pPr>
              <w:ind w:left="108" w:right="144"/>
              <w:rPr>
                <w:rFonts w:ascii="Times New Roman" w:hAnsi="Times New Roman"/>
                <w:color w:val="000000"/>
                <w:spacing w:val="-1"/>
                <w:sz w:val="24"/>
              </w:rPr>
            </w:pPr>
            <w:r>
              <w:rPr>
                <w:rFonts w:ascii="Times New Roman" w:hAnsi="Times New Roman"/>
                <w:color w:val="000000"/>
                <w:spacing w:val="-1"/>
                <w:sz w:val="24"/>
              </w:rPr>
              <w:t xml:space="preserve">ceramic disc size 19mm, nickel plating 0.10 micron and chrome </w:t>
            </w:r>
            <w:r>
              <w:rPr>
                <w:rFonts w:ascii="Times New Roman" w:hAnsi="Times New Roman"/>
                <w:color w:val="000000"/>
                <w:spacing w:val="-4"/>
                <w:sz w:val="24"/>
              </w:rPr>
              <w:t>plating 0.3 micron, quarter turn) 3-inl Wall Mixer .</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sz w:val="62"/>
              </w:rPr>
            </w:pPr>
            <w:r>
              <w:rPr>
                <w:rFonts w:ascii="Times New Roman" w:hAnsi="Times New Roman"/>
                <w:color w:val="000000"/>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5880.00</w:t>
            </w:r>
          </w:p>
        </w:tc>
      </w:tr>
      <w:tr w:rsidR="00E27692" w:rsidTr="004D2427">
        <w:trPr>
          <w:trHeight w:hRule="exact" w:val="1087"/>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2524</w:t>
            </w:r>
          </w:p>
        </w:tc>
        <w:tc>
          <w:tcPr>
            <w:tcW w:w="6675" w:type="dxa"/>
            <w:gridSpan w:val="2"/>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Providing and fixing in position best Indian C. P. bran made quarter </w:t>
            </w:r>
            <w:r>
              <w:rPr>
                <w:rFonts w:ascii="Times New Roman" w:hAnsi="Times New Roman"/>
                <w:color w:val="000000"/>
                <w:spacing w:val="-8"/>
                <w:sz w:val="24"/>
              </w:rPr>
              <w:t xml:space="preserve">turn </w:t>
            </w:r>
            <w:r>
              <w:rPr>
                <w:rFonts w:ascii="Times New Roman" w:hAnsi="Times New Roman"/>
                <w:i/>
                <w:color w:val="000000"/>
                <w:spacing w:val="2"/>
                <w:sz w:val="26"/>
              </w:rPr>
              <w:t xml:space="preserve">(Ceramic disc </w:t>
            </w:r>
            <w:r>
              <w:rPr>
                <w:rFonts w:ascii="Times New Roman" w:hAnsi="Times New Roman"/>
                <w:color w:val="000000"/>
                <w:spacing w:val="-8"/>
                <w:sz w:val="24"/>
              </w:rPr>
              <w:t xml:space="preserve">Size 25mm) Flush Cock for Indian W. C. (orissa </w:t>
            </w:r>
            <w:r>
              <w:rPr>
                <w:rFonts w:ascii="Times New Roman" w:hAnsi="Times New Roman"/>
                <w:color w:val="000000"/>
                <w:spacing w:val="-10"/>
                <w:sz w:val="24"/>
              </w:rPr>
              <w:t>Pan).</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sz w:val="62"/>
              </w:rPr>
            </w:pPr>
            <w:r>
              <w:rPr>
                <w:rFonts w:ascii="Times New Roman" w:hAnsi="Times New Roman"/>
                <w:color w:val="000000"/>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2220 00</w:t>
            </w:r>
          </w:p>
        </w:tc>
      </w:tr>
    </w:tbl>
    <w:p w:rsidR="00E27692" w:rsidRDefault="00E27692" w:rsidP="00E27692"/>
    <w:p w:rsidR="0072693D" w:rsidRDefault="0072693D" w:rsidP="0072693D">
      <w:pPr>
        <w:jc w:val="center"/>
        <w:rPr>
          <w:rFonts w:ascii="Times New Roman" w:hAnsi="Times New Roman" w:cs="Times New Roman"/>
        </w:rPr>
      </w:pPr>
      <w:r>
        <w:t>Page No.393</w:t>
      </w:r>
    </w:p>
    <w:p w:rsidR="00E27692" w:rsidRDefault="00E27692" w:rsidP="00E27692"/>
    <w:tbl>
      <w:tblPr>
        <w:tblW w:w="0" w:type="auto"/>
        <w:tblInd w:w="15" w:type="dxa"/>
        <w:tblLayout w:type="fixed"/>
        <w:tblCellMar>
          <w:left w:w="0" w:type="dxa"/>
          <w:right w:w="0" w:type="dxa"/>
        </w:tblCellMar>
        <w:tblLook w:val="04A0"/>
      </w:tblPr>
      <w:tblGrid>
        <w:gridCol w:w="743"/>
        <w:gridCol w:w="6675"/>
        <w:gridCol w:w="1140"/>
        <w:gridCol w:w="1417"/>
      </w:tblGrid>
      <w:tr w:rsidR="00E27692" w:rsidTr="004D2427">
        <w:trPr>
          <w:trHeight w:hRule="exact" w:val="563"/>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z w:val="24"/>
              </w:rPr>
            </w:pPr>
            <w:r>
              <w:rPr>
                <w:rFonts w:ascii="Times New Roman" w:hAnsi="Times New Roman"/>
                <w:color w:val="000000"/>
                <w:sz w:val="24"/>
              </w:rPr>
              <w:t>Description</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E27692" w:rsidTr="004D2427">
        <w:trPr>
          <w:trHeight w:hRule="exact" w:val="292"/>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1125"/>
        </w:trPr>
        <w:tc>
          <w:tcPr>
            <w:tcW w:w="743" w:type="dxa"/>
            <w:tcBorders>
              <w:top w:val="single" w:sz="6" w:space="0" w:color="000000"/>
              <w:left w:val="single" w:sz="6" w:space="0" w:color="000000"/>
              <w:bottom w:val="single" w:sz="6" w:space="0" w:color="000000"/>
              <w:right w:val="single" w:sz="6" w:space="0" w:color="000000"/>
            </w:tcBorders>
            <w:textDirection w:val="tbRlV"/>
          </w:tcPr>
          <w:p w:rsidR="00E27692" w:rsidRDefault="00E27692" w:rsidP="004D2427">
            <w:pPr>
              <w:rPr>
                <w:rFonts w:ascii="Times New Roman" w:hAnsi="Times New Roman"/>
                <w:color w:val="000000"/>
                <w:sz w:val="20"/>
              </w:rPr>
            </w:pP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10"/>
                <w:sz w:val="24"/>
              </w:rPr>
            </w:pPr>
            <w:r>
              <w:rPr>
                <w:rFonts w:ascii="Times New Roman" w:hAnsi="Times New Roman"/>
                <w:color w:val="000000"/>
                <w:spacing w:val="-10"/>
                <w:sz w:val="24"/>
              </w:rPr>
              <w:t xml:space="preserve">Providing and fixing in position best </w:t>
            </w:r>
            <w:r>
              <w:rPr>
                <w:rFonts w:ascii="Times New Roman" w:hAnsi="Times New Roman"/>
                <w:b/>
                <w:color w:val="000000"/>
                <w:sz w:val="24"/>
              </w:rPr>
              <w:t xml:space="preserve">Indian </w:t>
            </w:r>
            <w:r>
              <w:rPr>
                <w:rFonts w:ascii="Times New Roman" w:hAnsi="Times New Roman"/>
                <w:color w:val="000000"/>
                <w:spacing w:val="-10"/>
                <w:sz w:val="24"/>
              </w:rPr>
              <w:t xml:space="preserve">single Lever Auto Mixing </w:t>
            </w:r>
            <w:r>
              <w:rPr>
                <w:rFonts w:ascii="Times New Roman" w:hAnsi="Times New Roman"/>
                <w:color w:val="000000"/>
                <w:spacing w:val="-2"/>
                <w:sz w:val="24"/>
              </w:rPr>
              <w:t xml:space="preserve">Wall Mixer (Cartradge Size 40manickel plating 0.10 micron and </w:t>
            </w:r>
            <w:r>
              <w:rPr>
                <w:rFonts w:ascii="Times New Roman" w:hAnsi="Times New Roman"/>
                <w:color w:val="000000"/>
                <w:spacing w:val="-6"/>
                <w:sz w:val="24"/>
              </w:rPr>
              <w:t>chrome plating 0.3 micron) for Shower area use only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5880.00</w:t>
            </w:r>
          </w:p>
        </w:tc>
      </w:tr>
      <w:tr w:rsidR="00E27692" w:rsidTr="004D2427">
        <w:trPr>
          <w:trHeight w:hRule="exact" w:val="465"/>
        </w:trPr>
        <w:tc>
          <w:tcPr>
            <w:tcW w:w="743"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tabs>
                <w:tab w:val="decimal" w:pos="387"/>
              </w:tabs>
              <w:rPr>
                <w:rFonts w:ascii="Times New Roman" w:hAnsi="Times New Roman"/>
                <w:color w:val="000000"/>
                <w:spacing w:val="-10"/>
                <w:sz w:val="24"/>
              </w:rPr>
            </w:pPr>
            <w:r>
              <w:rPr>
                <w:rFonts w:ascii="Times New Roman" w:hAnsi="Times New Roman"/>
                <w:color w:val="000000"/>
                <w:spacing w:val="-10"/>
                <w:sz w:val="24"/>
              </w:rPr>
              <w:lastRenderedPageBreak/>
              <w:t>25.26</w:t>
            </w:r>
          </w:p>
        </w:tc>
        <w:tc>
          <w:tcPr>
            <w:tcW w:w="6675" w:type="dxa"/>
            <w:tcBorders>
              <w:top w:val="single" w:sz="6" w:space="0" w:color="000000"/>
              <w:left w:val="single" w:sz="6" w:space="0" w:color="000000"/>
              <w:bottom w:val="single" w:sz="6" w:space="0" w:color="000000"/>
              <w:right w:val="single" w:sz="6" w:space="0" w:color="000000"/>
            </w:tcBorders>
            <w:vAlign w:val="center"/>
          </w:tcPr>
          <w:p w:rsidR="00E27692" w:rsidRDefault="00E27692" w:rsidP="004D2427">
            <w:pPr>
              <w:spacing w:line="215" w:lineRule="exact"/>
              <w:jc w:val="center"/>
              <w:rPr>
                <w:rFonts w:ascii="Times New Roman" w:hAnsi="Times New Roman"/>
                <w:color w:val="000000"/>
                <w:spacing w:val="-5"/>
                <w:sz w:val="24"/>
              </w:rPr>
            </w:pPr>
            <w:r>
              <w:rPr>
                <w:rFonts w:ascii="Times New Roman" w:hAnsi="Times New Roman"/>
                <w:color w:val="000000"/>
                <w:spacing w:val="-5"/>
                <w:sz w:val="24"/>
              </w:rPr>
              <w:t xml:space="preserve">Providing and fixing in position best Indian single Lever Auto mixing </w:t>
            </w:r>
            <w:r>
              <w:rPr>
                <w:rFonts w:ascii="Times New Roman" w:hAnsi="Times New Roman"/>
                <w:color w:val="000000"/>
                <w:spacing w:val="-5"/>
                <w:sz w:val="24"/>
              </w:rPr>
              <w:br/>
            </w:r>
            <w:r>
              <w:rPr>
                <w:rFonts w:ascii="Times New Roman" w:hAnsi="Times New Roman"/>
                <w:color w:val="000000"/>
                <w:spacing w:val="1"/>
                <w:sz w:val="24"/>
              </w:rPr>
              <w:t>Basin Mixer (Cartridge Sizc 32mmnickel plating 0 10 micron and</w:t>
            </w:r>
          </w:p>
        </w:tc>
        <w:tc>
          <w:tcPr>
            <w:tcW w:w="1140"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4560.00</w:t>
            </w:r>
          </w:p>
        </w:tc>
      </w:tr>
      <w:tr w:rsidR="00E27692" w:rsidTr="004D2427">
        <w:trPr>
          <w:trHeight w:hRule="exact" w:val="623"/>
        </w:trPr>
        <w:tc>
          <w:tcPr>
            <w:tcW w:w="743" w:type="dxa"/>
            <w:vMerge/>
            <w:tcBorders>
              <w:top w:val="none" w:sz="0" w:space="0" w:color="000000"/>
              <w:left w:val="single" w:sz="6" w:space="0" w:color="000000"/>
              <w:bottom w:val="single" w:sz="6" w:space="0" w:color="000000"/>
              <w:right w:val="single" w:sz="6" w:space="0" w:color="000000"/>
            </w:tcBorders>
          </w:tcPr>
          <w:p w:rsidR="00E27692" w:rsidRDefault="00E27692" w:rsidP="004D2427"/>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12"/>
              <w:rPr>
                <w:rFonts w:ascii="Times New Roman" w:hAnsi="Times New Roman"/>
                <w:color w:val="000000"/>
                <w:spacing w:val="-6"/>
                <w:sz w:val="24"/>
              </w:rPr>
            </w:pPr>
            <w:r>
              <w:rPr>
                <w:rFonts w:ascii="Times New Roman" w:hAnsi="Times New Roman"/>
                <w:color w:val="000000"/>
                <w:spacing w:val="-6"/>
                <w:sz w:val="24"/>
              </w:rPr>
              <w:t>chrome plating 0.3 micron) For Wash Basin area use only .</w:t>
            </w:r>
          </w:p>
        </w:tc>
        <w:tc>
          <w:tcPr>
            <w:tcW w:w="1140" w:type="dxa"/>
            <w:vMerge/>
            <w:tcBorders>
              <w:top w:val="none" w:sz="0" w:space="0" w:color="000000"/>
              <w:left w:val="single" w:sz="6" w:space="0" w:color="000000"/>
              <w:bottom w:val="single" w:sz="6" w:space="0" w:color="000000"/>
              <w:right w:val="single" w:sz="6" w:space="0" w:color="000000"/>
            </w:tcBorders>
          </w:tcPr>
          <w:p w:rsidR="00E27692" w:rsidRDefault="00E27692" w:rsidP="004D2427"/>
        </w:tc>
        <w:tc>
          <w:tcPr>
            <w:tcW w:w="1417" w:type="dxa"/>
            <w:vMerge/>
            <w:tcBorders>
              <w:top w:val="none" w:sz="0" w:space="0" w:color="000000"/>
              <w:left w:val="single" w:sz="6" w:space="0" w:color="000000"/>
              <w:bottom w:val="single" w:sz="6" w:space="0" w:color="000000"/>
              <w:right w:val="single" w:sz="6" w:space="0" w:color="000000"/>
            </w:tcBorders>
          </w:tcPr>
          <w:p w:rsidR="00E27692" w:rsidRDefault="00E27692" w:rsidP="004D2427"/>
        </w:tc>
      </w:tr>
      <w:tr w:rsidR="00E27692" w:rsidTr="004D2427">
        <w:trPr>
          <w:trHeight w:hRule="exact" w:val="1020"/>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2527</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in position best indian single Lever Auto </w:t>
            </w:r>
            <w:r>
              <w:rPr>
                <w:rFonts w:ascii="Times New Roman" w:hAnsi="Times New Roman"/>
                <w:color w:val="000000"/>
                <w:spacing w:val="-2"/>
                <w:sz w:val="24"/>
              </w:rPr>
              <w:t xml:space="preserve">Mixing Divertor (Cartradge Size 47mm,nickel plating 0.10 micron </w:t>
            </w:r>
            <w:r>
              <w:rPr>
                <w:rFonts w:ascii="Times New Roman" w:hAnsi="Times New Roman"/>
                <w:color w:val="000000"/>
                <w:spacing w:val="-4"/>
                <w:sz w:val="24"/>
              </w:rPr>
              <w:t>and chrome plating 0.3 micron) for Shown area use only .</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w w:val="95"/>
                <w:sz w:val="62"/>
              </w:rPr>
            </w:pPr>
            <w:r>
              <w:rPr>
                <w:rFonts w:ascii="Times New Roman" w:hAnsi="Times New Roman"/>
                <w:color w:val="000000"/>
                <w:w w:val="95"/>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5760.00</w:t>
            </w:r>
          </w:p>
        </w:tc>
      </w:tr>
      <w:tr w:rsidR="00E27692" w:rsidTr="004D2427">
        <w:trPr>
          <w:trHeight w:hRule="exact" w:val="91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252S</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spacing w:line="216" w:lineRule="auto"/>
              <w:ind w:left="108" w:right="108"/>
              <w:rPr>
                <w:rFonts w:ascii="Times New Roman" w:hAnsi="Times New Roman"/>
                <w:color w:val="000000"/>
                <w:spacing w:val="-5"/>
                <w:sz w:val="24"/>
              </w:rPr>
            </w:pPr>
            <w:r>
              <w:rPr>
                <w:rFonts w:ascii="Times New Roman" w:hAnsi="Times New Roman"/>
                <w:color w:val="000000"/>
                <w:spacing w:val="-5"/>
                <w:sz w:val="24"/>
              </w:rPr>
              <w:t xml:space="preserve">Providing and fixing in position best indian C. P. brass made Spout </w:t>
            </w:r>
            <w:r>
              <w:rPr>
                <w:rFonts w:ascii="Times New Roman" w:hAnsi="Times New Roman"/>
                <w:color w:val="000000"/>
                <w:spacing w:val="-7"/>
                <w:sz w:val="24"/>
              </w:rPr>
              <w:t xml:space="preserve">(nickel plating 0,10 micron and chrome </w:t>
            </w:r>
            <w:r>
              <w:rPr>
                <w:rFonts w:ascii="Times New Roman" w:hAnsi="Times New Roman"/>
                <w:color w:val="000000"/>
                <w:spacing w:val="3"/>
                <w:sz w:val="25"/>
                <w:u w:val="single"/>
              </w:rPr>
              <w:t>plating</w:t>
            </w:r>
            <w:r>
              <w:rPr>
                <w:rFonts w:ascii="Times New Roman" w:hAnsi="Times New Roman"/>
                <w:color w:val="000000"/>
                <w:spacing w:val="-7"/>
                <w:sz w:val="24"/>
              </w:rPr>
              <w:t xml:space="preserve"> 0,3 micron)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1200.00</w:t>
            </w:r>
          </w:p>
        </w:tc>
      </w:tr>
      <w:tr w:rsidR="00E27692" w:rsidTr="004D2427">
        <w:trPr>
          <w:trHeight w:hRule="exact" w:val="1102"/>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2529</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right" w:pos="6555"/>
              </w:tabs>
              <w:ind w:left="108"/>
              <w:rPr>
                <w:rFonts w:ascii="Times New Roman" w:hAnsi="Times New Roman"/>
                <w:color w:val="000000"/>
                <w:spacing w:val="1"/>
                <w:sz w:val="24"/>
              </w:rPr>
            </w:pPr>
            <w:r>
              <w:rPr>
                <w:rFonts w:ascii="Times New Roman" w:hAnsi="Times New Roman"/>
                <w:color w:val="000000"/>
                <w:spacing w:val="1"/>
                <w:sz w:val="24"/>
              </w:rPr>
              <w:t>Providing and fixing in position best indian</w:t>
            </w:r>
            <w:r>
              <w:rPr>
                <w:rFonts w:ascii="Times New Roman" w:hAnsi="Times New Roman"/>
                <w:color w:val="000000"/>
                <w:spacing w:val="1"/>
                <w:sz w:val="24"/>
              </w:rPr>
              <w:tab/>
            </w:r>
            <w:r>
              <w:rPr>
                <w:rFonts w:ascii="Times New Roman" w:hAnsi="Times New Roman"/>
                <w:color w:val="000000"/>
                <w:spacing w:val="8"/>
                <w:sz w:val="24"/>
              </w:rPr>
              <w:t>C. P. brass made</w:t>
            </w:r>
          </w:p>
          <w:p w:rsidR="00E27692" w:rsidRDefault="00E27692" w:rsidP="004D2427">
            <w:pPr>
              <w:ind w:left="108" w:right="144"/>
              <w:rPr>
                <w:rFonts w:ascii="Times New Roman" w:hAnsi="Times New Roman"/>
                <w:color w:val="000000"/>
                <w:spacing w:val="-8"/>
                <w:sz w:val="24"/>
              </w:rPr>
            </w:pPr>
            <w:r>
              <w:rPr>
                <w:rFonts w:ascii="Times New Roman" w:hAnsi="Times New Roman"/>
                <w:color w:val="000000"/>
                <w:spacing w:val="-8"/>
                <w:sz w:val="24"/>
              </w:rPr>
              <w:t xml:space="preserve">Shower Arm Length 300mm (nickel plating 0,10 micron and chrome </w:t>
            </w:r>
            <w:r>
              <w:rPr>
                <w:rFonts w:ascii="Times New Roman" w:hAnsi="Times New Roman"/>
                <w:color w:val="000000"/>
                <w:spacing w:val="-2"/>
                <w:sz w:val="24"/>
              </w:rPr>
              <w:t>plating 0.3 micron) .</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w w:val="95"/>
                <w:sz w:val="62"/>
              </w:rPr>
            </w:pPr>
            <w:r>
              <w:rPr>
                <w:rFonts w:ascii="Times New Roman" w:hAnsi="Times New Roman"/>
                <w:color w:val="000000"/>
                <w:w w:val="95"/>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1080.00</w:t>
            </w:r>
          </w:p>
        </w:tc>
      </w:tr>
      <w:tr w:rsidR="00E27692" w:rsidTr="004D2427">
        <w:trPr>
          <w:trHeight w:hRule="exact" w:val="1028"/>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7"/>
              </w:tabs>
              <w:rPr>
                <w:rFonts w:ascii="Times New Roman" w:hAnsi="Times New Roman"/>
                <w:color w:val="000000"/>
                <w:spacing w:val="-10"/>
                <w:sz w:val="24"/>
              </w:rPr>
            </w:pPr>
            <w:r>
              <w:rPr>
                <w:rFonts w:ascii="Times New Roman" w:hAnsi="Times New Roman"/>
                <w:color w:val="000000"/>
                <w:spacing w:val="-10"/>
                <w:sz w:val="24"/>
              </w:rPr>
              <w:t>25.30</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right" w:pos="6555"/>
              </w:tabs>
              <w:ind w:left="108"/>
              <w:rPr>
                <w:rFonts w:ascii="Times New Roman" w:hAnsi="Times New Roman"/>
                <w:color w:val="000000"/>
                <w:spacing w:val="1"/>
                <w:sz w:val="24"/>
              </w:rPr>
            </w:pPr>
            <w:r>
              <w:rPr>
                <w:rFonts w:ascii="Times New Roman" w:hAnsi="Times New Roman"/>
                <w:color w:val="000000"/>
                <w:spacing w:val="1"/>
                <w:sz w:val="24"/>
              </w:rPr>
              <w:t>Providing and fixing in position best indian</w:t>
            </w:r>
            <w:r>
              <w:rPr>
                <w:rFonts w:ascii="Times New Roman" w:hAnsi="Times New Roman"/>
                <w:color w:val="000000"/>
                <w:spacing w:val="1"/>
                <w:sz w:val="24"/>
              </w:rPr>
              <w:tab/>
            </w:r>
            <w:r>
              <w:rPr>
                <w:rFonts w:ascii="Times New Roman" w:hAnsi="Times New Roman"/>
                <w:color w:val="000000"/>
                <w:spacing w:val="8"/>
                <w:sz w:val="24"/>
              </w:rPr>
              <w:t>C. P. brass made</w:t>
            </w:r>
          </w:p>
          <w:p w:rsidR="00E27692" w:rsidRDefault="00E27692" w:rsidP="004D2427">
            <w:pPr>
              <w:ind w:left="108" w:right="144"/>
              <w:rPr>
                <w:rFonts w:ascii="Times New Roman" w:hAnsi="Times New Roman"/>
                <w:color w:val="000000"/>
                <w:spacing w:val="-8"/>
                <w:sz w:val="24"/>
              </w:rPr>
            </w:pPr>
            <w:r>
              <w:rPr>
                <w:rFonts w:ascii="Times New Roman" w:hAnsi="Times New Roman"/>
                <w:color w:val="000000"/>
                <w:spacing w:val="-8"/>
                <w:sz w:val="24"/>
              </w:rPr>
              <w:t xml:space="preserve">Shower Arm Length 450mm (nickel plating 0,10 micron and chrome </w:t>
            </w:r>
            <w:r>
              <w:rPr>
                <w:rFonts w:ascii="Times New Roman" w:hAnsi="Times New Roman"/>
                <w:color w:val="000000"/>
                <w:spacing w:val="-2"/>
                <w:sz w:val="24"/>
              </w:rPr>
              <w:t>plating 0.3 micron)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1320.00</w:t>
            </w:r>
          </w:p>
        </w:tc>
      </w:tr>
      <w:tr w:rsidR="00E27692" w:rsidTr="004D2427">
        <w:trPr>
          <w:trHeight w:hRule="exact" w:val="112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7"/>
              </w:tabs>
              <w:rPr>
                <w:rFonts w:ascii="Times New Roman" w:hAnsi="Times New Roman"/>
                <w:color w:val="000000"/>
                <w:spacing w:val="-10"/>
                <w:sz w:val="24"/>
              </w:rPr>
            </w:pPr>
            <w:r>
              <w:rPr>
                <w:rFonts w:ascii="Times New Roman" w:hAnsi="Times New Roman"/>
                <w:color w:val="000000"/>
                <w:spacing w:val="-10"/>
                <w:sz w:val="24"/>
              </w:rPr>
              <w:t>25.31</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right" w:pos="6555"/>
              </w:tabs>
              <w:ind w:left="108"/>
              <w:rPr>
                <w:rFonts w:ascii="Times New Roman" w:hAnsi="Times New Roman"/>
                <w:color w:val="000000"/>
                <w:spacing w:val="1"/>
                <w:sz w:val="24"/>
              </w:rPr>
            </w:pPr>
            <w:r>
              <w:rPr>
                <w:rFonts w:ascii="Times New Roman" w:hAnsi="Times New Roman"/>
                <w:color w:val="000000"/>
                <w:spacing w:val="1"/>
                <w:sz w:val="24"/>
              </w:rPr>
              <w:t>Providing and fixing in position best indian</w:t>
            </w:r>
            <w:r>
              <w:rPr>
                <w:rFonts w:ascii="Times New Roman" w:hAnsi="Times New Roman"/>
                <w:color w:val="000000"/>
                <w:spacing w:val="1"/>
                <w:sz w:val="24"/>
              </w:rPr>
              <w:tab/>
            </w:r>
            <w:r>
              <w:rPr>
                <w:rFonts w:ascii="Times New Roman" w:hAnsi="Times New Roman"/>
                <w:color w:val="000000"/>
                <w:spacing w:val="8"/>
                <w:sz w:val="24"/>
              </w:rPr>
              <w:t>C. P. brass made</w:t>
            </w:r>
          </w:p>
          <w:p w:rsidR="00E27692" w:rsidRDefault="00E27692" w:rsidP="004D2427">
            <w:pPr>
              <w:ind w:left="108" w:right="144"/>
              <w:rPr>
                <w:rFonts w:ascii="Times New Roman" w:hAnsi="Times New Roman"/>
                <w:color w:val="000000"/>
                <w:spacing w:val="-8"/>
                <w:sz w:val="24"/>
              </w:rPr>
            </w:pPr>
            <w:r>
              <w:rPr>
                <w:rFonts w:ascii="Times New Roman" w:hAnsi="Times New Roman"/>
                <w:color w:val="000000"/>
                <w:spacing w:val="-8"/>
                <w:sz w:val="24"/>
              </w:rPr>
              <w:t xml:space="preserve">Shower Arm Length 600mm (nickel plating 0,10 micron and chrome </w:t>
            </w:r>
            <w:r>
              <w:rPr>
                <w:rFonts w:ascii="Times New Roman" w:hAnsi="Times New Roman"/>
                <w:color w:val="000000"/>
                <w:spacing w:val="-6"/>
                <w:sz w:val="24"/>
              </w:rPr>
              <w:t>plating 0.3 micron) .</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w w:val="95"/>
                <w:sz w:val="62"/>
              </w:rPr>
            </w:pPr>
            <w:r>
              <w:rPr>
                <w:rFonts w:ascii="Times New Roman" w:hAnsi="Times New Roman"/>
                <w:color w:val="000000"/>
                <w:w w:val="95"/>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1560.00</w:t>
            </w:r>
          </w:p>
        </w:tc>
      </w:tr>
      <w:tr w:rsidR="00E27692" w:rsidTr="004D2427">
        <w:trPr>
          <w:trHeight w:hRule="exact" w:val="1117"/>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7"/>
              </w:tabs>
              <w:rPr>
                <w:rFonts w:ascii="Times New Roman" w:hAnsi="Times New Roman"/>
                <w:color w:val="000000"/>
                <w:spacing w:val="-10"/>
                <w:sz w:val="24"/>
              </w:rPr>
            </w:pPr>
            <w:r>
              <w:rPr>
                <w:rFonts w:ascii="Times New Roman" w:hAnsi="Times New Roman"/>
                <w:color w:val="000000"/>
                <w:spacing w:val="-10"/>
                <w:sz w:val="24"/>
              </w:rPr>
              <w:t>25.32</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6"/>
                <w:sz w:val="24"/>
              </w:rPr>
            </w:pPr>
            <w:r>
              <w:rPr>
                <w:rFonts w:ascii="Times New Roman" w:hAnsi="Times New Roman"/>
                <w:color w:val="000000"/>
                <w:spacing w:val="-6"/>
                <w:sz w:val="24"/>
              </w:rPr>
              <w:t xml:space="preserve">Providing and fixing in positicai best indian shower rose 300mm die body and flue chrome plated, brass made body, Silicon based Rnbit </w:t>
            </w:r>
            <w:r>
              <w:rPr>
                <w:rFonts w:ascii="Times New Roman" w:hAnsi="Times New Roman"/>
                <w:color w:val="000000"/>
                <w:spacing w:val="-4"/>
                <w:sz w:val="24"/>
              </w:rPr>
              <w:t>cleaning nozzels.</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w w:val="95"/>
                <w:sz w:val="62"/>
              </w:rPr>
            </w:pPr>
            <w:r>
              <w:rPr>
                <w:rFonts w:ascii="Times New Roman" w:hAnsi="Times New Roman"/>
                <w:color w:val="000000"/>
                <w:w w:val="95"/>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11700.00</w:t>
            </w:r>
          </w:p>
        </w:tc>
      </w:tr>
      <w:tr w:rsidR="00E27692" w:rsidTr="004D2427">
        <w:trPr>
          <w:trHeight w:hRule="exact" w:val="112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7"/>
              </w:tabs>
              <w:rPr>
                <w:rFonts w:ascii="Times New Roman" w:hAnsi="Times New Roman"/>
                <w:color w:val="000000"/>
                <w:spacing w:val="-10"/>
                <w:sz w:val="24"/>
              </w:rPr>
            </w:pPr>
            <w:r>
              <w:rPr>
                <w:rFonts w:ascii="Times New Roman" w:hAnsi="Times New Roman"/>
                <w:color w:val="000000"/>
                <w:spacing w:val="-10"/>
                <w:sz w:val="24"/>
              </w:rPr>
              <w:t>25.33</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7"/>
                <w:sz w:val="24"/>
              </w:rPr>
            </w:pPr>
            <w:r>
              <w:rPr>
                <w:rFonts w:ascii="Times New Roman" w:hAnsi="Times New Roman"/>
                <w:color w:val="000000"/>
                <w:spacing w:val="-7"/>
                <w:sz w:val="24"/>
              </w:rPr>
              <w:t xml:space="preserve">Providing and fixing in position best Milian shower rose 150mm die, body and thee chrome plated, brass made body, Silicon based Rnbit </w:t>
            </w:r>
            <w:r>
              <w:rPr>
                <w:rFonts w:ascii="Times New Roman" w:hAnsi="Times New Roman"/>
                <w:color w:val="000000"/>
                <w:spacing w:val="-4"/>
                <w:sz w:val="24"/>
              </w:rPr>
              <w:t>cleaning nozzels.</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4200.00</w:t>
            </w:r>
          </w:p>
        </w:tc>
      </w:tr>
      <w:tr w:rsidR="00E27692" w:rsidTr="004D2427">
        <w:trPr>
          <w:trHeight w:hRule="exact" w:val="1043"/>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7"/>
              </w:tabs>
              <w:rPr>
                <w:rFonts w:ascii="Times New Roman" w:hAnsi="Times New Roman"/>
                <w:color w:val="000000"/>
                <w:spacing w:val="-10"/>
                <w:sz w:val="24"/>
              </w:rPr>
            </w:pPr>
            <w:r>
              <w:rPr>
                <w:rFonts w:ascii="Times New Roman" w:hAnsi="Times New Roman"/>
                <w:color w:val="000000"/>
                <w:spacing w:val="-10"/>
                <w:sz w:val="24"/>
              </w:rPr>
              <w:t>25.34</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08"/>
              <w:jc w:val="both"/>
              <w:rPr>
                <w:rFonts w:ascii="Times New Roman" w:hAnsi="Times New Roman"/>
                <w:color w:val="000000"/>
                <w:spacing w:val="-5"/>
                <w:sz w:val="24"/>
              </w:rPr>
            </w:pPr>
            <w:r>
              <w:rPr>
                <w:rFonts w:ascii="Times New Roman" w:hAnsi="Times New Roman"/>
                <w:color w:val="000000"/>
                <w:spacing w:val="-5"/>
                <w:sz w:val="24"/>
              </w:rPr>
              <w:t xml:space="preserve">Providing and fixing in position best indian shower rose 200mm die </w:t>
            </w:r>
            <w:r>
              <w:rPr>
                <w:rFonts w:ascii="Times New Roman" w:hAnsi="Times New Roman"/>
                <w:color w:val="000000"/>
                <w:spacing w:val="-6"/>
                <w:sz w:val="24"/>
              </w:rPr>
              <w:t xml:space="preserve">body and thee chrome plated, brass made body, Silicon based Rnbit </w:t>
            </w:r>
            <w:r>
              <w:rPr>
                <w:rFonts w:ascii="Times New Roman" w:hAnsi="Times New Roman"/>
                <w:color w:val="000000"/>
                <w:spacing w:val="-2"/>
                <w:sz w:val="24"/>
              </w:rPr>
              <w:t>cleaning nozzels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5400.00</w:t>
            </w:r>
          </w:p>
        </w:tc>
      </w:tr>
      <w:tr w:rsidR="00E27692" w:rsidTr="004D2427">
        <w:trPr>
          <w:trHeight w:hRule="exact" w:val="1087"/>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25,35</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right" w:pos="6555"/>
              </w:tabs>
              <w:ind w:left="108"/>
              <w:rPr>
                <w:rFonts w:ascii="Times New Roman" w:hAnsi="Times New Roman"/>
                <w:color w:val="000000"/>
                <w:spacing w:val="-1"/>
                <w:sz w:val="24"/>
              </w:rPr>
            </w:pPr>
            <w:r>
              <w:rPr>
                <w:rFonts w:ascii="Times New Roman" w:hAnsi="Times New Roman"/>
                <w:color w:val="000000"/>
                <w:spacing w:val="-1"/>
                <w:sz w:val="24"/>
              </w:rPr>
              <w:t>Providing and fixing in position best indian</w:t>
            </w:r>
            <w:r>
              <w:rPr>
                <w:rFonts w:ascii="Times New Roman" w:hAnsi="Times New Roman"/>
                <w:color w:val="000000"/>
                <w:spacing w:val="-1"/>
                <w:sz w:val="24"/>
              </w:rPr>
              <w:tab/>
            </w:r>
            <w:r>
              <w:rPr>
                <w:rFonts w:ascii="Times New Roman" w:hAnsi="Times New Roman"/>
                <w:color w:val="000000"/>
                <w:sz w:val="24"/>
              </w:rPr>
              <w:t>shower rose 250mm</w:t>
            </w:r>
          </w:p>
          <w:p w:rsidR="00E27692" w:rsidRDefault="00E27692" w:rsidP="004D2427">
            <w:pPr>
              <w:ind w:left="108" w:right="144"/>
              <w:rPr>
                <w:rFonts w:ascii="Times New Roman" w:hAnsi="Times New Roman"/>
                <w:color w:val="000000"/>
                <w:spacing w:val="-7"/>
                <w:sz w:val="24"/>
              </w:rPr>
            </w:pPr>
            <w:r>
              <w:rPr>
                <w:rFonts w:ascii="Times New Roman" w:hAnsi="Times New Roman"/>
                <w:color w:val="000000"/>
                <w:spacing w:val="-7"/>
                <w:sz w:val="24"/>
              </w:rPr>
              <w:t xml:space="preserve">body and face chrome plated, brass made body, Silicon based Rnbit </w:t>
            </w:r>
            <w:r>
              <w:rPr>
                <w:rFonts w:ascii="Times New Roman" w:hAnsi="Times New Roman"/>
                <w:color w:val="000000"/>
                <w:spacing w:val="-4"/>
                <w:sz w:val="24"/>
              </w:rPr>
              <w:t>cleaning nozzels.</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w w:val="95"/>
                <w:sz w:val="62"/>
              </w:rPr>
            </w:pPr>
            <w:r>
              <w:rPr>
                <w:rFonts w:ascii="Times New Roman" w:hAnsi="Times New Roman"/>
                <w:color w:val="000000"/>
                <w:w w:val="95"/>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7800.00</w:t>
            </w:r>
          </w:p>
        </w:tc>
      </w:tr>
      <w:tr w:rsidR="00E27692" w:rsidTr="004D2427">
        <w:trPr>
          <w:trHeight w:hRule="exact" w:val="458"/>
        </w:trPr>
        <w:tc>
          <w:tcPr>
            <w:tcW w:w="743"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tabs>
                <w:tab w:val="decimal" w:pos="387"/>
              </w:tabs>
              <w:rPr>
                <w:rFonts w:ascii="Times New Roman" w:hAnsi="Times New Roman"/>
                <w:color w:val="000000"/>
                <w:spacing w:val="-10"/>
                <w:sz w:val="24"/>
              </w:rPr>
            </w:pPr>
            <w:r>
              <w:rPr>
                <w:rFonts w:ascii="Times New Roman" w:hAnsi="Times New Roman"/>
                <w:color w:val="000000"/>
                <w:spacing w:val="-10"/>
                <w:sz w:val="24"/>
              </w:rPr>
              <w:t>25.36</w:t>
            </w:r>
          </w:p>
        </w:tc>
        <w:tc>
          <w:tcPr>
            <w:tcW w:w="6675" w:type="dxa"/>
            <w:tcBorders>
              <w:top w:val="single" w:sz="6" w:space="0" w:color="000000"/>
              <w:left w:val="single" w:sz="6" w:space="0" w:color="000000"/>
              <w:bottom w:val="single" w:sz="6" w:space="0" w:color="000000"/>
              <w:right w:val="single" w:sz="6" w:space="0" w:color="000000"/>
            </w:tcBorders>
            <w:vAlign w:val="center"/>
          </w:tcPr>
          <w:p w:rsidR="00E27692" w:rsidRDefault="00E27692" w:rsidP="004D2427">
            <w:pPr>
              <w:spacing w:line="212" w:lineRule="exact"/>
              <w:jc w:val="center"/>
              <w:rPr>
                <w:rFonts w:ascii="Times New Roman" w:hAnsi="Times New Roman"/>
                <w:color w:val="000000"/>
                <w:spacing w:val="5"/>
                <w:sz w:val="24"/>
              </w:rPr>
            </w:pPr>
            <w:r>
              <w:rPr>
                <w:rFonts w:ascii="Times New Roman" w:hAnsi="Times New Roman"/>
                <w:color w:val="000000"/>
                <w:spacing w:val="5"/>
                <w:sz w:val="24"/>
              </w:rPr>
              <w:t xml:space="preserve">Providing and fixing in position best indian ( bonut size 24mm, </w:t>
            </w:r>
            <w:r>
              <w:rPr>
                <w:rFonts w:ascii="Times New Roman" w:hAnsi="Times New Roman"/>
                <w:color w:val="000000"/>
                <w:spacing w:val="5"/>
                <w:sz w:val="24"/>
              </w:rPr>
              <w:br/>
            </w:r>
            <w:r>
              <w:rPr>
                <w:rFonts w:ascii="Times New Roman" w:hAnsi="Times New Roman"/>
                <w:color w:val="000000"/>
                <w:spacing w:val="4"/>
                <w:sz w:val="26"/>
              </w:rPr>
              <w:t xml:space="preserve">ceramic </w:t>
            </w:r>
            <w:r>
              <w:rPr>
                <w:rFonts w:ascii="Times New Roman" w:hAnsi="Times New Roman"/>
                <w:color w:val="000000"/>
                <w:spacing w:val="-6"/>
                <w:sz w:val="24"/>
              </w:rPr>
              <w:t>disc size 19mm and min body thickness 2mm, nickel plating</w:t>
            </w:r>
          </w:p>
        </w:tc>
        <w:tc>
          <w:tcPr>
            <w:tcW w:w="1140"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2040.00</w:t>
            </w:r>
          </w:p>
        </w:tc>
      </w:tr>
      <w:tr w:rsidR="00E27692" w:rsidTr="004D2427">
        <w:trPr>
          <w:trHeight w:hRule="exact" w:val="832"/>
        </w:trPr>
        <w:tc>
          <w:tcPr>
            <w:tcW w:w="743" w:type="dxa"/>
            <w:vMerge/>
            <w:tcBorders>
              <w:top w:val="none" w:sz="0" w:space="0" w:color="000000"/>
              <w:left w:val="single" w:sz="6" w:space="0" w:color="000000"/>
              <w:bottom w:val="single" w:sz="6" w:space="0" w:color="000000"/>
              <w:right w:val="single" w:sz="6" w:space="0" w:color="000000"/>
            </w:tcBorders>
          </w:tcPr>
          <w:p w:rsidR="00E27692" w:rsidRDefault="00E27692" w:rsidP="004D2427"/>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rPr>
                <w:rFonts w:ascii="Times New Roman" w:hAnsi="Times New Roman"/>
                <w:color w:val="000000"/>
                <w:spacing w:val="-6"/>
                <w:sz w:val="24"/>
              </w:rPr>
            </w:pPr>
            <w:r>
              <w:rPr>
                <w:rFonts w:ascii="Times New Roman" w:hAnsi="Times New Roman"/>
                <w:color w:val="000000"/>
                <w:spacing w:val="-6"/>
                <w:sz w:val="24"/>
              </w:rPr>
              <w:t xml:space="preserve">0.10 micron and chrome plating 0.3 micron, quarter turn) 2-way Bib </w:t>
            </w:r>
            <w:r>
              <w:rPr>
                <w:rFonts w:ascii="Times New Roman" w:hAnsi="Times New Roman"/>
                <w:color w:val="000000"/>
                <w:spacing w:val="-10"/>
                <w:sz w:val="24"/>
              </w:rPr>
              <w:t>Cock .</w:t>
            </w:r>
          </w:p>
        </w:tc>
        <w:tc>
          <w:tcPr>
            <w:tcW w:w="1140" w:type="dxa"/>
            <w:vMerge/>
            <w:tcBorders>
              <w:top w:val="none" w:sz="0" w:space="0" w:color="000000"/>
              <w:left w:val="single" w:sz="6" w:space="0" w:color="000000"/>
              <w:bottom w:val="single" w:sz="6" w:space="0" w:color="000000"/>
              <w:right w:val="single" w:sz="6" w:space="0" w:color="000000"/>
            </w:tcBorders>
          </w:tcPr>
          <w:p w:rsidR="00E27692" w:rsidRDefault="00E27692" w:rsidP="004D2427"/>
        </w:tc>
        <w:tc>
          <w:tcPr>
            <w:tcW w:w="1417" w:type="dxa"/>
            <w:vMerge/>
            <w:tcBorders>
              <w:top w:val="none" w:sz="0" w:space="0" w:color="000000"/>
              <w:left w:val="single" w:sz="6" w:space="0" w:color="000000"/>
              <w:bottom w:val="single" w:sz="6" w:space="0" w:color="000000"/>
              <w:right w:val="single" w:sz="6" w:space="0" w:color="000000"/>
            </w:tcBorders>
          </w:tcPr>
          <w:p w:rsidR="00E27692" w:rsidRDefault="00E27692" w:rsidP="004D2427"/>
        </w:tc>
      </w:tr>
      <w:tr w:rsidR="00E27692" w:rsidTr="004D2427">
        <w:trPr>
          <w:trHeight w:hRule="exact" w:val="1080"/>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7"/>
              </w:tabs>
              <w:rPr>
                <w:rFonts w:ascii="Times New Roman" w:hAnsi="Times New Roman"/>
                <w:color w:val="000000"/>
                <w:spacing w:val="-10"/>
                <w:sz w:val="24"/>
              </w:rPr>
            </w:pPr>
            <w:r>
              <w:rPr>
                <w:rFonts w:ascii="Times New Roman" w:hAnsi="Times New Roman"/>
                <w:color w:val="000000"/>
                <w:spacing w:val="-10"/>
                <w:sz w:val="24"/>
              </w:rPr>
              <w:t>25.37</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5"/>
                <w:sz w:val="24"/>
              </w:rPr>
            </w:pPr>
            <w:r>
              <w:rPr>
                <w:rFonts w:ascii="Times New Roman" w:hAnsi="Times New Roman"/>
                <w:color w:val="000000"/>
                <w:spacing w:val="-5"/>
                <w:sz w:val="24"/>
              </w:rPr>
              <w:t xml:space="preserve">Providing and fixing in position best indian Health Faucet with 8mm </w:t>
            </w:r>
            <w:r>
              <w:rPr>
                <w:rFonts w:ascii="Times New Roman" w:hAnsi="Times New Roman"/>
                <w:color w:val="000000"/>
                <w:sz w:val="24"/>
              </w:rPr>
              <w:t>dai 1 meter long Flasolle Tube and wall brat with N. It V. (non-</w:t>
            </w:r>
            <w:r>
              <w:rPr>
                <w:rFonts w:ascii="Times New Roman" w:hAnsi="Times New Roman"/>
                <w:color w:val="000000"/>
                <w:spacing w:val="-6"/>
                <w:sz w:val="24"/>
              </w:rPr>
              <w:t>return wall).</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1920.00</w:t>
            </w:r>
          </w:p>
        </w:tc>
      </w:tr>
    </w:tbl>
    <w:p w:rsidR="0072693D" w:rsidRDefault="0072693D" w:rsidP="0072693D">
      <w:pPr>
        <w:jc w:val="center"/>
        <w:rPr>
          <w:rFonts w:ascii="Times New Roman" w:hAnsi="Times New Roman" w:cs="Times New Roman"/>
        </w:rPr>
      </w:pPr>
      <w:r>
        <w:t>Page No.394</w:t>
      </w:r>
    </w:p>
    <w:p w:rsidR="00E27692" w:rsidRDefault="00E27692" w:rsidP="00E27692"/>
    <w:tbl>
      <w:tblPr>
        <w:tblW w:w="0" w:type="auto"/>
        <w:tblInd w:w="15" w:type="dxa"/>
        <w:tblLayout w:type="fixed"/>
        <w:tblCellMar>
          <w:left w:w="0" w:type="dxa"/>
          <w:right w:w="0" w:type="dxa"/>
        </w:tblCellMar>
        <w:tblLook w:val="0000"/>
      </w:tblPr>
      <w:tblGrid>
        <w:gridCol w:w="743"/>
        <w:gridCol w:w="6675"/>
        <w:gridCol w:w="1140"/>
        <w:gridCol w:w="1417"/>
      </w:tblGrid>
      <w:tr w:rsidR="00E27692" w:rsidTr="004D2427">
        <w:trPr>
          <w:trHeight w:hRule="exact" w:val="563"/>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z w:val="24"/>
              </w:rPr>
            </w:pPr>
            <w:r>
              <w:rPr>
                <w:rFonts w:ascii="Times New Roman" w:hAnsi="Times New Roman"/>
                <w:color w:val="000000"/>
                <w:sz w:val="24"/>
              </w:rPr>
              <w:t>Description</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E27692" w:rsidTr="004D2427">
        <w:trPr>
          <w:trHeight w:hRule="exact" w:val="292"/>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458"/>
        </w:trPr>
        <w:tc>
          <w:tcPr>
            <w:tcW w:w="743"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25.38</w:t>
            </w:r>
          </w:p>
        </w:tc>
        <w:tc>
          <w:tcPr>
            <w:tcW w:w="6675" w:type="dxa"/>
            <w:tcBorders>
              <w:top w:val="single" w:sz="6" w:space="0" w:color="000000"/>
              <w:left w:val="single" w:sz="6" w:space="0" w:color="000000"/>
              <w:bottom w:val="single" w:sz="6" w:space="0" w:color="000000"/>
              <w:right w:val="single" w:sz="6" w:space="0" w:color="000000"/>
            </w:tcBorders>
            <w:vAlign w:val="center"/>
          </w:tcPr>
          <w:p w:rsidR="00E27692" w:rsidRDefault="00E27692" w:rsidP="004D2427">
            <w:pPr>
              <w:spacing w:line="211" w:lineRule="exact"/>
              <w:ind w:left="108" w:right="108"/>
              <w:rPr>
                <w:rFonts w:ascii="Times New Roman" w:hAnsi="Times New Roman"/>
                <w:color w:val="000000"/>
                <w:spacing w:val="-7"/>
                <w:sz w:val="24"/>
              </w:rPr>
            </w:pPr>
            <w:r>
              <w:rPr>
                <w:rFonts w:ascii="Times New Roman" w:hAnsi="Times New Roman"/>
                <w:color w:val="000000"/>
                <w:spacing w:val="-7"/>
                <w:sz w:val="24"/>
              </w:rPr>
              <w:t>Providing and fixing in position best Milian Auto Closing Pillar Cock (with DECOL cartreedge) for wash basin use</w:t>
            </w:r>
          </w:p>
        </w:tc>
        <w:tc>
          <w:tcPr>
            <w:tcW w:w="1140"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vMerge w:val="restart"/>
            <w:tcBorders>
              <w:top w:val="single" w:sz="6" w:space="0" w:color="000000"/>
              <w:left w:val="single" w:sz="6" w:space="0" w:color="000000"/>
              <w:bottom w:val="none" w:sz="0"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2280.00</w:t>
            </w:r>
          </w:p>
        </w:tc>
      </w:tr>
      <w:tr w:rsidR="00E27692" w:rsidTr="004D2427">
        <w:trPr>
          <w:trHeight w:hRule="exact" w:val="457"/>
        </w:trPr>
        <w:tc>
          <w:tcPr>
            <w:tcW w:w="743" w:type="dxa"/>
            <w:vMerge/>
            <w:tcBorders>
              <w:top w:val="none" w:sz="0" w:space="0" w:color="000000"/>
              <w:left w:val="single" w:sz="6" w:space="0" w:color="000000"/>
              <w:bottom w:val="single" w:sz="6" w:space="0" w:color="000000"/>
              <w:right w:val="single" w:sz="6" w:space="0" w:color="000000"/>
            </w:tcBorders>
          </w:tcPr>
          <w:p w:rsidR="00E27692" w:rsidRDefault="00E27692" w:rsidP="004D2427"/>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140" w:type="dxa"/>
            <w:vMerge/>
            <w:tcBorders>
              <w:top w:val="none" w:sz="0" w:space="0" w:color="000000"/>
              <w:left w:val="single" w:sz="6" w:space="0" w:color="000000"/>
              <w:bottom w:val="single" w:sz="6" w:space="0" w:color="000000"/>
              <w:right w:val="single" w:sz="6" w:space="0" w:color="000000"/>
            </w:tcBorders>
          </w:tcPr>
          <w:p w:rsidR="00E27692" w:rsidRDefault="00E27692" w:rsidP="004D2427"/>
        </w:tc>
        <w:tc>
          <w:tcPr>
            <w:tcW w:w="1417" w:type="dxa"/>
            <w:vMerge/>
            <w:tcBorders>
              <w:top w:val="none" w:sz="0" w:space="0" w:color="000000"/>
              <w:left w:val="single" w:sz="6" w:space="0" w:color="000000"/>
              <w:bottom w:val="single" w:sz="6" w:space="0" w:color="000000"/>
              <w:right w:val="single" w:sz="6" w:space="0" w:color="000000"/>
            </w:tcBorders>
          </w:tcPr>
          <w:p w:rsidR="00E27692" w:rsidRDefault="00E27692" w:rsidP="004D2427"/>
        </w:tc>
      </w:tr>
      <w:tr w:rsidR="00E27692" w:rsidTr="004D2427">
        <w:trPr>
          <w:trHeight w:hRule="exact" w:val="923"/>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lastRenderedPageBreak/>
              <w:t>25.39</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08"/>
              <w:rPr>
                <w:rFonts w:ascii="Times New Roman" w:hAnsi="Times New Roman"/>
                <w:color w:val="000000"/>
                <w:spacing w:val="-5"/>
                <w:sz w:val="24"/>
              </w:rPr>
            </w:pPr>
            <w:r>
              <w:rPr>
                <w:rFonts w:ascii="Times New Roman" w:hAnsi="Times New Roman"/>
                <w:color w:val="000000"/>
                <w:spacing w:val="-5"/>
                <w:sz w:val="24"/>
              </w:rPr>
              <w:t xml:space="preserve">Providing and fixing in position best Indian Auto Closing Bib Cock </w:t>
            </w:r>
            <w:r>
              <w:rPr>
                <w:rFonts w:ascii="Times New Roman" w:hAnsi="Times New Roman"/>
                <w:color w:val="000000"/>
                <w:spacing w:val="-7"/>
                <w:sz w:val="24"/>
              </w:rPr>
              <w:t xml:space="preserve">(with DECOL cartreedge) for comon arca </w:t>
            </w:r>
            <w:r>
              <w:rPr>
                <w:rFonts w:ascii="Times New Roman" w:hAnsi="Times New Roman"/>
                <w:i/>
                <w:color w:val="000000"/>
                <w:spacing w:val="3"/>
                <w:sz w:val="24"/>
              </w:rPr>
              <w:t>use.</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2400.00</w:t>
            </w:r>
          </w:p>
        </w:tc>
      </w:tr>
      <w:tr w:rsidR="00E27692" w:rsidTr="004D2427">
        <w:trPr>
          <w:trHeight w:hRule="exact" w:val="91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25,40</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right" w:pos="6555"/>
              </w:tabs>
              <w:ind w:left="112"/>
              <w:rPr>
                <w:rFonts w:ascii="Times New Roman" w:hAnsi="Times New Roman"/>
                <w:color w:val="000000"/>
                <w:spacing w:val="-3"/>
                <w:sz w:val="24"/>
              </w:rPr>
            </w:pPr>
            <w:r>
              <w:rPr>
                <w:rFonts w:ascii="Times New Roman" w:hAnsi="Times New Roman"/>
                <w:color w:val="000000"/>
                <w:spacing w:val="-3"/>
                <w:sz w:val="24"/>
              </w:rPr>
              <w:t>Providing and fixing in position best indian</w:t>
            </w:r>
            <w:r>
              <w:rPr>
                <w:rFonts w:ascii="Times New Roman" w:hAnsi="Times New Roman"/>
                <w:color w:val="000000"/>
                <w:spacing w:val="-3"/>
                <w:sz w:val="24"/>
              </w:rPr>
              <w:tab/>
            </w:r>
            <w:r>
              <w:rPr>
                <w:rFonts w:ascii="Times New Roman" w:hAnsi="Times New Roman"/>
                <w:color w:val="000000"/>
                <w:sz w:val="24"/>
              </w:rPr>
              <w:t>Auto Closing Urinal</w:t>
            </w:r>
          </w:p>
          <w:p w:rsidR="00E27692" w:rsidRDefault="00E27692" w:rsidP="004D2427">
            <w:pPr>
              <w:ind w:left="112"/>
              <w:rPr>
                <w:rFonts w:ascii="Times New Roman" w:hAnsi="Times New Roman"/>
                <w:color w:val="000000"/>
                <w:spacing w:val="-4"/>
                <w:sz w:val="24"/>
              </w:rPr>
            </w:pPr>
            <w:r>
              <w:rPr>
                <w:rFonts w:ascii="Times New Roman" w:hAnsi="Times New Roman"/>
                <w:color w:val="000000"/>
                <w:spacing w:val="-4"/>
                <w:sz w:val="24"/>
              </w:rPr>
              <w:t>valve opal type (with DECOL cartredgc) for urinal use only.</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24.00,00</w:t>
            </w:r>
          </w:p>
        </w:tc>
      </w:tr>
      <w:tr w:rsidR="00E27692" w:rsidTr="004D2427">
        <w:trPr>
          <w:trHeight w:hRule="exact" w:val="91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25,41</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right" w:pos="6555"/>
              </w:tabs>
              <w:ind w:left="112"/>
              <w:rPr>
                <w:rFonts w:ascii="Times New Roman" w:hAnsi="Times New Roman"/>
                <w:color w:val="000000"/>
                <w:spacing w:val="-3"/>
                <w:sz w:val="24"/>
              </w:rPr>
            </w:pPr>
            <w:r>
              <w:rPr>
                <w:rFonts w:ascii="Times New Roman" w:hAnsi="Times New Roman"/>
                <w:color w:val="000000"/>
                <w:spacing w:val="-3"/>
                <w:sz w:val="24"/>
              </w:rPr>
              <w:t>Providing and fixing in position best indian</w:t>
            </w:r>
            <w:r>
              <w:rPr>
                <w:rFonts w:ascii="Times New Roman" w:hAnsi="Times New Roman"/>
                <w:color w:val="000000"/>
                <w:spacing w:val="-3"/>
                <w:sz w:val="24"/>
              </w:rPr>
              <w:tab/>
            </w:r>
            <w:r>
              <w:rPr>
                <w:rFonts w:ascii="Times New Roman" w:hAnsi="Times New Roman"/>
                <w:color w:val="000000"/>
                <w:sz w:val="24"/>
              </w:rPr>
              <w:t>Auto Closing Urinal</w:t>
            </w:r>
          </w:p>
          <w:p w:rsidR="00E27692" w:rsidRDefault="00E27692" w:rsidP="004D2427">
            <w:pPr>
              <w:ind w:left="112"/>
              <w:rPr>
                <w:rFonts w:ascii="Times New Roman" w:hAnsi="Times New Roman"/>
                <w:i/>
                <w:color w:val="000000"/>
                <w:spacing w:val="2"/>
                <w:sz w:val="24"/>
              </w:rPr>
            </w:pPr>
            <w:r>
              <w:rPr>
                <w:rFonts w:ascii="Times New Roman" w:hAnsi="Times New Roman"/>
                <w:i/>
                <w:color w:val="000000"/>
                <w:spacing w:val="2"/>
                <w:sz w:val="24"/>
              </w:rPr>
              <w:t xml:space="preserve">valve consealed </w:t>
            </w:r>
            <w:r>
              <w:rPr>
                <w:rFonts w:ascii="Times New Roman" w:hAnsi="Times New Roman"/>
                <w:color w:val="000000"/>
                <w:spacing w:val="-8"/>
                <w:sz w:val="24"/>
              </w:rPr>
              <w:t>type (with DECOL cash</w:t>
            </w:r>
            <w:r>
              <w:rPr>
                <w:rFonts w:ascii="Times New Roman" w:hAnsi="Times New Roman"/>
                <w:color w:val="000000"/>
                <w:spacing w:val="2"/>
                <w:sz w:val="24"/>
                <w:vertAlign w:val="superscript"/>
              </w:rPr>
              <w:t>-</w:t>
            </w:r>
            <w:r>
              <w:rPr>
                <w:rFonts w:ascii="Times New Roman" w:hAnsi="Times New Roman"/>
                <w:color w:val="000000"/>
                <w:spacing w:val="-8"/>
                <w:sz w:val="24"/>
              </w:rPr>
              <w:t>edge) for urinal use only.</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2520,00</w:t>
            </w:r>
          </w:p>
        </w:tc>
      </w:tr>
      <w:tr w:rsidR="00E27692" w:rsidTr="004D2427">
        <w:trPr>
          <w:trHeight w:hRule="exact" w:val="91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25,42</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right" w:pos="6555"/>
              </w:tabs>
              <w:ind w:left="108"/>
              <w:rPr>
                <w:rFonts w:ascii="Times New Roman" w:hAnsi="Times New Roman"/>
                <w:color w:val="000000"/>
                <w:sz w:val="24"/>
              </w:rPr>
            </w:pPr>
            <w:r>
              <w:rPr>
                <w:rFonts w:ascii="Times New Roman" w:hAnsi="Times New Roman"/>
                <w:color w:val="000000"/>
                <w:sz w:val="24"/>
              </w:rPr>
              <w:t>Providing and fixing in position best indian</w:t>
            </w:r>
            <w:r>
              <w:rPr>
                <w:rFonts w:ascii="Times New Roman" w:hAnsi="Times New Roman"/>
                <w:color w:val="000000"/>
                <w:sz w:val="24"/>
              </w:rPr>
              <w:tab/>
            </w:r>
            <w:r>
              <w:rPr>
                <w:rFonts w:ascii="Times New Roman" w:hAnsi="Times New Roman"/>
                <w:color w:val="000000"/>
                <w:spacing w:val="2"/>
                <w:sz w:val="24"/>
              </w:rPr>
              <w:t>Auto Closing wall</w:t>
            </w:r>
          </w:p>
          <w:p w:rsidR="00E27692" w:rsidRDefault="00E27692" w:rsidP="004D2427">
            <w:pPr>
              <w:ind w:left="108" w:right="144"/>
              <w:rPr>
                <w:rFonts w:ascii="Times New Roman" w:hAnsi="Times New Roman"/>
                <w:color w:val="000000"/>
                <w:spacing w:val="-3"/>
                <w:sz w:val="24"/>
              </w:rPr>
            </w:pPr>
            <w:r>
              <w:rPr>
                <w:rFonts w:ascii="Times New Roman" w:hAnsi="Times New Roman"/>
                <w:color w:val="000000"/>
                <w:spacing w:val="-3"/>
                <w:sz w:val="24"/>
              </w:rPr>
              <w:t xml:space="preserve">mounted Pillar Cock (with DECOL castredge) for wash basin </w:t>
            </w:r>
            <w:r>
              <w:rPr>
                <w:rFonts w:ascii="Times New Roman" w:hAnsi="Times New Roman"/>
                <w:b/>
                <w:color w:val="000000"/>
                <w:spacing w:val="7"/>
                <w:w w:val="105"/>
                <w:sz w:val="23"/>
              </w:rPr>
              <w:t xml:space="preserve">use </w:t>
            </w:r>
            <w:r>
              <w:rPr>
                <w:rFonts w:ascii="Times New Roman" w:hAnsi="Times New Roman"/>
                <w:color w:val="000000"/>
                <w:spacing w:val="-10"/>
                <w:sz w:val="24"/>
              </w:rPr>
              <w:t>only.</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3720,00</w:t>
            </w:r>
          </w:p>
        </w:tc>
      </w:tr>
      <w:tr w:rsidR="00E27692" w:rsidTr="004D2427">
        <w:trPr>
          <w:trHeight w:hRule="exact" w:val="121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25.43</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right" w:pos="6555"/>
              </w:tabs>
              <w:ind w:left="108"/>
              <w:rPr>
                <w:rFonts w:ascii="Times New Roman" w:hAnsi="Times New Roman"/>
                <w:color w:val="000000"/>
                <w:spacing w:val="-3"/>
                <w:sz w:val="24"/>
              </w:rPr>
            </w:pPr>
            <w:r>
              <w:rPr>
                <w:rFonts w:ascii="Times New Roman" w:hAnsi="Times New Roman"/>
                <w:color w:val="000000"/>
                <w:spacing w:val="-3"/>
                <w:sz w:val="24"/>
              </w:rPr>
              <w:t>Providing and fixing in position best indian</w:t>
            </w:r>
            <w:r>
              <w:rPr>
                <w:rFonts w:ascii="Times New Roman" w:hAnsi="Times New Roman"/>
                <w:color w:val="000000"/>
                <w:spacing w:val="-3"/>
                <w:sz w:val="24"/>
              </w:rPr>
              <w:tab/>
            </w:r>
            <w:r>
              <w:rPr>
                <w:rFonts w:ascii="Times New Roman" w:hAnsi="Times New Roman"/>
                <w:color w:val="000000"/>
                <w:sz w:val="24"/>
              </w:rPr>
              <w:t>Auto Closing 40mm</w:t>
            </w:r>
          </w:p>
          <w:p w:rsidR="00E27692" w:rsidRDefault="00E27692" w:rsidP="004D2427">
            <w:pPr>
              <w:ind w:left="108" w:right="108"/>
              <w:rPr>
                <w:rFonts w:ascii="Times New Roman" w:hAnsi="Times New Roman"/>
                <w:color w:val="000000"/>
                <w:spacing w:val="-1"/>
                <w:sz w:val="24"/>
              </w:rPr>
            </w:pPr>
            <w:r>
              <w:rPr>
                <w:rFonts w:ascii="Times New Roman" w:hAnsi="Times New Roman"/>
                <w:color w:val="000000"/>
                <w:spacing w:val="-1"/>
                <w:sz w:val="24"/>
              </w:rPr>
              <w:t xml:space="preserve">Flush valve (for W. C. European and Wall Hung Type) consealed </w:t>
            </w:r>
            <w:r>
              <w:rPr>
                <w:rFonts w:ascii="Times New Roman" w:hAnsi="Times New Roman"/>
                <w:color w:val="000000"/>
                <w:spacing w:val="-6"/>
                <w:sz w:val="24"/>
              </w:rPr>
              <w:t>type (with DECOL tcclumlogy/eartrcclgc).</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sz w:val="62"/>
              </w:rPr>
            </w:pPr>
            <w:r>
              <w:rPr>
                <w:rFonts w:ascii="Times New Roman" w:hAnsi="Times New Roman"/>
                <w:color w:val="000000"/>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3600.00</w:t>
            </w:r>
          </w:p>
        </w:tc>
      </w:tr>
      <w:tr w:rsidR="00E27692" w:rsidTr="004D2427">
        <w:trPr>
          <w:trHeight w:hRule="exact" w:val="121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25,44</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right" w:pos="6555"/>
              </w:tabs>
              <w:ind w:left="108"/>
              <w:rPr>
                <w:rFonts w:ascii="Times New Roman" w:hAnsi="Times New Roman"/>
                <w:color w:val="000000"/>
                <w:spacing w:val="-3"/>
                <w:sz w:val="24"/>
              </w:rPr>
            </w:pPr>
            <w:r>
              <w:rPr>
                <w:rFonts w:ascii="Times New Roman" w:hAnsi="Times New Roman"/>
                <w:color w:val="000000"/>
                <w:spacing w:val="-3"/>
                <w:sz w:val="24"/>
              </w:rPr>
              <w:t>Providing and fixing in position best indian</w:t>
            </w:r>
            <w:r>
              <w:rPr>
                <w:rFonts w:ascii="Times New Roman" w:hAnsi="Times New Roman"/>
                <w:color w:val="000000"/>
                <w:spacing w:val="-3"/>
                <w:sz w:val="24"/>
              </w:rPr>
              <w:tab/>
            </w:r>
            <w:r>
              <w:rPr>
                <w:rFonts w:ascii="Times New Roman" w:hAnsi="Times New Roman"/>
                <w:color w:val="000000"/>
                <w:sz w:val="24"/>
              </w:rPr>
              <w:t>Auto Closing 40mm</w:t>
            </w:r>
          </w:p>
          <w:p w:rsidR="00E27692" w:rsidRDefault="00E27692" w:rsidP="004D2427">
            <w:pPr>
              <w:ind w:left="108" w:right="144"/>
              <w:rPr>
                <w:rFonts w:ascii="Times New Roman" w:hAnsi="Times New Roman"/>
                <w:color w:val="000000"/>
                <w:spacing w:val="-5"/>
                <w:sz w:val="24"/>
              </w:rPr>
            </w:pPr>
            <w:r>
              <w:rPr>
                <w:rFonts w:ascii="Times New Roman" w:hAnsi="Times New Roman"/>
                <w:color w:val="000000"/>
                <w:spacing w:val="-5"/>
                <w:sz w:val="24"/>
              </w:rPr>
              <w:t xml:space="preserve">Dual Flow (3.016.0 lir) </w:t>
            </w:r>
            <w:r>
              <w:rPr>
                <w:rFonts w:ascii="Times New Roman" w:hAnsi="Times New Roman"/>
                <w:i/>
                <w:color w:val="000000"/>
                <w:spacing w:val="5"/>
                <w:sz w:val="24"/>
              </w:rPr>
              <w:t xml:space="preserve">Flush valve </w:t>
            </w:r>
            <w:r>
              <w:rPr>
                <w:rFonts w:ascii="Times New Roman" w:hAnsi="Times New Roman"/>
                <w:color w:val="000000"/>
                <w:spacing w:val="-5"/>
                <w:sz w:val="24"/>
              </w:rPr>
              <w:t>(for W. C. European and Wall Hung Type) ceesealcd type (with DECOL technology/ cashodgc).</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sz w:val="62"/>
              </w:rPr>
            </w:pPr>
            <w:r>
              <w:rPr>
                <w:rFonts w:ascii="Times New Roman" w:hAnsi="Times New Roman"/>
                <w:color w:val="000000"/>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3840.00</w:t>
            </w:r>
          </w:p>
        </w:tc>
      </w:tr>
      <w:tr w:rsidR="00E27692" w:rsidTr="004D2427">
        <w:trPr>
          <w:trHeight w:hRule="exact" w:val="121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25,45</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and fixing in position best Milian Auto Closing 32mm, </w:t>
            </w:r>
            <w:r>
              <w:rPr>
                <w:rFonts w:ascii="Times New Roman" w:hAnsi="Times New Roman"/>
                <w:color w:val="000000"/>
                <w:sz w:val="24"/>
              </w:rPr>
              <w:t xml:space="preserve">Flush valve (for W. C. European and Wall thing Type) consealed </w:t>
            </w:r>
            <w:r>
              <w:rPr>
                <w:rFonts w:ascii="Times New Roman" w:hAnsi="Times New Roman"/>
                <w:color w:val="000000"/>
                <w:spacing w:val="-5"/>
                <w:sz w:val="24"/>
              </w:rPr>
              <w:t>type (with DECOL technology/cartredge).</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sz w:val="62"/>
              </w:rPr>
            </w:pPr>
            <w:r>
              <w:rPr>
                <w:rFonts w:ascii="Times New Roman" w:hAnsi="Times New Roman"/>
                <w:color w:val="000000"/>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3360.00</w:t>
            </w:r>
          </w:p>
        </w:tc>
      </w:tr>
      <w:tr w:rsidR="00E27692" w:rsidTr="004D2427">
        <w:trPr>
          <w:trHeight w:hRule="exact" w:val="1207"/>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25,46</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right" w:pos="6555"/>
              </w:tabs>
              <w:ind w:left="108"/>
              <w:rPr>
                <w:rFonts w:ascii="Times New Roman" w:hAnsi="Times New Roman"/>
                <w:color w:val="000000"/>
                <w:spacing w:val="-5"/>
                <w:sz w:val="24"/>
              </w:rPr>
            </w:pPr>
            <w:r>
              <w:rPr>
                <w:rFonts w:ascii="Times New Roman" w:hAnsi="Times New Roman"/>
                <w:color w:val="000000"/>
                <w:spacing w:val="-5"/>
                <w:sz w:val="24"/>
              </w:rPr>
              <w:t>Providing and fixing in position best Milian</w:t>
            </w:r>
            <w:r>
              <w:rPr>
                <w:rFonts w:ascii="Times New Roman" w:hAnsi="Times New Roman"/>
                <w:color w:val="000000"/>
                <w:spacing w:val="-5"/>
                <w:sz w:val="24"/>
              </w:rPr>
              <w:tab/>
            </w:r>
            <w:r>
              <w:rPr>
                <w:rFonts w:ascii="Times New Roman" w:hAnsi="Times New Roman"/>
                <w:color w:val="000000"/>
                <w:spacing w:val="-2"/>
                <w:sz w:val="24"/>
              </w:rPr>
              <w:t>Auto Closing 32mm,</w:t>
            </w:r>
          </w:p>
          <w:p w:rsidR="00E27692" w:rsidRDefault="00E27692" w:rsidP="004D2427">
            <w:pPr>
              <w:ind w:left="108" w:right="144"/>
              <w:rPr>
                <w:rFonts w:ascii="Times New Roman" w:hAnsi="Times New Roman"/>
                <w:color w:val="000000"/>
                <w:spacing w:val="-5"/>
                <w:sz w:val="24"/>
              </w:rPr>
            </w:pPr>
            <w:r>
              <w:rPr>
                <w:rFonts w:ascii="Times New Roman" w:hAnsi="Times New Roman"/>
                <w:color w:val="000000"/>
                <w:spacing w:val="-5"/>
                <w:sz w:val="24"/>
              </w:rPr>
              <w:t xml:space="preserve">Dual Flow (3.016.0 11r) Flush valve (fur W. C. European and Wall </w:t>
            </w:r>
            <w:r>
              <w:rPr>
                <w:rFonts w:ascii="Times New Roman" w:hAnsi="Times New Roman"/>
                <w:color w:val="000000"/>
                <w:spacing w:val="-6"/>
                <w:sz w:val="24"/>
              </w:rPr>
              <w:t>Hung Type) congealed type (with DECOL technology/cartredge).</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sz w:val="62"/>
              </w:rPr>
            </w:pPr>
            <w:r>
              <w:rPr>
                <w:rFonts w:ascii="Times New Roman" w:hAnsi="Times New Roman"/>
                <w:color w:val="000000"/>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3600.00</w:t>
            </w:r>
          </w:p>
        </w:tc>
      </w:tr>
      <w:tr w:rsidR="00E27692" w:rsidTr="004D2427">
        <w:trPr>
          <w:trHeight w:hRule="exact" w:val="998"/>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i/>
                <w:color w:val="000000"/>
                <w:sz w:val="24"/>
              </w:rPr>
            </w:pPr>
            <w:r>
              <w:rPr>
                <w:rFonts w:ascii="Times New Roman" w:hAnsi="Times New Roman"/>
                <w:i/>
                <w:color w:val="000000"/>
                <w:sz w:val="24"/>
              </w:rPr>
              <w:t>25,47</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right" w:pos="6555"/>
              </w:tabs>
              <w:ind w:left="112"/>
              <w:rPr>
                <w:rFonts w:ascii="Times New Roman" w:hAnsi="Times New Roman"/>
                <w:color w:val="000000"/>
                <w:sz w:val="24"/>
              </w:rPr>
            </w:pPr>
            <w:r>
              <w:rPr>
                <w:rFonts w:ascii="Times New Roman" w:hAnsi="Times New Roman"/>
                <w:color w:val="000000"/>
                <w:sz w:val="24"/>
              </w:rPr>
              <w:t>Providing and fixing in position best Milian</w:t>
            </w:r>
            <w:r>
              <w:rPr>
                <w:rFonts w:ascii="Times New Roman" w:hAnsi="Times New Roman"/>
                <w:color w:val="000000"/>
                <w:sz w:val="24"/>
              </w:rPr>
              <w:tab/>
            </w:r>
            <w:r>
              <w:rPr>
                <w:rFonts w:ascii="Times New Roman" w:hAnsi="Times New Roman"/>
                <w:color w:val="000000"/>
                <w:spacing w:val="-2"/>
                <w:sz w:val="24"/>
              </w:rPr>
              <w:t>Sensotronic Sensor</w:t>
            </w:r>
          </w:p>
          <w:p w:rsidR="00E27692" w:rsidRDefault="00E27692" w:rsidP="004D2427">
            <w:pPr>
              <w:ind w:left="112"/>
              <w:rPr>
                <w:rFonts w:ascii="Times New Roman" w:hAnsi="Times New Roman"/>
                <w:color w:val="000000"/>
                <w:spacing w:val="-6"/>
                <w:sz w:val="24"/>
              </w:rPr>
            </w:pPr>
            <w:r>
              <w:rPr>
                <w:rFonts w:ascii="Times New Roman" w:hAnsi="Times New Roman"/>
                <w:color w:val="000000"/>
                <w:spacing w:val="-6"/>
                <w:sz w:val="24"/>
              </w:rPr>
              <w:t>Faucet For Wash Basin usc only.</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10800.00</w:t>
            </w:r>
          </w:p>
        </w:tc>
      </w:tr>
      <w:tr w:rsidR="00E27692" w:rsidTr="004D2427">
        <w:trPr>
          <w:trHeight w:hRule="exact" w:val="817"/>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25A8</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right" w:pos="6570"/>
              </w:tabs>
              <w:ind w:left="112"/>
              <w:rPr>
                <w:rFonts w:ascii="Times New Roman" w:hAnsi="Times New Roman"/>
                <w:color w:val="000000"/>
                <w:sz w:val="24"/>
              </w:rPr>
            </w:pPr>
            <w:r>
              <w:rPr>
                <w:rFonts w:ascii="Times New Roman" w:hAnsi="Times New Roman"/>
                <w:color w:val="000000"/>
                <w:sz w:val="24"/>
              </w:rPr>
              <w:t>Providing and fixing in position best Milian</w:t>
            </w:r>
            <w:r>
              <w:rPr>
                <w:rFonts w:ascii="Times New Roman" w:hAnsi="Times New Roman"/>
                <w:color w:val="000000"/>
                <w:sz w:val="24"/>
              </w:rPr>
              <w:tab/>
            </w:r>
            <w:r>
              <w:rPr>
                <w:rFonts w:ascii="Times New Roman" w:hAnsi="Times New Roman"/>
                <w:color w:val="000000"/>
                <w:spacing w:val="-2"/>
                <w:sz w:val="24"/>
              </w:rPr>
              <w:t>Sensotronic Sensor</w:t>
            </w:r>
          </w:p>
          <w:p w:rsidR="00E27692" w:rsidRDefault="00E27692" w:rsidP="004D2427">
            <w:pPr>
              <w:ind w:left="112"/>
              <w:rPr>
                <w:rFonts w:ascii="Times New Roman" w:hAnsi="Times New Roman"/>
                <w:color w:val="000000"/>
                <w:spacing w:val="-6"/>
                <w:sz w:val="24"/>
              </w:rPr>
            </w:pPr>
            <w:r>
              <w:rPr>
                <w:rFonts w:ascii="Times New Roman" w:hAnsi="Times New Roman"/>
                <w:color w:val="000000"/>
                <w:spacing w:val="-6"/>
                <w:sz w:val="24"/>
              </w:rPr>
              <w:t>Faucet For Urinal use only.</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10500.00</w:t>
            </w:r>
          </w:p>
        </w:tc>
      </w:tr>
      <w:tr w:rsidR="00E27692" w:rsidTr="004D2427">
        <w:trPr>
          <w:trHeight w:hRule="exact" w:val="840"/>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25.49</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right" w:pos="6570"/>
              </w:tabs>
              <w:ind w:left="112"/>
              <w:rPr>
                <w:rFonts w:ascii="Times New Roman" w:hAnsi="Times New Roman"/>
                <w:color w:val="000000"/>
                <w:spacing w:val="1"/>
                <w:sz w:val="24"/>
              </w:rPr>
            </w:pPr>
            <w:r>
              <w:rPr>
                <w:rFonts w:ascii="Times New Roman" w:hAnsi="Times New Roman"/>
                <w:color w:val="000000"/>
                <w:spacing w:val="1"/>
                <w:sz w:val="24"/>
              </w:rPr>
              <w:t>Providing and fixing in position best indian</w:t>
            </w:r>
            <w:r>
              <w:rPr>
                <w:rFonts w:ascii="Times New Roman" w:hAnsi="Times New Roman"/>
                <w:color w:val="000000"/>
                <w:spacing w:val="1"/>
                <w:sz w:val="24"/>
              </w:rPr>
              <w:tab/>
            </w:r>
            <w:r>
              <w:rPr>
                <w:rFonts w:ascii="Times New Roman" w:hAnsi="Times New Roman"/>
                <w:color w:val="000000"/>
                <w:sz w:val="24"/>
              </w:rPr>
              <w:t>Sensahonic Sensor</w:t>
            </w:r>
          </w:p>
          <w:p w:rsidR="00E27692" w:rsidRDefault="00E27692" w:rsidP="004D2427">
            <w:pPr>
              <w:ind w:left="112"/>
              <w:rPr>
                <w:rFonts w:ascii="Times New Roman" w:hAnsi="Times New Roman"/>
                <w:color w:val="000000"/>
                <w:spacing w:val="-5"/>
                <w:sz w:val="24"/>
              </w:rPr>
            </w:pPr>
            <w:r>
              <w:rPr>
                <w:rFonts w:ascii="Times New Roman" w:hAnsi="Times New Roman"/>
                <w:color w:val="000000"/>
                <w:spacing w:val="-5"/>
                <w:sz w:val="24"/>
              </w:rPr>
              <w:t>congealed type Faucet For Wall Mounted Water Closet use only.</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15000.00</w:t>
            </w:r>
          </w:p>
        </w:tc>
      </w:tr>
      <w:tr w:rsidR="00E27692" w:rsidTr="004D2427">
        <w:trPr>
          <w:trHeight w:hRule="exact" w:val="103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25.50</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fusing in position best indian C. P. Brass made (0.3 </w:t>
            </w:r>
            <w:r>
              <w:rPr>
                <w:rFonts w:ascii="Times New Roman" w:hAnsi="Times New Roman"/>
                <w:color w:val="000000"/>
                <w:spacing w:val="-5"/>
                <w:sz w:val="24"/>
              </w:rPr>
              <w:t xml:space="preserve">micron Chrom and 10 micron Nickel plated) Single Towel Rail 300 </w:t>
            </w:r>
            <w:r>
              <w:rPr>
                <w:rFonts w:ascii="Times New Roman" w:hAnsi="Times New Roman"/>
                <w:color w:val="000000"/>
                <w:spacing w:val="-10"/>
                <w:sz w:val="24"/>
              </w:rPr>
              <w:t>mm long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1920.00</w:t>
            </w:r>
          </w:p>
        </w:tc>
      </w:tr>
      <w:tr w:rsidR="00E27692" w:rsidTr="004D2427">
        <w:trPr>
          <w:trHeight w:hRule="exact" w:val="121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25.51</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3"/>
                <w:sz w:val="24"/>
              </w:rPr>
            </w:pPr>
            <w:r>
              <w:rPr>
                <w:rFonts w:ascii="Times New Roman" w:hAnsi="Times New Roman"/>
                <w:color w:val="000000"/>
                <w:spacing w:val="-3"/>
                <w:sz w:val="24"/>
              </w:rPr>
              <w:t xml:space="preserve">Providing and fusing in position best Indian C. P. Brass made (03 </w:t>
            </w:r>
            <w:r>
              <w:rPr>
                <w:rFonts w:ascii="Times New Roman" w:hAnsi="Times New Roman"/>
                <w:color w:val="000000"/>
                <w:spacing w:val="-5"/>
                <w:sz w:val="24"/>
              </w:rPr>
              <w:t xml:space="preserve">micron Chrom and 10 micron Nickel plated) Single Towel Rail 600 </w:t>
            </w:r>
            <w:r>
              <w:rPr>
                <w:rFonts w:ascii="Times New Roman" w:hAnsi="Times New Roman"/>
                <w:color w:val="000000"/>
                <w:spacing w:val="-10"/>
                <w:sz w:val="24"/>
              </w:rPr>
              <w:t>mm long.</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292"/>
              <w:jc w:val="right"/>
              <w:rPr>
                <w:rFonts w:ascii="Times New Roman" w:hAnsi="Times New Roman"/>
                <w:color w:val="000000"/>
                <w:spacing w:val="-10"/>
                <w:sz w:val="24"/>
              </w:rPr>
            </w:pPr>
            <w:r>
              <w:rPr>
                <w:rFonts w:ascii="Times New Roman" w:hAnsi="Times New Roman"/>
                <w:color w:val="000000"/>
                <w:spacing w:val="-10"/>
                <w:sz w:val="24"/>
              </w:rPr>
              <w:t>2520.00</w:t>
            </w:r>
          </w:p>
        </w:tc>
      </w:tr>
    </w:tbl>
    <w:p w:rsidR="00E27692" w:rsidRPr="0072693D" w:rsidRDefault="0072693D" w:rsidP="0072693D">
      <w:pPr>
        <w:jc w:val="center"/>
        <w:rPr>
          <w:rFonts w:ascii="Times New Roman" w:hAnsi="Times New Roman" w:cs="Times New Roman"/>
        </w:rPr>
      </w:pPr>
      <w:r>
        <w:t>Page No.395</w:t>
      </w:r>
    </w:p>
    <w:tbl>
      <w:tblPr>
        <w:tblW w:w="0" w:type="auto"/>
        <w:tblInd w:w="15" w:type="dxa"/>
        <w:tblLayout w:type="fixed"/>
        <w:tblCellMar>
          <w:left w:w="0" w:type="dxa"/>
          <w:right w:w="0" w:type="dxa"/>
        </w:tblCellMar>
        <w:tblLook w:val="04A0"/>
      </w:tblPr>
      <w:tblGrid>
        <w:gridCol w:w="743"/>
        <w:gridCol w:w="6675"/>
        <w:gridCol w:w="1140"/>
        <w:gridCol w:w="1417"/>
      </w:tblGrid>
      <w:tr w:rsidR="00E27692" w:rsidTr="004D2427">
        <w:trPr>
          <w:trHeight w:hRule="exact" w:val="563"/>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z w:val="24"/>
              </w:rPr>
            </w:pPr>
            <w:r>
              <w:rPr>
                <w:rFonts w:ascii="Times New Roman" w:hAnsi="Times New Roman"/>
                <w:color w:val="000000"/>
                <w:sz w:val="24"/>
              </w:rPr>
              <w:t>Description</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 xml:space="preserve">Rate (in </w:t>
            </w:r>
            <w:r>
              <w:rPr>
                <w:rFonts w:ascii="Times New Roman" w:hAnsi="Times New Roman"/>
                <w:color w:val="000000"/>
                <w:spacing w:val="-10"/>
                <w:sz w:val="24"/>
              </w:rPr>
              <w:br/>
              <w:t>Rs.)</w:t>
            </w:r>
          </w:p>
        </w:tc>
      </w:tr>
      <w:tr w:rsidR="00E27692" w:rsidTr="004D2427">
        <w:trPr>
          <w:trHeight w:hRule="exact" w:val="292"/>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rPr>
                <w:rFonts w:ascii="Times New Roman" w:hAnsi="Times New Roman"/>
                <w:color w:val="000000"/>
                <w:sz w:val="20"/>
              </w:rPr>
            </w:pPr>
          </w:p>
        </w:tc>
      </w:tr>
      <w:tr w:rsidR="00E27692" w:rsidTr="004D2427">
        <w:trPr>
          <w:trHeight w:hRule="exact" w:val="112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25.52</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and fixing in position best Indian C. P. Brass made (0.3 micron Chrom and 10 micron Nickel plated) Swivel Towel holder </w:t>
            </w:r>
            <w:r>
              <w:rPr>
                <w:rFonts w:ascii="Times New Roman" w:hAnsi="Times New Roman"/>
                <w:color w:val="000000"/>
                <w:spacing w:val="-10"/>
                <w:sz w:val="24"/>
              </w:rPr>
              <w:t>Twin Type.</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1800.00</w:t>
            </w:r>
          </w:p>
        </w:tc>
      </w:tr>
      <w:tr w:rsidR="00E27692" w:rsidTr="004D2427">
        <w:trPr>
          <w:trHeight w:hRule="exact" w:val="983"/>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lastRenderedPageBreak/>
              <w:t>25.53</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fixing in position best Indian C. P. Brass made (0.3 </w:t>
            </w:r>
            <w:r>
              <w:rPr>
                <w:rFonts w:ascii="Times New Roman" w:hAnsi="Times New Roman"/>
                <w:color w:val="000000"/>
                <w:spacing w:val="-1"/>
                <w:sz w:val="24"/>
              </w:rPr>
              <w:t xml:space="preserve">micron Chrom and 10 micron Nickel plated) Single Towel Ring </w:t>
            </w:r>
            <w:r>
              <w:rPr>
                <w:rFonts w:ascii="Times New Roman" w:hAnsi="Times New Roman"/>
                <w:color w:val="000000"/>
                <w:spacing w:val="-10"/>
                <w:sz w:val="24"/>
              </w:rPr>
              <w:t>Square.</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1920.00</w:t>
            </w:r>
          </w:p>
        </w:tc>
      </w:tr>
      <w:tr w:rsidR="00E27692" w:rsidTr="004D2427">
        <w:trPr>
          <w:trHeight w:hRule="exact" w:val="88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105"/>
              <w:jc w:val="right"/>
              <w:rPr>
                <w:rFonts w:ascii="Times New Roman" w:hAnsi="Times New Roman"/>
                <w:color w:val="000000"/>
                <w:spacing w:val="-10"/>
                <w:sz w:val="24"/>
              </w:rPr>
            </w:pPr>
            <w:r>
              <w:rPr>
                <w:rFonts w:ascii="Times New Roman" w:hAnsi="Times New Roman"/>
                <w:color w:val="000000"/>
                <w:spacing w:val="-10"/>
                <w:sz w:val="24"/>
              </w:rPr>
              <w:t>25,54</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rPr>
                <w:rFonts w:ascii="Times New Roman" w:hAnsi="Times New Roman"/>
                <w:color w:val="000000"/>
                <w:spacing w:val="-2"/>
                <w:sz w:val="24"/>
              </w:rPr>
            </w:pPr>
            <w:r>
              <w:rPr>
                <w:rFonts w:ascii="Times New Roman" w:hAnsi="Times New Roman"/>
                <w:color w:val="000000"/>
                <w:spacing w:val="-2"/>
                <w:sz w:val="24"/>
              </w:rPr>
              <w:t xml:space="preserve">Providing and fixing in position best Winn C. P. Brass made (03 </w:t>
            </w:r>
            <w:r>
              <w:rPr>
                <w:rFonts w:ascii="Times New Roman" w:hAnsi="Times New Roman"/>
                <w:color w:val="000000"/>
                <w:spacing w:val="-4"/>
                <w:sz w:val="24"/>
              </w:rPr>
              <w:t>micron Chrom and 10 micron Nickel plated) Soap Dish Holder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1050,00</w:t>
            </w:r>
          </w:p>
        </w:tc>
      </w:tr>
      <w:tr w:rsidR="00E27692" w:rsidTr="004D2427">
        <w:trPr>
          <w:trHeight w:hRule="exact" w:val="1072"/>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25.55</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and fixing in position best indian C. P. Brass made (03 </w:t>
            </w:r>
            <w:r>
              <w:rPr>
                <w:rFonts w:ascii="Times New Roman" w:hAnsi="Times New Roman"/>
                <w:color w:val="000000"/>
                <w:spacing w:val="-1"/>
                <w:sz w:val="24"/>
              </w:rPr>
              <w:t xml:space="preserve">micron Chrom and 10 micron Nickel plated) Soap Disposer with </w:t>
            </w:r>
            <w:r>
              <w:rPr>
                <w:rFonts w:ascii="Times New Roman" w:hAnsi="Times New Roman"/>
                <w:color w:val="000000"/>
                <w:spacing w:val="2"/>
                <w:sz w:val="24"/>
              </w:rPr>
              <w:t>Metallic Bade .</w:t>
            </w:r>
          </w:p>
        </w:tc>
        <w:tc>
          <w:tcPr>
            <w:tcW w:w="1140" w:type="dxa"/>
            <w:tcBorders>
              <w:top w:val="single" w:sz="6" w:space="0" w:color="000000"/>
              <w:left w:val="single" w:sz="6" w:space="0" w:color="000000"/>
              <w:bottom w:val="single" w:sz="6" w:space="0" w:color="000000"/>
              <w:right w:val="single" w:sz="6" w:space="0" w:color="000000"/>
            </w:tcBorders>
            <w:textDirection w:val="tbRlV"/>
            <w:vAlign w:val="center"/>
          </w:tcPr>
          <w:p w:rsidR="00E27692" w:rsidRDefault="00E27692" w:rsidP="004D2427">
            <w:pPr>
              <w:ind w:left="36"/>
              <w:rPr>
                <w:rFonts w:ascii="Times New Roman" w:hAnsi="Times New Roman"/>
                <w:color w:val="000000"/>
                <w:sz w:val="62"/>
              </w:rPr>
            </w:pPr>
            <w:r>
              <w:rPr>
                <w:rFonts w:ascii="Times New Roman" w:hAnsi="Times New Roman"/>
                <w:color w:val="000000"/>
                <w:sz w:val="62"/>
              </w:rPr>
              <w:t>I</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2940.00</w:t>
            </w:r>
          </w:p>
        </w:tc>
      </w:tr>
      <w:tr w:rsidR="00E27692" w:rsidTr="004D2427">
        <w:trPr>
          <w:trHeight w:hRule="exact" w:val="930"/>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25.56</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rPr>
                <w:rFonts w:ascii="Times New Roman" w:hAnsi="Times New Roman"/>
                <w:color w:val="000000"/>
                <w:spacing w:val="-4"/>
                <w:sz w:val="24"/>
              </w:rPr>
            </w:pPr>
            <w:r>
              <w:rPr>
                <w:rFonts w:ascii="Times New Roman" w:hAnsi="Times New Roman"/>
                <w:color w:val="000000"/>
                <w:spacing w:val="-4"/>
                <w:sz w:val="24"/>
              </w:rPr>
              <w:t xml:space="preserve">Providing and fixing in position best indian C. P. Brass made (0.3 </w:t>
            </w:r>
            <w:r>
              <w:rPr>
                <w:rFonts w:ascii="Times New Roman" w:hAnsi="Times New Roman"/>
                <w:color w:val="000000"/>
                <w:spacing w:val="-5"/>
                <w:sz w:val="24"/>
              </w:rPr>
              <w:t>micron Chrom and 10 micron Nickel plated) Tumbler Holder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690.00</w:t>
            </w:r>
          </w:p>
        </w:tc>
      </w:tr>
      <w:tr w:rsidR="00E27692" w:rsidTr="004D2427">
        <w:trPr>
          <w:trHeight w:hRule="exact" w:val="1103"/>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25.57</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4"/>
                <w:sz w:val="24"/>
              </w:rPr>
            </w:pPr>
            <w:r>
              <w:rPr>
                <w:rFonts w:ascii="Times New Roman" w:hAnsi="Times New Roman"/>
                <w:color w:val="000000"/>
                <w:spacing w:val="-4"/>
                <w:sz w:val="24"/>
              </w:rPr>
              <w:t xml:space="preserve">Providing and fixing in position best Indian C. P. Brass made (0.3 </w:t>
            </w:r>
            <w:r>
              <w:rPr>
                <w:rFonts w:ascii="Times New Roman" w:hAnsi="Times New Roman"/>
                <w:color w:val="000000"/>
                <w:spacing w:val="-6"/>
                <w:sz w:val="24"/>
              </w:rPr>
              <w:t xml:space="preserve">micron Chrom and 10 micron Nickel plated) Toilet papa holder with </w:t>
            </w:r>
            <w:r>
              <w:rPr>
                <w:rFonts w:ascii="Times New Roman" w:hAnsi="Times New Roman"/>
                <w:color w:val="000000"/>
                <w:spacing w:val="-10"/>
                <w:sz w:val="24"/>
              </w:rPr>
              <w:t>Flap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1620.00</w:t>
            </w:r>
          </w:p>
        </w:tc>
      </w:tr>
      <w:tr w:rsidR="00E27692" w:rsidTr="004D2427">
        <w:trPr>
          <w:trHeight w:hRule="exact" w:val="847"/>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25.58</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rPr>
                <w:rFonts w:ascii="Times New Roman" w:hAnsi="Times New Roman"/>
                <w:color w:val="000000"/>
                <w:spacing w:val="-3"/>
                <w:sz w:val="24"/>
              </w:rPr>
            </w:pPr>
            <w:r>
              <w:rPr>
                <w:rFonts w:ascii="Times New Roman" w:hAnsi="Times New Roman"/>
                <w:color w:val="000000"/>
                <w:spacing w:val="-3"/>
                <w:sz w:val="24"/>
              </w:rPr>
              <w:t xml:space="preserve">Providing and fixing in position best indian C. P. Brass made (03 </w:t>
            </w:r>
            <w:r>
              <w:rPr>
                <w:rFonts w:ascii="Times New Roman" w:hAnsi="Times New Roman"/>
                <w:color w:val="000000"/>
                <w:spacing w:val="-5"/>
                <w:sz w:val="24"/>
              </w:rPr>
              <w:t>micron Chrom and 10 micron Nickel plated) Toilet Roll Holder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1140.00</w:t>
            </w:r>
          </w:p>
        </w:tc>
      </w:tr>
      <w:tr w:rsidR="00E27692" w:rsidTr="004D2427">
        <w:trPr>
          <w:trHeight w:hRule="exact" w:val="1103"/>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25.59</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jc w:val="both"/>
              <w:rPr>
                <w:rFonts w:ascii="Times New Roman" w:hAnsi="Times New Roman"/>
                <w:color w:val="000000"/>
                <w:spacing w:val="-2"/>
                <w:sz w:val="24"/>
              </w:rPr>
            </w:pPr>
            <w:r>
              <w:rPr>
                <w:rFonts w:ascii="Times New Roman" w:hAnsi="Times New Roman"/>
                <w:color w:val="000000"/>
                <w:spacing w:val="-2"/>
                <w:sz w:val="24"/>
              </w:rPr>
              <w:t xml:space="preserve">Providing and fixing in position best incur C. P. Brass made (0.3 </w:t>
            </w:r>
            <w:r>
              <w:rPr>
                <w:rFonts w:ascii="Times New Roman" w:hAnsi="Times New Roman"/>
                <w:color w:val="000000"/>
                <w:sz w:val="24"/>
              </w:rPr>
              <w:t xml:space="preserve">miaon Chrom and 10 micron Nickel plated) Glass Self size 600= </w:t>
            </w:r>
            <w:r>
              <w:rPr>
                <w:rFonts w:ascii="Times New Roman" w:hAnsi="Times New Roman"/>
                <w:color w:val="000000"/>
                <w:spacing w:val="-6"/>
                <w:sz w:val="24"/>
              </w:rPr>
              <w:t>with toughened glass</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1320.00</w:t>
            </w:r>
          </w:p>
        </w:tc>
      </w:tr>
      <w:tr w:rsidR="00E27692" w:rsidTr="004D2427">
        <w:trPr>
          <w:trHeight w:hRule="exact" w:val="91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25.60</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rPr>
                <w:rFonts w:ascii="Times New Roman" w:hAnsi="Times New Roman"/>
                <w:color w:val="000000"/>
                <w:spacing w:val="-3"/>
                <w:sz w:val="24"/>
              </w:rPr>
            </w:pPr>
            <w:r>
              <w:rPr>
                <w:rFonts w:ascii="Times New Roman" w:hAnsi="Times New Roman"/>
                <w:color w:val="000000"/>
                <w:spacing w:val="-3"/>
                <w:sz w:val="24"/>
              </w:rPr>
              <w:t xml:space="preserve">Providing and fixing in position best indian C. P. Brass made (03 </w:t>
            </w:r>
            <w:r>
              <w:rPr>
                <w:rFonts w:ascii="Times New Roman" w:hAnsi="Times New Roman"/>
                <w:color w:val="000000"/>
                <w:spacing w:val="-6"/>
                <w:sz w:val="24"/>
              </w:rPr>
              <w:t>micron Chrom and 10 micron Nickel plated) Double coat Hook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720.00</w:t>
            </w:r>
          </w:p>
        </w:tc>
      </w:tr>
      <w:tr w:rsidR="00E27692" w:rsidTr="004D2427">
        <w:trPr>
          <w:trHeight w:hRule="exact" w:val="840"/>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105"/>
              <w:jc w:val="right"/>
              <w:rPr>
                <w:rFonts w:ascii="Times New Roman" w:hAnsi="Times New Roman"/>
                <w:color w:val="000000"/>
                <w:spacing w:val="-10"/>
                <w:sz w:val="24"/>
              </w:rPr>
            </w:pPr>
            <w:r>
              <w:rPr>
                <w:rFonts w:ascii="Times New Roman" w:hAnsi="Times New Roman"/>
                <w:color w:val="000000"/>
                <w:spacing w:val="-10"/>
                <w:sz w:val="24"/>
              </w:rPr>
              <w:t>25,61</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rPr>
                <w:rFonts w:ascii="Times New Roman" w:hAnsi="Times New Roman"/>
                <w:color w:val="000000"/>
                <w:spacing w:val="-3"/>
                <w:sz w:val="24"/>
              </w:rPr>
            </w:pPr>
            <w:r>
              <w:rPr>
                <w:rFonts w:ascii="Times New Roman" w:hAnsi="Times New Roman"/>
                <w:color w:val="000000"/>
                <w:spacing w:val="-3"/>
                <w:sz w:val="24"/>
              </w:rPr>
              <w:t xml:space="preserve">Providing and fixing in position best Milian C. P. Brass made (03 </w:t>
            </w:r>
            <w:r>
              <w:rPr>
                <w:rFonts w:ascii="Times New Roman" w:hAnsi="Times New Roman"/>
                <w:color w:val="000000"/>
                <w:spacing w:val="-5"/>
                <w:sz w:val="24"/>
              </w:rPr>
              <w:t>micron Chrom and 10 micron Nickel plated) Towel Rake 600 ram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3000.00</w:t>
            </w:r>
          </w:p>
        </w:tc>
      </w:tr>
      <w:tr w:rsidR="00E27692" w:rsidTr="004D2427">
        <w:trPr>
          <w:trHeight w:hRule="exact" w:val="885"/>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25.62</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rPr>
                <w:rFonts w:ascii="Times New Roman" w:hAnsi="Times New Roman"/>
                <w:color w:val="000000"/>
                <w:spacing w:val="-3"/>
                <w:sz w:val="24"/>
              </w:rPr>
            </w:pPr>
            <w:r>
              <w:rPr>
                <w:rFonts w:ascii="Times New Roman" w:hAnsi="Times New Roman"/>
                <w:color w:val="000000"/>
                <w:spacing w:val="-3"/>
                <w:sz w:val="24"/>
              </w:rPr>
              <w:t xml:space="preserve">Providing and fixing in position best indian C. P. Brass made (03 </w:t>
            </w:r>
            <w:r>
              <w:rPr>
                <w:rFonts w:ascii="Times New Roman" w:hAnsi="Times New Roman"/>
                <w:color w:val="000000"/>
                <w:spacing w:val="-4"/>
                <w:sz w:val="24"/>
              </w:rPr>
              <w:t>micron Chrom and 10 micron Nickel plated) W. C. Brush Holder .</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2100.00</w:t>
            </w:r>
          </w:p>
        </w:tc>
      </w:tr>
      <w:tr w:rsidR="00E27692" w:rsidTr="004D2427">
        <w:trPr>
          <w:trHeight w:hRule="exact" w:val="870"/>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tabs>
                <w:tab w:val="decimal" w:pos="386"/>
              </w:tabs>
              <w:rPr>
                <w:rFonts w:ascii="Times New Roman" w:hAnsi="Times New Roman"/>
                <w:color w:val="000000"/>
                <w:spacing w:val="-10"/>
                <w:sz w:val="24"/>
              </w:rPr>
            </w:pPr>
            <w:r>
              <w:rPr>
                <w:rFonts w:ascii="Times New Roman" w:hAnsi="Times New Roman"/>
                <w:color w:val="000000"/>
                <w:spacing w:val="-10"/>
                <w:sz w:val="24"/>
              </w:rPr>
              <w:t>25.63</w:t>
            </w:r>
          </w:p>
        </w:tc>
        <w:tc>
          <w:tcPr>
            <w:tcW w:w="6675" w:type="dxa"/>
            <w:tcBorders>
              <w:top w:val="single" w:sz="6" w:space="0" w:color="000000"/>
              <w:left w:val="single" w:sz="6" w:space="0" w:color="000000"/>
              <w:bottom w:val="single" w:sz="6" w:space="0" w:color="000000"/>
              <w:right w:val="single" w:sz="6" w:space="0" w:color="000000"/>
            </w:tcBorders>
          </w:tcPr>
          <w:p w:rsidR="00E27692" w:rsidRDefault="00E27692" w:rsidP="004D2427">
            <w:pPr>
              <w:ind w:left="108" w:right="144"/>
              <w:rPr>
                <w:rFonts w:ascii="Times New Roman" w:hAnsi="Times New Roman"/>
                <w:color w:val="000000"/>
                <w:spacing w:val="5"/>
                <w:sz w:val="24"/>
              </w:rPr>
            </w:pPr>
            <w:r>
              <w:rPr>
                <w:rFonts w:ascii="Times New Roman" w:hAnsi="Times New Roman"/>
                <w:color w:val="000000"/>
                <w:spacing w:val="5"/>
                <w:sz w:val="24"/>
              </w:rPr>
              <w:t xml:space="preserve">providing and Fixing Frosted safety 8mm Glass made Urinal </w:t>
            </w:r>
            <w:r>
              <w:rPr>
                <w:rFonts w:ascii="Times New Roman" w:hAnsi="Times New Roman"/>
                <w:color w:val="000000"/>
                <w:spacing w:val="-4"/>
                <w:sz w:val="24"/>
              </w:rPr>
              <w:t>Partition Size 900mm Height and 450mm width.</w:t>
            </w:r>
          </w:p>
        </w:tc>
        <w:tc>
          <w:tcPr>
            <w:tcW w:w="1140"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417" w:type="dxa"/>
            <w:tcBorders>
              <w:top w:val="single" w:sz="6" w:space="0" w:color="000000"/>
              <w:left w:val="single" w:sz="6" w:space="0" w:color="000000"/>
              <w:bottom w:val="single" w:sz="6" w:space="0" w:color="000000"/>
              <w:right w:val="single" w:sz="6" w:space="0" w:color="000000"/>
            </w:tcBorders>
          </w:tcPr>
          <w:p w:rsidR="00E27692" w:rsidRDefault="00E27692" w:rsidP="004D2427">
            <w:pPr>
              <w:jc w:val="center"/>
              <w:rPr>
                <w:rFonts w:ascii="Times New Roman" w:hAnsi="Times New Roman"/>
                <w:color w:val="000000"/>
                <w:spacing w:val="-10"/>
                <w:sz w:val="24"/>
              </w:rPr>
            </w:pPr>
            <w:r>
              <w:rPr>
                <w:rFonts w:ascii="Times New Roman" w:hAnsi="Times New Roman"/>
                <w:color w:val="000000"/>
                <w:spacing w:val="-10"/>
                <w:sz w:val="24"/>
              </w:rPr>
              <w:t>8400.00</w:t>
            </w:r>
          </w:p>
        </w:tc>
      </w:tr>
      <w:tr w:rsidR="00E27692" w:rsidTr="004D2427">
        <w:trPr>
          <w:trHeight w:hRule="exact" w:val="1867"/>
        </w:trPr>
        <w:tc>
          <w:tcPr>
            <w:tcW w:w="743" w:type="dxa"/>
            <w:tcBorders>
              <w:top w:val="single" w:sz="6" w:space="0" w:color="000000"/>
              <w:left w:val="single" w:sz="6" w:space="0" w:color="000000"/>
              <w:bottom w:val="single" w:sz="6" w:space="0" w:color="000000"/>
              <w:right w:val="single" w:sz="6" w:space="0" w:color="000000"/>
            </w:tcBorders>
          </w:tcPr>
          <w:p w:rsidR="00E27692" w:rsidRDefault="00E27692" w:rsidP="004D2427">
            <w:pPr>
              <w:ind w:right="105"/>
              <w:jc w:val="right"/>
              <w:rPr>
                <w:rFonts w:ascii="Times New Roman" w:hAnsi="Times New Roman"/>
                <w:color w:val="000000"/>
                <w:spacing w:val="-10"/>
                <w:sz w:val="24"/>
              </w:rPr>
            </w:pPr>
            <w:r>
              <w:rPr>
                <w:rFonts w:ascii="Times New Roman" w:hAnsi="Times New Roman"/>
                <w:color w:val="000000"/>
                <w:spacing w:val="-10"/>
                <w:sz w:val="24"/>
              </w:rPr>
              <w:t>Note</w:t>
            </w:r>
          </w:p>
        </w:tc>
        <w:tc>
          <w:tcPr>
            <w:tcW w:w="9232" w:type="dxa"/>
            <w:gridSpan w:val="3"/>
            <w:tcBorders>
              <w:top w:val="single" w:sz="6" w:space="0" w:color="000000"/>
              <w:left w:val="single" w:sz="6" w:space="0" w:color="000000"/>
              <w:bottom w:val="single" w:sz="6" w:space="0" w:color="000000"/>
              <w:right w:val="single" w:sz="6" w:space="0" w:color="000000"/>
            </w:tcBorders>
          </w:tcPr>
          <w:p w:rsidR="00E27692" w:rsidRDefault="00E27692" w:rsidP="004D2427">
            <w:pPr>
              <w:ind w:left="864" w:right="108" w:hanging="360"/>
              <w:jc w:val="both"/>
              <w:rPr>
                <w:rFonts w:ascii="Times New Roman" w:hAnsi="Times New Roman"/>
                <w:color w:val="000000"/>
                <w:spacing w:val="-5"/>
                <w:sz w:val="24"/>
              </w:rPr>
            </w:pPr>
            <w:r>
              <w:rPr>
                <w:rFonts w:ascii="Times New Roman" w:hAnsi="Times New Roman"/>
                <w:color w:val="000000"/>
                <w:spacing w:val="-5"/>
                <w:sz w:val="24"/>
              </w:rPr>
              <w:t xml:space="preserve">1) All the items included in this chapter can only be executed with prior approval of Chief </w:t>
            </w:r>
            <w:r>
              <w:rPr>
                <w:rFonts w:ascii="Times New Roman" w:hAnsi="Times New Roman"/>
                <w:color w:val="000000"/>
                <w:spacing w:val="1"/>
                <w:sz w:val="24"/>
              </w:rPr>
              <w:t xml:space="preserve">Engineer of respective Zone and in case of Pill item shall be executed after prior </w:t>
            </w:r>
            <w:r>
              <w:rPr>
                <w:rFonts w:ascii="Times New Roman" w:hAnsi="Times New Roman"/>
                <w:color w:val="000000"/>
                <w:spacing w:val="-3"/>
                <w:sz w:val="24"/>
              </w:rPr>
              <w:t>permission from the Additional Proixt Director.</w:t>
            </w:r>
          </w:p>
          <w:p w:rsidR="00E27692" w:rsidRDefault="00E27692" w:rsidP="004D2427">
            <w:pPr>
              <w:ind w:right="2617"/>
              <w:jc w:val="right"/>
              <w:rPr>
                <w:rFonts w:ascii="Times New Roman" w:hAnsi="Times New Roman"/>
                <w:color w:val="000000"/>
                <w:spacing w:val="-5"/>
                <w:sz w:val="24"/>
              </w:rPr>
            </w:pPr>
            <w:r>
              <w:rPr>
                <w:rFonts w:ascii="Times New Roman" w:hAnsi="Times New Roman"/>
                <w:color w:val="000000"/>
                <w:spacing w:val="-5"/>
                <w:sz w:val="24"/>
              </w:rPr>
              <w:t>For All the item contractor shall extend warranty for 10 years.</w:t>
            </w:r>
          </w:p>
          <w:p w:rsidR="00E27692" w:rsidRDefault="00E27692" w:rsidP="004D2427">
            <w:pPr>
              <w:ind w:left="864" w:right="108"/>
              <w:rPr>
                <w:rFonts w:ascii="Times New Roman" w:hAnsi="Times New Roman"/>
                <w:color w:val="000000"/>
                <w:spacing w:val="1"/>
                <w:sz w:val="24"/>
              </w:rPr>
            </w:pPr>
            <w:r>
              <w:rPr>
                <w:rFonts w:ascii="Times New Roman" w:hAnsi="Times New Roman"/>
                <w:color w:val="000000"/>
                <w:spacing w:val="1"/>
                <w:sz w:val="24"/>
              </w:rPr>
              <w:t xml:space="preserve">Contractor shall be required to produce test certificates from the manufacture for </w:t>
            </w:r>
            <w:r>
              <w:rPr>
                <w:rFonts w:ascii="Times New Roman" w:hAnsi="Times New Roman"/>
                <w:color w:val="000000"/>
                <w:spacing w:val="-8"/>
                <w:sz w:val="24"/>
              </w:rPr>
              <w:t>individual item.</w:t>
            </w:r>
          </w:p>
        </w:tc>
      </w:tr>
    </w:tbl>
    <w:p w:rsidR="00E27692" w:rsidRDefault="00E27692" w:rsidP="00E27692"/>
    <w:p w:rsidR="0072693D" w:rsidRDefault="0072693D" w:rsidP="0072693D">
      <w:pPr>
        <w:jc w:val="center"/>
        <w:rPr>
          <w:rFonts w:ascii="Times New Roman" w:hAnsi="Times New Roman" w:cs="Times New Roman"/>
        </w:rPr>
      </w:pPr>
      <w:r>
        <w:t>Page No.396</w:t>
      </w:r>
    </w:p>
    <w:p w:rsidR="00E27692" w:rsidRDefault="00E27692" w:rsidP="00E27692"/>
    <w:p w:rsidR="00ED7218" w:rsidRDefault="00ED7218" w:rsidP="00ED7218"/>
    <w:p w:rsidR="00ED7218" w:rsidRDefault="00ED7218">
      <w:pPr>
        <w:rPr>
          <w:rFonts w:ascii="Times New Roman" w:hAnsi="Times New Roman"/>
          <w:color w:val="000000"/>
          <w:sz w:val="24"/>
        </w:rPr>
      </w:pPr>
    </w:p>
    <w:p w:rsidR="001A7652" w:rsidRDefault="001A7652" w:rsidP="001A7652">
      <w:pPr>
        <w:spacing w:before="10" w:line="20" w:lineRule="exact"/>
        <w:ind w:left="15" w:right="135"/>
      </w:pPr>
    </w:p>
    <w:tbl>
      <w:tblPr>
        <w:tblW w:w="0" w:type="auto"/>
        <w:tblInd w:w="23" w:type="dxa"/>
        <w:tblLayout w:type="fixed"/>
        <w:tblCellMar>
          <w:left w:w="0" w:type="dxa"/>
          <w:right w:w="0" w:type="dxa"/>
        </w:tblCellMar>
        <w:tblLook w:val="0000"/>
      </w:tblPr>
      <w:tblGrid>
        <w:gridCol w:w="855"/>
        <w:gridCol w:w="915"/>
        <w:gridCol w:w="5985"/>
        <w:gridCol w:w="855"/>
        <w:gridCol w:w="1320"/>
      </w:tblGrid>
      <w:tr w:rsidR="001A7652" w:rsidTr="004D2427">
        <w:trPr>
          <w:trHeight w:hRule="exact" w:val="548"/>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Item</w:t>
            </w:r>
            <w:r>
              <w:rPr>
                <w:rStyle w:val="CharacterStyle1"/>
                <w:spacing w:val="-10"/>
              </w:rPr>
              <w:br/>
              <w:t>No.</w:t>
            </w:r>
          </w:p>
        </w:tc>
        <w:tc>
          <w:tcPr>
            <w:tcW w:w="6900" w:type="dxa"/>
            <w:gridSpan w:val="2"/>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rPr>
            </w:pPr>
            <w:r>
              <w:rPr>
                <w:rStyle w:val="CharacterStyle1"/>
              </w:rPr>
              <w:t>Description</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Unit</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Rae</w:t>
            </w:r>
            <w:r>
              <w:rPr>
                <w:rStyle w:val="CharacterStyle1"/>
                <w:spacing w:val="-10"/>
              </w:rPr>
              <w:br/>
              <w:t>(in Rs.)</w:t>
            </w:r>
          </w:p>
        </w:tc>
      </w:tr>
      <w:tr w:rsidR="001A7652" w:rsidTr="004D2427">
        <w:trPr>
          <w:trHeight w:hRule="exact" w:val="180"/>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6900" w:type="dxa"/>
            <w:gridSpan w:val="2"/>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r>
      <w:tr w:rsidR="001A7652" w:rsidTr="004D2427">
        <w:trPr>
          <w:trHeight w:hRule="exact" w:val="1162"/>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tabs>
                <w:tab w:val="decimal" w:pos="489"/>
              </w:tabs>
              <w:kinsoku w:val="0"/>
              <w:autoSpaceDE/>
              <w:autoSpaceDN/>
              <w:jc w:val="left"/>
              <w:rPr>
                <w:rStyle w:val="CharacterStyle1"/>
                <w:spacing w:val="-10"/>
              </w:rPr>
            </w:pPr>
            <w:r>
              <w:rPr>
                <w:rStyle w:val="CharacterStyle1"/>
                <w:spacing w:val="-10"/>
              </w:rPr>
              <w:t>26.1</w:t>
            </w:r>
          </w:p>
        </w:tc>
        <w:tc>
          <w:tcPr>
            <w:tcW w:w="6900" w:type="dxa"/>
            <w:gridSpan w:val="2"/>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ind w:left="108" w:right="108"/>
              <w:jc w:val="both"/>
              <w:rPr>
                <w:rStyle w:val="CharacterStyle2"/>
                <w:spacing w:val="-4"/>
                <w:sz w:val="24"/>
                <w:szCs w:val="24"/>
              </w:rPr>
            </w:pPr>
            <w:r>
              <w:rPr>
                <w:rStyle w:val="CharacterStyle2"/>
                <w:spacing w:val="-7"/>
                <w:sz w:val="24"/>
                <w:szCs w:val="24"/>
              </w:rPr>
              <w:t xml:space="preserve">Providing laying, testing and commissioning of 'C' class heavy duty MS </w:t>
            </w:r>
            <w:r>
              <w:rPr>
                <w:rStyle w:val="CharacterStyle2"/>
                <w:spacing w:val="-4"/>
                <w:sz w:val="24"/>
                <w:szCs w:val="24"/>
              </w:rPr>
              <w:t xml:space="preserve">pipe confirming to IS 1239/3589 i/c fittings hie elbows, tees, flanges, </w:t>
            </w:r>
            <w:r>
              <w:rPr>
                <w:rStyle w:val="CharacterStyle2"/>
                <w:sz w:val="24"/>
                <w:szCs w:val="24"/>
              </w:rPr>
              <w:t xml:space="preserve">tapers, mrts bolts, gariccts etc. in ground including mu:awake and </w:t>
            </w:r>
            <w:r>
              <w:rPr>
                <w:rStyle w:val="CharacterStyle2"/>
                <w:spacing w:val="-4"/>
                <w:sz w:val="24"/>
                <w:szCs w:val="24"/>
              </w:rPr>
              <w:t>providing cement concrete blocks as supports, a</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r>
      <w:tr w:rsidR="001A7652" w:rsidTr="004D2427">
        <w:trPr>
          <w:trHeight w:hRule="exact" w:val="375"/>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91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ind w:left="105"/>
              <w:jc w:val="left"/>
              <w:rPr>
                <w:rStyle w:val="CharacterStyle1"/>
                <w:spacing w:val="-10"/>
              </w:rPr>
            </w:pPr>
            <w:r>
              <w:rPr>
                <w:rStyle w:val="CharacterStyle1"/>
                <w:spacing w:val="-10"/>
              </w:rPr>
              <w:t>26.1.1</w:t>
            </w:r>
          </w:p>
        </w:tc>
        <w:tc>
          <w:tcPr>
            <w:tcW w:w="598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ind w:left="120"/>
              <w:jc w:val="left"/>
              <w:rPr>
                <w:rStyle w:val="CharacterStyle1"/>
                <w:spacing w:val="-10"/>
              </w:rPr>
            </w:pPr>
            <w:r>
              <w:rPr>
                <w:rStyle w:val="CharacterStyle1"/>
                <w:spacing w:val="-10"/>
              </w:rPr>
              <w:t>200mm dia</w:t>
            </w:r>
          </w:p>
        </w:tc>
        <w:tc>
          <w:tcPr>
            <w:tcW w:w="85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rPr>
                <w:rStyle w:val="CharacterStyle1"/>
                <w:spacing w:val="-10"/>
              </w:rPr>
            </w:pPr>
            <w:r>
              <w:rPr>
                <w:rStyle w:val="CharacterStyle1"/>
                <w:spacing w:val="-10"/>
              </w:rPr>
              <w:t>metre</w:t>
            </w:r>
          </w:p>
        </w:tc>
        <w:tc>
          <w:tcPr>
            <w:tcW w:w="1320"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rPr>
                <w:rStyle w:val="CharacterStyle1"/>
                <w:spacing w:val="-10"/>
              </w:rPr>
            </w:pPr>
            <w:r>
              <w:rPr>
                <w:rStyle w:val="CharacterStyle1"/>
                <w:spacing w:val="-10"/>
              </w:rPr>
              <w:t>28171)0</w:t>
            </w:r>
          </w:p>
        </w:tc>
      </w:tr>
      <w:tr w:rsidR="001A7652" w:rsidTr="004D2427">
        <w:trPr>
          <w:trHeight w:hRule="exact" w:val="450"/>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91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5"/>
              <w:jc w:val="left"/>
              <w:rPr>
                <w:rStyle w:val="CharacterStyle1"/>
                <w:spacing w:val="-10"/>
              </w:rPr>
            </w:pPr>
            <w:r>
              <w:rPr>
                <w:rStyle w:val="CharacterStyle1"/>
                <w:spacing w:val="-10"/>
              </w:rPr>
              <w:t>26.1.2</w:t>
            </w:r>
          </w:p>
        </w:tc>
        <w:tc>
          <w:tcPr>
            <w:tcW w:w="598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20"/>
              <w:jc w:val="left"/>
              <w:rPr>
                <w:rStyle w:val="CharacterStyle1"/>
                <w:spacing w:val="-10"/>
              </w:rPr>
            </w:pPr>
            <w:r>
              <w:rPr>
                <w:rStyle w:val="CharacterStyle1"/>
                <w:spacing w:val="-10"/>
              </w:rPr>
              <w:t>150mm dia</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metre</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19271)0</w:t>
            </w:r>
          </w:p>
        </w:tc>
      </w:tr>
      <w:tr w:rsidR="001A7652" w:rsidTr="004D2427">
        <w:trPr>
          <w:trHeight w:hRule="exact" w:val="390"/>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91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5"/>
              <w:jc w:val="left"/>
              <w:rPr>
                <w:rStyle w:val="CharacterStyle1"/>
                <w:spacing w:val="-10"/>
              </w:rPr>
            </w:pPr>
            <w:r>
              <w:rPr>
                <w:rStyle w:val="CharacterStyle1"/>
                <w:spacing w:val="-10"/>
              </w:rPr>
              <w:t>26.1.3</w:t>
            </w:r>
          </w:p>
        </w:tc>
        <w:tc>
          <w:tcPr>
            <w:tcW w:w="598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20"/>
              <w:jc w:val="left"/>
              <w:rPr>
                <w:rStyle w:val="CharacterStyle1"/>
                <w:spacing w:val="-10"/>
              </w:rPr>
            </w:pPr>
            <w:r>
              <w:rPr>
                <w:rStyle w:val="CharacterStyle1"/>
                <w:spacing w:val="-10"/>
              </w:rPr>
              <w:t>80mm dia.</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metre</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93100</w:t>
            </w:r>
          </w:p>
        </w:tc>
      </w:tr>
      <w:tr w:rsidR="001A7652" w:rsidTr="004D2427">
        <w:trPr>
          <w:trHeight w:hRule="exact" w:val="1230"/>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262</w:t>
            </w:r>
          </w:p>
        </w:tc>
        <w:tc>
          <w:tcPr>
            <w:tcW w:w="6900" w:type="dxa"/>
            <w:gridSpan w:val="2"/>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ind w:left="108" w:right="108"/>
              <w:jc w:val="both"/>
              <w:rPr>
                <w:rStyle w:val="CharacterStyle2"/>
                <w:spacing w:val="-5"/>
                <w:sz w:val="24"/>
                <w:szCs w:val="24"/>
              </w:rPr>
            </w:pPr>
            <w:r>
              <w:rPr>
                <w:rStyle w:val="CharacterStyle2"/>
                <w:spacing w:val="-4"/>
                <w:sz w:val="24"/>
                <w:szCs w:val="24"/>
              </w:rPr>
              <w:t xml:space="preserve">Providing laying, testing and commissioning of cast iron pipe double </w:t>
            </w:r>
            <w:r>
              <w:rPr>
                <w:rStyle w:val="CharacterStyle2"/>
                <w:spacing w:val="-6"/>
                <w:sz w:val="24"/>
                <w:szCs w:val="24"/>
              </w:rPr>
              <w:t xml:space="preserve">flanged class 'A' ccoxfirming to IS 1556 or IS 1537 including fittings, </w:t>
            </w:r>
            <w:r>
              <w:rPr>
                <w:rStyle w:val="CharacterStyle2"/>
                <w:spacing w:val="-7"/>
                <w:sz w:val="24"/>
                <w:szCs w:val="24"/>
              </w:rPr>
              <w:t xml:space="preserve">elbows, nuts bolts, gasket etc. on surface and providing tamest concrete </w:t>
            </w:r>
            <w:r>
              <w:rPr>
                <w:rStyle w:val="CharacterStyle2"/>
                <w:spacing w:val="-5"/>
                <w:sz w:val="24"/>
                <w:szCs w:val="24"/>
              </w:rPr>
              <w:t>block as supports, refilling the trench etc. o</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r>
      <w:tr w:rsidR="001A7652" w:rsidTr="004D2427">
        <w:trPr>
          <w:trHeight w:hRule="exact" w:val="428"/>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91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5"/>
              <w:jc w:val="left"/>
              <w:rPr>
                <w:rStyle w:val="CharacterStyle1"/>
                <w:spacing w:val="-10"/>
              </w:rPr>
            </w:pPr>
            <w:r>
              <w:rPr>
                <w:rStyle w:val="CharacterStyle1"/>
                <w:spacing w:val="-10"/>
              </w:rPr>
              <w:t>26.2.1</w:t>
            </w:r>
          </w:p>
        </w:tc>
        <w:tc>
          <w:tcPr>
            <w:tcW w:w="598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20"/>
              <w:jc w:val="left"/>
              <w:rPr>
                <w:rStyle w:val="CharacterStyle1"/>
                <w:spacing w:val="-10"/>
              </w:rPr>
            </w:pPr>
            <w:r>
              <w:rPr>
                <w:rStyle w:val="CharacterStyle1"/>
                <w:spacing w:val="-10"/>
              </w:rPr>
              <w:t>200mm dia</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metre</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3813.00</w:t>
            </w:r>
          </w:p>
        </w:tc>
      </w:tr>
      <w:tr w:rsidR="001A7652" w:rsidTr="004D2427">
        <w:trPr>
          <w:trHeight w:hRule="exact" w:val="525"/>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91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5"/>
              <w:jc w:val="left"/>
              <w:rPr>
                <w:rStyle w:val="CharacterStyle1"/>
                <w:spacing w:val="-10"/>
              </w:rPr>
            </w:pPr>
            <w:r>
              <w:rPr>
                <w:rStyle w:val="CharacterStyle1"/>
                <w:spacing w:val="-10"/>
              </w:rPr>
              <w:t>26.2.2</w:t>
            </w:r>
          </w:p>
        </w:tc>
        <w:tc>
          <w:tcPr>
            <w:tcW w:w="598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20"/>
              <w:jc w:val="left"/>
              <w:rPr>
                <w:rStyle w:val="CharacterStyle1"/>
                <w:spacing w:val="-10"/>
              </w:rPr>
            </w:pPr>
            <w:r>
              <w:rPr>
                <w:rStyle w:val="CharacterStyle1"/>
                <w:spacing w:val="-10"/>
              </w:rPr>
              <w:t>150mm din</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metre</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1962.00</w:t>
            </w:r>
          </w:p>
        </w:tc>
      </w:tr>
      <w:tr w:rsidR="001A7652" w:rsidTr="004D2427">
        <w:trPr>
          <w:trHeight w:hRule="exact" w:val="1222"/>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tabs>
                <w:tab w:val="decimal" w:pos="489"/>
              </w:tabs>
              <w:kinsoku w:val="0"/>
              <w:autoSpaceDE/>
              <w:autoSpaceDN/>
              <w:jc w:val="left"/>
              <w:rPr>
                <w:rStyle w:val="CharacterStyle1"/>
                <w:spacing w:val="-10"/>
              </w:rPr>
            </w:pPr>
            <w:r>
              <w:rPr>
                <w:rStyle w:val="CharacterStyle1"/>
                <w:spacing w:val="-10"/>
              </w:rPr>
              <w:t>26.3</w:t>
            </w:r>
          </w:p>
        </w:tc>
        <w:tc>
          <w:tcPr>
            <w:tcW w:w="6900" w:type="dxa"/>
            <w:gridSpan w:val="2"/>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ind w:left="108" w:right="108"/>
              <w:jc w:val="both"/>
              <w:rPr>
                <w:rStyle w:val="CharacterStyle2"/>
                <w:spacing w:val="-4"/>
                <w:sz w:val="24"/>
                <w:szCs w:val="24"/>
              </w:rPr>
            </w:pPr>
            <w:r>
              <w:rPr>
                <w:rStyle w:val="CharacterStyle2"/>
                <w:spacing w:val="-7"/>
                <w:sz w:val="24"/>
                <w:szCs w:val="24"/>
              </w:rPr>
              <w:t xml:space="preserve">Providing laying, testing and commissioning of class 'C' heavy duty MS </w:t>
            </w:r>
            <w:r>
              <w:rPr>
                <w:rStyle w:val="CharacterStyle2"/>
                <w:spacing w:val="-4"/>
                <w:sz w:val="24"/>
                <w:szCs w:val="24"/>
              </w:rPr>
              <w:t xml:space="preserve">pipe confirming to IS 3589/1239 including fittings like elbows, tees, </w:t>
            </w:r>
            <w:r>
              <w:rPr>
                <w:rStyle w:val="CharacterStyle2"/>
                <w:spacing w:val="-6"/>
                <w:sz w:val="24"/>
                <w:szCs w:val="24"/>
              </w:rPr>
              <w:t xml:space="preserve">flanges, tapers, nuts bolts, gasket etc. fixing the pipe on the wall/ceiling </w:t>
            </w:r>
            <w:r>
              <w:rPr>
                <w:rStyle w:val="CharacterStyle2"/>
                <w:spacing w:val="-4"/>
                <w:sz w:val="24"/>
                <w:szCs w:val="24"/>
              </w:rPr>
              <w:t>with suitable clamps and painting with</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r>
      <w:tr w:rsidR="001A7652" w:rsidTr="004D2427">
        <w:trPr>
          <w:trHeight w:hRule="exact" w:val="398"/>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91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5"/>
              <w:jc w:val="left"/>
              <w:rPr>
                <w:rStyle w:val="CharacterStyle1"/>
                <w:spacing w:val="-10"/>
              </w:rPr>
            </w:pPr>
            <w:r>
              <w:rPr>
                <w:rStyle w:val="CharacterStyle1"/>
                <w:spacing w:val="-10"/>
              </w:rPr>
              <w:t>26.3.1</w:t>
            </w:r>
          </w:p>
        </w:tc>
        <w:tc>
          <w:tcPr>
            <w:tcW w:w="598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20"/>
              <w:jc w:val="left"/>
              <w:rPr>
                <w:rStyle w:val="CharacterStyle1"/>
                <w:spacing w:val="-10"/>
              </w:rPr>
            </w:pPr>
            <w:r>
              <w:rPr>
                <w:rStyle w:val="CharacterStyle1"/>
                <w:spacing w:val="-10"/>
              </w:rPr>
              <w:t>200mm din</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metre</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2806.00</w:t>
            </w:r>
          </w:p>
        </w:tc>
      </w:tr>
      <w:tr w:rsidR="001A7652" w:rsidTr="004D2427">
        <w:trPr>
          <w:trHeight w:hRule="exact" w:val="405"/>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91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5"/>
              <w:jc w:val="left"/>
              <w:rPr>
                <w:rStyle w:val="CharacterStyle1"/>
                <w:spacing w:val="-10"/>
              </w:rPr>
            </w:pPr>
            <w:r>
              <w:rPr>
                <w:rStyle w:val="CharacterStyle1"/>
                <w:spacing w:val="-10"/>
              </w:rPr>
              <w:t>26.3.2</w:t>
            </w:r>
          </w:p>
        </w:tc>
        <w:tc>
          <w:tcPr>
            <w:tcW w:w="598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20"/>
              <w:jc w:val="left"/>
              <w:rPr>
                <w:rStyle w:val="CharacterStyle1"/>
                <w:spacing w:val="-10"/>
              </w:rPr>
            </w:pPr>
            <w:r>
              <w:rPr>
                <w:rStyle w:val="CharacterStyle1"/>
                <w:spacing w:val="-10"/>
              </w:rPr>
              <w:t>150mm din</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metre</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1916.00</w:t>
            </w:r>
          </w:p>
        </w:tc>
      </w:tr>
      <w:tr w:rsidR="001A7652" w:rsidTr="004D2427">
        <w:trPr>
          <w:trHeight w:hRule="exact" w:val="405"/>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91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5"/>
              <w:jc w:val="left"/>
              <w:rPr>
                <w:rStyle w:val="CharacterStyle1"/>
                <w:spacing w:val="-10"/>
              </w:rPr>
            </w:pPr>
            <w:r>
              <w:rPr>
                <w:rStyle w:val="CharacterStyle1"/>
                <w:spacing w:val="-10"/>
              </w:rPr>
              <w:t>26.3.5</w:t>
            </w:r>
          </w:p>
        </w:tc>
        <w:tc>
          <w:tcPr>
            <w:tcW w:w="598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20"/>
              <w:jc w:val="left"/>
              <w:rPr>
                <w:rStyle w:val="CharacterStyle1"/>
                <w:spacing w:val="-10"/>
              </w:rPr>
            </w:pPr>
            <w:r>
              <w:rPr>
                <w:rStyle w:val="CharacterStyle1"/>
                <w:spacing w:val="-10"/>
              </w:rPr>
              <w:t>100mm din</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metre</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1328.00</w:t>
            </w:r>
          </w:p>
        </w:tc>
      </w:tr>
      <w:tr w:rsidR="001A7652" w:rsidTr="004D2427">
        <w:trPr>
          <w:trHeight w:hRule="exact" w:val="397"/>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91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5"/>
              <w:jc w:val="left"/>
              <w:rPr>
                <w:rStyle w:val="CharacterStyle1"/>
                <w:spacing w:val="-10"/>
              </w:rPr>
            </w:pPr>
            <w:r>
              <w:rPr>
                <w:rStyle w:val="CharacterStyle1"/>
                <w:spacing w:val="-10"/>
              </w:rPr>
              <w:t>26.34</w:t>
            </w:r>
          </w:p>
        </w:tc>
        <w:tc>
          <w:tcPr>
            <w:tcW w:w="598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20"/>
              <w:jc w:val="left"/>
              <w:rPr>
                <w:rStyle w:val="CharacterStyle1"/>
                <w:spacing w:val="-10"/>
              </w:rPr>
            </w:pPr>
            <w:r>
              <w:rPr>
                <w:rStyle w:val="CharacterStyle1"/>
                <w:spacing w:val="-10"/>
              </w:rPr>
              <w:t>80mm dia</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metre</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921,00</w:t>
            </w:r>
          </w:p>
        </w:tc>
      </w:tr>
      <w:tr w:rsidR="001A7652" w:rsidTr="004D2427">
        <w:trPr>
          <w:trHeight w:hRule="exact" w:val="398"/>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91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5"/>
              <w:jc w:val="left"/>
              <w:rPr>
                <w:rStyle w:val="CharacterStyle1"/>
                <w:spacing w:val="-10"/>
              </w:rPr>
            </w:pPr>
            <w:r>
              <w:rPr>
                <w:rStyle w:val="CharacterStyle1"/>
                <w:spacing w:val="-10"/>
              </w:rPr>
              <w:t>26.3.5</w:t>
            </w:r>
          </w:p>
        </w:tc>
        <w:tc>
          <w:tcPr>
            <w:tcW w:w="598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20"/>
              <w:jc w:val="left"/>
              <w:rPr>
                <w:rStyle w:val="CharacterStyle1"/>
                <w:spacing w:val="-10"/>
              </w:rPr>
            </w:pPr>
            <w:r>
              <w:rPr>
                <w:rStyle w:val="CharacterStyle1"/>
                <w:spacing w:val="-10"/>
              </w:rPr>
              <w:t>65mm dia.</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metre</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743.00</w:t>
            </w:r>
          </w:p>
        </w:tc>
      </w:tr>
      <w:tr w:rsidR="001A7652" w:rsidTr="004D2427">
        <w:trPr>
          <w:trHeight w:hRule="exact" w:val="405"/>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91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5"/>
              <w:jc w:val="left"/>
              <w:rPr>
                <w:rStyle w:val="CharacterStyle1"/>
                <w:spacing w:val="-10"/>
              </w:rPr>
            </w:pPr>
            <w:r>
              <w:rPr>
                <w:rStyle w:val="CharacterStyle1"/>
                <w:spacing w:val="-10"/>
              </w:rPr>
              <w:t>26.5.6</w:t>
            </w:r>
          </w:p>
        </w:tc>
        <w:tc>
          <w:tcPr>
            <w:tcW w:w="598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20"/>
              <w:jc w:val="left"/>
              <w:rPr>
                <w:rStyle w:val="CharacterStyle1"/>
                <w:spacing w:val="-10"/>
              </w:rPr>
            </w:pPr>
            <w:r>
              <w:rPr>
                <w:rStyle w:val="CharacterStyle1"/>
                <w:spacing w:val="-10"/>
              </w:rPr>
              <w:t>50mm dist</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metre</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588.00</w:t>
            </w:r>
          </w:p>
        </w:tc>
      </w:tr>
      <w:tr w:rsidR="001A7652" w:rsidTr="004D2427">
        <w:trPr>
          <w:trHeight w:hRule="exact" w:val="405"/>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91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5"/>
              <w:jc w:val="left"/>
              <w:rPr>
                <w:rStyle w:val="CharacterStyle1"/>
                <w:spacing w:val="-10"/>
              </w:rPr>
            </w:pPr>
            <w:r>
              <w:rPr>
                <w:rStyle w:val="CharacterStyle1"/>
                <w:spacing w:val="-10"/>
              </w:rPr>
              <w:t>26,33</w:t>
            </w:r>
          </w:p>
        </w:tc>
        <w:tc>
          <w:tcPr>
            <w:tcW w:w="598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20"/>
              <w:jc w:val="left"/>
              <w:rPr>
                <w:rStyle w:val="CharacterStyle1"/>
                <w:spacing w:val="-10"/>
              </w:rPr>
            </w:pPr>
            <w:r>
              <w:rPr>
                <w:rStyle w:val="CharacterStyle1"/>
                <w:spacing w:val="-10"/>
              </w:rPr>
              <w:t>40mm dia</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mare</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443,00</w:t>
            </w:r>
          </w:p>
        </w:tc>
      </w:tr>
      <w:tr w:rsidR="001A7652" w:rsidTr="004D2427">
        <w:trPr>
          <w:trHeight w:hRule="exact" w:val="397"/>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91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5"/>
              <w:jc w:val="left"/>
              <w:rPr>
                <w:rStyle w:val="CharacterStyle1"/>
                <w:spacing w:val="-10"/>
              </w:rPr>
            </w:pPr>
            <w:r>
              <w:rPr>
                <w:rStyle w:val="CharacterStyle1"/>
                <w:spacing w:val="-10"/>
              </w:rPr>
              <w:t>26,3,8</w:t>
            </w:r>
          </w:p>
        </w:tc>
        <w:tc>
          <w:tcPr>
            <w:tcW w:w="598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20"/>
              <w:jc w:val="left"/>
              <w:rPr>
                <w:rStyle w:val="CharacterStyle1"/>
                <w:spacing w:val="-10"/>
              </w:rPr>
            </w:pPr>
            <w:r>
              <w:rPr>
                <w:rStyle w:val="CharacterStyle1"/>
                <w:spacing w:val="-10"/>
              </w:rPr>
              <w:t>32mm dia</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metre</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391,00</w:t>
            </w:r>
          </w:p>
        </w:tc>
      </w:tr>
      <w:tr w:rsidR="001A7652" w:rsidTr="004D2427">
        <w:trPr>
          <w:trHeight w:hRule="exact" w:val="443"/>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91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5"/>
              <w:jc w:val="left"/>
              <w:rPr>
                <w:rStyle w:val="CharacterStyle1"/>
                <w:spacing w:val="-10"/>
              </w:rPr>
            </w:pPr>
            <w:r>
              <w:rPr>
                <w:rStyle w:val="CharacterStyle1"/>
                <w:spacing w:val="-10"/>
              </w:rPr>
              <w:t>26.3.9</w:t>
            </w:r>
          </w:p>
        </w:tc>
        <w:tc>
          <w:tcPr>
            <w:tcW w:w="598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20"/>
              <w:jc w:val="left"/>
              <w:rPr>
                <w:rStyle w:val="CharacterStyle1"/>
                <w:spacing w:val="-10"/>
              </w:rPr>
            </w:pPr>
            <w:r>
              <w:rPr>
                <w:rStyle w:val="CharacterStyle1"/>
                <w:spacing w:val="-10"/>
              </w:rPr>
              <w:t>25mm dia.</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metre</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310.00</w:t>
            </w:r>
          </w:p>
        </w:tc>
      </w:tr>
      <w:tr w:rsidR="001A7652" w:rsidTr="004D2427">
        <w:trPr>
          <w:trHeight w:hRule="exact" w:val="1207"/>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26,4</w:t>
            </w:r>
          </w:p>
        </w:tc>
        <w:tc>
          <w:tcPr>
            <w:tcW w:w="6900" w:type="dxa"/>
            <w:gridSpan w:val="2"/>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ind w:left="108" w:right="108"/>
              <w:jc w:val="both"/>
              <w:rPr>
                <w:rStyle w:val="CharacterStyle2"/>
                <w:spacing w:val="-4"/>
                <w:sz w:val="24"/>
                <w:szCs w:val="24"/>
              </w:rPr>
            </w:pPr>
            <w:r>
              <w:rPr>
                <w:rStyle w:val="CharacterStyle2"/>
                <w:spacing w:val="5"/>
                <w:sz w:val="24"/>
                <w:szCs w:val="24"/>
              </w:rPr>
              <w:t xml:space="preserve">Supplying and fixing single headed internal hydrant valve with </w:t>
            </w:r>
            <w:r>
              <w:rPr>
                <w:rStyle w:val="CharacterStyle2"/>
                <w:spacing w:val="-7"/>
                <w:sz w:val="24"/>
                <w:szCs w:val="24"/>
              </w:rPr>
              <w:t xml:space="preserve">instaneous Gun metal couplings of 63mm din with cast iron wheel 1ST </w:t>
            </w:r>
            <w:r>
              <w:rPr>
                <w:rStyle w:val="CharacterStyle2"/>
                <w:spacing w:val="-6"/>
                <w:sz w:val="24"/>
                <w:szCs w:val="24"/>
              </w:rPr>
              <w:t xml:space="preserve">marked conforming to IS 5290 (Type -A) with blank gunmetal cap and </w:t>
            </w:r>
            <w:r>
              <w:rPr>
                <w:rStyle w:val="CharacterStyle2"/>
                <w:spacing w:val="-4"/>
                <w:sz w:val="24"/>
                <w:szCs w:val="24"/>
              </w:rPr>
              <w:t>chain as required</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each</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8445,00</w:t>
            </w:r>
          </w:p>
        </w:tc>
      </w:tr>
      <w:tr w:rsidR="001A7652" w:rsidTr="004D2427">
        <w:trPr>
          <w:trHeight w:hRule="exact" w:val="1223"/>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tabs>
                <w:tab w:val="decimal" w:pos="489"/>
              </w:tabs>
              <w:kinsoku w:val="0"/>
              <w:autoSpaceDE/>
              <w:autoSpaceDN/>
              <w:jc w:val="left"/>
              <w:rPr>
                <w:rStyle w:val="CharacterStyle1"/>
                <w:spacing w:val="-10"/>
              </w:rPr>
            </w:pPr>
            <w:r>
              <w:rPr>
                <w:rStyle w:val="CharacterStyle1"/>
                <w:spacing w:val="-10"/>
              </w:rPr>
              <w:t>26.5</w:t>
            </w:r>
          </w:p>
        </w:tc>
        <w:tc>
          <w:tcPr>
            <w:tcW w:w="6900" w:type="dxa"/>
            <w:gridSpan w:val="2"/>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ind w:left="108" w:right="108"/>
              <w:jc w:val="both"/>
              <w:rPr>
                <w:rStyle w:val="CharacterStyle2"/>
                <w:spacing w:val="-6"/>
                <w:sz w:val="24"/>
                <w:szCs w:val="24"/>
              </w:rPr>
            </w:pPr>
            <w:r>
              <w:rPr>
                <w:rStyle w:val="CharacterStyle2"/>
                <w:spacing w:val="-3"/>
                <w:sz w:val="24"/>
                <w:szCs w:val="24"/>
              </w:rPr>
              <w:t xml:space="preserve">Supplying and fixing single headed external yard hydrant valve with 1 </w:t>
            </w:r>
            <w:r>
              <w:rPr>
                <w:rStyle w:val="CharacterStyle2"/>
                <w:spacing w:val="-2"/>
                <w:sz w:val="24"/>
                <w:szCs w:val="24"/>
              </w:rPr>
              <w:t xml:space="preserve">no. 65mm din instaneous FM Gun metal coupling and cast Mt wheel, </w:t>
            </w:r>
            <w:r>
              <w:rPr>
                <w:rStyle w:val="CharacterStyle2"/>
                <w:spacing w:val="-3"/>
                <w:sz w:val="24"/>
                <w:szCs w:val="24"/>
              </w:rPr>
              <w:t xml:space="preserve">IR marked confirming to IS 5290 (Type -A) with blank gunmetal cap </w:t>
            </w:r>
            <w:r>
              <w:rPr>
                <w:rStyle w:val="CharacterStyle2"/>
                <w:spacing w:val="-6"/>
                <w:sz w:val="24"/>
                <w:szCs w:val="24"/>
              </w:rPr>
              <w:t>and chain as required.</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each</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8445.00</w:t>
            </w:r>
          </w:p>
        </w:tc>
      </w:tr>
      <w:tr w:rsidR="001A7652" w:rsidTr="004D2427">
        <w:trPr>
          <w:trHeight w:hRule="exact" w:val="1035"/>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tabs>
                <w:tab w:val="decimal" w:pos="489"/>
              </w:tabs>
              <w:kinsoku w:val="0"/>
              <w:autoSpaceDE/>
              <w:autoSpaceDN/>
              <w:jc w:val="left"/>
              <w:rPr>
                <w:rStyle w:val="CharacterStyle1"/>
                <w:spacing w:val="-10"/>
              </w:rPr>
            </w:pPr>
            <w:r>
              <w:rPr>
                <w:rStyle w:val="CharacterStyle1"/>
                <w:spacing w:val="-10"/>
              </w:rPr>
              <w:t>26.6</w:t>
            </w:r>
          </w:p>
        </w:tc>
        <w:tc>
          <w:tcPr>
            <w:tcW w:w="6900" w:type="dxa"/>
            <w:gridSpan w:val="2"/>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6"/>
              </w:rPr>
            </w:pPr>
            <w:r>
              <w:rPr>
                <w:rStyle w:val="CharacterStyle1"/>
                <w:spacing w:val="-4"/>
              </w:rPr>
              <w:t>Supplying, fixing, testing and commissioning of butterfly valve PN 1.6,</w:t>
            </w:r>
            <w:r>
              <w:rPr>
                <w:rStyle w:val="CharacterStyle1"/>
                <w:spacing w:val="-4"/>
              </w:rPr>
              <w:br/>
            </w:r>
            <w:r>
              <w:rPr>
                <w:rStyle w:val="CharacterStyle1"/>
                <w:spacing w:val="-2"/>
              </w:rPr>
              <w:t>with IlmnzeiGunmetal seat duly IR marked complete with Nuts, Bolts,</w:t>
            </w:r>
            <w:r>
              <w:rPr>
                <w:rStyle w:val="CharacterStyle1"/>
                <w:spacing w:val="-2"/>
              </w:rPr>
              <w:br/>
            </w:r>
            <w:r>
              <w:rPr>
                <w:rStyle w:val="CharacterStyle1"/>
                <w:spacing w:val="-6"/>
              </w:rPr>
              <w:t>washers, gaskets, confirming to IS 13095, of following sizes as required_</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r>
      <w:tr w:rsidR="001A7652" w:rsidTr="004D2427">
        <w:trPr>
          <w:trHeight w:hRule="exact" w:val="465"/>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91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5"/>
              <w:jc w:val="left"/>
              <w:rPr>
                <w:rStyle w:val="CharacterStyle1"/>
                <w:spacing w:val="-10"/>
              </w:rPr>
            </w:pPr>
            <w:r>
              <w:rPr>
                <w:rStyle w:val="CharacterStyle1"/>
                <w:spacing w:val="-10"/>
              </w:rPr>
              <w:t>26.6.1</w:t>
            </w:r>
          </w:p>
        </w:tc>
        <w:tc>
          <w:tcPr>
            <w:tcW w:w="598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20"/>
              <w:jc w:val="left"/>
              <w:rPr>
                <w:rStyle w:val="CharacterStyle1"/>
                <w:spacing w:val="-10"/>
              </w:rPr>
            </w:pPr>
            <w:r>
              <w:rPr>
                <w:rStyle w:val="CharacterStyle1"/>
                <w:spacing w:val="-10"/>
              </w:rPr>
              <w:t>200 mm dia</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each</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9043.00</w:t>
            </w:r>
          </w:p>
        </w:tc>
      </w:tr>
      <w:tr w:rsidR="001A7652" w:rsidTr="004D2427">
        <w:trPr>
          <w:trHeight w:hRule="exact" w:val="450"/>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91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5"/>
              <w:jc w:val="left"/>
              <w:rPr>
                <w:rStyle w:val="CharacterStyle1"/>
                <w:spacing w:val="-10"/>
              </w:rPr>
            </w:pPr>
            <w:r>
              <w:rPr>
                <w:rStyle w:val="CharacterStyle1"/>
                <w:spacing w:val="-10"/>
              </w:rPr>
              <w:t>26.6.2</w:t>
            </w:r>
          </w:p>
        </w:tc>
        <w:tc>
          <w:tcPr>
            <w:tcW w:w="598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20"/>
              <w:jc w:val="left"/>
              <w:rPr>
                <w:rStyle w:val="CharacterStyle1"/>
                <w:spacing w:val="-10"/>
              </w:rPr>
            </w:pPr>
            <w:r>
              <w:rPr>
                <w:rStyle w:val="CharacterStyle1"/>
                <w:spacing w:val="-10"/>
              </w:rPr>
              <w:t>150 mm dia</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each</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4516.00</w:t>
            </w:r>
          </w:p>
        </w:tc>
      </w:tr>
      <w:tr w:rsidR="001A7652" w:rsidTr="004D2427">
        <w:trPr>
          <w:trHeight w:hRule="exact" w:val="457"/>
        </w:trPr>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adjustRightInd/>
              <w:rPr>
                <w:rStyle w:val="CharacterStyle2"/>
              </w:rPr>
            </w:pPr>
          </w:p>
        </w:tc>
        <w:tc>
          <w:tcPr>
            <w:tcW w:w="91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5"/>
              <w:jc w:val="left"/>
              <w:rPr>
                <w:rStyle w:val="CharacterStyle1"/>
                <w:spacing w:val="-10"/>
              </w:rPr>
            </w:pPr>
            <w:r>
              <w:rPr>
                <w:rStyle w:val="CharacterStyle1"/>
                <w:spacing w:val="-10"/>
              </w:rPr>
              <w:t>26.6.3</w:t>
            </w:r>
          </w:p>
        </w:tc>
        <w:tc>
          <w:tcPr>
            <w:tcW w:w="598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20"/>
              <w:jc w:val="left"/>
              <w:rPr>
                <w:rStyle w:val="CharacterStyle1"/>
                <w:spacing w:val="-10"/>
              </w:rPr>
            </w:pPr>
            <w:r>
              <w:rPr>
                <w:rStyle w:val="CharacterStyle1"/>
                <w:spacing w:val="-10"/>
              </w:rPr>
              <w:t>80 mm dia.</w:t>
            </w:r>
          </w:p>
        </w:tc>
        <w:tc>
          <w:tcPr>
            <w:tcW w:w="85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each</w:t>
            </w:r>
          </w:p>
        </w:tc>
        <w:tc>
          <w:tcPr>
            <w:tcW w:w="132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1"/>
                <w:spacing w:val="-10"/>
              </w:rPr>
            </w:pPr>
            <w:r>
              <w:rPr>
                <w:rStyle w:val="CharacterStyle1"/>
                <w:spacing w:val="-10"/>
              </w:rPr>
              <w:t>2511.00</w:t>
            </w:r>
          </w:p>
        </w:tc>
      </w:tr>
    </w:tbl>
    <w:p w:rsidR="001A7652" w:rsidRDefault="001A7652" w:rsidP="001A7652"/>
    <w:p w:rsidR="001A7652" w:rsidRPr="0072693D" w:rsidRDefault="0072693D" w:rsidP="0072693D">
      <w:pPr>
        <w:jc w:val="center"/>
        <w:rPr>
          <w:rFonts w:ascii="Times New Roman" w:hAnsi="Times New Roman" w:cs="Times New Roman"/>
        </w:rPr>
      </w:pPr>
      <w:r>
        <w:t>Page No.399</w:t>
      </w:r>
    </w:p>
    <w:tbl>
      <w:tblPr>
        <w:tblW w:w="0" w:type="auto"/>
        <w:tblInd w:w="15" w:type="dxa"/>
        <w:tblLayout w:type="fixed"/>
        <w:tblCellMar>
          <w:left w:w="0" w:type="dxa"/>
          <w:right w:w="0" w:type="dxa"/>
        </w:tblCellMar>
        <w:tblLook w:val="0000"/>
      </w:tblPr>
      <w:tblGrid>
        <w:gridCol w:w="855"/>
        <w:gridCol w:w="915"/>
        <w:gridCol w:w="5985"/>
        <w:gridCol w:w="855"/>
        <w:gridCol w:w="1320"/>
      </w:tblGrid>
      <w:tr w:rsidR="001A7652" w:rsidTr="004D2427">
        <w:trPr>
          <w:trHeight w:hRule="exact" w:val="548"/>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z w:val="24"/>
              </w:rPr>
            </w:pPr>
            <w:r>
              <w:rPr>
                <w:rFonts w:ascii="Times New Roman" w:hAnsi="Times New Roman"/>
                <w:color w:val="000000"/>
                <w:sz w:val="24"/>
              </w:rPr>
              <w:t>Description</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 xml:space="preserve">Rae </w:t>
            </w:r>
            <w:r>
              <w:rPr>
                <w:rFonts w:ascii="Times New Roman" w:hAnsi="Times New Roman"/>
                <w:color w:val="000000"/>
                <w:spacing w:val="-10"/>
                <w:sz w:val="24"/>
              </w:rPr>
              <w:br/>
              <w:t>(in Rs.)</w:t>
            </w:r>
          </w:p>
        </w:tc>
      </w:tr>
      <w:tr w:rsidR="001A7652" w:rsidTr="004D2427">
        <w:trPr>
          <w:trHeight w:hRule="exact" w:val="180"/>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r>
      <w:tr w:rsidR="001A7652" w:rsidTr="004D2427">
        <w:trPr>
          <w:trHeight w:hRule="exact" w:val="1335"/>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lastRenderedPageBreak/>
              <w:t>26,7</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72"/>
              <w:jc w:val="both"/>
              <w:rPr>
                <w:rFonts w:ascii="Times New Roman" w:hAnsi="Times New Roman"/>
                <w:color w:val="000000"/>
                <w:spacing w:val="-1"/>
                <w:sz w:val="24"/>
              </w:rPr>
            </w:pPr>
            <w:r>
              <w:rPr>
                <w:rFonts w:ascii="Times New Roman" w:hAnsi="Times New Roman"/>
                <w:color w:val="000000"/>
                <w:spacing w:val="-1"/>
                <w:sz w:val="24"/>
              </w:rPr>
              <w:t xml:space="preserve">Supplying and fixing orifice plate made of 6mm thick stainless steel </w:t>
            </w:r>
            <w:r>
              <w:rPr>
                <w:rFonts w:ascii="Times New Roman" w:hAnsi="Times New Roman"/>
                <w:color w:val="000000"/>
                <w:spacing w:val="-3"/>
                <w:sz w:val="24"/>
              </w:rPr>
              <w:t>with orifice of required size in between flanged and landing valve of external and internal hydrant to reduce pressure to working pressure of 15 kg/cm complete as per specification as r</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1196,00</w:t>
            </w:r>
          </w:p>
        </w:tc>
      </w:tr>
      <w:tr w:rsidR="001A7652" w:rsidTr="004D2427">
        <w:trPr>
          <w:trHeight w:hRule="exact" w:val="945"/>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26S</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Providing, installation, testing and caninissicoring of dual </w:t>
            </w:r>
            <w:r>
              <w:rPr>
                <w:rFonts w:ascii="Times New Roman" w:hAnsi="Times New Roman"/>
                <w:b/>
                <w:i/>
                <w:color w:val="000000"/>
                <w:spacing w:val="7"/>
                <w:sz w:val="23"/>
              </w:rPr>
              <w:t xml:space="preserve">plate </w:t>
            </w:r>
            <w:r>
              <w:rPr>
                <w:rFonts w:ascii="Times New Roman" w:hAnsi="Times New Roman"/>
                <w:color w:val="000000"/>
                <w:spacing w:val="-3"/>
                <w:sz w:val="24"/>
              </w:rPr>
              <w:t>non-return valve of following sizes confirming to IS 5312 complete with rubber gasket, el bolts, nuts, washers etc. as required</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r>
      <w:tr w:rsidR="001A7652" w:rsidTr="004D2427">
        <w:trPr>
          <w:trHeight w:hRule="exact" w:val="382"/>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105"/>
              <w:rPr>
                <w:rFonts w:ascii="Times New Roman" w:hAnsi="Times New Roman"/>
                <w:color w:val="000000"/>
                <w:spacing w:val="-10"/>
                <w:sz w:val="24"/>
              </w:rPr>
            </w:pPr>
            <w:r>
              <w:rPr>
                <w:rFonts w:ascii="Times New Roman" w:hAnsi="Times New Roman"/>
                <w:color w:val="000000"/>
                <w:spacing w:val="-10"/>
                <w:sz w:val="24"/>
              </w:rPr>
              <w:t>26,8,1</w:t>
            </w:r>
          </w:p>
        </w:tc>
        <w:tc>
          <w:tcPr>
            <w:tcW w:w="5985"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120"/>
              <w:rPr>
                <w:rFonts w:ascii="Times New Roman" w:hAnsi="Times New Roman"/>
                <w:color w:val="000000"/>
                <w:spacing w:val="-10"/>
                <w:sz w:val="24"/>
              </w:rPr>
            </w:pPr>
            <w:r>
              <w:rPr>
                <w:rFonts w:ascii="Times New Roman" w:hAnsi="Times New Roman"/>
                <w:color w:val="000000"/>
                <w:spacing w:val="-10"/>
                <w:sz w:val="24"/>
              </w:rPr>
              <w:t>200 mm dia</w:t>
            </w:r>
          </w:p>
        </w:tc>
        <w:tc>
          <w:tcPr>
            <w:tcW w:w="855"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18239,00</w:t>
            </w:r>
          </w:p>
        </w:tc>
      </w:tr>
      <w:tr w:rsidR="001A7652" w:rsidTr="004D2427">
        <w:trPr>
          <w:trHeight w:hRule="exact" w:val="465"/>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105"/>
              <w:rPr>
                <w:rFonts w:ascii="Times New Roman" w:hAnsi="Times New Roman"/>
                <w:color w:val="000000"/>
                <w:spacing w:val="-10"/>
                <w:sz w:val="24"/>
              </w:rPr>
            </w:pPr>
            <w:r>
              <w:rPr>
                <w:rFonts w:ascii="Times New Roman" w:hAnsi="Times New Roman"/>
                <w:color w:val="000000"/>
                <w:spacing w:val="-10"/>
                <w:sz w:val="24"/>
              </w:rPr>
              <w:t>26.8.2</w:t>
            </w:r>
          </w:p>
        </w:tc>
        <w:tc>
          <w:tcPr>
            <w:tcW w:w="5985"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120"/>
              <w:rPr>
                <w:rFonts w:ascii="Times New Roman" w:hAnsi="Times New Roman"/>
                <w:color w:val="000000"/>
                <w:spacing w:val="-10"/>
                <w:sz w:val="24"/>
              </w:rPr>
            </w:pPr>
            <w:r>
              <w:rPr>
                <w:rFonts w:ascii="Times New Roman" w:hAnsi="Times New Roman"/>
                <w:color w:val="000000"/>
                <w:spacing w:val="-10"/>
                <w:sz w:val="24"/>
              </w:rPr>
              <w:t>100 mm dia</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7000.00</w:t>
            </w:r>
          </w:p>
        </w:tc>
      </w:tr>
      <w:tr w:rsidR="001A7652" w:rsidTr="004D2427">
        <w:trPr>
          <w:trHeight w:hRule="exact" w:val="473"/>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105"/>
              <w:rPr>
                <w:rFonts w:ascii="Times New Roman" w:hAnsi="Times New Roman"/>
                <w:color w:val="000000"/>
                <w:spacing w:val="-10"/>
                <w:sz w:val="24"/>
              </w:rPr>
            </w:pPr>
            <w:r>
              <w:rPr>
                <w:rFonts w:ascii="Times New Roman" w:hAnsi="Times New Roman"/>
                <w:color w:val="000000"/>
                <w:spacing w:val="-10"/>
                <w:sz w:val="24"/>
              </w:rPr>
              <w:t>26.8.3</w:t>
            </w:r>
          </w:p>
        </w:tc>
        <w:tc>
          <w:tcPr>
            <w:tcW w:w="5985"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120"/>
              <w:rPr>
                <w:rFonts w:ascii="Times New Roman" w:hAnsi="Times New Roman"/>
                <w:color w:val="000000"/>
                <w:spacing w:val="-10"/>
                <w:sz w:val="24"/>
              </w:rPr>
            </w:pPr>
            <w:r>
              <w:rPr>
                <w:rFonts w:ascii="Times New Roman" w:hAnsi="Times New Roman"/>
                <w:color w:val="000000"/>
                <w:spacing w:val="-10"/>
                <w:sz w:val="24"/>
              </w:rPr>
              <w:t>80 mm dia</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5286.00</w:t>
            </w:r>
          </w:p>
        </w:tc>
      </w:tr>
      <w:tr w:rsidR="001A7652" w:rsidTr="004D2427">
        <w:trPr>
          <w:trHeight w:hRule="exact" w:val="937"/>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26,9</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108"/>
              <w:jc w:val="both"/>
              <w:rPr>
                <w:rFonts w:ascii="Times New Roman" w:hAnsi="Times New Roman"/>
                <w:color w:val="000000"/>
                <w:spacing w:val="-9"/>
                <w:sz w:val="24"/>
              </w:rPr>
            </w:pPr>
            <w:r>
              <w:rPr>
                <w:rFonts w:ascii="Times New Roman" w:hAnsi="Times New Roman"/>
                <w:color w:val="000000"/>
                <w:spacing w:val="-9"/>
                <w:sz w:val="24"/>
              </w:rPr>
              <w:t xml:space="preserve">Providing, installation, testing and commissioning stainless steel strainer </w:t>
            </w:r>
            <w:r>
              <w:rPr>
                <w:rFonts w:ascii="Times New Roman" w:hAnsi="Times New Roman"/>
                <w:color w:val="000000"/>
                <w:spacing w:val="-7"/>
                <w:sz w:val="24"/>
              </w:rPr>
              <w:t xml:space="preserve">fabricated out of 1.6 mm thick </w:t>
            </w:r>
            <w:r>
              <w:rPr>
                <w:rFonts w:ascii="Times New Roman" w:hAnsi="Times New Roman"/>
                <w:color w:val="000000"/>
                <w:spacing w:val="3"/>
                <w:sz w:val="23"/>
              </w:rPr>
              <w:t xml:space="preserve">stainless steel </w:t>
            </w:r>
            <w:r>
              <w:rPr>
                <w:rFonts w:ascii="Times New Roman" w:hAnsi="Times New Roman"/>
                <w:color w:val="000000"/>
                <w:spacing w:val="-7"/>
                <w:sz w:val="24"/>
              </w:rPr>
              <w:t xml:space="preserve">shed with 3 mm dia holes </w:t>
            </w:r>
            <w:r>
              <w:rPr>
                <w:rFonts w:ascii="Times New Roman" w:hAnsi="Times New Roman"/>
                <w:color w:val="000000"/>
                <w:spacing w:val="-6"/>
                <w:sz w:val="24"/>
              </w:rPr>
              <w:t>with stainless steel flange.</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r>
      <w:tr w:rsidR="001A7652" w:rsidTr="004D2427">
        <w:trPr>
          <w:trHeight w:hRule="exact" w:val="368"/>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ind w:left="105"/>
              <w:rPr>
                <w:rFonts w:ascii="Times New Roman" w:hAnsi="Times New Roman"/>
                <w:color w:val="000000"/>
                <w:spacing w:val="-10"/>
                <w:sz w:val="24"/>
              </w:rPr>
            </w:pPr>
            <w:r>
              <w:rPr>
                <w:rFonts w:ascii="Times New Roman" w:hAnsi="Times New Roman"/>
                <w:color w:val="000000"/>
                <w:spacing w:val="-10"/>
                <w:sz w:val="24"/>
              </w:rPr>
              <w:t>26.9.1</w:t>
            </w:r>
          </w:p>
        </w:tc>
        <w:tc>
          <w:tcPr>
            <w:tcW w:w="5985"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ind w:left="120"/>
              <w:rPr>
                <w:rFonts w:ascii="Times New Roman" w:hAnsi="Times New Roman"/>
                <w:color w:val="000000"/>
                <w:spacing w:val="-10"/>
                <w:sz w:val="24"/>
              </w:rPr>
            </w:pPr>
            <w:r>
              <w:rPr>
                <w:rFonts w:ascii="Times New Roman" w:hAnsi="Times New Roman"/>
                <w:color w:val="000000"/>
                <w:spacing w:val="-10"/>
                <w:sz w:val="24"/>
              </w:rPr>
              <w:t>80 mm dia</w:t>
            </w:r>
          </w:p>
        </w:tc>
        <w:tc>
          <w:tcPr>
            <w:tcW w:w="855"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4573.00</w:t>
            </w:r>
          </w:p>
        </w:tc>
      </w:tr>
      <w:tr w:rsidR="001A7652" w:rsidTr="004D2427">
        <w:trPr>
          <w:trHeight w:hRule="exact" w:val="472"/>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105"/>
              <w:rPr>
                <w:rFonts w:ascii="Times New Roman" w:hAnsi="Times New Roman"/>
                <w:color w:val="000000"/>
                <w:spacing w:val="-10"/>
                <w:sz w:val="24"/>
              </w:rPr>
            </w:pPr>
            <w:r>
              <w:rPr>
                <w:rFonts w:ascii="Times New Roman" w:hAnsi="Times New Roman"/>
                <w:color w:val="000000"/>
                <w:spacing w:val="-10"/>
                <w:sz w:val="24"/>
              </w:rPr>
              <w:t>26,9,2</w:t>
            </w:r>
          </w:p>
        </w:tc>
        <w:tc>
          <w:tcPr>
            <w:tcW w:w="5985"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120"/>
              <w:rPr>
                <w:rFonts w:ascii="Times New Roman" w:hAnsi="Times New Roman"/>
                <w:color w:val="000000"/>
                <w:spacing w:val="-10"/>
                <w:sz w:val="24"/>
              </w:rPr>
            </w:pPr>
            <w:r>
              <w:rPr>
                <w:rFonts w:ascii="Times New Roman" w:hAnsi="Times New Roman"/>
                <w:color w:val="000000"/>
                <w:spacing w:val="-10"/>
                <w:sz w:val="24"/>
              </w:rPr>
              <w:t>100 mm dia</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6631,00</w:t>
            </w:r>
          </w:p>
        </w:tc>
      </w:tr>
      <w:tr w:rsidR="001A7652" w:rsidTr="004D2427">
        <w:trPr>
          <w:trHeight w:hRule="exact" w:val="660"/>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tabs>
                <w:tab w:val="decimal" w:pos="431"/>
              </w:tabs>
              <w:rPr>
                <w:rFonts w:ascii="Times New Roman" w:hAnsi="Times New Roman"/>
                <w:color w:val="000000"/>
                <w:spacing w:val="-10"/>
                <w:sz w:val="24"/>
              </w:rPr>
            </w:pPr>
            <w:r>
              <w:rPr>
                <w:rFonts w:ascii="Times New Roman" w:hAnsi="Times New Roman"/>
                <w:color w:val="000000"/>
                <w:spacing w:val="-10"/>
                <w:sz w:val="24"/>
              </w:rPr>
              <w:t>26.10</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108"/>
              <w:rPr>
                <w:rFonts w:ascii="Times New Roman" w:hAnsi="Times New Roman"/>
                <w:color w:val="000000"/>
                <w:spacing w:val="-3"/>
                <w:sz w:val="24"/>
              </w:rPr>
            </w:pPr>
            <w:r>
              <w:rPr>
                <w:rFonts w:ascii="Times New Roman" w:hAnsi="Times New Roman"/>
                <w:color w:val="000000"/>
                <w:spacing w:val="-3"/>
                <w:sz w:val="24"/>
              </w:rPr>
              <w:t xml:space="preserve">Providing, installation, testing and commissioning of gun metal valves </w:t>
            </w:r>
            <w:r>
              <w:rPr>
                <w:rFonts w:ascii="Times New Roman" w:hAnsi="Times New Roman"/>
                <w:color w:val="000000"/>
                <w:spacing w:val="-5"/>
                <w:sz w:val="24"/>
              </w:rPr>
              <w:t>of following sizes as required.</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r>
      <w:tr w:rsidR="001A7652" w:rsidTr="004D2427">
        <w:trPr>
          <w:trHeight w:hRule="exact" w:val="458"/>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105"/>
              <w:rPr>
                <w:rFonts w:ascii="Times New Roman" w:hAnsi="Times New Roman"/>
                <w:color w:val="000000"/>
                <w:spacing w:val="-10"/>
                <w:sz w:val="24"/>
              </w:rPr>
            </w:pPr>
            <w:r>
              <w:rPr>
                <w:rFonts w:ascii="Times New Roman" w:hAnsi="Times New Roman"/>
                <w:color w:val="000000"/>
                <w:spacing w:val="-10"/>
                <w:sz w:val="24"/>
              </w:rPr>
              <w:t>26.10.1</w:t>
            </w:r>
          </w:p>
        </w:tc>
        <w:tc>
          <w:tcPr>
            <w:tcW w:w="5985"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120"/>
              <w:rPr>
                <w:rFonts w:ascii="Times New Roman" w:hAnsi="Times New Roman"/>
                <w:color w:val="000000"/>
                <w:spacing w:val="-10"/>
                <w:sz w:val="24"/>
              </w:rPr>
            </w:pPr>
            <w:r>
              <w:rPr>
                <w:rFonts w:ascii="Times New Roman" w:hAnsi="Times New Roman"/>
                <w:color w:val="000000"/>
                <w:spacing w:val="-10"/>
                <w:sz w:val="24"/>
              </w:rPr>
              <w:t>50 mm dia</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2534.00</w:t>
            </w:r>
          </w:p>
        </w:tc>
      </w:tr>
      <w:tr w:rsidR="001A7652" w:rsidTr="004D2427">
        <w:trPr>
          <w:trHeight w:hRule="exact" w:val="480"/>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105"/>
              <w:rPr>
                <w:rFonts w:ascii="Times New Roman" w:hAnsi="Times New Roman"/>
                <w:color w:val="000000"/>
                <w:spacing w:val="-10"/>
                <w:sz w:val="24"/>
              </w:rPr>
            </w:pPr>
            <w:r>
              <w:rPr>
                <w:rFonts w:ascii="Times New Roman" w:hAnsi="Times New Roman"/>
                <w:color w:val="000000"/>
                <w:spacing w:val="-10"/>
                <w:sz w:val="24"/>
              </w:rPr>
              <w:t>26.102</w:t>
            </w:r>
          </w:p>
        </w:tc>
        <w:tc>
          <w:tcPr>
            <w:tcW w:w="5985"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120"/>
              <w:rPr>
                <w:rFonts w:ascii="Times New Roman" w:hAnsi="Times New Roman"/>
                <w:color w:val="000000"/>
                <w:spacing w:val="-10"/>
                <w:sz w:val="24"/>
              </w:rPr>
            </w:pPr>
            <w:r>
              <w:rPr>
                <w:rFonts w:ascii="Times New Roman" w:hAnsi="Times New Roman"/>
                <w:color w:val="000000"/>
                <w:spacing w:val="-10"/>
                <w:sz w:val="24"/>
              </w:rPr>
              <w:t>25 mm dia</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1041.00</w:t>
            </w:r>
          </w:p>
        </w:tc>
      </w:tr>
      <w:tr w:rsidR="001A7652" w:rsidTr="004D2427">
        <w:trPr>
          <w:trHeight w:hRule="exact" w:val="1020"/>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26,11</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tabs>
                <w:tab w:val="right" w:pos="6788"/>
              </w:tabs>
              <w:ind w:left="105"/>
              <w:rPr>
                <w:rFonts w:ascii="Times New Roman" w:hAnsi="Times New Roman"/>
                <w:color w:val="000000"/>
                <w:spacing w:val="-10"/>
                <w:sz w:val="24"/>
              </w:rPr>
            </w:pPr>
            <w:r>
              <w:rPr>
                <w:rFonts w:ascii="Times New Roman" w:hAnsi="Times New Roman"/>
                <w:color w:val="000000"/>
                <w:spacing w:val="-10"/>
                <w:sz w:val="24"/>
              </w:rPr>
              <w:t>Supplying and</w:t>
            </w:r>
            <w:r>
              <w:rPr>
                <w:rFonts w:ascii="Times New Roman" w:hAnsi="Times New Roman"/>
                <w:color w:val="000000"/>
                <w:spacing w:val="-10"/>
                <w:sz w:val="24"/>
              </w:rPr>
              <w:tab/>
            </w:r>
            <w:r>
              <w:rPr>
                <w:rFonts w:ascii="Times New Roman" w:hAnsi="Times New Roman"/>
                <w:color w:val="000000"/>
                <w:spacing w:val="4"/>
                <w:sz w:val="24"/>
              </w:rPr>
              <w:t>fixing 63mm dia, 15 mtr long RRL hose pipe with</w:t>
            </w:r>
          </w:p>
          <w:p w:rsidR="001A7652" w:rsidRDefault="001A7652" w:rsidP="004D2427">
            <w:pPr>
              <w:ind w:left="105" w:right="108"/>
              <w:rPr>
                <w:rFonts w:ascii="Times New Roman" w:hAnsi="Times New Roman"/>
                <w:color w:val="000000"/>
                <w:spacing w:val="-2"/>
                <w:sz w:val="24"/>
              </w:rPr>
            </w:pPr>
            <w:r>
              <w:rPr>
                <w:rFonts w:ascii="Times New Roman" w:hAnsi="Times New Roman"/>
                <w:color w:val="000000"/>
                <w:spacing w:val="-2"/>
                <w:sz w:val="24"/>
              </w:rPr>
              <w:t xml:space="preserve">63mm du male and female gun metal couplings duly binded with GI </w:t>
            </w:r>
            <w:r>
              <w:rPr>
                <w:rFonts w:ascii="Times New Roman" w:hAnsi="Times New Roman"/>
                <w:color w:val="000000"/>
                <w:spacing w:val="-6"/>
                <w:sz w:val="24"/>
              </w:rPr>
              <w:t xml:space="preserve">wire, rivets </w:t>
            </w:r>
            <w:r>
              <w:rPr>
                <w:rFonts w:ascii="Times New Roman" w:hAnsi="Times New Roman"/>
                <w:color w:val="000000"/>
                <w:spacing w:val="4"/>
                <w:sz w:val="23"/>
              </w:rPr>
              <w:t xml:space="preserve">etc. confirming </w:t>
            </w:r>
            <w:r>
              <w:rPr>
                <w:rFonts w:ascii="Times New Roman" w:hAnsi="Times New Roman"/>
                <w:color w:val="000000"/>
                <w:spacing w:val="-6"/>
                <w:sz w:val="24"/>
              </w:rPr>
              <w:t>to IS 636 (type-A)as required.</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7077,00</w:t>
            </w:r>
          </w:p>
        </w:tc>
      </w:tr>
      <w:tr w:rsidR="001A7652" w:rsidTr="004D2427">
        <w:trPr>
          <w:trHeight w:hRule="exact" w:val="2250"/>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tabs>
                <w:tab w:val="decimal" w:pos="431"/>
              </w:tabs>
              <w:rPr>
                <w:rFonts w:ascii="Times New Roman" w:hAnsi="Times New Roman"/>
                <w:color w:val="000000"/>
                <w:spacing w:val="-10"/>
                <w:sz w:val="24"/>
              </w:rPr>
            </w:pPr>
            <w:r>
              <w:rPr>
                <w:rFonts w:ascii="Times New Roman" w:hAnsi="Times New Roman"/>
                <w:color w:val="000000"/>
                <w:spacing w:val="-10"/>
                <w:sz w:val="24"/>
              </w:rPr>
              <w:t>26.12</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Supplying and fixing first -Aid hose reel with MS construction spray </w:t>
            </w:r>
            <w:r>
              <w:rPr>
                <w:rFonts w:ascii="Times New Roman" w:hAnsi="Times New Roman"/>
                <w:color w:val="000000"/>
                <w:spacing w:val="6"/>
                <w:sz w:val="24"/>
              </w:rPr>
              <w:t xml:space="preserve">painted in post office red, confirming to IS 884 with upto date </w:t>
            </w:r>
            <w:r>
              <w:rPr>
                <w:rFonts w:ascii="Times New Roman" w:hAnsi="Times New Roman"/>
                <w:color w:val="000000"/>
                <w:spacing w:val="-2"/>
                <w:sz w:val="24"/>
              </w:rPr>
              <w:t xml:space="preserve">amendments, complete with the following as required. a) 20/30/40m </w:t>
            </w:r>
            <w:r>
              <w:rPr>
                <w:rFonts w:ascii="Times New Roman" w:hAnsi="Times New Roman"/>
                <w:color w:val="000000"/>
                <w:spacing w:val="-1"/>
                <w:sz w:val="24"/>
              </w:rPr>
              <w:t xml:space="preserve">long 20mm (nominal internal) dia water hose thermoplastic (tectile </w:t>
            </w:r>
            <w:r>
              <w:rPr>
                <w:rFonts w:ascii="Times New Roman" w:hAnsi="Times New Roman"/>
                <w:color w:val="000000"/>
                <w:spacing w:val="-6"/>
                <w:sz w:val="24"/>
              </w:rPr>
              <w:t xml:space="preserve">rciafirced ) type -2 as per IS 12585b) 20mm (nominal internal) dia gun </w:t>
            </w:r>
            <w:r>
              <w:rPr>
                <w:rFonts w:ascii="Times New Roman" w:hAnsi="Times New Roman"/>
                <w:color w:val="000000"/>
                <w:spacing w:val="5"/>
                <w:sz w:val="24"/>
              </w:rPr>
              <w:t xml:space="preserve">metal globe valve and nozzle.c) Dnim and bluets for fixing the </w:t>
            </w:r>
            <w:r>
              <w:rPr>
                <w:rFonts w:ascii="Times New Roman" w:hAnsi="Times New Roman"/>
                <w:color w:val="000000"/>
                <w:spacing w:val="-1"/>
                <w:sz w:val="24"/>
              </w:rPr>
              <w:t xml:space="preserve">equipments on wall.d) Connections from riser with 40 mm dia stop </w:t>
            </w:r>
            <w:r>
              <w:rPr>
                <w:rFonts w:ascii="Times New Roman" w:hAnsi="Times New Roman"/>
                <w:color w:val="000000"/>
                <w:spacing w:val="-6"/>
                <w:sz w:val="24"/>
              </w:rPr>
              <w:t>valve (gun metal ) and M,S, pipe</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6064.00</w:t>
            </w:r>
          </w:p>
        </w:tc>
      </w:tr>
      <w:tr w:rsidR="001A7652" w:rsidTr="004D2427">
        <w:trPr>
          <w:trHeight w:hRule="exact" w:val="1410"/>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tabs>
                <w:tab w:val="decimal" w:pos="431"/>
              </w:tabs>
              <w:rPr>
                <w:rFonts w:ascii="Times New Roman" w:hAnsi="Times New Roman"/>
                <w:color w:val="000000"/>
                <w:spacing w:val="-10"/>
                <w:sz w:val="24"/>
              </w:rPr>
            </w:pPr>
            <w:r>
              <w:rPr>
                <w:rFonts w:ascii="Times New Roman" w:hAnsi="Times New Roman"/>
                <w:color w:val="000000"/>
                <w:spacing w:val="-10"/>
                <w:sz w:val="24"/>
              </w:rPr>
              <w:t>26.13</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Supplying and fixing hose cabinet of size 900mmx6006ramx500mm </w:t>
            </w:r>
            <w:r>
              <w:rPr>
                <w:rFonts w:ascii="Times New Roman" w:hAnsi="Times New Roman"/>
                <w:color w:val="000000"/>
                <w:spacing w:val="-5"/>
                <w:sz w:val="24"/>
              </w:rPr>
              <w:t xml:space="preserve">made of 2 mm thick MS died with 6 mm thick glazed glass doors We </w:t>
            </w:r>
            <w:r>
              <w:rPr>
                <w:rFonts w:ascii="Times New Roman" w:hAnsi="Times New Roman"/>
                <w:color w:val="000000"/>
                <w:spacing w:val="9"/>
                <w:sz w:val="24"/>
              </w:rPr>
              <w:t xml:space="preserve">necessary locking anangement suitable to accommodate weal </w:t>
            </w:r>
            <w:r>
              <w:rPr>
                <w:rFonts w:ascii="Times New Roman" w:hAnsi="Times New Roman"/>
                <w:color w:val="000000"/>
                <w:spacing w:val="-5"/>
                <w:sz w:val="24"/>
              </w:rPr>
              <w:t>hydrant with butterfly valve 2 nos, 15intr, Long hose pipe, 1 no</w:t>
            </w:r>
          </w:p>
        </w:tc>
        <w:tc>
          <w:tcPr>
            <w:tcW w:w="855" w:type="dxa"/>
            <w:tcBorders>
              <w:top w:val="single" w:sz="6" w:space="0" w:color="000000"/>
              <w:left w:val="single" w:sz="6" w:space="0" w:color="000000"/>
              <w:bottom w:val="single" w:sz="6" w:space="0" w:color="000000"/>
              <w:right w:val="single" w:sz="6" w:space="0" w:color="000000"/>
            </w:tcBorders>
            <w:textDirection w:val="tbRlV"/>
            <w:vAlign w:val="center"/>
          </w:tcPr>
          <w:p w:rsidR="001A7652" w:rsidRDefault="001A7652" w:rsidP="004D2427">
            <w:pPr>
              <w:jc w:val="center"/>
              <w:rPr>
                <w:rFonts w:ascii="Times New Roman" w:hAnsi="Times New Roman"/>
                <w:color w:val="000000"/>
                <w:sz w:val="62"/>
                <w:u w:val="single"/>
              </w:rPr>
            </w:pPr>
            <w:r>
              <w:rPr>
                <w:rFonts w:ascii="Times New Roman" w:hAnsi="Times New Roman"/>
                <w:color w:val="000000"/>
                <w:sz w:val="62"/>
                <w:u w:val="single"/>
              </w:rPr>
              <w:t xml:space="preserve">I </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1617100</w:t>
            </w:r>
          </w:p>
        </w:tc>
      </w:tr>
      <w:tr w:rsidR="001A7652" w:rsidTr="004D2427">
        <w:trPr>
          <w:trHeight w:hRule="exact" w:val="1215"/>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26,14</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tabs>
                <w:tab w:val="left" w:pos="1737"/>
                <w:tab w:val="right" w:pos="6788"/>
              </w:tabs>
              <w:ind w:left="105"/>
              <w:rPr>
                <w:rFonts w:ascii="Times New Roman" w:hAnsi="Times New Roman"/>
                <w:color w:val="000000"/>
                <w:spacing w:val="-10"/>
                <w:sz w:val="24"/>
              </w:rPr>
            </w:pPr>
            <w:r>
              <w:rPr>
                <w:rFonts w:ascii="Times New Roman" w:hAnsi="Times New Roman"/>
                <w:color w:val="000000"/>
                <w:spacing w:val="-10"/>
                <w:sz w:val="24"/>
              </w:rPr>
              <w:t>Supplying and</w:t>
            </w:r>
            <w:r>
              <w:rPr>
                <w:rFonts w:ascii="Times New Roman" w:hAnsi="Times New Roman"/>
                <w:color w:val="000000"/>
                <w:spacing w:val="-10"/>
                <w:sz w:val="24"/>
              </w:rPr>
              <w:tab/>
              <w:t>fixing</w:t>
            </w:r>
            <w:r>
              <w:rPr>
                <w:rFonts w:ascii="Times New Roman" w:hAnsi="Times New Roman"/>
                <w:color w:val="000000"/>
                <w:spacing w:val="-10"/>
                <w:sz w:val="24"/>
              </w:rPr>
              <w:tab/>
            </w:r>
            <w:r>
              <w:rPr>
                <w:rFonts w:ascii="Times New Roman" w:hAnsi="Times New Roman"/>
                <w:color w:val="000000"/>
                <w:spacing w:val="4"/>
                <w:sz w:val="24"/>
              </w:rPr>
              <w:t>63mm gun metal branch pipe with 20 mm</w:t>
            </w:r>
          </w:p>
          <w:p w:rsidR="001A7652" w:rsidRDefault="001A7652" w:rsidP="004D2427">
            <w:pPr>
              <w:ind w:left="105" w:right="108"/>
              <w:jc w:val="both"/>
              <w:rPr>
                <w:rFonts w:ascii="Times New Roman" w:hAnsi="Times New Roman"/>
                <w:color w:val="000000"/>
                <w:spacing w:val="-8"/>
                <w:sz w:val="24"/>
              </w:rPr>
            </w:pPr>
            <w:r>
              <w:rPr>
                <w:rFonts w:ascii="Times New Roman" w:hAnsi="Times New Roman"/>
                <w:color w:val="000000"/>
                <w:spacing w:val="-8"/>
                <w:sz w:val="24"/>
              </w:rPr>
              <w:t xml:space="preserve">(nominal internal diameter) size pm metal nozzle conforming to IS 903, suitable for instaneous connection to interconnect hose pipe coupling as </w:t>
            </w:r>
            <w:r>
              <w:rPr>
                <w:rFonts w:ascii="Times New Roman" w:hAnsi="Times New Roman"/>
                <w:color w:val="000000"/>
                <w:spacing w:val="-10"/>
                <w:sz w:val="24"/>
              </w:rPr>
              <w:t>required.</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2509,00</w:t>
            </w:r>
          </w:p>
        </w:tc>
      </w:tr>
      <w:tr w:rsidR="001A7652" w:rsidTr="004D2427">
        <w:trPr>
          <w:trHeight w:hRule="exact" w:val="1312"/>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tabs>
                <w:tab w:val="decimal" w:pos="431"/>
              </w:tabs>
              <w:rPr>
                <w:rFonts w:ascii="Times New Roman" w:hAnsi="Times New Roman"/>
                <w:color w:val="000000"/>
                <w:spacing w:val="-10"/>
                <w:sz w:val="24"/>
              </w:rPr>
            </w:pPr>
            <w:r>
              <w:rPr>
                <w:rFonts w:ascii="Times New Roman" w:hAnsi="Times New Roman"/>
                <w:color w:val="000000"/>
                <w:spacing w:val="-10"/>
                <w:sz w:val="24"/>
              </w:rPr>
              <w:t>26.15</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Supplying and fixing 4 way fire brigade connection of cast iron body </w:t>
            </w:r>
            <w:r>
              <w:rPr>
                <w:rFonts w:ascii="Times New Roman" w:hAnsi="Times New Roman"/>
                <w:color w:val="000000"/>
                <w:spacing w:val="-5"/>
                <w:sz w:val="24"/>
              </w:rPr>
              <w:t xml:space="preserve">with 4 nos. gun metal male instantaneous inlet couplings complete with </w:t>
            </w:r>
            <w:r>
              <w:rPr>
                <w:rFonts w:ascii="Times New Roman" w:hAnsi="Times New Roman"/>
                <w:color w:val="000000"/>
                <w:spacing w:val="4"/>
                <w:sz w:val="24"/>
              </w:rPr>
              <w:t xml:space="preserve">cap and chain as required. For 150mm dia MS pipe connection, </w:t>
            </w:r>
            <w:r>
              <w:rPr>
                <w:rFonts w:ascii="Times New Roman" w:hAnsi="Times New Roman"/>
                <w:color w:val="000000"/>
                <w:spacing w:val="-5"/>
                <w:sz w:val="24"/>
              </w:rPr>
              <w:t>confirming to IS 904 as required,</w:t>
            </w:r>
          </w:p>
        </w:tc>
        <w:tc>
          <w:tcPr>
            <w:tcW w:w="855" w:type="dxa"/>
            <w:tcBorders>
              <w:top w:val="single" w:sz="6" w:space="0" w:color="000000"/>
              <w:left w:val="single" w:sz="6" w:space="0" w:color="000000"/>
              <w:bottom w:val="single" w:sz="6" w:space="0" w:color="000000"/>
              <w:right w:val="single" w:sz="6" w:space="0" w:color="000000"/>
            </w:tcBorders>
            <w:textDirection w:val="tbRlV"/>
            <w:vAlign w:val="center"/>
          </w:tcPr>
          <w:p w:rsidR="001A7652" w:rsidRDefault="001A7652" w:rsidP="004D2427">
            <w:pPr>
              <w:jc w:val="center"/>
              <w:rPr>
                <w:rFonts w:ascii="Times New Roman" w:hAnsi="Times New Roman"/>
                <w:color w:val="000000"/>
                <w:sz w:val="62"/>
                <w:u w:val="single"/>
              </w:rPr>
            </w:pPr>
            <w:r>
              <w:rPr>
                <w:rFonts w:ascii="Times New Roman" w:hAnsi="Times New Roman"/>
                <w:color w:val="000000"/>
                <w:sz w:val="62"/>
                <w:u w:val="single"/>
              </w:rPr>
              <w:t xml:space="preserve">I </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14169.00</w:t>
            </w:r>
          </w:p>
        </w:tc>
      </w:tr>
    </w:tbl>
    <w:p w:rsidR="001A7652" w:rsidRDefault="001A7652" w:rsidP="001A7652"/>
    <w:p w:rsidR="001A7652" w:rsidRPr="0072693D" w:rsidRDefault="0072693D" w:rsidP="0072693D">
      <w:pPr>
        <w:jc w:val="center"/>
        <w:rPr>
          <w:rFonts w:ascii="Times New Roman" w:hAnsi="Times New Roman" w:cs="Times New Roman"/>
        </w:rPr>
      </w:pPr>
      <w:r>
        <w:t>Page No.400</w:t>
      </w:r>
    </w:p>
    <w:tbl>
      <w:tblPr>
        <w:tblW w:w="0" w:type="auto"/>
        <w:tblInd w:w="15" w:type="dxa"/>
        <w:tblLayout w:type="fixed"/>
        <w:tblCellMar>
          <w:left w:w="0" w:type="dxa"/>
          <w:right w:w="0" w:type="dxa"/>
        </w:tblCellMar>
        <w:tblLook w:val="04A0"/>
      </w:tblPr>
      <w:tblGrid>
        <w:gridCol w:w="855"/>
        <w:gridCol w:w="915"/>
        <w:gridCol w:w="5985"/>
        <w:gridCol w:w="855"/>
        <w:gridCol w:w="1320"/>
      </w:tblGrid>
      <w:tr w:rsidR="001A7652" w:rsidTr="004D2427">
        <w:trPr>
          <w:trHeight w:hRule="exact" w:val="548"/>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 xml:space="preserve">Item </w:t>
            </w:r>
            <w:r>
              <w:rPr>
                <w:rFonts w:ascii="Times New Roman" w:hAnsi="Times New Roman"/>
                <w:color w:val="000000"/>
                <w:spacing w:val="-10"/>
                <w:sz w:val="24"/>
              </w:rPr>
              <w:br/>
              <w:t>No.</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z w:val="24"/>
              </w:rPr>
            </w:pPr>
            <w:r>
              <w:rPr>
                <w:rFonts w:ascii="Times New Roman" w:hAnsi="Times New Roman"/>
                <w:color w:val="000000"/>
                <w:sz w:val="24"/>
              </w:rPr>
              <w:t>Description</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Unit</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 xml:space="preserve">Rae </w:t>
            </w:r>
            <w:r>
              <w:rPr>
                <w:rFonts w:ascii="Times New Roman" w:hAnsi="Times New Roman"/>
                <w:color w:val="000000"/>
                <w:spacing w:val="-10"/>
                <w:sz w:val="24"/>
              </w:rPr>
              <w:br/>
              <w:t>(in Rs.)</w:t>
            </w:r>
          </w:p>
        </w:tc>
      </w:tr>
      <w:tr w:rsidR="001A7652" w:rsidTr="004D2427">
        <w:trPr>
          <w:trHeight w:hRule="exact" w:val="180"/>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r>
      <w:tr w:rsidR="001A7652" w:rsidTr="004D2427">
        <w:trPr>
          <w:trHeight w:hRule="exact" w:val="1245"/>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tabs>
                <w:tab w:val="decimal" w:pos="431"/>
              </w:tabs>
              <w:rPr>
                <w:rFonts w:ascii="Times New Roman" w:hAnsi="Times New Roman"/>
                <w:color w:val="000000"/>
                <w:spacing w:val="-10"/>
                <w:sz w:val="24"/>
              </w:rPr>
            </w:pPr>
            <w:r>
              <w:rPr>
                <w:rFonts w:ascii="Times New Roman" w:hAnsi="Times New Roman"/>
                <w:color w:val="000000"/>
                <w:spacing w:val="-10"/>
                <w:sz w:val="24"/>
              </w:rPr>
              <w:lastRenderedPageBreak/>
              <w:t>26.16</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108"/>
              <w:jc w:val="both"/>
              <w:rPr>
                <w:rFonts w:ascii="Times New Roman" w:hAnsi="Times New Roman"/>
                <w:color w:val="000000"/>
                <w:sz w:val="24"/>
              </w:rPr>
            </w:pPr>
            <w:r>
              <w:rPr>
                <w:rFonts w:ascii="Times New Roman" w:hAnsi="Times New Roman"/>
                <w:color w:val="000000"/>
                <w:sz w:val="24"/>
              </w:rPr>
              <w:t xml:space="preserve">Supplying and fixing 2 way FBC of CI body with 2 nos. gun metal </w:t>
            </w:r>
            <w:r>
              <w:rPr>
                <w:rFonts w:ascii="Times New Roman" w:hAnsi="Times New Roman"/>
                <w:color w:val="000000"/>
                <w:spacing w:val="-1"/>
                <w:sz w:val="24"/>
              </w:rPr>
              <w:t xml:space="preserve">male instantaneous inlet couplings complete with cap and chain as </w:t>
            </w:r>
            <w:r>
              <w:rPr>
                <w:rFonts w:ascii="Times New Roman" w:hAnsi="Times New Roman"/>
                <w:color w:val="000000"/>
                <w:spacing w:val="-7"/>
                <w:sz w:val="24"/>
              </w:rPr>
              <w:t xml:space="preserve">required For 150mm dia. MS pipe comiection, confirming to IS 904 as </w:t>
            </w:r>
            <w:r>
              <w:rPr>
                <w:rFonts w:ascii="Times New Roman" w:hAnsi="Times New Roman"/>
                <w:color w:val="000000"/>
                <w:spacing w:val="-10"/>
                <w:sz w:val="24"/>
              </w:rPr>
              <w:t>required</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9485.00</w:t>
            </w:r>
          </w:p>
        </w:tc>
      </w:tr>
      <w:tr w:rsidR="001A7652" w:rsidTr="004D2427">
        <w:trPr>
          <w:trHeight w:hRule="exact" w:val="1312"/>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tabs>
                <w:tab w:val="decimal" w:pos="431"/>
              </w:tabs>
              <w:rPr>
                <w:rFonts w:ascii="Times New Roman" w:hAnsi="Times New Roman"/>
                <w:color w:val="000000"/>
                <w:spacing w:val="-10"/>
                <w:sz w:val="24"/>
              </w:rPr>
            </w:pPr>
            <w:r>
              <w:rPr>
                <w:rFonts w:ascii="Times New Roman" w:hAnsi="Times New Roman"/>
                <w:color w:val="000000"/>
                <w:spacing w:val="-10"/>
                <w:sz w:val="24"/>
              </w:rPr>
              <w:t>26.17</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108"/>
              <w:jc w:val="both"/>
              <w:rPr>
                <w:rFonts w:ascii="Times New Roman" w:hAnsi="Times New Roman"/>
                <w:color w:val="000000"/>
                <w:spacing w:val="-3"/>
                <w:sz w:val="24"/>
              </w:rPr>
            </w:pPr>
            <w:r>
              <w:rPr>
                <w:rFonts w:ascii="Times New Roman" w:hAnsi="Times New Roman"/>
                <w:color w:val="000000"/>
                <w:spacing w:val="-3"/>
                <w:sz w:val="24"/>
              </w:rPr>
              <w:t xml:space="preserve">Supplying and fixing air vessel made of 250 mm dia, 8mm thick MS sheet, 1200 mm. in height with air release valve cm top and flanged </w:t>
            </w:r>
            <w:r>
              <w:rPr>
                <w:rFonts w:ascii="Times New Roman" w:hAnsi="Times New Roman"/>
                <w:color w:val="000000"/>
                <w:spacing w:val="-7"/>
                <w:sz w:val="24"/>
              </w:rPr>
              <w:t xml:space="preserve">connection to riser, drain arrangement with 25mm dia gum metal wheel </w:t>
            </w:r>
            <w:r>
              <w:rPr>
                <w:rFonts w:ascii="Times New Roman" w:hAnsi="Times New Roman"/>
                <w:color w:val="000000"/>
                <w:spacing w:val="-5"/>
                <w:sz w:val="24"/>
              </w:rPr>
              <w:t>valve, with required accessories, pressure gauge a</w:t>
            </w:r>
          </w:p>
        </w:tc>
        <w:tc>
          <w:tcPr>
            <w:tcW w:w="855" w:type="dxa"/>
            <w:tcBorders>
              <w:top w:val="single" w:sz="6" w:space="0" w:color="000000"/>
              <w:left w:val="single" w:sz="6" w:space="0" w:color="000000"/>
              <w:bottom w:val="single" w:sz="6" w:space="0" w:color="000000"/>
              <w:right w:val="single" w:sz="6" w:space="0" w:color="000000"/>
            </w:tcBorders>
            <w:textDirection w:val="tbRlV"/>
            <w:vAlign w:val="center"/>
          </w:tcPr>
          <w:p w:rsidR="001A7652" w:rsidRDefault="001A7652" w:rsidP="004D2427">
            <w:pPr>
              <w:jc w:val="center"/>
              <w:rPr>
                <w:rFonts w:ascii="Times New Roman" w:hAnsi="Times New Roman"/>
                <w:color w:val="000000"/>
                <w:sz w:val="62"/>
                <w:u w:val="single"/>
              </w:rPr>
            </w:pPr>
            <w:r>
              <w:rPr>
                <w:rFonts w:ascii="Times New Roman" w:hAnsi="Times New Roman"/>
                <w:color w:val="000000"/>
                <w:sz w:val="62"/>
                <w:u w:val="single"/>
              </w:rPr>
              <w:t xml:space="preserve">I </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11744.67</w:t>
            </w:r>
          </w:p>
        </w:tc>
      </w:tr>
      <w:tr w:rsidR="001A7652" w:rsidTr="004D2427">
        <w:trPr>
          <w:trHeight w:hRule="exact" w:val="968"/>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tabs>
                <w:tab w:val="decimal" w:pos="431"/>
              </w:tabs>
              <w:rPr>
                <w:rFonts w:ascii="Times New Roman" w:hAnsi="Times New Roman"/>
                <w:color w:val="000000"/>
                <w:spacing w:val="-10"/>
                <w:sz w:val="24"/>
              </w:rPr>
            </w:pPr>
            <w:r>
              <w:rPr>
                <w:rFonts w:ascii="Times New Roman" w:hAnsi="Times New Roman"/>
                <w:color w:val="000000"/>
                <w:spacing w:val="-10"/>
                <w:sz w:val="24"/>
              </w:rPr>
              <w:t>26.18</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108"/>
              <w:jc w:val="both"/>
              <w:rPr>
                <w:rFonts w:ascii="Times New Roman" w:hAnsi="Times New Roman"/>
                <w:color w:val="000000"/>
                <w:spacing w:val="-2"/>
                <w:sz w:val="24"/>
              </w:rPr>
            </w:pPr>
            <w:r>
              <w:rPr>
                <w:rFonts w:ascii="Times New Roman" w:hAnsi="Times New Roman"/>
                <w:color w:val="000000"/>
                <w:spacing w:val="-2"/>
                <w:sz w:val="24"/>
              </w:rPr>
              <w:t xml:space="preserve">Providing fixing testing and commissioning of 15 mm size quattzoid </w:t>
            </w:r>
            <w:r>
              <w:rPr>
                <w:rFonts w:ascii="Times New Roman" w:hAnsi="Times New Roman"/>
                <w:color w:val="000000"/>
                <w:spacing w:val="2"/>
                <w:sz w:val="24"/>
              </w:rPr>
              <w:t xml:space="preserve">bulb type sprinkles, of rating 68 degree C. pendent with required </w:t>
            </w:r>
            <w:r>
              <w:rPr>
                <w:rFonts w:ascii="Times New Roman" w:hAnsi="Times New Roman"/>
                <w:color w:val="000000"/>
                <w:spacing w:val="-10"/>
                <w:sz w:val="24"/>
              </w:rPr>
              <w:t>accessories.</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515.00</w:t>
            </w:r>
          </w:p>
        </w:tc>
      </w:tr>
      <w:tr w:rsidR="001A7652" w:rsidTr="004D2427">
        <w:trPr>
          <w:trHeight w:hRule="exact" w:val="817"/>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tabs>
                <w:tab w:val="decimal" w:pos="431"/>
              </w:tabs>
              <w:rPr>
                <w:rFonts w:ascii="Times New Roman" w:hAnsi="Times New Roman"/>
                <w:color w:val="000000"/>
                <w:spacing w:val="-10"/>
                <w:sz w:val="24"/>
              </w:rPr>
            </w:pPr>
            <w:r>
              <w:rPr>
                <w:rFonts w:ascii="Times New Roman" w:hAnsi="Times New Roman"/>
                <w:color w:val="000000"/>
                <w:spacing w:val="-10"/>
                <w:sz w:val="24"/>
              </w:rPr>
              <w:t>26.19</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108"/>
              <w:rPr>
                <w:rFonts w:ascii="Times New Roman" w:hAnsi="Times New Roman"/>
                <w:color w:val="000000"/>
                <w:spacing w:val="-2"/>
                <w:sz w:val="24"/>
              </w:rPr>
            </w:pPr>
            <w:r>
              <w:rPr>
                <w:rFonts w:ascii="Times New Roman" w:hAnsi="Times New Roman"/>
                <w:color w:val="000000"/>
                <w:spacing w:val="-2"/>
                <w:sz w:val="24"/>
              </w:rPr>
              <w:t xml:space="preserve">Providing and fixing Pressure switch in the MS pipe Line including </w:t>
            </w:r>
            <w:r>
              <w:rPr>
                <w:rFonts w:ascii="Times New Roman" w:hAnsi="Times New Roman"/>
                <w:color w:val="000000"/>
                <w:spacing w:val="-4"/>
                <w:sz w:val="24"/>
              </w:rPr>
              <w:t>connection etc. as required</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1487,00</w:t>
            </w:r>
          </w:p>
        </w:tc>
      </w:tr>
      <w:tr w:rsidR="001A7652" w:rsidTr="004D2427">
        <w:trPr>
          <w:trHeight w:hRule="exact" w:val="668"/>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tabs>
                <w:tab w:val="decimal" w:pos="431"/>
              </w:tabs>
              <w:rPr>
                <w:rFonts w:ascii="Times New Roman" w:hAnsi="Times New Roman"/>
                <w:color w:val="000000"/>
                <w:spacing w:val="-10"/>
                <w:sz w:val="24"/>
              </w:rPr>
            </w:pPr>
            <w:r>
              <w:rPr>
                <w:rFonts w:ascii="Times New Roman" w:hAnsi="Times New Roman"/>
                <w:color w:val="000000"/>
                <w:spacing w:val="-10"/>
                <w:sz w:val="24"/>
              </w:rPr>
              <w:t>26.20</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5"/>
              <w:rPr>
                <w:rFonts w:ascii="Times New Roman" w:hAnsi="Times New Roman"/>
                <w:color w:val="000000"/>
                <w:spacing w:val="-5"/>
                <w:sz w:val="24"/>
              </w:rPr>
            </w:pPr>
            <w:r>
              <w:rPr>
                <w:rFonts w:ascii="Times New Roman" w:hAnsi="Times New Roman"/>
                <w:color w:val="000000"/>
                <w:spacing w:val="-5"/>
                <w:sz w:val="24"/>
              </w:rPr>
              <w:t>Providing and fixing flow switches in 100/150mm dia MS pipe.</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3526.00</w:t>
            </w:r>
          </w:p>
        </w:tc>
      </w:tr>
      <w:tr w:rsidR="001A7652" w:rsidTr="004D2427">
        <w:trPr>
          <w:trHeight w:hRule="exact" w:val="1012"/>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tabs>
                <w:tab w:val="decimal" w:pos="431"/>
              </w:tabs>
              <w:rPr>
                <w:rFonts w:ascii="Times New Roman" w:hAnsi="Times New Roman"/>
                <w:color w:val="000000"/>
                <w:spacing w:val="-10"/>
                <w:sz w:val="24"/>
              </w:rPr>
            </w:pPr>
            <w:r>
              <w:rPr>
                <w:rFonts w:ascii="Times New Roman" w:hAnsi="Times New Roman"/>
                <w:color w:val="000000"/>
                <w:spacing w:val="-10"/>
                <w:sz w:val="24"/>
              </w:rPr>
              <w:t>26.21</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tabs>
                <w:tab w:val="right" w:pos="6788"/>
              </w:tabs>
              <w:ind w:left="105"/>
              <w:rPr>
                <w:rFonts w:ascii="Times New Roman" w:hAnsi="Times New Roman"/>
                <w:color w:val="000000"/>
                <w:spacing w:val="-10"/>
                <w:sz w:val="24"/>
              </w:rPr>
            </w:pPr>
            <w:r>
              <w:rPr>
                <w:rFonts w:ascii="Times New Roman" w:hAnsi="Times New Roman"/>
                <w:color w:val="000000"/>
                <w:spacing w:val="-10"/>
                <w:sz w:val="24"/>
              </w:rPr>
              <w:t>Providing and</w:t>
            </w:r>
            <w:r>
              <w:rPr>
                <w:rFonts w:ascii="Times New Roman" w:hAnsi="Times New Roman"/>
                <w:color w:val="000000"/>
                <w:spacing w:val="-10"/>
                <w:sz w:val="24"/>
              </w:rPr>
              <w:tab/>
            </w:r>
            <w:r>
              <w:rPr>
                <w:rFonts w:ascii="Times New Roman" w:hAnsi="Times New Roman"/>
                <w:color w:val="000000"/>
                <w:spacing w:val="1"/>
                <w:sz w:val="24"/>
              </w:rPr>
              <w:t>fixing pressure transducer m MS pipe line (pressure</w:t>
            </w:r>
          </w:p>
          <w:p w:rsidR="001A7652" w:rsidRDefault="001A7652" w:rsidP="004D2427">
            <w:pPr>
              <w:ind w:left="105" w:right="108"/>
              <w:rPr>
                <w:rFonts w:ascii="Times New Roman" w:hAnsi="Times New Roman"/>
                <w:color w:val="000000"/>
                <w:spacing w:val="-2"/>
                <w:sz w:val="24"/>
              </w:rPr>
            </w:pPr>
            <w:r>
              <w:rPr>
                <w:rFonts w:ascii="Times New Roman" w:hAnsi="Times New Roman"/>
                <w:color w:val="000000"/>
                <w:spacing w:val="-2"/>
                <w:sz w:val="24"/>
              </w:rPr>
              <w:t xml:space="preserve">range 0-10 kg/cm) suitable for 12 volts /24 DC. Including connection </w:t>
            </w:r>
            <w:r>
              <w:rPr>
                <w:rFonts w:ascii="Times New Roman" w:hAnsi="Times New Roman"/>
                <w:color w:val="000000"/>
                <w:spacing w:val="-6"/>
                <w:sz w:val="24"/>
              </w:rPr>
              <w:t>etc. as required.</w:t>
            </w:r>
          </w:p>
        </w:tc>
        <w:tc>
          <w:tcPr>
            <w:tcW w:w="855" w:type="dxa"/>
            <w:tcBorders>
              <w:top w:val="single" w:sz="6" w:space="0" w:color="000000"/>
              <w:left w:val="single" w:sz="6" w:space="0" w:color="000000"/>
              <w:bottom w:val="single" w:sz="6" w:space="0" w:color="000000"/>
              <w:right w:val="single" w:sz="6" w:space="0" w:color="000000"/>
            </w:tcBorders>
            <w:textDirection w:val="tbRlV"/>
            <w:vAlign w:val="center"/>
          </w:tcPr>
          <w:p w:rsidR="001A7652" w:rsidRDefault="001A7652" w:rsidP="004D2427">
            <w:pPr>
              <w:jc w:val="center"/>
              <w:rPr>
                <w:rFonts w:ascii="Times New Roman" w:hAnsi="Times New Roman"/>
                <w:color w:val="000000"/>
                <w:sz w:val="62"/>
                <w:u w:val="single"/>
              </w:rPr>
            </w:pPr>
            <w:r>
              <w:rPr>
                <w:rFonts w:ascii="Times New Roman" w:hAnsi="Times New Roman"/>
                <w:color w:val="000000"/>
                <w:sz w:val="62"/>
                <w:u w:val="single"/>
              </w:rPr>
              <w:t xml:space="preserve">I </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1510.00</w:t>
            </w:r>
          </w:p>
        </w:tc>
      </w:tr>
      <w:tr w:rsidR="001A7652" w:rsidTr="004D2427">
        <w:trPr>
          <w:trHeight w:hRule="exact" w:val="1275"/>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tabs>
                <w:tab w:val="decimal" w:pos="431"/>
              </w:tabs>
              <w:rPr>
                <w:rFonts w:ascii="Times New Roman" w:hAnsi="Times New Roman"/>
                <w:color w:val="000000"/>
                <w:spacing w:val="-10"/>
                <w:sz w:val="24"/>
              </w:rPr>
            </w:pPr>
            <w:r>
              <w:rPr>
                <w:rFonts w:ascii="Times New Roman" w:hAnsi="Times New Roman"/>
                <w:color w:val="000000"/>
                <w:spacing w:val="-10"/>
                <w:sz w:val="24"/>
              </w:rPr>
              <w:t>26.22</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108"/>
              <w:jc w:val="both"/>
              <w:rPr>
                <w:rFonts w:ascii="Times New Roman" w:hAnsi="Times New Roman"/>
                <w:color w:val="000000"/>
                <w:spacing w:val="-6"/>
                <w:sz w:val="24"/>
              </w:rPr>
            </w:pPr>
            <w:r>
              <w:rPr>
                <w:rFonts w:ascii="Times New Roman" w:hAnsi="Times New Roman"/>
                <w:color w:val="000000"/>
                <w:spacing w:val="-6"/>
                <w:sz w:val="24"/>
              </w:rPr>
              <w:t xml:space="preserve">Providing and fixing angle iron (40mmx4Omm x5mm) door frame and </w:t>
            </w:r>
            <w:r>
              <w:rPr>
                <w:rFonts w:ascii="Times New Roman" w:hAnsi="Times New Roman"/>
                <w:color w:val="000000"/>
                <w:sz w:val="24"/>
              </w:rPr>
              <w:t xml:space="preserve">MS sheet (2mm thick) cum glass shirtier of size 2.1 mtr. X 1.2mtr. </w:t>
            </w:r>
            <w:r>
              <w:rPr>
                <w:rFonts w:ascii="Times New Roman" w:hAnsi="Times New Roman"/>
                <w:color w:val="000000"/>
                <w:spacing w:val="-8"/>
                <w:sz w:val="24"/>
              </w:rPr>
              <w:t xml:space="preserve">(N.S.) with 25mmx25mmx3mm angle frame all around and stiffened in </w:t>
            </w:r>
            <w:r>
              <w:rPr>
                <w:rFonts w:ascii="Times New Roman" w:hAnsi="Times New Roman"/>
                <w:color w:val="000000"/>
                <w:spacing w:val="-5"/>
                <w:sz w:val="24"/>
              </w:rPr>
              <w:t>between i/c hinges, handle, locking arrangement, painting wit</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7045.00</w:t>
            </w:r>
          </w:p>
        </w:tc>
      </w:tr>
      <w:tr w:rsidR="001A7652" w:rsidTr="004D2427">
        <w:trPr>
          <w:trHeight w:hRule="exact" w:val="1253"/>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tabs>
                <w:tab w:val="decimal" w:pos="431"/>
              </w:tabs>
              <w:rPr>
                <w:rFonts w:ascii="Times New Roman" w:hAnsi="Times New Roman"/>
                <w:color w:val="000000"/>
                <w:spacing w:val="-10"/>
                <w:sz w:val="24"/>
              </w:rPr>
            </w:pPr>
            <w:r>
              <w:rPr>
                <w:rFonts w:ascii="Times New Roman" w:hAnsi="Times New Roman"/>
                <w:color w:val="000000"/>
                <w:spacing w:val="-10"/>
                <w:sz w:val="24"/>
              </w:rPr>
              <w:t>26.23</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tabs>
                <w:tab w:val="left" w:pos="2460"/>
                <w:tab w:val="left" w:pos="5070"/>
                <w:tab w:val="right" w:pos="6788"/>
              </w:tabs>
              <w:ind w:left="105"/>
              <w:rPr>
                <w:rFonts w:ascii="Times New Roman" w:hAnsi="Times New Roman"/>
                <w:color w:val="000000"/>
                <w:spacing w:val="2"/>
                <w:sz w:val="24"/>
              </w:rPr>
            </w:pPr>
            <w:r>
              <w:rPr>
                <w:rFonts w:ascii="Times New Roman" w:hAnsi="Times New Roman"/>
                <w:color w:val="000000"/>
                <w:spacing w:val="2"/>
                <w:sz w:val="24"/>
              </w:rPr>
              <w:t>Providing and fixing</w:t>
            </w:r>
            <w:r>
              <w:rPr>
                <w:rFonts w:ascii="Times New Roman" w:hAnsi="Times New Roman"/>
                <w:color w:val="000000"/>
                <w:spacing w:val="2"/>
                <w:sz w:val="24"/>
              </w:rPr>
              <w:tab/>
            </w:r>
            <w:r>
              <w:rPr>
                <w:rFonts w:ascii="Times New Roman" w:hAnsi="Times New Roman"/>
                <w:color w:val="000000"/>
                <w:spacing w:val="1"/>
                <w:sz w:val="24"/>
              </w:rPr>
              <w:t>of carbon-di-oxide type</w:t>
            </w:r>
            <w:r>
              <w:rPr>
                <w:rFonts w:ascii="Times New Roman" w:hAnsi="Times New Roman"/>
                <w:color w:val="000000"/>
                <w:spacing w:val="1"/>
                <w:sz w:val="24"/>
              </w:rPr>
              <w:tab/>
            </w:r>
            <w:r>
              <w:rPr>
                <w:rFonts w:ascii="Times New Roman" w:hAnsi="Times New Roman"/>
                <w:color w:val="000000"/>
                <w:spacing w:val="-10"/>
                <w:sz w:val="24"/>
              </w:rPr>
              <w:t>fire</w:t>
            </w:r>
            <w:r>
              <w:rPr>
                <w:rFonts w:ascii="Times New Roman" w:hAnsi="Times New Roman"/>
                <w:color w:val="000000"/>
                <w:spacing w:val="-10"/>
                <w:sz w:val="24"/>
              </w:rPr>
              <w:tab/>
            </w:r>
            <w:r>
              <w:rPr>
                <w:rFonts w:ascii="Times New Roman" w:hAnsi="Times New Roman"/>
                <w:color w:val="000000"/>
                <w:spacing w:val="-7"/>
                <w:sz w:val="24"/>
              </w:rPr>
              <w:t>extinguishers</w:t>
            </w:r>
          </w:p>
          <w:p w:rsidR="001A7652" w:rsidRDefault="001A7652" w:rsidP="004D2427">
            <w:pPr>
              <w:ind w:left="105" w:right="108"/>
              <w:jc w:val="both"/>
              <w:rPr>
                <w:rFonts w:ascii="Times New Roman" w:hAnsi="Times New Roman"/>
                <w:color w:val="000000"/>
                <w:spacing w:val="-1"/>
                <w:sz w:val="24"/>
              </w:rPr>
            </w:pPr>
            <w:r>
              <w:rPr>
                <w:rFonts w:ascii="Times New Roman" w:hAnsi="Times New Roman"/>
                <w:color w:val="000000"/>
                <w:spacing w:val="-1"/>
                <w:sz w:val="24"/>
              </w:rPr>
              <w:t xml:space="preserve">consisting of welded M.S. cylindrical body, squeeze lava discharge </w:t>
            </w:r>
            <w:r>
              <w:rPr>
                <w:rFonts w:ascii="Times New Roman" w:hAnsi="Times New Roman"/>
                <w:color w:val="000000"/>
                <w:spacing w:val="-2"/>
                <w:sz w:val="24"/>
              </w:rPr>
              <w:t xml:space="preserve">valve fitted with pressure indicating guage internal discharge tube 30 </w:t>
            </w:r>
            <w:r>
              <w:rPr>
                <w:rFonts w:ascii="Times New Roman" w:hAnsi="Times New Roman"/>
                <w:color w:val="000000"/>
                <w:spacing w:val="-6"/>
                <w:sz w:val="24"/>
              </w:rPr>
              <w:t>ems long high pressure discharge hose, discharge no</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r>
      <w:tr w:rsidR="001A7652" w:rsidTr="004D2427">
        <w:trPr>
          <w:trHeight w:hRule="exact" w:val="465"/>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105"/>
              <w:rPr>
                <w:rFonts w:ascii="Times New Roman" w:hAnsi="Times New Roman"/>
                <w:color w:val="000000"/>
                <w:spacing w:val="-10"/>
                <w:sz w:val="24"/>
              </w:rPr>
            </w:pPr>
            <w:r>
              <w:rPr>
                <w:rFonts w:ascii="Times New Roman" w:hAnsi="Times New Roman"/>
                <w:color w:val="000000"/>
                <w:spacing w:val="-10"/>
                <w:sz w:val="24"/>
              </w:rPr>
              <w:t>26.23.1</w:t>
            </w:r>
          </w:p>
        </w:tc>
        <w:tc>
          <w:tcPr>
            <w:tcW w:w="5985" w:type="dxa"/>
            <w:tcBorders>
              <w:top w:val="single" w:sz="6" w:space="0" w:color="000000"/>
              <w:left w:val="single" w:sz="6" w:space="0" w:color="000000"/>
              <w:bottom w:val="single" w:sz="6" w:space="0" w:color="000000"/>
              <w:right w:val="single" w:sz="6" w:space="0" w:color="000000"/>
            </w:tcBorders>
          </w:tcPr>
          <w:p w:rsidR="001A7652" w:rsidRDefault="001A7652" w:rsidP="004D2427">
            <w:pPr>
              <w:ind w:right="4327"/>
              <w:jc w:val="right"/>
              <w:rPr>
                <w:rFonts w:ascii="Times New Roman" w:hAnsi="Times New Roman"/>
                <w:color w:val="000000"/>
                <w:spacing w:val="-6"/>
                <w:sz w:val="24"/>
              </w:rPr>
            </w:pPr>
            <w:r>
              <w:rPr>
                <w:rFonts w:ascii="Times New Roman" w:hAnsi="Times New Roman"/>
                <w:color w:val="000000"/>
                <w:spacing w:val="-6"/>
                <w:sz w:val="24"/>
              </w:rPr>
              <w:t>Capacity 4.5 Kg.</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11351.00</w:t>
            </w:r>
          </w:p>
        </w:tc>
      </w:tr>
      <w:tr w:rsidR="001A7652" w:rsidTr="004D2427">
        <w:trPr>
          <w:trHeight w:hRule="exact" w:val="1230"/>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2624</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108"/>
              <w:jc w:val="both"/>
              <w:rPr>
                <w:rFonts w:ascii="Times New Roman" w:hAnsi="Times New Roman"/>
                <w:color w:val="000000"/>
                <w:spacing w:val="-4"/>
                <w:sz w:val="24"/>
              </w:rPr>
            </w:pPr>
            <w:r>
              <w:rPr>
                <w:rFonts w:ascii="Times New Roman" w:hAnsi="Times New Roman"/>
                <w:color w:val="000000"/>
                <w:spacing w:val="-4"/>
                <w:sz w:val="24"/>
              </w:rPr>
              <w:t xml:space="preserve">Providing and fixing of ABC Powder type fire extinguishers consisting of welded M.S. cylinderical body, squeeze lever discharge valve fitted </w:t>
            </w:r>
            <w:r>
              <w:rPr>
                <w:rFonts w:ascii="Times New Roman" w:hAnsi="Times New Roman"/>
                <w:color w:val="000000"/>
                <w:spacing w:val="-8"/>
                <w:sz w:val="24"/>
              </w:rPr>
              <w:t xml:space="preserve">with pressure indicating guage internal discharge tube 30 ems long high </w:t>
            </w:r>
            <w:r>
              <w:rPr>
                <w:rFonts w:ascii="Times New Roman" w:hAnsi="Times New Roman"/>
                <w:color w:val="000000"/>
                <w:spacing w:val="-5"/>
                <w:sz w:val="24"/>
              </w:rPr>
              <w:t>pressure discharge hose, discharge nozzle</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r>
      <w:tr w:rsidR="001A7652" w:rsidTr="004D2427">
        <w:trPr>
          <w:trHeight w:hRule="exact" w:val="532"/>
        </w:trPr>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915"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105"/>
              <w:rPr>
                <w:rFonts w:ascii="Times New Roman" w:hAnsi="Times New Roman"/>
                <w:color w:val="000000"/>
                <w:spacing w:val="-10"/>
                <w:sz w:val="24"/>
              </w:rPr>
            </w:pPr>
            <w:r>
              <w:rPr>
                <w:rFonts w:ascii="Times New Roman" w:hAnsi="Times New Roman"/>
                <w:color w:val="000000"/>
                <w:spacing w:val="-10"/>
                <w:sz w:val="24"/>
              </w:rPr>
              <w:t>2624,1</w:t>
            </w:r>
          </w:p>
        </w:tc>
        <w:tc>
          <w:tcPr>
            <w:tcW w:w="5985" w:type="dxa"/>
            <w:tcBorders>
              <w:top w:val="single" w:sz="6" w:space="0" w:color="000000"/>
              <w:left w:val="single" w:sz="6" w:space="0" w:color="000000"/>
              <w:bottom w:val="single" w:sz="6" w:space="0" w:color="000000"/>
              <w:right w:val="single" w:sz="6" w:space="0" w:color="000000"/>
            </w:tcBorders>
          </w:tcPr>
          <w:p w:rsidR="001A7652" w:rsidRDefault="001A7652" w:rsidP="004D2427">
            <w:pPr>
              <w:ind w:right="4327"/>
              <w:jc w:val="right"/>
              <w:rPr>
                <w:rFonts w:ascii="Times New Roman" w:hAnsi="Times New Roman"/>
                <w:color w:val="000000"/>
                <w:spacing w:val="-6"/>
                <w:sz w:val="24"/>
              </w:rPr>
            </w:pPr>
            <w:r>
              <w:rPr>
                <w:rFonts w:ascii="Times New Roman" w:hAnsi="Times New Roman"/>
                <w:color w:val="000000"/>
                <w:spacing w:val="-6"/>
                <w:sz w:val="24"/>
              </w:rPr>
              <w:t>Capacity 5,0 Kg.</w:t>
            </w:r>
          </w:p>
        </w:tc>
        <w:tc>
          <w:tcPr>
            <w:tcW w:w="855"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each</w:t>
            </w:r>
          </w:p>
        </w:tc>
        <w:tc>
          <w:tcPr>
            <w:tcW w:w="132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color w:val="000000"/>
                <w:spacing w:val="-10"/>
                <w:sz w:val="24"/>
              </w:rPr>
            </w:pPr>
            <w:r>
              <w:rPr>
                <w:rFonts w:ascii="Times New Roman" w:hAnsi="Times New Roman"/>
                <w:color w:val="000000"/>
                <w:spacing w:val="-10"/>
                <w:sz w:val="24"/>
              </w:rPr>
              <w:t>7301,00</w:t>
            </w:r>
          </w:p>
        </w:tc>
      </w:tr>
    </w:tbl>
    <w:p w:rsidR="001A7652" w:rsidRDefault="001A7652" w:rsidP="001A7652"/>
    <w:p w:rsidR="00ED7218" w:rsidRDefault="00ED7218">
      <w:pPr>
        <w:rPr>
          <w:rFonts w:ascii="Times New Roman" w:hAnsi="Times New Roman"/>
          <w:color w:val="000000"/>
          <w:sz w:val="24"/>
        </w:rPr>
      </w:pPr>
    </w:p>
    <w:p w:rsidR="0072693D" w:rsidRPr="0072693D" w:rsidRDefault="0072693D" w:rsidP="0072693D">
      <w:pPr>
        <w:jc w:val="center"/>
        <w:rPr>
          <w:rFonts w:ascii="Times New Roman" w:hAnsi="Times New Roman" w:cs="Times New Roman"/>
        </w:rPr>
      </w:pPr>
      <w:r>
        <w:t>Page No.401</w:t>
      </w:r>
    </w:p>
    <w:p w:rsidR="00ED7218" w:rsidRDefault="00ED7218">
      <w:pPr>
        <w:rPr>
          <w:rFonts w:ascii="Times New Roman" w:hAnsi="Times New Roman"/>
          <w:color w:val="000000"/>
          <w:sz w:val="24"/>
        </w:rPr>
      </w:pPr>
    </w:p>
    <w:p w:rsidR="00ED7218" w:rsidRDefault="00ED7218">
      <w:pPr>
        <w:rPr>
          <w:rFonts w:ascii="Times New Roman" w:hAnsi="Times New Roman"/>
          <w:color w:val="000000"/>
          <w:sz w:val="24"/>
        </w:rPr>
      </w:pPr>
    </w:p>
    <w:p w:rsidR="00ED7218" w:rsidRDefault="00ED7218">
      <w:pPr>
        <w:rPr>
          <w:rFonts w:ascii="Times New Roman" w:hAnsi="Times New Roman"/>
          <w:color w:val="000000"/>
          <w:sz w:val="24"/>
        </w:rPr>
      </w:pPr>
    </w:p>
    <w:p w:rsidR="001A7652" w:rsidRDefault="001A7652">
      <w:pPr>
        <w:rPr>
          <w:rFonts w:ascii="Times New Roman" w:hAnsi="Times New Roman"/>
          <w:color w:val="000000"/>
          <w:sz w:val="24"/>
        </w:rPr>
      </w:pPr>
    </w:p>
    <w:p w:rsidR="001A7652" w:rsidRDefault="001A7652">
      <w:pPr>
        <w:rPr>
          <w:rFonts w:ascii="Times New Roman" w:hAnsi="Times New Roman"/>
          <w:color w:val="000000"/>
          <w:sz w:val="24"/>
        </w:rPr>
      </w:pPr>
    </w:p>
    <w:p w:rsidR="001A7652" w:rsidRDefault="001A7652">
      <w:pPr>
        <w:rPr>
          <w:rFonts w:ascii="Times New Roman" w:hAnsi="Times New Roman"/>
          <w:color w:val="000000"/>
          <w:sz w:val="24"/>
        </w:rPr>
      </w:pPr>
    </w:p>
    <w:p w:rsidR="001A7652" w:rsidRDefault="001A7652">
      <w:pPr>
        <w:rPr>
          <w:rFonts w:ascii="Times New Roman" w:hAnsi="Times New Roman"/>
          <w:color w:val="000000"/>
          <w:sz w:val="24"/>
        </w:rPr>
      </w:pPr>
    </w:p>
    <w:p w:rsidR="001A7652" w:rsidRDefault="001A7652">
      <w:pPr>
        <w:rPr>
          <w:rFonts w:ascii="Times New Roman" w:hAnsi="Times New Roman"/>
          <w:color w:val="000000"/>
          <w:sz w:val="24"/>
        </w:rPr>
      </w:pPr>
    </w:p>
    <w:p w:rsidR="001A7652" w:rsidRDefault="001A7652">
      <w:pPr>
        <w:rPr>
          <w:rFonts w:ascii="Times New Roman" w:hAnsi="Times New Roman"/>
          <w:color w:val="000000"/>
          <w:sz w:val="24"/>
        </w:rPr>
      </w:pPr>
    </w:p>
    <w:p w:rsidR="001A7652" w:rsidRDefault="001A7652">
      <w:pPr>
        <w:rPr>
          <w:rFonts w:ascii="Times New Roman" w:hAnsi="Times New Roman"/>
          <w:color w:val="000000"/>
          <w:sz w:val="24"/>
        </w:rPr>
      </w:pPr>
    </w:p>
    <w:p w:rsidR="001A7652" w:rsidRDefault="001A7652">
      <w:pPr>
        <w:rPr>
          <w:rFonts w:ascii="Times New Roman" w:hAnsi="Times New Roman"/>
          <w:color w:val="000000"/>
          <w:sz w:val="24"/>
        </w:rPr>
      </w:pPr>
    </w:p>
    <w:p w:rsidR="00ED7218" w:rsidRDefault="00ED7218">
      <w:pPr>
        <w:rPr>
          <w:rFonts w:ascii="Times New Roman" w:hAnsi="Times New Roman"/>
          <w:color w:val="000000"/>
          <w:sz w:val="24"/>
        </w:rPr>
      </w:pPr>
    </w:p>
    <w:p w:rsidR="001A7652" w:rsidRDefault="001A7652" w:rsidP="001A7652">
      <w:pPr>
        <w:spacing w:before="10" w:line="20" w:lineRule="exact"/>
      </w:pPr>
    </w:p>
    <w:tbl>
      <w:tblPr>
        <w:tblW w:w="10320" w:type="dxa"/>
        <w:tblInd w:w="15" w:type="dxa"/>
        <w:tblLayout w:type="fixed"/>
        <w:tblCellMar>
          <w:left w:w="0" w:type="dxa"/>
          <w:right w:w="0" w:type="dxa"/>
        </w:tblCellMar>
        <w:tblLook w:val="04A0"/>
      </w:tblPr>
      <w:tblGrid>
        <w:gridCol w:w="1028"/>
        <w:gridCol w:w="975"/>
        <w:gridCol w:w="5925"/>
        <w:gridCol w:w="990"/>
        <w:gridCol w:w="1402"/>
      </w:tblGrid>
      <w:tr w:rsidR="001A7652" w:rsidTr="0072693D">
        <w:trPr>
          <w:trHeight w:hRule="exact" w:val="443"/>
        </w:trPr>
        <w:tc>
          <w:tcPr>
            <w:tcW w:w="1028"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90"/>
              <w:rPr>
                <w:rFonts w:ascii="Times New Roman" w:hAnsi="Times New Roman"/>
                <w:b/>
                <w:color w:val="000000"/>
                <w:spacing w:val="-10"/>
                <w:sz w:val="24"/>
              </w:rPr>
            </w:pPr>
            <w:r>
              <w:rPr>
                <w:rFonts w:ascii="Times New Roman" w:hAnsi="Times New Roman"/>
                <w:b/>
                <w:color w:val="000000"/>
                <w:spacing w:val="-10"/>
                <w:sz w:val="24"/>
              </w:rPr>
              <w:t>Item No.</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right="2880"/>
              <w:jc w:val="right"/>
              <w:rPr>
                <w:rFonts w:ascii="Times New Roman" w:hAnsi="Times New Roman"/>
                <w:b/>
                <w:color w:val="000000"/>
                <w:spacing w:val="-10"/>
                <w:sz w:val="24"/>
              </w:rPr>
            </w:pPr>
            <w:r>
              <w:rPr>
                <w:rFonts w:ascii="Times New Roman" w:hAnsi="Times New Roman"/>
                <w:b/>
                <w:color w:val="000000"/>
                <w:spacing w:val="-10"/>
                <w:sz w:val="24"/>
              </w:rPr>
              <w:t>Description</w:t>
            </w:r>
          </w:p>
        </w:tc>
        <w:tc>
          <w:tcPr>
            <w:tcW w:w="990" w:type="dxa"/>
            <w:tcBorders>
              <w:top w:val="single" w:sz="6" w:space="0" w:color="000000"/>
              <w:left w:val="single" w:sz="6" w:space="0" w:color="000000"/>
              <w:bottom w:val="single" w:sz="6" w:space="0" w:color="000000"/>
              <w:right w:val="single" w:sz="6" w:space="0" w:color="000000"/>
            </w:tcBorders>
          </w:tcPr>
          <w:p w:rsidR="001A7652" w:rsidRDefault="001A7652" w:rsidP="004D2427">
            <w:pPr>
              <w:ind w:right="225"/>
              <w:jc w:val="right"/>
              <w:rPr>
                <w:rFonts w:ascii="Times New Roman" w:hAnsi="Times New Roman"/>
                <w:b/>
                <w:color w:val="000000"/>
                <w:spacing w:val="-10"/>
                <w:sz w:val="24"/>
              </w:rPr>
            </w:pPr>
            <w:r>
              <w:rPr>
                <w:rFonts w:ascii="Times New Roman" w:hAnsi="Times New Roman"/>
                <w:b/>
                <w:color w:val="000000"/>
                <w:spacing w:val="-10"/>
                <w:sz w:val="24"/>
              </w:rPr>
              <w:t>Unit</w:t>
            </w:r>
          </w:p>
        </w:tc>
        <w:tc>
          <w:tcPr>
            <w:tcW w:w="1402"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b/>
                <w:color w:val="000000"/>
                <w:spacing w:val="-2"/>
                <w:sz w:val="24"/>
              </w:rPr>
            </w:pPr>
            <w:r>
              <w:rPr>
                <w:rFonts w:ascii="Times New Roman" w:hAnsi="Times New Roman"/>
                <w:b/>
                <w:color w:val="000000"/>
                <w:spacing w:val="-2"/>
                <w:sz w:val="24"/>
              </w:rPr>
              <w:t>Rite (in Rs.)</w:t>
            </w:r>
          </w:p>
        </w:tc>
      </w:tr>
      <w:tr w:rsidR="001A7652" w:rsidTr="0072693D">
        <w:trPr>
          <w:trHeight w:hRule="exact" w:val="150"/>
        </w:trPr>
        <w:tc>
          <w:tcPr>
            <w:tcW w:w="1028"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990"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1402"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r>
      <w:tr w:rsidR="001A7652" w:rsidTr="0072693D">
        <w:trPr>
          <w:trHeight w:hRule="exact" w:val="735"/>
        </w:trPr>
        <w:tc>
          <w:tcPr>
            <w:tcW w:w="1028" w:type="dxa"/>
            <w:vMerge w:val="restart"/>
            <w:tcBorders>
              <w:top w:val="single" w:sz="6" w:space="0" w:color="000000"/>
              <w:left w:val="single" w:sz="6" w:space="0" w:color="000000"/>
              <w:bottom w:val="none" w:sz="0" w:space="0" w:color="000000"/>
              <w:right w:val="single" w:sz="6" w:space="0" w:color="000000"/>
            </w:tcBorders>
          </w:tcPr>
          <w:p w:rsidR="001A7652" w:rsidRDefault="001A7652" w:rsidP="004D2427">
            <w:pPr>
              <w:jc w:val="center"/>
              <w:rPr>
                <w:rFonts w:ascii="Times New Roman" w:hAnsi="Times New Roman"/>
                <w:b/>
                <w:color w:val="000000"/>
                <w:spacing w:val="-10"/>
                <w:sz w:val="24"/>
              </w:rPr>
            </w:pPr>
            <w:r>
              <w:rPr>
                <w:rFonts w:ascii="Times New Roman" w:hAnsi="Times New Roman"/>
                <w:b/>
                <w:color w:val="000000"/>
                <w:spacing w:val="-10"/>
                <w:sz w:val="24"/>
              </w:rPr>
              <w:lastRenderedPageBreak/>
              <w:t>27.1</w:t>
            </w:r>
          </w:p>
        </w:tc>
        <w:tc>
          <w:tcPr>
            <w:tcW w:w="975" w:type="dxa"/>
            <w:tcBorders>
              <w:top w:val="single" w:sz="6" w:space="0" w:color="000000"/>
              <w:left w:val="single" w:sz="6" w:space="0" w:color="000000"/>
              <w:bottom w:val="single" w:sz="6" w:space="0" w:color="000000"/>
              <w:right w:val="none" w:sz="0" w:space="0" w:color="000000"/>
            </w:tcBorders>
          </w:tcPr>
          <w:p w:rsidR="001A7652" w:rsidRDefault="001A7652" w:rsidP="004D2427">
            <w:pPr>
              <w:spacing w:before="36" w:line="231" w:lineRule="exact"/>
              <w:ind w:left="108"/>
              <w:jc w:val="both"/>
              <w:rPr>
                <w:rFonts w:ascii="Times New Roman" w:hAnsi="Times New Roman"/>
                <w:b/>
                <w:color w:val="000000"/>
                <w:spacing w:val="-38"/>
                <w:sz w:val="24"/>
              </w:rPr>
            </w:pPr>
            <w:r>
              <w:rPr>
                <w:rFonts w:ascii="Times New Roman" w:hAnsi="Times New Roman"/>
                <w:b/>
                <w:color w:val="000000"/>
                <w:spacing w:val="-38"/>
                <w:sz w:val="24"/>
              </w:rPr>
              <w:t xml:space="preserve">Preparation </w:t>
            </w:r>
            <w:r>
              <w:rPr>
                <w:rFonts w:ascii="Times New Roman" w:hAnsi="Times New Roman"/>
                <w:b/>
                <w:color w:val="000000"/>
                <w:spacing w:val="-10"/>
                <w:sz w:val="24"/>
              </w:rPr>
              <w:t xml:space="preserve">showing </w:t>
            </w:r>
            <w:r>
              <w:rPr>
                <w:rFonts w:ascii="Times New Roman" w:hAnsi="Times New Roman"/>
                <w:b/>
                <w:color w:val="000000"/>
                <w:spacing w:val="-40"/>
                <w:sz w:val="24"/>
              </w:rPr>
              <w:t>nallne electric</w:t>
            </w:r>
          </w:p>
        </w:tc>
        <w:tc>
          <w:tcPr>
            <w:tcW w:w="5925" w:type="dxa"/>
            <w:vMerge w:val="restart"/>
            <w:tcBorders>
              <w:top w:val="single" w:sz="6" w:space="0" w:color="000000"/>
              <w:left w:val="none" w:sz="0" w:space="0" w:color="000000"/>
              <w:bottom w:val="none" w:sz="0" w:space="0" w:color="000000"/>
              <w:right w:val="single" w:sz="6" w:space="0" w:color="000000"/>
            </w:tcBorders>
          </w:tcPr>
          <w:p w:rsidR="001A7652" w:rsidRDefault="001A7652" w:rsidP="004D2427">
            <w:pPr>
              <w:spacing w:line="235" w:lineRule="auto"/>
              <w:ind w:right="144" w:firstLine="288"/>
              <w:rPr>
                <w:rFonts w:ascii="Times New Roman" w:hAnsi="Times New Roman"/>
                <w:b/>
                <w:color w:val="000000"/>
                <w:spacing w:val="-8"/>
                <w:sz w:val="24"/>
              </w:rPr>
            </w:pPr>
            <w:r>
              <w:rPr>
                <w:rFonts w:ascii="Times New Roman" w:hAnsi="Times New Roman"/>
                <w:b/>
                <w:color w:val="000000"/>
                <w:spacing w:val="-8"/>
                <w:sz w:val="24"/>
              </w:rPr>
              <w:t xml:space="preserve">of site plan and location plan with total station surveying </w:t>
            </w:r>
            <w:r>
              <w:rPr>
                <w:rFonts w:ascii="Times New Roman" w:hAnsi="Times New Roman"/>
                <w:b/>
                <w:color w:val="000000"/>
                <w:spacing w:val="-11"/>
                <w:sz w:val="24"/>
              </w:rPr>
              <w:t>all individual structures and feeuures late trees, roads, culverts,</w:t>
            </w:r>
          </w:p>
          <w:p w:rsidR="001A7652" w:rsidRDefault="001A7652" w:rsidP="004D2427">
            <w:pPr>
              <w:spacing w:line="235" w:lineRule="auto"/>
              <w:ind w:right="90"/>
              <w:jc w:val="right"/>
              <w:rPr>
                <w:rFonts w:ascii="Times New Roman" w:hAnsi="Times New Roman"/>
                <w:b/>
                <w:color w:val="000000"/>
                <w:spacing w:val="-4"/>
                <w:sz w:val="24"/>
              </w:rPr>
            </w:pPr>
            <w:r>
              <w:rPr>
                <w:rFonts w:ascii="Times New Roman" w:hAnsi="Times New Roman"/>
                <w:b/>
                <w:color w:val="000000"/>
                <w:spacing w:val="-4"/>
                <w:sz w:val="24"/>
              </w:rPr>
              <w:t xml:space="preserve">poles, telephone poles, </w:t>
            </w:r>
            <w:r>
              <w:rPr>
                <w:rFonts w:ascii="Times New Roman" w:hAnsi="Times New Roman"/>
                <w:b/>
                <w:i/>
                <w:color w:val="000000"/>
                <w:spacing w:val="6"/>
                <w:w w:val="105"/>
                <w:sz w:val="24"/>
              </w:rPr>
              <w:t xml:space="preserve">sewer </w:t>
            </w:r>
            <w:r>
              <w:rPr>
                <w:rFonts w:ascii="Times New Roman" w:hAnsi="Times New Roman"/>
                <w:b/>
                <w:color w:val="000000"/>
                <w:spacing w:val="-4"/>
                <w:sz w:val="24"/>
              </w:rPr>
              <w:t>lines, chambers, water</w:t>
            </w:r>
          </w:p>
          <w:p w:rsidR="001A7652" w:rsidRDefault="001A7652" w:rsidP="004D2427">
            <w:pPr>
              <w:spacing w:line="235" w:lineRule="auto"/>
              <w:ind w:left="-72"/>
              <w:jc w:val="right"/>
              <w:rPr>
                <w:rFonts w:ascii="Times New Roman" w:hAnsi="Times New Roman"/>
                <w:b/>
                <w:color w:val="000000"/>
                <w:spacing w:val="7"/>
                <w:sz w:val="24"/>
              </w:rPr>
            </w:pPr>
            <w:r>
              <w:rPr>
                <w:rFonts w:ascii="Times New Roman" w:hAnsi="Times New Roman"/>
                <w:b/>
                <w:color w:val="000000"/>
                <w:spacing w:val="7"/>
                <w:sz w:val="24"/>
              </w:rPr>
              <w:t xml:space="preserve">hand pumps, well </w:t>
            </w:r>
            <w:r>
              <w:rPr>
                <w:rFonts w:ascii="Times New Roman" w:hAnsi="Times New Roman"/>
                <w:b/>
                <w:color w:val="000000"/>
                <w:spacing w:val="7"/>
                <w:sz w:val="23"/>
              </w:rPr>
              <w:t xml:space="preserve">etc. </w:t>
            </w:r>
            <w:r>
              <w:rPr>
                <w:rFonts w:ascii="Times New Roman" w:hAnsi="Times New Roman"/>
                <w:b/>
                <w:color w:val="000000"/>
                <w:spacing w:val="7"/>
                <w:sz w:val="24"/>
              </w:rPr>
              <w:t xml:space="preserve">complete alongwith showing </w:t>
            </w:r>
            <w:r>
              <w:rPr>
                <w:rFonts w:ascii="Times New Roman" w:hAnsi="Times New Roman"/>
                <w:b/>
                <w:color w:val="000000"/>
                <w:spacing w:val="-9"/>
                <w:sz w:val="24"/>
              </w:rPr>
              <w:t>of reads proposed in master plan. i/c Contours of entire area at</w:t>
            </w:r>
          </w:p>
          <w:p w:rsidR="001A7652" w:rsidRDefault="001A7652" w:rsidP="004D2427">
            <w:pPr>
              <w:spacing w:line="223" w:lineRule="auto"/>
              <w:ind w:right="90"/>
              <w:jc w:val="right"/>
              <w:rPr>
                <w:rFonts w:ascii="Times New Roman" w:hAnsi="Times New Roman"/>
                <w:b/>
                <w:color w:val="000000"/>
                <w:spacing w:val="-2"/>
                <w:sz w:val="24"/>
              </w:rPr>
            </w:pPr>
            <w:r>
              <w:rPr>
                <w:rFonts w:ascii="Times New Roman" w:hAnsi="Times New Roman"/>
                <w:b/>
                <w:color w:val="000000"/>
                <w:spacing w:val="-2"/>
                <w:sz w:val="24"/>
              </w:rPr>
              <w:t>using auto level, preparing of site plan in soft copy</w:t>
            </w:r>
          </w:p>
          <w:p w:rsidR="001A7652" w:rsidRDefault="001A7652" w:rsidP="004D2427">
            <w:pPr>
              <w:spacing w:line="235" w:lineRule="auto"/>
              <w:ind w:left="108"/>
              <w:jc w:val="right"/>
              <w:rPr>
                <w:rFonts w:ascii="Times New Roman" w:hAnsi="Times New Roman"/>
                <w:b/>
                <w:color w:val="000000"/>
                <w:spacing w:val="-2"/>
                <w:sz w:val="24"/>
              </w:rPr>
            </w:pPr>
            <w:r>
              <w:rPr>
                <w:rFonts w:ascii="Times New Roman" w:hAnsi="Times New Roman"/>
                <w:b/>
                <w:color w:val="000000"/>
                <w:spacing w:val="-2"/>
                <w:sz w:val="24"/>
              </w:rPr>
              <w:t xml:space="preserve">in suitable scale as desired by engineer-in-charge duly </w:t>
            </w:r>
            <w:r>
              <w:rPr>
                <w:rFonts w:ascii="Times New Roman" w:hAnsi="Times New Roman"/>
                <w:b/>
                <w:color w:val="000000"/>
                <w:spacing w:val="-11"/>
                <w:sz w:val="24"/>
              </w:rPr>
              <w:t>north direction- Rate includes providing 1 digital copy and six</w:t>
            </w:r>
          </w:p>
          <w:p w:rsidR="001A7652" w:rsidRDefault="001A7652" w:rsidP="004D2427">
            <w:pPr>
              <w:spacing w:line="228" w:lineRule="auto"/>
              <w:ind w:right="90"/>
              <w:jc w:val="right"/>
              <w:rPr>
                <w:rFonts w:ascii="Times New Roman" w:hAnsi="Times New Roman"/>
                <w:b/>
                <w:color w:val="000000"/>
                <w:spacing w:val="-11"/>
                <w:sz w:val="24"/>
              </w:rPr>
            </w:pPr>
            <w:r>
              <w:rPr>
                <w:rFonts w:ascii="Times New Roman" w:hAnsi="Times New Roman"/>
                <w:b/>
                <w:color w:val="000000"/>
                <w:spacing w:val="-11"/>
                <w:sz w:val="24"/>
              </w:rPr>
              <w:t>one print on tracing film, khasra map duly showing the land</w:t>
            </w:r>
          </w:p>
          <w:p w:rsidR="001A7652" w:rsidRDefault="001A7652" w:rsidP="004D2427">
            <w:pPr>
              <w:spacing w:line="235" w:lineRule="auto"/>
              <w:ind w:right="144" w:firstLine="288"/>
              <w:rPr>
                <w:rFonts w:ascii="Times New Roman" w:hAnsi="Times New Roman"/>
                <w:b/>
                <w:color w:val="000000"/>
                <w:spacing w:val="-8"/>
                <w:sz w:val="24"/>
              </w:rPr>
            </w:pPr>
            <w:r>
              <w:rPr>
                <w:rFonts w:ascii="Times New Roman" w:hAnsi="Times New Roman"/>
                <w:b/>
                <w:color w:val="000000"/>
                <w:spacing w:val="-8"/>
                <w:sz w:val="24"/>
              </w:rPr>
              <w:t xml:space="preserve">plan (index plan) and google image of the land. Rates are </w:t>
            </w:r>
            <w:r>
              <w:rPr>
                <w:rFonts w:ascii="Times New Roman" w:hAnsi="Times New Roman"/>
                <w:b/>
                <w:color w:val="000000"/>
                <w:spacing w:val="-7"/>
                <w:sz w:val="24"/>
              </w:rPr>
              <w:t>of transportation charges. (Work shall be got done through</w:t>
            </w:r>
          </w:p>
          <w:p w:rsidR="001A7652" w:rsidRDefault="001A7652" w:rsidP="004D2427">
            <w:pPr>
              <w:ind w:right="1080"/>
              <w:jc w:val="right"/>
              <w:rPr>
                <w:rFonts w:ascii="Times New Roman" w:hAnsi="Times New Roman"/>
                <w:b/>
                <w:color w:val="000000"/>
                <w:spacing w:val="-10"/>
                <w:sz w:val="24"/>
              </w:rPr>
            </w:pPr>
            <w:r>
              <w:rPr>
                <w:rFonts w:ascii="Times New Roman" w:hAnsi="Times New Roman"/>
                <w:b/>
                <w:color w:val="000000"/>
                <w:spacing w:val="-10"/>
                <w:sz w:val="24"/>
              </w:rPr>
              <w:t>duly empanelled with chief Architect MP P.W.B.)</w:t>
            </w:r>
          </w:p>
        </w:tc>
        <w:tc>
          <w:tcPr>
            <w:tcW w:w="990" w:type="dxa"/>
            <w:vMerge w:val="restart"/>
            <w:tcBorders>
              <w:top w:val="single" w:sz="6" w:space="0" w:color="000000"/>
              <w:left w:val="single" w:sz="6" w:space="0" w:color="000000"/>
              <w:bottom w:val="none" w:sz="0" w:space="0" w:color="000000"/>
              <w:right w:val="single" w:sz="6" w:space="0" w:color="000000"/>
            </w:tcBorders>
          </w:tcPr>
          <w:p w:rsidR="001A7652" w:rsidRDefault="001A7652" w:rsidP="004D2427">
            <w:pPr>
              <w:rPr>
                <w:rFonts w:ascii="Times New Roman" w:hAnsi="Times New Roman"/>
                <w:color w:val="000000"/>
                <w:sz w:val="20"/>
              </w:rPr>
            </w:pPr>
          </w:p>
        </w:tc>
        <w:tc>
          <w:tcPr>
            <w:tcW w:w="1402" w:type="dxa"/>
            <w:vMerge w:val="restart"/>
            <w:tcBorders>
              <w:top w:val="single" w:sz="6" w:space="0" w:color="000000"/>
              <w:left w:val="single" w:sz="6" w:space="0" w:color="000000"/>
              <w:bottom w:val="none" w:sz="0" w:space="0" w:color="000000"/>
              <w:right w:val="single" w:sz="6" w:space="0" w:color="000000"/>
            </w:tcBorders>
          </w:tcPr>
          <w:p w:rsidR="001A7652" w:rsidRDefault="001A7652" w:rsidP="004D2427">
            <w:pPr>
              <w:rPr>
                <w:rFonts w:ascii="Times New Roman" w:hAnsi="Times New Roman"/>
                <w:color w:val="000000"/>
                <w:sz w:val="20"/>
              </w:rPr>
            </w:pPr>
          </w:p>
        </w:tc>
      </w:tr>
      <w:tr w:rsidR="001A7652" w:rsidTr="0072693D">
        <w:trPr>
          <w:trHeight w:hRule="exact" w:val="2512"/>
        </w:trPr>
        <w:tc>
          <w:tcPr>
            <w:tcW w:w="1028" w:type="dxa"/>
            <w:vMerge/>
            <w:tcBorders>
              <w:top w:val="none" w:sz="0" w:space="0" w:color="000000"/>
              <w:left w:val="single" w:sz="6" w:space="0" w:color="000000"/>
              <w:bottom w:val="single" w:sz="6" w:space="0" w:color="000000"/>
              <w:right w:val="single" w:sz="6" w:space="0" w:color="000000"/>
            </w:tcBorders>
          </w:tcPr>
          <w:p w:rsidR="001A7652" w:rsidRDefault="001A7652" w:rsidP="004D2427"/>
        </w:tc>
        <w:tc>
          <w:tcPr>
            <w:tcW w:w="975" w:type="dxa"/>
            <w:tcBorders>
              <w:top w:val="single" w:sz="6" w:space="0" w:color="000000"/>
              <w:left w:val="single" w:sz="6" w:space="0" w:color="000000"/>
              <w:bottom w:val="single" w:sz="6" w:space="0" w:color="000000"/>
              <w:right w:val="none" w:sz="0" w:space="0" w:color="000000"/>
            </w:tcBorders>
          </w:tcPr>
          <w:p w:rsidR="001A7652" w:rsidRDefault="001A7652" w:rsidP="004D2427">
            <w:pPr>
              <w:spacing w:before="36"/>
              <w:ind w:left="108"/>
              <w:jc w:val="both"/>
              <w:rPr>
                <w:rFonts w:ascii="Times New Roman" w:hAnsi="Times New Roman"/>
                <w:b/>
                <w:color w:val="000000"/>
                <w:spacing w:val="-35"/>
                <w:sz w:val="24"/>
              </w:rPr>
            </w:pPr>
            <w:r>
              <w:rPr>
                <w:rFonts w:ascii="Times New Roman" w:hAnsi="Times New Roman"/>
                <w:b/>
                <w:color w:val="000000"/>
                <w:spacing w:val="-35"/>
                <w:sz w:val="24"/>
              </w:rPr>
              <w:t xml:space="preserve">supply lines, </w:t>
            </w:r>
            <w:r>
              <w:rPr>
                <w:rFonts w:ascii="Times New Roman" w:hAnsi="Times New Roman"/>
                <w:b/>
                <w:color w:val="000000"/>
                <w:spacing w:val="-10"/>
                <w:sz w:val="24"/>
              </w:rPr>
              <w:t xml:space="preserve">location </w:t>
            </w:r>
            <w:r>
              <w:rPr>
                <w:rFonts w:ascii="Times New Roman" w:hAnsi="Times New Roman"/>
                <w:b/>
                <w:color w:val="000000"/>
                <w:spacing w:val="-48"/>
                <w:sz w:val="24"/>
              </w:rPr>
              <w:t xml:space="preserve">0.5 m. intervals </w:t>
            </w:r>
            <w:r>
              <w:rPr>
                <w:rFonts w:ascii="Times New Roman" w:hAnsi="Times New Roman"/>
                <w:b/>
                <w:color w:val="000000"/>
                <w:spacing w:val="-45"/>
                <w:sz w:val="23"/>
              </w:rPr>
              <w:t xml:space="preserve">(using ennead) </w:t>
            </w:r>
            <w:r>
              <w:rPr>
                <w:rFonts w:ascii="Times New Roman" w:hAnsi="Times New Roman"/>
                <w:b/>
                <w:color w:val="000000"/>
                <w:spacing w:val="-20"/>
                <w:sz w:val="24"/>
              </w:rPr>
              <w:t xml:space="preserve">indicating </w:t>
            </w:r>
            <w:r>
              <w:rPr>
                <w:rFonts w:ascii="Times New Roman" w:hAnsi="Times New Roman"/>
                <w:b/>
                <w:color w:val="000000"/>
                <w:spacing w:val="-35"/>
                <w:sz w:val="24"/>
              </w:rPr>
              <w:t xml:space="preserve">hard copies, </w:t>
            </w:r>
            <w:r>
              <w:rPr>
                <w:rFonts w:ascii="Times New Roman" w:hAnsi="Times New Roman"/>
                <w:b/>
                <w:color w:val="000000"/>
                <w:spacing w:val="-37"/>
                <w:sz w:val="24"/>
              </w:rPr>
              <w:t xml:space="preserve">and location </w:t>
            </w:r>
            <w:r>
              <w:rPr>
                <w:rFonts w:ascii="Times New Roman" w:hAnsi="Times New Roman"/>
                <w:b/>
                <w:color w:val="000000"/>
                <w:spacing w:val="-8"/>
                <w:sz w:val="24"/>
              </w:rPr>
              <w:t xml:space="preserve">inclusive </w:t>
            </w:r>
            <w:r>
              <w:rPr>
                <w:rFonts w:ascii="Times New Roman" w:hAnsi="Times New Roman"/>
                <w:b/>
                <w:color w:val="000000"/>
                <w:spacing w:val="-31"/>
                <w:sz w:val="24"/>
              </w:rPr>
              <w:t>consultants</w:t>
            </w:r>
          </w:p>
        </w:tc>
        <w:tc>
          <w:tcPr>
            <w:tcW w:w="5925" w:type="dxa"/>
            <w:vMerge/>
            <w:tcBorders>
              <w:top w:val="none" w:sz="0" w:space="0" w:color="000000"/>
              <w:left w:val="none" w:sz="0" w:space="0" w:color="000000"/>
              <w:bottom w:val="single" w:sz="6" w:space="0" w:color="000000"/>
              <w:right w:val="single" w:sz="6" w:space="0" w:color="000000"/>
            </w:tcBorders>
          </w:tcPr>
          <w:p w:rsidR="001A7652" w:rsidRDefault="001A7652" w:rsidP="004D2427"/>
        </w:tc>
        <w:tc>
          <w:tcPr>
            <w:tcW w:w="990" w:type="dxa"/>
            <w:vMerge/>
            <w:tcBorders>
              <w:top w:val="none" w:sz="0" w:space="0" w:color="000000"/>
              <w:left w:val="single" w:sz="6" w:space="0" w:color="000000"/>
              <w:bottom w:val="single" w:sz="6" w:space="0" w:color="000000"/>
              <w:right w:val="single" w:sz="6" w:space="0" w:color="000000"/>
            </w:tcBorders>
          </w:tcPr>
          <w:p w:rsidR="001A7652" w:rsidRDefault="001A7652" w:rsidP="004D2427"/>
        </w:tc>
        <w:tc>
          <w:tcPr>
            <w:tcW w:w="1402" w:type="dxa"/>
            <w:vMerge/>
            <w:tcBorders>
              <w:top w:val="none" w:sz="0" w:space="0" w:color="000000"/>
              <w:left w:val="single" w:sz="6" w:space="0" w:color="000000"/>
              <w:bottom w:val="single" w:sz="6" w:space="0" w:color="000000"/>
              <w:right w:val="single" w:sz="6" w:space="0" w:color="000000"/>
            </w:tcBorders>
          </w:tcPr>
          <w:p w:rsidR="001A7652" w:rsidRDefault="001A7652" w:rsidP="004D2427"/>
        </w:tc>
      </w:tr>
      <w:tr w:rsidR="001A7652" w:rsidTr="0072693D">
        <w:trPr>
          <w:trHeight w:hRule="exact" w:val="375"/>
        </w:trPr>
        <w:tc>
          <w:tcPr>
            <w:tcW w:w="1028"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975"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ind w:left="105"/>
              <w:rPr>
                <w:rFonts w:ascii="Times New Roman" w:hAnsi="Times New Roman"/>
                <w:b/>
                <w:color w:val="000000"/>
                <w:spacing w:val="-4"/>
                <w:sz w:val="26"/>
              </w:rPr>
            </w:pPr>
            <w:r>
              <w:rPr>
                <w:rFonts w:ascii="Times New Roman" w:hAnsi="Times New Roman"/>
                <w:b/>
                <w:color w:val="000000"/>
                <w:spacing w:val="-4"/>
                <w:sz w:val="26"/>
              </w:rPr>
              <w:t>27,1,1,1</w:t>
            </w:r>
          </w:p>
        </w:tc>
        <w:tc>
          <w:tcPr>
            <w:tcW w:w="5925"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ind w:left="90"/>
              <w:rPr>
                <w:rFonts w:ascii="Times New Roman" w:hAnsi="Times New Roman"/>
                <w:b/>
                <w:color w:val="000000"/>
                <w:spacing w:val="-10"/>
                <w:sz w:val="24"/>
              </w:rPr>
            </w:pPr>
            <w:r>
              <w:rPr>
                <w:rFonts w:ascii="Times New Roman" w:hAnsi="Times New Roman"/>
                <w:b/>
                <w:color w:val="000000"/>
                <w:spacing w:val="-10"/>
                <w:sz w:val="24"/>
              </w:rPr>
              <w:t>upto 1 Hectare</w:t>
            </w:r>
          </w:p>
        </w:tc>
        <w:tc>
          <w:tcPr>
            <w:tcW w:w="990"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ind w:right="225"/>
              <w:jc w:val="right"/>
              <w:rPr>
                <w:rFonts w:ascii="Times New Roman" w:hAnsi="Times New Roman"/>
                <w:b/>
                <w:color w:val="000000"/>
                <w:spacing w:val="-10"/>
                <w:sz w:val="24"/>
              </w:rPr>
            </w:pPr>
            <w:r>
              <w:rPr>
                <w:rFonts w:ascii="Times New Roman" w:hAnsi="Times New Roman"/>
                <w:b/>
                <w:color w:val="000000"/>
                <w:spacing w:val="-10"/>
                <w:sz w:val="24"/>
              </w:rPr>
              <w:t>Each</w:t>
            </w:r>
          </w:p>
        </w:tc>
        <w:tc>
          <w:tcPr>
            <w:tcW w:w="1402"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ind w:right="217"/>
              <w:jc w:val="right"/>
              <w:rPr>
                <w:rFonts w:ascii="Times New Roman" w:hAnsi="Times New Roman"/>
                <w:b/>
                <w:color w:val="000000"/>
                <w:spacing w:val="-10"/>
                <w:sz w:val="24"/>
              </w:rPr>
            </w:pPr>
            <w:r>
              <w:rPr>
                <w:rFonts w:ascii="Times New Roman" w:hAnsi="Times New Roman"/>
                <w:b/>
                <w:color w:val="000000"/>
                <w:spacing w:val="-10"/>
                <w:sz w:val="24"/>
              </w:rPr>
              <w:t>10000.00</w:t>
            </w:r>
          </w:p>
        </w:tc>
      </w:tr>
      <w:tr w:rsidR="001A7652" w:rsidTr="0072693D">
        <w:trPr>
          <w:trHeight w:hRule="exact" w:val="338"/>
        </w:trPr>
        <w:tc>
          <w:tcPr>
            <w:tcW w:w="1028"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975"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ind w:left="105"/>
              <w:rPr>
                <w:rFonts w:ascii="Times New Roman" w:hAnsi="Times New Roman"/>
                <w:b/>
                <w:color w:val="000000"/>
                <w:sz w:val="26"/>
              </w:rPr>
            </w:pPr>
            <w:r>
              <w:rPr>
                <w:rFonts w:ascii="Times New Roman" w:hAnsi="Times New Roman"/>
                <w:b/>
                <w:color w:val="000000"/>
                <w:sz w:val="26"/>
              </w:rPr>
              <w:t>27.1.11</w:t>
            </w:r>
          </w:p>
        </w:tc>
        <w:tc>
          <w:tcPr>
            <w:tcW w:w="5925"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ind w:left="90"/>
              <w:rPr>
                <w:rFonts w:ascii="Times New Roman" w:hAnsi="Times New Roman"/>
                <w:b/>
                <w:color w:val="000000"/>
                <w:spacing w:val="-2"/>
                <w:sz w:val="26"/>
              </w:rPr>
            </w:pPr>
            <w:r>
              <w:rPr>
                <w:rFonts w:ascii="Times New Roman" w:hAnsi="Times New Roman"/>
                <w:b/>
                <w:color w:val="000000"/>
                <w:spacing w:val="-2"/>
                <w:sz w:val="26"/>
              </w:rPr>
              <w:t xml:space="preserve">1 </w:t>
            </w:r>
            <w:r>
              <w:rPr>
                <w:rFonts w:ascii="Times New Roman" w:hAnsi="Times New Roman"/>
                <w:b/>
                <w:color w:val="000000"/>
                <w:spacing w:val="-12"/>
                <w:sz w:val="24"/>
              </w:rPr>
              <w:t>Hectare to 2 Hectare</w:t>
            </w:r>
          </w:p>
        </w:tc>
        <w:tc>
          <w:tcPr>
            <w:tcW w:w="990"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ind w:right="225"/>
              <w:jc w:val="right"/>
              <w:rPr>
                <w:rFonts w:ascii="Times New Roman" w:hAnsi="Times New Roman"/>
                <w:b/>
                <w:color w:val="000000"/>
                <w:spacing w:val="-10"/>
                <w:sz w:val="24"/>
              </w:rPr>
            </w:pPr>
            <w:r>
              <w:rPr>
                <w:rFonts w:ascii="Times New Roman" w:hAnsi="Times New Roman"/>
                <w:b/>
                <w:color w:val="000000"/>
                <w:spacing w:val="-10"/>
                <w:sz w:val="24"/>
              </w:rPr>
              <w:t>Each</w:t>
            </w:r>
          </w:p>
        </w:tc>
        <w:tc>
          <w:tcPr>
            <w:tcW w:w="1402"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ind w:right="217"/>
              <w:jc w:val="right"/>
              <w:rPr>
                <w:rFonts w:ascii="Times New Roman" w:hAnsi="Times New Roman"/>
                <w:b/>
                <w:color w:val="000000"/>
                <w:spacing w:val="-10"/>
                <w:sz w:val="23"/>
              </w:rPr>
            </w:pPr>
            <w:r>
              <w:rPr>
                <w:rFonts w:ascii="Times New Roman" w:hAnsi="Times New Roman"/>
                <w:b/>
                <w:color w:val="000000"/>
                <w:spacing w:val="-10"/>
                <w:sz w:val="23"/>
              </w:rPr>
              <w:t>12000.00</w:t>
            </w:r>
          </w:p>
        </w:tc>
      </w:tr>
      <w:tr w:rsidR="001A7652" w:rsidTr="0072693D">
        <w:trPr>
          <w:trHeight w:hRule="exact" w:val="397"/>
        </w:trPr>
        <w:tc>
          <w:tcPr>
            <w:tcW w:w="1028"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975"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ind w:left="105"/>
              <w:rPr>
                <w:rFonts w:ascii="Times New Roman" w:hAnsi="Times New Roman"/>
                <w:b/>
                <w:color w:val="000000"/>
                <w:sz w:val="26"/>
              </w:rPr>
            </w:pPr>
            <w:r>
              <w:rPr>
                <w:rFonts w:ascii="Times New Roman" w:hAnsi="Times New Roman"/>
                <w:b/>
                <w:color w:val="000000"/>
                <w:sz w:val="26"/>
              </w:rPr>
              <w:t>27.1.11</w:t>
            </w:r>
          </w:p>
        </w:tc>
        <w:tc>
          <w:tcPr>
            <w:tcW w:w="5925"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ind w:left="90"/>
              <w:rPr>
                <w:rFonts w:ascii="Times New Roman" w:hAnsi="Times New Roman"/>
                <w:b/>
                <w:color w:val="000000"/>
                <w:spacing w:val="-2"/>
                <w:sz w:val="26"/>
              </w:rPr>
            </w:pPr>
            <w:r>
              <w:rPr>
                <w:rFonts w:ascii="Times New Roman" w:hAnsi="Times New Roman"/>
                <w:b/>
                <w:color w:val="000000"/>
                <w:spacing w:val="-2"/>
                <w:sz w:val="26"/>
              </w:rPr>
              <w:t xml:space="preserve">2 </w:t>
            </w:r>
            <w:r>
              <w:rPr>
                <w:rFonts w:ascii="Times New Roman" w:hAnsi="Times New Roman"/>
                <w:b/>
                <w:color w:val="000000"/>
                <w:spacing w:val="-12"/>
                <w:sz w:val="24"/>
              </w:rPr>
              <w:t>Hectare to 4 Hectare</w:t>
            </w:r>
          </w:p>
        </w:tc>
        <w:tc>
          <w:tcPr>
            <w:tcW w:w="990" w:type="dxa"/>
            <w:tcBorders>
              <w:top w:val="single" w:sz="6" w:space="0" w:color="000000"/>
              <w:left w:val="single" w:sz="6" w:space="0" w:color="000000"/>
              <w:bottom w:val="single" w:sz="6" w:space="0" w:color="000000"/>
              <w:right w:val="single" w:sz="6" w:space="0" w:color="000000"/>
            </w:tcBorders>
          </w:tcPr>
          <w:p w:rsidR="001A7652" w:rsidRDefault="001A7652" w:rsidP="004D2427">
            <w:pPr>
              <w:ind w:right="225"/>
              <w:jc w:val="right"/>
              <w:rPr>
                <w:rFonts w:ascii="Times New Roman" w:hAnsi="Times New Roman"/>
                <w:b/>
                <w:color w:val="000000"/>
                <w:spacing w:val="-10"/>
                <w:sz w:val="24"/>
              </w:rPr>
            </w:pPr>
            <w:r>
              <w:rPr>
                <w:rFonts w:ascii="Times New Roman" w:hAnsi="Times New Roman"/>
                <w:b/>
                <w:color w:val="000000"/>
                <w:spacing w:val="-10"/>
                <w:sz w:val="24"/>
              </w:rPr>
              <w:t>Each</w:t>
            </w:r>
          </w:p>
        </w:tc>
        <w:tc>
          <w:tcPr>
            <w:tcW w:w="1402" w:type="dxa"/>
            <w:tcBorders>
              <w:top w:val="single" w:sz="6" w:space="0" w:color="000000"/>
              <w:left w:val="single" w:sz="6" w:space="0" w:color="000000"/>
              <w:bottom w:val="single" w:sz="6" w:space="0" w:color="000000"/>
              <w:right w:val="single" w:sz="6" w:space="0" w:color="000000"/>
            </w:tcBorders>
          </w:tcPr>
          <w:p w:rsidR="001A7652" w:rsidRDefault="001A7652" w:rsidP="004D2427">
            <w:pPr>
              <w:ind w:right="217"/>
              <w:jc w:val="right"/>
              <w:rPr>
                <w:rFonts w:ascii="Times New Roman" w:hAnsi="Times New Roman"/>
                <w:b/>
                <w:color w:val="000000"/>
                <w:spacing w:val="-10"/>
                <w:sz w:val="24"/>
              </w:rPr>
            </w:pPr>
            <w:r>
              <w:rPr>
                <w:rFonts w:ascii="Times New Roman" w:hAnsi="Times New Roman"/>
                <w:b/>
                <w:color w:val="000000"/>
                <w:spacing w:val="-10"/>
                <w:sz w:val="24"/>
              </w:rPr>
              <w:t>15000.00</w:t>
            </w:r>
          </w:p>
        </w:tc>
      </w:tr>
      <w:tr w:rsidR="001A7652" w:rsidTr="0072693D">
        <w:trPr>
          <w:trHeight w:hRule="exact" w:val="390"/>
        </w:trPr>
        <w:tc>
          <w:tcPr>
            <w:tcW w:w="1028"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975"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ind w:left="105"/>
              <w:rPr>
                <w:rFonts w:ascii="Times New Roman" w:hAnsi="Times New Roman"/>
                <w:b/>
                <w:color w:val="000000"/>
                <w:spacing w:val="-10"/>
                <w:sz w:val="26"/>
              </w:rPr>
            </w:pPr>
            <w:r>
              <w:rPr>
                <w:rFonts w:ascii="Times New Roman" w:hAnsi="Times New Roman"/>
                <w:b/>
                <w:color w:val="000000"/>
                <w:spacing w:val="-10"/>
                <w:sz w:val="26"/>
              </w:rPr>
              <w:t>27,1,1,4</w:t>
            </w:r>
          </w:p>
        </w:tc>
        <w:tc>
          <w:tcPr>
            <w:tcW w:w="5925"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ind w:left="90"/>
              <w:rPr>
                <w:rFonts w:ascii="Times New Roman" w:hAnsi="Times New Roman"/>
                <w:b/>
                <w:color w:val="000000"/>
                <w:spacing w:val="-2"/>
                <w:sz w:val="26"/>
              </w:rPr>
            </w:pPr>
            <w:r>
              <w:rPr>
                <w:rFonts w:ascii="Times New Roman" w:hAnsi="Times New Roman"/>
                <w:b/>
                <w:color w:val="000000"/>
                <w:spacing w:val="-2"/>
                <w:sz w:val="26"/>
              </w:rPr>
              <w:t xml:space="preserve">add </w:t>
            </w:r>
            <w:r>
              <w:rPr>
                <w:rFonts w:ascii="Times New Roman" w:hAnsi="Times New Roman"/>
                <w:b/>
                <w:color w:val="000000"/>
                <w:spacing w:val="-12"/>
                <w:sz w:val="24"/>
              </w:rPr>
              <w:t>extra for each additional one Hectare or part there off</w:t>
            </w:r>
          </w:p>
        </w:tc>
        <w:tc>
          <w:tcPr>
            <w:tcW w:w="990"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ind w:right="225"/>
              <w:jc w:val="right"/>
              <w:rPr>
                <w:rFonts w:ascii="Times New Roman" w:hAnsi="Times New Roman"/>
                <w:b/>
                <w:color w:val="000000"/>
                <w:spacing w:val="-10"/>
                <w:sz w:val="24"/>
              </w:rPr>
            </w:pPr>
            <w:r>
              <w:rPr>
                <w:rFonts w:ascii="Times New Roman" w:hAnsi="Times New Roman"/>
                <w:b/>
                <w:color w:val="000000"/>
                <w:spacing w:val="-10"/>
                <w:sz w:val="24"/>
              </w:rPr>
              <w:t>Each</w:t>
            </w:r>
          </w:p>
        </w:tc>
        <w:tc>
          <w:tcPr>
            <w:tcW w:w="1402" w:type="dxa"/>
            <w:tcBorders>
              <w:top w:val="single" w:sz="6" w:space="0" w:color="000000"/>
              <w:left w:val="single" w:sz="6" w:space="0" w:color="000000"/>
              <w:bottom w:val="single" w:sz="6" w:space="0" w:color="000000"/>
              <w:right w:val="single" w:sz="6" w:space="0" w:color="000000"/>
            </w:tcBorders>
          </w:tcPr>
          <w:p w:rsidR="001A7652" w:rsidRDefault="001A7652" w:rsidP="004D2427">
            <w:pPr>
              <w:ind w:right="307"/>
              <w:jc w:val="right"/>
              <w:rPr>
                <w:rFonts w:ascii="Times New Roman" w:hAnsi="Times New Roman"/>
                <w:b/>
                <w:color w:val="000000"/>
                <w:spacing w:val="-10"/>
                <w:sz w:val="23"/>
              </w:rPr>
            </w:pPr>
            <w:r>
              <w:rPr>
                <w:rFonts w:ascii="Times New Roman" w:hAnsi="Times New Roman"/>
                <w:b/>
                <w:color w:val="000000"/>
                <w:spacing w:val="-10"/>
                <w:sz w:val="23"/>
              </w:rPr>
              <w:t>2500,00</w:t>
            </w:r>
          </w:p>
        </w:tc>
      </w:tr>
      <w:tr w:rsidR="001A7652" w:rsidTr="0072693D">
        <w:trPr>
          <w:trHeight w:hRule="exact" w:val="1403"/>
        </w:trPr>
        <w:tc>
          <w:tcPr>
            <w:tcW w:w="1028"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975"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105"/>
              <w:rPr>
                <w:rFonts w:ascii="Times New Roman" w:hAnsi="Times New Roman"/>
                <w:b/>
                <w:color w:val="000000"/>
                <w:sz w:val="26"/>
              </w:rPr>
            </w:pPr>
            <w:r>
              <w:rPr>
                <w:rFonts w:ascii="Times New Roman" w:hAnsi="Times New Roman"/>
                <w:b/>
                <w:color w:val="000000"/>
                <w:sz w:val="26"/>
              </w:rPr>
              <w:t>27.11.1</w:t>
            </w:r>
          </w:p>
        </w:tc>
        <w:tc>
          <w:tcPr>
            <w:tcW w:w="5925"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108"/>
              <w:jc w:val="both"/>
              <w:rPr>
                <w:rFonts w:ascii="Times New Roman" w:hAnsi="Times New Roman"/>
                <w:b/>
                <w:color w:val="000000"/>
                <w:spacing w:val="-5"/>
                <w:sz w:val="24"/>
              </w:rPr>
            </w:pPr>
            <w:r>
              <w:rPr>
                <w:rFonts w:ascii="Times New Roman" w:hAnsi="Times New Roman"/>
                <w:b/>
                <w:color w:val="000000"/>
                <w:spacing w:val="-5"/>
                <w:sz w:val="24"/>
              </w:rPr>
              <w:t xml:space="preserve">Excavation of trial pit of size 120 m X 1.20 m at </w:t>
            </w:r>
            <w:r>
              <w:rPr>
                <w:rFonts w:ascii="Times New Roman" w:hAnsi="Times New Roman"/>
                <w:b/>
                <w:color w:val="000000"/>
                <w:spacing w:val="-5"/>
                <w:sz w:val="23"/>
              </w:rPr>
              <w:t xml:space="preserve">bottom </w:t>
            </w:r>
            <w:r>
              <w:rPr>
                <w:rFonts w:ascii="Times New Roman" w:hAnsi="Times New Roman"/>
                <w:b/>
                <w:color w:val="000000"/>
                <w:spacing w:val="-5"/>
                <w:sz w:val="24"/>
              </w:rPr>
              <w:t xml:space="preserve">of </w:t>
            </w:r>
            <w:r>
              <w:rPr>
                <w:rFonts w:ascii="Times New Roman" w:hAnsi="Times New Roman"/>
                <w:b/>
                <w:color w:val="000000"/>
                <w:spacing w:val="-10"/>
                <w:sz w:val="24"/>
              </w:rPr>
              <w:t xml:space="preserve">pit and depth up to hard strata or upto 3.5m depth Trial pit </w:t>
            </w:r>
            <w:r>
              <w:rPr>
                <w:rFonts w:ascii="Times New Roman" w:hAnsi="Times New Roman"/>
                <w:b/>
                <w:color w:val="000000"/>
                <w:spacing w:val="-9"/>
                <w:sz w:val="24"/>
              </w:rPr>
              <w:t xml:space="preserve">shall be taken at suitable location/ locations as directed by </w:t>
            </w:r>
            <w:r>
              <w:rPr>
                <w:rFonts w:ascii="Times New Roman" w:hAnsi="Times New Roman"/>
                <w:b/>
                <w:color w:val="000000"/>
                <w:spacing w:val="-8"/>
                <w:sz w:val="24"/>
              </w:rPr>
              <w:t>Engineer in charge and shall be indicated on the site plan glowing details of soil grata.</w:t>
            </w:r>
          </w:p>
        </w:tc>
        <w:tc>
          <w:tcPr>
            <w:tcW w:w="990" w:type="dxa"/>
            <w:tcBorders>
              <w:top w:val="single" w:sz="6" w:space="0" w:color="000000"/>
              <w:left w:val="single" w:sz="6" w:space="0" w:color="000000"/>
              <w:bottom w:val="single" w:sz="6" w:space="0" w:color="000000"/>
              <w:right w:val="single" w:sz="6" w:space="0" w:color="000000"/>
            </w:tcBorders>
          </w:tcPr>
          <w:p w:rsidR="001A7652" w:rsidRDefault="001A7652" w:rsidP="004D2427">
            <w:pPr>
              <w:ind w:right="225"/>
              <w:jc w:val="right"/>
              <w:rPr>
                <w:rFonts w:ascii="Times New Roman" w:hAnsi="Times New Roman"/>
                <w:b/>
                <w:color w:val="000000"/>
                <w:spacing w:val="-10"/>
                <w:sz w:val="24"/>
              </w:rPr>
            </w:pPr>
            <w:r>
              <w:rPr>
                <w:rFonts w:ascii="Times New Roman" w:hAnsi="Times New Roman"/>
                <w:b/>
                <w:color w:val="000000"/>
                <w:spacing w:val="-10"/>
                <w:sz w:val="24"/>
              </w:rPr>
              <w:t>Each</w:t>
            </w:r>
          </w:p>
        </w:tc>
        <w:tc>
          <w:tcPr>
            <w:tcW w:w="1402" w:type="dxa"/>
            <w:tcBorders>
              <w:top w:val="single" w:sz="6" w:space="0" w:color="000000"/>
              <w:left w:val="single" w:sz="6" w:space="0" w:color="000000"/>
              <w:bottom w:val="single" w:sz="6" w:space="0" w:color="000000"/>
              <w:right w:val="single" w:sz="6" w:space="0" w:color="000000"/>
            </w:tcBorders>
          </w:tcPr>
          <w:p w:rsidR="001A7652" w:rsidRDefault="001A7652" w:rsidP="004D2427">
            <w:pPr>
              <w:ind w:right="307"/>
              <w:jc w:val="right"/>
              <w:rPr>
                <w:rFonts w:ascii="Times New Roman" w:hAnsi="Times New Roman"/>
                <w:b/>
                <w:color w:val="000000"/>
                <w:spacing w:val="-10"/>
                <w:sz w:val="24"/>
              </w:rPr>
            </w:pPr>
            <w:r>
              <w:rPr>
                <w:rFonts w:ascii="Times New Roman" w:hAnsi="Times New Roman"/>
                <w:b/>
                <w:color w:val="000000"/>
                <w:spacing w:val="-10"/>
                <w:sz w:val="24"/>
              </w:rPr>
              <w:t>2000.00</w:t>
            </w:r>
          </w:p>
        </w:tc>
      </w:tr>
      <w:tr w:rsidR="001A7652" w:rsidTr="0072693D">
        <w:trPr>
          <w:trHeight w:hRule="exact" w:val="1425"/>
        </w:trPr>
        <w:tc>
          <w:tcPr>
            <w:tcW w:w="1028"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90"/>
              <w:rPr>
                <w:rFonts w:ascii="Times New Roman" w:hAnsi="Times New Roman"/>
                <w:b/>
                <w:color w:val="000000"/>
                <w:spacing w:val="-10"/>
                <w:sz w:val="24"/>
              </w:rPr>
            </w:pPr>
            <w:r>
              <w:rPr>
                <w:rFonts w:ascii="Times New Roman" w:hAnsi="Times New Roman"/>
                <w:b/>
                <w:color w:val="000000"/>
                <w:spacing w:val="-10"/>
                <w:sz w:val="24"/>
              </w:rPr>
              <w:t>27.2</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144"/>
              <w:jc w:val="both"/>
              <w:rPr>
                <w:rFonts w:ascii="Times New Roman" w:hAnsi="Times New Roman"/>
                <w:b/>
                <w:color w:val="000000"/>
                <w:spacing w:val="-2"/>
                <w:sz w:val="24"/>
              </w:rPr>
            </w:pPr>
            <w:r>
              <w:rPr>
                <w:rFonts w:ascii="Times New Roman" w:hAnsi="Times New Roman"/>
                <w:b/>
                <w:color w:val="000000"/>
                <w:spacing w:val="-2"/>
                <w:sz w:val="24"/>
              </w:rPr>
              <w:t xml:space="preserve">Preparation of double line plan after measaranent of internal as well as external dimensions of existing buildings/structures </w:t>
            </w:r>
            <w:r>
              <w:rPr>
                <w:rFonts w:ascii="Times New Roman" w:hAnsi="Times New Roman"/>
                <w:b/>
                <w:color w:val="000000"/>
                <w:spacing w:val="-2"/>
                <w:sz w:val="23"/>
              </w:rPr>
              <w:t xml:space="preserve">and </w:t>
            </w:r>
            <w:r>
              <w:rPr>
                <w:rFonts w:ascii="Times New Roman" w:hAnsi="Times New Roman"/>
                <w:b/>
                <w:color w:val="000000"/>
                <w:spacing w:val="-9"/>
                <w:sz w:val="24"/>
              </w:rPr>
              <w:t xml:space="preserve">plotting the same in suitable scale as directed by engineer-in-charge. </w:t>
            </w:r>
            <w:r>
              <w:rPr>
                <w:rFonts w:ascii="Times New Roman" w:hAnsi="Times New Roman"/>
                <w:b/>
                <w:color w:val="000000"/>
                <w:spacing w:val="-15"/>
                <w:sz w:val="24"/>
              </w:rPr>
              <w:t xml:space="preserve">(Work shall be got done through consultants duly empanelled with chief </w:t>
            </w:r>
            <w:r>
              <w:rPr>
                <w:rFonts w:ascii="Times New Roman" w:hAnsi="Times New Roman"/>
                <w:b/>
                <w:color w:val="000000"/>
                <w:spacing w:val="-8"/>
                <w:sz w:val="24"/>
              </w:rPr>
              <w:t>Architect MP P.WD.)</w:t>
            </w:r>
          </w:p>
        </w:tc>
        <w:tc>
          <w:tcPr>
            <w:tcW w:w="99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b/>
                <w:color w:val="000000"/>
                <w:spacing w:val="-10"/>
                <w:sz w:val="24"/>
              </w:rPr>
            </w:pPr>
            <w:r>
              <w:rPr>
                <w:rFonts w:ascii="Times New Roman" w:hAnsi="Times New Roman"/>
                <w:b/>
                <w:color w:val="000000"/>
                <w:spacing w:val="-10"/>
                <w:sz w:val="24"/>
              </w:rPr>
              <w:t>Per sqm</w:t>
            </w:r>
          </w:p>
        </w:tc>
        <w:tc>
          <w:tcPr>
            <w:tcW w:w="1402" w:type="dxa"/>
            <w:tcBorders>
              <w:top w:val="single" w:sz="6" w:space="0" w:color="000000"/>
              <w:left w:val="single" w:sz="6" w:space="0" w:color="000000"/>
              <w:bottom w:val="single" w:sz="6" w:space="0" w:color="000000"/>
              <w:right w:val="single" w:sz="6" w:space="0" w:color="000000"/>
            </w:tcBorders>
          </w:tcPr>
          <w:p w:rsidR="001A7652" w:rsidRDefault="001A7652" w:rsidP="004D2427">
            <w:pPr>
              <w:ind w:right="397"/>
              <w:jc w:val="right"/>
              <w:rPr>
                <w:rFonts w:ascii="Times New Roman" w:hAnsi="Times New Roman"/>
                <w:b/>
                <w:color w:val="000000"/>
                <w:spacing w:val="-10"/>
                <w:sz w:val="24"/>
              </w:rPr>
            </w:pPr>
            <w:r>
              <w:rPr>
                <w:rFonts w:ascii="Times New Roman" w:hAnsi="Times New Roman"/>
                <w:b/>
                <w:color w:val="000000"/>
                <w:spacing w:val="-10"/>
                <w:sz w:val="24"/>
              </w:rPr>
              <w:t>20,00</w:t>
            </w:r>
          </w:p>
        </w:tc>
      </w:tr>
      <w:tr w:rsidR="001A7652" w:rsidTr="0072693D">
        <w:trPr>
          <w:trHeight w:hRule="exact" w:val="2190"/>
        </w:trPr>
        <w:tc>
          <w:tcPr>
            <w:tcW w:w="1028"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90"/>
              <w:rPr>
                <w:rFonts w:ascii="Times New Roman" w:hAnsi="Times New Roman"/>
                <w:b/>
                <w:color w:val="000000"/>
                <w:spacing w:val="-10"/>
                <w:sz w:val="23"/>
              </w:rPr>
            </w:pPr>
            <w:r>
              <w:rPr>
                <w:rFonts w:ascii="Times New Roman" w:hAnsi="Times New Roman"/>
                <w:b/>
                <w:color w:val="000000"/>
                <w:spacing w:val="-10"/>
                <w:sz w:val="23"/>
              </w:rPr>
              <w:t>27.3</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144"/>
              <w:jc w:val="both"/>
              <w:rPr>
                <w:rFonts w:ascii="Times New Roman" w:hAnsi="Times New Roman"/>
                <w:b/>
                <w:color w:val="000000"/>
                <w:spacing w:val="-9"/>
                <w:sz w:val="24"/>
              </w:rPr>
            </w:pPr>
            <w:r>
              <w:rPr>
                <w:rFonts w:ascii="Times New Roman" w:hAnsi="Times New Roman"/>
                <w:b/>
                <w:color w:val="000000"/>
                <w:spacing w:val="-9"/>
                <w:sz w:val="24"/>
              </w:rPr>
              <w:t xml:space="preserve">Preparing of double line plan for planning of addition and alteration </w:t>
            </w:r>
            <w:r>
              <w:rPr>
                <w:rFonts w:ascii="Times New Roman" w:hAnsi="Times New Roman"/>
                <w:b/>
                <w:color w:val="000000"/>
                <w:spacing w:val="-13"/>
                <w:sz w:val="24"/>
              </w:rPr>
              <w:t xml:space="preserve">work after measurement of internal </w:t>
            </w:r>
            <w:r>
              <w:rPr>
                <w:rFonts w:ascii="Times New Roman" w:hAnsi="Times New Roman"/>
                <w:b/>
                <w:i/>
                <w:color w:val="000000"/>
                <w:spacing w:val="-3"/>
                <w:sz w:val="24"/>
              </w:rPr>
              <w:t xml:space="preserve">as </w:t>
            </w:r>
            <w:r>
              <w:rPr>
                <w:rFonts w:ascii="Times New Roman" w:hAnsi="Times New Roman"/>
                <w:b/>
                <w:color w:val="000000"/>
                <w:spacing w:val="-13"/>
                <w:sz w:val="24"/>
              </w:rPr>
              <w:t xml:space="preserve">well as external dimensions and details of existing buildings/structures and plotting the same separately </w:t>
            </w:r>
            <w:r>
              <w:rPr>
                <w:rFonts w:ascii="Times New Roman" w:hAnsi="Times New Roman"/>
                <w:b/>
                <w:color w:val="000000"/>
                <w:spacing w:val="-14"/>
                <w:sz w:val="24"/>
              </w:rPr>
              <w:t xml:space="preserve">showing sectional elevations minimum two numbers. and all elevations </w:t>
            </w:r>
            <w:r>
              <w:rPr>
                <w:rFonts w:ascii="Times New Roman" w:hAnsi="Times New Roman"/>
                <w:b/>
                <w:color w:val="000000"/>
                <w:spacing w:val="-9"/>
                <w:sz w:val="24"/>
              </w:rPr>
              <w:t xml:space="preserve">alongwith all relevant details hie doors, windows stairs etc in suitable </w:t>
            </w:r>
            <w:r>
              <w:rPr>
                <w:rFonts w:ascii="Times New Roman" w:hAnsi="Times New Roman"/>
                <w:b/>
                <w:color w:val="000000"/>
                <w:spacing w:val="-13"/>
                <w:sz w:val="24"/>
              </w:rPr>
              <w:t xml:space="preserve">scale as directed by engineer-in-charge. The consultant shall also submit </w:t>
            </w:r>
            <w:r>
              <w:rPr>
                <w:rFonts w:ascii="Times New Roman" w:hAnsi="Times New Roman"/>
                <w:b/>
                <w:color w:val="000000"/>
                <w:spacing w:val="-3"/>
                <w:sz w:val="24"/>
              </w:rPr>
              <w:t xml:space="preserve">detail condition survey report. (Work shall be got done through </w:t>
            </w:r>
            <w:r>
              <w:rPr>
                <w:rFonts w:ascii="Times New Roman" w:hAnsi="Times New Roman"/>
                <w:b/>
                <w:color w:val="000000"/>
                <w:spacing w:val="-10"/>
                <w:sz w:val="24"/>
              </w:rPr>
              <w:t>consultants duly empanelled with chief Architect MP P.W.D.)</w:t>
            </w:r>
          </w:p>
        </w:tc>
        <w:tc>
          <w:tcPr>
            <w:tcW w:w="99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b/>
                <w:color w:val="000000"/>
                <w:spacing w:val="-10"/>
                <w:sz w:val="24"/>
              </w:rPr>
            </w:pPr>
            <w:r>
              <w:rPr>
                <w:rFonts w:ascii="Times New Roman" w:hAnsi="Times New Roman"/>
                <w:b/>
                <w:color w:val="000000"/>
                <w:spacing w:val="-10"/>
                <w:sz w:val="24"/>
              </w:rPr>
              <w:t>Per sqm</w:t>
            </w:r>
          </w:p>
        </w:tc>
        <w:tc>
          <w:tcPr>
            <w:tcW w:w="1402" w:type="dxa"/>
            <w:tcBorders>
              <w:top w:val="single" w:sz="6" w:space="0" w:color="000000"/>
              <w:left w:val="single" w:sz="6" w:space="0" w:color="000000"/>
              <w:bottom w:val="single" w:sz="6" w:space="0" w:color="000000"/>
              <w:right w:val="single" w:sz="6" w:space="0" w:color="000000"/>
            </w:tcBorders>
          </w:tcPr>
          <w:p w:rsidR="001A7652" w:rsidRDefault="001A7652" w:rsidP="004D2427">
            <w:pPr>
              <w:ind w:right="397"/>
              <w:jc w:val="right"/>
              <w:rPr>
                <w:rFonts w:ascii="Times New Roman" w:hAnsi="Times New Roman"/>
                <w:b/>
                <w:color w:val="000000"/>
                <w:spacing w:val="-10"/>
                <w:sz w:val="24"/>
              </w:rPr>
            </w:pPr>
            <w:r>
              <w:rPr>
                <w:rFonts w:ascii="Times New Roman" w:hAnsi="Times New Roman"/>
                <w:b/>
                <w:color w:val="000000"/>
                <w:spacing w:val="-10"/>
                <w:sz w:val="24"/>
              </w:rPr>
              <w:t>50,00</w:t>
            </w:r>
          </w:p>
        </w:tc>
      </w:tr>
      <w:tr w:rsidR="001A7652" w:rsidTr="0072693D">
        <w:trPr>
          <w:trHeight w:hRule="exact" w:val="1132"/>
        </w:trPr>
        <w:tc>
          <w:tcPr>
            <w:tcW w:w="1028"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90"/>
              <w:rPr>
                <w:rFonts w:ascii="Times New Roman" w:hAnsi="Times New Roman"/>
                <w:b/>
                <w:color w:val="000000"/>
                <w:spacing w:val="-10"/>
                <w:sz w:val="24"/>
              </w:rPr>
            </w:pPr>
            <w:r>
              <w:rPr>
                <w:rFonts w:ascii="Times New Roman" w:hAnsi="Times New Roman"/>
                <w:b/>
                <w:color w:val="000000"/>
                <w:spacing w:val="-10"/>
                <w:sz w:val="24"/>
              </w:rPr>
              <w:t>27.4</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144"/>
              <w:jc w:val="both"/>
              <w:rPr>
                <w:rFonts w:ascii="Times New Roman" w:hAnsi="Times New Roman"/>
                <w:b/>
                <w:color w:val="000000"/>
                <w:spacing w:val="-6"/>
                <w:sz w:val="24"/>
              </w:rPr>
            </w:pPr>
            <w:r>
              <w:rPr>
                <w:rFonts w:ascii="Times New Roman" w:hAnsi="Times New Roman"/>
                <w:b/>
                <w:color w:val="000000"/>
                <w:spacing w:val="-6"/>
                <w:sz w:val="24"/>
              </w:rPr>
              <w:t xml:space="preserve">Performing Plate Load Test for Determining soil bearing capacity </w:t>
            </w:r>
            <w:r>
              <w:rPr>
                <w:rFonts w:ascii="Times New Roman" w:hAnsi="Times New Roman"/>
                <w:b/>
                <w:color w:val="000000"/>
                <w:spacing w:val="1"/>
                <w:sz w:val="24"/>
              </w:rPr>
              <w:t xml:space="preserve">(SBC) at site including submission of Geotechnical Report on </w:t>
            </w:r>
            <w:r>
              <w:rPr>
                <w:rFonts w:ascii="Times New Roman" w:hAnsi="Times New Roman"/>
                <w:b/>
                <w:color w:val="000000"/>
                <w:spacing w:val="-15"/>
                <w:sz w:val="24"/>
              </w:rPr>
              <w:t xml:space="preserve">recommaided bearing capacity in accordance to IS-1888-1982 (Without </w:t>
            </w:r>
            <w:r>
              <w:rPr>
                <w:rFonts w:ascii="Times New Roman" w:hAnsi="Times New Roman"/>
                <w:b/>
                <w:color w:val="000000"/>
                <w:spacing w:val="-10"/>
                <w:sz w:val="24"/>
              </w:rPr>
              <w:t>Conveyance).</w:t>
            </w:r>
          </w:p>
        </w:tc>
        <w:tc>
          <w:tcPr>
            <w:tcW w:w="990" w:type="dxa"/>
            <w:tcBorders>
              <w:top w:val="single" w:sz="6" w:space="0" w:color="000000"/>
              <w:left w:val="single" w:sz="6" w:space="0" w:color="000000"/>
              <w:bottom w:val="single" w:sz="6" w:space="0" w:color="000000"/>
              <w:right w:val="single" w:sz="6" w:space="0" w:color="000000"/>
            </w:tcBorders>
          </w:tcPr>
          <w:p w:rsidR="001A7652" w:rsidRDefault="001A7652" w:rsidP="004D2427">
            <w:pPr>
              <w:jc w:val="center"/>
              <w:rPr>
                <w:rFonts w:ascii="Times New Roman" w:hAnsi="Times New Roman"/>
                <w:b/>
                <w:color w:val="000000"/>
                <w:spacing w:val="-10"/>
                <w:sz w:val="24"/>
              </w:rPr>
            </w:pPr>
            <w:r>
              <w:rPr>
                <w:rFonts w:ascii="Times New Roman" w:hAnsi="Times New Roman"/>
                <w:b/>
                <w:color w:val="000000"/>
                <w:spacing w:val="-10"/>
                <w:sz w:val="24"/>
              </w:rPr>
              <w:t>Per Pit</w:t>
            </w:r>
          </w:p>
        </w:tc>
        <w:tc>
          <w:tcPr>
            <w:tcW w:w="1402" w:type="dxa"/>
            <w:tcBorders>
              <w:top w:val="single" w:sz="6" w:space="0" w:color="000000"/>
              <w:left w:val="single" w:sz="6" w:space="0" w:color="000000"/>
              <w:bottom w:val="single" w:sz="6" w:space="0" w:color="000000"/>
              <w:right w:val="single" w:sz="6" w:space="0" w:color="000000"/>
            </w:tcBorders>
          </w:tcPr>
          <w:p w:rsidR="001A7652" w:rsidRDefault="001A7652" w:rsidP="004D2427">
            <w:pPr>
              <w:ind w:right="217"/>
              <w:jc w:val="right"/>
              <w:rPr>
                <w:rFonts w:ascii="Times New Roman" w:hAnsi="Times New Roman"/>
                <w:b/>
                <w:color w:val="000000"/>
                <w:spacing w:val="-10"/>
                <w:sz w:val="24"/>
              </w:rPr>
            </w:pPr>
            <w:r>
              <w:rPr>
                <w:rFonts w:ascii="Times New Roman" w:hAnsi="Times New Roman"/>
                <w:b/>
                <w:color w:val="000000"/>
                <w:spacing w:val="-10"/>
                <w:sz w:val="24"/>
              </w:rPr>
              <w:t>15225.00</w:t>
            </w:r>
          </w:p>
        </w:tc>
      </w:tr>
      <w:tr w:rsidR="001A7652" w:rsidTr="0072693D">
        <w:trPr>
          <w:trHeight w:hRule="exact" w:val="1140"/>
        </w:trPr>
        <w:tc>
          <w:tcPr>
            <w:tcW w:w="1028"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90"/>
              <w:rPr>
                <w:rFonts w:ascii="Times New Roman" w:hAnsi="Times New Roman"/>
                <w:b/>
                <w:color w:val="000000"/>
                <w:spacing w:val="-10"/>
                <w:sz w:val="24"/>
              </w:rPr>
            </w:pPr>
            <w:r>
              <w:rPr>
                <w:rFonts w:ascii="Times New Roman" w:hAnsi="Times New Roman"/>
                <w:b/>
                <w:color w:val="000000"/>
                <w:spacing w:val="-10"/>
                <w:sz w:val="24"/>
              </w:rPr>
              <w:t>275</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ind w:left="108" w:right="144"/>
              <w:jc w:val="both"/>
              <w:rPr>
                <w:rFonts w:ascii="Times New Roman" w:hAnsi="Times New Roman"/>
                <w:b/>
                <w:color w:val="000000"/>
                <w:spacing w:val="-9"/>
                <w:sz w:val="24"/>
              </w:rPr>
            </w:pPr>
            <w:r>
              <w:rPr>
                <w:rFonts w:ascii="Times New Roman" w:hAnsi="Times New Roman"/>
                <w:b/>
                <w:color w:val="000000"/>
                <w:spacing w:val="-9"/>
                <w:sz w:val="24"/>
              </w:rPr>
              <w:t xml:space="preserve">Performing Standard Penetration Test for determining soil bearing </w:t>
            </w:r>
            <w:r>
              <w:rPr>
                <w:rFonts w:ascii="Times New Roman" w:hAnsi="Times New Roman"/>
                <w:b/>
                <w:color w:val="000000"/>
                <w:spacing w:val="-4"/>
                <w:sz w:val="24"/>
              </w:rPr>
              <w:t xml:space="preserve">capacity (SBC) in accordance to IS-2131-1981 and submission of </w:t>
            </w:r>
            <w:r>
              <w:rPr>
                <w:rFonts w:ascii="Times New Roman" w:hAnsi="Times New Roman"/>
                <w:b/>
                <w:color w:val="000000"/>
                <w:spacing w:val="-12"/>
                <w:sz w:val="24"/>
              </w:rPr>
              <w:t xml:space="preserve">Geotechnical Report on bearing capacity based on SPT in accordance to </w:t>
            </w:r>
            <w:r>
              <w:rPr>
                <w:rFonts w:ascii="Times New Roman" w:hAnsi="Times New Roman"/>
                <w:b/>
                <w:color w:val="000000"/>
                <w:spacing w:val="-10"/>
                <w:sz w:val="24"/>
              </w:rPr>
              <w:t>IS-6403-1981 (Without Conveyance)</w:t>
            </w:r>
          </w:p>
        </w:tc>
        <w:tc>
          <w:tcPr>
            <w:tcW w:w="990" w:type="dxa"/>
            <w:tcBorders>
              <w:top w:val="single" w:sz="6" w:space="0" w:color="000000"/>
              <w:left w:val="single" w:sz="6" w:space="0" w:color="000000"/>
              <w:bottom w:val="single" w:sz="6" w:space="0" w:color="000000"/>
              <w:right w:val="single" w:sz="6" w:space="0" w:color="000000"/>
            </w:tcBorders>
            <w:textDirection w:val="tbRlV"/>
          </w:tcPr>
          <w:p w:rsidR="001A7652" w:rsidRDefault="001A7652" w:rsidP="004D2427">
            <w:pPr>
              <w:rPr>
                <w:rFonts w:ascii="Times New Roman" w:hAnsi="Times New Roman"/>
                <w:color w:val="000000"/>
                <w:sz w:val="20"/>
              </w:rPr>
            </w:pPr>
          </w:p>
        </w:tc>
        <w:tc>
          <w:tcPr>
            <w:tcW w:w="1402" w:type="dxa"/>
            <w:tcBorders>
              <w:top w:val="single" w:sz="6" w:space="0" w:color="000000"/>
              <w:left w:val="single" w:sz="6" w:space="0" w:color="000000"/>
              <w:bottom w:val="single" w:sz="6" w:space="0" w:color="000000"/>
              <w:right w:val="single" w:sz="6" w:space="0" w:color="000000"/>
            </w:tcBorders>
          </w:tcPr>
          <w:p w:rsidR="001A7652" w:rsidRDefault="001A7652" w:rsidP="004D2427">
            <w:pPr>
              <w:ind w:right="217"/>
              <w:jc w:val="right"/>
              <w:rPr>
                <w:rFonts w:ascii="Times New Roman" w:hAnsi="Times New Roman"/>
                <w:b/>
                <w:color w:val="000000"/>
                <w:spacing w:val="-10"/>
                <w:sz w:val="24"/>
              </w:rPr>
            </w:pPr>
            <w:r>
              <w:rPr>
                <w:rFonts w:ascii="Times New Roman" w:hAnsi="Times New Roman"/>
                <w:b/>
                <w:color w:val="000000"/>
                <w:spacing w:val="-10"/>
                <w:sz w:val="24"/>
              </w:rPr>
              <w:t>18330.00</w:t>
            </w:r>
          </w:p>
        </w:tc>
      </w:tr>
      <w:tr w:rsidR="001A7652" w:rsidTr="0072693D">
        <w:trPr>
          <w:trHeight w:hRule="exact" w:val="908"/>
        </w:trPr>
        <w:tc>
          <w:tcPr>
            <w:tcW w:w="1028" w:type="dxa"/>
            <w:vMerge w:val="restart"/>
            <w:tcBorders>
              <w:top w:val="single" w:sz="6" w:space="0" w:color="000000"/>
              <w:left w:val="single" w:sz="6" w:space="0" w:color="000000"/>
              <w:bottom w:val="none" w:sz="0" w:space="0" w:color="000000"/>
              <w:right w:val="single" w:sz="6" w:space="0" w:color="000000"/>
            </w:tcBorders>
          </w:tcPr>
          <w:p w:rsidR="001A7652" w:rsidRDefault="001A7652" w:rsidP="004D2427">
            <w:pPr>
              <w:ind w:left="90"/>
              <w:rPr>
                <w:rFonts w:ascii="Times New Roman" w:hAnsi="Times New Roman"/>
                <w:b/>
                <w:color w:val="000000"/>
                <w:spacing w:val="-10"/>
                <w:sz w:val="24"/>
              </w:rPr>
            </w:pPr>
            <w:r>
              <w:rPr>
                <w:rFonts w:ascii="Times New Roman" w:hAnsi="Times New Roman"/>
                <w:b/>
                <w:color w:val="000000"/>
                <w:spacing w:val="-10"/>
                <w:sz w:val="24"/>
              </w:rPr>
              <w:t>27.6</w:t>
            </w:r>
          </w:p>
        </w:tc>
        <w:tc>
          <w:tcPr>
            <w:tcW w:w="6900" w:type="dxa"/>
            <w:gridSpan w:val="2"/>
            <w:vMerge w:val="restart"/>
            <w:tcBorders>
              <w:top w:val="single" w:sz="6" w:space="0" w:color="000000"/>
              <w:left w:val="single" w:sz="6" w:space="0" w:color="000000"/>
              <w:bottom w:val="none" w:sz="0" w:space="0" w:color="000000"/>
              <w:right w:val="single" w:sz="6" w:space="0" w:color="000000"/>
            </w:tcBorders>
          </w:tcPr>
          <w:p w:rsidR="001A7652" w:rsidRDefault="001A7652" w:rsidP="004D2427">
            <w:pPr>
              <w:tabs>
                <w:tab w:val="left" w:pos="2484"/>
                <w:tab w:val="right" w:pos="6780"/>
              </w:tabs>
              <w:ind w:left="105"/>
              <w:rPr>
                <w:rFonts w:ascii="Times New Roman" w:hAnsi="Times New Roman"/>
                <w:b/>
                <w:color w:val="000000"/>
                <w:spacing w:val="-12"/>
                <w:sz w:val="24"/>
              </w:rPr>
            </w:pPr>
            <w:r>
              <w:rPr>
                <w:rFonts w:ascii="Times New Roman" w:hAnsi="Times New Roman"/>
                <w:b/>
                <w:color w:val="000000"/>
                <w:spacing w:val="-12"/>
                <w:sz w:val="24"/>
              </w:rPr>
              <w:t>Transportaion charges</w:t>
            </w:r>
            <w:r>
              <w:rPr>
                <w:rFonts w:ascii="Times New Roman" w:hAnsi="Times New Roman"/>
                <w:b/>
                <w:color w:val="000000"/>
                <w:spacing w:val="-12"/>
                <w:sz w:val="24"/>
              </w:rPr>
              <w:tab/>
              <w:t>for transportation</w:t>
            </w:r>
            <w:r>
              <w:rPr>
                <w:rFonts w:ascii="Times New Roman" w:hAnsi="Times New Roman"/>
                <w:b/>
                <w:color w:val="000000"/>
                <w:spacing w:val="-12"/>
                <w:sz w:val="24"/>
              </w:rPr>
              <w:tab/>
            </w:r>
            <w:r>
              <w:rPr>
                <w:rFonts w:ascii="Times New Roman" w:hAnsi="Times New Roman"/>
                <w:b/>
                <w:color w:val="000000"/>
                <w:spacing w:val="1"/>
                <w:sz w:val="24"/>
              </w:rPr>
              <w:t>of Geotechnical testing</w:t>
            </w:r>
          </w:p>
          <w:p w:rsidR="001A7652" w:rsidRDefault="001A7652" w:rsidP="004D2427">
            <w:pPr>
              <w:ind w:left="105" w:right="144"/>
              <w:jc w:val="both"/>
              <w:rPr>
                <w:rFonts w:ascii="Times New Roman" w:hAnsi="Times New Roman"/>
                <w:b/>
                <w:color w:val="000000"/>
                <w:spacing w:val="-12"/>
                <w:sz w:val="23"/>
              </w:rPr>
            </w:pPr>
            <w:r>
              <w:rPr>
                <w:rFonts w:ascii="Times New Roman" w:hAnsi="Times New Roman"/>
                <w:b/>
                <w:color w:val="000000"/>
                <w:spacing w:val="-12"/>
                <w:sz w:val="23"/>
              </w:rPr>
              <w:t xml:space="preserve">equipments for plate </w:t>
            </w:r>
            <w:r>
              <w:rPr>
                <w:rFonts w:ascii="Times New Roman" w:hAnsi="Times New Roman"/>
                <w:b/>
                <w:color w:val="000000"/>
                <w:spacing w:val="-12"/>
                <w:sz w:val="24"/>
              </w:rPr>
              <w:t xml:space="preserve">load test or cone </w:t>
            </w:r>
            <w:r>
              <w:rPr>
                <w:rFonts w:ascii="Times New Roman" w:hAnsi="Times New Roman"/>
                <w:b/>
                <w:color w:val="000000"/>
                <w:spacing w:val="-12"/>
                <w:sz w:val="23"/>
              </w:rPr>
              <w:t xml:space="preserve">penetration test </w:t>
            </w:r>
            <w:r>
              <w:rPr>
                <w:rFonts w:ascii="Times New Roman" w:hAnsi="Times New Roman"/>
                <w:b/>
                <w:color w:val="000000"/>
                <w:spacing w:val="-12"/>
                <w:sz w:val="24"/>
              </w:rPr>
              <w:t xml:space="preserve">upto a distance of </w:t>
            </w:r>
            <w:r>
              <w:rPr>
                <w:rFonts w:ascii="Times New Roman" w:hAnsi="Times New Roman"/>
                <w:b/>
                <w:color w:val="000000"/>
                <w:spacing w:val="-8"/>
                <w:sz w:val="23"/>
              </w:rPr>
              <w:t xml:space="preserve">100km_ one way </w:t>
            </w:r>
            <w:r>
              <w:rPr>
                <w:rFonts w:ascii="Times New Roman" w:hAnsi="Times New Roman"/>
                <w:b/>
                <w:color w:val="000000"/>
                <w:spacing w:val="-8"/>
                <w:sz w:val="24"/>
              </w:rPr>
              <w:t xml:space="preserve">or 200km. both way. Rates are inclusive of Loading </w:t>
            </w:r>
            <w:r>
              <w:rPr>
                <w:rFonts w:ascii="Times New Roman" w:hAnsi="Times New Roman"/>
                <w:b/>
                <w:color w:val="000000"/>
                <w:spacing w:val="-11"/>
                <w:sz w:val="24"/>
              </w:rPr>
              <w:t>and unloading of testing equipments and other incidental charges.</w:t>
            </w:r>
          </w:p>
        </w:tc>
        <w:tc>
          <w:tcPr>
            <w:tcW w:w="990" w:type="dxa"/>
            <w:tcBorders>
              <w:top w:val="single" w:sz="6" w:space="0" w:color="000000"/>
              <w:left w:val="single" w:sz="6" w:space="0" w:color="000000"/>
              <w:bottom w:val="single" w:sz="6" w:space="0" w:color="000000"/>
              <w:right w:val="single" w:sz="6" w:space="0" w:color="000000"/>
            </w:tcBorders>
            <w:textDirection w:val="tbRlV"/>
            <w:vAlign w:val="center"/>
          </w:tcPr>
          <w:p w:rsidR="001A7652" w:rsidRDefault="001A7652" w:rsidP="004D2427">
            <w:pPr>
              <w:jc w:val="center"/>
              <w:rPr>
                <w:rFonts w:ascii="Times New Roman" w:hAnsi="Times New Roman"/>
                <w:color w:val="000000"/>
                <w:spacing w:val="-62"/>
                <w:sz w:val="63"/>
                <w:u w:val="single"/>
              </w:rPr>
            </w:pPr>
            <w:r>
              <w:rPr>
                <w:rFonts w:ascii="Times New Roman" w:hAnsi="Times New Roman"/>
                <w:color w:val="000000"/>
                <w:spacing w:val="-62"/>
                <w:sz w:val="63"/>
                <w:u w:val="single"/>
              </w:rPr>
              <w:t xml:space="preserve">111 </w:t>
            </w:r>
          </w:p>
        </w:tc>
        <w:tc>
          <w:tcPr>
            <w:tcW w:w="1402" w:type="dxa"/>
            <w:vMerge w:val="restart"/>
            <w:tcBorders>
              <w:top w:val="single" w:sz="6" w:space="0" w:color="000000"/>
              <w:left w:val="single" w:sz="6" w:space="0" w:color="000000"/>
              <w:bottom w:val="none" w:sz="0" w:space="0" w:color="000000"/>
              <w:right w:val="single" w:sz="6" w:space="0" w:color="000000"/>
            </w:tcBorders>
          </w:tcPr>
          <w:p w:rsidR="001A7652" w:rsidRDefault="001A7652" w:rsidP="004D2427">
            <w:pPr>
              <w:ind w:right="307"/>
              <w:jc w:val="right"/>
              <w:rPr>
                <w:rFonts w:ascii="Times New Roman" w:hAnsi="Times New Roman"/>
                <w:b/>
                <w:color w:val="000000"/>
                <w:spacing w:val="-10"/>
                <w:sz w:val="23"/>
              </w:rPr>
            </w:pPr>
            <w:r>
              <w:rPr>
                <w:rFonts w:ascii="Times New Roman" w:hAnsi="Times New Roman"/>
                <w:b/>
                <w:color w:val="000000"/>
                <w:spacing w:val="-10"/>
                <w:sz w:val="23"/>
              </w:rPr>
              <w:t>3500.00</w:t>
            </w:r>
          </w:p>
        </w:tc>
      </w:tr>
      <w:tr w:rsidR="001A7652" w:rsidTr="0072693D">
        <w:trPr>
          <w:trHeight w:hRule="exact" w:val="225"/>
        </w:trPr>
        <w:tc>
          <w:tcPr>
            <w:tcW w:w="1028" w:type="dxa"/>
            <w:vMerge/>
            <w:tcBorders>
              <w:top w:val="none" w:sz="0" w:space="0" w:color="000000"/>
              <w:left w:val="single" w:sz="6" w:space="0" w:color="000000"/>
              <w:bottom w:val="single" w:sz="6" w:space="0" w:color="000000"/>
              <w:right w:val="single" w:sz="6" w:space="0" w:color="000000"/>
            </w:tcBorders>
          </w:tcPr>
          <w:p w:rsidR="001A7652" w:rsidRDefault="001A7652" w:rsidP="004D2427"/>
        </w:tc>
        <w:tc>
          <w:tcPr>
            <w:tcW w:w="6900" w:type="dxa"/>
            <w:gridSpan w:val="2"/>
            <w:vMerge/>
            <w:tcBorders>
              <w:top w:val="none" w:sz="0" w:space="0" w:color="000000"/>
              <w:left w:val="single" w:sz="6" w:space="0" w:color="000000"/>
              <w:bottom w:val="single" w:sz="6" w:space="0" w:color="000000"/>
              <w:right w:val="single" w:sz="6" w:space="0" w:color="000000"/>
            </w:tcBorders>
          </w:tcPr>
          <w:p w:rsidR="001A7652" w:rsidRDefault="001A7652" w:rsidP="004D2427"/>
        </w:tc>
        <w:tc>
          <w:tcPr>
            <w:tcW w:w="990"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1402" w:type="dxa"/>
            <w:vMerge/>
            <w:tcBorders>
              <w:top w:val="none" w:sz="0" w:space="0" w:color="000000"/>
              <w:left w:val="single" w:sz="6" w:space="0" w:color="000000"/>
              <w:bottom w:val="single" w:sz="6" w:space="0" w:color="000000"/>
              <w:right w:val="single" w:sz="6" w:space="0" w:color="000000"/>
            </w:tcBorders>
          </w:tcPr>
          <w:p w:rsidR="001A7652" w:rsidRDefault="001A7652" w:rsidP="004D2427"/>
        </w:tc>
      </w:tr>
      <w:tr w:rsidR="001A7652" w:rsidTr="0072693D">
        <w:trPr>
          <w:trHeight w:hRule="exact" w:val="270"/>
        </w:trPr>
        <w:tc>
          <w:tcPr>
            <w:tcW w:w="1028" w:type="dxa"/>
            <w:vMerge w:val="restart"/>
            <w:tcBorders>
              <w:top w:val="single" w:sz="6" w:space="0" w:color="000000"/>
              <w:left w:val="single" w:sz="6" w:space="0" w:color="000000"/>
              <w:bottom w:val="none" w:sz="0" w:space="0" w:color="000000"/>
              <w:right w:val="single" w:sz="6" w:space="0" w:color="000000"/>
            </w:tcBorders>
          </w:tcPr>
          <w:p w:rsidR="001A7652" w:rsidRDefault="001A7652" w:rsidP="004D2427">
            <w:pPr>
              <w:ind w:left="90"/>
              <w:rPr>
                <w:rFonts w:ascii="Times New Roman" w:hAnsi="Times New Roman"/>
                <w:b/>
                <w:color w:val="000000"/>
                <w:spacing w:val="-10"/>
                <w:sz w:val="24"/>
              </w:rPr>
            </w:pPr>
            <w:r>
              <w:rPr>
                <w:rFonts w:ascii="Times New Roman" w:hAnsi="Times New Roman"/>
                <w:b/>
                <w:color w:val="000000"/>
                <w:spacing w:val="-10"/>
                <w:sz w:val="24"/>
              </w:rPr>
              <w:t>28.7</w:t>
            </w:r>
          </w:p>
        </w:tc>
        <w:tc>
          <w:tcPr>
            <w:tcW w:w="6900" w:type="dxa"/>
            <w:gridSpan w:val="2"/>
            <w:vMerge w:val="restart"/>
            <w:tcBorders>
              <w:top w:val="single" w:sz="6" w:space="0" w:color="000000"/>
              <w:left w:val="single" w:sz="6" w:space="0" w:color="000000"/>
              <w:bottom w:val="none" w:sz="0" w:space="0" w:color="000000"/>
              <w:right w:val="single" w:sz="6" w:space="0" w:color="000000"/>
            </w:tcBorders>
          </w:tcPr>
          <w:p w:rsidR="001A7652" w:rsidRDefault="001A7652" w:rsidP="004D2427">
            <w:pPr>
              <w:ind w:left="105"/>
              <w:rPr>
                <w:rFonts w:ascii="Times New Roman" w:hAnsi="Times New Roman"/>
                <w:b/>
                <w:color w:val="000000"/>
                <w:spacing w:val="-12"/>
                <w:sz w:val="24"/>
              </w:rPr>
            </w:pPr>
            <w:r>
              <w:rPr>
                <w:rFonts w:ascii="Times New Roman" w:hAnsi="Times New Roman"/>
                <w:b/>
                <w:color w:val="000000"/>
                <w:spacing w:val="-12"/>
                <w:sz w:val="24"/>
              </w:rPr>
              <w:t>Add extra for distance beyond 100km and upto 1501</w:t>
            </w:r>
          </w:p>
        </w:tc>
        <w:tc>
          <w:tcPr>
            <w:tcW w:w="990"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ind w:right="225"/>
              <w:jc w:val="right"/>
              <w:rPr>
                <w:rFonts w:ascii="Times New Roman" w:hAnsi="Times New Roman"/>
                <w:b/>
                <w:color w:val="000000"/>
                <w:spacing w:val="-10"/>
                <w:sz w:val="24"/>
              </w:rPr>
            </w:pPr>
            <w:r>
              <w:rPr>
                <w:rFonts w:ascii="Times New Roman" w:hAnsi="Times New Roman"/>
                <w:b/>
                <w:color w:val="000000"/>
                <w:spacing w:val="-10"/>
                <w:sz w:val="24"/>
              </w:rPr>
              <w:t>Per km</w:t>
            </w:r>
          </w:p>
        </w:tc>
        <w:tc>
          <w:tcPr>
            <w:tcW w:w="1402" w:type="dxa"/>
            <w:vMerge w:val="restart"/>
            <w:tcBorders>
              <w:top w:val="single" w:sz="6" w:space="0" w:color="000000"/>
              <w:left w:val="single" w:sz="6" w:space="0" w:color="000000"/>
              <w:bottom w:val="none" w:sz="0" w:space="0" w:color="000000"/>
              <w:right w:val="single" w:sz="6" w:space="0" w:color="000000"/>
            </w:tcBorders>
            <w:vAlign w:val="center"/>
          </w:tcPr>
          <w:p w:rsidR="001A7652" w:rsidRDefault="001A7652" w:rsidP="004D2427">
            <w:pPr>
              <w:ind w:right="397"/>
              <w:jc w:val="right"/>
              <w:rPr>
                <w:rFonts w:ascii="Times New Roman" w:hAnsi="Times New Roman"/>
                <w:b/>
                <w:color w:val="000000"/>
                <w:spacing w:val="-10"/>
                <w:sz w:val="24"/>
              </w:rPr>
            </w:pPr>
            <w:r>
              <w:rPr>
                <w:rFonts w:ascii="Times New Roman" w:hAnsi="Times New Roman"/>
                <w:b/>
                <w:color w:val="000000"/>
                <w:spacing w:val="-10"/>
                <w:sz w:val="24"/>
              </w:rPr>
              <w:t>50.00</w:t>
            </w:r>
          </w:p>
        </w:tc>
      </w:tr>
      <w:tr w:rsidR="001A7652" w:rsidTr="0072693D">
        <w:trPr>
          <w:trHeight w:hRule="exact" w:val="127"/>
        </w:trPr>
        <w:tc>
          <w:tcPr>
            <w:tcW w:w="1028" w:type="dxa"/>
            <w:vMerge/>
            <w:tcBorders>
              <w:top w:val="none" w:sz="0" w:space="0" w:color="000000"/>
              <w:left w:val="single" w:sz="6" w:space="0" w:color="000000"/>
              <w:bottom w:val="single" w:sz="6" w:space="0" w:color="000000"/>
              <w:right w:val="single" w:sz="6" w:space="0" w:color="000000"/>
            </w:tcBorders>
          </w:tcPr>
          <w:p w:rsidR="001A7652" w:rsidRDefault="001A7652" w:rsidP="004D2427"/>
        </w:tc>
        <w:tc>
          <w:tcPr>
            <w:tcW w:w="6900" w:type="dxa"/>
            <w:gridSpan w:val="2"/>
            <w:vMerge/>
            <w:tcBorders>
              <w:top w:val="none" w:sz="0" w:space="0" w:color="000000"/>
              <w:left w:val="single" w:sz="6" w:space="0" w:color="000000"/>
              <w:bottom w:val="single" w:sz="6" w:space="0" w:color="000000"/>
              <w:right w:val="single" w:sz="6" w:space="0" w:color="000000"/>
            </w:tcBorders>
          </w:tcPr>
          <w:p w:rsidR="001A7652" w:rsidRDefault="001A7652" w:rsidP="004D2427"/>
        </w:tc>
        <w:tc>
          <w:tcPr>
            <w:tcW w:w="990"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1402" w:type="dxa"/>
            <w:vMerge/>
            <w:tcBorders>
              <w:top w:val="none" w:sz="0" w:space="0" w:color="000000"/>
              <w:left w:val="single" w:sz="6" w:space="0" w:color="000000"/>
              <w:bottom w:val="single" w:sz="6" w:space="0" w:color="000000"/>
              <w:right w:val="single" w:sz="6" w:space="0" w:color="000000"/>
            </w:tcBorders>
            <w:vAlign w:val="center"/>
          </w:tcPr>
          <w:p w:rsidR="001A7652" w:rsidRDefault="001A7652" w:rsidP="004D2427"/>
        </w:tc>
      </w:tr>
      <w:tr w:rsidR="001A7652" w:rsidTr="0072693D">
        <w:trPr>
          <w:trHeight w:hRule="exact" w:val="308"/>
        </w:trPr>
        <w:tc>
          <w:tcPr>
            <w:tcW w:w="1028" w:type="dxa"/>
            <w:vMerge w:val="restart"/>
            <w:tcBorders>
              <w:top w:val="single" w:sz="6" w:space="0" w:color="000000"/>
              <w:left w:val="single" w:sz="6" w:space="0" w:color="000000"/>
              <w:bottom w:val="none" w:sz="0" w:space="0" w:color="000000"/>
              <w:right w:val="single" w:sz="6" w:space="0" w:color="000000"/>
            </w:tcBorders>
          </w:tcPr>
          <w:p w:rsidR="001A7652" w:rsidRDefault="001A7652" w:rsidP="004D2427">
            <w:pPr>
              <w:ind w:left="90"/>
              <w:rPr>
                <w:rFonts w:ascii="Times New Roman" w:hAnsi="Times New Roman"/>
                <w:b/>
                <w:color w:val="000000"/>
                <w:spacing w:val="-10"/>
                <w:sz w:val="24"/>
              </w:rPr>
            </w:pPr>
            <w:r>
              <w:rPr>
                <w:rFonts w:ascii="Times New Roman" w:hAnsi="Times New Roman"/>
                <w:b/>
                <w:color w:val="000000"/>
                <w:spacing w:val="-10"/>
                <w:sz w:val="24"/>
              </w:rPr>
              <w:t>28.8</w:t>
            </w:r>
          </w:p>
        </w:tc>
        <w:tc>
          <w:tcPr>
            <w:tcW w:w="6900" w:type="dxa"/>
            <w:gridSpan w:val="2"/>
            <w:vMerge w:val="restart"/>
            <w:tcBorders>
              <w:top w:val="single" w:sz="6" w:space="0" w:color="000000"/>
              <w:left w:val="single" w:sz="6" w:space="0" w:color="000000"/>
              <w:bottom w:val="none" w:sz="0" w:space="0" w:color="000000"/>
              <w:right w:val="single" w:sz="6" w:space="0" w:color="000000"/>
            </w:tcBorders>
          </w:tcPr>
          <w:p w:rsidR="001A7652" w:rsidRDefault="001A7652" w:rsidP="004D2427">
            <w:pPr>
              <w:ind w:left="105"/>
              <w:rPr>
                <w:rFonts w:ascii="Times New Roman" w:hAnsi="Times New Roman"/>
                <w:b/>
                <w:color w:val="000000"/>
                <w:spacing w:val="-11"/>
                <w:sz w:val="24"/>
              </w:rPr>
            </w:pPr>
            <w:r>
              <w:rPr>
                <w:rFonts w:ascii="Times New Roman" w:hAnsi="Times New Roman"/>
                <w:b/>
                <w:color w:val="000000"/>
                <w:spacing w:val="-11"/>
                <w:sz w:val="24"/>
              </w:rPr>
              <w:t>Add extra for every additional km beyond 150km</w:t>
            </w:r>
          </w:p>
        </w:tc>
        <w:tc>
          <w:tcPr>
            <w:tcW w:w="990" w:type="dxa"/>
            <w:tcBorders>
              <w:top w:val="single" w:sz="6" w:space="0" w:color="000000"/>
              <w:left w:val="single" w:sz="6" w:space="0" w:color="000000"/>
              <w:bottom w:val="single" w:sz="6" w:space="0" w:color="000000"/>
              <w:right w:val="single" w:sz="6" w:space="0" w:color="000000"/>
            </w:tcBorders>
            <w:vAlign w:val="center"/>
          </w:tcPr>
          <w:p w:rsidR="001A7652" w:rsidRDefault="001A7652" w:rsidP="004D2427">
            <w:pPr>
              <w:ind w:right="225"/>
              <w:jc w:val="right"/>
              <w:rPr>
                <w:rFonts w:ascii="Times New Roman" w:hAnsi="Times New Roman"/>
                <w:b/>
                <w:color w:val="000000"/>
                <w:spacing w:val="-10"/>
                <w:sz w:val="24"/>
              </w:rPr>
            </w:pPr>
            <w:r>
              <w:rPr>
                <w:rFonts w:ascii="Times New Roman" w:hAnsi="Times New Roman"/>
                <w:b/>
                <w:color w:val="000000"/>
                <w:spacing w:val="-10"/>
                <w:sz w:val="24"/>
              </w:rPr>
              <w:t>Per km</w:t>
            </w:r>
          </w:p>
        </w:tc>
        <w:tc>
          <w:tcPr>
            <w:tcW w:w="1402" w:type="dxa"/>
            <w:vMerge w:val="restart"/>
            <w:tcBorders>
              <w:top w:val="single" w:sz="6" w:space="0" w:color="000000"/>
              <w:left w:val="single" w:sz="6" w:space="0" w:color="000000"/>
              <w:bottom w:val="none" w:sz="0" w:space="0" w:color="000000"/>
              <w:right w:val="single" w:sz="6" w:space="0" w:color="000000"/>
            </w:tcBorders>
            <w:vAlign w:val="center"/>
          </w:tcPr>
          <w:p w:rsidR="001A7652" w:rsidRDefault="001A7652" w:rsidP="004D2427">
            <w:pPr>
              <w:ind w:right="397"/>
              <w:jc w:val="right"/>
              <w:rPr>
                <w:rFonts w:ascii="Times New Roman" w:hAnsi="Times New Roman"/>
                <w:b/>
                <w:color w:val="000000"/>
                <w:spacing w:val="-10"/>
                <w:sz w:val="24"/>
              </w:rPr>
            </w:pPr>
            <w:r>
              <w:rPr>
                <w:rFonts w:ascii="Times New Roman" w:hAnsi="Times New Roman"/>
                <w:b/>
                <w:color w:val="000000"/>
                <w:spacing w:val="-10"/>
                <w:sz w:val="24"/>
              </w:rPr>
              <w:t>40.00</w:t>
            </w:r>
          </w:p>
        </w:tc>
      </w:tr>
      <w:tr w:rsidR="001A7652" w:rsidTr="0072693D">
        <w:trPr>
          <w:trHeight w:hRule="exact" w:val="172"/>
        </w:trPr>
        <w:tc>
          <w:tcPr>
            <w:tcW w:w="1028" w:type="dxa"/>
            <w:vMerge/>
            <w:tcBorders>
              <w:top w:val="none" w:sz="0" w:space="0" w:color="000000"/>
              <w:left w:val="single" w:sz="6" w:space="0" w:color="000000"/>
              <w:bottom w:val="single" w:sz="6" w:space="0" w:color="000000"/>
              <w:right w:val="single" w:sz="6" w:space="0" w:color="000000"/>
            </w:tcBorders>
          </w:tcPr>
          <w:p w:rsidR="001A7652" w:rsidRDefault="001A7652" w:rsidP="004D2427"/>
        </w:tc>
        <w:tc>
          <w:tcPr>
            <w:tcW w:w="6900" w:type="dxa"/>
            <w:gridSpan w:val="2"/>
            <w:vMerge/>
            <w:tcBorders>
              <w:top w:val="none" w:sz="0" w:space="0" w:color="000000"/>
              <w:left w:val="single" w:sz="6" w:space="0" w:color="000000"/>
              <w:bottom w:val="single" w:sz="6" w:space="0" w:color="000000"/>
              <w:right w:val="single" w:sz="6" w:space="0" w:color="000000"/>
            </w:tcBorders>
          </w:tcPr>
          <w:p w:rsidR="001A7652" w:rsidRDefault="001A7652" w:rsidP="004D2427"/>
        </w:tc>
        <w:tc>
          <w:tcPr>
            <w:tcW w:w="990"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1402" w:type="dxa"/>
            <w:vMerge/>
            <w:tcBorders>
              <w:top w:val="none" w:sz="0" w:space="0" w:color="000000"/>
              <w:left w:val="single" w:sz="6" w:space="0" w:color="000000"/>
              <w:bottom w:val="single" w:sz="6" w:space="0" w:color="000000"/>
              <w:right w:val="single" w:sz="6" w:space="0" w:color="000000"/>
            </w:tcBorders>
            <w:vAlign w:val="center"/>
          </w:tcPr>
          <w:p w:rsidR="001A7652" w:rsidRDefault="001A7652" w:rsidP="004D2427"/>
        </w:tc>
      </w:tr>
      <w:tr w:rsidR="001A7652" w:rsidTr="0072693D">
        <w:trPr>
          <w:trHeight w:hRule="exact" w:val="540"/>
        </w:trPr>
        <w:tc>
          <w:tcPr>
            <w:tcW w:w="1028" w:type="dxa"/>
            <w:tcBorders>
              <w:top w:val="single" w:sz="6" w:space="0" w:color="000000"/>
              <w:left w:val="single" w:sz="6" w:space="0" w:color="000000"/>
              <w:bottom w:val="single" w:sz="6" w:space="0" w:color="000000"/>
              <w:right w:val="single" w:sz="6" w:space="0" w:color="000000"/>
            </w:tcBorders>
          </w:tcPr>
          <w:p w:rsidR="001A7652" w:rsidRDefault="001A7652" w:rsidP="004D2427">
            <w:pPr>
              <w:ind w:left="90"/>
              <w:rPr>
                <w:rFonts w:ascii="Times New Roman" w:hAnsi="Times New Roman"/>
                <w:b/>
                <w:color w:val="000000"/>
                <w:spacing w:val="-10"/>
                <w:sz w:val="24"/>
              </w:rPr>
            </w:pPr>
            <w:r>
              <w:rPr>
                <w:rFonts w:ascii="Times New Roman" w:hAnsi="Times New Roman"/>
                <w:b/>
                <w:color w:val="000000"/>
                <w:spacing w:val="-10"/>
                <w:sz w:val="24"/>
              </w:rPr>
              <w:t>27.9</w:t>
            </w:r>
          </w:p>
        </w:tc>
        <w:tc>
          <w:tcPr>
            <w:tcW w:w="6900" w:type="dxa"/>
            <w:gridSpan w:val="2"/>
            <w:tcBorders>
              <w:top w:val="single" w:sz="6" w:space="0" w:color="000000"/>
              <w:left w:val="single" w:sz="6" w:space="0" w:color="000000"/>
              <w:bottom w:val="single" w:sz="6" w:space="0" w:color="000000"/>
              <w:right w:val="single" w:sz="6" w:space="0" w:color="000000"/>
            </w:tcBorders>
          </w:tcPr>
          <w:p w:rsidR="001A7652" w:rsidRDefault="001A7652" w:rsidP="004D2427">
            <w:pPr>
              <w:spacing w:line="235" w:lineRule="auto"/>
              <w:jc w:val="center"/>
              <w:rPr>
                <w:rFonts w:ascii="Times New Roman" w:hAnsi="Times New Roman"/>
                <w:b/>
                <w:color w:val="000000"/>
                <w:spacing w:val="-9"/>
                <w:sz w:val="24"/>
              </w:rPr>
            </w:pPr>
            <w:r>
              <w:rPr>
                <w:rFonts w:ascii="Times New Roman" w:hAnsi="Times New Roman"/>
                <w:b/>
                <w:color w:val="000000"/>
                <w:spacing w:val="-9"/>
                <w:sz w:val="24"/>
              </w:rPr>
              <w:t xml:space="preserve">Providing and carrying out video shooting of buildings, including hiring </w:t>
            </w:r>
            <w:r>
              <w:rPr>
                <w:rFonts w:ascii="Times New Roman" w:hAnsi="Times New Roman"/>
                <w:b/>
                <w:color w:val="000000"/>
                <w:spacing w:val="-9"/>
                <w:sz w:val="24"/>
              </w:rPr>
              <w:br/>
            </w:r>
            <w:r>
              <w:rPr>
                <w:rFonts w:ascii="Times New Roman" w:hAnsi="Times New Roman"/>
                <w:b/>
                <w:color w:val="000000"/>
                <w:spacing w:val="-3"/>
                <w:sz w:val="24"/>
              </w:rPr>
              <w:t xml:space="preserve">of vehicle equipments </w:t>
            </w:r>
            <w:r>
              <w:rPr>
                <w:rFonts w:ascii="Times New Roman" w:hAnsi="Times New Roman"/>
                <w:b/>
                <w:color w:val="000000"/>
                <w:spacing w:val="-3"/>
                <w:sz w:val="23"/>
              </w:rPr>
              <w:t xml:space="preserve">for </w:t>
            </w:r>
            <w:r>
              <w:rPr>
                <w:rFonts w:ascii="Times New Roman" w:hAnsi="Times New Roman"/>
                <w:b/>
                <w:color w:val="000000"/>
                <w:spacing w:val="-3"/>
                <w:sz w:val="24"/>
              </w:rPr>
              <w:t>video shooting, titling, lightening, mixing,</w:t>
            </w:r>
          </w:p>
        </w:tc>
        <w:tc>
          <w:tcPr>
            <w:tcW w:w="990"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c>
          <w:tcPr>
            <w:tcW w:w="1402" w:type="dxa"/>
            <w:tcBorders>
              <w:top w:val="single" w:sz="6" w:space="0" w:color="000000"/>
              <w:left w:val="single" w:sz="6" w:space="0" w:color="000000"/>
              <w:bottom w:val="single" w:sz="6" w:space="0" w:color="000000"/>
              <w:right w:val="single" w:sz="6" w:space="0" w:color="000000"/>
            </w:tcBorders>
          </w:tcPr>
          <w:p w:rsidR="001A7652" w:rsidRDefault="001A7652" w:rsidP="004D2427">
            <w:pPr>
              <w:rPr>
                <w:rFonts w:ascii="Times New Roman" w:hAnsi="Times New Roman"/>
                <w:color w:val="000000"/>
                <w:sz w:val="20"/>
              </w:rPr>
            </w:pPr>
          </w:p>
        </w:tc>
      </w:tr>
    </w:tbl>
    <w:p w:rsidR="0072693D" w:rsidRPr="0072693D" w:rsidRDefault="0072693D" w:rsidP="0072693D">
      <w:pPr>
        <w:jc w:val="center"/>
        <w:rPr>
          <w:rFonts w:ascii="Times New Roman" w:hAnsi="Times New Roman" w:cs="Times New Roman"/>
        </w:rPr>
      </w:pPr>
      <w:r>
        <w:t>Page No.403</w:t>
      </w:r>
    </w:p>
    <w:tbl>
      <w:tblPr>
        <w:tblW w:w="10327" w:type="dxa"/>
        <w:tblInd w:w="23" w:type="dxa"/>
        <w:tblLayout w:type="fixed"/>
        <w:tblCellMar>
          <w:left w:w="0" w:type="dxa"/>
          <w:right w:w="0" w:type="dxa"/>
        </w:tblCellMar>
        <w:tblLook w:val="0000"/>
      </w:tblPr>
      <w:tblGrid>
        <w:gridCol w:w="1035"/>
        <w:gridCol w:w="975"/>
        <w:gridCol w:w="5925"/>
        <w:gridCol w:w="990"/>
        <w:gridCol w:w="1402"/>
      </w:tblGrid>
      <w:tr w:rsidR="001A7652" w:rsidTr="0072693D">
        <w:trPr>
          <w:trHeight w:hRule="exact" w:val="443"/>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Item No.</w:t>
            </w:r>
          </w:p>
        </w:tc>
        <w:tc>
          <w:tcPr>
            <w:tcW w:w="6900" w:type="dxa"/>
            <w:gridSpan w:val="2"/>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right="2880"/>
              <w:jc w:val="right"/>
              <w:rPr>
                <w:rStyle w:val="CharacterStyle2"/>
                <w:b w:val="0"/>
                <w:bCs w:val="0"/>
                <w:spacing w:val="-10"/>
              </w:rPr>
            </w:pPr>
            <w:r>
              <w:rPr>
                <w:rStyle w:val="CharacterStyle2"/>
                <w:b w:val="0"/>
                <w:bCs w:val="0"/>
                <w:spacing w:val="-10"/>
              </w:rPr>
              <w:t>Description</w:t>
            </w:r>
          </w:p>
        </w:tc>
        <w:tc>
          <w:tcPr>
            <w:tcW w:w="99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Unit</w:t>
            </w:r>
          </w:p>
        </w:tc>
        <w:tc>
          <w:tcPr>
            <w:tcW w:w="1402"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right="127"/>
              <w:jc w:val="right"/>
              <w:rPr>
                <w:rStyle w:val="CharacterStyle2"/>
                <w:b w:val="0"/>
                <w:bCs w:val="0"/>
                <w:spacing w:val="-2"/>
              </w:rPr>
            </w:pPr>
            <w:r>
              <w:rPr>
                <w:rStyle w:val="CharacterStyle2"/>
                <w:b w:val="0"/>
                <w:bCs w:val="0"/>
                <w:spacing w:val="-2"/>
              </w:rPr>
              <w:t>Rite (in Rs.)</w:t>
            </w:r>
          </w:p>
        </w:tc>
      </w:tr>
      <w:tr w:rsidR="001A7652" w:rsidTr="0072693D">
        <w:trPr>
          <w:trHeight w:hRule="exact" w:val="150"/>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6900" w:type="dxa"/>
            <w:gridSpan w:val="2"/>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99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1402"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r>
      <w:tr w:rsidR="001A7652" w:rsidTr="0072693D">
        <w:trPr>
          <w:trHeight w:hRule="exact" w:val="682"/>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6900" w:type="dxa"/>
            <w:gridSpan w:val="2"/>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ind w:right="144"/>
              <w:rPr>
                <w:rStyle w:val="CharacterStyle1"/>
                <w:b w:val="0"/>
                <w:bCs/>
                <w:spacing w:val="-10"/>
              </w:rPr>
            </w:pPr>
            <w:r>
              <w:rPr>
                <w:rStyle w:val="CharacterStyle1"/>
                <w:b w:val="0"/>
                <w:bCs/>
                <w:spacing w:val="-9"/>
              </w:rPr>
              <w:t xml:space="preserve">lettering, editing, including cost of two colour CDs of approved makes </w:t>
            </w:r>
            <w:r>
              <w:rPr>
                <w:rStyle w:val="CharacterStyle1"/>
                <w:b w:val="0"/>
                <w:bCs/>
                <w:spacing w:val="-10"/>
              </w:rPr>
              <w:t>and quality etc. complete.</w:t>
            </w:r>
          </w:p>
        </w:tc>
        <w:tc>
          <w:tcPr>
            <w:tcW w:w="99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1402"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r>
      <w:tr w:rsidR="001A7652" w:rsidTr="0072693D">
        <w:trPr>
          <w:trHeight w:hRule="exact" w:val="285"/>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97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105"/>
              <w:rPr>
                <w:rStyle w:val="CharacterStyle1"/>
                <w:b w:val="0"/>
                <w:bCs/>
                <w:spacing w:val="-10"/>
              </w:rPr>
            </w:pPr>
            <w:r>
              <w:rPr>
                <w:rStyle w:val="CharacterStyle1"/>
                <w:b w:val="0"/>
                <w:bCs/>
                <w:spacing w:val="-10"/>
              </w:rPr>
              <w:t>27.9.1</w:t>
            </w:r>
          </w:p>
        </w:tc>
        <w:tc>
          <w:tcPr>
            <w:tcW w:w="592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90"/>
              <w:rPr>
                <w:rStyle w:val="CharacterStyle1"/>
                <w:b w:val="0"/>
                <w:bCs/>
                <w:spacing w:val="-14"/>
              </w:rPr>
            </w:pPr>
            <w:r>
              <w:rPr>
                <w:rStyle w:val="CharacterStyle1"/>
                <w:b w:val="0"/>
                <w:bCs/>
                <w:spacing w:val="-14"/>
              </w:rPr>
              <w:t>Within 50 ICms.</w:t>
            </w:r>
          </w:p>
        </w:tc>
        <w:tc>
          <w:tcPr>
            <w:tcW w:w="990"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Per day</w:t>
            </w:r>
          </w:p>
        </w:tc>
        <w:tc>
          <w:tcPr>
            <w:tcW w:w="1402"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ind w:right="307"/>
              <w:jc w:val="right"/>
              <w:rPr>
                <w:rStyle w:val="CharacterStyle2"/>
                <w:b w:val="0"/>
                <w:bCs w:val="0"/>
                <w:spacing w:val="-10"/>
              </w:rPr>
            </w:pPr>
            <w:r>
              <w:rPr>
                <w:rStyle w:val="CharacterStyle2"/>
                <w:b w:val="0"/>
                <w:bCs w:val="0"/>
                <w:spacing w:val="-10"/>
              </w:rPr>
              <w:t>2500.00</w:t>
            </w:r>
          </w:p>
        </w:tc>
      </w:tr>
      <w:tr w:rsidR="001A7652" w:rsidTr="0072693D">
        <w:trPr>
          <w:trHeight w:hRule="exact" w:val="278"/>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97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105"/>
              <w:rPr>
                <w:rStyle w:val="CharacterStyle1"/>
                <w:b w:val="0"/>
                <w:bCs/>
                <w:spacing w:val="-10"/>
              </w:rPr>
            </w:pPr>
            <w:r>
              <w:rPr>
                <w:rStyle w:val="CharacterStyle1"/>
                <w:b w:val="0"/>
                <w:bCs/>
                <w:spacing w:val="-10"/>
              </w:rPr>
              <w:t>27.92</w:t>
            </w:r>
          </w:p>
        </w:tc>
        <w:tc>
          <w:tcPr>
            <w:tcW w:w="592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90"/>
              <w:rPr>
                <w:rStyle w:val="CharacterStyle1"/>
                <w:b w:val="0"/>
                <w:bCs/>
                <w:spacing w:val="-10"/>
              </w:rPr>
            </w:pPr>
            <w:r>
              <w:rPr>
                <w:rStyle w:val="CharacterStyle1"/>
                <w:b w:val="0"/>
                <w:bCs/>
                <w:spacing w:val="-10"/>
              </w:rPr>
              <w:t>Beyond 50 kms.</w:t>
            </w:r>
          </w:p>
        </w:tc>
        <w:tc>
          <w:tcPr>
            <w:tcW w:w="990"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Per day</w:t>
            </w:r>
          </w:p>
        </w:tc>
        <w:tc>
          <w:tcPr>
            <w:tcW w:w="1402"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ind w:right="307"/>
              <w:jc w:val="right"/>
              <w:rPr>
                <w:rStyle w:val="CharacterStyle2"/>
                <w:b w:val="0"/>
                <w:bCs w:val="0"/>
                <w:spacing w:val="-10"/>
              </w:rPr>
            </w:pPr>
            <w:r>
              <w:rPr>
                <w:rStyle w:val="CharacterStyle2"/>
                <w:b w:val="0"/>
                <w:bCs w:val="0"/>
                <w:spacing w:val="-10"/>
              </w:rPr>
              <w:t>2700.00</w:t>
            </w:r>
          </w:p>
        </w:tc>
      </w:tr>
      <w:tr w:rsidR="001A7652" w:rsidTr="0072693D">
        <w:trPr>
          <w:trHeight w:hRule="exact" w:val="277"/>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97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105"/>
              <w:rPr>
                <w:rStyle w:val="CharacterStyle1"/>
                <w:b w:val="0"/>
                <w:bCs/>
                <w:spacing w:val="-10"/>
              </w:rPr>
            </w:pPr>
            <w:r>
              <w:rPr>
                <w:rStyle w:val="CharacterStyle1"/>
                <w:b w:val="0"/>
                <w:bCs/>
                <w:spacing w:val="-10"/>
              </w:rPr>
              <w:t>27,9.3</w:t>
            </w:r>
          </w:p>
        </w:tc>
        <w:tc>
          <w:tcPr>
            <w:tcW w:w="592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90"/>
              <w:rPr>
                <w:rStyle w:val="CharacterStyle1"/>
                <w:b w:val="0"/>
                <w:bCs/>
                <w:spacing w:val="-12"/>
              </w:rPr>
            </w:pPr>
            <w:r>
              <w:rPr>
                <w:rStyle w:val="CharacterStyle1"/>
                <w:b w:val="0"/>
                <w:bCs/>
                <w:spacing w:val="-12"/>
              </w:rPr>
              <w:t>Work upto 5 hours per day only,</w:t>
            </w:r>
          </w:p>
        </w:tc>
        <w:tc>
          <w:tcPr>
            <w:tcW w:w="990"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Per day</w:t>
            </w:r>
          </w:p>
        </w:tc>
        <w:tc>
          <w:tcPr>
            <w:tcW w:w="1402"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ind w:right="307"/>
              <w:jc w:val="right"/>
              <w:rPr>
                <w:rStyle w:val="CharacterStyle2"/>
                <w:b w:val="0"/>
                <w:bCs w:val="0"/>
                <w:spacing w:val="-10"/>
              </w:rPr>
            </w:pPr>
            <w:r>
              <w:rPr>
                <w:rStyle w:val="CharacterStyle2"/>
                <w:b w:val="0"/>
                <w:bCs w:val="0"/>
                <w:spacing w:val="-10"/>
              </w:rPr>
              <w:t>1500.00</w:t>
            </w:r>
          </w:p>
        </w:tc>
      </w:tr>
      <w:tr w:rsidR="001A7652" w:rsidTr="0072693D">
        <w:trPr>
          <w:trHeight w:hRule="exact" w:val="638"/>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tabs>
                <w:tab w:val="decimal" w:pos="378"/>
              </w:tabs>
              <w:kinsoku w:val="0"/>
              <w:autoSpaceDE/>
              <w:autoSpaceDN/>
              <w:rPr>
                <w:rStyle w:val="CharacterStyle1"/>
                <w:b w:val="0"/>
                <w:bCs/>
                <w:spacing w:val="-10"/>
              </w:rPr>
            </w:pPr>
            <w:r>
              <w:rPr>
                <w:rStyle w:val="CharacterStyle1"/>
                <w:b w:val="0"/>
                <w:bCs/>
                <w:spacing w:val="-10"/>
              </w:rPr>
              <w:t>27.10</w:t>
            </w:r>
          </w:p>
        </w:tc>
        <w:tc>
          <w:tcPr>
            <w:tcW w:w="6900" w:type="dxa"/>
            <w:gridSpan w:val="2"/>
            <w:tcBorders>
              <w:top w:val="single" w:sz="6" w:space="0" w:color="auto"/>
              <w:left w:val="single" w:sz="6" w:space="0" w:color="auto"/>
              <w:bottom w:val="single" w:sz="6" w:space="0" w:color="auto"/>
              <w:right w:val="single" w:sz="6" w:space="0" w:color="auto"/>
            </w:tcBorders>
          </w:tcPr>
          <w:p w:rsidR="001A7652" w:rsidRDefault="001A7652" w:rsidP="004D2427">
            <w:pPr>
              <w:pStyle w:val="Style2"/>
              <w:kinsoku w:val="0"/>
              <w:autoSpaceDE/>
              <w:autoSpaceDN/>
              <w:ind w:right="144"/>
              <w:rPr>
                <w:rStyle w:val="CharacterStyle1"/>
                <w:b w:val="0"/>
                <w:bCs/>
                <w:spacing w:val="-10"/>
              </w:rPr>
            </w:pPr>
            <w:r>
              <w:rPr>
                <w:rStyle w:val="CharacterStyle1"/>
                <w:b w:val="0"/>
                <w:bCs/>
                <w:spacing w:val="-10"/>
              </w:rPr>
              <w:t>Shooting of still photographs outdoor and indoor of construction and other works of building, bridgcs, roads etc. at any distances.</w:t>
            </w:r>
          </w:p>
        </w:tc>
        <w:tc>
          <w:tcPr>
            <w:tcW w:w="99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1402"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r>
      <w:tr w:rsidR="001A7652" w:rsidTr="0072693D">
        <w:trPr>
          <w:trHeight w:hRule="exact" w:val="337"/>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97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105"/>
              <w:rPr>
                <w:rStyle w:val="CharacterStyle1"/>
                <w:b w:val="0"/>
                <w:bCs/>
                <w:spacing w:val="-10"/>
              </w:rPr>
            </w:pPr>
            <w:r>
              <w:rPr>
                <w:rStyle w:val="CharacterStyle1"/>
                <w:b w:val="0"/>
                <w:bCs/>
                <w:spacing w:val="-10"/>
              </w:rPr>
              <w:t>27,10.1</w:t>
            </w:r>
          </w:p>
        </w:tc>
        <w:tc>
          <w:tcPr>
            <w:tcW w:w="592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90"/>
              <w:rPr>
                <w:rStyle w:val="CharacterStyle1"/>
                <w:b w:val="0"/>
                <w:bCs/>
                <w:spacing w:val="-10"/>
              </w:rPr>
            </w:pPr>
            <w:r>
              <w:rPr>
                <w:rStyle w:val="CharacterStyle1"/>
                <w:b w:val="0"/>
                <w:bCs/>
                <w:spacing w:val="-10"/>
              </w:rPr>
              <w:t>Pod Card size</w:t>
            </w:r>
          </w:p>
        </w:tc>
        <w:tc>
          <w:tcPr>
            <w:tcW w:w="990"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3 Nos.</w:t>
            </w:r>
          </w:p>
        </w:tc>
        <w:tc>
          <w:tcPr>
            <w:tcW w:w="1402"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ind w:right="397"/>
              <w:jc w:val="right"/>
              <w:rPr>
                <w:rStyle w:val="CharacterStyle2"/>
                <w:b w:val="0"/>
                <w:bCs w:val="0"/>
                <w:spacing w:val="-10"/>
              </w:rPr>
            </w:pPr>
            <w:r>
              <w:rPr>
                <w:rStyle w:val="CharacterStyle2"/>
                <w:b w:val="0"/>
                <w:bCs w:val="0"/>
                <w:spacing w:val="-10"/>
              </w:rPr>
              <w:t>60.00</w:t>
            </w:r>
          </w:p>
        </w:tc>
      </w:tr>
      <w:tr w:rsidR="001A7652" w:rsidTr="0072693D">
        <w:trPr>
          <w:trHeight w:hRule="exact" w:val="285"/>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97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105"/>
              <w:rPr>
                <w:rStyle w:val="CharacterStyle1"/>
                <w:b w:val="0"/>
                <w:bCs/>
                <w:spacing w:val="-10"/>
              </w:rPr>
            </w:pPr>
            <w:r>
              <w:rPr>
                <w:rStyle w:val="CharacterStyle1"/>
                <w:b w:val="0"/>
                <w:bCs/>
                <w:spacing w:val="-10"/>
              </w:rPr>
              <w:t>27.10.2</w:t>
            </w:r>
          </w:p>
        </w:tc>
        <w:tc>
          <w:tcPr>
            <w:tcW w:w="592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90"/>
              <w:rPr>
                <w:rStyle w:val="CharacterStyle1"/>
                <w:b w:val="0"/>
                <w:bCs/>
                <w:spacing w:val="-16"/>
              </w:rPr>
            </w:pPr>
            <w:r>
              <w:rPr>
                <w:rStyle w:val="CharacterStyle1"/>
                <w:b w:val="0"/>
                <w:bCs/>
                <w:spacing w:val="-16"/>
              </w:rPr>
              <w:t>4</w:t>
            </w:r>
            <w:r>
              <w:rPr>
                <w:rStyle w:val="CharacterStyle1"/>
                <w:b w:val="0"/>
                <w:bCs/>
                <w:spacing w:val="-6"/>
                <w:vertAlign w:val="superscript"/>
              </w:rPr>
              <w:t>11</w:t>
            </w:r>
            <w:r>
              <w:rPr>
                <w:rStyle w:val="CharacterStyle1"/>
                <w:b w:val="0"/>
                <w:bCs/>
                <w:spacing w:val="-16"/>
              </w:rPr>
              <w:t>x6t size</w:t>
            </w:r>
          </w:p>
        </w:tc>
        <w:tc>
          <w:tcPr>
            <w:tcW w:w="990"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3 Nos.</w:t>
            </w:r>
          </w:p>
        </w:tc>
        <w:tc>
          <w:tcPr>
            <w:tcW w:w="1402"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ind w:right="397"/>
              <w:jc w:val="right"/>
              <w:rPr>
                <w:rStyle w:val="CharacterStyle2"/>
                <w:b w:val="0"/>
                <w:bCs w:val="0"/>
                <w:spacing w:val="-10"/>
              </w:rPr>
            </w:pPr>
            <w:r>
              <w:rPr>
                <w:rStyle w:val="CharacterStyle2"/>
                <w:b w:val="0"/>
                <w:bCs w:val="0"/>
                <w:spacing w:val="-10"/>
              </w:rPr>
              <w:t>85,00</w:t>
            </w:r>
          </w:p>
        </w:tc>
      </w:tr>
      <w:tr w:rsidR="001A7652" w:rsidTr="0072693D">
        <w:trPr>
          <w:trHeight w:hRule="exact" w:val="270"/>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97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105"/>
              <w:rPr>
                <w:rStyle w:val="CharacterStyle1"/>
                <w:b w:val="0"/>
                <w:bCs/>
                <w:spacing w:val="-10"/>
              </w:rPr>
            </w:pPr>
            <w:r>
              <w:rPr>
                <w:rStyle w:val="CharacterStyle1"/>
                <w:b w:val="0"/>
                <w:bCs/>
                <w:spacing w:val="-10"/>
              </w:rPr>
              <w:t>27.10.3</w:t>
            </w:r>
          </w:p>
        </w:tc>
        <w:tc>
          <w:tcPr>
            <w:tcW w:w="592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90"/>
              <w:rPr>
                <w:rStyle w:val="CharacterStyle1"/>
                <w:b w:val="0"/>
                <w:bCs/>
                <w:spacing w:val="-10"/>
              </w:rPr>
            </w:pPr>
            <w:r>
              <w:rPr>
                <w:rStyle w:val="CharacterStyle1"/>
                <w:b w:val="0"/>
                <w:bCs/>
                <w:spacing w:val="-10"/>
              </w:rPr>
              <w:t>5"z7</w:t>
            </w:r>
            <w:r>
              <w:rPr>
                <w:rStyle w:val="CharacterStyle1"/>
                <w:b w:val="0"/>
                <w:bCs/>
                <w:vertAlign w:val="superscript"/>
              </w:rPr>
              <w:t>v</w:t>
            </w:r>
            <w:r>
              <w:rPr>
                <w:rStyle w:val="CharacterStyle1"/>
                <w:b w:val="0"/>
                <w:bCs/>
                <w:spacing w:val="-10"/>
              </w:rPr>
              <w:t xml:space="preserve"> size</w:t>
            </w:r>
          </w:p>
        </w:tc>
        <w:tc>
          <w:tcPr>
            <w:tcW w:w="990"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3 Nos.</w:t>
            </w:r>
          </w:p>
        </w:tc>
        <w:tc>
          <w:tcPr>
            <w:tcW w:w="1402"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ind w:right="307"/>
              <w:jc w:val="right"/>
              <w:rPr>
                <w:rStyle w:val="CharacterStyle2"/>
                <w:b w:val="0"/>
                <w:bCs w:val="0"/>
                <w:spacing w:val="-10"/>
              </w:rPr>
            </w:pPr>
            <w:r>
              <w:rPr>
                <w:rStyle w:val="CharacterStyle2"/>
                <w:b w:val="0"/>
                <w:bCs w:val="0"/>
                <w:spacing w:val="-10"/>
              </w:rPr>
              <w:t>135.00</w:t>
            </w:r>
          </w:p>
        </w:tc>
      </w:tr>
      <w:tr w:rsidR="001A7652" w:rsidTr="0072693D">
        <w:trPr>
          <w:trHeight w:hRule="exact" w:val="285"/>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97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105"/>
              <w:rPr>
                <w:rStyle w:val="CharacterStyle1"/>
                <w:b w:val="0"/>
                <w:bCs/>
                <w:spacing w:val="-10"/>
              </w:rPr>
            </w:pPr>
            <w:r>
              <w:rPr>
                <w:rStyle w:val="CharacterStyle1"/>
                <w:b w:val="0"/>
                <w:bCs/>
                <w:spacing w:val="-10"/>
              </w:rPr>
              <w:t>2710.4</w:t>
            </w:r>
          </w:p>
        </w:tc>
        <w:tc>
          <w:tcPr>
            <w:tcW w:w="592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90"/>
              <w:rPr>
                <w:rStyle w:val="CharacterStyle1"/>
                <w:b w:val="0"/>
                <w:bCs/>
                <w:spacing w:val="-10"/>
              </w:rPr>
            </w:pPr>
            <w:r>
              <w:rPr>
                <w:rStyle w:val="CharacterStyle1"/>
                <w:b w:val="0"/>
                <w:bCs/>
                <w:spacing w:val="-10"/>
              </w:rPr>
              <w:t>8'3E12" Size (A-4 Size)</w:t>
            </w:r>
          </w:p>
        </w:tc>
        <w:tc>
          <w:tcPr>
            <w:tcW w:w="990"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3 Nos.</w:t>
            </w:r>
          </w:p>
        </w:tc>
        <w:tc>
          <w:tcPr>
            <w:tcW w:w="1402"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ind w:right="307"/>
              <w:jc w:val="right"/>
              <w:rPr>
                <w:rStyle w:val="CharacterStyle2"/>
                <w:b w:val="0"/>
                <w:bCs w:val="0"/>
                <w:spacing w:val="-10"/>
              </w:rPr>
            </w:pPr>
            <w:r>
              <w:rPr>
                <w:rStyle w:val="CharacterStyle2"/>
                <w:b w:val="0"/>
                <w:bCs w:val="0"/>
                <w:spacing w:val="-10"/>
              </w:rPr>
              <w:t>250.00</w:t>
            </w:r>
          </w:p>
        </w:tc>
      </w:tr>
      <w:tr w:rsidR="001A7652" w:rsidTr="0072693D">
        <w:trPr>
          <w:trHeight w:hRule="exact" w:val="293"/>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97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105"/>
              <w:rPr>
                <w:rStyle w:val="CharacterStyle1"/>
                <w:b w:val="0"/>
                <w:bCs/>
                <w:spacing w:val="-10"/>
              </w:rPr>
            </w:pPr>
            <w:r>
              <w:rPr>
                <w:rStyle w:val="CharacterStyle1"/>
                <w:b w:val="0"/>
                <w:bCs/>
                <w:spacing w:val="-10"/>
              </w:rPr>
              <w:t>27.10.5</w:t>
            </w:r>
          </w:p>
        </w:tc>
        <w:tc>
          <w:tcPr>
            <w:tcW w:w="592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90"/>
              <w:rPr>
                <w:rStyle w:val="CharacterStyle1"/>
                <w:b w:val="0"/>
                <w:bCs/>
                <w:spacing w:val="-4"/>
              </w:rPr>
            </w:pPr>
            <w:r>
              <w:rPr>
                <w:rStyle w:val="CharacterStyle1"/>
                <w:b w:val="0"/>
                <w:bCs/>
                <w:spacing w:val="-4"/>
              </w:rPr>
              <w:t>20'00" zize (Banner Size)</w:t>
            </w:r>
          </w:p>
        </w:tc>
        <w:tc>
          <w:tcPr>
            <w:tcW w:w="990"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1 No.</w:t>
            </w:r>
          </w:p>
        </w:tc>
        <w:tc>
          <w:tcPr>
            <w:tcW w:w="1402"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ind w:right="307"/>
              <w:jc w:val="right"/>
              <w:rPr>
                <w:rStyle w:val="CharacterStyle2"/>
                <w:b w:val="0"/>
                <w:bCs w:val="0"/>
                <w:spacing w:val="-10"/>
              </w:rPr>
            </w:pPr>
            <w:r>
              <w:rPr>
                <w:rStyle w:val="CharacterStyle2"/>
                <w:b w:val="0"/>
                <w:bCs w:val="0"/>
                <w:spacing w:val="-10"/>
              </w:rPr>
              <w:t>600.00</w:t>
            </w:r>
          </w:p>
        </w:tc>
      </w:tr>
      <w:tr w:rsidR="001A7652" w:rsidTr="0072693D">
        <w:trPr>
          <w:trHeight w:hRule="exact" w:val="322"/>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6900" w:type="dxa"/>
            <w:gridSpan w:val="2"/>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105"/>
              <w:rPr>
                <w:rStyle w:val="CharacterStyle1"/>
                <w:b w:val="0"/>
                <w:bCs/>
                <w:spacing w:val="2"/>
                <w:sz w:val="26"/>
                <w:szCs w:val="26"/>
              </w:rPr>
            </w:pPr>
            <w:r>
              <w:rPr>
                <w:rStyle w:val="CharacterStyle1"/>
                <w:b w:val="0"/>
                <w:bCs/>
                <w:spacing w:val="2"/>
                <w:sz w:val="26"/>
                <w:szCs w:val="26"/>
              </w:rPr>
              <w:t>Mtn Copies:</w:t>
            </w:r>
          </w:p>
        </w:tc>
        <w:tc>
          <w:tcPr>
            <w:tcW w:w="99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1402"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r>
      <w:tr w:rsidR="001A7652" w:rsidTr="0072693D">
        <w:trPr>
          <w:trHeight w:hRule="exact" w:val="278"/>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97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592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90"/>
              <w:rPr>
                <w:rStyle w:val="CharacterStyle1"/>
                <w:b w:val="0"/>
                <w:bCs/>
                <w:spacing w:val="-10"/>
              </w:rPr>
            </w:pPr>
            <w:r>
              <w:rPr>
                <w:rStyle w:val="CharacterStyle1"/>
                <w:b w:val="0"/>
                <w:bCs/>
                <w:spacing w:val="-10"/>
              </w:rPr>
              <w:t>Post Card size</w:t>
            </w:r>
          </w:p>
        </w:tc>
        <w:tc>
          <w:tcPr>
            <w:tcW w:w="990"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1 No.</w:t>
            </w:r>
          </w:p>
        </w:tc>
        <w:tc>
          <w:tcPr>
            <w:tcW w:w="1402"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ind w:right="487"/>
              <w:jc w:val="right"/>
              <w:rPr>
                <w:rStyle w:val="CharacterStyle2"/>
                <w:b w:val="0"/>
                <w:bCs w:val="0"/>
                <w:spacing w:val="-10"/>
              </w:rPr>
            </w:pPr>
            <w:r>
              <w:rPr>
                <w:rStyle w:val="CharacterStyle2"/>
                <w:b w:val="0"/>
                <w:bCs w:val="0"/>
                <w:spacing w:val="-10"/>
              </w:rPr>
              <w:t>8.00</w:t>
            </w:r>
          </w:p>
        </w:tc>
      </w:tr>
      <w:tr w:rsidR="001A7652" w:rsidTr="0072693D">
        <w:trPr>
          <w:trHeight w:hRule="exact" w:val="270"/>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97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592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90"/>
              <w:rPr>
                <w:rStyle w:val="CharacterStyle1"/>
                <w:b w:val="0"/>
                <w:bCs/>
                <w:spacing w:val="-10"/>
              </w:rPr>
            </w:pPr>
            <w:r>
              <w:rPr>
                <w:rStyle w:val="CharacterStyle1"/>
                <w:b w:val="0"/>
                <w:bCs/>
                <w:spacing w:val="-10"/>
              </w:rPr>
              <w:t>4"x6" size</w:t>
            </w:r>
          </w:p>
        </w:tc>
        <w:tc>
          <w:tcPr>
            <w:tcW w:w="990"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1 No,</w:t>
            </w:r>
          </w:p>
        </w:tc>
        <w:tc>
          <w:tcPr>
            <w:tcW w:w="1402"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ind w:right="397"/>
              <w:jc w:val="right"/>
              <w:rPr>
                <w:rStyle w:val="CharacterStyle2"/>
                <w:b w:val="0"/>
                <w:bCs w:val="0"/>
                <w:spacing w:val="-10"/>
              </w:rPr>
            </w:pPr>
            <w:r>
              <w:rPr>
                <w:rStyle w:val="CharacterStyle2"/>
                <w:b w:val="0"/>
                <w:bCs w:val="0"/>
                <w:spacing w:val="-10"/>
              </w:rPr>
              <w:t>1200,</w:t>
            </w:r>
          </w:p>
        </w:tc>
      </w:tr>
      <w:tr w:rsidR="001A7652" w:rsidTr="0072693D">
        <w:trPr>
          <w:trHeight w:hRule="exact" w:val="270"/>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97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592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90"/>
              <w:rPr>
                <w:rStyle w:val="CharacterStyle1"/>
                <w:b w:val="0"/>
                <w:bCs/>
                <w:spacing w:val="-10"/>
              </w:rPr>
            </w:pPr>
            <w:r>
              <w:rPr>
                <w:rStyle w:val="CharacterStyle1"/>
                <w:b w:val="0"/>
                <w:bCs/>
                <w:spacing w:val="-10"/>
              </w:rPr>
              <w:t>5"x7' size</w:t>
            </w:r>
          </w:p>
        </w:tc>
        <w:tc>
          <w:tcPr>
            <w:tcW w:w="990"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1 No,</w:t>
            </w:r>
          </w:p>
        </w:tc>
        <w:tc>
          <w:tcPr>
            <w:tcW w:w="1402"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ind w:right="397"/>
              <w:jc w:val="right"/>
              <w:rPr>
                <w:rStyle w:val="CharacterStyle2"/>
                <w:b w:val="0"/>
                <w:bCs w:val="0"/>
                <w:spacing w:val="-10"/>
              </w:rPr>
            </w:pPr>
            <w:r>
              <w:rPr>
                <w:rStyle w:val="CharacterStyle2"/>
                <w:b w:val="0"/>
                <w:bCs w:val="0"/>
                <w:spacing w:val="-10"/>
              </w:rPr>
              <w:t>15,00</w:t>
            </w:r>
          </w:p>
        </w:tc>
      </w:tr>
      <w:tr w:rsidR="001A7652" w:rsidTr="0072693D">
        <w:trPr>
          <w:trHeight w:hRule="exact" w:val="277"/>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97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592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90"/>
              <w:rPr>
                <w:rStyle w:val="CharacterStyle1"/>
                <w:b w:val="0"/>
                <w:bCs/>
                <w:spacing w:val="-6"/>
              </w:rPr>
            </w:pPr>
            <w:r>
              <w:rPr>
                <w:rStyle w:val="CharacterStyle1"/>
                <w:b w:val="0"/>
                <w:bCs/>
                <w:spacing w:val="-6"/>
              </w:rPr>
              <w:t>8"x12" Size (A4 Size)</w:t>
            </w:r>
          </w:p>
        </w:tc>
        <w:tc>
          <w:tcPr>
            <w:tcW w:w="990"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1 No.</w:t>
            </w:r>
          </w:p>
        </w:tc>
        <w:tc>
          <w:tcPr>
            <w:tcW w:w="1402"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ind w:right="397"/>
              <w:jc w:val="right"/>
              <w:rPr>
                <w:rStyle w:val="CharacterStyle2"/>
                <w:b w:val="0"/>
                <w:bCs w:val="0"/>
                <w:spacing w:val="-10"/>
              </w:rPr>
            </w:pPr>
            <w:r>
              <w:rPr>
                <w:rStyle w:val="CharacterStyle2"/>
                <w:b w:val="0"/>
                <w:bCs w:val="0"/>
                <w:spacing w:val="-10"/>
              </w:rPr>
              <w:t>50.00</w:t>
            </w:r>
          </w:p>
        </w:tc>
      </w:tr>
      <w:tr w:rsidR="001A7652" w:rsidTr="0072693D">
        <w:trPr>
          <w:trHeight w:hRule="exact" w:val="330"/>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97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rPr>
            </w:pPr>
          </w:p>
        </w:tc>
        <w:tc>
          <w:tcPr>
            <w:tcW w:w="5925"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2"/>
              <w:kinsoku w:val="0"/>
              <w:autoSpaceDE/>
              <w:autoSpaceDN/>
              <w:ind w:left="90"/>
              <w:rPr>
                <w:rStyle w:val="CharacterStyle1"/>
                <w:b w:val="0"/>
                <w:bCs/>
                <w:spacing w:val="-10"/>
              </w:rPr>
            </w:pPr>
            <w:r>
              <w:rPr>
                <w:rStyle w:val="CharacterStyle1"/>
                <w:b w:val="0"/>
                <w:bCs/>
                <w:spacing w:val="-10"/>
              </w:rPr>
              <w:t>20'7.30' size (Banner Size)</w:t>
            </w:r>
          </w:p>
        </w:tc>
        <w:tc>
          <w:tcPr>
            <w:tcW w:w="990"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1 No.</w:t>
            </w:r>
          </w:p>
        </w:tc>
        <w:tc>
          <w:tcPr>
            <w:tcW w:w="1402" w:type="dxa"/>
            <w:tcBorders>
              <w:top w:val="single" w:sz="6" w:space="0" w:color="auto"/>
              <w:left w:val="single" w:sz="6" w:space="0" w:color="auto"/>
              <w:bottom w:val="single" w:sz="6" w:space="0" w:color="auto"/>
              <w:right w:val="single" w:sz="6" w:space="0" w:color="auto"/>
            </w:tcBorders>
            <w:vAlign w:val="center"/>
          </w:tcPr>
          <w:p w:rsidR="001A7652" w:rsidRDefault="001A7652" w:rsidP="004D2427">
            <w:pPr>
              <w:pStyle w:val="Style1"/>
              <w:kinsoku w:val="0"/>
              <w:autoSpaceDE/>
              <w:autoSpaceDN/>
              <w:ind w:right="307"/>
              <w:jc w:val="right"/>
              <w:rPr>
                <w:rStyle w:val="CharacterStyle2"/>
                <w:b w:val="0"/>
                <w:bCs w:val="0"/>
                <w:spacing w:val="-10"/>
              </w:rPr>
            </w:pPr>
            <w:r>
              <w:rPr>
                <w:rStyle w:val="CharacterStyle2"/>
                <w:b w:val="0"/>
                <w:bCs w:val="0"/>
                <w:spacing w:val="-10"/>
              </w:rPr>
              <w:t>450.00</w:t>
            </w:r>
          </w:p>
        </w:tc>
      </w:tr>
      <w:tr w:rsidR="001A7652" w:rsidTr="0072693D">
        <w:trPr>
          <w:cantSplit/>
          <w:trHeight w:hRule="exact" w:val="465"/>
        </w:trPr>
        <w:tc>
          <w:tcPr>
            <w:tcW w:w="1035" w:type="dxa"/>
            <w:vMerge w:val="restart"/>
            <w:tcBorders>
              <w:top w:val="single" w:sz="6" w:space="0" w:color="auto"/>
              <w:left w:val="single" w:sz="6" w:space="0" w:color="auto"/>
              <w:bottom w:val="nil"/>
              <w:right w:val="single" w:sz="6" w:space="0" w:color="auto"/>
            </w:tcBorders>
          </w:tcPr>
          <w:p w:rsidR="001A7652" w:rsidRDefault="001A7652" w:rsidP="004D2427">
            <w:pPr>
              <w:pStyle w:val="Style2"/>
              <w:tabs>
                <w:tab w:val="decimal" w:pos="378"/>
              </w:tabs>
              <w:kinsoku w:val="0"/>
              <w:autoSpaceDE/>
              <w:autoSpaceDN/>
              <w:rPr>
                <w:rStyle w:val="CharacterStyle1"/>
                <w:b w:val="0"/>
                <w:bCs/>
                <w:spacing w:val="-10"/>
              </w:rPr>
            </w:pPr>
            <w:r>
              <w:rPr>
                <w:rStyle w:val="CharacterStyle1"/>
                <w:b w:val="0"/>
                <w:bCs/>
                <w:spacing w:val="-10"/>
              </w:rPr>
              <w:t>27.11</w:t>
            </w:r>
          </w:p>
        </w:tc>
        <w:tc>
          <w:tcPr>
            <w:tcW w:w="975" w:type="dxa"/>
            <w:vMerge w:val="restart"/>
            <w:tcBorders>
              <w:top w:val="single" w:sz="6" w:space="0" w:color="auto"/>
              <w:left w:val="single" w:sz="6" w:space="0" w:color="auto"/>
              <w:bottom w:val="nil"/>
              <w:right w:val="nil"/>
            </w:tcBorders>
          </w:tcPr>
          <w:p w:rsidR="001A7652" w:rsidRDefault="001A7652" w:rsidP="004D2427">
            <w:pPr>
              <w:pStyle w:val="Style1"/>
              <w:kinsoku w:val="0"/>
              <w:autoSpaceDE/>
              <w:autoSpaceDN/>
              <w:ind w:left="108"/>
              <w:jc w:val="both"/>
              <w:rPr>
                <w:rStyle w:val="CharacterStyle2"/>
                <w:b w:val="0"/>
                <w:bCs w:val="0"/>
                <w:spacing w:val="-46"/>
              </w:rPr>
            </w:pPr>
            <w:r>
              <w:rPr>
                <w:rStyle w:val="CharacterStyle2"/>
                <w:b w:val="0"/>
                <w:bCs w:val="0"/>
                <w:spacing w:val="-20"/>
              </w:rPr>
              <w:t xml:space="preserve">Providing </w:t>
            </w:r>
            <w:r>
              <w:rPr>
                <w:rStyle w:val="CharacterStyle2"/>
                <w:b w:val="0"/>
                <w:bCs w:val="0"/>
                <w:spacing w:val="-15"/>
              </w:rPr>
              <w:t xml:space="preserve">including </w:t>
            </w:r>
            <w:r>
              <w:rPr>
                <w:rStyle w:val="CharacterStyle2"/>
                <w:b w:val="0"/>
                <w:bCs w:val="0"/>
                <w:spacing w:val="-8"/>
              </w:rPr>
              <w:t xml:space="preserve">fixing at </w:t>
            </w:r>
            <w:r>
              <w:rPr>
                <w:rStyle w:val="CharacterStyle2"/>
                <w:b w:val="0"/>
                <w:bCs w:val="0"/>
                <w:spacing w:val="-46"/>
              </w:rPr>
              <w:t>as pa direction</w:t>
            </w:r>
          </w:p>
        </w:tc>
        <w:tc>
          <w:tcPr>
            <w:tcW w:w="5925" w:type="dxa"/>
            <w:tcBorders>
              <w:top w:val="single" w:sz="6" w:space="0" w:color="auto"/>
              <w:left w:val="nil"/>
              <w:bottom w:val="single" w:sz="6" w:space="0" w:color="auto"/>
              <w:right w:val="single" w:sz="6" w:space="0" w:color="auto"/>
            </w:tcBorders>
            <w:vAlign w:val="center"/>
          </w:tcPr>
          <w:p w:rsidR="001A7652" w:rsidRDefault="001A7652" w:rsidP="004D2427">
            <w:pPr>
              <w:pStyle w:val="Style1"/>
              <w:kinsoku w:val="0"/>
              <w:autoSpaceDE/>
              <w:autoSpaceDN/>
              <w:spacing w:line="215" w:lineRule="exact"/>
              <w:ind w:left="72" w:right="144" w:firstLine="36"/>
              <w:rPr>
                <w:rStyle w:val="CharacterStyle2"/>
                <w:b w:val="0"/>
                <w:bCs w:val="0"/>
                <w:spacing w:val="-8"/>
              </w:rPr>
            </w:pPr>
            <w:r>
              <w:rPr>
                <w:rStyle w:val="CharacterStyle2"/>
                <w:b w:val="0"/>
                <w:bCs w:val="0"/>
                <w:spacing w:val="-8"/>
              </w:rPr>
              <w:t>and fixing Stainless steel plate 304grade of 1.50mm thick, writing with Embossing of letters of required size including</w:t>
            </w:r>
          </w:p>
        </w:tc>
        <w:tc>
          <w:tcPr>
            <w:tcW w:w="990" w:type="dxa"/>
            <w:vMerge w:val="restart"/>
            <w:tcBorders>
              <w:top w:val="single" w:sz="6" w:space="0" w:color="auto"/>
              <w:left w:val="single" w:sz="6" w:space="0" w:color="auto"/>
              <w:bottom w:val="nil"/>
              <w:right w:val="single" w:sz="6" w:space="0" w:color="auto"/>
            </w:tcBorders>
            <w:textDirection w:val="tbRl"/>
            <w:vAlign w:val="center"/>
          </w:tcPr>
          <w:p w:rsidR="001A7652" w:rsidRDefault="001A7652" w:rsidP="004D2427">
            <w:pPr>
              <w:pStyle w:val="Style1"/>
              <w:kinsoku w:val="0"/>
              <w:autoSpaceDE/>
              <w:autoSpaceDN/>
              <w:ind w:left="36"/>
              <w:rPr>
                <w:rStyle w:val="CharacterStyle2"/>
                <w:rFonts w:ascii="Arial" w:hAnsi="Arial" w:cs="Arial"/>
                <w:spacing w:val="-212"/>
                <w:w w:val="300"/>
                <w:sz w:val="57"/>
                <w:szCs w:val="57"/>
              </w:rPr>
            </w:pPr>
            <w:r>
              <w:rPr>
                <w:rStyle w:val="CharacterStyle2"/>
                <w:rFonts w:ascii="Arial" w:hAnsi="Arial" w:cs="Arial"/>
                <w:spacing w:val="-212"/>
                <w:w w:val="300"/>
                <w:sz w:val="57"/>
                <w:szCs w:val="57"/>
              </w:rPr>
              <w:t>I</w:t>
            </w:r>
          </w:p>
        </w:tc>
        <w:tc>
          <w:tcPr>
            <w:tcW w:w="1402" w:type="dxa"/>
            <w:vMerge w:val="restart"/>
            <w:tcBorders>
              <w:top w:val="single" w:sz="6" w:space="0" w:color="auto"/>
              <w:left w:val="single" w:sz="6" w:space="0" w:color="auto"/>
              <w:bottom w:val="nil"/>
              <w:right w:val="single" w:sz="6" w:space="0" w:color="auto"/>
            </w:tcBorders>
          </w:tcPr>
          <w:p w:rsidR="001A7652" w:rsidRDefault="001A7652" w:rsidP="004D2427">
            <w:pPr>
              <w:pStyle w:val="Style1"/>
              <w:kinsoku w:val="0"/>
              <w:autoSpaceDE/>
              <w:autoSpaceDN/>
              <w:ind w:right="217"/>
              <w:jc w:val="right"/>
              <w:rPr>
                <w:rStyle w:val="CharacterStyle2"/>
                <w:rFonts w:cs="Times New Roman"/>
                <w:b w:val="0"/>
                <w:bCs w:val="0"/>
                <w:spacing w:val="-10"/>
              </w:rPr>
            </w:pPr>
            <w:r>
              <w:rPr>
                <w:rStyle w:val="CharacterStyle2"/>
                <w:rFonts w:cs="Times New Roman"/>
                <w:b w:val="0"/>
                <w:bCs w:val="0"/>
                <w:spacing w:val="-10"/>
              </w:rPr>
              <w:t>13652.00</w:t>
            </w:r>
          </w:p>
        </w:tc>
      </w:tr>
      <w:tr w:rsidR="001A7652" w:rsidTr="0072693D">
        <w:trPr>
          <w:cantSplit/>
          <w:trHeight w:hRule="exact" w:val="698"/>
        </w:trPr>
        <w:tc>
          <w:tcPr>
            <w:tcW w:w="1035" w:type="dxa"/>
            <w:vMerge/>
            <w:tcBorders>
              <w:top w:val="nil"/>
              <w:left w:val="single" w:sz="6" w:space="0" w:color="auto"/>
              <w:bottom w:val="single" w:sz="6" w:space="0" w:color="auto"/>
              <w:right w:val="single" w:sz="6" w:space="0" w:color="auto"/>
            </w:tcBorders>
          </w:tcPr>
          <w:p w:rsidR="001A7652" w:rsidRDefault="001A7652" w:rsidP="004D2427">
            <w:pPr>
              <w:rPr>
                <w:rStyle w:val="CharacterStyle2"/>
                <w:rFonts w:cs="Times New Roman"/>
                <w:b/>
                <w:bCs/>
                <w:spacing w:val="-10"/>
                <w:sz w:val="24"/>
                <w:szCs w:val="24"/>
              </w:rPr>
            </w:pPr>
          </w:p>
        </w:tc>
        <w:tc>
          <w:tcPr>
            <w:tcW w:w="975" w:type="dxa"/>
            <w:vMerge/>
            <w:tcBorders>
              <w:top w:val="nil"/>
              <w:left w:val="single" w:sz="6" w:space="0" w:color="auto"/>
              <w:bottom w:val="single" w:sz="6" w:space="0" w:color="auto"/>
              <w:right w:val="nil"/>
            </w:tcBorders>
          </w:tcPr>
          <w:p w:rsidR="001A7652" w:rsidRDefault="001A7652" w:rsidP="004D2427">
            <w:pPr>
              <w:rPr>
                <w:rStyle w:val="CharacterStyle2"/>
                <w:rFonts w:cs="Times New Roman"/>
                <w:b/>
                <w:bCs/>
                <w:spacing w:val="-10"/>
                <w:sz w:val="24"/>
                <w:szCs w:val="24"/>
              </w:rPr>
            </w:pPr>
          </w:p>
        </w:tc>
        <w:tc>
          <w:tcPr>
            <w:tcW w:w="5925" w:type="dxa"/>
            <w:tcBorders>
              <w:top w:val="single" w:sz="6" w:space="0" w:color="auto"/>
              <w:left w:val="nil"/>
              <w:bottom w:val="single" w:sz="6" w:space="0" w:color="auto"/>
              <w:right w:val="single" w:sz="6" w:space="0" w:color="auto"/>
            </w:tcBorders>
          </w:tcPr>
          <w:p w:rsidR="001A7652" w:rsidRDefault="001A7652" w:rsidP="004D2427">
            <w:pPr>
              <w:pStyle w:val="Style1"/>
              <w:kinsoku w:val="0"/>
              <w:autoSpaceDE/>
              <w:autoSpaceDN/>
              <w:spacing w:before="36"/>
              <w:ind w:left="576" w:right="144" w:hanging="576"/>
              <w:rPr>
                <w:rStyle w:val="CharacterStyle2"/>
                <w:rFonts w:cs="Times New Roman"/>
                <w:b w:val="0"/>
                <w:bCs w:val="0"/>
                <w:spacing w:val="-10"/>
              </w:rPr>
            </w:pPr>
            <w:r>
              <w:rPr>
                <w:rStyle w:val="CharacterStyle2"/>
                <w:rFonts w:cs="Times New Roman"/>
                <w:b w:val="0"/>
                <w:bCs w:val="0"/>
                <w:spacing w:val="-11"/>
              </w:rPr>
              <w:t xml:space="preserve">required placed with studs, screws and rawl plugs etc. compete </w:t>
            </w:r>
            <w:r>
              <w:rPr>
                <w:rStyle w:val="CharacterStyle2"/>
                <w:rFonts w:cs="Times New Roman"/>
                <w:b w:val="0"/>
                <w:bCs w:val="0"/>
                <w:spacing w:val="-10"/>
              </w:rPr>
              <w:t>of engineer-in-charge.</w:t>
            </w:r>
          </w:p>
        </w:tc>
        <w:tc>
          <w:tcPr>
            <w:tcW w:w="990" w:type="dxa"/>
            <w:vMerge/>
            <w:tcBorders>
              <w:top w:val="nil"/>
              <w:left w:val="single" w:sz="6" w:space="0" w:color="auto"/>
              <w:bottom w:val="single" w:sz="6" w:space="0" w:color="auto"/>
              <w:right w:val="single" w:sz="6" w:space="0" w:color="auto"/>
            </w:tcBorders>
            <w:textDirection w:val="tbRl"/>
            <w:vAlign w:val="center"/>
          </w:tcPr>
          <w:p w:rsidR="001A7652" w:rsidRDefault="001A7652" w:rsidP="004D2427">
            <w:pPr>
              <w:pStyle w:val="Style1"/>
              <w:kinsoku w:val="0"/>
              <w:autoSpaceDE/>
              <w:autoSpaceDN/>
              <w:spacing w:before="36"/>
              <w:ind w:left="576" w:right="144" w:hanging="576"/>
              <w:rPr>
                <w:rStyle w:val="CharacterStyle2"/>
                <w:rFonts w:cs="Times New Roman"/>
                <w:b w:val="0"/>
                <w:bCs w:val="0"/>
                <w:spacing w:val="-10"/>
              </w:rPr>
            </w:pPr>
          </w:p>
        </w:tc>
        <w:tc>
          <w:tcPr>
            <w:tcW w:w="1402" w:type="dxa"/>
            <w:vMerge/>
            <w:tcBorders>
              <w:top w:val="nil"/>
              <w:left w:val="single" w:sz="6" w:space="0" w:color="auto"/>
              <w:bottom w:val="single" w:sz="6" w:space="0" w:color="auto"/>
              <w:right w:val="single" w:sz="6" w:space="0" w:color="auto"/>
            </w:tcBorders>
          </w:tcPr>
          <w:p w:rsidR="001A7652" w:rsidRDefault="001A7652" w:rsidP="004D2427">
            <w:pPr>
              <w:pStyle w:val="Style1"/>
              <w:kinsoku w:val="0"/>
              <w:autoSpaceDE/>
              <w:autoSpaceDN/>
              <w:spacing w:before="36"/>
              <w:ind w:left="576" w:right="144" w:hanging="576"/>
              <w:rPr>
                <w:rStyle w:val="CharacterStyle2"/>
                <w:rFonts w:cs="Times New Roman"/>
                <w:b w:val="0"/>
                <w:bCs w:val="0"/>
                <w:spacing w:val="-10"/>
              </w:rPr>
            </w:pPr>
          </w:p>
        </w:tc>
      </w:tr>
      <w:tr w:rsidR="001A7652" w:rsidTr="0072693D">
        <w:trPr>
          <w:trHeight w:hRule="exact" w:val="1425"/>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tabs>
                <w:tab w:val="decimal" w:pos="378"/>
              </w:tabs>
              <w:kinsoku w:val="0"/>
              <w:autoSpaceDE/>
              <w:autoSpaceDN/>
              <w:rPr>
                <w:rStyle w:val="CharacterStyle1"/>
                <w:b w:val="0"/>
                <w:bCs/>
                <w:spacing w:val="-10"/>
              </w:rPr>
            </w:pPr>
            <w:r>
              <w:rPr>
                <w:rStyle w:val="CharacterStyle1"/>
                <w:b w:val="0"/>
                <w:bCs/>
                <w:spacing w:val="-10"/>
              </w:rPr>
              <w:t>27.12</w:t>
            </w:r>
          </w:p>
        </w:tc>
        <w:tc>
          <w:tcPr>
            <w:tcW w:w="6900" w:type="dxa"/>
            <w:gridSpan w:val="2"/>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8" w:right="144"/>
              <w:jc w:val="both"/>
              <w:rPr>
                <w:rStyle w:val="CharacterStyle2"/>
                <w:b w:val="0"/>
                <w:bCs w:val="0"/>
                <w:spacing w:val="-20"/>
              </w:rPr>
            </w:pPr>
            <w:r>
              <w:rPr>
                <w:rStyle w:val="CharacterStyle2"/>
                <w:b w:val="0"/>
                <w:bCs w:val="0"/>
                <w:spacing w:val="-8"/>
              </w:rPr>
              <w:t xml:space="preserve">Providing and fixing of name plate for offices name of Stainless steel </w:t>
            </w:r>
            <w:r>
              <w:rPr>
                <w:rStyle w:val="CharacterStyle2"/>
                <w:b w:val="0"/>
                <w:bCs w:val="0"/>
                <w:spacing w:val="-12"/>
              </w:rPr>
              <w:t xml:space="preserve">plate 304 grade of 1.50mm thick, including writing with computerized </w:t>
            </w:r>
            <w:r>
              <w:rPr>
                <w:rStyle w:val="CharacterStyle2"/>
                <w:b w:val="0"/>
                <w:bCs w:val="0"/>
                <w:spacing w:val="-10"/>
              </w:rPr>
              <w:t xml:space="preserve">vinayk sheet letters of required size including fixing at required placed </w:t>
            </w:r>
            <w:r>
              <w:rPr>
                <w:rStyle w:val="CharacterStyle2"/>
                <w:b w:val="0"/>
                <w:bCs w:val="0"/>
                <w:spacing w:val="-6"/>
              </w:rPr>
              <w:t xml:space="preserve">with studs, screws and rawl plugs etc. compete as per direction of </w:t>
            </w:r>
            <w:r>
              <w:rPr>
                <w:rStyle w:val="CharacterStyle2"/>
                <w:b w:val="0"/>
                <w:bCs w:val="0"/>
                <w:spacing w:val="-20"/>
              </w:rPr>
              <w:t>en</w:t>
            </w:r>
            <w:r>
              <w:rPr>
                <w:rStyle w:val="CharacterStyle2"/>
                <w:b w:val="0"/>
                <w:bCs w:val="0"/>
                <w:spacing w:val="-10"/>
                <w:w w:val="175"/>
                <w:vertAlign w:val="subscript"/>
              </w:rPr>
              <w:t>i</w:t>
            </w:r>
            <w:r>
              <w:rPr>
                <w:rStyle w:val="CharacterStyle2"/>
                <w:b w:val="0"/>
                <w:bCs w:val="0"/>
                <w:spacing w:val="-20"/>
              </w:rPr>
              <w:t>gintecr incharge.</w:t>
            </w:r>
          </w:p>
        </w:tc>
        <w:tc>
          <w:tcPr>
            <w:tcW w:w="990" w:type="dxa"/>
            <w:tcBorders>
              <w:top w:val="single" w:sz="6" w:space="0" w:color="auto"/>
              <w:left w:val="single" w:sz="6" w:space="0" w:color="auto"/>
              <w:bottom w:val="single" w:sz="6" w:space="0" w:color="auto"/>
              <w:right w:val="single" w:sz="6" w:space="0" w:color="auto"/>
            </w:tcBorders>
            <w:textDirection w:val="tbRl"/>
            <w:vAlign w:val="center"/>
          </w:tcPr>
          <w:p w:rsidR="001A7652" w:rsidRDefault="001A7652" w:rsidP="004D2427">
            <w:pPr>
              <w:pStyle w:val="Style1"/>
              <w:kinsoku w:val="0"/>
              <w:autoSpaceDE/>
              <w:autoSpaceDN/>
              <w:ind w:left="36"/>
              <w:rPr>
                <w:rStyle w:val="CharacterStyle2"/>
                <w:rFonts w:ascii="Arial" w:hAnsi="Arial" w:cs="Arial"/>
                <w:spacing w:val="-212"/>
                <w:w w:val="300"/>
                <w:sz w:val="57"/>
                <w:szCs w:val="57"/>
              </w:rPr>
            </w:pPr>
            <w:r>
              <w:rPr>
                <w:rStyle w:val="CharacterStyle2"/>
                <w:rFonts w:ascii="Arial" w:hAnsi="Arial" w:cs="Arial"/>
                <w:spacing w:val="-212"/>
                <w:w w:val="300"/>
                <w:sz w:val="57"/>
                <w:szCs w:val="57"/>
              </w:rPr>
              <w:t>I</w:t>
            </w:r>
          </w:p>
        </w:tc>
        <w:tc>
          <w:tcPr>
            <w:tcW w:w="1402"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right="217"/>
              <w:jc w:val="right"/>
              <w:rPr>
                <w:rStyle w:val="CharacterStyle2"/>
                <w:rFonts w:cs="Times New Roman"/>
                <w:b w:val="0"/>
                <w:bCs w:val="0"/>
                <w:spacing w:val="-10"/>
              </w:rPr>
            </w:pPr>
            <w:r>
              <w:rPr>
                <w:rStyle w:val="CharacterStyle2"/>
                <w:rFonts w:cs="Times New Roman"/>
                <w:b w:val="0"/>
                <w:bCs w:val="0"/>
                <w:spacing w:val="-10"/>
              </w:rPr>
              <w:t>11926.00</w:t>
            </w:r>
          </w:p>
        </w:tc>
      </w:tr>
      <w:tr w:rsidR="001A7652" w:rsidTr="0072693D">
        <w:trPr>
          <w:trHeight w:hRule="exact" w:val="1665"/>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tabs>
                <w:tab w:val="decimal" w:pos="378"/>
              </w:tabs>
              <w:kinsoku w:val="0"/>
              <w:autoSpaceDE/>
              <w:autoSpaceDN/>
              <w:rPr>
                <w:rStyle w:val="CharacterStyle1"/>
                <w:b w:val="0"/>
                <w:bCs/>
                <w:spacing w:val="-10"/>
              </w:rPr>
            </w:pPr>
            <w:r>
              <w:rPr>
                <w:rStyle w:val="CharacterStyle1"/>
                <w:b w:val="0"/>
                <w:bCs/>
                <w:spacing w:val="-10"/>
              </w:rPr>
              <w:t>27.13</w:t>
            </w:r>
          </w:p>
        </w:tc>
        <w:tc>
          <w:tcPr>
            <w:tcW w:w="6900" w:type="dxa"/>
            <w:gridSpan w:val="2"/>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8" w:right="144"/>
              <w:jc w:val="both"/>
              <w:rPr>
                <w:rStyle w:val="CharacterStyle2"/>
                <w:b w:val="0"/>
                <w:bCs w:val="0"/>
                <w:spacing w:val="-10"/>
              </w:rPr>
            </w:pPr>
            <w:r>
              <w:rPr>
                <w:rStyle w:val="CharacterStyle2"/>
                <w:b w:val="0"/>
                <w:bCs w:val="0"/>
                <w:spacing w:val="-9"/>
              </w:rPr>
              <w:t xml:space="preserve">Providing and fixing Aluminum composite panels Silver colour with </w:t>
            </w:r>
            <w:r>
              <w:rPr>
                <w:rStyle w:val="CharacterStyle2"/>
                <w:b w:val="0"/>
                <w:bCs w:val="0"/>
                <w:spacing w:val="-10"/>
              </w:rPr>
              <w:t xml:space="preserve">matte finish, 3mm thick, (025mm 2.5mm and 0.25mm) shed for name </w:t>
            </w:r>
            <w:r>
              <w:rPr>
                <w:rStyle w:val="CharacterStyle2"/>
                <w:b w:val="0"/>
                <w:bCs w:val="0"/>
                <w:spacing w:val="-6"/>
              </w:rPr>
              <w:t xml:space="preserve">plate including writing with computerized vimayle sheet letters of </w:t>
            </w:r>
            <w:r>
              <w:rPr>
                <w:rStyle w:val="CharacterStyle2"/>
                <w:b w:val="0"/>
                <w:bCs w:val="0"/>
                <w:spacing w:val="-13"/>
              </w:rPr>
              <w:t xml:space="preserve">required size including fixing at required placed with 1.25m Chromium </w:t>
            </w:r>
            <w:r>
              <w:rPr>
                <w:rStyle w:val="CharacterStyle2"/>
                <w:b w:val="0"/>
                <w:bCs w:val="0"/>
                <w:spacing w:val="-10"/>
              </w:rPr>
              <w:t>plated Steel Pipe 15mm dia, compete as per direction of engineer-in</w:t>
            </w:r>
            <w:r>
              <w:rPr>
                <w:rStyle w:val="CharacterStyle2"/>
                <w:b w:val="0"/>
                <w:bCs w:val="0"/>
                <w:spacing w:val="-10"/>
              </w:rPr>
              <w:softHyphen/>
              <w:t>charge.</w:t>
            </w:r>
          </w:p>
        </w:tc>
        <w:tc>
          <w:tcPr>
            <w:tcW w:w="99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Sqm</w:t>
            </w:r>
          </w:p>
        </w:tc>
        <w:tc>
          <w:tcPr>
            <w:tcW w:w="1402"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right="307"/>
              <w:jc w:val="right"/>
              <w:rPr>
                <w:rStyle w:val="CharacterStyle2"/>
                <w:b w:val="0"/>
                <w:bCs w:val="0"/>
                <w:spacing w:val="-10"/>
              </w:rPr>
            </w:pPr>
            <w:r>
              <w:rPr>
                <w:rStyle w:val="CharacterStyle2"/>
                <w:b w:val="0"/>
                <w:bCs w:val="0"/>
                <w:spacing w:val="-10"/>
              </w:rPr>
              <w:t>7287.00</w:t>
            </w:r>
          </w:p>
        </w:tc>
      </w:tr>
      <w:tr w:rsidR="001A7652" w:rsidTr="0072693D">
        <w:trPr>
          <w:trHeight w:hRule="exact" w:val="1417"/>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tabs>
                <w:tab w:val="decimal" w:pos="378"/>
              </w:tabs>
              <w:kinsoku w:val="0"/>
              <w:autoSpaceDE/>
              <w:autoSpaceDN/>
              <w:rPr>
                <w:rStyle w:val="CharacterStyle1"/>
                <w:b w:val="0"/>
                <w:bCs/>
                <w:spacing w:val="-10"/>
              </w:rPr>
            </w:pPr>
            <w:r>
              <w:rPr>
                <w:rStyle w:val="CharacterStyle1"/>
                <w:b w:val="0"/>
                <w:bCs/>
                <w:spacing w:val="-10"/>
              </w:rPr>
              <w:t>27.14</w:t>
            </w:r>
          </w:p>
        </w:tc>
        <w:tc>
          <w:tcPr>
            <w:tcW w:w="6900" w:type="dxa"/>
            <w:gridSpan w:val="2"/>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8" w:right="144"/>
              <w:jc w:val="both"/>
              <w:rPr>
                <w:rStyle w:val="CharacterStyle2"/>
                <w:b w:val="0"/>
                <w:bCs w:val="0"/>
                <w:spacing w:val="-10"/>
              </w:rPr>
            </w:pPr>
            <w:r>
              <w:rPr>
                <w:rStyle w:val="CharacterStyle2"/>
                <w:b w:val="0"/>
                <w:bCs w:val="0"/>
                <w:spacing w:val="-9"/>
              </w:rPr>
              <w:t xml:space="preserve">Providing and fixing Aluminum composite panels Silver colour with </w:t>
            </w:r>
            <w:r>
              <w:rPr>
                <w:rStyle w:val="CharacterStyle2"/>
                <w:b w:val="0"/>
                <w:bCs w:val="0"/>
                <w:spacing w:val="-11"/>
              </w:rPr>
              <w:t xml:space="preserve">matte finish, 3mm thick, (025ram 2.5mm and 0.25mm) sheet for name </w:t>
            </w:r>
            <w:r>
              <w:rPr>
                <w:rStyle w:val="CharacterStyle2"/>
                <w:b w:val="0"/>
                <w:bCs w:val="0"/>
                <w:spacing w:val="-6"/>
              </w:rPr>
              <w:t xml:space="preserve">plate including writing with computerized vimayle sheet letters of </w:t>
            </w:r>
            <w:r>
              <w:rPr>
                <w:rStyle w:val="CharacterStyle2"/>
                <w:b w:val="0"/>
                <w:bCs w:val="0"/>
                <w:spacing w:val="-11"/>
              </w:rPr>
              <w:t xml:space="preserve">required size including fixing at required plated with studs, screws and </w:t>
            </w:r>
            <w:r>
              <w:rPr>
                <w:rStyle w:val="CharacterStyle2"/>
                <w:b w:val="0"/>
                <w:bCs w:val="0"/>
                <w:spacing w:val="-10"/>
              </w:rPr>
              <w:t>rawl plugs de, compete as per direction of engineer-in-charge,</w:t>
            </w:r>
          </w:p>
        </w:tc>
        <w:tc>
          <w:tcPr>
            <w:tcW w:w="990" w:type="dxa"/>
            <w:tcBorders>
              <w:top w:val="single" w:sz="6" w:space="0" w:color="auto"/>
              <w:left w:val="single" w:sz="6" w:space="0" w:color="auto"/>
              <w:bottom w:val="single" w:sz="6" w:space="0" w:color="auto"/>
              <w:right w:val="single" w:sz="6" w:space="0" w:color="auto"/>
            </w:tcBorders>
            <w:textDirection w:val="tbRl"/>
            <w:vAlign w:val="center"/>
          </w:tcPr>
          <w:p w:rsidR="001A7652" w:rsidRDefault="001A7652" w:rsidP="004D2427">
            <w:pPr>
              <w:pStyle w:val="Style1"/>
              <w:kinsoku w:val="0"/>
              <w:autoSpaceDE/>
              <w:autoSpaceDN/>
              <w:ind w:left="36"/>
              <w:rPr>
                <w:rStyle w:val="CharacterStyle2"/>
                <w:rFonts w:ascii="Arial" w:hAnsi="Arial" w:cs="Arial"/>
                <w:spacing w:val="-212"/>
                <w:w w:val="300"/>
                <w:sz w:val="57"/>
                <w:szCs w:val="57"/>
              </w:rPr>
            </w:pPr>
            <w:r>
              <w:rPr>
                <w:rStyle w:val="CharacterStyle2"/>
                <w:rFonts w:ascii="Arial" w:hAnsi="Arial" w:cs="Arial"/>
                <w:spacing w:val="-212"/>
                <w:w w:val="300"/>
                <w:sz w:val="57"/>
                <w:szCs w:val="57"/>
              </w:rPr>
              <w:t>I</w:t>
            </w:r>
          </w:p>
        </w:tc>
        <w:tc>
          <w:tcPr>
            <w:tcW w:w="1402"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right="307"/>
              <w:jc w:val="right"/>
              <w:rPr>
                <w:rStyle w:val="CharacterStyle2"/>
                <w:rFonts w:cs="Times New Roman"/>
                <w:b w:val="0"/>
                <w:bCs w:val="0"/>
                <w:spacing w:val="-10"/>
              </w:rPr>
            </w:pPr>
            <w:r>
              <w:rPr>
                <w:rStyle w:val="CharacterStyle2"/>
                <w:rFonts w:cs="Times New Roman"/>
                <w:b w:val="0"/>
                <w:bCs w:val="0"/>
                <w:spacing w:val="-10"/>
              </w:rPr>
              <w:t>6180.00</w:t>
            </w:r>
          </w:p>
        </w:tc>
      </w:tr>
      <w:tr w:rsidR="001A7652" w:rsidTr="0072693D">
        <w:trPr>
          <w:trHeight w:hRule="exact" w:val="1950"/>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tabs>
                <w:tab w:val="decimal" w:pos="378"/>
              </w:tabs>
              <w:kinsoku w:val="0"/>
              <w:autoSpaceDE/>
              <w:autoSpaceDN/>
              <w:rPr>
                <w:rStyle w:val="CharacterStyle1"/>
                <w:b w:val="0"/>
                <w:bCs/>
                <w:spacing w:val="-10"/>
              </w:rPr>
            </w:pPr>
            <w:r>
              <w:rPr>
                <w:rStyle w:val="CharacterStyle1"/>
                <w:b w:val="0"/>
                <w:bCs/>
                <w:spacing w:val="-10"/>
              </w:rPr>
              <w:t>27.15</w:t>
            </w:r>
          </w:p>
        </w:tc>
        <w:tc>
          <w:tcPr>
            <w:tcW w:w="6900" w:type="dxa"/>
            <w:gridSpan w:val="2"/>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8" w:right="144"/>
              <w:jc w:val="both"/>
              <w:rPr>
                <w:rStyle w:val="CharacterStyle2"/>
                <w:b w:val="0"/>
                <w:bCs w:val="0"/>
                <w:spacing w:val="-12"/>
              </w:rPr>
            </w:pPr>
            <w:r>
              <w:rPr>
                <w:rStyle w:val="CharacterStyle2"/>
                <w:b w:val="0"/>
                <w:bCs w:val="0"/>
                <w:spacing w:val="-15"/>
              </w:rPr>
              <w:t xml:space="preserve">Providing and fixing stainless steel English (Capital) and Hindi letters in </w:t>
            </w:r>
            <w:r>
              <w:rPr>
                <w:rStyle w:val="CharacterStyle2"/>
                <w:b w:val="0"/>
                <w:bCs w:val="0"/>
                <w:spacing w:val="-8"/>
              </w:rPr>
              <w:t xml:space="preserve">standard pattern bellow type made with 120 mm thick stainless steel </w:t>
            </w:r>
            <w:r>
              <w:rPr>
                <w:rStyle w:val="CharacterStyle2"/>
                <w:b w:val="0"/>
                <w:bCs w:val="0"/>
                <w:spacing w:val="-9"/>
              </w:rPr>
              <w:t xml:space="preserve">(ASI Grade-304) Tindal or equivalent Depth of letter shall not be less </w:t>
            </w:r>
            <w:r>
              <w:rPr>
                <w:rStyle w:val="CharacterStyle2"/>
                <w:b w:val="0"/>
                <w:bCs w:val="0"/>
                <w:spacing w:val="-8"/>
              </w:rPr>
              <w:t xml:space="preserve">than 30mm and rate includes welding/soldering of joints polishing, </w:t>
            </w:r>
            <w:r>
              <w:rPr>
                <w:rStyle w:val="CharacterStyle2"/>
                <w:b w:val="0"/>
                <w:bCs w:val="0"/>
                <w:spacing w:val="-12"/>
              </w:rPr>
              <w:t xml:space="preserve">buffing and fixing on the wall beam surface at any height with necessary </w:t>
            </w:r>
            <w:r>
              <w:rPr>
                <w:rStyle w:val="CharacterStyle2"/>
                <w:b w:val="0"/>
                <w:bCs w:val="0"/>
                <w:spacing w:val="-16"/>
              </w:rPr>
              <w:t xml:space="preserve">nut and bohrdfasterner wherever is required complete as per direction of </w:t>
            </w:r>
            <w:r>
              <w:rPr>
                <w:rStyle w:val="CharacterStyle2"/>
                <w:b w:val="0"/>
                <w:bCs w:val="0"/>
                <w:spacing w:val="-12"/>
              </w:rPr>
              <w:t>Engineer-in-charge.</w:t>
            </w:r>
          </w:p>
        </w:tc>
        <w:tc>
          <w:tcPr>
            <w:tcW w:w="99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216" w:right="180" w:firstLine="108"/>
              <w:jc w:val="both"/>
              <w:rPr>
                <w:rStyle w:val="CharacterStyle2"/>
                <w:b w:val="0"/>
                <w:bCs w:val="0"/>
                <w:spacing w:val="-10"/>
              </w:rPr>
            </w:pPr>
            <w:r>
              <w:rPr>
                <w:rStyle w:val="CharacterStyle2"/>
                <w:b w:val="0"/>
                <w:bCs w:val="0"/>
                <w:spacing w:val="-10"/>
              </w:rPr>
              <w:t xml:space="preserve">Per letter </w:t>
            </w:r>
            <w:r>
              <w:rPr>
                <w:rStyle w:val="CharacterStyle2"/>
                <w:b w:val="0"/>
                <w:bCs w:val="0"/>
                <w:spacing w:val="-24"/>
              </w:rPr>
              <w:t xml:space="preserve">per cm </w:t>
            </w:r>
            <w:r>
              <w:rPr>
                <w:rStyle w:val="CharacterStyle2"/>
                <w:b w:val="0"/>
                <w:bCs w:val="0"/>
                <w:spacing w:val="-10"/>
              </w:rPr>
              <w:t>hight</w:t>
            </w:r>
          </w:p>
        </w:tc>
        <w:tc>
          <w:tcPr>
            <w:tcW w:w="1402"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right="397"/>
              <w:jc w:val="right"/>
              <w:rPr>
                <w:rStyle w:val="CharacterStyle2"/>
                <w:b w:val="0"/>
                <w:bCs w:val="0"/>
                <w:spacing w:val="-10"/>
              </w:rPr>
            </w:pPr>
            <w:r>
              <w:rPr>
                <w:rStyle w:val="CharacterStyle2"/>
                <w:b w:val="0"/>
                <w:bCs w:val="0"/>
                <w:spacing w:val="-10"/>
              </w:rPr>
              <w:t>75.00</w:t>
            </w:r>
          </w:p>
        </w:tc>
      </w:tr>
      <w:tr w:rsidR="001A7652" w:rsidTr="0072693D">
        <w:trPr>
          <w:trHeight w:hRule="exact" w:val="1665"/>
        </w:trPr>
        <w:tc>
          <w:tcPr>
            <w:tcW w:w="1035"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2"/>
              <w:tabs>
                <w:tab w:val="decimal" w:pos="378"/>
              </w:tabs>
              <w:kinsoku w:val="0"/>
              <w:autoSpaceDE/>
              <w:autoSpaceDN/>
              <w:rPr>
                <w:rStyle w:val="CharacterStyle1"/>
                <w:b w:val="0"/>
                <w:bCs/>
                <w:spacing w:val="-10"/>
              </w:rPr>
            </w:pPr>
            <w:r>
              <w:rPr>
                <w:rStyle w:val="CharacterStyle1"/>
                <w:b w:val="0"/>
                <w:bCs/>
                <w:spacing w:val="-10"/>
              </w:rPr>
              <w:t>27.16</w:t>
            </w:r>
          </w:p>
        </w:tc>
        <w:tc>
          <w:tcPr>
            <w:tcW w:w="6900" w:type="dxa"/>
            <w:gridSpan w:val="2"/>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ind w:left="108" w:right="144"/>
              <w:jc w:val="both"/>
              <w:rPr>
                <w:rStyle w:val="CharacterStyle2"/>
                <w:b w:val="0"/>
                <w:bCs w:val="0"/>
                <w:spacing w:val="-10"/>
              </w:rPr>
            </w:pPr>
            <w:r>
              <w:rPr>
                <w:rStyle w:val="CharacterStyle2"/>
                <w:b w:val="0"/>
                <w:bCs w:val="0"/>
                <w:spacing w:val="-11"/>
              </w:rPr>
              <w:t xml:space="preserve">Preparation of detailed estimate on the basis of the working drawing </w:t>
            </w:r>
            <w:r>
              <w:rPr>
                <w:rStyle w:val="CharacterStyle2"/>
                <w:b w:val="0"/>
                <w:bCs w:val="0"/>
                <w:spacing w:val="-9"/>
              </w:rPr>
              <w:t xml:space="preserve">supplied by the department, including computation of bill of gnaw:ides </w:t>
            </w:r>
            <w:r>
              <w:rPr>
                <w:rStyle w:val="CharacterStyle2"/>
                <w:b w:val="0"/>
                <w:bCs w:val="0"/>
                <w:spacing w:val="-10"/>
              </w:rPr>
              <w:t xml:space="preserve">of material and supplying the same in six hard copies and one soft copy to the en,gineer-in-eharge and if required revision of the same without </w:t>
            </w:r>
            <w:r>
              <w:rPr>
                <w:rStyle w:val="CharacterStyle2"/>
                <w:b w:val="0"/>
                <w:bCs w:val="0"/>
                <w:spacing w:val="-9"/>
              </w:rPr>
              <w:t xml:space="preserve">any additional charges. (Work shall be got done through consultants </w:t>
            </w:r>
            <w:r>
              <w:rPr>
                <w:rStyle w:val="CharacterStyle2"/>
                <w:b w:val="0"/>
                <w:bCs w:val="0"/>
                <w:spacing w:val="-10"/>
              </w:rPr>
              <w:t>duly empanelled with chief Architect MI' P.W.D.)</w:t>
            </w:r>
          </w:p>
        </w:tc>
        <w:tc>
          <w:tcPr>
            <w:tcW w:w="990"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Per</w:t>
            </w:r>
            <w:r>
              <w:rPr>
                <w:rStyle w:val="CharacterStyle2"/>
                <w:b w:val="0"/>
                <w:bCs w:val="0"/>
                <w:spacing w:val="-10"/>
              </w:rPr>
              <w:br/>
              <w:t>estimate</w:t>
            </w:r>
          </w:p>
        </w:tc>
        <w:tc>
          <w:tcPr>
            <w:tcW w:w="1402" w:type="dxa"/>
            <w:tcBorders>
              <w:top w:val="single" w:sz="6" w:space="0" w:color="auto"/>
              <w:left w:val="single" w:sz="6" w:space="0" w:color="auto"/>
              <w:bottom w:val="single" w:sz="6" w:space="0" w:color="auto"/>
              <w:right w:val="single" w:sz="6" w:space="0" w:color="auto"/>
            </w:tcBorders>
          </w:tcPr>
          <w:p w:rsidR="001A7652" w:rsidRDefault="001A7652" w:rsidP="004D2427">
            <w:pPr>
              <w:pStyle w:val="Style1"/>
              <w:kinsoku w:val="0"/>
              <w:autoSpaceDE/>
              <w:autoSpaceDN/>
              <w:rPr>
                <w:rStyle w:val="CharacterStyle2"/>
                <w:b w:val="0"/>
                <w:bCs w:val="0"/>
                <w:spacing w:val="-10"/>
              </w:rPr>
            </w:pPr>
            <w:r>
              <w:rPr>
                <w:rStyle w:val="CharacterStyle2"/>
                <w:b w:val="0"/>
                <w:bCs w:val="0"/>
                <w:spacing w:val="-10"/>
              </w:rPr>
              <w:t>0.1% ofthe</w:t>
            </w:r>
            <w:r>
              <w:rPr>
                <w:rStyle w:val="CharacterStyle2"/>
                <w:b w:val="0"/>
                <w:bCs w:val="0"/>
                <w:spacing w:val="-10"/>
              </w:rPr>
              <w:br/>
              <w:t>total</w:t>
            </w:r>
            <w:r>
              <w:rPr>
                <w:rStyle w:val="CharacterStyle2"/>
                <w:b w:val="0"/>
                <w:bCs w:val="0"/>
                <w:spacing w:val="-10"/>
              </w:rPr>
              <w:br/>
              <w:t>estimated</w:t>
            </w:r>
            <w:r>
              <w:rPr>
                <w:rStyle w:val="CharacterStyle2"/>
                <w:b w:val="0"/>
                <w:bCs w:val="0"/>
                <w:spacing w:val="-10"/>
              </w:rPr>
              <w:br/>
              <w:t>amount</w:t>
            </w:r>
          </w:p>
        </w:tc>
      </w:tr>
    </w:tbl>
    <w:p w:rsidR="00ED7218" w:rsidRPr="0072693D" w:rsidRDefault="0072693D" w:rsidP="0072693D">
      <w:pPr>
        <w:jc w:val="center"/>
        <w:rPr>
          <w:rFonts w:ascii="Times New Roman" w:hAnsi="Times New Roman" w:cs="Times New Roman"/>
        </w:rPr>
      </w:pPr>
      <w:r>
        <w:t>Page No.404</w:t>
      </w:r>
    </w:p>
    <w:sectPr w:rsidR="00ED7218" w:rsidRPr="0072693D" w:rsidSect="00CD1A52">
      <w:type w:val="continuous"/>
      <w:pgSz w:w="11918" w:h="16854"/>
      <w:pgMar w:top="900" w:right="897" w:bottom="247" w:left="95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EBA" w:rsidRDefault="00F94EBA" w:rsidP="00B523C4">
      <w:r>
        <w:separator/>
      </w:r>
    </w:p>
  </w:endnote>
  <w:endnote w:type="continuationSeparator" w:id="1">
    <w:p w:rsidR="00F94EBA" w:rsidRDefault="00F94EBA" w:rsidP="00B523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Kruti Dev 010">
    <w:panose1 w:val="000000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EBA" w:rsidRDefault="00F94EBA" w:rsidP="00B523C4">
      <w:r>
        <w:separator/>
      </w:r>
    </w:p>
  </w:footnote>
  <w:footnote w:type="continuationSeparator" w:id="1">
    <w:p w:rsidR="00F94EBA" w:rsidRDefault="00F94EBA" w:rsidP="00B523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920"/>
    <w:multiLevelType w:val="multilevel"/>
    <w:tmpl w:val="08BC780C"/>
    <w:lvl w:ilvl="0">
      <w:start w:val="1"/>
      <w:numFmt w:val="lowerLetter"/>
      <w:lvlText w:val="%1)"/>
      <w:lvlJc w:val="left"/>
      <w:pPr>
        <w:tabs>
          <w:tab w:val="decimal" w:pos="288"/>
        </w:tabs>
        <w:ind w:left="720"/>
      </w:pPr>
      <w:rPr>
        <w:rFonts w:ascii="Times New Roman" w:hAnsi="Times New Roman"/>
        <w:b/>
        <w:strike w:val="0"/>
        <w:color w:val="000000"/>
        <w:spacing w:val="-4"/>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204128"/>
    <w:multiLevelType w:val="multilevel"/>
    <w:tmpl w:val="E20C6DF2"/>
    <w:lvl w:ilvl="0">
      <w:start w:val="1"/>
      <w:numFmt w:val="lowerLetter"/>
      <w:lvlText w:val="%1)"/>
      <w:lvlJc w:val="left"/>
      <w:pPr>
        <w:tabs>
          <w:tab w:val="decimal" w:pos="288"/>
        </w:tabs>
        <w:ind w:left="720"/>
      </w:pPr>
      <w:rPr>
        <w:rFonts w:ascii="Times New Roman" w:hAnsi="Times New Roman"/>
        <w:b/>
        <w:strike w:val="0"/>
        <w:color w:val="000000"/>
        <w:spacing w:val="-1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3855FF5"/>
    <w:multiLevelType w:val="multilevel"/>
    <w:tmpl w:val="0D781AEA"/>
    <w:lvl w:ilvl="0">
      <w:start w:val="1"/>
      <w:numFmt w:val="bullet"/>
      <w:lvlText w:val=""/>
      <w:lvlJc w:val="left"/>
      <w:pPr>
        <w:tabs>
          <w:tab w:val="decimal" w:pos="288"/>
        </w:tabs>
        <w:ind w:left="720"/>
      </w:pPr>
      <w:rPr>
        <w:rFonts w:ascii="Symbol" w:hAnsi="Symbol"/>
        <w:strike w:val="0"/>
        <w:color w:val="000000"/>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68D2C0B"/>
    <w:multiLevelType w:val="multilevel"/>
    <w:tmpl w:val="9DA67C1C"/>
    <w:lvl w:ilvl="0">
      <w:start w:val="1"/>
      <w:numFmt w:val="bullet"/>
      <w:lvlText w:val=""/>
      <w:lvlJc w:val="left"/>
      <w:pPr>
        <w:tabs>
          <w:tab w:val="decimal" w:pos="216"/>
        </w:tabs>
        <w:ind w:left="720"/>
      </w:pPr>
      <w:rPr>
        <w:rFonts w:ascii="Symbol" w:hAnsi="Symbol"/>
        <w:strike w:val="0"/>
        <w:color w:val="000000"/>
        <w:spacing w:val="-6"/>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9CF3228"/>
    <w:multiLevelType w:val="multilevel"/>
    <w:tmpl w:val="DB306DDE"/>
    <w:lvl w:ilvl="0">
      <w:start w:val="1"/>
      <w:numFmt w:val="lowerLetter"/>
      <w:lvlText w:val="%1)"/>
      <w:lvlJc w:val="left"/>
      <w:pPr>
        <w:tabs>
          <w:tab w:val="decimal" w:pos="288"/>
        </w:tabs>
        <w:ind w:left="720"/>
      </w:pPr>
      <w:rPr>
        <w:rFonts w:ascii="Times New Roman" w:hAnsi="Times New Roman"/>
        <w:strike w:val="0"/>
        <w:color w:val="000000"/>
        <w:spacing w:val="-6"/>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A6F22B5"/>
    <w:multiLevelType w:val="multilevel"/>
    <w:tmpl w:val="44A2577C"/>
    <w:lvl w:ilvl="0">
      <w:start w:val="1"/>
      <w:numFmt w:val="lowerLetter"/>
      <w:lvlText w:val="%1)"/>
      <w:lvlJc w:val="left"/>
      <w:pPr>
        <w:tabs>
          <w:tab w:val="decimal" w:pos="288"/>
        </w:tabs>
        <w:ind w:left="720"/>
      </w:pPr>
      <w:rPr>
        <w:rFonts w:ascii="Times New Roman" w:hAnsi="Times New Roman"/>
        <w:strike w:val="0"/>
        <w:color w:val="000000"/>
        <w:spacing w:val="-46"/>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B613310"/>
    <w:multiLevelType w:val="multilevel"/>
    <w:tmpl w:val="48AEBB02"/>
    <w:lvl w:ilvl="0">
      <w:start w:val="1"/>
      <w:numFmt w:val="bullet"/>
      <w:lvlText w:val=""/>
      <w:lvlJc w:val="left"/>
      <w:pPr>
        <w:tabs>
          <w:tab w:val="decimal" w:pos="288"/>
        </w:tabs>
        <w:ind w:left="720"/>
      </w:pPr>
      <w:rPr>
        <w:rFonts w:ascii="Symbol" w:hAnsi="Symbol"/>
        <w:strike w:val="0"/>
        <w:color w:val="000000"/>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0EC43B4"/>
    <w:multiLevelType w:val="multilevel"/>
    <w:tmpl w:val="075A8774"/>
    <w:lvl w:ilvl="0">
      <w:start w:val="1"/>
      <w:numFmt w:val="lowerLetter"/>
      <w:lvlText w:val="%1)"/>
      <w:lvlJc w:val="left"/>
      <w:pPr>
        <w:tabs>
          <w:tab w:val="decimal" w:pos="288"/>
        </w:tabs>
        <w:ind w:left="720"/>
      </w:pPr>
      <w:rPr>
        <w:rFonts w:ascii="Times New Roman" w:hAnsi="Times New Roman"/>
        <w:strike w:val="0"/>
        <w:color w:val="000000"/>
        <w:spacing w:val="-1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11151CD"/>
    <w:multiLevelType w:val="multilevel"/>
    <w:tmpl w:val="5E5C885A"/>
    <w:lvl w:ilvl="0">
      <w:start w:val="1"/>
      <w:numFmt w:val="bullet"/>
      <w:lvlText w:val=""/>
      <w:lvlJc w:val="left"/>
      <w:pPr>
        <w:tabs>
          <w:tab w:val="decimal" w:pos="216"/>
        </w:tabs>
        <w:ind w:left="720"/>
      </w:pPr>
      <w:rPr>
        <w:rFonts w:ascii="Symbol" w:hAnsi="Symbol"/>
        <w:strike w:val="0"/>
        <w:color w:val="000000"/>
        <w:spacing w:val="-5"/>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FFF1416"/>
    <w:multiLevelType w:val="multilevel"/>
    <w:tmpl w:val="A8DA5A38"/>
    <w:lvl w:ilvl="0">
      <w:start w:val="1"/>
      <w:numFmt w:val="lowerLetter"/>
      <w:lvlText w:val="%1)"/>
      <w:lvlJc w:val="left"/>
      <w:pPr>
        <w:tabs>
          <w:tab w:val="decimal" w:pos="288"/>
        </w:tabs>
        <w:ind w:left="720"/>
      </w:pPr>
      <w:rPr>
        <w:rFonts w:ascii="Times New Roman" w:hAnsi="Times New Roman"/>
        <w:b/>
        <w:strike w:val="0"/>
        <w:color w:val="000000"/>
        <w:spacing w:val="-7"/>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AF45913"/>
    <w:multiLevelType w:val="multilevel"/>
    <w:tmpl w:val="FD1CBE6C"/>
    <w:lvl w:ilvl="0">
      <w:start w:val="1"/>
      <w:numFmt w:val="bullet"/>
      <w:lvlText w:val=""/>
      <w:lvlJc w:val="left"/>
      <w:pPr>
        <w:tabs>
          <w:tab w:val="decimal" w:pos="288"/>
        </w:tabs>
        <w:ind w:left="720"/>
      </w:pPr>
      <w:rPr>
        <w:rFonts w:ascii="Symbol" w:hAnsi="Symbol"/>
        <w:strike w:val="0"/>
        <w:color w:val="000000"/>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B795662"/>
    <w:multiLevelType w:val="multilevel"/>
    <w:tmpl w:val="50F88F6A"/>
    <w:lvl w:ilvl="0">
      <w:start w:val="1"/>
      <w:numFmt w:val="bullet"/>
      <w:lvlText w:val=""/>
      <w:lvlJc w:val="left"/>
      <w:pPr>
        <w:tabs>
          <w:tab w:val="decimal" w:pos="216"/>
        </w:tabs>
        <w:ind w:left="720"/>
      </w:pPr>
      <w:rPr>
        <w:rFonts w:ascii="Symbol" w:hAnsi="Symbol"/>
        <w:strike w:val="0"/>
        <w:color w:val="000000"/>
        <w:spacing w:val="-5"/>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3"/>
  </w:num>
  <w:num w:numId="4">
    <w:abstractNumId w:val="10"/>
  </w:num>
  <w:num w:numId="5">
    <w:abstractNumId w:val="1"/>
  </w:num>
  <w:num w:numId="6">
    <w:abstractNumId w:val="0"/>
  </w:num>
  <w:num w:numId="7">
    <w:abstractNumId w:val="9"/>
  </w:num>
  <w:num w:numId="8">
    <w:abstractNumId w:val="4"/>
  </w:num>
  <w:num w:numId="9">
    <w:abstractNumId w:val="5"/>
  </w:num>
  <w:num w:numId="10">
    <w:abstractNumId w:val="7"/>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trackRevisions/>
  <w:defaultTabStop w:val="720"/>
  <w:characterSpacingControl w:val="doNotCompress"/>
  <w:footnotePr>
    <w:footnote w:id="0"/>
    <w:footnote w:id="1"/>
  </w:footnotePr>
  <w:endnotePr>
    <w:endnote w:id="0"/>
    <w:endnote w:id="1"/>
  </w:endnotePr>
  <w:compat/>
  <w:rsids>
    <w:rsidRoot w:val="00CD1A52"/>
    <w:rsid w:val="000043FB"/>
    <w:rsid w:val="000117AB"/>
    <w:rsid w:val="000148C9"/>
    <w:rsid w:val="00017454"/>
    <w:rsid w:val="00023E3E"/>
    <w:rsid w:val="000277C9"/>
    <w:rsid w:val="00027E11"/>
    <w:rsid w:val="000305F0"/>
    <w:rsid w:val="000319DC"/>
    <w:rsid w:val="0003616C"/>
    <w:rsid w:val="00036464"/>
    <w:rsid w:val="00040BE0"/>
    <w:rsid w:val="000425F4"/>
    <w:rsid w:val="00043B51"/>
    <w:rsid w:val="00054FA5"/>
    <w:rsid w:val="0006415A"/>
    <w:rsid w:val="00085980"/>
    <w:rsid w:val="00085DB0"/>
    <w:rsid w:val="000965CE"/>
    <w:rsid w:val="00096B10"/>
    <w:rsid w:val="000A0120"/>
    <w:rsid w:val="000A15A6"/>
    <w:rsid w:val="000A19E0"/>
    <w:rsid w:val="000A3698"/>
    <w:rsid w:val="000A4180"/>
    <w:rsid w:val="000B62B1"/>
    <w:rsid w:val="000C2CA4"/>
    <w:rsid w:val="000C319A"/>
    <w:rsid w:val="000C4B37"/>
    <w:rsid w:val="000C4FAB"/>
    <w:rsid w:val="000C500E"/>
    <w:rsid w:val="000C6C1F"/>
    <w:rsid w:val="000D4279"/>
    <w:rsid w:val="000D7C84"/>
    <w:rsid w:val="000E0783"/>
    <w:rsid w:val="000E6398"/>
    <w:rsid w:val="000F23B5"/>
    <w:rsid w:val="000F3540"/>
    <w:rsid w:val="000F537D"/>
    <w:rsid w:val="0010065E"/>
    <w:rsid w:val="00100E4C"/>
    <w:rsid w:val="0010691A"/>
    <w:rsid w:val="0011709F"/>
    <w:rsid w:val="00124B23"/>
    <w:rsid w:val="00130415"/>
    <w:rsid w:val="00134ABD"/>
    <w:rsid w:val="00134BAC"/>
    <w:rsid w:val="00140715"/>
    <w:rsid w:val="0014592A"/>
    <w:rsid w:val="001503B8"/>
    <w:rsid w:val="00151C01"/>
    <w:rsid w:val="00161679"/>
    <w:rsid w:val="00164BA4"/>
    <w:rsid w:val="00166993"/>
    <w:rsid w:val="001719C0"/>
    <w:rsid w:val="0017483D"/>
    <w:rsid w:val="00177E88"/>
    <w:rsid w:val="001802E1"/>
    <w:rsid w:val="00182357"/>
    <w:rsid w:val="00183491"/>
    <w:rsid w:val="00183731"/>
    <w:rsid w:val="001942E8"/>
    <w:rsid w:val="00194770"/>
    <w:rsid w:val="00194797"/>
    <w:rsid w:val="00197B9A"/>
    <w:rsid w:val="001A3F84"/>
    <w:rsid w:val="001A67D6"/>
    <w:rsid w:val="001A7652"/>
    <w:rsid w:val="001A7BBA"/>
    <w:rsid w:val="001B1754"/>
    <w:rsid w:val="001B559A"/>
    <w:rsid w:val="001B7098"/>
    <w:rsid w:val="001C1084"/>
    <w:rsid w:val="001C3DFC"/>
    <w:rsid w:val="001C6535"/>
    <w:rsid w:val="001C66EC"/>
    <w:rsid w:val="001C7F66"/>
    <w:rsid w:val="001D2E82"/>
    <w:rsid w:val="001D5E0F"/>
    <w:rsid w:val="001E0AEE"/>
    <w:rsid w:val="001E145B"/>
    <w:rsid w:val="001E263F"/>
    <w:rsid w:val="001E63D2"/>
    <w:rsid w:val="001F40B3"/>
    <w:rsid w:val="001F619C"/>
    <w:rsid w:val="00221E49"/>
    <w:rsid w:val="002325E2"/>
    <w:rsid w:val="00232D31"/>
    <w:rsid w:val="0023421B"/>
    <w:rsid w:val="00236F26"/>
    <w:rsid w:val="00241A26"/>
    <w:rsid w:val="0024729B"/>
    <w:rsid w:val="0025358A"/>
    <w:rsid w:val="00253930"/>
    <w:rsid w:val="00260B6B"/>
    <w:rsid w:val="00265E9A"/>
    <w:rsid w:val="002662D8"/>
    <w:rsid w:val="00266A27"/>
    <w:rsid w:val="002729AA"/>
    <w:rsid w:val="00276349"/>
    <w:rsid w:val="00280085"/>
    <w:rsid w:val="00285F3C"/>
    <w:rsid w:val="00290C37"/>
    <w:rsid w:val="00291CC8"/>
    <w:rsid w:val="00291FFB"/>
    <w:rsid w:val="002A1BC1"/>
    <w:rsid w:val="002B481F"/>
    <w:rsid w:val="002C0DA2"/>
    <w:rsid w:val="002C0FF8"/>
    <w:rsid w:val="002C14E4"/>
    <w:rsid w:val="002D1FFA"/>
    <w:rsid w:val="002D66C5"/>
    <w:rsid w:val="002E46B7"/>
    <w:rsid w:val="002E7D78"/>
    <w:rsid w:val="002F2DBB"/>
    <w:rsid w:val="002F3C01"/>
    <w:rsid w:val="002F6851"/>
    <w:rsid w:val="00304D41"/>
    <w:rsid w:val="00305F7E"/>
    <w:rsid w:val="00314B7E"/>
    <w:rsid w:val="003210E8"/>
    <w:rsid w:val="0032144B"/>
    <w:rsid w:val="003431BC"/>
    <w:rsid w:val="00346CD2"/>
    <w:rsid w:val="00360493"/>
    <w:rsid w:val="00361CE8"/>
    <w:rsid w:val="003620AF"/>
    <w:rsid w:val="00376736"/>
    <w:rsid w:val="00377559"/>
    <w:rsid w:val="0038662D"/>
    <w:rsid w:val="003907A4"/>
    <w:rsid w:val="003921AD"/>
    <w:rsid w:val="00395E4F"/>
    <w:rsid w:val="00395F19"/>
    <w:rsid w:val="00396C85"/>
    <w:rsid w:val="003A1F87"/>
    <w:rsid w:val="003A3042"/>
    <w:rsid w:val="003A62E9"/>
    <w:rsid w:val="003A6C9B"/>
    <w:rsid w:val="003A6E9E"/>
    <w:rsid w:val="003B2E04"/>
    <w:rsid w:val="003B5902"/>
    <w:rsid w:val="003C02D5"/>
    <w:rsid w:val="003C0A71"/>
    <w:rsid w:val="003C23E2"/>
    <w:rsid w:val="003C4266"/>
    <w:rsid w:val="003E14FE"/>
    <w:rsid w:val="003E2F7D"/>
    <w:rsid w:val="003F1350"/>
    <w:rsid w:val="003F6A1F"/>
    <w:rsid w:val="003F7204"/>
    <w:rsid w:val="00411873"/>
    <w:rsid w:val="00416CCC"/>
    <w:rsid w:val="00421974"/>
    <w:rsid w:val="00430188"/>
    <w:rsid w:val="004419FE"/>
    <w:rsid w:val="00460F68"/>
    <w:rsid w:val="004626AC"/>
    <w:rsid w:val="00462724"/>
    <w:rsid w:val="00462C31"/>
    <w:rsid w:val="00464320"/>
    <w:rsid w:val="00466882"/>
    <w:rsid w:val="00480D62"/>
    <w:rsid w:val="004815A1"/>
    <w:rsid w:val="00485044"/>
    <w:rsid w:val="0049013D"/>
    <w:rsid w:val="0049204E"/>
    <w:rsid w:val="0049413B"/>
    <w:rsid w:val="00495441"/>
    <w:rsid w:val="004977CE"/>
    <w:rsid w:val="00497E6F"/>
    <w:rsid w:val="004A025B"/>
    <w:rsid w:val="004A2FB6"/>
    <w:rsid w:val="004A49DF"/>
    <w:rsid w:val="004A7802"/>
    <w:rsid w:val="004B2154"/>
    <w:rsid w:val="004C1BEE"/>
    <w:rsid w:val="004C3876"/>
    <w:rsid w:val="004D2427"/>
    <w:rsid w:val="004E7374"/>
    <w:rsid w:val="004F3A92"/>
    <w:rsid w:val="005041E3"/>
    <w:rsid w:val="00507BD4"/>
    <w:rsid w:val="005108A2"/>
    <w:rsid w:val="005153FF"/>
    <w:rsid w:val="005167BA"/>
    <w:rsid w:val="005250D4"/>
    <w:rsid w:val="005272B6"/>
    <w:rsid w:val="00532F88"/>
    <w:rsid w:val="005331E3"/>
    <w:rsid w:val="0053659B"/>
    <w:rsid w:val="0054389D"/>
    <w:rsid w:val="00547F18"/>
    <w:rsid w:val="00551B60"/>
    <w:rsid w:val="00570A3C"/>
    <w:rsid w:val="00571826"/>
    <w:rsid w:val="00573FA2"/>
    <w:rsid w:val="00590C2B"/>
    <w:rsid w:val="00592AEA"/>
    <w:rsid w:val="005930EE"/>
    <w:rsid w:val="005A1941"/>
    <w:rsid w:val="005A2898"/>
    <w:rsid w:val="005A28EC"/>
    <w:rsid w:val="005A7DD8"/>
    <w:rsid w:val="005B71DD"/>
    <w:rsid w:val="005D081A"/>
    <w:rsid w:val="005D7427"/>
    <w:rsid w:val="005E24D0"/>
    <w:rsid w:val="005E2EC9"/>
    <w:rsid w:val="005E58F1"/>
    <w:rsid w:val="005E7DCE"/>
    <w:rsid w:val="005F070B"/>
    <w:rsid w:val="005F116F"/>
    <w:rsid w:val="005F3AD4"/>
    <w:rsid w:val="005F5980"/>
    <w:rsid w:val="00603962"/>
    <w:rsid w:val="00615802"/>
    <w:rsid w:val="00616707"/>
    <w:rsid w:val="00617C78"/>
    <w:rsid w:val="00627B9D"/>
    <w:rsid w:val="00633DAB"/>
    <w:rsid w:val="00643E16"/>
    <w:rsid w:val="006449E5"/>
    <w:rsid w:val="00644F8E"/>
    <w:rsid w:val="00645623"/>
    <w:rsid w:val="00661687"/>
    <w:rsid w:val="006672C3"/>
    <w:rsid w:val="0067334D"/>
    <w:rsid w:val="00677591"/>
    <w:rsid w:val="0068093A"/>
    <w:rsid w:val="00685674"/>
    <w:rsid w:val="00686A97"/>
    <w:rsid w:val="006901D5"/>
    <w:rsid w:val="006A17B0"/>
    <w:rsid w:val="006A2E7B"/>
    <w:rsid w:val="006A3D66"/>
    <w:rsid w:val="006B2974"/>
    <w:rsid w:val="006B2A58"/>
    <w:rsid w:val="006B57A1"/>
    <w:rsid w:val="006B5A15"/>
    <w:rsid w:val="006C2EFD"/>
    <w:rsid w:val="006C3855"/>
    <w:rsid w:val="006C65B7"/>
    <w:rsid w:val="006C6FB8"/>
    <w:rsid w:val="006D3E60"/>
    <w:rsid w:val="006D69B1"/>
    <w:rsid w:val="006D792F"/>
    <w:rsid w:val="006F060A"/>
    <w:rsid w:val="006F290B"/>
    <w:rsid w:val="006F658E"/>
    <w:rsid w:val="006F73C0"/>
    <w:rsid w:val="00711B4D"/>
    <w:rsid w:val="007125FE"/>
    <w:rsid w:val="007143F1"/>
    <w:rsid w:val="00715B84"/>
    <w:rsid w:val="00717083"/>
    <w:rsid w:val="0072693D"/>
    <w:rsid w:val="00727D30"/>
    <w:rsid w:val="00730D5F"/>
    <w:rsid w:val="00731924"/>
    <w:rsid w:val="00732A6E"/>
    <w:rsid w:val="00733BD9"/>
    <w:rsid w:val="00735DC2"/>
    <w:rsid w:val="00737C53"/>
    <w:rsid w:val="007455CC"/>
    <w:rsid w:val="00746E65"/>
    <w:rsid w:val="0075414C"/>
    <w:rsid w:val="00757E98"/>
    <w:rsid w:val="00761E05"/>
    <w:rsid w:val="00762117"/>
    <w:rsid w:val="00763E6D"/>
    <w:rsid w:val="007661DC"/>
    <w:rsid w:val="00776D25"/>
    <w:rsid w:val="00777A1F"/>
    <w:rsid w:val="00785A60"/>
    <w:rsid w:val="007860EA"/>
    <w:rsid w:val="007927D8"/>
    <w:rsid w:val="007B19FE"/>
    <w:rsid w:val="007B5311"/>
    <w:rsid w:val="007C14AF"/>
    <w:rsid w:val="007C6E56"/>
    <w:rsid w:val="007C7A76"/>
    <w:rsid w:val="007E4A6D"/>
    <w:rsid w:val="007F0357"/>
    <w:rsid w:val="007F0F79"/>
    <w:rsid w:val="007F77A7"/>
    <w:rsid w:val="007F7FD8"/>
    <w:rsid w:val="00800720"/>
    <w:rsid w:val="008055AE"/>
    <w:rsid w:val="008123F4"/>
    <w:rsid w:val="008131E8"/>
    <w:rsid w:val="0081759C"/>
    <w:rsid w:val="00823CEC"/>
    <w:rsid w:val="00827907"/>
    <w:rsid w:val="00827DE9"/>
    <w:rsid w:val="008316CC"/>
    <w:rsid w:val="00831A44"/>
    <w:rsid w:val="00833E06"/>
    <w:rsid w:val="00835025"/>
    <w:rsid w:val="0083525E"/>
    <w:rsid w:val="00836986"/>
    <w:rsid w:val="008465FC"/>
    <w:rsid w:val="00852B40"/>
    <w:rsid w:val="00854023"/>
    <w:rsid w:val="00857EB1"/>
    <w:rsid w:val="00864A83"/>
    <w:rsid w:val="00865CB3"/>
    <w:rsid w:val="00867725"/>
    <w:rsid w:val="008748CD"/>
    <w:rsid w:val="008752CF"/>
    <w:rsid w:val="00875E6A"/>
    <w:rsid w:val="008B2E8C"/>
    <w:rsid w:val="008B7B93"/>
    <w:rsid w:val="008C191B"/>
    <w:rsid w:val="008C3503"/>
    <w:rsid w:val="008C597D"/>
    <w:rsid w:val="008C6936"/>
    <w:rsid w:val="008E64FC"/>
    <w:rsid w:val="008E6B54"/>
    <w:rsid w:val="008F4C40"/>
    <w:rsid w:val="0090272A"/>
    <w:rsid w:val="00904216"/>
    <w:rsid w:val="009107FE"/>
    <w:rsid w:val="00912C9A"/>
    <w:rsid w:val="00914D45"/>
    <w:rsid w:val="00917BFD"/>
    <w:rsid w:val="0092076E"/>
    <w:rsid w:val="00920D07"/>
    <w:rsid w:val="009222F4"/>
    <w:rsid w:val="0092626D"/>
    <w:rsid w:val="009270F1"/>
    <w:rsid w:val="00927C21"/>
    <w:rsid w:val="00934729"/>
    <w:rsid w:val="00934ACD"/>
    <w:rsid w:val="00937B58"/>
    <w:rsid w:val="0095116E"/>
    <w:rsid w:val="0096128D"/>
    <w:rsid w:val="00973EC0"/>
    <w:rsid w:val="00980ECC"/>
    <w:rsid w:val="00986B46"/>
    <w:rsid w:val="009953B5"/>
    <w:rsid w:val="009A4759"/>
    <w:rsid w:val="009A498D"/>
    <w:rsid w:val="009C618D"/>
    <w:rsid w:val="009E5F46"/>
    <w:rsid w:val="009F25D2"/>
    <w:rsid w:val="009F2F38"/>
    <w:rsid w:val="009F2FCF"/>
    <w:rsid w:val="00A13DBB"/>
    <w:rsid w:val="00A1662D"/>
    <w:rsid w:val="00A25A72"/>
    <w:rsid w:val="00A27C7B"/>
    <w:rsid w:val="00A3367C"/>
    <w:rsid w:val="00A35576"/>
    <w:rsid w:val="00A35651"/>
    <w:rsid w:val="00A45443"/>
    <w:rsid w:val="00A47A92"/>
    <w:rsid w:val="00A514D5"/>
    <w:rsid w:val="00A627C6"/>
    <w:rsid w:val="00A65E09"/>
    <w:rsid w:val="00A81C07"/>
    <w:rsid w:val="00A86CEC"/>
    <w:rsid w:val="00A872F2"/>
    <w:rsid w:val="00A87C2C"/>
    <w:rsid w:val="00A94D95"/>
    <w:rsid w:val="00AA3F1C"/>
    <w:rsid w:val="00AB2942"/>
    <w:rsid w:val="00AD3E16"/>
    <w:rsid w:val="00AD48CC"/>
    <w:rsid w:val="00AE15AD"/>
    <w:rsid w:val="00B04361"/>
    <w:rsid w:val="00B053D6"/>
    <w:rsid w:val="00B05668"/>
    <w:rsid w:val="00B11CD2"/>
    <w:rsid w:val="00B14EBF"/>
    <w:rsid w:val="00B14EE5"/>
    <w:rsid w:val="00B21565"/>
    <w:rsid w:val="00B23350"/>
    <w:rsid w:val="00B249BB"/>
    <w:rsid w:val="00B25271"/>
    <w:rsid w:val="00B32DE3"/>
    <w:rsid w:val="00B417DC"/>
    <w:rsid w:val="00B51DB7"/>
    <w:rsid w:val="00B523C4"/>
    <w:rsid w:val="00B5353C"/>
    <w:rsid w:val="00B570CA"/>
    <w:rsid w:val="00B60AC3"/>
    <w:rsid w:val="00B65174"/>
    <w:rsid w:val="00B75014"/>
    <w:rsid w:val="00B8331A"/>
    <w:rsid w:val="00B85E55"/>
    <w:rsid w:val="00B90E30"/>
    <w:rsid w:val="00B91971"/>
    <w:rsid w:val="00BA0E14"/>
    <w:rsid w:val="00BA6F73"/>
    <w:rsid w:val="00BA7DFF"/>
    <w:rsid w:val="00BB0262"/>
    <w:rsid w:val="00BB14BB"/>
    <w:rsid w:val="00BB2A78"/>
    <w:rsid w:val="00BB2B2F"/>
    <w:rsid w:val="00BB662D"/>
    <w:rsid w:val="00BC6420"/>
    <w:rsid w:val="00BD4C6F"/>
    <w:rsid w:val="00BD5FFB"/>
    <w:rsid w:val="00BE0044"/>
    <w:rsid w:val="00BE4E72"/>
    <w:rsid w:val="00C14106"/>
    <w:rsid w:val="00C15E54"/>
    <w:rsid w:val="00C17840"/>
    <w:rsid w:val="00C2508B"/>
    <w:rsid w:val="00C261E3"/>
    <w:rsid w:val="00C30DD8"/>
    <w:rsid w:val="00C31056"/>
    <w:rsid w:val="00C31F4A"/>
    <w:rsid w:val="00C42729"/>
    <w:rsid w:val="00C43CF7"/>
    <w:rsid w:val="00C44DD7"/>
    <w:rsid w:val="00C477D4"/>
    <w:rsid w:val="00C52049"/>
    <w:rsid w:val="00C57C3E"/>
    <w:rsid w:val="00C6230B"/>
    <w:rsid w:val="00C6555F"/>
    <w:rsid w:val="00C717ED"/>
    <w:rsid w:val="00C71D79"/>
    <w:rsid w:val="00C74765"/>
    <w:rsid w:val="00C76569"/>
    <w:rsid w:val="00C8582A"/>
    <w:rsid w:val="00C87C68"/>
    <w:rsid w:val="00C91FE9"/>
    <w:rsid w:val="00CA1C50"/>
    <w:rsid w:val="00CB2672"/>
    <w:rsid w:val="00CB35B7"/>
    <w:rsid w:val="00CC3948"/>
    <w:rsid w:val="00CC63E4"/>
    <w:rsid w:val="00CD1A52"/>
    <w:rsid w:val="00CE202F"/>
    <w:rsid w:val="00CE68CB"/>
    <w:rsid w:val="00CF6EE4"/>
    <w:rsid w:val="00CF7845"/>
    <w:rsid w:val="00D04F80"/>
    <w:rsid w:val="00D0507F"/>
    <w:rsid w:val="00D16B27"/>
    <w:rsid w:val="00D230B5"/>
    <w:rsid w:val="00D24B4D"/>
    <w:rsid w:val="00D326F6"/>
    <w:rsid w:val="00D34576"/>
    <w:rsid w:val="00D365D7"/>
    <w:rsid w:val="00D41682"/>
    <w:rsid w:val="00D475E3"/>
    <w:rsid w:val="00D47647"/>
    <w:rsid w:val="00D51605"/>
    <w:rsid w:val="00D5625D"/>
    <w:rsid w:val="00D61B27"/>
    <w:rsid w:val="00D63F12"/>
    <w:rsid w:val="00D77CDC"/>
    <w:rsid w:val="00D81FD9"/>
    <w:rsid w:val="00D8643C"/>
    <w:rsid w:val="00DA3DE7"/>
    <w:rsid w:val="00DA509C"/>
    <w:rsid w:val="00DB2F35"/>
    <w:rsid w:val="00DB4146"/>
    <w:rsid w:val="00DD6B41"/>
    <w:rsid w:val="00DD7168"/>
    <w:rsid w:val="00DE37C5"/>
    <w:rsid w:val="00E02235"/>
    <w:rsid w:val="00E059B3"/>
    <w:rsid w:val="00E156FB"/>
    <w:rsid w:val="00E20347"/>
    <w:rsid w:val="00E27692"/>
    <w:rsid w:val="00E3132A"/>
    <w:rsid w:val="00E32706"/>
    <w:rsid w:val="00E35769"/>
    <w:rsid w:val="00E36C44"/>
    <w:rsid w:val="00E562F9"/>
    <w:rsid w:val="00E60FA6"/>
    <w:rsid w:val="00E6226D"/>
    <w:rsid w:val="00E7461C"/>
    <w:rsid w:val="00E75DDB"/>
    <w:rsid w:val="00E807B3"/>
    <w:rsid w:val="00E83431"/>
    <w:rsid w:val="00E847BF"/>
    <w:rsid w:val="00E85BDC"/>
    <w:rsid w:val="00E93969"/>
    <w:rsid w:val="00EA24E2"/>
    <w:rsid w:val="00EB0470"/>
    <w:rsid w:val="00EB499D"/>
    <w:rsid w:val="00EC2595"/>
    <w:rsid w:val="00EC39A7"/>
    <w:rsid w:val="00EC4054"/>
    <w:rsid w:val="00EC5840"/>
    <w:rsid w:val="00ED0058"/>
    <w:rsid w:val="00ED704E"/>
    <w:rsid w:val="00ED7218"/>
    <w:rsid w:val="00EE2BF3"/>
    <w:rsid w:val="00EE6236"/>
    <w:rsid w:val="00EE799A"/>
    <w:rsid w:val="00EF1475"/>
    <w:rsid w:val="00EF1514"/>
    <w:rsid w:val="00F11468"/>
    <w:rsid w:val="00F126A3"/>
    <w:rsid w:val="00F137F2"/>
    <w:rsid w:val="00F1677B"/>
    <w:rsid w:val="00F20E0F"/>
    <w:rsid w:val="00F214C4"/>
    <w:rsid w:val="00F243C9"/>
    <w:rsid w:val="00F31C51"/>
    <w:rsid w:val="00F34002"/>
    <w:rsid w:val="00F3601B"/>
    <w:rsid w:val="00F40CFB"/>
    <w:rsid w:val="00F61295"/>
    <w:rsid w:val="00F718B1"/>
    <w:rsid w:val="00F74748"/>
    <w:rsid w:val="00F80850"/>
    <w:rsid w:val="00F8086E"/>
    <w:rsid w:val="00F85826"/>
    <w:rsid w:val="00F94EBA"/>
    <w:rsid w:val="00F966CB"/>
    <w:rsid w:val="00FA04F7"/>
    <w:rsid w:val="00FA2462"/>
    <w:rsid w:val="00FA2ECF"/>
    <w:rsid w:val="00FA783F"/>
    <w:rsid w:val="00FA7E5E"/>
    <w:rsid w:val="00FB4CAE"/>
    <w:rsid w:val="00FB75CD"/>
    <w:rsid w:val="00FB7CD4"/>
    <w:rsid w:val="00FC3E7C"/>
    <w:rsid w:val="00FE2850"/>
    <w:rsid w:val="00FF1C47"/>
    <w:rsid w:val="00FF1CE0"/>
    <w:rsid w:val="00FF74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D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23C4"/>
    <w:pPr>
      <w:tabs>
        <w:tab w:val="center" w:pos="4680"/>
        <w:tab w:val="right" w:pos="9360"/>
      </w:tabs>
    </w:pPr>
  </w:style>
  <w:style w:type="character" w:customStyle="1" w:styleId="HeaderChar">
    <w:name w:val="Header Char"/>
    <w:basedOn w:val="DefaultParagraphFont"/>
    <w:link w:val="Header"/>
    <w:uiPriority w:val="99"/>
    <w:semiHidden/>
    <w:rsid w:val="00B523C4"/>
  </w:style>
  <w:style w:type="paragraph" w:styleId="Footer">
    <w:name w:val="footer"/>
    <w:basedOn w:val="Normal"/>
    <w:link w:val="FooterChar"/>
    <w:uiPriority w:val="99"/>
    <w:semiHidden/>
    <w:unhideWhenUsed/>
    <w:rsid w:val="00B523C4"/>
    <w:pPr>
      <w:tabs>
        <w:tab w:val="center" w:pos="4680"/>
        <w:tab w:val="right" w:pos="9360"/>
      </w:tabs>
    </w:pPr>
  </w:style>
  <w:style w:type="character" w:customStyle="1" w:styleId="FooterChar">
    <w:name w:val="Footer Char"/>
    <w:basedOn w:val="DefaultParagraphFont"/>
    <w:link w:val="Footer"/>
    <w:uiPriority w:val="99"/>
    <w:semiHidden/>
    <w:rsid w:val="00B523C4"/>
  </w:style>
  <w:style w:type="table" w:styleId="TableGrid">
    <w:name w:val="Table Grid"/>
    <w:basedOn w:val="TableNormal"/>
    <w:uiPriority w:val="59"/>
    <w:rsid w:val="00B523C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1">
    <w:name w:val="Style 1"/>
    <w:basedOn w:val="Normal"/>
    <w:uiPriority w:val="99"/>
    <w:rsid w:val="00864A83"/>
    <w:pPr>
      <w:widowControl w:val="0"/>
      <w:autoSpaceDE w:val="0"/>
      <w:autoSpaceDN w:val="0"/>
      <w:jc w:val="center"/>
    </w:pPr>
    <w:rPr>
      <w:rFonts w:ascii="Times New Roman" w:eastAsiaTheme="minorEastAsia" w:hAnsi="Times New Roman" w:cs="Mangal"/>
      <w:b/>
      <w:bCs/>
      <w:sz w:val="24"/>
      <w:szCs w:val="24"/>
      <w:lang w:bidi="hi-IN"/>
    </w:rPr>
  </w:style>
  <w:style w:type="paragraph" w:customStyle="1" w:styleId="Style2">
    <w:name w:val="Style 2"/>
    <w:basedOn w:val="Normal"/>
    <w:uiPriority w:val="99"/>
    <w:rsid w:val="00864A83"/>
    <w:pPr>
      <w:widowControl w:val="0"/>
      <w:autoSpaceDE w:val="0"/>
      <w:autoSpaceDN w:val="0"/>
      <w:adjustRightInd w:val="0"/>
    </w:pPr>
    <w:rPr>
      <w:rFonts w:ascii="Times New Roman" w:eastAsiaTheme="minorEastAsia" w:hAnsi="Times New Roman" w:cs="Mangal"/>
      <w:sz w:val="20"/>
      <w:szCs w:val="20"/>
      <w:lang w:bidi="hi-IN"/>
    </w:rPr>
  </w:style>
  <w:style w:type="character" w:customStyle="1" w:styleId="CharacterStyle1">
    <w:name w:val="Character Style 1"/>
    <w:uiPriority w:val="99"/>
    <w:rsid w:val="00864A83"/>
    <w:rPr>
      <w:b/>
      <w:sz w:val="24"/>
    </w:rPr>
  </w:style>
  <w:style w:type="character" w:customStyle="1" w:styleId="CharacterStyle2">
    <w:name w:val="Character Style 2"/>
    <w:uiPriority w:val="99"/>
    <w:rsid w:val="00864A83"/>
    <w:rPr>
      <w:sz w:val="20"/>
    </w:rPr>
  </w:style>
  <w:style w:type="character" w:customStyle="1" w:styleId="CharacterStyle3">
    <w:name w:val="Character Style 3"/>
    <w:uiPriority w:val="99"/>
    <w:rsid w:val="00E6226D"/>
    <w:rPr>
      <w:sz w:val="20"/>
      <w:szCs w:val="20"/>
    </w:rPr>
  </w:style>
  <w:style w:type="character" w:styleId="Hyperlink">
    <w:name w:val="Hyperlink"/>
    <w:basedOn w:val="DefaultParagraphFont"/>
    <w:uiPriority w:val="99"/>
    <w:unhideWhenUsed/>
    <w:rsid w:val="002662D8"/>
    <w:rPr>
      <w:color w:val="0000FF" w:themeColor="hyperlink"/>
      <w:u w:val="single"/>
    </w:rPr>
  </w:style>
  <w:style w:type="paragraph" w:styleId="BalloonText">
    <w:name w:val="Balloon Text"/>
    <w:basedOn w:val="Normal"/>
    <w:link w:val="BalloonTextChar"/>
    <w:uiPriority w:val="99"/>
    <w:semiHidden/>
    <w:unhideWhenUsed/>
    <w:rsid w:val="00480D62"/>
    <w:rPr>
      <w:rFonts w:ascii="Tahoma" w:hAnsi="Tahoma" w:cs="Tahoma"/>
      <w:sz w:val="16"/>
      <w:szCs w:val="16"/>
    </w:rPr>
  </w:style>
  <w:style w:type="character" w:customStyle="1" w:styleId="BalloonTextChar">
    <w:name w:val="Balloon Text Char"/>
    <w:basedOn w:val="DefaultParagraphFont"/>
    <w:link w:val="BalloonText"/>
    <w:uiPriority w:val="99"/>
    <w:semiHidden/>
    <w:rsid w:val="00480D62"/>
    <w:rPr>
      <w:rFonts w:ascii="Tahoma" w:hAnsi="Tahoma" w:cs="Tahoma"/>
      <w:sz w:val="16"/>
      <w:szCs w:val="16"/>
    </w:rPr>
  </w:style>
  <w:style w:type="paragraph" w:styleId="NoSpacing">
    <w:name w:val="No Spacing"/>
    <w:uiPriority w:val="1"/>
    <w:qFormat/>
    <w:rsid w:val="005E7DCE"/>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plied@3.2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ouldg.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44109-D005-4197-A411-92C8946B4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1</Pages>
  <Words>77445</Words>
  <Characters>441443</Characters>
  <Application>Microsoft Office Word</Application>
  <DocSecurity>0</DocSecurity>
  <Lines>3678</Lines>
  <Paragraphs>1035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Admin</cp:lastModifiedBy>
  <cp:revision>222</cp:revision>
  <dcterms:created xsi:type="dcterms:W3CDTF">2014-09-30T06:09:00Z</dcterms:created>
  <dcterms:modified xsi:type="dcterms:W3CDTF">2017-03-30T05:23:00Z</dcterms:modified>
</cp:coreProperties>
</file>